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3ED8" w14:textId="59FC0FDB" w:rsidR="00BB172D" w:rsidRDefault="00BB172D" w:rsidP="005018E3">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14:paraId="6D0439AB" w14:textId="77777777" w:rsidR="00BB172D" w:rsidRDefault="00BB172D">
      <w:pPr>
        <w:pStyle w:val="Title"/>
      </w:pPr>
    </w:p>
    <w:p w14:paraId="37A69E6C" w14:textId="25CBD697" w:rsidR="00BB0129" w:rsidRDefault="00E83E4F">
      <w:pPr>
        <w:pStyle w:val="Title"/>
      </w:pPr>
      <w:bookmarkStart w:id="0" w:name="_Hlk25336598"/>
      <w:r>
        <w:t xml:space="preserve">ISBM </w:t>
      </w:r>
      <w:r w:rsidR="0093497B">
        <w:t>2.0</w:t>
      </w:r>
    </w:p>
    <w:p w14:paraId="2F50E6E6" w14:textId="4431D7D0" w:rsidR="00BB0129" w:rsidRDefault="00D35498" w:rsidP="00BB172D">
      <w:pPr>
        <w:pStyle w:val="Subtitle"/>
      </w:pPr>
      <w:bookmarkStart w:id="1" w:name="ws-isbm-1.0"/>
      <w:bookmarkStart w:id="2" w:name="web-service-information-service-bus-mode"/>
      <w:bookmarkEnd w:id="1"/>
      <w:bookmarkEnd w:id="2"/>
      <w:r>
        <w:t xml:space="preserve">Implementation </w:t>
      </w:r>
      <w:r w:rsidR="00EF31AE">
        <w:t>Specification</w:t>
      </w:r>
      <w:r w:rsidR="00455427">
        <w:t xml:space="preserve"> </w:t>
      </w:r>
      <w:r w:rsidR="00EF31AE">
        <w:t xml:space="preserve">for </w:t>
      </w:r>
      <w:r>
        <w:t>ISA-95 Message Service Model</w:t>
      </w:r>
    </w:p>
    <w:p w14:paraId="71DF5398" w14:textId="6077FAAA" w:rsidR="008F0162" w:rsidRDefault="2F2914D0" w:rsidP="00BB172D">
      <w:pPr>
        <w:pStyle w:val="Subtitle"/>
      </w:pPr>
      <w:bookmarkStart w:id="3" w:name="openom-standard-8-september-2014"/>
      <w:bookmarkEnd w:id="0"/>
      <w:bookmarkEnd w:id="3"/>
      <w:proofErr w:type="spellStart"/>
      <w:r>
        <w:t>OpenO&amp;M</w:t>
      </w:r>
      <w:proofErr w:type="spellEnd"/>
      <w:r>
        <w:t xml:space="preserve"> </w:t>
      </w:r>
      <w:r w:rsidR="00845269">
        <w:t>Specification</w:t>
      </w:r>
    </w:p>
    <w:p w14:paraId="4DB6E1CA" w14:textId="79A98AC2" w:rsidR="00BB0129" w:rsidRDefault="00FE20C5" w:rsidP="008F0162">
      <w:pPr>
        <w:pStyle w:val="Date"/>
      </w:pPr>
      <w:r>
        <w:t>2020</w:t>
      </w:r>
      <w:r w:rsidR="00E83E4F">
        <w:t>-</w:t>
      </w:r>
      <w:del w:id="4" w:author="Matt Selway" w:date="2020-07-22T00:51:00Z">
        <w:r w:rsidR="00BC141A" w:rsidDel="0068505E">
          <w:delText>03</w:delText>
        </w:r>
      </w:del>
      <w:ins w:id="5" w:author="Matt Selway" w:date="2020-07-22T00:51:00Z">
        <w:r w:rsidR="0068505E">
          <w:t>0</w:t>
        </w:r>
        <w:r w:rsidR="0068505E">
          <w:t>7</w:t>
        </w:r>
      </w:ins>
      <w:r w:rsidR="00E83E4F">
        <w:t>-</w:t>
      </w:r>
      <w:del w:id="6" w:author="Matt Selway" w:date="2020-07-22T00:51:00Z">
        <w:r w:rsidR="00BC141A" w:rsidDel="0068505E">
          <w:delText>06</w:delText>
        </w:r>
      </w:del>
      <w:ins w:id="7" w:author="Matt Selway" w:date="2020-07-22T00:51:00Z">
        <w:r w:rsidR="0068505E">
          <w:t>21</w:t>
        </w:r>
      </w:ins>
    </w:p>
    <w:p w14:paraId="0E2D0FFF" w14:textId="77777777" w:rsidR="00FE3335" w:rsidRDefault="00FE3335" w:rsidP="00BF5A6C">
      <w:pPr>
        <w:pStyle w:val="BodyText"/>
      </w:pPr>
    </w:p>
    <w:p w14:paraId="45626377" w14:textId="77777777" w:rsidR="00BB0129" w:rsidRDefault="2F2914D0" w:rsidP="008F0162">
      <w:pPr>
        <w:pStyle w:val="Subtitle"/>
      </w:pPr>
      <w:r>
        <w:t>Editors</w:t>
      </w:r>
    </w:p>
    <w:p w14:paraId="538D74E8" w14:textId="774EBABE" w:rsidR="009A0612" w:rsidRDefault="00E83E4F" w:rsidP="009A0612">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14:paraId="70446C1E" w14:textId="3297C952" w:rsidR="005C4335" w:rsidRDefault="00E72E29" w:rsidP="008F016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14:paraId="3DDD4106" w14:textId="77777777" w:rsidR="00BB0129" w:rsidRDefault="00E83E4F" w:rsidP="00BF5A6C">
      <w:pPr>
        <w:pStyle w:val="Subtitle"/>
      </w:pPr>
      <w:bookmarkStart w:id="8" w:name="abstract"/>
      <w:bookmarkStart w:id="9" w:name="status"/>
      <w:bookmarkEnd w:id="8"/>
      <w:bookmarkEnd w:id="9"/>
      <w:r>
        <w:t>Status</w:t>
      </w:r>
    </w:p>
    <w:p w14:paraId="6C146063" w14:textId="09E5B5F7" w:rsidR="00BB0129" w:rsidRDefault="28177FA6" w:rsidP="005C4335">
      <w:pPr>
        <w:pStyle w:val="BodyText"/>
      </w:pPr>
      <w:r>
        <w:t>This specification was last revised and approved by</w:t>
      </w:r>
      <w:r w:rsidR="00E95CE8">
        <w:t xml:space="preserve"> the</w:t>
      </w:r>
      <w:r>
        <w:t xml:space="preserve"> </w:t>
      </w:r>
      <w:proofErr w:type="spellStart"/>
      <w:r>
        <w:t>OpenO&amp;M</w:t>
      </w:r>
      <w:proofErr w:type="spellEnd"/>
      <w:r>
        <w:t xml:space="preserve"> ISBM Joint Working Group on the above date. Check the Latest Version for possible later revisions of this document.</w:t>
      </w:r>
    </w:p>
    <w:p w14:paraId="64C2B4AB" w14:textId="77777777" w:rsidR="00BB0129" w:rsidRDefault="00E83E4F" w:rsidP="005C4335">
      <w:pPr>
        <w:pStyle w:val="BodyText"/>
      </w:pPr>
      <w:r>
        <w:t>This document is considered stable and may be used as reference material or cited as a normative reference from another document.</w:t>
      </w:r>
    </w:p>
    <w:p w14:paraId="1C99E3F5" w14:textId="301F1DD2" w:rsidR="00BB0129" w:rsidRDefault="28177FA6" w:rsidP="005C4335">
      <w:pPr>
        <w:pStyle w:val="BodyText"/>
      </w:pPr>
      <w:r>
        <w:t xml:space="preserve">The latest stable version of the editor's draft of this specification is always available on the </w:t>
      </w:r>
      <w:hyperlink r:id="rId14">
        <w:r w:rsidRPr="28177FA6">
          <w:rPr>
            <w:rStyle w:val="Hyperlink"/>
          </w:rPr>
          <w:t>MIMOSA ISBM Git repository</w:t>
        </w:r>
      </w:hyperlink>
      <w:r>
        <w:t xml:space="preserve"> [https://github.com/mimosa-org/isbm].</w:t>
      </w:r>
      <w:bookmarkStart w:id="10" w:name="_Hlk26877024"/>
      <w:bookmarkEnd w:id="10"/>
    </w:p>
    <w:p w14:paraId="56CAEDB1" w14:textId="0A94D6FC" w:rsidR="00BB0129" w:rsidRDefault="28177FA6" w:rsidP="005C4335">
      <w:pPr>
        <w:pStyle w:val="BodyText"/>
      </w:pPr>
      <w:r>
        <w:t xml:space="preserve">If you wish to make comments regarding this specification in a manner that is tracked by </w:t>
      </w:r>
      <w:r w:rsidR="00616FC0">
        <w:t xml:space="preserve">the </w:t>
      </w:r>
      <w:proofErr w:type="spellStart"/>
      <w:r>
        <w:t>OpenO&amp;M</w:t>
      </w:r>
      <w:proofErr w:type="spellEnd"/>
      <w:r>
        <w:t xml:space="preserve"> ISBM Joint Working Group, please submit them via </w:t>
      </w:r>
      <w:hyperlink r:id="rId15">
        <w:r w:rsidRPr="28177FA6">
          <w:rPr>
            <w:rStyle w:val="Hyperlink"/>
          </w:rPr>
          <w:t>the public bug database</w:t>
        </w:r>
      </w:hyperlink>
      <w:r>
        <w:t xml:space="preserve"> [https://github.com/mimosa-org/isbm/issues]. You can alternatively </w:t>
      </w:r>
      <w:hyperlink r:id="rId16">
        <w:r w:rsidRPr="28177FA6">
          <w:rPr>
            <w:rStyle w:val="Hyperlink"/>
          </w:rPr>
          <w:t>contact MIMOSA directly</w:t>
        </w:r>
      </w:hyperlink>
      <w:r>
        <w:t xml:space="preserve"> [http://www.mimosa.org/contact] and arrangements will be made to transpose appropriate remarks to the public bug database. All feedback is welcome.</w:t>
      </w:r>
      <w:bookmarkStart w:id="11" w:name="_Hlk26877282"/>
      <w:bookmarkEnd w:id="11"/>
    </w:p>
    <w:p w14:paraId="77874B34" w14:textId="37A102C3" w:rsidR="00DF45CA" w:rsidRDefault="00DF45CA" w:rsidP="00DF45CA">
      <w:pPr>
        <w:pStyle w:val="Subtitle"/>
      </w:pPr>
      <w:r>
        <w:t>Latest Version</w:t>
      </w:r>
    </w:p>
    <w:p w14:paraId="1C5CF7D0" w14:textId="61C3A157" w:rsidR="00DF45CA" w:rsidRPr="00CE0EEA" w:rsidRDefault="6678B544" w:rsidP="008B6393">
      <w:pPr>
        <w:pStyle w:val="BodyText"/>
        <w:rPr>
          <w:rStyle w:val="Hyperlink"/>
        </w:rPr>
      </w:pPr>
      <w:r>
        <w:t xml:space="preserve">This is version 2.0 which can be found at: </w:t>
      </w:r>
      <w:hyperlink r:id="rId17">
        <w:r w:rsidRPr="6678B544">
          <w:rPr>
            <w:rStyle w:val="Hyperlink"/>
          </w:rPr>
          <w:t>http://www.openoandm.org/isbm/2.0</w:t>
        </w:r>
        <w:r w:rsidR="006B0539">
          <w:br/>
        </w:r>
      </w:hyperlink>
      <w:r>
        <w:t xml:space="preserve">The latest published version of this specification can always be found at: </w:t>
      </w:r>
      <w:hyperlink r:id="rId18">
        <w:r w:rsidRPr="6678B544">
          <w:rPr>
            <w:rStyle w:val="Hyperlink"/>
          </w:rPr>
          <w:t>http://www.openoandm.org/isbm/latest</w:t>
        </w:r>
      </w:hyperlink>
    </w:p>
    <w:p w14:paraId="420D8847" w14:textId="77777777" w:rsidR="00BB0129" w:rsidRDefault="00E83E4F" w:rsidP="00BF5A6C">
      <w:pPr>
        <w:pStyle w:val="Subtitle"/>
      </w:pPr>
      <w:bookmarkStart w:id="12" w:name="notices"/>
      <w:bookmarkEnd w:id="12"/>
      <w:r>
        <w:lastRenderedPageBreak/>
        <w:t>Notices</w:t>
      </w:r>
    </w:p>
    <w:p w14:paraId="1C31D1A1" w14:textId="0D868FEB" w:rsidR="00BB0129" w:rsidRDefault="00E83E4F" w:rsidP="0094752D">
      <w:pPr>
        <w:pStyle w:val="BodyText"/>
      </w:pPr>
      <w:r>
        <w:t xml:space="preserve">Copyright MIMOSA </w:t>
      </w:r>
      <w:r w:rsidR="00A012A9">
        <w:fldChar w:fldCharType="begin"/>
      </w:r>
      <w:r w:rsidR="00A012A9">
        <w:instrText xml:space="preserve"> DATE  \@ "yyyy"  \* MERGEFORMAT </w:instrText>
      </w:r>
      <w:r w:rsidR="00A012A9">
        <w:fldChar w:fldCharType="separate"/>
      </w:r>
      <w:r w:rsidR="00567950">
        <w:rPr>
          <w:noProof/>
        </w:rPr>
        <w:t>2020</w:t>
      </w:r>
      <w:r w:rsidR="00A012A9">
        <w:fldChar w:fldCharType="end"/>
      </w:r>
      <w:r>
        <w:t>. All Rights Reserved.</w:t>
      </w:r>
    </w:p>
    <w:p w14:paraId="3E43CC0E" w14:textId="71089D65" w:rsidR="00BB0129" w:rsidRDefault="00E83E4F">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008B6393" w:rsidRPr="008B6393">
        <w:t>http://www.mimosa.org/policy-charters/mimosa-intellectual-property-rights-policy/</w:t>
      </w:r>
      <w:r w:rsidR="008B6393">
        <w:t>].</w:t>
      </w:r>
    </w:p>
    <w:p w14:paraId="728B1005" w14:textId="6C6F7220" w:rsidR="00107069" w:rsidRDefault="00107069">
      <w:pPr>
        <w:pStyle w:val="BodyText"/>
      </w:pPr>
      <w:bookmarkStart w:id="13" w:name="_Hlk34223390"/>
      <w:r w:rsidRPr="0010706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MIMOSA, except as needed for the purpose of developing any document or deliverable produced by a MIMOSA Technical Committee (in which case the rules applicable to copyrights, as set forth in the MIMOSA IPR Policy, must be followed) or as required to translate it into languages other than English.</w:t>
      </w:r>
    </w:p>
    <w:bookmarkEnd w:id="13"/>
    <w:p w14:paraId="49F80243" w14:textId="77777777" w:rsidR="00BB0129" w:rsidRDefault="00E83E4F">
      <w:pPr>
        <w:pStyle w:val="BodyText"/>
      </w:pPr>
      <w:r>
        <w:t>The limited permissions granted above are perpetual and will not be revoked by MIMOSA or its successors or assigns.</w:t>
      </w:r>
    </w:p>
    <w:p w14:paraId="4A7BA1A0" w14:textId="77777777" w:rsidR="00BB0129" w:rsidRDefault="00E83E4F">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14:paraId="03F45670" w14:textId="77777777" w:rsidR="00BB0129" w:rsidRDefault="00E83E4F">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14:paraId="4FA4BBF6" w14:textId="7D9A0FC0" w:rsidR="00BB0129" w:rsidRDefault="05B27384">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14:paraId="7DCBABD3" w14:textId="77777777" w:rsidR="00BB0129" w:rsidRDefault="00E83E4F">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14:paraId="098BA73B" w14:textId="252C018E" w:rsidR="00BB0129" w:rsidRDefault="00E83E4F">
      <w:pPr>
        <w:pStyle w:val="BodyText"/>
      </w:pPr>
      <w:r>
        <w:t xml:space="preserve">The </w:t>
      </w:r>
      <w:proofErr w:type="spellStart"/>
      <w:r>
        <w:t>OpenO&amp;M</w:t>
      </w:r>
      <w:proofErr w:type="spellEnd"/>
      <w:r>
        <w:t xml:space="preserve"> ISBM is released under the </w:t>
      </w:r>
      <w:hyperlink r:id="rId20">
        <w:r>
          <w:rPr>
            <w:rStyle w:val="Hyperlink"/>
          </w:rPr>
          <w:t>MIMOSA License Agreement</w:t>
        </w:r>
      </w:hyperlink>
      <w:r w:rsidR="008B6393">
        <w:t xml:space="preserve"> [</w:t>
      </w:r>
      <w:r w:rsidR="008B6393" w:rsidRPr="008B6393">
        <w:t>http://www.mimosa.org/policy-charters/mimosa-license-agreement/</w:t>
      </w:r>
      <w:r w:rsidR="008B6393">
        <w:t>].</w:t>
      </w:r>
    </w:p>
    <w:p w14:paraId="7872ED2B" w14:textId="77777777" w:rsidR="001C00AF" w:rsidRDefault="001C00AF">
      <w:pPr>
        <w:pStyle w:val="BodyText"/>
      </w:pPr>
    </w:p>
    <w:p w14:paraId="53E6FC78" w14:textId="77777777" w:rsidR="001C00AF" w:rsidRDefault="001C00AF">
      <w:pPr>
        <w:pStyle w:val="BodyText"/>
        <w:sectPr w:rsidR="001C00AF" w:rsidSect="00E83E4F">
          <w:headerReference w:type="even" r:id="rId21"/>
          <w:footerReference w:type="even" r:id="rId22"/>
          <w:footerReference w:type="default" r:id="rId23"/>
          <w:footerReference w:type="first" r:id="rId24"/>
          <w:pgSz w:w="12240" w:h="15840"/>
          <w:pgMar w:top="1440" w:right="1080" w:bottom="1440" w:left="1080" w:header="720" w:footer="720" w:gutter="0"/>
          <w:cols w:space="720"/>
          <w:docGrid w:linePitch="326"/>
        </w:sectPr>
      </w:pPr>
    </w:p>
    <w:bookmarkStart w:id="15" w:name="table-of-contents" w:displacedByCustomXml="next"/>
    <w:bookmarkEnd w:id="15" w:displacedByCustomXml="next"/>
    <w:sdt>
      <w:sdtPr>
        <w:rPr>
          <w:rFonts w:eastAsiaTheme="minorHAnsi" w:cstheme="minorBidi"/>
          <w:b w:val="0"/>
          <w:sz w:val="20"/>
          <w:szCs w:val="24"/>
        </w:rPr>
        <w:id w:val="-579520403"/>
        <w:docPartObj>
          <w:docPartGallery w:val="Table of Contents"/>
          <w:docPartUnique/>
        </w:docPartObj>
      </w:sdtPr>
      <w:sdtEndPr>
        <w:rPr>
          <w:bCs/>
          <w:noProof/>
        </w:rPr>
      </w:sdtEndPr>
      <w:sdtContent>
        <w:p w14:paraId="3C4440CC" w14:textId="2E60A9E6" w:rsidR="00BB172D" w:rsidRDefault="00BB172D">
          <w:pPr>
            <w:pStyle w:val="TOCHeading"/>
          </w:pPr>
          <w:r>
            <w:t>Contents</w:t>
          </w:r>
        </w:p>
        <w:p w14:paraId="0E5262EC" w14:textId="75DFD168" w:rsidR="00677AA4" w:rsidRDefault="00BB172D">
          <w:pPr>
            <w:pStyle w:val="TOC1"/>
            <w:tabs>
              <w:tab w:val="right" w:leader="dot" w:pos="10070"/>
            </w:tabs>
            <w:rPr>
              <w:rFonts w:asciiTheme="minorHAnsi" w:eastAsiaTheme="minorEastAsia" w:hAnsiTheme="minorHAnsi"/>
              <w:noProof/>
              <w:color w:val="auto"/>
              <w:sz w:val="22"/>
              <w:szCs w:val="22"/>
              <w:lang w:val="en-AU" w:eastAsia="en-AU"/>
            </w:rPr>
          </w:pPr>
          <w:r>
            <w:fldChar w:fldCharType="begin"/>
          </w:r>
          <w:r>
            <w:instrText xml:space="preserve"> TOC \o "1-3" \h \z \u </w:instrText>
          </w:r>
          <w:r>
            <w:fldChar w:fldCharType="separate"/>
          </w:r>
          <w:hyperlink w:anchor="_Toc46269730" w:history="1">
            <w:r w:rsidR="00677AA4" w:rsidRPr="00B973C6">
              <w:rPr>
                <w:rStyle w:val="Hyperlink"/>
                <w:noProof/>
              </w:rPr>
              <w:t>Foreword</w:t>
            </w:r>
            <w:r w:rsidR="00677AA4">
              <w:rPr>
                <w:noProof/>
                <w:webHidden/>
              </w:rPr>
              <w:tab/>
            </w:r>
            <w:r w:rsidR="00677AA4">
              <w:rPr>
                <w:noProof/>
                <w:webHidden/>
              </w:rPr>
              <w:fldChar w:fldCharType="begin"/>
            </w:r>
            <w:r w:rsidR="00677AA4">
              <w:rPr>
                <w:noProof/>
                <w:webHidden/>
              </w:rPr>
              <w:instrText xml:space="preserve"> PAGEREF _Toc46269730 \h </w:instrText>
            </w:r>
            <w:r w:rsidR="00677AA4">
              <w:rPr>
                <w:noProof/>
                <w:webHidden/>
              </w:rPr>
            </w:r>
            <w:r w:rsidR="00677AA4">
              <w:rPr>
                <w:noProof/>
                <w:webHidden/>
              </w:rPr>
              <w:fldChar w:fldCharType="separate"/>
            </w:r>
            <w:r w:rsidR="00677AA4">
              <w:rPr>
                <w:noProof/>
                <w:webHidden/>
              </w:rPr>
              <w:t>1</w:t>
            </w:r>
            <w:r w:rsidR="00677AA4">
              <w:rPr>
                <w:noProof/>
                <w:webHidden/>
              </w:rPr>
              <w:fldChar w:fldCharType="end"/>
            </w:r>
          </w:hyperlink>
        </w:p>
        <w:p w14:paraId="09A9B002" w14:textId="5AF43B6D" w:rsidR="00677AA4" w:rsidRDefault="00677AA4">
          <w:pPr>
            <w:pStyle w:val="TOC1"/>
            <w:tabs>
              <w:tab w:val="right" w:leader="dot" w:pos="10070"/>
            </w:tabs>
            <w:rPr>
              <w:rFonts w:asciiTheme="minorHAnsi" w:eastAsiaTheme="minorEastAsia" w:hAnsiTheme="minorHAnsi"/>
              <w:noProof/>
              <w:color w:val="auto"/>
              <w:sz w:val="22"/>
              <w:szCs w:val="22"/>
              <w:lang w:val="en-AU" w:eastAsia="en-AU"/>
            </w:rPr>
          </w:pPr>
          <w:hyperlink w:anchor="_Toc46269731" w:history="1">
            <w:r w:rsidRPr="00B973C6">
              <w:rPr>
                <w:rStyle w:val="Hyperlink"/>
                <w:noProof/>
              </w:rPr>
              <w:t>Introduction</w:t>
            </w:r>
            <w:r>
              <w:rPr>
                <w:noProof/>
                <w:webHidden/>
              </w:rPr>
              <w:tab/>
            </w:r>
            <w:r>
              <w:rPr>
                <w:noProof/>
                <w:webHidden/>
              </w:rPr>
              <w:fldChar w:fldCharType="begin"/>
            </w:r>
            <w:r>
              <w:rPr>
                <w:noProof/>
                <w:webHidden/>
              </w:rPr>
              <w:instrText xml:space="preserve"> PAGEREF _Toc46269731 \h </w:instrText>
            </w:r>
            <w:r>
              <w:rPr>
                <w:noProof/>
                <w:webHidden/>
              </w:rPr>
            </w:r>
            <w:r>
              <w:rPr>
                <w:noProof/>
                <w:webHidden/>
              </w:rPr>
              <w:fldChar w:fldCharType="separate"/>
            </w:r>
            <w:r>
              <w:rPr>
                <w:noProof/>
                <w:webHidden/>
              </w:rPr>
              <w:t>2</w:t>
            </w:r>
            <w:r>
              <w:rPr>
                <w:noProof/>
                <w:webHidden/>
              </w:rPr>
              <w:fldChar w:fldCharType="end"/>
            </w:r>
          </w:hyperlink>
        </w:p>
        <w:p w14:paraId="4DD20003" w14:textId="503BECE2"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732" w:history="1">
            <w:r w:rsidRPr="00B973C6">
              <w:rPr>
                <w:rStyle w:val="Hyperlink"/>
                <w:noProof/>
              </w:rPr>
              <w:t>1</w:t>
            </w:r>
            <w:r>
              <w:rPr>
                <w:rFonts w:asciiTheme="minorHAnsi" w:eastAsiaTheme="minorEastAsia" w:hAnsiTheme="minorHAnsi"/>
                <w:noProof/>
                <w:color w:val="auto"/>
                <w:sz w:val="22"/>
                <w:szCs w:val="22"/>
                <w:lang w:val="en-AU" w:eastAsia="en-AU"/>
              </w:rPr>
              <w:tab/>
            </w:r>
            <w:r w:rsidRPr="00B973C6">
              <w:rPr>
                <w:rStyle w:val="Hyperlink"/>
                <w:noProof/>
              </w:rPr>
              <w:t>Scope</w:t>
            </w:r>
            <w:r>
              <w:rPr>
                <w:noProof/>
                <w:webHidden/>
              </w:rPr>
              <w:tab/>
            </w:r>
            <w:r>
              <w:rPr>
                <w:noProof/>
                <w:webHidden/>
              </w:rPr>
              <w:fldChar w:fldCharType="begin"/>
            </w:r>
            <w:r>
              <w:rPr>
                <w:noProof/>
                <w:webHidden/>
              </w:rPr>
              <w:instrText xml:space="preserve"> PAGEREF _Toc46269732 \h </w:instrText>
            </w:r>
            <w:r>
              <w:rPr>
                <w:noProof/>
                <w:webHidden/>
              </w:rPr>
            </w:r>
            <w:r>
              <w:rPr>
                <w:noProof/>
                <w:webHidden/>
              </w:rPr>
              <w:fldChar w:fldCharType="separate"/>
            </w:r>
            <w:r>
              <w:rPr>
                <w:noProof/>
                <w:webHidden/>
              </w:rPr>
              <w:t>3</w:t>
            </w:r>
            <w:r>
              <w:rPr>
                <w:noProof/>
                <w:webHidden/>
              </w:rPr>
              <w:fldChar w:fldCharType="end"/>
            </w:r>
          </w:hyperlink>
        </w:p>
        <w:p w14:paraId="0C575147" w14:textId="6886639A"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733" w:history="1">
            <w:r w:rsidRPr="00B973C6">
              <w:rPr>
                <w:rStyle w:val="Hyperlink"/>
                <w:noProof/>
              </w:rPr>
              <w:t>2</w:t>
            </w:r>
            <w:r>
              <w:rPr>
                <w:rFonts w:asciiTheme="minorHAnsi" w:eastAsiaTheme="minorEastAsia" w:hAnsiTheme="minorHAnsi"/>
                <w:noProof/>
                <w:color w:val="auto"/>
                <w:sz w:val="22"/>
                <w:szCs w:val="22"/>
                <w:lang w:val="en-AU" w:eastAsia="en-AU"/>
              </w:rPr>
              <w:tab/>
            </w:r>
            <w:r w:rsidRPr="00B973C6">
              <w:rPr>
                <w:rStyle w:val="Hyperlink"/>
                <w:noProof/>
              </w:rPr>
              <w:t>Normative References</w:t>
            </w:r>
            <w:r>
              <w:rPr>
                <w:noProof/>
                <w:webHidden/>
              </w:rPr>
              <w:tab/>
            </w:r>
            <w:r>
              <w:rPr>
                <w:noProof/>
                <w:webHidden/>
              </w:rPr>
              <w:fldChar w:fldCharType="begin"/>
            </w:r>
            <w:r>
              <w:rPr>
                <w:noProof/>
                <w:webHidden/>
              </w:rPr>
              <w:instrText xml:space="preserve"> PAGEREF _Toc46269733 \h </w:instrText>
            </w:r>
            <w:r>
              <w:rPr>
                <w:noProof/>
                <w:webHidden/>
              </w:rPr>
            </w:r>
            <w:r>
              <w:rPr>
                <w:noProof/>
                <w:webHidden/>
              </w:rPr>
              <w:fldChar w:fldCharType="separate"/>
            </w:r>
            <w:r>
              <w:rPr>
                <w:noProof/>
                <w:webHidden/>
              </w:rPr>
              <w:t>3</w:t>
            </w:r>
            <w:r>
              <w:rPr>
                <w:noProof/>
                <w:webHidden/>
              </w:rPr>
              <w:fldChar w:fldCharType="end"/>
            </w:r>
          </w:hyperlink>
        </w:p>
        <w:p w14:paraId="0CD5D0A3" w14:textId="30AF02C8"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734" w:history="1">
            <w:r w:rsidRPr="00B973C6">
              <w:rPr>
                <w:rStyle w:val="Hyperlink"/>
                <w:noProof/>
              </w:rPr>
              <w:t>3</w:t>
            </w:r>
            <w:r>
              <w:rPr>
                <w:rFonts w:asciiTheme="minorHAnsi" w:eastAsiaTheme="minorEastAsia" w:hAnsiTheme="minorHAnsi"/>
                <w:noProof/>
                <w:color w:val="auto"/>
                <w:sz w:val="22"/>
                <w:szCs w:val="22"/>
                <w:lang w:val="en-AU" w:eastAsia="en-AU"/>
              </w:rPr>
              <w:tab/>
            </w:r>
            <w:r w:rsidRPr="00B973C6">
              <w:rPr>
                <w:rStyle w:val="Hyperlink"/>
                <w:noProof/>
              </w:rPr>
              <w:t>Terms, Definitions, and Conventions</w:t>
            </w:r>
            <w:r>
              <w:rPr>
                <w:noProof/>
                <w:webHidden/>
              </w:rPr>
              <w:tab/>
            </w:r>
            <w:r>
              <w:rPr>
                <w:noProof/>
                <w:webHidden/>
              </w:rPr>
              <w:fldChar w:fldCharType="begin"/>
            </w:r>
            <w:r>
              <w:rPr>
                <w:noProof/>
                <w:webHidden/>
              </w:rPr>
              <w:instrText xml:space="preserve"> PAGEREF _Toc46269734 \h </w:instrText>
            </w:r>
            <w:r>
              <w:rPr>
                <w:noProof/>
                <w:webHidden/>
              </w:rPr>
            </w:r>
            <w:r>
              <w:rPr>
                <w:noProof/>
                <w:webHidden/>
              </w:rPr>
              <w:fldChar w:fldCharType="separate"/>
            </w:r>
            <w:r>
              <w:rPr>
                <w:noProof/>
                <w:webHidden/>
              </w:rPr>
              <w:t>3</w:t>
            </w:r>
            <w:r>
              <w:rPr>
                <w:noProof/>
                <w:webHidden/>
              </w:rPr>
              <w:fldChar w:fldCharType="end"/>
            </w:r>
          </w:hyperlink>
        </w:p>
        <w:p w14:paraId="01B1A767" w14:textId="2BAC7C1C"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35" w:history="1">
            <w:r w:rsidRPr="00B973C6">
              <w:rPr>
                <w:rStyle w:val="Hyperlink"/>
                <w:noProof/>
              </w:rPr>
              <w:t>3.1</w:t>
            </w:r>
            <w:r>
              <w:rPr>
                <w:rFonts w:asciiTheme="minorHAnsi" w:eastAsiaTheme="minorEastAsia" w:hAnsiTheme="minorHAnsi"/>
                <w:noProof/>
                <w:color w:val="auto"/>
                <w:sz w:val="22"/>
                <w:szCs w:val="22"/>
                <w:lang w:val="en-AU" w:eastAsia="en-AU"/>
              </w:rPr>
              <w:tab/>
            </w:r>
            <w:r w:rsidRPr="00B973C6">
              <w:rPr>
                <w:rStyle w:val="Hyperlink"/>
                <w:noProof/>
              </w:rPr>
              <w:t>Terms</w:t>
            </w:r>
            <w:r>
              <w:rPr>
                <w:noProof/>
                <w:webHidden/>
              </w:rPr>
              <w:tab/>
            </w:r>
            <w:r>
              <w:rPr>
                <w:noProof/>
                <w:webHidden/>
              </w:rPr>
              <w:fldChar w:fldCharType="begin"/>
            </w:r>
            <w:r>
              <w:rPr>
                <w:noProof/>
                <w:webHidden/>
              </w:rPr>
              <w:instrText xml:space="preserve"> PAGEREF _Toc46269735 \h </w:instrText>
            </w:r>
            <w:r>
              <w:rPr>
                <w:noProof/>
                <w:webHidden/>
              </w:rPr>
            </w:r>
            <w:r>
              <w:rPr>
                <w:noProof/>
                <w:webHidden/>
              </w:rPr>
              <w:fldChar w:fldCharType="separate"/>
            </w:r>
            <w:r>
              <w:rPr>
                <w:noProof/>
                <w:webHidden/>
              </w:rPr>
              <w:t>3</w:t>
            </w:r>
            <w:r>
              <w:rPr>
                <w:noProof/>
                <w:webHidden/>
              </w:rPr>
              <w:fldChar w:fldCharType="end"/>
            </w:r>
          </w:hyperlink>
        </w:p>
        <w:p w14:paraId="176FD803" w14:textId="443E65B4"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36" w:history="1">
            <w:r w:rsidRPr="00B973C6">
              <w:rPr>
                <w:rStyle w:val="Hyperlink"/>
                <w:noProof/>
              </w:rPr>
              <w:t>3.2</w:t>
            </w:r>
            <w:r>
              <w:rPr>
                <w:rFonts w:asciiTheme="minorHAnsi" w:eastAsiaTheme="minorEastAsia" w:hAnsiTheme="minorHAnsi"/>
                <w:noProof/>
                <w:color w:val="auto"/>
                <w:sz w:val="22"/>
                <w:szCs w:val="22"/>
                <w:lang w:val="en-AU" w:eastAsia="en-AU"/>
              </w:rPr>
              <w:tab/>
            </w:r>
            <w:r w:rsidRPr="00B973C6">
              <w:rPr>
                <w:rStyle w:val="Hyperlink"/>
                <w:noProof/>
              </w:rPr>
              <w:t>Notational Conventions</w:t>
            </w:r>
            <w:r>
              <w:rPr>
                <w:noProof/>
                <w:webHidden/>
              </w:rPr>
              <w:tab/>
            </w:r>
            <w:r>
              <w:rPr>
                <w:noProof/>
                <w:webHidden/>
              </w:rPr>
              <w:fldChar w:fldCharType="begin"/>
            </w:r>
            <w:r>
              <w:rPr>
                <w:noProof/>
                <w:webHidden/>
              </w:rPr>
              <w:instrText xml:space="preserve"> PAGEREF _Toc46269736 \h </w:instrText>
            </w:r>
            <w:r>
              <w:rPr>
                <w:noProof/>
                <w:webHidden/>
              </w:rPr>
            </w:r>
            <w:r>
              <w:rPr>
                <w:noProof/>
                <w:webHidden/>
              </w:rPr>
              <w:fldChar w:fldCharType="separate"/>
            </w:r>
            <w:r>
              <w:rPr>
                <w:noProof/>
                <w:webHidden/>
              </w:rPr>
              <w:t>6</w:t>
            </w:r>
            <w:r>
              <w:rPr>
                <w:noProof/>
                <w:webHidden/>
              </w:rPr>
              <w:fldChar w:fldCharType="end"/>
            </w:r>
          </w:hyperlink>
        </w:p>
        <w:p w14:paraId="38BEAA68" w14:textId="3EAC599A"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37" w:history="1">
            <w:r w:rsidRPr="00B973C6">
              <w:rPr>
                <w:rStyle w:val="Hyperlink"/>
                <w:noProof/>
              </w:rPr>
              <w:t>3.3</w:t>
            </w:r>
            <w:r>
              <w:rPr>
                <w:rFonts w:asciiTheme="minorHAnsi" w:eastAsiaTheme="minorEastAsia" w:hAnsiTheme="minorHAnsi"/>
                <w:noProof/>
                <w:color w:val="auto"/>
                <w:sz w:val="22"/>
                <w:szCs w:val="22"/>
                <w:lang w:val="en-AU" w:eastAsia="en-AU"/>
              </w:rPr>
              <w:tab/>
            </w:r>
            <w:r w:rsidRPr="00B973C6">
              <w:rPr>
                <w:rStyle w:val="Hyperlink"/>
                <w:noProof/>
              </w:rPr>
              <w:t>Schema Namespaces</w:t>
            </w:r>
            <w:r>
              <w:rPr>
                <w:noProof/>
                <w:webHidden/>
              </w:rPr>
              <w:tab/>
            </w:r>
            <w:r>
              <w:rPr>
                <w:noProof/>
                <w:webHidden/>
              </w:rPr>
              <w:fldChar w:fldCharType="begin"/>
            </w:r>
            <w:r>
              <w:rPr>
                <w:noProof/>
                <w:webHidden/>
              </w:rPr>
              <w:instrText xml:space="preserve"> PAGEREF _Toc46269737 \h </w:instrText>
            </w:r>
            <w:r>
              <w:rPr>
                <w:noProof/>
                <w:webHidden/>
              </w:rPr>
            </w:r>
            <w:r>
              <w:rPr>
                <w:noProof/>
                <w:webHidden/>
              </w:rPr>
              <w:fldChar w:fldCharType="separate"/>
            </w:r>
            <w:r>
              <w:rPr>
                <w:noProof/>
                <w:webHidden/>
              </w:rPr>
              <w:t>6</w:t>
            </w:r>
            <w:r>
              <w:rPr>
                <w:noProof/>
                <w:webHidden/>
              </w:rPr>
              <w:fldChar w:fldCharType="end"/>
            </w:r>
          </w:hyperlink>
        </w:p>
        <w:p w14:paraId="059C34EC" w14:textId="62580842"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738" w:history="1">
            <w:r w:rsidRPr="00B973C6">
              <w:rPr>
                <w:rStyle w:val="Hyperlink"/>
                <w:noProof/>
              </w:rPr>
              <w:t>4</w:t>
            </w:r>
            <w:r>
              <w:rPr>
                <w:rFonts w:asciiTheme="minorHAnsi" w:eastAsiaTheme="minorEastAsia" w:hAnsiTheme="minorHAnsi"/>
                <w:noProof/>
                <w:color w:val="auto"/>
                <w:sz w:val="22"/>
                <w:szCs w:val="22"/>
                <w:lang w:val="en-AU" w:eastAsia="en-AU"/>
              </w:rPr>
              <w:tab/>
            </w:r>
            <w:r w:rsidRPr="00B973C6">
              <w:rPr>
                <w:rStyle w:val="Hyperlink"/>
                <w:noProof/>
              </w:rPr>
              <w:t>Service Requirements</w:t>
            </w:r>
            <w:r>
              <w:rPr>
                <w:noProof/>
                <w:webHidden/>
              </w:rPr>
              <w:tab/>
            </w:r>
            <w:r>
              <w:rPr>
                <w:noProof/>
                <w:webHidden/>
              </w:rPr>
              <w:fldChar w:fldCharType="begin"/>
            </w:r>
            <w:r>
              <w:rPr>
                <w:noProof/>
                <w:webHidden/>
              </w:rPr>
              <w:instrText xml:space="preserve"> PAGEREF _Toc46269738 \h </w:instrText>
            </w:r>
            <w:r>
              <w:rPr>
                <w:noProof/>
                <w:webHidden/>
              </w:rPr>
            </w:r>
            <w:r>
              <w:rPr>
                <w:noProof/>
                <w:webHidden/>
              </w:rPr>
              <w:fldChar w:fldCharType="separate"/>
            </w:r>
            <w:r>
              <w:rPr>
                <w:noProof/>
                <w:webHidden/>
              </w:rPr>
              <w:t>6</w:t>
            </w:r>
            <w:r>
              <w:rPr>
                <w:noProof/>
                <w:webHidden/>
              </w:rPr>
              <w:fldChar w:fldCharType="end"/>
            </w:r>
          </w:hyperlink>
        </w:p>
        <w:p w14:paraId="54A6ECBE" w14:textId="5F7C0234"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39" w:history="1">
            <w:r w:rsidRPr="00B973C6">
              <w:rPr>
                <w:rStyle w:val="Hyperlink"/>
                <w:noProof/>
              </w:rPr>
              <w:t>4.1</w:t>
            </w:r>
            <w:r>
              <w:rPr>
                <w:rFonts w:asciiTheme="minorHAnsi" w:eastAsiaTheme="minorEastAsia" w:hAnsiTheme="minorHAnsi"/>
                <w:noProof/>
                <w:color w:val="auto"/>
                <w:sz w:val="22"/>
                <w:szCs w:val="22"/>
                <w:lang w:val="en-AU" w:eastAsia="en-AU"/>
              </w:rPr>
              <w:tab/>
            </w:r>
            <w:r w:rsidRPr="00B973C6">
              <w:rPr>
                <w:rStyle w:val="Hyperlink"/>
                <w:noProof/>
              </w:rPr>
              <w:t>Message Content Format</w:t>
            </w:r>
            <w:r>
              <w:rPr>
                <w:noProof/>
                <w:webHidden/>
              </w:rPr>
              <w:tab/>
            </w:r>
            <w:r>
              <w:rPr>
                <w:noProof/>
                <w:webHidden/>
              </w:rPr>
              <w:fldChar w:fldCharType="begin"/>
            </w:r>
            <w:r>
              <w:rPr>
                <w:noProof/>
                <w:webHidden/>
              </w:rPr>
              <w:instrText xml:space="preserve"> PAGEREF _Toc46269739 \h </w:instrText>
            </w:r>
            <w:r>
              <w:rPr>
                <w:noProof/>
                <w:webHidden/>
              </w:rPr>
            </w:r>
            <w:r>
              <w:rPr>
                <w:noProof/>
                <w:webHidden/>
              </w:rPr>
              <w:fldChar w:fldCharType="separate"/>
            </w:r>
            <w:r>
              <w:rPr>
                <w:noProof/>
                <w:webHidden/>
              </w:rPr>
              <w:t>6</w:t>
            </w:r>
            <w:r>
              <w:rPr>
                <w:noProof/>
                <w:webHidden/>
              </w:rPr>
              <w:fldChar w:fldCharType="end"/>
            </w:r>
          </w:hyperlink>
        </w:p>
        <w:p w14:paraId="22D518E8" w14:textId="13E69A65"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40" w:history="1">
            <w:r w:rsidRPr="00B973C6">
              <w:rPr>
                <w:rStyle w:val="Hyperlink"/>
                <w:noProof/>
              </w:rPr>
              <w:t>4.1.1</w:t>
            </w:r>
            <w:r>
              <w:rPr>
                <w:rFonts w:asciiTheme="minorHAnsi" w:eastAsiaTheme="minorEastAsia" w:hAnsiTheme="minorHAnsi"/>
                <w:noProof/>
                <w:color w:val="auto"/>
                <w:sz w:val="22"/>
                <w:szCs w:val="22"/>
                <w:lang w:val="en-AU" w:eastAsia="en-AU"/>
              </w:rPr>
              <w:tab/>
            </w:r>
            <w:r w:rsidRPr="00B973C6">
              <w:rPr>
                <w:rStyle w:val="Hyperlink"/>
                <w:noProof/>
              </w:rPr>
              <w:t>SOAP Interface Requirements</w:t>
            </w:r>
            <w:r>
              <w:rPr>
                <w:noProof/>
                <w:webHidden/>
              </w:rPr>
              <w:tab/>
            </w:r>
            <w:r>
              <w:rPr>
                <w:noProof/>
                <w:webHidden/>
              </w:rPr>
              <w:fldChar w:fldCharType="begin"/>
            </w:r>
            <w:r>
              <w:rPr>
                <w:noProof/>
                <w:webHidden/>
              </w:rPr>
              <w:instrText xml:space="preserve"> PAGEREF _Toc46269740 \h </w:instrText>
            </w:r>
            <w:r>
              <w:rPr>
                <w:noProof/>
                <w:webHidden/>
              </w:rPr>
            </w:r>
            <w:r>
              <w:rPr>
                <w:noProof/>
                <w:webHidden/>
              </w:rPr>
              <w:fldChar w:fldCharType="separate"/>
            </w:r>
            <w:r>
              <w:rPr>
                <w:noProof/>
                <w:webHidden/>
              </w:rPr>
              <w:t>7</w:t>
            </w:r>
            <w:r>
              <w:rPr>
                <w:noProof/>
                <w:webHidden/>
              </w:rPr>
              <w:fldChar w:fldCharType="end"/>
            </w:r>
          </w:hyperlink>
        </w:p>
        <w:p w14:paraId="642934A0" w14:textId="58FFB99B"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41" w:history="1">
            <w:r w:rsidRPr="00B973C6">
              <w:rPr>
                <w:rStyle w:val="Hyperlink"/>
                <w:noProof/>
              </w:rPr>
              <w:t>4.1.2</w:t>
            </w:r>
            <w:r>
              <w:rPr>
                <w:rFonts w:asciiTheme="minorHAnsi" w:eastAsiaTheme="minorEastAsia" w:hAnsiTheme="minorHAnsi"/>
                <w:noProof/>
                <w:color w:val="auto"/>
                <w:sz w:val="22"/>
                <w:szCs w:val="22"/>
                <w:lang w:val="en-AU" w:eastAsia="en-AU"/>
              </w:rPr>
              <w:tab/>
            </w:r>
            <w:r w:rsidRPr="00B973C6">
              <w:rPr>
                <w:rStyle w:val="Hyperlink"/>
                <w:noProof/>
              </w:rPr>
              <w:t>REST Interface Requirements</w:t>
            </w:r>
            <w:r>
              <w:rPr>
                <w:noProof/>
                <w:webHidden/>
              </w:rPr>
              <w:tab/>
            </w:r>
            <w:r>
              <w:rPr>
                <w:noProof/>
                <w:webHidden/>
              </w:rPr>
              <w:fldChar w:fldCharType="begin"/>
            </w:r>
            <w:r>
              <w:rPr>
                <w:noProof/>
                <w:webHidden/>
              </w:rPr>
              <w:instrText xml:space="preserve"> PAGEREF _Toc46269741 \h </w:instrText>
            </w:r>
            <w:r>
              <w:rPr>
                <w:noProof/>
                <w:webHidden/>
              </w:rPr>
            </w:r>
            <w:r>
              <w:rPr>
                <w:noProof/>
                <w:webHidden/>
              </w:rPr>
              <w:fldChar w:fldCharType="separate"/>
            </w:r>
            <w:r>
              <w:rPr>
                <w:noProof/>
                <w:webHidden/>
              </w:rPr>
              <w:t>8</w:t>
            </w:r>
            <w:r>
              <w:rPr>
                <w:noProof/>
                <w:webHidden/>
              </w:rPr>
              <w:fldChar w:fldCharType="end"/>
            </w:r>
          </w:hyperlink>
        </w:p>
        <w:p w14:paraId="1BD4CEBF" w14:textId="3D89487F"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42" w:history="1">
            <w:r w:rsidRPr="00B973C6">
              <w:rPr>
                <w:rStyle w:val="Hyperlink"/>
                <w:noProof/>
              </w:rPr>
              <w:t>4.2</w:t>
            </w:r>
            <w:r>
              <w:rPr>
                <w:rFonts w:asciiTheme="minorHAnsi" w:eastAsiaTheme="minorEastAsia" w:hAnsiTheme="minorHAnsi"/>
                <w:noProof/>
                <w:color w:val="auto"/>
                <w:sz w:val="22"/>
                <w:szCs w:val="22"/>
                <w:lang w:val="en-AU" w:eastAsia="en-AU"/>
              </w:rPr>
              <w:tab/>
            </w:r>
            <w:r w:rsidRPr="00B973C6">
              <w:rPr>
                <w:rStyle w:val="Hyperlink"/>
                <w:noProof/>
              </w:rPr>
              <w:t>Security</w:t>
            </w:r>
            <w:r>
              <w:rPr>
                <w:noProof/>
                <w:webHidden/>
              </w:rPr>
              <w:tab/>
            </w:r>
            <w:r>
              <w:rPr>
                <w:noProof/>
                <w:webHidden/>
              </w:rPr>
              <w:fldChar w:fldCharType="begin"/>
            </w:r>
            <w:r>
              <w:rPr>
                <w:noProof/>
                <w:webHidden/>
              </w:rPr>
              <w:instrText xml:space="preserve"> PAGEREF _Toc46269742 \h </w:instrText>
            </w:r>
            <w:r>
              <w:rPr>
                <w:noProof/>
                <w:webHidden/>
              </w:rPr>
            </w:r>
            <w:r>
              <w:rPr>
                <w:noProof/>
                <w:webHidden/>
              </w:rPr>
              <w:fldChar w:fldCharType="separate"/>
            </w:r>
            <w:r>
              <w:rPr>
                <w:noProof/>
                <w:webHidden/>
              </w:rPr>
              <w:t>9</w:t>
            </w:r>
            <w:r>
              <w:rPr>
                <w:noProof/>
                <w:webHidden/>
              </w:rPr>
              <w:fldChar w:fldCharType="end"/>
            </w:r>
          </w:hyperlink>
        </w:p>
        <w:p w14:paraId="4E0C2916" w14:textId="5FDBA458"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43" w:history="1">
            <w:r w:rsidRPr="00B973C6">
              <w:rPr>
                <w:rStyle w:val="Hyperlink"/>
                <w:noProof/>
              </w:rPr>
              <w:t>4.2.1</w:t>
            </w:r>
            <w:r>
              <w:rPr>
                <w:rFonts w:asciiTheme="minorHAnsi" w:eastAsiaTheme="minorEastAsia" w:hAnsiTheme="minorHAnsi"/>
                <w:noProof/>
                <w:color w:val="auto"/>
                <w:sz w:val="22"/>
                <w:szCs w:val="22"/>
                <w:lang w:val="en-AU" w:eastAsia="en-AU"/>
              </w:rPr>
              <w:tab/>
            </w:r>
            <w:r w:rsidRPr="00B973C6">
              <w:rPr>
                <w:rStyle w:val="Hyperlink"/>
                <w:noProof/>
              </w:rPr>
              <w:t>SOAP Interface Requirements</w:t>
            </w:r>
            <w:r>
              <w:rPr>
                <w:noProof/>
                <w:webHidden/>
              </w:rPr>
              <w:tab/>
            </w:r>
            <w:r>
              <w:rPr>
                <w:noProof/>
                <w:webHidden/>
              </w:rPr>
              <w:fldChar w:fldCharType="begin"/>
            </w:r>
            <w:r>
              <w:rPr>
                <w:noProof/>
                <w:webHidden/>
              </w:rPr>
              <w:instrText xml:space="preserve"> PAGEREF _Toc46269743 \h </w:instrText>
            </w:r>
            <w:r>
              <w:rPr>
                <w:noProof/>
                <w:webHidden/>
              </w:rPr>
            </w:r>
            <w:r>
              <w:rPr>
                <w:noProof/>
                <w:webHidden/>
              </w:rPr>
              <w:fldChar w:fldCharType="separate"/>
            </w:r>
            <w:r>
              <w:rPr>
                <w:noProof/>
                <w:webHidden/>
              </w:rPr>
              <w:t>10</w:t>
            </w:r>
            <w:r>
              <w:rPr>
                <w:noProof/>
                <w:webHidden/>
              </w:rPr>
              <w:fldChar w:fldCharType="end"/>
            </w:r>
          </w:hyperlink>
        </w:p>
        <w:p w14:paraId="43911792" w14:textId="45F1CBFC"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44" w:history="1">
            <w:r w:rsidRPr="00B973C6">
              <w:rPr>
                <w:rStyle w:val="Hyperlink"/>
                <w:noProof/>
              </w:rPr>
              <w:t>4.2.2</w:t>
            </w:r>
            <w:r>
              <w:rPr>
                <w:rFonts w:asciiTheme="minorHAnsi" w:eastAsiaTheme="minorEastAsia" w:hAnsiTheme="minorHAnsi"/>
                <w:noProof/>
                <w:color w:val="auto"/>
                <w:sz w:val="22"/>
                <w:szCs w:val="22"/>
                <w:lang w:val="en-AU" w:eastAsia="en-AU"/>
              </w:rPr>
              <w:tab/>
            </w:r>
            <w:r w:rsidRPr="00B973C6">
              <w:rPr>
                <w:rStyle w:val="Hyperlink"/>
                <w:noProof/>
              </w:rPr>
              <w:t>REST Interface Requirements</w:t>
            </w:r>
            <w:r>
              <w:rPr>
                <w:noProof/>
                <w:webHidden/>
              </w:rPr>
              <w:tab/>
            </w:r>
            <w:r>
              <w:rPr>
                <w:noProof/>
                <w:webHidden/>
              </w:rPr>
              <w:fldChar w:fldCharType="begin"/>
            </w:r>
            <w:r>
              <w:rPr>
                <w:noProof/>
                <w:webHidden/>
              </w:rPr>
              <w:instrText xml:space="preserve"> PAGEREF _Toc46269744 \h </w:instrText>
            </w:r>
            <w:r>
              <w:rPr>
                <w:noProof/>
                <w:webHidden/>
              </w:rPr>
            </w:r>
            <w:r>
              <w:rPr>
                <w:noProof/>
                <w:webHidden/>
              </w:rPr>
              <w:fldChar w:fldCharType="separate"/>
            </w:r>
            <w:r>
              <w:rPr>
                <w:noProof/>
                <w:webHidden/>
              </w:rPr>
              <w:t>10</w:t>
            </w:r>
            <w:r>
              <w:rPr>
                <w:noProof/>
                <w:webHidden/>
              </w:rPr>
              <w:fldChar w:fldCharType="end"/>
            </w:r>
          </w:hyperlink>
        </w:p>
        <w:p w14:paraId="30420911" w14:textId="3CAAB569"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45" w:history="1">
            <w:r w:rsidRPr="00B973C6">
              <w:rPr>
                <w:rStyle w:val="Hyperlink"/>
                <w:noProof/>
              </w:rPr>
              <w:t>4.3</w:t>
            </w:r>
            <w:r>
              <w:rPr>
                <w:rFonts w:asciiTheme="minorHAnsi" w:eastAsiaTheme="minorEastAsia" w:hAnsiTheme="minorHAnsi"/>
                <w:noProof/>
                <w:color w:val="auto"/>
                <w:sz w:val="22"/>
                <w:szCs w:val="22"/>
                <w:lang w:val="en-AU" w:eastAsia="en-AU"/>
              </w:rPr>
              <w:tab/>
            </w:r>
            <w:r w:rsidRPr="00B973C6">
              <w:rPr>
                <w:rStyle w:val="Hyperlink"/>
                <w:noProof/>
              </w:rPr>
              <w:t>Error Handling</w:t>
            </w:r>
            <w:r>
              <w:rPr>
                <w:noProof/>
                <w:webHidden/>
              </w:rPr>
              <w:tab/>
            </w:r>
            <w:r>
              <w:rPr>
                <w:noProof/>
                <w:webHidden/>
              </w:rPr>
              <w:fldChar w:fldCharType="begin"/>
            </w:r>
            <w:r>
              <w:rPr>
                <w:noProof/>
                <w:webHidden/>
              </w:rPr>
              <w:instrText xml:space="preserve"> PAGEREF _Toc46269745 \h </w:instrText>
            </w:r>
            <w:r>
              <w:rPr>
                <w:noProof/>
                <w:webHidden/>
              </w:rPr>
            </w:r>
            <w:r>
              <w:rPr>
                <w:noProof/>
                <w:webHidden/>
              </w:rPr>
              <w:fldChar w:fldCharType="separate"/>
            </w:r>
            <w:r>
              <w:rPr>
                <w:noProof/>
                <w:webHidden/>
              </w:rPr>
              <w:t>10</w:t>
            </w:r>
            <w:r>
              <w:rPr>
                <w:noProof/>
                <w:webHidden/>
              </w:rPr>
              <w:fldChar w:fldCharType="end"/>
            </w:r>
          </w:hyperlink>
        </w:p>
        <w:p w14:paraId="7062A086" w14:textId="4CBEBF4E"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46" w:history="1">
            <w:r w:rsidRPr="00B973C6">
              <w:rPr>
                <w:rStyle w:val="Hyperlink"/>
                <w:noProof/>
              </w:rPr>
              <w:t>4.3.1</w:t>
            </w:r>
            <w:r>
              <w:rPr>
                <w:rFonts w:asciiTheme="minorHAnsi" w:eastAsiaTheme="minorEastAsia" w:hAnsiTheme="minorHAnsi"/>
                <w:noProof/>
                <w:color w:val="auto"/>
                <w:sz w:val="22"/>
                <w:szCs w:val="22"/>
                <w:lang w:val="en-AU" w:eastAsia="en-AU"/>
              </w:rPr>
              <w:tab/>
            </w:r>
            <w:r w:rsidRPr="00B973C6">
              <w:rPr>
                <w:rStyle w:val="Hyperlink"/>
                <w:noProof/>
              </w:rPr>
              <w:t>Parameter Faults</w:t>
            </w:r>
            <w:r>
              <w:rPr>
                <w:noProof/>
                <w:webHidden/>
              </w:rPr>
              <w:tab/>
            </w:r>
            <w:r>
              <w:rPr>
                <w:noProof/>
                <w:webHidden/>
              </w:rPr>
              <w:fldChar w:fldCharType="begin"/>
            </w:r>
            <w:r>
              <w:rPr>
                <w:noProof/>
                <w:webHidden/>
              </w:rPr>
              <w:instrText xml:space="preserve"> PAGEREF _Toc46269746 \h </w:instrText>
            </w:r>
            <w:r>
              <w:rPr>
                <w:noProof/>
                <w:webHidden/>
              </w:rPr>
            </w:r>
            <w:r>
              <w:rPr>
                <w:noProof/>
                <w:webHidden/>
              </w:rPr>
              <w:fldChar w:fldCharType="separate"/>
            </w:r>
            <w:r>
              <w:rPr>
                <w:noProof/>
                <w:webHidden/>
              </w:rPr>
              <w:t>11</w:t>
            </w:r>
            <w:r>
              <w:rPr>
                <w:noProof/>
                <w:webHidden/>
              </w:rPr>
              <w:fldChar w:fldCharType="end"/>
            </w:r>
          </w:hyperlink>
        </w:p>
        <w:p w14:paraId="12B51C3C" w14:textId="6F4A17E5"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47" w:history="1">
            <w:r w:rsidRPr="00B973C6">
              <w:rPr>
                <w:rStyle w:val="Hyperlink"/>
                <w:noProof/>
              </w:rPr>
              <w:t>4.3.2</w:t>
            </w:r>
            <w:r>
              <w:rPr>
                <w:rFonts w:asciiTheme="minorHAnsi" w:eastAsiaTheme="minorEastAsia" w:hAnsiTheme="minorHAnsi"/>
                <w:noProof/>
                <w:color w:val="auto"/>
                <w:sz w:val="22"/>
                <w:szCs w:val="22"/>
                <w:lang w:val="en-AU" w:eastAsia="en-AU"/>
              </w:rPr>
              <w:tab/>
            </w:r>
            <w:r w:rsidRPr="00B973C6">
              <w:rPr>
                <w:rStyle w:val="Hyperlink"/>
                <w:noProof/>
              </w:rPr>
              <w:t>Invalid Notification URL</w:t>
            </w:r>
            <w:r>
              <w:rPr>
                <w:noProof/>
                <w:webHidden/>
              </w:rPr>
              <w:tab/>
            </w:r>
            <w:r>
              <w:rPr>
                <w:noProof/>
                <w:webHidden/>
              </w:rPr>
              <w:fldChar w:fldCharType="begin"/>
            </w:r>
            <w:r>
              <w:rPr>
                <w:noProof/>
                <w:webHidden/>
              </w:rPr>
              <w:instrText xml:space="preserve"> PAGEREF _Toc46269747 \h </w:instrText>
            </w:r>
            <w:r>
              <w:rPr>
                <w:noProof/>
                <w:webHidden/>
              </w:rPr>
            </w:r>
            <w:r>
              <w:rPr>
                <w:noProof/>
                <w:webHidden/>
              </w:rPr>
              <w:fldChar w:fldCharType="separate"/>
            </w:r>
            <w:r>
              <w:rPr>
                <w:noProof/>
                <w:webHidden/>
              </w:rPr>
              <w:t>11</w:t>
            </w:r>
            <w:r>
              <w:rPr>
                <w:noProof/>
                <w:webHidden/>
              </w:rPr>
              <w:fldChar w:fldCharType="end"/>
            </w:r>
          </w:hyperlink>
        </w:p>
        <w:p w14:paraId="4908DE79" w14:textId="30E748A8"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48" w:history="1">
            <w:r w:rsidRPr="00B973C6">
              <w:rPr>
                <w:rStyle w:val="Hyperlink"/>
                <w:noProof/>
              </w:rPr>
              <w:t>4.4</w:t>
            </w:r>
            <w:r>
              <w:rPr>
                <w:rFonts w:asciiTheme="minorHAnsi" w:eastAsiaTheme="minorEastAsia" w:hAnsiTheme="minorHAnsi"/>
                <w:noProof/>
                <w:color w:val="auto"/>
                <w:sz w:val="22"/>
                <w:szCs w:val="22"/>
                <w:lang w:val="en-AU" w:eastAsia="en-AU"/>
              </w:rPr>
              <w:tab/>
            </w:r>
            <w:r w:rsidRPr="00B973C6">
              <w:rPr>
                <w:rStyle w:val="Hyperlink"/>
                <w:noProof/>
              </w:rPr>
              <w:t>Content-Based Filtering</w:t>
            </w:r>
            <w:r>
              <w:rPr>
                <w:noProof/>
                <w:webHidden/>
              </w:rPr>
              <w:tab/>
            </w:r>
            <w:r>
              <w:rPr>
                <w:noProof/>
                <w:webHidden/>
              </w:rPr>
              <w:fldChar w:fldCharType="begin"/>
            </w:r>
            <w:r>
              <w:rPr>
                <w:noProof/>
                <w:webHidden/>
              </w:rPr>
              <w:instrText xml:space="preserve"> PAGEREF _Toc46269748 \h </w:instrText>
            </w:r>
            <w:r>
              <w:rPr>
                <w:noProof/>
                <w:webHidden/>
              </w:rPr>
            </w:r>
            <w:r>
              <w:rPr>
                <w:noProof/>
                <w:webHidden/>
              </w:rPr>
              <w:fldChar w:fldCharType="separate"/>
            </w:r>
            <w:r>
              <w:rPr>
                <w:noProof/>
                <w:webHidden/>
              </w:rPr>
              <w:t>11</w:t>
            </w:r>
            <w:r>
              <w:rPr>
                <w:noProof/>
                <w:webHidden/>
              </w:rPr>
              <w:fldChar w:fldCharType="end"/>
            </w:r>
          </w:hyperlink>
        </w:p>
        <w:p w14:paraId="744B9608" w14:textId="0CC7B8FA"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49" w:history="1">
            <w:r w:rsidRPr="00B973C6">
              <w:rPr>
                <w:rStyle w:val="Hyperlink"/>
                <w:noProof/>
              </w:rPr>
              <w:t>4.5</w:t>
            </w:r>
            <w:r>
              <w:rPr>
                <w:rFonts w:asciiTheme="minorHAnsi" w:eastAsiaTheme="minorEastAsia" w:hAnsiTheme="minorHAnsi"/>
                <w:noProof/>
                <w:color w:val="auto"/>
                <w:sz w:val="22"/>
                <w:szCs w:val="22"/>
                <w:lang w:val="en-AU" w:eastAsia="en-AU"/>
              </w:rPr>
              <w:tab/>
            </w:r>
            <w:r w:rsidRPr="00B973C6">
              <w:rPr>
                <w:rStyle w:val="Hyperlink"/>
                <w:noProof/>
              </w:rPr>
              <w:t>Message Expiry</w:t>
            </w:r>
            <w:r>
              <w:rPr>
                <w:noProof/>
                <w:webHidden/>
              </w:rPr>
              <w:tab/>
            </w:r>
            <w:r>
              <w:rPr>
                <w:noProof/>
                <w:webHidden/>
              </w:rPr>
              <w:fldChar w:fldCharType="begin"/>
            </w:r>
            <w:r>
              <w:rPr>
                <w:noProof/>
                <w:webHidden/>
              </w:rPr>
              <w:instrText xml:space="preserve"> PAGEREF _Toc46269749 \h </w:instrText>
            </w:r>
            <w:r>
              <w:rPr>
                <w:noProof/>
                <w:webHidden/>
              </w:rPr>
            </w:r>
            <w:r>
              <w:rPr>
                <w:noProof/>
                <w:webHidden/>
              </w:rPr>
              <w:fldChar w:fldCharType="separate"/>
            </w:r>
            <w:r>
              <w:rPr>
                <w:noProof/>
                <w:webHidden/>
              </w:rPr>
              <w:t>12</w:t>
            </w:r>
            <w:r>
              <w:rPr>
                <w:noProof/>
                <w:webHidden/>
              </w:rPr>
              <w:fldChar w:fldCharType="end"/>
            </w:r>
          </w:hyperlink>
        </w:p>
        <w:p w14:paraId="12C79517" w14:textId="108F753A"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50" w:history="1">
            <w:r w:rsidRPr="00B973C6">
              <w:rPr>
                <w:rStyle w:val="Hyperlink"/>
                <w:noProof/>
              </w:rPr>
              <w:t>4.6</w:t>
            </w:r>
            <w:r>
              <w:rPr>
                <w:rFonts w:asciiTheme="minorHAnsi" w:eastAsiaTheme="minorEastAsia" w:hAnsiTheme="minorHAnsi"/>
                <w:noProof/>
                <w:color w:val="auto"/>
                <w:sz w:val="22"/>
                <w:szCs w:val="22"/>
                <w:lang w:val="en-AU" w:eastAsia="en-AU"/>
              </w:rPr>
              <w:tab/>
            </w:r>
            <w:r w:rsidRPr="00B973C6">
              <w:rPr>
                <w:rStyle w:val="Hyperlink"/>
                <w:noProof/>
              </w:rPr>
              <w:t>Feature Set Declaration</w:t>
            </w:r>
            <w:r>
              <w:rPr>
                <w:noProof/>
                <w:webHidden/>
              </w:rPr>
              <w:tab/>
            </w:r>
            <w:r>
              <w:rPr>
                <w:noProof/>
                <w:webHidden/>
              </w:rPr>
              <w:fldChar w:fldCharType="begin"/>
            </w:r>
            <w:r>
              <w:rPr>
                <w:noProof/>
                <w:webHidden/>
              </w:rPr>
              <w:instrText xml:space="preserve"> PAGEREF _Toc46269750 \h </w:instrText>
            </w:r>
            <w:r>
              <w:rPr>
                <w:noProof/>
                <w:webHidden/>
              </w:rPr>
            </w:r>
            <w:r>
              <w:rPr>
                <w:noProof/>
                <w:webHidden/>
              </w:rPr>
              <w:fldChar w:fldCharType="separate"/>
            </w:r>
            <w:r>
              <w:rPr>
                <w:noProof/>
                <w:webHidden/>
              </w:rPr>
              <w:t>12</w:t>
            </w:r>
            <w:r>
              <w:rPr>
                <w:noProof/>
                <w:webHidden/>
              </w:rPr>
              <w:fldChar w:fldCharType="end"/>
            </w:r>
          </w:hyperlink>
        </w:p>
        <w:p w14:paraId="0DAF414A" w14:textId="11E0ADD5"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751" w:history="1">
            <w:r w:rsidRPr="00B973C6">
              <w:rPr>
                <w:rStyle w:val="Hyperlink"/>
                <w:noProof/>
              </w:rPr>
              <w:t>5</w:t>
            </w:r>
            <w:r>
              <w:rPr>
                <w:rFonts w:asciiTheme="minorHAnsi" w:eastAsiaTheme="minorEastAsia" w:hAnsiTheme="minorHAnsi"/>
                <w:noProof/>
                <w:color w:val="auto"/>
                <w:sz w:val="22"/>
                <w:szCs w:val="22"/>
                <w:lang w:val="en-AU" w:eastAsia="en-AU"/>
              </w:rPr>
              <w:tab/>
            </w:r>
            <w:r w:rsidRPr="00B973C6">
              <w:rPr>
                <w:rStyle w:val="Hyperlink"/>
                <w:noProof/>
              </w:rPr>
              <w:t>Service Definitions</w:t>
            </w:r>
            <w:r>
              <w:rPr>
                <w:noProof/>
                <w:webHidden/>
              </w:rPr>
              <w:tab/>
            </w:r>
            <w:r>
              <w:rPr>
                <w:noProof/>
                <w:webHidden/>
              </w:rPr>
              <w:fldChar w:fldCharType="begin"/>
            </w:r>
            <w:r>
              <w:rPr>
                <w:noProof/>
                <w:webHidden/>
              </w:rPr>
              <w:instrText xml:space="preserve"> PAGEREF _Toc46269751 \h </w:instrText>
            </w:r>
            <w:r>
              <w:rPr>
                <w:noProof/>
                <w:webHidden/>
              </w:rPr>
            </w:r>
            <w:r>
              <w:rPr>
                <w:noProof/>
                <w:webHidden/>
              </w:rPr>
              <w:fldChar w:fldCharType="separate"/>
            </w:r>
            <w:r>
              <w:rPr>
                <w:noProof/>
                <w:webHidden/>
              </w:rPr>
              <w:t>13</w:t>
            </w:r>
            <w:r>
              <w:rPr>
                <w:noProof/>
                <w:webHidden/>
              </w:rPr>
              <w:fldChar w:fldCharType="end"/>
            </w:r>
          </w:hyperlink>
        </w:p>
        <w:p w14:paraId="176874A0" w14:textId="37DF9EB0"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52" w:history="1">
            <w:r w:rsidRPr="00B973C6">
              <w:rPr>
                <w:rStyle w:val="Hyperlink"/>
                <w:noProof/>
              </w:rPr>
              <w:t>5.1</w:t>
            </w:r>
            <w:r>
              <w:rPr>
                <w:rFonts w:asciiTheme="minorHAnsi" w:eastAsiaTheme="minorEastAsia" w:hAnsiTheme="minorHAnsi"/>
                <w:noProof/>
                <w:color w:val="auto"/>
                <w:sz w:val="22"/>
                <w:szCs w:val="22"/>
                <w:lang w:val="en-AU" w:eastAsia="en-AU"/>
              </w:rPr>
              <w:tab/>
            </w:r>
            <w:r w:rsidRPr="00B973C6">
              <w:rPr>
                <w:rStyle w:val="Hyperlink"/>
                <w:noProof/>
              </w:rPr>
              <w:t>Conformance to ISA 95.00.06</w:t>
            </w:r>
            <w:r>
              <w:rPr>
                <w:noProof/>
                <w:webHidden/>
              </w:rPr>
              <w:tab/>
            </w:r>
            <w:r>
              <w:rPr>
                <w:noProof/>
                <w:webHidden/>
              </w:rPr>
              <w:fldChar w:fldCharType="begin"/>
            </w:r>
            <w:r>
              <w:rPr>
                <w:noProof/>
                <w:webHidden/>
              </w:rPr>
              <w:instrText xml:space="preserve"> PAGEREF _Toc46269752 \h </w:instrText>
            </w:r>
            <w:r>
              <w:rPr>
                <w:noProof/>
                <w:webHidden/>
              </w:rPr>
            </w:r>
            <w:r>
              <w:rPr>
                <w:noProof/>
                <w:webHidden/>
              </w:rPr>
              <w:fldChar w:fldCharType="separate"/>
            </w:r>
            <w:r>
              <w:rPr>
                <w:noProof/>
                <w:webHidden/>
              </w:rPr>
              <w:t>13</w:t>
            </w:r>
            <w:r>
              <w:rPr>
                <w:noProof/>
                <w:webHidden/>
              </w:rPr>
              <w:fldChar w:fldCharType="end"/>
            </w:r>
          </w:hyperlink>
        </w:p>
        <w:p w14:paraId="1D4ECF35" w14:textId="744B4DE2"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53" w:history="1">
            <w:r w:rsidRPr="00B973C6">
              <w:rPr>
                <w:rStyle w:val="Hyperlink"/>
                <w:noProof/>
              </w:rPr>
              <w:t>5.2</w:t>
            </w:r>
            <w:r>
              <w:rPr>
                <w:rFonts w:asciiTheme="minorHAnsi" w:eastAsiaTheme="minorEastAsia" w:hAnsiTheme="minorHAnsi"/>
                <w:noProof/>
                <w:color w:val="auto"/>
                <w:sz w:val="22"/>
                <w:szCs w:val="22"/>
                <w:lang w:val="en-AU" w:eastAsia="en-AU"/>
              </w:rPr>
              <w:tab/>
            </w:r>
            <w:r w:rsidRPr="00B973C6">
              <w:rPr>
                <w:rStyle w:val="Hyperlink"/>
                <w:noProof/>
              </w:rPr>
              <w:t>Channel Management Service</w:t>
            </w:r>
            <w:r>
              <w:rPr>
                <w:noProof/>
                <w:webHidden/>
              </w:rPr>
              <w:tab/>
            </w:r>
            <w:r>
              <w:rPr>
                <w:noProof/>
                <w:webHidden/>
              </w:rPr>
              <w:fldChar w:fldCharType="begin"/>
            </w:r>
            <w:r>
              <w:rPr>
                <w:noProof/>
                <w:webHidden/>
              </w:rPr>
              <w:instrText xml:space="preserve"> PAGEREF _Toc46269753 \h </w:instrText>
            </w:r>
            <w:r>
              <w:rPr>
                <w:noProof/>
                <w:webHidden/>
              </w:rPr>
            </w:r>
            <w:r>
              <w:rPr>
                <w:noProof/>
                <w:webHidden/>
              </w:rPr>
              <w:fldChar w:fldCharType="separate"/>
            </w:r>
            <w:r>
              <w:rPr>
                <w:noProof/>
                <w:webHidden/>
              </w:rPr>
              <w:t>17</w:t>
            </w:r>
            <w:r>
              <w:rPr>
                <w:noProof/>
                <w:webHidden/>
              </w:rPr>
              <w:fldChar w:fldCharType="end"/>
            </w:r>
          </w:hyperlink>
        </w:p>
        <w:p w14:paraId="736FD6C1" w14:textId="760DBF1B"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54" w:history="1">
            <w:r w:rsidRPr="00B973C6">
              <w:rPr>
                <w:rStyle w:val="Hyperlink"/>
                <w:noProof/>
              </w:rPr>
              <w:t>5.2.1</w:t>
            </w:r>
            <w:r>
              <w:rPr>
                <w:rFonts w:asciiTheme="minorHAnsi" w:eastAsiaTheme="minorEastAsia" w:hAnsiTheme="minorHAnsi"/>
                <w:noProof/>
                <w:color w:val="auto"/>
                <w:sz w:val="22"/>
                <w:szCs w:val="22"/>
                <w:lang w:val="en-AU" w:eastAsia="en-AU"/>
              </w:rPr>
              <w:tab/>
            </w:r>
            <w:r w:rsidRPr="00B973C6">
              <w:rPr>
                <w:rStyle w:val="Hyperlink"/>
                <w:noProof/>
              </w:rPr>
              <w:t>Create Channel</w:t>
            </w:r>
            <w:r>
              <w:rPr>
                <w:noProof/>
                <w:webHidden/>
              </w:rPr>
              <w:tab/>
            </w:r>
            <w:r>
              <w:rPr>
                <w:noProof/>
                <w:webHidden/>
              </w:rPr>
              <w:fldChar w:fldCharType="begin"/>
            </w:r>
            <w:r>
              <w:rPr>
                <w:noProof/>
                <w:webHidden/>
              </w:rPr>
              <w:instrText xml:space="preserve"> PAGEREF _Toc46269754 \h </w:instrText>
            </w:r>
            <w:r>
              <w:rPr>
                <w:noProof/>
                <w:webHidden/>
              </w:rPr>
            </w:r>
            <w:r>
              <w:rPr>
                <w:noProof/>
                <w:webHidden/>
              </w:rPr>
              <w:fldChar w:fldCharType="separate"/>
            </w:r>
            <w:r>
              <w:rPr>
                <w:noProof/>
                <w:webHidden/>
              </w:rPr>
              <w:t>17</w:t>
            </w:r>
            <w:r>
              <w:rPr>
                <w:noProof/>
                <w:webHidden/>
              </w:rPr>
              <w:fldChar w:fldCharType="end"/>
            </w:r>
          </w:hyperlink>
        </w:p>
        <w:p w14:paraId="248E944A" w14:textId="1AEDB1EE"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55" w:history="1">
            <w:r w:rsidRPr="00B973C6">
              <w:rPr>
                <w:rStyle w:val="Hyperlink"/>
                <w:noProof/>
              </w:rPr>
              <w:t>5.2.2</w:t>
            </w:r>
            <w:r>
              <w:rPr>
                <w:rFonts w:asciiTheme="minorHAnsi" w:eastAsiaTheme="minorEastAsia" w:hAnsiTheme="minorHAnsi"/>
                <w:noProof/>
                <w:color w:val="auto"/>
                <w:sz w:val="22"/>
                <w:szCs w:val="22"/>
                <w:lang w:val="en-AU" w:eastAsia="en-AU"/>
              </w:rPr>
              <w:tab/>
            </w:r>
            <w:r w:rsidRPr="00B973C6">
              <w:rPr>
                <w:rStyle w:val="Hyperlink"/>
                <w:noProof/>
              </w:rPr>
              <w:t>Add Security Tokens</w:t>
            </w:r>
            <w:r>
              <w:rPr>
                <w:noProof/>
                <w:webHidden/>
              </w:rPr>
              <w:tab/>
            </w:r>
            <w:r>
              <w:rPr>
                <w:noProof/>
                <w:webHidden/>
              </w:rPr>
              <w:fldChar w:fldCharType="begin"/>
            </w:r>
            <w:r>
              <w:rPr>
                <w:noProof/>
                <w:webHidden/>
              </w:rPr>
              <w:instrText xml:space="preserve"> PAGEREF _Toc46269755 \h </w:instrText>
            </w:r>
            <w:r>
              <w:rPr>
                <w:noProof/>
                <w:webHidden/>
              </w:rPr>
            </w:r>
            <w:r>
              <w:rPr>
                <w:noProof/>
                <w:webHidden/>
              </w:rPr>
              <w:fldChar w:fldCharType="separate"/>
            </w:r>
            <w:r>
              <w:rPr>
                <w:noProof/>
                <w:webHidden/>
              </w:rPr>
              <w:t>18</w:t>
            </w:r>
            <w:r>
              <w:rPr>
                <w:noProof/>
                <w:webHidden/>
              </w:rPr>
              <w:fldChar w:fldCharType="end"/>
            </w:r>
          </w:hyperlink>
        </w:p>
        <w:p w14:paraId="0CDB9D33" w14:textId="3BD4894D"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56" w:history="1">
            <w:r w:rsidRPr="00B973C6">
              <w:rPr>
                <w:rStyle w:val="Hyperlink"/>
                <w:noProof/>
              </w:rPr>
              <w:t>5.2.3</w:t>
            </w:r>
            <w:r>
              <w:rPr>
                <w:rFonts w:asciiTheme="minorHAnsi" w:eastAsiaTheme="minorEastAsia" w:hAnsiTheme="minorHAnsi"/>
                <w:noProof/>
                <w:color w:val="auto"/>
                <w:sz w:val="22"/>
                <w:szCs w:val="22"/>
                <w:lang w:val="en-AU" w:eastAsia="en-AU"/>
              </w:rPr>
              <w:tab/>
            </w:r>
            <w:r w:rsidRPr="00B973C6">
              <w:rPr>
                <w:rStyle w:val="Hyperlink"/>
                <w:noProof/>
              </w:rPr>
              <w:t>Remove Security Tokens</w:t>
            </w:r>
            <w:r>
              <w:rPr>
                <w:noProof/>
                <w:webHidden/>
              </w:rPr>
              <w:tab/>
            </w:r>
            <w:r>
              <w:rPr>
                <w:noProof/>
                <w:webHidden/>
              </w:rPr>
              <w:fldChar w:fldCharType="begin"/>
            </w:r>
            <w:r>
              <w:rPr>
                <w:noProof/>
                <w:webHidden/>
              </w:rPr>
              <w:instrText xml:space="preserve"> PAGEREF _Toc46269756 \h </w:instrText>
            </w:r>
            <w:r>
              <w:rPr>
                <w:noProof/>
                <w:webHidden/>
              </w:rPr>
            </w:r>
            <w:r>
              <w:rPr>
                <w:noProof/>
                <w:webHidden/>
              </w:rPr>
              <w:fldChar w:fldCharType="separate"/>
            </w:r>
            <w:r>
              <w:rPr>
                <w:noProof/>
                <w:webHidden/>
              </w:rPr>
              <w:t>20</w:t>
            </w:r>
            <w:r>
              <w:rPr>
                <w:noProof/>
                <w:webHidden/>
              </w:rPr>
              <w:fldChar w:fldCharType="end"/>
            </w:r>
          </w:hyperlink>
        </w:p>
        <w:p w14:paraId="602A577C" w14:textId="3468067D"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57" w:history="1">
            <w:r w:rsidRPr="00B973C6">
              <w:rPr>
                <w:rStyle w:val="Hyperlink"/>
                <w:noProof/>
              </w:rPr>
              <w:t>5.2.4</w:t>
            </w:r>
            <w:r>
              <w:rPr>
                <w:rFonts w:asciiTheme="minorHAnsi" w:eastAsiaTheme="minorEastAsia" w:hAnsiTheme="minorHAnsi"/>
                <w:noProof/>
                <w:color w:val="auto"/>
                <w:sz w:val="22"/>
                <w:szCs w:val="22"/>
                <w:lang w:val="en-AU" w:eastAsia="en-AU"/>
              </w:rPr>
              <w:tab/>
            </w:r>
            <w:r w:rsidRPr="00B973C6">
              <w:rPr>
                <w:rStyle w:val="Hyperlink"/>
                <w:noProof/>
              </w:rPr>
              <w:t>Delete Channel</w:t>
            </w:r>
            <w:r>
              <w:rPr>
                <w:noProof/>
                <w:webHidden/>
              </w:rPr>
              <w:tab/>
            </w:r>
            <w:r>
              <w:rPr>
                <w:noProof/>
                <w:webHidden/>
              </w:rPr>
              <w:fldChar w:fldCharType="begin"/>
            </w:r>
            <w:r>
              <w:rPr>
                <w:noProof/>
                <w:webHidden/>
              </w:rPr>
              <w:instrText xml:space="preserve"> PAGEREF _Toc46269757 \h </w:instrText>
            </w:r>
            <w:r>
              <w:rPr>
                <w:noProof/>
                <w:webHidden/>
              </w:rPr>
            </w:r>
            <w:r>
              <w:rPr>
                <w:noProof/>
                <w:webHidden/>
              </w:rPr>
              <w:fldChar w:fldCharType="separate"/>
            </w:r>
            <w:r>
              <w:rPr>
                <w:noProof/>
                <w:webHidden/>
              </w:rPr>
              <w:t>21</w:t>
            </w:r>
            <w:r>
              <w:rPr>
                <w:noProof/>
                <w:webHidden/>
              </w:rPr>
              <w:fldChar w:fldCharType="end"/>
            </w:r>
          </w:hyperlink>
        </w:p>
        <w:p w14:paraId="536B2575" w14:textId="76430B6B"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58" w:history="1">
            <w:r w:rsidRPr="00B973C6">
              <w:rPr>
                <w:rStyle w:val="Hyperlink"/>
                <w:noProof/>
              </w:rPr>
              <w:t>5.2.5</w:t>
            </w:r>
            <w:r>
              <w:rPr>
                <w:rFonts w:asciiTheme="minorHAnsi" w:eastAsiaTheme="minorEastAsia" w:hAnsiTheme="minorHAnsi"/>
                <w:noProof/>
                <w:color w:val="auto"/>
                <w:sz w:val="22"/>
                <w:szCs w:val="22"/>
                <w:lang w:val="en-AU" w:eastAsia="en-AU"/>
              </w:rPr>
              <w:tab/>
            </w:r>
            <w:r w:rsidRPr="00B973C6">
              <w:rPr>
                <w:rStyle w:val="Hyperlink"/>
                <w:noProof/>
              </w:rPr>
              <w:t>Get Channel</w:t>
            </w:r>
            <w:r>
              <w:rPr>
                <w:noProof/>
                <w:webHidden/>
              </w:rPr>
              <w:tab/>
            </w:r>
            <w:r>
              <w:rPr>
                <w:noProof/>
                <w:webHidden/>
              </w:rPr>
              <w:fldChar w:fldCharType="begin"/>
            </w:r>
            <w:r>
              <w:rPr>
                <w:noProof/>
                <w:webHidden/>
              </w:rPr>
              <w:instrText xml:space="preserve"> PAGEREF _Toc46269758 \h </w:instrText>
            </w:r>
            <w:r>
              <w:rPr>
                <w:noProof/>
                <w:webHidden/>
              </w:rPr>
            </w:r>
            <w:r>
              <w:rPr>
                <w:noProof/>
                <w:webHidden/>
              </w:rPr>
              <w:fldChar w:fldCharType="separate"/>
            </w:r>
            <w:r>
              <w:rPr>
                <w:noProof/>
                <w:webHidden/>
              </w:rPr>
              <w:t>22</w:t>
            </w:r>
            <w:r>
              <w:rPr>
                <w:noProof/>
                <w:webHidden/>
              </w:rPr>
              <w:fldChar w:fldCharType="end"/>
            </w:r>
          </w:hyperlink>
        </w:p>
        <w:p w14:paraId="5088EB8B" w14:textId="77B68C95"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59" w:history="1">
            <w:r w:rsidRPr="00B973C6">
              <w:rPr>
                <w:rStyle w:val="Hyperlink"/>
                <w:noProof/>
              </w:rPr>
              <w:t>5.2.6</w:t>
            </w:r>
            <w:r>
              <w:rPr>
                <w:rFonts w:asciiTheme="minorHAnsi" w:eastAsiaTheme="minorEastAsia" w:hAnsiTheme="minorHAnsi"/>
                <w:noProof/>
                <w:color w:val="auto"/>
                <w:sz w:val="22"/>
                <w:szCs w:val="22"/>
                <w:lang w:val="en-AU" w:eastAsia="en-AU"/>
              </w:rPr>
              <w:tab/>
            </w:r>
            <w:r w:rsidRPr="00B973C6">
              <w:rPr>
                <w:rStyle w:val="Hyperlink"/>
                <w:noProof/>
              </w:rPr>
              <w:t>Get Channels</w:t>
            </w:r>
            <w:r>
              <w:rPr>
                <w:noProof/>
                <w:webHidden/>
              </w:rPr>
              <w:tab/>
            </w:r>
            <w:r>
              <w:rPr>
                <w:noProof/>
                <w:webHidden/>
              </w:rPr>
              <w:fldChar w:fldCharType="begin"/>
            </w:r>
            <w:r>
              <w:rPr>
                <w:noProof/>
                <w:webHidden/>
              </w:rPr>
              <w:instrText xml:space="preserve"> PAGEREF _Toc46269759 \h </w:instrText>
            </w:r>
            <w:r>
              <w:rPr>
                <w:noProof/>
                <w:webHidden/>
              </w:rPr>
            </w:r>
            <w:r>
              <w:rPr>
                <w:noProof/>
                <w:webHidden/>
              </w:rPr>
              <w:fldChar w:fldCharType="separate"/>
            </w:r>
            <w:r>
              <w:rPr>
                <w:noProof/>
                <w:webHidden/>
              </w:rPr>
              <w:t>23</w:t>
            </w:r>
            <w:r>
              <w:rPr>
                <w:noProof/>
                <w:webHidden/>
              </w:rPr>
              <w:fldChar w:fldCharType="end"/>
            </w:r>
          </w:hyperlink>
        </w:p>
        <w:p w14:paraId="2FC11EDF" w14:textId="36ACCA76"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60" w:history="1">
            <w:r w:rsidRPr="00B973C6">
              <w:rPr>
                <w:rStyle w:val="Hyperlink"/>
                <w:noProof/>
              </w:rPr>
              <w:t>5.3</w:t>
            </w:r>
            <w:r>
              <w:rPr>
                <w:rFonts w:asciiTheme="minorHAnsi" w:eastAsiaTheme="minorEastAsia" w:hAnsiTheme="minorHAnsi"/>
                <w:noProof/>
                <w:color w:val="auto"/>
                <w:sz w:val="22"/>
                <w:szCs w:val="22"/>
                <w:lang w:val="en-AU" w:eastAsia="en-AU"/>
              </w:rPr>
              <w:tab/>
            </w:r>
            <w:r w:rsidRPr="00B973C6">
              <w:rPr>
                <w:rStyle w:val="Hyperlink"/>
                <w:noProof/>
              </w:rPr>
              <w:t>Notification Service</w:t>
            </w:r>
            <w:r>
              <w:rPr>
                <w:noProof/>
                <w:webHidden/>
              </w:rPr>
              <w:tab/>
            </w:r>
            <w:r>
              <w:rPr>
                <w:noProof/>
                <w:webHidden/>
              </w:rPr>
              <w:fldChar w:fldCharType="begin"/>
            </w:r>
            <w:r>
              <w:rPr>
                <w:noProof/>
                <w:webHidden/>
              </w:rPr>
              <w:instrText xml:space="preserve"> PAGEREF _Toc46269760 \h </w:instrText>
            </w:r>
            <w:r>
              <w:rPr>
                <w:noProof/>
                <w:webHidden/>
              </w:rPr>
            </w:r>
            <w:r>
              <w:rPr>
                <w:noProof/>
                <w:webHidden/>
              </w:rPr>
              <w:fldChar w:fldCharType="separate"/>
            </w:r>
            <w:r>
              <w:rPr>
                <w:noProof/>
                <w:webHidden/>
              </w:rPr>
              <w:t>25</w:t>
            </w:r>
            <w:r>
              <w:rPr>
                <w:noProof/>
                <w:webHidden/>
              </w:rPr>
              <w:fldChar w:fldCharType="end"/>
            </w:r>
          </w:hyperlink>
        </w:p>
        <w:p w14:paraId="1ECA0FA7" w14:textId="2CAF3162"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61" w:history="1">
            <w:r w:rsidRPr="00B973C6">
              <w:rPr>
                <w:rStyle w:val="Hyperlink"/>
                <w:noProof/>
              </w:rPr>
              <w:t>5.3.1</w:t>
            </w:r>
            <w:r>
              <w:rPr>
                <w:rFonts w:asciiTheme="minorHAnsi" w:eastAsiaTheme="minorEastAsia" w:hAnsiTheme="minorHAnsi"/>
                <w:noProof/>
                <w:color w:val="auto"/>
                <w:sz w:val="22"/>
                <w:szCs w:val="22"/>
                <w:lang w:val="en-AU" w:eastAsia="en-AU"/>
              </w:rPr>
              <w:tab/>
            </w:r>
            <w:r w:rsidRPr="00B973C6">
              <w:rPr>
                <w:rStyle w:val="Hyperlink"/>
                <w:noProof/>
              </w:rPr>
              <w:t>Notify Listener</w:t>
            </w:r>
            <w:r>
              <w:rPr>
                <w:noProof/>
                <w:webHidden/>
              </w:rPr>
              <w:tab/>
            </w:r>
            <w:r>
              <w:rPr>
                <w:noProof/>
                <w:webHidden/>
              </w:rPr>
              <w:fldChar w:fldCharType="begin"/>
            </w:r>
            <w:r>
              <w:rPr>
                <w:noProof/>
                <w:webHidden/>
              </w:rPr>
              <w:instrText xml:space="preserve"> PAGEREF _Toc46269761 \h </w:instrText>
            </w:r>
            <w:r>
              <w:rPr>
                <w:noProof/>
                <w:webHidden/>
              </w:rPr>
            </w:r>
            <w:r>
              <w:rPr>
                <w:noProof/>
                <w:webHidden/>
              </w:rPr>
              <w:fldChar w:fldCharType="separate"/>
            </w:r>
            <w:r>
              <w:rPr>
                <w:noProof/>
                <w:webHidden/>
              </w:rPr>
              <w:t>25</w:t>
            </w:r>
            <w:r>
              <w:rPr>
                <w:noProof/>
                <w:webHidden/>
              </w:rPr>
              <w:fldChar w:fldCharType="end"/>
            </w:r>
          </w:hyperlink>
        </w:p>
        <w:p w14:paraId="48C74DD0" w14:textId="09635BB3"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62" w:history="1">
            <w:r w:rsidRPr="00B973C6">
              <w:rPr>
                <w:rStyle w:val="Hyperlink"/>
                <w:noProof/>
              </w:rPr>
              <w:t>5.4</w:t>
            </w:r>
            <w:r>
              <w:rPr>
                <w:rFonts w:asciiTheme="minorHAnsi" w:eastAsiaTheme="minorEastAsia" w:hAnsiTheme="minorHAnsi"/>
                <w:noProof/>
                <w:color w:val="auto"/>
                <w:sz w:val="22"/>
                <w:szCs w:val="22"/>
                <w:lang w:val="en-AU" w:eastAsia="en-AU"/>
              </w:rPr>
              <w:tab/>
            </w:r>
            <w:r w:rsidRPr="00B973C6">
              <w:rPr>
                <w:rStyle w:val="Hyperlink"/>
                <w:noProof/>
              </w:rPr>
              <w:t>Provider Publication Service</w:t>
            </w:r>
            <w:r>
              <w:rPr>
                <w:noProof/>
                <w:webHidden/>
              </w:rPr>
              <w:tab/>
            </w:r>
            <w:r>
              <w:rPr>
                <w:noProof/>
                <w:webHidden/>
              </w:rPr>
              <w:fldChar w:fldCharType="begin"/>
            </w:r>
            <w:r>
              <w:rPr>
                <w:noProof/>
                <w:webHidden/>
              </w:rPr>
              <w:instrText xml:space="preserve"> PAGEREF _Toc46269762 \h </w:instrText>
            </w:r>
            <w:r>
              <w:rPr>
                <w:noProof/>
                <w:webHidden/>
              </w:rPr>
            </w:r>
            <w:r>
              <w:rPr>
                <w:noProof/>
                <w:webHidden/>
              </w:rPr>
              <w:fldChar w:fldCharType="separate"/>
            </w:r>
            <w:r>
              <w:rPr>
                <w:noProof/>
                <w:webHidden/>
              </w:rPr>
              <w:t>26</w:t>
            </w:r>
            <w:r>
              <w:rPr>
                <w:noProof/>
                <w:webHidden/>
              </w:rPr>
              <w:fldChar w:fldCharType="end"/>
            </w:r>
          </w:hyperlink>
        </w:p>
        <w:p w14:paraId="2100FDBB" w14:textId="282268EF"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63" w:history="1">
            <w:r w:rsidRPr="00B973C6">
              <w:rPr>
                <w:rStyle w:val="Hyperlink"/>
                <w:noProof/>
              </w:rPr>
              <w:t>5.4.1</w:t>
            </w:r>
            <w:r>
              <w:rPr>
                <w:rFonts w:asciiTheme="minorHAnsi" w:eastAsiaTheme="minorEastAsia" w:hAnsiTheme="minorHAnsi"/>
                <w:noProof/>
                <w:color w:val="auto"/>
                <w:sz w:val="22"/>
                <w:szCs w:val="22"/>
                <w:lang w:val="en-AU" w:eastAsia="en-AU"/>
              </w:rPr>
              <w:tab/>
            </w:r>
            <w:r w:rsidRPr="00B973C6">
              <w:rPr>
                <w:rStyle w:val="Hyperlink"/>
                <w:noProof/>
              </w:rPr>
              <w:t>Open Publication Session</w:t>
            </w:r>
            <w:r>
              <w:rPr>
                <w:noProof/>
                <w:webHidden/>
              </w:rPr>
              <w:tab/>
            </w:r>
            <w:r>
              <w:rPr>
                <w:noProof/>
                <w:webHidden/>
              </w:rPr>
              <w:fldChar w:fldCharType="begin"/>
            </w:r>
            <w:r>
              <w:rPr>
                <w:noProof/>
                <w:webHidden/>
              </w:rPr>
              <w:instrText xml:space="preserve"> PAGEREF _Toc46269763 \h </w:instrText>
            </w:r>
            <w:r>
              <w:rPr>
                <w:noProof/>
                <w:webHidden/>
              </w:rPr>
            </w:r>
            <w:r>
              <w:rPr>
                <w:noProof/>
                <w:webHidden/>
              </w:rPr>
              <w:fldChar w:fldCharType="separate"/>
            </w:r>
            <w:r>
              <w:rPr>
                <w:noProof/>
                <w:webHidden/>
              </w:rPr>
              <w:t>26</w:t>
            </w:r>
            <w:r>
              <w:rPr>
                <w:noProof/>
                <w:webHidden/>
              </w:rPr>
              <w:fldChar w:fldCharType="end"/>
            </w:r>
          </w:hyperlink>
        </w:p>
        <w:p w14:paraId="3E12A841" w14:textId="56EA4904"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64" w:history="1">
            <w:r w:rsidRPr="00B973C6">
              <w:rPr>
                <w:rStyle w:val="Hyperlink"/>
                <w:noProof/>
              </w:rPr>
              <w:t>5.4.2</w:t>
            </w:r>
            <w:r>
              <w:rPr>
                <w:rFonts w:asciiTheme="minorHAnsi" w:eastAsiaTheme="minorEastAsia" w:hAnsiTheme="minorHAnsi"/>
                <w:noProof/>
                <w:color w:val="auto"/>
                <w:sz w:val="22"/>
                <w:szCs w:val="22"/>
                <w:lang w:val="en-AU" w:eastAsia="en-AU"/>
              </w:rPr>
              <w:tab/>
            </w:r>
            <w:r w:rsidRPr="00B973C6">
              <w:rPr>
                <w:rStyle w:val="Hyperlink"/>
                <w:noProof/>
              </w:rPr>
              <w:t>Post Publication</w:t>
            </w:r>
            <w:r>
              <w:rPr>
                <w:noProof/>
                <w:webHidden/>
              </w:rPr>
              <w:tab/>
            </w:r>
            <w:r>
              <w:rPr>
                <w:noProof/>
                <w:webHidden/>
              </w:rPr>
              <w:fldChar w:fldCharType="begin"/>
            </w:r>
            <w:r>
              <w:rPr>
                <w:noProof/>
                <w:webHidden/>
              </w:rPr>
              <w:instrText xml:space="preserve"> PAGEREF _Toc46269764 \h </w:instrText>
            </w:r>
            <w:r>
              <w:rPr>
                <w:noProof/>
                <w:webHidden/>
              </w:rPr>
            </w:r>
            <w:r>
              <w:rPr>
                <w:noProof/>
                <w:webHidden/>
              </w:rPr>
              <w:fldChar w:fldCharType="separate"/>
            </w:r>
            <w:r>
              <w:rPr>
                <w:noProof/>
                <w:webHidden/>
              </w:rPr>
              <w:t>27</w:t>
            </w:r>
            <w:r>
              <w:rPr>
                <w:noProof/>
                <w:webHidden/>
              </w:rPr>
              <w:fldChar w:fldCharType="end"/>
            </w:r>
          </w:hyperlink>
        </w:p>
        <w:p w14:paraId="6CCD9DBA" w14:textId="7778A2FF"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65" w:history="1">
            <w:r w:rsidRPr="00B973C6">
              <w:rPr>
                <w:rStyle w:val="Hyperlink"/>
                <w:noProof/>
              </w:rPr>
              <w:t>5.4.3</w:t>
            </w:r>
            <w:r>
              <w:rPr>
                <w:rFonts w:asciiTheme="minorHAnsi" w:eastAsiaTheme="minorEastAsia" w:hAnsiTheme="minorHAnsi"/>
                <w:noProof/>
                <w:color w:val="auto"/>
                <w:sz w:val="22"/>
                <w:szCs w:val="22"/>
                <w:lang w:val="en-AU" w:eastAsia="en-AU"/>
              </w:rPr>
              <w:tab/>
            </w:r>
            <w:r w:rsidRPr="00B973C6">
              <w:rPr>
                <w:rStyle w:val="Hyperlink"/>
                <w:noProof/>
              </w:rPr>
              <w:t>Expire Publication</w:t>
            </w:r>
            <w:r>
              <w:rPr>
                <w:noProof/>
                <w:webHidden/>
              </w:rPr>
              <w:tab/>
            </w:r>
            <w:r>
              <w:rPr>
                <w:noProof/>
                <w:webHidden/>
              </w:rPr>
              <w:fldChar w:fldCharType="begin"/>
            </w:r>
            <w:r>
              <w:rPr>
                <w:noProof/>
                <w:webHidden/>
              </w:rPr>
              <w:instrText xml:space="preserve"> PAGEREF _Toc46269765 \h </w:instrText>
            </w:r>
            <w:r>
              <w:rPr>
                <w:noProof/>
                <w:webHidden/>
              </w:rPr>
            </w:r>
            <w:r>
              <w:rPr>
                <w:noProof/>
                <w:webHidden/>
              </w:rPr>
              <w:fldChar w:fldCharType="separate"/>
            </w:r>
            <w:r>
              <w:rPr>
                <w:noProof/>
                <w:webHidden/>
              </w:rPr>
              <w:t>29</w:t>
            </w:r>
            <w:r>
              <w:rPr>
                <w:noProof/>
                <w:webHidden/>
              </w:rPr>
              <w:fldChar w:fldCharType="end"/>
            </w:r>
          </w:hyperlink>
        </w:p>
        <w:p w14:paraId="2728D9CA" w14:textId="3DE91C53"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66" w:history="1">
            <w:r w:rsidRPr="00B973C6">
              <w:rPr>
                <w:rStyle w:val="Hyperlink"/>
                <w:noProof/>
              </w:rPr>
              <w:t>5.4.4</w:t>
            </w:r>
            <w:r>
              <w:rPr>
                <w:rFonts w:asciiTheme="minorHAnsi" w:eastAsiaTheme="minorEastAsia" w:hAnsiTheme="minorHAnsi"/>
                <w:noProof/>
                <w:color w:val="auto"/>
                <w:sz w:val="22"/>
                <w:szCs w:val="22"/>
                <w:lang w:val="en-AU" w:eastAsia="en-AU"/>
              </w:rPr>
              <w:tab/>
            </w:r>
            <w:r w:rsidRPr="00B973C6">
              <w:rPr>
                <w:rStyle w:val="Hyperlink"/>
                <w:noProof/>
              </w:rPr>
              <w:t>Close Publication Session</w:t>
            </w:r>
            <w:r>
              <w:rPr>
                <w:noProof/>
                <w:webHidden/>
              </w:rPr>
              <w:tab/>
            </w:r>
            <w:r>
              <w:rPr>
                <w:noProof/>
                <w:webHidden/>
              </w:rPr>
              <w:fldChar w:fldCharType="begin"/>
            </w:r>
            <w:r>
              <w:rPr>
                <w:noProof/>
                <w:webHidden/>
              </w:rPr>
              <w:instrText xml:space="preserve"> PAGEREF _Toc46269766 \h </w:instrText>
            </w:r>
            <w:r>
              <w:rPr>
                <w:noProof/>
                <w:webHidden/>
              </w:rPr>
            </w:r>
            <w:r>
              <w:rPr>
                <w:noProof/>
                <w:webHidden/>
              </w:rPr>
              <w:fldChar w:fldCharType="separate"/>
            </w:r>
            <w:r>
              <w:rPr>
                <w:noProof/>
                <w:webHidden/>
              </w:rPr>
              <w:t>30</w:t>
            </w:r>
            <w:r>
              <w:rPr>
                <w:noProof/>
                <w:webHidden/>
              </w:rPr>
              <w:fldChar w:fldCharType="end"/>
            </w:r>
          </w:hyperlink>
        </w:p>
        <w:p w14:paraId="6537DF8A" w14:textId="3902F937"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67" w:history="1">
            <w:r w:rsidRPr="00B973C6">
              <w:rPr>
                <w:rStyle w:val="Hyperlink"/>
                <w:noProof/>
              </w:rPr>
              <w:t>5.5</w:t>
            </w:r>
            <w:r>
              <w:rPr>
                <w:rFonts w:asciiTheme="minorHAnsi" w:eastAsiaTheme="minorEastAsia" w:hAnsiTheme="minorHAnsi"/>
                <w:noProof/>
                <w:color w:val="auto"/>
                <w:sz w:val="22"/>
                <w:szCs w:val="22"/>
                <w:lang w:val="en-AU" w:eastAsia="en-AU"/>
              </w:rPr>
              <w:tab/>
            </w:r>
            <w:r w:rsidRPr="00B973C6">
              <w:rPr>
                <w:rStyle w:val="Hyperlink"/>
                <w:noProof/>
              </w:rPr>
              <w:t>Consumer Publication Service</w:t>
            </w:r>
            <w:r>
              <w:rPr>
                <w:noProof/>
                <w:webHidden/>
              </w:rPr>
              <w:tab/>
            </w:r>
            <w:r>
              <w:rPr>
                <w:noProof/>
                <w:webHidden/>
              </w:rPr>
              <w:fldChar w:fldCharType="begin"/>
            </w:r>
            <w:r>
              <w:rPr>
                <w:noProof/>
                <w:webHidden/>
              </w:rPr>
              <w:instrText xml:space="preserve"> PAGEREF _Toc46269767 \h </w:instrText>
            </w:r>
            <w:r>
              <w:rPr>
                <w:noProof/>
                <w:webHidden/>
              </w:rPr>
            </w:r>
            <w:r>
              <w:rPr>
                <w:noProof/>
                <w:webHidden/>
              </w:rPr>
              <w:fldChar w:fldCharType="separate"/>
            </w:r>
            <w:r>
              <w:rPr>
                <w:noProof/>
                <w:webHidden/>
              </w:rPr>
              <w:t>31</w:t>
            </w:r>
            <w:r>
              <w:rPr>
                <w:noProof/>
                <w:webHidden/>
              </w:rPr>
              <w:fldChar w:fldCharType="end"/>
            </w:r>
          </w:hyperlink>
        </w:p>
        <w:p w14:paraId="2B87A413" w14:textId="57E755B9"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68" w:history="1">
            <w:r w:rsidRPr="00B973C6">
              <w:rPr>
                <w:rStyle w:val="Hyperlink"/>
                <w:noProof/>
              </w:rPr>
              <w:t>5.5.1</w:t>
            </w:r>
            <w:r>
              <w:rPr>
                <w:rFonts w:asciiTheme="minorHAnsi" w:eastAsiaTheme="minorEastAsia" w:hAnsiTheme="minorHAnsi"/>
                <w:noProof/>
                <w:color w:val="auto"/>
                <w:sz w:val="22"/>
                <w:szCs w:val="22"/>
                <w:lang w:val="en-AU" w:eastAsia="en-AU"/>
              </w:rPr>
              <w:tab/>
            </w:r>
            <w:r w:rsidRPr="00B973C6">
              <w:rPr>
                <w:rStyle w:val="Hyperlink"/>
                <w:noProof/>
              </w:rPr>
              <w:t>Open Subscription Session</w:t>
            </w:r>
            <w:r>
              <w:rPr>
                <w:noProof/>
                <w:webHidden/>
              </w:rPr>
              <w:tab/>
            </w:r>
            <w:r>
              <w:rPr>
                <w:noProof/>
                <w:webHidden/>
              </w:rPr>
              <w:fldChar w:fldCharType="begin"/>
            </w:r>
            <w:r>
              <w:rPr>
                <w:noProof/>
                <w:webHidden/>
              </w:rPr>
              <w:instrText xml:space="preserve"> PAGEREF _Toc46269768 \h </w:instrText>
            </w:r>
            <w:r>
              <w:rPr>
                <w:noProof/>
                <w:webHidden/>
              </w:rPr>
            </w:r>
            <w:r>
              <w:rPr>
                <w:noProof/>
                <w:webHidden/>
              </w:rPr>
              <w:fldChar w:fldCharType="separate"/>
            </w:r>
            <w:r>
              <w:rPr>
                <w:noProof/>
                <w:webHidden/>
              </w:rPr>
              <w:t>31</w:t>
            </w:r>
            <w:r>
              <w:rPr>
                <w:noProof/>
                <w:webHidden/>
              </w:rPr>
              <w:fldChar w:fldCharType="end"/>
            </w:r>
          </w:hyperlink>
        </w:p>
        <w:p w14:paraId="0DAE38CF" w14:textId="691D01A4"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69" w:history="1">
            <w:r w:rsidRPr="00B973C6">
              <w:rPr>
                <w:rStyle w:val="Hyperlink"/>
                <w:noProof/>
              </w:rPr>
              <w:t>5.5.2</w:t>
            </w:r>
            <w:r>
              <w:rPr>
                <w:rFonts w:asciiTheme="minorHAnsi" w:eastAsiaTheme="minorEastAsia" w:hAnsiTheme="minorHAnsi"/>
                <w:noProof/>
                <w:color w:val="auto"/>
                <w:sz w:val="22"/>
                <w:szCs w:val="22"/>
                <w:lang w:val="en-AU" w:eastAsia="en-AU"/>
              </w:rPr>
              <w:tab/>
            </w:r>
            <w:r w:rsidRPr="00B973C6">
              <w:rPr>
                <w:rStyle w:val="Hyperlink"/>
                <w:noProof/>
              </w:rPr>
              <w:t>Read Publication</w:t>
            </w:r>
            <w:r>
              <w:rPr>
                <w:noProof/>
                <w:webHidden/>
              </w:rPr>
              <w:tab/>
            </w:r>
            <w:r>
              <w:rPr>
                <w:noProof/>
                <w:webHidden/>
              </w:rPr>
              <w:fldChar w:fldCharType="begin"/>
            </w:r>
            <w:r>
              <w:rPr>
                <w:noProof/>
                <w:webHidden/>
              </w:rPr>
              <w:instrText xml:space="preserve"> PAGEREF _Toc46269769 \h </w:instrText>
            </w:r>
            <w:r>
              <w:rPr>
                <w:noProof/>
                <w:webHidden/>
              </w:rPr>
            </w:r>
            <w:r>
              <w:rPr>
                <w:noProof/>
                <w:webHidden/>
              </w:rPr>
              <w:fldChar w:fldCharType="separate"/>
            </w:r>
            <w:r>
              <w:rPr>
                <w:noProof/>
                <w:webHidden/>
              </w:rPr>
              <w:t>33</w:t>
            </w:r>
            <w:r>
              <w:rPr>
                <w:noProof/>
                <w:webHidden/>
              </w:rPr>
              <w:fldChar w:fldCharType="end"/>
            </w:r>
          </w:hyperlink>
        </w:p>
        <w:p w14:paraId="6FC610BF" w14:textId="3F455007"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70" w:history="1">
            <w:r w:rsidRPr="00B973C6">
              <w:rPr>
                <w:rStyle w:val="Hyperlink"/>
                <w:noProof/>
              </w:rPr>
              <w:t>5.5.3</w:t>
            </w:r>
            <w:r>
              <w:rPr>
                <w:rFonts w:asciiTheme="minorHAnsi" w:eastAsiaTheme="minorEastAsia" w:hAnsiTheme="minorHAnsi"/>
                <w:noProof/>
                <w:color w:val="auto"/>
                <w:sz w:val="22"/>
                <w:szCs w:val="22"/>
                <w:lang w:val="en-AU" w:eastAsia="en-AU"/>
              </w:rPr>
              <w:tab/>
            </w:r>
            <w:r w:rsidRPr="00B973C6">
              <w:rPr>
                <w:rStyle w:val="Hyperlink"/>
                <w:noProof/>
              </w:rPr>
              <w:t>Remove Publication</w:t>
            </w:r>
            <w:r>
              <w:rPr>
                <w:noProof/>
                <w:webHidden/>
              </w:rPr>
              <w:tab/>
            </w:r>
            <w:r>
              <w:rPr>
                <w:noProof/>
                <w:webHidden/>
              </w:rPr>
              <w:fldChar w:fldCharType="begin"/>
            </w:r>
            <w:r>
              <w:rPr>
                <w:noProof/>
                <w:webHidden/>
              </w:rPr>
              <w:instrText xml:space="preserve"> PAGEREF _Toc46269770 \h </w:instrText>
            </w:r>
            <w:r>
              <w:rPr>
                <w:noProof/>
                <w:webHidden/>
              </w:rPr>
            </w:r>
            <w:r>
              <w:rPr>
                <w:noProof/>
                <w:webHidden/>
              </w:rPr>
              <w:fldChar w:fldCharType="separate"/>
            </w:r>
            <w:r>
              <w:rPr>
                <w:noProof/>
                <w:webHidden/>
              </w:rPr>
              <w:t>34</w:t>
            </w:r>
            <w:r>
              <w:rPr>
                <w:noProof/>
                <w:webHidden/>
              </w:rPr>
              <w:fldChar w:fldCharType="end"/>
            </w:r>
          </w:hyperlink>
        </w:p>
        <w:p w14:paraId="1C7D6E65" w14:textId="62109F0A"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71" w:history="1">
            <w:r w:rsidRPr="00B973C6">
              <w:rPr>
                <w:rStyle w:val="Hyperlink"/>
                <w:noProof/>
              </w:rPr>
              <w:t>5.5.4</w:t>
            </w:r>
            <w:r>
              <w:rPr>
                <w:rFonts w:asciiTheme="minorHAnsi" w:eastAsiaTheme="minorEastAsia" w:hAnsiTheme="minorHAnsi"/>
                <w:noProof/>
                <w:color w:val="auto"/>
                <w:sz w:val="22"/>
                <w:szCs w:val="22"/>
                <w:lang w:val="en-AU" w:eastAsia="en-AU"/>
              </w:rPr>
              <w:tab/>
            </w:r>
            <w:r w:rsidRPr="00B973C6">
              <w:rPr>
                <w:rStyle w:val="Hyperlink"/>
                <w:noProof/>
              </w:rPr>
              <w:t>Close Subscription Session</w:t>
            </w:r>
            <w:r>
              <w:rPr>
                <w:noProof/>
                <w:webHidden/>
              </w:rPr>
              <w:tab/>
            </w:r>
            <w:r>
              <w:rPr>
                <w:noProof/>
                <w:webHidden/>
              </w:rPr>
              <w:fldChar w:fldCharType="begin"/>
            </w:r>
            <w:r>
              <w:rPr>
                <w:noProof/>
                <w:webHidden/>
              </w:rPr>
              <w:instrText xml:space="preserve"> PAGEREF _Toc46269771 \h </w:instrText>
            </w:r>
            <w:r>
              <w:rPr>
                <w:noProof/>
                <w:webHidden/>
              </w:rPr>
            </w:r>
            <w:r>
              <w:rPr>
                <w:noProof/>
                <w:webHidden/>
              </w:rPr>
              <w:fldChar w:fldCharType="separate"/>
            </w:r>
            <w:r>
              <w:rPr>
                <w:noProof/>
                <w:webHidden/>
              </w:rPr>
              <w:t>35</w:t>
            </w:r>
            <w:r>
              <w:rPr>
                <w:noProof/>
                <w:webHidden/>
              </w:rPr>
              <w:fldChar w:fldCharType="end"/>
            </w:r>
          </w:hyperlink>
        </w:p>
        <w:p w14:paraId="1300C7AD" w14:textId="352071D3"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72" w:history="1">
            <w:r w:rsidRPr="00B973C6">
              <w:rPr>
                <w:rStyle w:val="Hyperlink"/>
                <w:noProof/>
              </w:rPr>
              <w:t>5.6</w:t>
            </w:r>
            <w:r>
              <w:rPr>
                <w:rFonts w:asciiTheme="minorHAnsi" w:eastAsiaTheme="minorEastAsia" w:hAnsiTheme="minorHAnsi"/>
                <w:noProof/>
                <w:color w:val="auto"/>
                <w:sz w:val="22"/>
                <w:szCs w:val="22"/>
                <w:lang w:val="en-AU" w:eastAsia="en-AU"/>
              </w:rPr>
              <w:tab/>
            </w:r>
            <w:r w:rsidRPr="00B973C6">
              <w:rPr>
                <w:rStyle w:val="Hyperlink"/>
                <w:noProof/>
              </w:rPr>
              <w:t>Provider Request Service</w:t>
            </w:r>
            <w:r>
              <w:rPr>
                <w:noProof/>
                <w:webHidden/>
              </w:rPr>
              <w:tab/>
            </w:r>
            <w:r>
              <w:rPr>
                <w:noProof/>
                <w:webHidden/>
              </w:rPr>
              <w:fldChar w:fldCharType="begin"/>
            </w:r>
            <w:r>
              <w:rPr>
                <w:noProof/>
                <w:webHidden/>
              </w:rPr>
              <w:instrText xml:space="preserve"> PAGEREF _Toc46269772 \h </w:instrText>
            </w:r>
            <w:r>
              <w:rPr>
                <w:noProof/>
                <w:webHidden/>
              </w:rPr>
            </w:r>
            <w:r>
              <w:rPr>
                <w:noProof/>
                <w:webHidden/>
              </w:rPr>
              <w:fldChar w:fldCharType="separate"/>
            </w:r>
            <w:r>
              <w:rPr>
                <w:noProof/>
                <w:webHidden/>
              </w:rPr>
              <w:t>37</w:t>
            </w:r>
            <w:r>
              <w:rPr>
                <w:noProof/>
                <w:webHidden/>
              </w:rPr>
              <w:fldChar w:fldCharType="end"/>
            </w:r>
          </w:hyperlink>
        </w:p>
        <w:p w14:paraId="1FF8E70E" w14:textId="0E6AB631"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73" w:history="1">
            <w:r w:rsidRPr="00B973C6">
              <w:rPr>
                <w:rStyle w:val="Hyperlink"/>
                <w:noProof/>
              </w:rPr>
              <w:t>5.6.1</w:t>
            </w:r>
            <w:r>
              <w:rPr>
                <w:rFonts w:asciiTheme="minorHAnsi" w:eastAsiaTheme="minorEastAsia" w:hAnsiTheme="minorHAnsi"/>
                <w:noProof/>
                <w:color w:val="auto"/>
                <w:sz w:val="22"/>
                <w:szCs w:val="22"/>
                <w:lang w:val="en-AU" w:eastAsia="en-AU"/>
              </w:rPr>
              <w:tab/>
            </w:r>
            <w:r w:rsidRPr="00B973C6">
              <w:rPr>
                <w:rStyle w:val="Hyperlink"/>
                <w:noProof/>
              </w:rPr>
              <w:t>Open Provider Request Session</w:t>
            </w:r>
            <w:r>
              <w:rPr>
                <w:noProof/>
                <w:webHidden/>
              </w:rPr>
              <w:tab/>
            </w:r>
            <w:r>
              <w:rPr>
                <w:noProof/>
                <w:webHidden/>
              </w:rPr>
              <w:fldChar w:fldCharType="begin"/>
            </w:r>
            <w:r>
              <w:rPr>
                <w:noProof/>
                <w:webHidden/>
              </w:rPr>
              <w:instrText xml:space="preserve"> PAGEREF _Toc46269773 \h </w:instrText>
            </w:r>
            <w:r>
              <w:rPr>
                <w:noProof/>
                <w:webHidden/>
              </w:rPr>
            </w:r>
            <w:r>
              <w:rPr>
                <w:noProof/>
                <w:webHidden/>
              </w:rPr>
              <w:fldChar w:fldCharType="separate"/>
            </w:r>
            <w:r>
              <w:rPr>
                <w:noProof/>
                <w:webHidden/>
              </w:rPr>
              <w:t>37</w:t>
            </w:r>
            <w:r>
              <w:rPr>
                <w:noProof/>
                <w:webHidden/>
              </w:rPr>
              <w:fldChar w:fldCharType="end"/>
            </w:r>
          </w:hyperlink>
        </w:p>
        <w:p w14:paraId="2AC4C833" w14:textId="5EFA511C"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74" w:history="1">
            <w:r w:rsidRPr="00B973C6">
              <w:rPr>
                <w:rStyle w:val="Hyperlink"/>
                <w:noProof/>
              </w:rPr>
              <w:t>5.6.2</w:t>
            </w:r>
            <w:r>
              <w:rPr>
                <w:rFonts w:asciiTheme="minorHAnsi" w:eastAsiaTheme="minorEastAsia" w:hAnsiTheme="minorHAnsi"/>
                <w:noProof/>
                <w:color w:val="auto"/>
                <w:sz w:val="22"/>
                <w:szCs w:val="22"/>
                <w:lang w:val="en-AU" w:eastAsia="en-AU"/>
              </w:rPr>
              <w:tab/>
            </w:r>
            <w:r w:rsidRPr="00B973C6">
              <w:rPr>
                <w:rStyle w:val="Hyperlink"/>
                <w:noProof/>
              </w:rPr>
              <w:t>Read Request</w:t>
            </w:r>
            <w:r>
              <w:rPr>
                <w:noProof/>
                <w:webHidden/>
              </w:rPr>
              <w:tab/>
            </w:r>
            <w:r>
              <w:rPr>
                <w:noProof/>
                <w:webHidden/>
              </w:rPr>
              <w:fldChar w:fldCharType="begin"/>
            </w:r>
            <w:r>
              <w:rPr>
                <w:noProof/>
                <w:webHidden/>
              </w:rPr>
              <w:instrText xml:space="preserve"> PAGEREF _Toc46269774 \h </w:instrText>
            </w:r>
            <w:r>
              <w:rPr>
                <w:noProof/>
                <w:webHidden/>
              </w:rPr>
            </w:r>
            <w:r>
              <w:rPr>
                <w:noProof/>
                <w:webHidden/>
              </w:rPr>
              <w:fldChar w:fldCharType="separate"/>
            </w:r>
            <w:r>
              <w:rPr>
                <w:noProof/>
                <w:webHidden/>
              </w:rPr>
              <w:t>38</w:t>
            </w:r>
            <w:r>
              <w:rPr>
                <w:noProof/>
                <w:webHidden/>
              </w:rPr>
              <w:fldChar w:fldCharType="end"/>
            </w:r>
          </w:hyperlink>
        </w:p>
        <w:p w14:paraId="5A410446" w14:textId="21CD375D"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75" w:history="1">
            <w:r w:rsidRPr="00B973C6">
              <w:rPr>
                <w:rStyle w:val="Hyperlink"/>
                <w:noProof/>
              </w:rPr>
              <w:t>5.6.3</w:t>
            </w:r>
            <w:r>
              <w:rPr>
                <w:rFonts w:asciiTheme="minorHAnsi" w:eastAsiaTheme="minorEastAsia" w:hAnsiTheme="minorHAnsi"/>
                <w:noProof/>
                <w:color w:val="auto"/>
                <w:sz w:val="22"/>
                <w:szCs w:val="22"/>
                <w:lang w:val="en-AU" w:eastAsia="en-AU"/>
              </w:rPr>
              <w:tab/>
            </w:r>
            <w:r w:rsidRPr="00B973C6">
              <w:rPr>
                <w:rStyle w:val="Hyperlink"/>
                <w:noProof/>
              </w:rPr>
              <w:t>Remove Request</w:t>
            </w:r>
            <w:r>
              <w:rPr>
                <w:noProof/>
                <w:webHidden/>
              </w:rPr>
              <w:tab/>
            </w:r>
            <w:r>
              <w:rPr>
                <w:noProof/>
                <w:webHidden/>
              </w:rPr>
              <w:fldChar w:fldCharType="begin"/>
            </w:r>
            <w:r>
              <w:rPr>
                <w:noProof/>
                <w:webHidden/>
              </w:rPr>
              <w:instrText xml:space="preserve"> PAGEREF _Toc46269775 \h </w:instrText>
            </w:r>
            <w:r>
              <w:rPr>
                <w:noProof/>
                <w:webHidden/>
              </w:rPr>
            </w:r>
            <w:r>
              <w:rPr>
                <w:noProof/>
                <w:webHidden/>
              </w:rPr>
              <w:fldChar w:fldCharType="separate"/>
            </w:r>
            <w:r>
              <w:rPr>
                <w:noProof/>
                <w:webHidden/>
              </w:rPr>
              <w:t>40</w:t>
            </w:r>
            <w:r>
              <w:rPr>
                <w:noProof/>
                <w:webHidden/>
              </w:rPr>
              <w:fldChar w:fldCharType="end"/>
            </w:r>
          </w:hyperlink>
        </w:p>
        <w:p w14:paraId="0B4DD0AB" w14:textId="662FD29D"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76" w:history="1">
            <w:r w:rsidRPr="00B973C6">
              <w:rPr>
                <w:rStyle w:val="Hyperlink"/>
                <w:noProof/>
              </w:rPr>
              <w:t>5.6.4</w:t>
            </w:r>
            <w:r>
              <w:rPr>
                <w:rFonts w:asciiTheme="minorHAnsi" w:eastAsiaTheme="minorEastAsia" w:hAnsiTheme="minorHAnsi"/>
                <w:noProof/>
                <w:color w:val="auto"/>
                <w:sz w:val="22"/>
                <w:szCs w:val="22"/>
                <w:lang w:val="en-AU" w:eastAsia="en-AU"/>
              </w:rPr>
              <w:tab/>
            </w:r>
            <w:r w:rsidRPr="00B973C6">
              <w:rPr>
                <w:rStyle w:val="Hyperlink"/>
                <w:noProof/>
              </w:rPr>
              <w:t>Post Response</w:t>
            </w:r>
            <w:r>
              <w:rPr>
                <w:noProof/>
                <w:webHidden/>
              </w:rPr>
              <w:tab/>
            </w:r>
            <w:r>
              <w:rPr>
                <w:noProof/>
                <w:webHidden/>
              </w:rPr>
              <w:fldChar w:fldCharType="begin"/>
            </w:r>
            <w:r>
              <w:rPr>
                <w:noProof/>
                <w:webHidden/>
              </w:rPr>
              <w:instrText xml:space="preserve"> PAGEREF _Toc46269776 \h </w:instrText>
            </w:r>
            <w:r>
              <w:rPr>
                <w:noProof/>
                <w:webHidden/>
              </w:rPr>
            </w:r>
            <w:r>
              <w:rPr>
                <w:noProof/>
                <w:webHidden/>
              </w:rPr>
              <w:fldChar w:fldCharType="separate"/>
            </w:r>
            <w:r>
              <w:rPr>
                <w:noProof/>
                <w:webHidden/>
              </w:rPr>
              <w:t>41</w:t>
            </w:r>
            <w:r>
              <w:rPr>
                <w:noProof/>
                <w:webHidden/>
              </w:rPr>
              <w:fldChar w:fldCharType="end"/>
            </w:r>
          </w:hyperlink>
        </w:p>
        <w:p w14:paraId="434ADE6D" w14:textId="7A580E42"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77" w:history="1">
            <w:r w:rsidRPr="00B973C6">
              <w:rPr>
                <w:rStyle w:val="Hyperlink"/>
                <w:noProof/>
              </w:rPr>
              <w:t>5.6.5</w:t>
            </w:r>
            <w:r>
              <w:rPr>
                <w:rFonts w:asciiTheme="minorHAnsi" w:eastAsiaTheme="minorEastAsia" w:hAnsiTheme="minorHAnsi"/>
                <w:noProof/>
                <w:color w:val="auto"/>
                <w:sz w:val="22"/>
                <w:szCs w:val="22"/>
                <w:lang w:val="en-AU" w:eastAsia="en-AU"/>
              </w:rPr>
              <w:tab/>
            </w:r>
            <w:r w:rsidRPr="00B973C6">
              <w:rPr>
                <w:rStyle w:val="Hyperlink"/>
                <w:noProof/>
              </w:rPr>
              <w:t>Close Provider Request Session</w:t>
            </w:r>
            <w:r>
              <w:rPr>
                <w:noProof/>
                <w:webHidden/>
              </w:rPr>
              <w:tab/>
            </w:r>
            <w:r>
              <w:rPr>
                <w:noProof/>
                <w:webHidden/>
              </w:rPr>
              <w:fldChar w:fldCharType="begin"/>
            </w:r>
            <w:r>
              <w:rPr>
                <w:noProof/>
                <w:webHidden/>
              </w:rPr>
              <w:instrText xml:space="preserve"> PAGEREF _Toc46269777 \h </w:instrText>
            </w:r>
            <w:r>
              <w:rPr>
                <w:noProof/>
                <w:webHidden/>
              </w:rPr>
            </w:r>
            <w:r>
              <w:rPr>
                <w:noProof/>
                <w:webHidden/>
              </w:rPr>
              <w:fldChar w:fldCharType="separate"/>
            </w:r>
            <w:r>
              <w:rPr>
                <w:noProof/>
                <w:webHidden/>
              </w:rPr>
              <w:t>42</w:t>
            </w:r>
            <w:r>
              <w:rPr>
                <w:noProof/>
                <w:webHidden/>
              </w:rPr>
              <w:fldChar w:fldCharType="end"/>
            </w:r>
          </w:hyperlink>
        </w:p>
        <w:p w14:paraId="2A43DF2E" w14:textId="7F1E8448"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78" w:history="1">
            <w:r w:rsidRPr="00B973C6">
              <w:rPr>
                <w:rStyle w:val="Hyperlink"/>
                <w:noProof/>
              </w:rPr>
              <w:t>5.7</w:t>
            </w:r>
            <w:r>
              <w:rPr>
                <w:rFonts w:asciiTheme="minorHAnsi" w:eastAsiaTheme="minorEastAsia" w:hAnsiTheme="minorHAnsi"/>
                <w:noProof/>
                <w:color w:val="auto"/>
                <w:sz w:val="22"/>
                <w:szCs w:val="22"/>
                <w:lang w:val="en-AU" w:eastAsia="en-AU"/>
              </w:rPr>
              <w:tab/>
            </w:r>
            <w:r w:rsidRPr="00B973C6">
              <w:rPr>
                <w:rStyle w:val="Hyperlink"/>
                <w:noProof/>
              </w:rPr>
              <w:t>Consumer Request Service</w:t>
            </w:r>
            <w:r>
              <w:rPr>
                <w:noProof/>
                <w:webHidden/>
              </w:rPr>
              <w:tab/>
            </w:r>
            <w:r>
              <w:rPr>
                <w:noProof/>
                <w:webHidden/>
              </w:rPr>
              <w:fldChar w:fldCharType="begin"/>
            </w:r>
            <w:r>
              <w:rPr>
                <w:noProof/>
                <w:webHidden/>
              </w:rPr>
              <w:instrText xml:space="preserve"> PAGEREF _Toc46269778 \h </w:instrText>
            </w:r>
            <w:r>
              <w:rPr>
                <w:noProof/>
                <w:webHidden/>
              </w:rPr>
            </w:r>
            <w:r>
              <w:rPr>
                <w:noProof/>
                <w:webHidden/>
              </w:rPr>
              <w:fldChar w:fldCharType="separate"/>
            </w:r>
            <w:r>
              <w:rPr>
                <w:noProof/>
                <w:webHidden/>
              </w:rPr>
              <w:t>43</w:t>
            </w:r>
            <w:r>
              <w:rPr>
                <w:noProof/>
                <w:webHidden/>
              </w:rPr>
              <w:fldChar w:fldCharType="end"/>
            </w:r>
          </w:hyperlink>
        </w:p>
        <w:p w14:paraId="08D5AA8D" w14:textId="15F23479"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79" w:history="1">
            <w:r w:rsidRPr="00B973C6">
              <w:rPr>
                <w:rStyle w:val="Hyperlink"/>
                <w:noProof/>
              </w:rPr>
              <w:t>5.7.1</w:t>
            </w:r>
            <w:r>
              <w:rPr>
                <w:rFonts w:asciiTheme="minorHAnsi" w:eastAsiaTheme="minorEastAsia" w:hAnsiTheme="minorHAnsi"/>
                <w:noProof/>
                <w:color w:val="auto"/>
                <w:sz w:val="22"/>
                <w:szCs w:val="22"/>
                <w:lang w:val="en-AU" w:eastAsia="en-AU"/>
              </w:rPr>
              <w:tab/>
            </w:r>
            <w:r w:rsidRPr="00B973C6">
              <w:rPr>
                <w:rStyle w:val="Hyperlink"/>
                <w:noProof/>
              </w:rPr>
              <w:t>Open Consumer Request Session</w:t>
            </w:r>
            <w:r>
              <w:rPr>
                <w:noProof/>
                <w:webHidden/>
              </w:rPr>
              <w:tab/>
            </w:r>
            <w:r>
              <w:rPr>
                <w:noProof/>
                <w:webHidden/>
              </w:rPr>
              <w:fldChar w:fldCharType="begin"/>
            </w:r>
            <w:r>
              <w:rPr>
                <w:noProof/>
                <w:webHidden/>
              </w:rPr>
              <w:instrText xml:space="preserve"> PAGEREF _Toc46269779 \h </w:instrText>
            </w:r>
            <w:r>
              <w:rPr>
                <w:noProof/>
                <w:webHidden/>
              </w:rPr>
            </w:r>
            <w:r>
              <w:rPr>
                <w:noProof/>
                <w:webHidden/>
              </w:rPr>
              <w:fldChar w:fldCharType="separate"/>
            </w:r>
            <w:r>
              <w:rPr>
                <w:noProof/>
                <w:webHidden/>
              </w:rPr>
              <w:t>44</w:t>
            </w:r>
            <w:r>
              <w:rPr>
                <w:noProof/>
                <w:webHidden/>
              </w:rPr>
              <w:fldChar w:fldCharType="end"/>
            </w:r>
          </w:hyperlink>
        </w:p>
        <w:p w14:paraId="07FC979A" w14:textId="6076F1E0"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80" w:history="1">
            <w:r w:rsidRPr="00B973C6">
              <w:rPr>
                <w:rStyle w:val="Hyperlink"/>
                <w:noProof/>
              </w:rPr>
              <w:t>5.7.2</w:t>
            </w:r>
            <w:r>
              <w:rPr>
                <w:rFonts w:asciiTheme="minorHAnsi" w:eastAsiaTheme="minorEastAsia" w:hAnsiTheme="minorHAnsi"/>
                <w:noProof/>
                <w:color w:val="auto"/>
                <w:sz w:val="22"/>
                <w:szCs w:val="22"/>
                <w:lang w:val="en-AU" w:eastAsia="en-AU"/>
              </w:rPr>
              <w:tab/>
            </w:r>
            <w:r w:rsidRPr="00B973C6">
              <w:rPr>
                <w:rStyle w:val="Hyperlink"/>
                <w:noProof/>
              </w:rPr>
              <w:t>Post Request</w:t>
            </w:r>
            <w:r>
              <w:rPr>
                <w:noProof/>
                <w:webHidden/>
              </w:rPr>
              <w:tab/>
            </w:r>
            <w:r>
              <w:rPr>
                <w:noProof/>
                <w:webHidden/>
              </w:rPr>
              <w:fldChar w:fldCharType="begin"/>
            </w:r>
            <w:r>
              <w:rPr>
                <w:noProof/>
                <w:webHidden/>
              </w:rPr>
              <w:instrText xml:space="preserve"> PAGEREF _Toc46269780 \h </w:instrText>
            </w:r>
            <w:r>
              <w:rPr>
                <w:noProof/>
                <w:webHidden/>
              </w:rPr>
            </w:r>
            <w:r>
              <w:rPr>
                <w:noProof/>
                <w:webHidden/>
              </w:rPr>
              <w:fldChar w:fldCharType="separate"/>
            </w:r>
            <w:r>
              <w:rPr>
                <w:noProof/>
                <w:webHidden/>
              </w:rPr>
              <w:t>45</w:t>
            </w:r>
            <w:r>
              <w:rPr>
                <w:noProof/>
                <w:webHidden/>
              </w:rPr>
              <w:fldChar w:fldCharType="end"/>
            </w:r>
          </w:hyperlink>
        </w:p>
        <w:p w14:paraId="0050A127" w14:textId="65201D12"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81" w:history="1">
            <w:r w:rsidRPr="00B973C6">
              <w:rPr>
                <w:rStyle w:val="Hyperlink"/>
                <w:noProof/>
              </w:rPr>
              <w:t>5.7.3</w:t>
            </w:r>
            <w:r>
              <w:rPr>
                <w:rFonts w:asciiTheme="minorHAnsi" w:eastAsiaTheme="minorEastAsia" w:hAnsiTheme="minorHAnsi"/>
                <w:noProof/>
                <w:color w:val="auto"/>
                <w:sz w:val="22"/>
                <w:szCs w:val="22"/>
                <w:lang w:val="en-AU" w:eastAsia="en-AU"/>
              </w:rPr>
              <w:tab/>
            </w:r>
            <w:r w:rsidRPr="00B973C6">
              <w:rPr>
                <w:rStyle w:val="Hyperlink"/>
                <w:noProof/>
              </w:rPr>
              <w:t>Expire Request</w:t>
            </w:r>
            <w:r>
              <w:rPr>
                <w:noProof/>
                <w:webHidden/>
              </w:rPr>
              <w:tab/>
            </w:r>
            <w:r>
              <w:rPr>
                <w:noProof/>
                <w:webHidden/>
              </w:rPr>
              <w:fldChar w:fldCharType="begin"/>
            </w:r>
            <w:r>
              <w:rPr>
                <w:noProof/>
                <w:webHidden/>
              </w:rPr>
              <w:instrText xml:space="preserve"> PAGEREF _Toc46269781 \h </w:instrText>
            </w:r>
            <w:r>
              <w:rPr>
                <w:noProof/>
                <w:webHidden/>
              </w:rPr>
            </w:r>
            <w:r>
              <w:rPr>
                <w:noProof/>
                <w:webHidden/>
              </w:rPr>
              <w:fldChar w:fldCharType="separate"/>
            </w:r>
            <w:r>
              <w:rPr>
                <w:noProof/>
                <w:webHidden/>
              </w:rPr>
              <w:t>46</w:t>
            </w:r>
            <w:r>
              <w:rPr>
                <w:noProof/>
                <w:webHidden/>
              </w:rPr>
              <w:fldChar w:fldCharType="end"/>
            </w:r>
          </w:hyperlink>
        </w:p>
        <w:p w14:paraId="3042FD1B" w14:textId="30CC309C"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82" w:history="1">
            <w:r w:rsidRPr="00B973C6">
              <w:rPr>
                <w:rStyle w:val="Hyperlink"/>
                <w:noProof/>
              </w:rPr>
              <w:t>5.7.4</w:t>
            </w:r>
            <w:r>
              <w:rPr>
                <w:rFonts w:asciiTheme="minorHAnsi" w:eastAsiaTheme="minorEastAsia" w:hAnsiTheme="minorHAnsi"/>
                <w:noProof/>
                <w:color w:val="auto"/>
                <w:sz w:val="22"/>
                <w:szCs w:val="22"/>
                <w:lang w:val="en-AU" w:eastAsia="en-AU"/>
              </w:rPr>
              <w:tab/>
            </w:r>
            <w:r w:rsidRPr="00B973C6">
              <w:rPr>
                <w:rStyle w:val="Hyperlink"/>
                <w:noProof/>
              </w:rPr>
              <w:t>Read Response</w:t>
            </w:r>
            <w:r>
              <w:rPr>
                <w:noProof/>
                <w:webHidden/>
              </w:rPr>
              <w:tab/>
            </w:r>
            <w:r>
              <w:rPr>
                <w:noProof/>
                <w:webHidden/>
              </w:rPr>
              <w:fldChar w:fldCharType="begin"/>
            </w:r>
            <w:r>
              <w:rPr>
                <w:noProof/>
                <w:webHidden/>
              </w:rPr>
              <w:instrText xml:space="preserve"> PAGEREF _Toc46269782 \h </w:instrText>
            </w:r>
            <w:r>
              <w:rPr>
                <w:noProof/>
                <w:webHidden/>
              </w:rPr>
            </w:r>
            <w:r>
              <w:rPr>
                <w:noProof/>
                <w:webHidden/>
              </w:rPr>
              <w:fldChar w:fldCharType="separate"/>
            </w:r>
            <w:r>
              <w:rPr>
                <w:noProof/>
                <w:webHidden/>
              </w:rPr>
              <w:t>48</w:t>
            </w:r>
            <w:r>
              <w:rPr>
                <w:noProof/>
                <w:webHidden/>
              </w:rPr>
              <w:fldChar w:fldCharType="end"/>
            </w:r>
          </w:hyperlink>
        </w:p>
        <w:p w14:paraId="14F4C789" w14:textId="179B787A"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83" w:history="1">
            <w:r w:rsidRPr="00B973C6">
              <w:rPr>
                <w:rStyle w:val="Hyperlink"/>
                <w:noProof/>
              </w:rPr>
              <w:t>5.7.5</w:t>
            </w:r>
            <w:r>
              <w:rPr>
                <w:rFonts w:asciiTheme="minorHAnsi" w:eastAsiaTheme="minorEastAsia" w:hAnsiTheme="minorHAnsi"/>
                <w:noProof/>
                <w:color w:val="auto"/>
                <w:sz w:val="22"/>
                <w:szCs w:val="22"/>
                <w:lang w:val="en-AU" w:eastAsia="en-AU"/>
              </w:rPr>
              <w:tab/>
            </w:r>
            <w:r w:rsidRPr="00B973C6">
              <w:rPr>
                <w:rStyle w:val="Hyperlink"/>
                <w:noProof/>
              </w:rPr>
              <w:t>Remove Response</w:t>
            </w:r>
            <w:r>
              <w:rPr>
                <w:noProof/>
                <w:webHidden/>
              </w:rPr>
              <w:tab/>
            </w:r>
            <w:r>
              <w:rPr>
                <w:noProof/>
                <w:webHidden/>
              </w:rPr>
              <w:fldChar w:fldCharType="begin"/>
            </w:r>
            <w:r>
              <w:rPr>
                <w:noProof/>
                <w:webHidden/>
              </w:rPr>
              <w:instrText xml:space="preserve"> PAGEREF _Toc46269783 \h </w:instrText>
            </w:r>
            <w:r>
              <w:rPr>
                <w:noProof/>
                <w:webHidden/>
              </w:rPr>
            </w:r>
            <w:r>
              <w:rPr>
                <w:noProof/>
                <w:webHidden/>
              </w:rPr>
              <w:fldChar w:fldCharType="separate"/>
            </w:r>
            <w:r>
              <w:rPr>
                <w:noProof/>
                <w:webHidden/>
              </w:rPr>
              <w:t>49</w:t>
            </w:r>
            <w:r>
              <w:rPr>
                <w:noProof/>
                <w:webHidden/>
              </w:rPr>
              <w:fldChar w:fldCharType="end"/>
            </w:r>
          </w:hyperlink>
        </w:p>
        <w:p w14:paraId="0D9782A7" w14:textId="42BA8E1E"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84" w:history="1">
            <w:r w:rsidRPr="00B973C6">
              <w:rPr>
                <w:rStyle w:val="Hyperlink"/>
                <w:noProof/>
              </w:rPr>
              <w:t>5.7.6</w:t>
            </w:r>
            <w:r>
              <w:rPr>
                <w:rFonts w:asciiTheme="minorHAnsi" w:eastAsiaTheme="minorEastAsia" w:hAnsiTheme="minorHAnsi"/>
                <w:noProof/>
                <w:color w:val="auto"/>
                <w:sz w:val="22"/>
                <w:szCs w:val="22"/>
                <w:lang w:val="en-AU" w:eastAsia="en-AU"/>
              </w:rPr>
              <w:tab/>
            </w:r>
            <w:r w:rsidRPr="00B973C6">
              <w:rPr>
                <w:rStyle w:val="Hyperlink"/>
                <w:noProof/>
              </w:rPr>
              <w:t>Close Consumer Request Session</w:t>
            </w:r>
            <w:r>
              <w:rPr>
                <w:noProof/>
                <w:webHidden/>
              </w:rPr>
              <w:tab/>
            </w:r>
            <w:r>
              <w:rPr>
                <w:noProof/>
                <w:webHidden/>
              </w:rPr>
              <w:fldChar w:fldCharType="begin"/>
            </w:r>
            <w:r>
              <w:rPr>
                <w:noProof/>
                <w:webHidden/>
              </w:rPr>
              <w:instrText xml:space="preserve"> PAGEREF _Toc46269784 \h </w:instrText>
            </w:r>
            <w:r>
              <w:rPr>
                <w:noProof/>
                <w:webHidden/>
              </w:rPr>
            </w:r>
            <w:r>
              <w:rPr>
                <w:noProof/>
                <w:webHidden/>
              </w:rPr>
              <w:fldChar w:fldCharType="separate"/>
            </w:r>
            <w:r>
              <w:rPr>
                <w:noProof/>
                <w:webHidden/>
              </w:rPr>
              <w:t>50</w:t>
            </w:r>
            <w:r>
              <w:rPr>
                <w:noProof/>
                <w:webHidden/>
              </w:rPr>
              <w:fldChar w:fldCharType="end"/>
            </w:r>
          </w:hyperlink>
        </w:p>
        <w:p w14:paraId="087BF6C5" w14:textId="393E8E88"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85" w:history="1">
            <w:r w:rsidRPr="00B973C6">
              <w:rPr>
                <w:rStyle w:val="Hyperlink"/>
                <w:noProof/>
              </w:rPr>
              <w:t>5.8</w:t>
            </w:r>
            <w:r>
              <w:rPr>
                <w:rFonts w:asciiTheme="minorHAnsi" w:eastAsiaTheme="minorEastAsia" w:hAnsiTheme="minorHAnsi"/>
                <w:noProof/>
                <w:color w:val="auto"/>
                <w:sz w:val="22"/>
                <w:szCs w:val="22"/>
                <w:lang w:val="en-AU" w:eastAsia="en-AU"/>
              </w:rPr>
              <w:tab/>
            </w:r>
            <w:r w:rsidRPr="00B973C6">
              <w:rPr>
                <w:rStyle w:val="Hyperlink"/>
                <w:noProof/>
              </w:rPr>
              <w:t>ISBM Configuration Discovery Service</w:t>
            </w:r>
            <w:r>
              <w:rPr>
                <w:noProof/>
                <w:webHidden/>
              </w:rPr>
              <w:tab/>
            </w:r>
            <w:r>
              <w:rPr>
                <w:noProof/>
                <w:webHidden/>
              </w:rPr>
              <w:fldChar w:fldCharType="begin"/>
            </w:r>
            <w:r>
              <w:rPr>
                <w:noProof/>
                <w:webHidden/>
              </w:rPr>
              <w:instrText xml:space="preserve"> PAGEREF _Toc46269785 \h </w:instrText>
            </w:r>
            <w:r>
              <w:rPr>
                <w:noProof/>
                <w:webHidden/>
              </w:rPr>
            </w:r>
            <w:r>
              <w:rPr>
                <w:noProof/>
                <w:webHidden/>
              </w:rPr>
              <w:fldChar w:fldCharType="separate"/>
            </w:r>
            <w:r>
              <w:rPr>
                <w:noProof/>
                <w:webHidden/>
              </w:rPr>
              <w:t>52</w:t>
            </w:r>
            <w:r>
              <w:rPr>
                <w:noProof/>
                <w:webHidden/>
              </w:rPr>
              <w:fldChar w:fldCharType="end"/>
            </w:r>
          </w:hyperlink>
        </w:p>
        <w:p w14:paraId="16B69C97" w14:textId="576A746E"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86" w:history="1">
            <w:r w:rsidRPr="00B973C6">
              <w:rPr>
                <w:rStyle w:val="Hyperlink"/>
                <w:noProof/>
              </w:rPr>
              <w:t>5.8.1</w:t>
            </w:r>
            <w:r>
              <w:rPr>
                <w:rFonts w:asciiTheme="minorHAnsi" w:eastAsiaTheme="minorEastAsia" w:hAnsiTheme="minorHAnsi"/>
                <w:noProof/>
                <w:color w:val="auto"/>
                <w:sz w:val="22"/>
                <w:szCs w:val="22"/>
                <w:lang w:val="en-AU" w:eastAsia="en-AU"/>
              </w:rPr>
              <w:tab/>
            </w:r>
            <w:r w:rsidRPr="00B973C6">
              <w:rPr>
                <w:rStyle w:val="Hyperlink"/>
                <w:noProof/>
              </w:rPr>
              <w:t>Get Supported Operations</w:t>
            </w:r>
            <w:r>
              <w:rPr>
                <w:noProof/>
                <w:webHidden/>
              </w:rPr>
              <w:tab/>
            </w:r>
            <w:r>
              <w:rPr>
                <w:noProof/>
                <w:webHidden/>
              </w:rPr>
              <w:fldChar w:fldCharType="begin"/>
            </w:r>
            <w:r>
              <w:rPr>
                <w:noProof/>
                <w:webHidden/>
              </w:rPr>
              <w:instrText xml:space="preserve"> PAGEREF _Toc46269786 \h </w:instrText>
            </w:r>
            <w:r>
              <w:rPr>
                <w:noProof/>
                <w:webHidden/>
              </w:rPr>
            </w:r>
            <w:r>
              <w:rPr>
                <w:noProof/>
                <w:webHidden/>
              </w:rPr>
              <w:fldChar w:fldCharType="separate"/>
            </w:r>
            <w:r>
              <w:rPr>
                <w:noProof/>
                <w:webHidden/>
              </w:rPr>
              <w:t>52</w:t>
            </w:r>
            <w:r>
              <w:rPr>
                <w:noProof/>
                <w:webHidden/>
              </w:rPr>
              <w:fldChar w:fldCharType="end"/>
            </w:r>
          </w:hyperlink>
        </w:p>
        <w:p w14:paraId="76A20918" w14:textId="7F4F3E4B"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787" w:history="1">
            <w:r w:rsidRPr="00B973C6">
              <w:rPr>
                <w:rStyle w:val="Hyperlink"/>
                <w:noProof/>
              </w:rPr>
              <w:t>5.8.2</w:t>
            </w:r>
            <w:r>
              <w:rPr>
                <w:rFonts w:asciiTheme="minorHAnsi" w:eastAsiaTheme="minorEastAsia" w:hAnsiTheme="minorHAnsi"/>
                <w:noProof/>
                <w:color w:val="auto"/>
                <w:sz w:val="22"/>
                <w:szCs w:val="22"/>
                <w:lang w:val="en-AU" w:eastAsia="en-AU"/>
              </w:rPr>
              <w:tab/>
            </w:r>
            <w:r w:rsidRPr="00B973C6">
              <w:rPr>
                <w:rStyle w:val="Hyperlink"/>
                <w:noProof/>
              </w:rPr>
              <w:t>Get Security Details</w:t>
            </w:r>
            <w:r>
              <w:rPr>
                <w:noProof/>
                <w:webHidden/>
              </w:rPr>
              <w:tab/>
            </w:r>
            <w:r>
              <w:rPr>
                <w:noProof/>
                <w:webHidden/>
              </w:rPr>
              <w:fldChar w:fldCharType="begin"/>
            </w:r>
            <w:r>
              <w:rPr>
                <w:noProof/>
                <w:webHidden/>
              </w:rPr>
              <w:instrText xml:space="preserve"> PAGEREF _Toc46269787 \h </w:instrText>
            </w:r>
            <w:r>
              <w:rPr>
                <w:noProof/>
                <w:webHidden/>
              </w:rPr>
            </w:r>
            <w:r>
              <w:rPr>
                <w:noProof/>
                <w:webHidden/>
              </w:rPr>
              <w:fldChar w:fldCharType="separate"/>
            </w:r>
            <w:r>
              <w:rPr>
                <w:noProof/>
                <w:webHidden/>
              </w:rPr>
              <w:t>55</w:t>
            </w:r>
            <w:r>
              <w:rPr>
                <w:noProof/>
                <w:webHidden/>
              </w:rPr>
              <w:fldChar w:fldCharType="end"/>
            </w:r>
          </w:hyperlink>
        </w:p>
        <w:p w14:paraId="4143DF6B" w14:textId="7C174B18"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788" w:history="1">
            <w:r w:rsidRPr="00B973C6">
              <w:rPr>
                <w:rStyle w:val="Hyperlink"/>
                <w:noProof/>
              </w:rPr>
              <w:t>6</w:t>
            </w:r>
            <w:r>
              <w:rPr>
                <w:rFonts w:asciiTheme="minorHAnsi" w:eastAsiaTheme="minorEastAsia" w:hAnsiTheme="minorHAnsi"/>
                <w:noProof/>
                <w:color w:val="auto"/>
                <w:sz w:val="22"/>
                <w:szCs w:val="22"/>
                <w:lang w:val="en-AU" w:eastAsia="en-AU"/>
              </w:rPr>
              <w:tab/>
            </w:r>
            <w:r w:rsidRPr="00B973C6">
              <w:rPr>
                <w:rStyle w:val="Hyperlink"/>
                <w:noProof/>
              </w:rPr>
              <w:t>XML Data Structures</w:t>
            </w:r>
            <w:r>
              <w:rPr>
                <w:noProof/>
                <w:webHidden/>
              </w:rPr>
              <w:tab/>
            </w:r>
            <w:r>
              <w:rPr>
                <w:noProof/>
                <w:webHidden/>
              </w:rPr>
              <w:fldChar w:fldCharType="begin"/>
            </w:r>
            <w:r>
              <w:rPr>
                <w:noProof/>
                <w:webHidden/>
              </w:rPr>
              <w:instrText xml:space="preserve"> PAGEREF _Toc46269788 \h </w:instrText>
            </w:r>
            <w:r>
              <w:rPr>
                <w:noProof/>
                <w:webHidden/>
              </w:rPr>
            </w:r>
            <w:r>
              <w:rPr>
                <w:noProof/>
                <w:webHidden/>
              </w:rPr>
              <w:fldChar w:fldCharType="separate"/>
            </w:r>
            <w:r>
              <w:rPr>
                <w:noProof/>
                <w:webHidden/>
              </w:rPr>
              <w:t>58</w:t>
            </w:r>
            <w:r>
              <w:rPr>
                <w:noProof/>
                <w:webHidden/>
              </w:rPr>
              <w:fldChar w:fldCharType="end"/>
            </w:r>
          </w:hyperlink>
        </w:p>
        <w:p w14:paraId="63DEF5E5" w14:textId="019B4CCC"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89" w:history="1">
            <w:r w:rsidRPr="00B973C6">
              <w:rPr>
                <w:rStyle w:val="Hyperlink"/>
                <w:noProof/>
              </w:rPr>
              <w:t>6.1</w:t>
            </w:r>
            <w:r>
              <w:rPr>
                <w:rFonts w:asciiTheme="minorHAnsi" w:eastAsiaTheme="minorEastAsia" w:hAnsiTheme="minorHAnsi"/>
                <w:noProof/>
                <w:color w:val="auto"/>
                <w:sz w:val="22"/>
                <w:szCs w:val="22"/>
                <w:lang w:val="en-AU" w:eastAsia="en-AU"/>
              </w:rPr>
              <w:tab/>
            </w:r>
            <w:r w:rsidRPr="00B973C6">
              <w:rPr>
                <w:rStyle w:val="Hyperlink"/>
                <w:noProof/>
              </w:rPr>
              <w:t>AuthenticationScheme</w:t>
            </w:r>
            <w:r>
              <w:rPr>
                <w:noProof/>
                <w:webHidden/>
              </w:rPr>
              <w:tab/>
            </w:r>
            <w:r>
              <w:rPr>
                <w:noProof/>
                <w:webHidden/>
              </w:rPr>
              <w:fldChar w:fldCharType="begin"/>
            </w:r>
            <w:r>
              <w:rPr>
                <w:noProof/>
                <w:webHidden/>
              </w:rPr>
              <w:instrText xml:space="preserve"> PAGEREF _Toc46269789 \h </w:instrText>
            </w:r>
            <w:r>
              <w:rPr>
                <w:noProof/>
                <w:webHidden/>
              </w:rPr>
            </w:r>
            <w:r>
              <w:rPr>
                <w:noProof/>
                <w:webHidden/>
              </w:rPr>
              <w:fldChar w:fldCharType="separate"/>
            </w:r>
            <w:r>
              <w:rPr>
                <w:noProof/>
                <w:webHidden/>
              </w:rPr>
              <w:t>58</w:t>
            </w:r>
            <w:r>
              <w:rPr>
                <w:noProof/>
                <w:webHidden/>
              </w:rPr>
              <w:fldChar w:fldCharType="end"/>
            </w:r>
          </w:hyperlink>
        </w:p>
        <w:p w14:paraId="7B8C2CDA" w14:textId="5AD3AC41"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0" w:history="1">
            <w:r w:rsidRPr="00B973C6">
              <w:rPr>
                <w:rStyle w:val="Hyperlink"/>
                <w:noProof/>
              </w:rPr>
              <w:t>6.2</w:t>
            </w:r>
            <w:r>
              <w:rPr>
                <w:rFonts w:asciiTheme="minorHAnsi" w:eastAsiaTheme="minorEastAsia" w:hAnsiTheme="minorHAnsi"/>
                <w:noProof/>
                <w:color w:val="auto"/>
                <w:sz w:val="22"/>
                <w:szCs w:val="22"/>
                <w:lang w:val="en-AU" w:eastAsia="en-AU"/>
              </w:rPr>
              <w:tab/>
            </w:r>
            <w:r w:rsidRPr="00B973C6">
              <w:rPr>
                <w:rStyle w:val="Hyperlink"/>
                <w:noProof/>
              </w:rPr>
              <w:t>Channel</w:t>
            </w:r>
            <w:r>
              <w:rPr>
                <w:noProof/>
                <w:webHidden/>
              </w:rPr>
              <w:tab/>
            </w:r>
            <w:r>
              <w:rPr>
                <w:noProof/>
                <w:webHidden/>
              </w:rPr>
              <w:fldChar w:fldCharType="begin"/>
            </w:r>
            <w:r>
              <w:rPr>
                <w:noProof/>
                <w:webHidden/>
              </w:rPr>
              <w:instrText xml:space="preserve"> PAGEREF _Toc46269790 \h </w:instrText>
            </w:r>
            <w:r>
              <w:rPr>
                <w:noProof/>
                <w:webHidden/>
              </w:rPr>
            </w:r>
            <w:r>
              <w:rPr>
                <w:noProof/>
                <w:webHidden/>
              </w:rPr>
              <w:fldChar w:fldCharType="separate"/>
            </w:r>
            <w:r>
              <w:rPr>
                <w:noProof/>
                <w:webHidden/>
              </w:rPr>
              <w:t>58</w:t>
            </w:r>
            <w:r>
              <w:rPr>
                <w:noProof/>
                <w:webHidden/>
              </w:rPr>
              <w:fldChar w:fldCharType="end"/>
            </w:r>
          </w:hyperlink>
        </w:p>
        <w:p w14:paraId="4BA19F28" w14:textId="57EFE55D"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1" w:history="1">
            <w:r w:rsidRPr="00B973C6">
              <w:rPr>
                <w:rStyle w:val="Hyperlink"/>
                <w:noProof/>
              </w:rPr>
              <w:t>6.3</w:t>
            </w:r>
            <w:r>
              <w:rPr>
                <w:rFonts w:asciiTheme="minorHAnsi" w:eastAsiaTheme="minorEastAsia" w:hAnsiTheme="minorHAnsi"/>
                <w:noProof/>
                <w:color w:val="auto"/>
                <w:sz w:val="22"/>
                <w:szCs w:val="22"/>
                <w:lang w:val="en-AU" w:eastAsia="en-AU"/>
              </w:rPr>
              <w:tab/>
            </w:r>
            <w:r w:rsidRPr="00B973C6">
              <w:rPr>
                <w:rStyle w:val="Hyperlink"/>
                <w:noProof/>
              </w:rPr>
              <w:t>ChannelType</w:t>
            </w:r>
            <w:r>
              <w:rPr>
                <w:noProof/>
                <w:webHidden/>
              </w:rPr>
              <w:tab/>
            </w:r>
            <w:r>
              <w:rPr>
                <w:noProof/>
                <w:webHidden/>
              </w:rPr>
              <w:fldChar w:fldCharType="begin"/>
            </w:r>
            <w:r>
              <w:rPr>
                <w:noProof/>
                <w:webHidden/>
              </w:rPr>
              <w:instrText xml:space="preserve"> PAGEREF _Toc46269791 \h </w:instrText>
            </w:r>
            <w:r>
              <w:rPr>
                <w:noProof/>
                <w:webHidden/>
              </w:rPr>
            </w:r>
            <w:r>
              <w:rPr>
                <w:noProof/>
                <w:webHidden/>
              </w:rPr>
              <w:fldChar w:fldCharType="separate"/>
            </w:r>
            <w:r>
              <w:rPr>
                <w:noProof/>
                <w:webHidden/>
              </w:rPr>
              <w:t>58</w:t>
            </w:r>
            <w:r>
              <w:rPr>
                <w:noProof/>
                <w:webHidden/>
              </w:rPr>
              <w:fldChar w:fldCharType="end"/>
            </w:r>
          </w:hyperlink>
        </w:p>
        <w:p w14:paraId="12639408" w14:textId="05E761CD"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2" w:history="1">
            <w:r w:rsidRPr="00B973C6">
              <w:rPr>
                <w:rStyle w:val="Hyperlink"/>
                <w:noProof/>
              </w:rPr>
              <w:t>6.4</w:t>
            </w:r>
            <w:r>
              <w:rPr>
                <w:rFonts w:asciiTheme="minorHAnsi" w:eastAsiaTheme="minorEastAsia" w:hAnsiTheme="minorHAnsi"/>
                <w:noProof/>
                <w:color w:val="auto"/>
                <w:sz w:val="22"/>
                <w:szCs w:val="22"/>
                <w:lang w:val="en-AU" w:eastAsia="en-AU"/>
              </w:rPr>
              <w:tab/>
            </w:r>
            <w:r w:rsidRPr="00B973C6">
              <w:rPr>
                <w:rStyle w:val="Hyperlink"/>
                <w:noProof/>
              </w:rPr>
              <w:t>ContentFilteringLanguage</w:t>
            </w:r>
            <w:r>
              <w:rPr>
                <w:noProof/>
                <w:webHidden/>
              </w:rPr>
              <w:tab/>
            </w:r>
            <w:r>
              <w:rPr>
                <w:noProof/>
                <w:webHidden/>
              </w:rPr>
              <w:fldChar w:fldCharType="begin"/>
            </w:r>
            <w:r>
              <w:rPr>
                <w:noProof/>
                <w:webHidden/>
              </w:rPr>
              <w:instrText xml:space="preserve"> PAGEREF _Toc46269792 \h </w:instrText>
            </w:r>
            <w:r>
              <w:rPr>
                <w:noProof/>
                <w:webHidden/>
              </w:rPr>
            </w:r>
            <w:r>
              <w:rPr>
                <w:noProof/>
                <w:webHidden/>
              </w:rPr>
              <w:fldChar w:fldCharType="separate"/>
            </w:r>
            <w:r>
              <w:rPr>
                <w:noProof/>
                <w:webHidden/>
              </w:rPr>
              <w:t>58</w:t>
            </w:r>
            <w:r>
              <w:rPr>
                <w:noProof/>
                <w:webHidden/>
              </w:rPr>
              <w:fldChar w:fldCharType="end"/>
            </w:r>
          </w:hyperlink>
        </w:p>
        <w:p w14:paraId="1132A9DC" w14:textId="0B3B5AD6"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3" w:history="1">
            <w:r w:rsidRPr="00B973C6">
              <w:rPr>
                <w:rStyle w:val="Hyperlink"/>
                <w:noProof/>
              </w:rPr>
              <w:t>6.5</w:t>
            </w:r>
            <w:r>
              <w:rPr>
                <w:rFonts w:asciiTheme="minorHAnsi" w:eastAsiaTheme="minorEastAsia" w:hAnsiTheme="minorHAnsi"/>
                <w:noProof/>
                <w:color w:val="auto"/>
                <w:sz w:val="22"/>
                <w:szCs w:val="22"/>
                <w:lang w:val="en-AU" w:eastAsia="en-AU"/>
              </w:rPr>
              <w:tab/>
            </w:r>
            <w:r w:rsidRPr="00B973C6">
              <w:rPr>
                <w:rStyle w:val="Hyperlink"/>
                <w:noProof/>
              </w:rPr>
              <w:t>FilterExpression</w:t>
            </w:r>
            <w:r>
              <w:rPr>
                <w:noProof/>
                <w:webHidden/>
              </w:rPr>
              <w:tab/>
            </w:r>
            <w:r>
              <w:rPr>
                <w:noProof/>
                <w:webHidden/>
              </w:rPr>
              <w:fldChar w:fldCharType="begin"/>
            </w:r>
            <w:r>
              <w:rPr>
                <w:noProof/>
                <w:webHidden/>
              </w:rPr>
              <w:instrText xml:space="preserve"> PAGEREF _Toc46269793 \h </w:instrText>
            </w:r>
            <w:r>
              <w:rPr>
                <w:noProof/>
                <w:webHidden/>
              </w:rPr>
            </w:r>
            <w:r>
              <w:rPr>
                <w:noProof/>
                <w:webHidden/>
              </w:rPr>
              <w:fldChar w:fldCharType="separate"/>
            </w:r>
            <w:r>
              <w:rPr>
                <w:noProof/>
                <w:webHidden/>
              </w:rPr>
              <w:t>58</w:t>
            </w:r>
            <w:r>
              <w:rPr>
                <w:noProof/>
                <w:webHidden/>
              </w:rPr>
              <w:fldChar w:fldCharType="end"/>
            </w:r>
          </w:hyperlink>
        </w:p>
        <w:p w14:paraId="5FAB242D" w14:textId="41D4EE4D"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4" w:history="1">
            <w:r w:rsidRPr="00B973C6">
              <w:rPr>
                <w:rStyle w:val="Hyperlink"/>
                <w:noProof/>
              </w:rPr>
              <w:t>6.6</w:t>
            </w:r>
            <w:r>
              <w:rPr>
                <w:rFonts w:asciiTheme="minorHAnsi" w:eastAsiaTheme="minorEastAsia" w:hAnsiTheme="minorHAnsi"/>
                <w:noProof/>
                <w:color w:val="auto"/>
                <w:sz w:val="22"/>
                <w:szCs w:val="22"/>
                <w:lang w:val="en-AU" w:eastAsia="en-AU"/>
              </w:rPr>
              <w:tab/>
            </w:r>
            <w:r w:rsidRPr="00B973C6">
              <w:rPr>
                <w:rStyle w:val="Hyperlink"/>
                <w:noProof/>
              </w:rPr>
              <w:t>MediaTypeList</w:t>
            </w:r>
            <w:r>
              <w:rPr>
                <w:noProof/>
                <w:webHidden/>
              </w:rPr>
              <w:tab/>
            </w:r>
            <w:r>
              <w:rPr>
                <w:noProof/>
                <w:webHidden/>
              </w:rPr>
              <w:fldChar w:fldCharType="begin"/>
            </w:r>
            <w:r>
              <w:rPr>
                <w:noProof/>
                <w:webHidden/>
              </w:rPr>
              <w:instrText xml:space="preserve"> PAGEREF _Toc46269794 \h </w:instrText>
            </w:r>
            <w:r>
              <w:rPr>
                <w:noProof/>
                <w:webHidden/>
              </w:rPr>
            </w:r>
            <w:r>
              <w:rPr>
                <w:noProof/>
                <w:webHidden/>
              </w:rPr>
              <w:fldChar w:fldCharType="separate"/>
            </w:r>
            <w:r>
              <w:rPr>
                <w:noProof/>
                <w:webHidden/>
              </w:rPr>
              <w:t>59</w:t>
            </w:r>
            <w:r>
              <w:rPr>
                <w:noProof/>
                <w:webHidden/>
              </w:rPr>
              <w:fldChar w:fldCharType="end"/>
            </w:r>
          </w:hyperlink>
        </w:p>
        <w:p w14:paraId="4397C896" w14:textId="29830A7F"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5" w:history="1">
            <w:r w:rsidRPr="00B973C6">
              <w:rPr>
                <w:rStyle w:val="Hyperlink"/>
                <w:noProof/>
              </w:rPr>
              <w:t>6.7</w:t>
            </w:r>
            <w:r>
              <w:rPr>
                <w:rFonts w:asciiTheme="minorHAnsi" w:eastAsiaTheme="minorEastAsia" w:hAnsiTheme="minorHAnsi"/>
                <w:noProof/>
                <w:color w:val="auto"/>
                <w:sz w:val="22"/>
                <w:szCs w:val="22"/>
                <w:lang w:val="en-AU" w:eastAsia="en-AU"/>
              </w:rPr>
              <w:tab/>
            </w:r>
            <w:r w:rsidRPr="00B973C6">
              <w:rPr>
                <w:rStyle w:val="Hyperlink"/>
                <w:noProof/>
              </w:rPr>
              <w:t>MessageContent</w:t>
            </w:r>
            <w:r>
              <w:rPr>
                <w:noProof/>
                <w:webHidden/>
              </w:rPr>
              <w:tab/>
            </w:r>
            <w:r>
              <w:rPr>
                <w:noProof/>
                <w:webHidden/>
              </w:rPr>
              <w:fldChar w:fldCharType="begin"/>
            </w:r>
            <w:r>
              <w:rPr>
                <w:noProof/>
                <w:webHidden/>
              </w:rPr>
              <w:instrText xml:space="preserve"> PAGEREF _Toc46269795 \h </w:instrText>
            </w:r>
            <w:r>
              <w:rPr>
                <w:noProof/>
                <w:webHidden/>
              </w:rPr>
            </w:r>
            <w:r>
              <w:rPr>
                <w:noProof/>
                <w:webHidden/>
              </w:rPr>
              <w:fldChar w:fldCharType="separate"/>
            </w:r>
            <w:r>
              <w:rPr>
                <w:noProof/>
                <w:webHidden/>
              </w:rPr>
              <w:t>59</w:t>
            </w:r>
            <w:r>
              <w:rPr>
                <w:noProof/>
                <w:webHidden/>
              </w:rPr>
              <w:fldChar w:fldCharType="end"/>
            </w:r>
          </w:hyperlink>
        </w:p>
        <w:p w14:paraId="30F6EE19" w14:textId="69E53DB5"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6" w:history="1">
            <w:r w:rsidRPr="00B973C6">
              <w:rPr>
                <w:rStyle w:val="Hyperlink"/>
                <w:noProof/>
              </w:rPr>
              <w:t>6.8</w:t>
            </w:r>
            <w:r>
              <w:rPr>
                <w:rFonts w:asciiTheme="minorHAnsi" w:eastAsiaTheme="minorEastAsia" w:hAnsiTheme="minorHAnsi"/>
                <w:noProof/>
                <w:color w:val="auto"/>
                <w:sz w:val="22"/>
                <w:szCs w:val="22"/>
                <w:lang w:val="en-AU" w:eastAsia="en-AU"/>
              </w:rPr>
              <w:tab/>
            </w:r>
            <w:r w:rsidRPr="00B973C6">
              <w:rPr>
                <w:rStyle w:val="Hyperlink"/>
                <w:noProof/>
              </w:rPr>
              <w:t>Namespace</w:t>
            </w:r>
            <w:r>
              <w:rPr>
                <w:noProof/>
                <w:webHidden/>
              </w:rPr>
              <w:tab/>
            </w:r>
            <w:r>
              <w:rPr>
                <w:noProof/>
                <w:webHidden/>
              </w:rPr>
              <w:fldChar w:fldCharType="begin"/>
            </w:r>
            <w:r>
              <w:rPr>
                <w:noProof/>
                <w:webHidden/>
              </w:rPr>
              <w:instrText xml:space="preserve"> PAGEREF _Toc46269796 \h </w:instrText>
            </w:r>
            <w:r>
              <w:rPr>
                <w:noProof/>
                <w:webHidden/>
              </w:rPr>
            </w:r>
            <w:r>
              <w:rPr>
                <w:noProof/>
                <w:webHidden/>
              </w:rPr>
              <w:fldChar w:fldCharType="separate"/>
            </w:r>
            <w:r>
              <w:rPr>
                <w:noProof/>
                <w:webHidden/>
              </w:rPr>
              <w:t>59</w:t>
            </w:r>
            <w:r>
              <w:rPr>
                <w:noProof/>
                <w:webHidden/>
              </w:rPr>
              <w:fldChar w:fldCharType="end"/>
            </w:r>
          </w:hyperlink>
        </w:p>
        <w:p w14:paraId="0C18F320" w14:textId="2BF42C2D"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7" w:history="1">
            <w:r w:rsidRPr="00B973C6">
              <w:rPr>
                <w:rStyle w:val="Hyperlink"/>
                <w:noProof/>
              </w:rPr>
              <w:t>6.9</w:t>
            </w:r>
            <w:r>
              <w:rPr>
                <w:rFonts w:asciiTheme="minorHAnsi" w:eastAsiaTheme="minorEastAsia" w:hAnsiTheme="minorHAnsi"/>
                <w:noProof/>
                <w:color w:val="auto"/>
                <w:sz w:val="22"/>
                <w:szCs w:val="22"/>
                <w:lang w:val="en-AU" w:eastAsia="en-AU"/>
              </w:rPr>
              <w:tab/>
            </w:r>
            <w:r w:rsidRPr="00B973C6">
              <w:rPr>
                <w:rStyle w:val="Hyperlink"/>
                <w:noProof/>
              </w:rPr>
              <w:t>PublicationMessage</w:t>
            </w:r>
            <w:r>
              <w:rPr>
                <w:noProof/>
                <w:webHidden/>
              </w:rPr>
              <w:tab/>
            </w:r>
            <w:r>
              <w:rPr>
                <w:noProof/>
                <w:webHidden/>
              </w:rPr>
              <w:fldChar w:fldCharType="begin"/>
            </w:r>
            <w:r>
              <w:rPr>
                <w:noProof/>
                <w:webHidden/>
              </w:rPr>
              <w:instrText xml:space="preserve"> PAGEREF _Toc46269797 \h </w:instrText>
            </w:r>
            <w:r>
              <w:rPr>
                <w:noProof/>
                <w:webHidden/>
              </w:rPr>
            </w:r>
            <w:r>
              <w:rPr>
                <w:noProof/>
                <w:webHidden/>
              </w:rPr>
              <w:fldChar w:fldCharType="separate"/>
            </w:r>
            <w:r>
              <w:rPr>
                <w:noProof/>
                <w:webHidden/>
              </w:rPr>
              <w:t>60</w:t>
            </w:r>
            <w:r>
              <w:rPr>
                <w:noProof/>
                <w:webHidden/>
              </w:rPr>
              <w:fldChar w:fldCharType="end"/>
            </w:r>
          </w:hyperlink>
        </w:p>
        <w:p w14:paraId="3433D563" w14:textId="6098EBF2"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8" w:history="1">
            <w:r w:rsidRPr="00B973C6">
              <w:rPr>
                <w:rStyle w:val="Hyperlink"/>
                <w:noProof/>
              </w:rPr>
              <w:t>6.10</w:t>
            </w:r>
            <w:r>
              <w:rPr>
                <w:rFonts w:asciiTheme="minorHAnsi" w:eastAsiaTheme="minorEastAsia" w:hAnsiTheme="minorHAnsi"/>
                <w:noProof/>
                <w:color w:val="auto"/>
                <w:sz w:val="22"/>
                <w:szCs w:val="22"/>
                <w:lang w:val="en-AU" w:eastAsia="en-AU"/>
              </w:rPr>
              <w:tab/>
            </w:r>
            <w:r w:rsidRPr="00B973C6">
              <w:rPr>
                <w:rStyle w:val="Hyperlink"/>
                <w:noProof/>
              </w:rPr>
              <w:t>RequestMessage</w:t>
            </w:r>
            <w:r>
              <w:rPr>
                <w:noProof/>
                <w:webHidden/>
              </w:rPr>
              <w:tab/>
            </w:r>
            <w:r>
              <w:rPr>
                <w:noProof/>
                <w:webHidden/>
              </w:rPr>
              <w:fldChar w:fldCharType="begin"/>
            </w:r>
            <w:r>
              <w:rPr>
                <w:noProof/>
                <w:webHidden/>
              </w:rPr>
              <w:instrText xml:space="preserve"> PAGEREF _Toc46269798 \h </w:instrText>
            </w:r>
            <w:r>
              <w:rPr>
                <w:noProof/>
                <w:webHidden/>
              </w:rPr>
            </w:r>
            <w:r>
              <w:rPr>
                <w:noProof/>
                <w:webHidden/>
              </w:rPr>
              <w:fldChar w:fldCharType="separate"/>
            </w:r>
            <w:r>
              <w:rPr>
                <w:noProof/>
                <w:webHidden/>
              </w:rPr>
              <w:t>60</w:t>
            </w:r>
            <w:r>
              <w:rPr>
                <w:noProof/>
                <w:webHidden/>
              </w:rPr>
              <w:fldChar w:fldCharType="end"/>
            </w:r>
          </w:hyperlink>
        </w:p>
        <w:p w14:paraId="438E0ABC" w14:textId="0CE9E0B4"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799" w:history="1">
            <w:r w:rsidRPr="00B973C6">
              <w:rPr>
                <w:rStyle w:val="Hyperlink"/>
                <w:noProof/>
              </w:rPr>
              <w:t>6.11</w:t>
            </w:r>
            <w:r>
              <w:rPr>
                <w:rFonts w:asciiTheme="minorHAnsi" w:eastAsiaTheme="minorEastAsia" w:hAnsiTheme="minorHAnsi"/>
                <w:noProof/>
                <w:color w:val="auto"/>
                <w:sz w:val="22"/>
                <w:szCs w:val="22"/>
                <w:lang w:val="en-AU" w:eastAsia="en-AU"/>
              </w:rPr>
              <w:tab/>
            </w:r>
            <w:r w:rsidRPr="00B973C6">
              <w:rPr>
                <w:rStyle w:val="Hyperlink"/>
                <w:noProof/>
              </w:rPr>
              <w:t>ResponseMessage</w:t>
            </w:r>
            <w:r>
              <w:rPr>
                <w:noProof/>
                <w:webHidden/>
              </w:rPr>
              <w:tab/>
            </w:r>
            <w:r>
              <w:rPr>
                <w:noProof/>
                <w:webHidden/>
              </w:rPr>
              <w:fldChar w:fldCharType="begin"/>
            </w:r>
            <w:r>
              <w:rPr>
                <w:noProof/>
                <w:webHidden/>
              </w:rPr>
              <w:instrText xml:space="preserve"> PAGEREF _Toc46269799 \h </w:instrText>
            </w:r>
            <w:r>
              <w:rPr>
                <w:noProof/>
                <w:webHidden/>
              </w:rPr>
            </w:r>
            <w:r>
              <w:rPr>
                <w:noProof/>
                <w:webHidden/>
              </w:rPr>
              <w:fldChar w:fldCharType="separate"/>
            </w:r>
            <w:r>
              <w:rPr>
                <w:noProof/>
                <w:webHidden/>
              </w:rPr>
              <w:t>60</w:t>
            </w:r>
            <w:r>
              <w:rPr>
                <w:noProof/>
                <w:webHidden/>
              </w:rPr>
              <w:fldChar w:fldCharType="end"/>
            </w:r>
          </w:hyperlink>
        </w:p>
        <w:p w14:paraId="3B3EAAFC" w14:textId="5184E602"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0" w:history="1">
            <w:r w:rsidRPr="00B973C6">
              <w:rPr>
                <w:rStyle w:val="Hyperlink"/>
                <w:noProof/>
              </w:rPr>
              <w:t>6.12</w:t>
            </w:r>
            <w:r>
              <w:rPr>
                <w:rFonts w:asciiTheme="minorHAnsi" w:eastAsiaTheme="minorEastAsia" w:hAnsiTheme="minorHAnsi"/>
                <w:noProof/>
                <w:color w:val="auto"/>
                <w:sz w:val="22"/>
                <w:szCs w:val="22"/>
                <w:lang w:val="en-AU" w:eastAsia="en-AU"/>
              </w:rPr>
              <w:tab/>
            </w:r>
            <w:r w:rsidRPr="00B973C6">
              <w:rPr>
                <w:rStyle w:val="Hyperlink"/>
                <w:noProof/>
              </w:rPr>
              <w:t>SecurityDetails</w:t>
            </w:r>
            <w:r>
              <w:rPr>
                <w:noProof/>
                <w:webHidden/>
              </w:rPr>
              <w:tab/>
            </w:r>
            <w:r>
              <w:rPr>
                <w:noProof/>
                <w:webHidden/>
              </w:rPr>
              <w:fldChar w:fldCharType="begin"/>
            </w:r>
            <w:r>
              <w:rPr>
                <w:noProof/>
                <w:webHidden/>
              </w:rPr>
              <w:instrText xml:space="preserve"> PAGEREF _Toc46269800 \h </w:instrText>
            </w:r>
            <w:r>
              <w:rPr>
                <w:noProof/>
                <w:webHidden/>
              </w:rPr>
            </w:r>
            <w:r>
              <w:rPr>
                <w:noProof/>
                <w:webHidden/>
              </w:rPr>
              <w:fldChar w:fldCharType="separate"/>
            </w:r>
            <w:r>
              <w:rPr>
                <w:noProof/>
                <w:webHidden/>
              </w:rPr>
              <w:t>60</w:t>
            </w:r>
            <w:r>
              <w:rPr>
                <w:noProof/>
                <w:webHidden/>
              </w:rPr>
              <w:fldChar w:fldCharType="end"/>
            </w:r>
          </w:hyperlink>
        </w:p>
        <w:p w14:paraId="6E325378" w14:textId="6466AE51"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1" w:history="1">
            <w:r w:rsidRPr="00B973C6">
              <w:rPr>
                <w:rStyle w:val="Hyperlink"/>
                <w:noProof/>
              </w:rPr>
              <w:t>6.13</w:t>
            </w:r>
            <w:r>
              <w:rPr>
                <w:rFonts w:asciiTheme="minorHAnsi" w:eastAsiaTheme="minorEastAsia" w:hAnsiTheme="minorHAnsi"/>
                <w:noProof/>
                <w:color w:val="auto"/>
                <w:sz w:val="22"/>
                <w:szCs w:val="22"/>
                <w:lang w:val="en-AU" w:eastAsia="en-AU"/>
              </w:rPr>
              <w:tab/>
            </w:r>
            <w:r w:rsidRPr="00B973C6">
              <w:rPr>
                <w:rStyle w:val="Hyperlink"/>
                <w:noProof/>
              </w:rPr>
              <w:t>SecurityLevel</w:t>
            </w:r>
            <w:r>
              <w:rPr>
                <w:noProof/>
                <w:webHidden/>
              </w:rPr>
              <w:tab/>
            </w:r>
            <w:r>
              <w:rPr>
                <w:noProof/>
                <w:webHidden/>
              </w:rPr>
              <w:fldChar w:fldCharType="begin"/>
            </w:r>
            <w:r>
              <w:rPr>
                <w:noProof/>
                <w:webHidden/>
              </w:rPr>
              <w:instrText xml:space="preserve"> PAGEREF _Toc46269801 \h </w:instrText>
            </w:r>
            <w:r>
              <w:rPr>
                <w:noProof/>
                <w:webHidden/>
              </w:rPr>
            </w:r>
            <w:r>
              <w:rPr>
                <w:noProof/>
                <w:webHidden/>
              </w:rPr>
              <w:fldChar w:fldCharType="separate"/>
            </w:r>
            <w:r>
              <w:rPr>
                <w:noProof/>
                <w:webHidden/>
              </w:rPr>
              <w:t>60</w:t>
            </w:r>
            <w:r>
              <w:rPr>
                <w:noProof/>
                <w:webHidden/>
              </w:rPr>
              <w:fldChar w:fldCharType="end"/>
            </w:r>
          </w:hyperlink>
        </w:p>
        <w:p w14:paraId="1BB91F34" w14:textId="150C763F"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2" w:history="1">
            <w:r w:rsidRPr="00B973C6">
              <w:rPr>
                <w:rStyle w:val="Hyperlink"/>
                <w:noProof/>
              </w:rPr>
              <w:t>6.14</w:t>
            </w:r>
            <w:r>
              <w:rPr>
                <w:rFonts w:asciiTheme="minorHAnsi" w:eastAsiaTheme="minorEastAsia" w:hAnsiTheme="minorHAnsi"/>
                <w:noProof/>
                <w:color w:val="auto"/>
                <w:sz w:val="22"/>
                <w:szCs w:val="22"/>
                <w:lang w:val="en-AU" w:eastAsia="en-AU"/>
              </w:rPr>
              <w:tab/>
            </w:r>
            <w:r w:rsidRPr="00B973C6">
              <w:rPr>
                <w:rStyle w:val="Hyperlink"/>
                <w:noProof/>
              </w:rPr>
              <w:t>SecurityToken</w:t>
            </w:r>
            <w:r>
              <w:rPr>
                <w:noProof/>
                <w:webHidden/>
              </w:rPr>
              <w:tab/>
            </w:r>
            <w:r>
              <w:rPr>
                <w:noProof/>
                <w:webHidden/>
              </w:rPr>
              <w:fldChar w:fldCharType="begin"/>
            </w:r>
            <w:r>
              <w:rPr>
                <w:noProof/>
                <w:webHidden/>
              </w:rPr>
              <w:instrText xml:space="preserve"> PAGEREF _Toc46269802 \h </w:instrText>
            </w:r>
            <w:r>
              <w:rPr>
                <w:noProof/>
                <w:webHidden/>
              </w:rPr>
            </w:r>
            <w:r>
              <w:rPr>
                <w:noProof/>
                <w:webHidden/>
              </w:rPr>
              <w:fldChar w:fldCharType="separate"/>
            </w:r>
            <w:r>
              <w:rPr>
                <w:noProof/>
                <w:webHidden/>
              </w:rPr>
              <w:t>60</w:t>
            </w:r>
            <w:r>
              <w:rPr>
                <w:noProof/>
                <w:webHidden/>
              </w:rPr>
              <w:fldChar w:fldCharType="end"/>
            </w:r>
          </w:hyperlink>
        </w:p>
        <w:p w14:paraId="27EEC411" w14:textId="1F83CFD2"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3" w:history="1">
            <w:r w:rsidRPr="00B973C6">
              <w:rPr>
                <w:rStyle w:val="Hyperlink"/>
                <w:noProof/>
              </w:rPr>
              <w:t>6.15</w:t>
            </w:r>
            <w:r>
              <w:rPr>
                <w:rFonts w:asciiTheme="minorHAnsi" w:eastAsiaTheme="minorEastAsia" w:hAnsiTheme="minorHAnsi"/>
                <w:noProof/>
                <w:color w:val="auto"/>
                <w:sz w:val="22"/>
                <w:szCs w:val="22"/>
                <w:lang w:val="en-AU" w:eastAsia="en-AU"/>
              </w:rPr>
              <w:tab/>
            </w:r>
            <w:r w:rsidRPr="00B973C6">
              <w:rPr>
                <w:rStyle w:val="Hyperlink"/>
                <w:noProof/>
              </w:rPr>
              <w:t>SupportedOperations</w:t>
            </w:r>
            <w:r>
              <w:rPr>
                <w:noProof/>
                <w:webHidden/>
              </w:rPr>
              <w:tab/>
            </w:r>
            <w:r>
              <w:rPr>
                <w:noProof/>
                <w:webHidden/>
              </w:rPr>
              <w:fldChar w:fldCharType="begin"/>
            </w:r>
            <w:r>
              <w:rPr>
                <w:noProof/>
                <w:webHidden/>
              </w:rPr>
              <w:instrText xml:space="preserve"> PAGEREF _Toc46269803 \h </w:instrText>
            </w:r>
            <w:r>
              <w:rPr>
                <w:noProof/>
                <w:webHidden/>
              </w:rPr>
            </w:r>
            <w:r>
              <w:rPr>
                <w:noProof/>
                <w:webHidden/>
              </w:rPr>
              <w:fldChar w:fldCharType="separate"/>
            </w:r>
            <w:r>
              <w:rPr>
                <w:noProof/>
                <w:webHidden/>
              </w:rPr>
              <w:t>61</w:t>
            </w:r>
            <w:r>
              <w:rPr>
                <w:noProof/>
                <w:webHidden/>
              </w:rPr>
              <w:fldChar w:fldCharType="end"/>
            </w:r>
          </w:hyperlink>
        </w:p>
        <w:p w14:paraId="0DE4802B" w14:textId="6B38D5FC"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4" w:history="1">
            <w:r w:rsidRPr="00B973C6">
              <w:rPr>
                <w:rStyle w:val="Hyperlink"/>
                <w:noProof/>
              </w:rPr>
              <w:t>6.16</w:t>
            </w:r>
            <w:r>
              <w:rPr>
                <w:rFonts w:asciiTheme="minorHAnsi" w:eastAsiaTheme="minorEastAsia" w:hAnsiTheme="minorHAnsi"/>
                <w:noProof/>
                <w:color w:val="auto"/>
                <w:sz w:val="22"/>
                <w:szCs w:val="22"/>
                <w:lang w:val="en-AU" w:eastAsia="en-AU"/>
              </w:rPr>
              <w:tab/>
            </w:r>
            <w:r w:rsidRPr="00B973C6">
              <w:rPr>
                <w:rStyle w:val="Hyperlink"/>
                <w:noProof/>
              </w:rPr>
              <w:t>TokenSchema</w:t>
            </w:r>
            <w:r>
              <w:rPr>
                <w:noProof/>
                <w:webHidden/>
              </w:rPr>
              <w:tab/>
            </w:r>
            <w:r>
              <w:rPr>
                <w:noProof/>
                <w:webHidden/>
              </w:rPr>
              <w:fldChar w:fldCharType="begin"/>
            </w:r>
            <w:r>
              <w:rPr>
                <w:noProof/>
                <w:webHidden/>
              </w:rPr>
              <w:instrText xml:space="preserve"> PAGEREF _Toc46269804 \h </w:instrText>
            </w:r>
            <w:r>
              <w:rPr>
                <w:noProof/>
                <w:webHidden/>
              </w:rPr>
            </w:r>
            <w:r>
              <w:rPr>
                <w:noProof/>
                <w:webHidden/>
              </w:rPr>
              <w:fldChar w:fldCharType="separate"/>
            </w:r>
            <w:r>
              <w:rPr>
                <w:noProof/>
                <w:webHidden/>
              </w:rPr>
              <w:t>61</w:t>
            </w:r>
            <w:r>
              <w:rPr>
                <w:noProof/>
                <w:webHidden/>
              </w:rPr>
              <w:fldChar w:fldCharType="end"/>
            </w:r>
          </w:hyperlink>
        </w:p>
        <w:p w14:paraId="1215A9BF" w14:textId="4AD048B4"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805" w:history="1">
            <w:r w:rsidRPr="00B973C6">
              <w:rPr>
                <w:rStyle w:val="Hyperlink"/>
                <w:noProof/>
              </w:rPr>
              <w:t>7</w:t>
            </w:r>
            <w:r>
              <w:rPr>
                <w:rFonts w:asciiTheme="minorHAnsi" w:eastAsiaTheme="minorEastAsia" w:hAnsiTheme="minorHAnsi"/>
                <w:noProof/>
                <w:color w:val="auto"/>
                <w:sz w:val="22"/>
                <w:szCs w:val="22"/>
                <w:lang w:val="en-AU" w:eastAsia="en-AU"/>
              </w:rPr>
              <w:tab/>
            </w:r>
            <w:r w:rsidRPr="00B973C6">
              <w:rPr>
                <w:rStyle w:val="Hyperlink"/>
                <w:noProof/>
              </w:rPr>
              <w:t>JSON Data Structures</w:t>
            </w:r>
            <w:r>
              <w:rPr>
                <w:noProof/>
                <w:webHidden/>
              </w:rPr>
              <w:tab/>
            </w:r>
            <w:r>
              <w:rPr>
                <w:noProof/>
                <w:webHidden/>
              </w:rPr>
              <w:fldChar w:fldCharType="begin"/>
            </w:r>
            <w:r>
              <w:rPr>
                <w:noProof/>
                <w:webHidden/>
              </w:rPr>
              <w:instrText xml:space="preserve"> PAGEREF _Toc46269805 \h </w:instrText>
            </w:r>
            <w:r>
              <w:rPr>
                <w:noProof/>
                <w:webHidden/>
              </w:rPr>
            </w:r>
            <w:r>
              <w:rPr>
                <w:noProof/>
                <w:webHidden/>
              </w:rPr>
              <w:fldChar w:fldCharType="separate"/>
            </w:r>
            <w:r>
              <w:rPr>
                <w:noProof/>
                <w:webHidden/>
              </w:rPr>
              <w:t>62</w:t>
            </w:r>
            <w:r>
              <w:rPr>
                <w:noProof/>
                <w:webHidden/>
              </w:rPr>
              <w:fldChar w:fldCharType="end"/>
            </w:r>
          </w:hyperlink>
        </w:p>
        <w:p w14:paraId="641DB9BC" w14:textId="1FBC1729"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6" w:history="1">
            <w:r w:rsidRPr="00B973C6">
              <w:rPr>
                <w:rStyle w:val="Hyperlink"/>
                <w:noProof/>
              </w:rPr>
              <w:t>7.1</w:t>
            </w:r>
            <w:r>
              <w:rPr>
                <w:rFonts w:asciiTheme="minorHAnsi" w:eastAsiaTheme="minorEastAsia" w:hAnsiTheme="minorHAnsi"/>
                <w:noProof/>
                <w:color w:val="auto"/>
                <w:sz w:val="22"/>
                <w:szCs w:val="22"/>
                <w:lang w:val="en-AU" w:eastAsia="en-AU"/>
              </w:rPr>
              <w:tab/>
            </w:r>
            <w:r w:rsidRPr="00B973C6">
              <w:rPr>
                <w:rStyle w:val="Hyperlink"/>
                <w:noProof/>
              </w:rPr>
              <w:t>AuthenticationScheme</w:t>
            </w:r>
            <w:r>
              <w:rPr>
                <w:noProof/>
                <w:webHidden/>
              </w:rPr>
              <w:tab/>
            </w:r>
            <w:r>
              <w:rPr>
                <w:noProof/>
                <w:webHidden/>
              </w:rPr>
              <w:fldChar w:fldCharType="begin"/>
            </w:r>
            <w:r>
              <w:rPr>
                <w:noProof/>
                <w:webHidden/>
              </w:rPr>
              <w:instrText xml:space="preserve"> PAGEREF _Toc46269806 \h </w:instrText>
            </w:r>
            <w:r>
              <w:rPr>
                <w:noProof/>
                <w:webHidden/>
              </w:rPr>
            </w:r>
            <w:r>
              <w:rPr>
                <w:noProof/>
                <w:webHidden/>
              </w:rPr>
              <w:fldChar w:fldCharType="separate"/>
            </w:r>
            <w:r>
              <w:rPr>
                <w:noProof/>
                <w:webHidden/>
              </w:rPr>
              <w:t>62</w:t>
            </w:r>
            <w:r>
              <w:rPr>
                <w:noProof/>
                <w:webHidden/>
              </w:rPr>
              <w:fldChar w:fldCharType="end"/>
            </w:r>
          </w:hyperlink>
        </w:p>
        <w:p w14:paraId="636B47B9" w14:textId="54E20E91"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7" w:history="1">
            <w:r w:rsidRPr="00B973C6">
              <w:rPr>
                <w:rStyle w:val="Hyperlink"/>
                <w:noProof/>
              </w:rPr>
              <w:t>7.2</w:t>
            </w:r>
            <w:r>
              <w:rPr>
                <w:rFonts w:asciiTheme="minorHAnsi" w:eastAsiaTheme="minorEastAsia" w:hAnsiTheme="minorHAnsi"/>
                <w:noProof/>
                <w:color w:val="auto"/>
                <w:sz w:val="22"/>
                <w:szCs w:val="22"/>
                <w:lang w:val="en-AU" w:eastAsia="en-AU"/>
              </w:rPr>
              <w:tab/>
            </w:r>
            <w:r w:rsidRPr="00B973C6">
              <w:rPr>
                <w:rStyle w:val="Hyperlink"/>
                <w:noProof/>
              </w:rPr>
              <w:t>Channel</w:t>
            </w:r>
            <w:r>
              <w:rPr>
                <w:noProof/>
                <w:webHidden/>
              </w:rPr>
              <w:tab/>
            </w:r>
            <w:r>
              <w:rPr>
                <w:noProof/>
                <w:webHidden/>
              </w:rPr>
              <w:fldChar w:fldCharType="begin"/>
            </w:r>
            <w:r>
              <w:rPr>
                <w:noProof/>
                <w:webHidden/>
              </w:rPr>
              <w:instrText xml:space="preserve"> PAGEREF _Toc46269807 \h </w:instrText>
            </w:r>
            <w:r>
              <w:rPr>
                <w:noProof/>
                <w:webHidden/>
              </w:rPr>
            </w:r>
            <w:r>
              <w:rPr>
                <w:noProof/>
                <w:webHidden/>
              </w:rPr>
              <w:fldChar w:fldCharType="separate"/>
            </w:r>
            <w:r>
              <w:rPr>
                <w:noProof/>
                <w:webHidden/>
              </w:rPr>
              <w:t>62</w:t>
            </w:r>
            <w:r>
              <w:rPr>
                <w:noProof/>
                <w:webHidden/>
              </w:rPr>
              <w:fldChar w:fldCharType="end"/>
            </w:r>
          </w:hyperlink>
        </w:p>
        <w:p w14:paraId="25AB69A9" w14:textId="6FF2EF5E"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8" w:history="1">
            <w:r w:rsidRPr="00B973C6">
              <w:rPr>
                <w:rStyle w:val="Hyperlink"/>
                <w:noProof/>
              </w:rPr>
              <w:t>7.3</w:t>
            </w:r>
            <w:r>
              <w:rPr>
                <w:rFonts w:asciiTheme="minorHAnsi" w:eastAsiaTheme="minorEastAsia" w:hAnsiTheme="minorHAnsi"/>
                <w:noProof/>
                <w:color w:val="auto"/>
                <w:sz w:val="22"/>
                <w:szCs w:val="22"/>
                <w:lang w:val="en-AU" w:eastAsia="en-AU"/>
              </w:rPr>
              <w:tab/>
            </w:r>
            <w:r w:rsidRPr="00B973C6">
              <w:rPr>
                <w:rStyle w:val="Hyperlink"/>
                <w:noProof/>
              </w:rPr>
              <w:t>ChannelType</w:t>
            </w:r>
            <w:r>
              <w:rPr>
                <w:noProof/>
                <w:webHidden/>
              </w:rPr>
              <w:tab/>
            </w:r>
            <w:r>
              <w:rPr>
                <w:noProof/>
                <w:webHidden/>
              </w:rPr>
              <w:fldChar w:fldCharType="begin"/>
            </w:r>
            <w:r>
              <w:rPr>
                <w:noProof/>
                <w:webHidden/>
              </w:rPr>
              <w:instrText xml:space="preserve"> PAGEREF _Toc46269808 \h </w:instrText>
            </w:r>
            <w:r>
              <w:rPr>
                <w:noProof/>
                <w:webHidden/>
              </w:rPr>
            </w:r>
            <w:r>
              <w:rPr>
                <w:noProof/>
                <w:webHidden/>
              </w:rPr>
              <w:fldChar w:fldCharType="separate"/>
            </w:r>
            <w:r>
              <w:rPr>
                <w:noProof/>
                <w:webHidden/>
              </w:rPr>
              <w:t>62</w:t>
            </w:r>
            <w:r>
              <w:rPr>
                <w:noProof/>
                <w:webHidden/>
              </w:rPr>
              <w:fldChar w:fldCharType="end"/>
            </w:r>
          </w:hyperlink>
        </w:p>
        <w:p w14:paraId="3C014FFC" w14:textId="26CAACE0"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09" w:history="1">
            <w:r w:rsidRPr="00B973C6">
              <w:rPr>
                <w:rStyle w:val="Hyperlink"/>
                <w:noProof/>
              </w:rPr>
              <w:t>7.4</w:t>
            </w:r>
            <w:r>
              <w:rPr>
                <w:rFonts w:asciiTheme="minorHAnsi" w:eastAsiaTheme="minorEastAsia" w:hAnsiTheme="minorHAnsi"/>
                <w:noProof/>
                <w:color w:val="auto"/>
                <w:sz w:val="22"/>
                <w:szCs w:val="22"/>
                <w:lang w:val="en-AU" w:eastAsia="en-AU"/>
              </w:rPr>
              <w:tab/>
            </w:r>
            <w:r w:rsidRPr="00B973C6">
              <w:rPr>
                <w:rStyle w:val="Hyperlink"/>
                <w:noProof/>
              </w:rPr>
              <w:t>ContentFilteringLanguage</w:t>
            </w:r>
            <w:r>
              <w:rPr>
                <w:noProof/>
                <w:webHidden/>
              </w:rPr>
              <w:tab/>
            </w:r>
            <w:r>
              <w:rPr>
                <w:noProof/>
                <w:webHidden/>
              </w:rPr>
              <w:fldChar w:fldCharType="begin"/>
            </w:r>
            <w:r>
              <w:rPr>
                <w:noProof/>
                <w:webHidden/>
              </w:rPr>
              <w:instrText xml:space="preserve"> PAGEREF _Toc46269809 \h </w:instrText>
            </w:r>
            <w:r>
              <w:rPr>
                <w:noProof/>
                <w:webHidden/>
              </w:rPr>
            </w:r>
            <w:r>
              <w:rPr>
                <w:noProof/>
                <w:webHidden/>
              </w:rPr>
              <w:fldChar w:fldCharType="separate"/>
            </w:r>
            <w:r>
              <w:rPr>
                <w:noProof/>
                <w:webHidden/>
              </w:rPr>
              <w:t>63</w:t>
            </w:r>
            <w:r>
              <w:rPr>
                <w:noProof/>
                <w:webHidden/>
              </w:rPr>
              <w:fldChar w:fldCharType="end"/>
            </w:r>
          </w:hyperlink>
        </w:p>
        <w:p w14:paraId="19665D5A" w14:textId="28E92763"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10" w:history="1">
            <w:r w:rsidRPr="00B973C6">
              <w:rPr>
                <w:rStyle w:val="Hyperlink"/>
                <w:noProof/>
              </w:rPr>
              <w:t>7.5</w:t>
            </w:r>
            <w:r>
              <w:rPr>
                <w:rFonts w:asciiTheme="minorHAnsi" w:eastAsiaTheme="minorEastAsia" w:hAnsiTheme="minorHAnsi"/>
                <w:noProof/>
                <w:color w:val="auto"/>
                <w:sz w:val="22"/>
                <w:szCs w:val="22"/>
                <w:lang w:val="en-AU" w:eastAsia="en-AU"/>
              </w:rPr>
              <w:tab/>
            </w:r>
            <w:r w:rsidRPr="00B973C6">
              <w:rPr>
                <w:rStyle w:val="Hyperlink"/>
                <w:noProof/>
              </w:rPr>
              <w:t>Faults</w:t>
            </w:r>
            <w:r>
              <w:rPr>
                <w:noProof/>
                <w:webHidden/>
              </w:rPr>
              <w:tab/>
            </w:r>
            <w:r>
              <w:rPr>
                <w:noProof/>
                <w:webHidden/>
              </w:rPr>
              <w:fldChar w:fldCharType="begin"/>
            </w:r>
            <w:r>
              <w:rPr>
                <w:noProof/>
                <w:webHidden/>
              </w:rPr>
              <w:instrText xml:space="preserve"> PAGEREF _Toc46269810 \h </w:instrText>
            </w:r>
            <w:r>
              <w:rPr>
                <w:noProof/>
                <w:webHidden/>
              </w:rPr>
            </w:r>
            <w:r>
              <w:rPr>
                <w:noProof/>
                <w:webHidden/>
              </w:rPr>
              <w:fldChar w:fldCharType="separate"/>
            </w:r>
            <w:r>
              <w:rPr>
                <w:noProof/>
                <w:webHidden/>
              </w:rPr>
              <w:t>63</w:t>
            </w:r>
            <w:r>
              <w:rPr>
                <w:noProof/>
                <w:webHidden/>
              </w:rPr>
              <w:fldChar w:fldCharType="end"/>
            </w:r>
          </w:hyperlink>
        </w:p>
        <w:p w14:paraId="07180144" w14:textId="5A4C17AD"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11" w:history="1">
            <w:r w:rsidRPr="00B973C6">
              <w:rPr>
                <w:rStyle w:val="Hyperlink"/>
                <w:noProof/>
              </w:rPr>
              <w:t>7.6</w:t>
            </w:r>
            <w:r>
              <w:rPr>
                <w:rFonts w:asciiTheme="minorHAnsi" w:eastAsiaTheme="minorEastAsia" w:hAnsiTheme="minorHAnsi"/>
                <w:noProof/>
                <w:color w:val="auto"/>
                <w:sz w:val="22"/>
                <w:szCs w:val="22"/>
                <w:lang w:val="en-AU" w:eastAsia="en-AU"/>
              </w:rPr>
              <w:tab/>
            </w:r>
            <w:r w:rsidRPr="00B973C6">
              <w:rPr>
                <w:rStyle w:val="Hyperlink"/>
                <w:noProof/>
              </w:rPr>
              <w:t>FilterExpression</w:t>
            </w:r>
            <w:r>
              <w:rPr>
                <w:noProof/>
                <w:webHidden/>
              </w:rPr>
              <w:tab/>
            </w:r>
            <w:r>
              <w:rPr>
                <w:noProof/>
                <w:webHidden/>
              </w:rPr>
              <w:fldChar w:fldCharType="begin"/>
            </w:r>
            <w:r>
              <w:rPr>
                <w:noProof/>
                <w:webHidden/>
              </w:rPr>
              <w:instrText xml:space="preserve"> PAGEREF _Toc46269811 \h </w:instrText>
            </w:r>
            <w:r>
              <w:rPr>
                <w:noProof/>
                <w:webHidden/>
              </w:rPr>
            </w:r>
            <w:r>
              <w:rPr>
                <w:noProof/>
                <w:webHidden/>
              </w:rPr>
              <w:fldChar w:fldCharType="separate"/>
            </w:r>
            <w:r>
              <w:rPr>
                <w:noProof/>
                <w:webHidden/>
              </w:rPr>
              <w:t>63</w:t>
            </w:r>
            <w:r>
              <w:rPr>
                <w:noProof/>
                <w:webHidden/>
              </w:rPr>
              <w:fldChar w:fldCharType="end"/>
            </w:r>
          </w:hyperlink>
        </w:p>
        <w:p w14:paraId="3EF550B0" w14:textId="6F12A560"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19" w:history="1">
            <w:r w:rsidRPr="00B973C6">
              <w:rPr>
                <w:rStyle w:val="Hyperlink"/>
                <w:rFonts w:ascii="Consolas" w:hAnsi="Consolas"/>
                <w:noProof/>
              </w:rPr>
              <w:t>7.7</w:t>
            </w:r>
            <w:r>
              <w:rPr>
                <w:rFonts w:asciiTheme="minorHAnsi" w:eastAsiaTheme="minorEastAsia" w:hAnsiTheme="minorHAnsi"/>
                <w:noProof/>
                <w:color w:val="auto"/>
                <w:sz w:val="22"/>
                <w:szCs w:val="22"/>
                <w:lang w:val="en-AU" w:eastAsia="en-AU"/>
              </w:rPr>
              <w:tab/>
            </w:r>
            <w:r w:rsidRPr="00B973C6">
              <w:rPr>
                <w:rStyle w:val="Hyperlink"/>
                <w:noProof/>
              </w:rPr>
              <w:t>Message</w:t>
            </w:r>
            <w:r>
              <w:rPr>
                <w:noProof/>
                <w:webHidden/>
              </w:rPr>
              <w:tab/>
            </w:r>
            <w:r>
              <w:rPr>
                <w:noProof/>
                <w:webHidden/>
              </w:rPr>
              <w:fldChar w:fldCharType="begin"/>
            </w:r>
            <w:r>
              <w:rPr>
                <w:noProof/>
                <w:webHidden/>
              </w:rPr>
              <w:instrText xml:space="preserve"> PAGEREF _Toc46269819 \h </w:instrText>
            </w:r>
            <w:r>
              <w:rPr>
                <w:noProof/>
                <w:webHidden/>
              </w:rPr>
            </w:r>
            <w:r>
              <w:rPr>
                <w:noProof/>
                <w:webHidden/>
              </w:rPr>
              <w:fldChar w:fldCharType="separate"/>
            </w:r>
            <w:r>
              <w:rPr>
                <w:noProof/>
                <w:webHidden/>
              </w:rPr>
              <w:t>64</w:t>
            </w:r>
            <w:r>
              <w:rPr>
                <w:noProof/>
                <w:webHidden/>
              </w:rPr>
              <w:fldChar w:fldCharType="end"/>
            </w:r>
          </w:hyperlink>
        </w:p>
        <w:p w14:paraId="6425589C" w14:textId="1501A43C"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0" w:history="1">
            <w:r w:rsidRPr="00B973C6">
              <w:rPr>
                <w:rStyle w:val="Hyperlink"/>
                <w:noProof/>
              </w:rPr>
              <w:t>7.8</w:t>
            </w:r>
            <w:r>
              <w:rPr>
                <w:rFonts w:asciiTheme="minorHAnsi" w:eastAsiaTheme="minorEastAsia" w:hAnsiTheme="minorHAnsi"/>
                <w:noProof/>
                <w:color w:val="auto"/>
                <w:sz w:val="22"/>
                <w:szCs w:val="22"/>
                <w:lang w:val="en-AU" w:eastAsia="en-AU"/>
              </w:rPr>
              <w:tab/>
            </w:r>
            <w:r w:rsidRPr="00B973C6">
              <w:rPr>
                <w:rStyle w:val="Hyperlink"/>
                <w:noProof/>
              </w:rPr>
              <w:t>MessageContent</w:t>
            </w:r>
            <w:r>
              <w:rPr>
                <w:noProof/>
                <w:webHidden/>
              </w:rPr>
              <w:tab/>
            </w:r>
            <w:r>
              <w:rPr>
                <w:noProof/>
                <w:webHidden/>
              </w:rPr>
              <w:fldChar w:fldCharType="begin"/>
            </w:r>
            <w:r>
              <w:rPr>
                <w:noProof/>
                <w:webHidden/>
              </w:rPr>
              <w:instrText xml:space="preserve"> PAGEREF _Toc46269820 \h </w:instrText>
            </w:r>
            <w:r>
              <w:rPr>
                <w:noProof/>
                <w:webHidden/>
              </w:rPr>
            </w:r>
            <w:r>
              <w:rPr>
                <w:noProof/>
                <w:webHidden/>
              </w:rPr>
              <w:fldChar w:fldCharType="separate"/>
            </w:r>
            <w:r>
              <w:rPr>
                <w:noProof/>
                <w:webHidden/>
              </w:rPr>
              <w:t>65</w:t>
            </w:r>
            <w:r>
              <w:rPr>
                <w:noProof/>
                <w:webHidden/>
              </w:rPr>
              <w:fldChar w:fldCharType="end"/>
            </w:r>
          </w:hyperlink>
        </w:p>
        <w:p w14:paraId="07C54F5D" w14:textId="1C3CE417"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1" w:history="1">
            <w:r w:rsidRPr="00B973C6">
              <w:rPr>
                <w:rStyle w:val="Hyperlink"/>
                <w:rFonts w:ascii="Consolas" w:hAnsi="Consolas"/>
                <w:noProof/>
              </w:rPr>
              <w:t>7.9</w:t>
            </w:r>
            <w:r>
              <w:rPr>
                <w:rFonts w:asciiTheme="minorHAnsi" w:eastAsiaTheme="minorEastAsia" w:hAnsiTheme="minorHAnsi"/>
                <w:noProof/>
                <w:color w:val="auto"/>
                <w:sz w:val="22"/>
                <w:szCs w:val="22"/>
                <w:lang w:val="en-AU" w:eastAsia="en-AU"/>
              </w:rPr>
              <w:tab/>
            </w:r>
            <w:r w:rsidRPr="00B973C6">
              <w:rPr>
                <w:rStyle w:val="Hyperlink"/>
                <w:noProof/>
              </w:rPr>
              <w:t>MessageType</w:t>
            </w:r>
            <w:r>
              <w:rPr>
                <w:noProof/>
                <w:webHidden/>
              </w:rPr>
              <w:tab/>
            </w:r>
            <w:r>
              <w:rPr>
                <w:noProof/>
                <w:webHidden/>
              </w:rPr>
              <w:fldChar w:fldCharType="begin"/>
            </w:r>
            <w:r>
              <w:rPr>
                <w:noProof/>
                <w:webHidden/>
              </w:rPr>
              <w:instrText xml:space="preserve"> PAGEREF _Toc46269821 \h </w:instrText>
            </w:r>
            <w:r>
              <w:rPr>
                <w:noProof/>
                <w:webHidden/>
              </w:rPr>
            </w:r>
            <w:r>
              <w:rPr>
                <w:noProof/>
                <w:webHidden/>
              </w:rPr>
              <w:fldChar w:fldCharType="separate"/>
            </w:r>
            <w:r>
              <w:rPr>
                <w:noProof/>
                <w:webHidden/>
              </w:rPr>
              <w:t>65</w:t>
            </w:r>
            <w:r>
              <w:rPr>
                <w:noProof/>
                <w:webHidden/>
              </w:rPr>
              <w:fldChar w:fldCharType="end"/>
            </w:r>
          </w:hyperlink>
        </w:p>
        <w:p w14:paraId="37824B79" w14:textId="33DCA36B"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2" w:history="1">
            <w:r w:rsidRPr="00B973C6">
              <w:rPr>
                <w:rStyle w:val="Hyperlink"/>
                <w:noProof/>
              </w:rPr>
              <w:t>7.10</w:t>
            </w:r>
            <w:r>
              <w:rPr>
                <w:rFonts w:asciiTheme="minorHAnsi" w:eastAsiaTheme="minorEastAsia" w:hAnsiTheme="minorHAnsi"/>
                <w:noProof/>
                <w:color w:val="auto"/>
                <w:sz w:val="22"/>
                <w:szCs w:val="22"/>
                <w:lang w:val="en-AU" w:eastAsia="en-AU"/>
              </w:rPr>
              <w:tab/>
            </w:r>
            <w:r w:rsidRPr="00B973C6">
              <w:rPr>
                <w:rStyle w:val="Hyperlink"/>
                <w:noProof/>
              </w:rPr>
              <w:t>Namespace</w:t>
            </w:r>
            <w:r>
              <w:rPr>
                <w:noProof/>
                <w:webHidden/>
              </w:rPr>
              <w:tab/>
            </w:r>
            <w:r>
              <w:rPr>
                <w:noProof/>
                <w:webHidden/>
              </w:rPr>
              <w:fldChar w:fldCharType="begin"/>
            </w:r>
            <w:r>
              <w:rPr>
                <w:noProof/>
                <w:webHidden/>
              </w:rPr>
              <w:instrText xml:space="preserve"> PAGEREF _Toc46269822 \h </w:instrText>
            </w:r>
            <w:r>
              <w:rPr>
                <w:noProof/>
                <w:webHidden/>
              </w:rPr>
            </w:r>
            <w:r>
              <w:rPr>
                <w:noProof/>
                <w:webHidden/>
              </w:rPr>
              <w:fldChar w:fldCharType="separate"/>
            </w:r>
            <w:r>
              <w:rPr>
                <w:noProof/>
                <w:webHidden/>
              </w:rPr>
              <w:t>65</w:t>
            </w:r>
            <w:r>
              <w:rPr>
                <w:noProof/>
                <w:webHidden/>
              </w:rPr>
              <w:fldChar w:fldCharType="end"/>
            </w:r>
          </w:hyperlink>
        </w:p>
        <w:p w14:paraId="1C962CA3" w14:textId="69D589CF"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3" w:history="1">
            <w:r w:rsidRPr="00B973C6">
              <w:rPr>
                <w:rStyle w:val="Hyperlink"/>
                <w:noProof/>
              </w:rPr>
              <w:t>7.11</w:t>
            </w:r>
            <w:r>
              <w:rPr>
                <w:rFonts w:asciiTheme="minorHAnsi" w:eastAsiaTheme="minorEastAsia" w:hAnsiTheme="minorHAnsi"/>
                <w:noProof/>
                <w:color w:val="auto"/>
                <w:sz w:val="22"/>
                <w:szCs w:val="22"/>
                <w:lang w:val="en-AU" w:eastAsia="en-AU"/>
              </w:rPr>
              <w:tab/>
            </w:r>
            <w:r w:rsidRPr="00B973C6">
              <w:rPr>
                <w:rStyle w:val="Hyperlink"/>
                <w:noProof/>
              </w:rPr>
              <w:t>Notification</w:t>
            </w:r>
            <w:r>
              <w:rPr>
                <w:noProof/>
                <w:webHidden/>
              </w:rPr>
              <w:tab/>
            </w:r>
            <w:r>
              <w:rPr>
                <w:noProof/>
                <w:webHidden/>
              </w:rPr>
              <w:fldChar w:fldCharType="begin"/>
            </w:r>
            <w:r>
              <w:rPr>
                <w:noProof/>
                <w:webHidden/>
              </w:rPr>
              <w:instrText xml:space="preserve"> PAGEREF _Toc46269823 \h </w:instrText>
            </w:r>
            <w:r>
              <w:rPr>
                <w:noProof/>
                <w:webHidden/>
              </w:rPr>
            </w:r>
            <w:r>
              <w:rPr>
                <w:noProof/>
                <w:webHidden/>
              </w:rPr>
              <w:fldChar w:fldCharType="separate"/>
            </w:r>
            <w:r>
              <w:rPr>
                <w:noProof/>
                <w:webHidden/>
              </w:rPr>
              <w:t>66</w:t>
            </w:r>
            <w:r>
              <w:rPr>
                <w:noProof/>
                <w:webHidden/>
              </w:rPr>
              <w:fldChar w:fldCharType="end"/>
            </w:r>
          </w:hyperlink>
        </w:p>
        <w:p w14:paraId="483B2E39" w14:textId="0E8DAB53"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4" w:history="1">
            <w:r w:rsidRPr="00B973C6">
              <w:rPr>
                <w:rStyle w:val="Hyperlink"/>
                <w:noProof/>
              </w:rPr>
              <w:t>7.12</w:t>
            </w:r>
            <w:r>
              <w:rPr>
                <w:rFonts w:asciiTheme="minorHAnsi" w:eastAsiaTheme="minorEastAsia" w:hAnsiTheme="minorHAnsi"/>
                <w:noProof/>
                <w:color w:val="auto"/>
                <w:sz w:val="22"/>
                <w:szCs w:val="22"/>
                <w:lang w:val="en-AU" w:eastAsia="en-AU"/>
              </w:rPr>
              <w:tab/>
            </w:r>
            <w:r w:rsidRPr="00B973C6">
              <w:rPr>
                <w:rStyle w:val="Hyperlink"/>
                <w:noProof/>
              </w:rPr>
              <w:t>SecurityToken</w:t>
            </w:r>
            <w:r>
              <w:rPr>
                <w:noProof/>
                <w:webHidden/>
              </w:rPr>
              <w:tab/>
            </w:r>
            <w:r>
              <w:rPr>
                <w:noProof/>
                <w:webHidden/>
              </w:rPr>
              <w:fldChar w:fldCharType="begin"/>
            </w:r>
            <w:r>
              <w:rPr>
                <w:noProof/>
                <w:webHidden/>
              </w:rPr>
              <w:instrText xml:space="preserve"> PAGEREF _Toc46269824 \h </w:instrText>
            </w:r>
            <w:r>
              <w:rPr>
                <w:noProof/>
                <w:webHidden/>
              </w:rPr>
            </w:r>
            <w:r>
              <w:rPr>
                <w:noProof/>
                <w:webHidden/>
              </w:rPr>
              <w:fldChar w:fldCharType="separate"/>
            </w:r>
            <w:r>
              <w:rPr>
                <w:noProof/>
                <w:webHidden/>
              </w:rPr>
              <w:t>66</w:t>
            </w:r>
            <w:r>
              <w:rPr>
                <w:noProof/>
                <w:webHidden/>
              </w:rPr>
              <w:fldChar w:fldCharType="end"/>
            </w:r>
          </w:hyperlink>
        </w:p>
        <w:p w14:paraId="216925B6" w14:textId="6B0CFA02"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5" w:history="1">
            <w:r w:rsidRPr="00B973C6">
              <w:rPr>
                <w:rStyle w:val="Hyperlink"/>
                <w:noProof/>
              </w:rPr>
              <w:t>7.13</w:t>
            </w:r>
            <w:r>
              <w:rPr>
                <w:rFonts w:asciiTheme="minorHAnsi" w:eastAsiaTheme="minorEastAsia" w:hAnsiTheme="minorHAnsi"/>
                <w:noProof/>
                <w:color w:val="auto"/>
                <w:sz w:val="22"/>
                <w:szCs w:val="22"/>
                <w:lang w:val="en-AU" w:eastAsia="en-AU"/>
              </w:rPr>
              <w:tab/>
            </w:r>
            <w:r w:rsidRPr="00B973C6">
              <w:rPr>
                <w:rStyle w:val="Hyperlink"/>
                <w:noProof/>
              </w:rPr>
              <w:t>SecurityDetails</w:t>
            </w:r>
            <w:r>
              <w:rPr>
                <w:noProof/>
                <w:webHidden/>
              </w:rPr>
              <w:tab/>
            </w:r>
            <w:r>
              <w:rPr>
                <w:noProof/>
                <w:webHidden/>
              </w:rPr>
              <w:fldChar w:fldCharType="begin"/>
            </w:r>
            <w:r>
              <w:rPr>
                <w:noProof/>
                <w:webHidden/>
              </w:rPr>
              <w:instrText xml:space="preserve"> PAGEREF _Toc46269825 \h </w:instrText>
            </w:r>
            <w:r>
              <w:rPr>
                <w:noProof/>
                <w:webHidden/>
              </w:rPr>
            </w:r>
            <w:r>
              <w:rPr>
                <w:noProof/>
                <w:webHidden/>
              </w:rPr>
              <w:fldChar w:fldCharType="separate"/>
            </w:r>
            <w:r>
              <w:rPr>
                <w:noProof/>
                <w:webHidden/>
              </w:rPr>
              <w:t>66</w:t>
            </w:r>
            <w:r>
              <w:rPr>
                <w:noProof/>
                <w:webHidden/>
              </w:rPr>
              <w:fldChar w:fldCharType="end"/>
            </w:r>
          </w:hyperlink>
        </w:p>
        <w:p w14:paraId="59D88B43" w14:textId="0F639487"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6" w:history="1">
            <w:r w:rsidRPr="00B973C6">
              <w:rPr>
                <w:rStyle w:val="Hyperlink"/>
                <w:noProof/>
              </w:rPr>
              <w:t>7.14</w:t>
            </w:r>
            <w:r>
              <w:rPr>
                <w:rFonts w:asciiTheme="minorHAnsi" w:eastAsiaTheme="minorEastAsia" w:hAnsiTheme="minorHAnsi"/>
                <w:noProof/>
                <w:color w:val="auto"/>
                <w:sz w:val="22"/>
                <w:szCs w:val="22"/>
                <w:lang w:val="en-AU" w:eastAsia="en-AU"/>
              </w:rPr>
              <w:tab/>
            </w:r>
            <w:r w:rsidRPr="00B973C6">
              <w:rPr>
                <w:rStyle w:val="Hyperlink"/>
                <w:noProof/>
              </w:rPr>
              <w:t>SecurityLevel</w:t>
            </w:r>
            <w:r>
              <w:rPr>
                <w:noProof/>
                <w:webHidden/>
              </w:rPr>
              <w:tab/>
            </w:r>
            <w:r>
              <w:rPr>
                <w:noProof/>
                <w:webHidden/>
              </w:rPr>
              <w:fldChar w:fldCharType="begin"/>
            </w:r>
            <w:r>
              <w:rPr>
                <w:noProof/>
                <w:webHidden/>
              </w:rPr>
              <w:instrText xml:space="preserve"> PAGEREF _Toc46269826 \h </w:instrText>
            </w:r>
            <w:r>
              <w:rPr>
                <w:noProof/>
                <w:webHidden/>
              </w:rPr>
            </w:r>
            <w:r>
              <w:rPr>
                <w:noProof/>
                <w:webHidden/>
              </w:rPr>
              <w:fldChar w:fldCharType="separate"/>
            </w:r>
            <w:r>
              <w:rPr>
                <w:noProof/>
                <w:webHidden/>
              </w:rPr>
              <w:t>67</w:t>
            </w:r>
            <w:r>
              <w:rPr>
                <w:noProof/>
                <w:webHidden/>
              </w:rPr>
              <w:fldChar w:fldCharType="end"/>
            </w:r>
          </w:hyperlink>
        </w:p>
        <w:p w14:paraId="63636281" w14:textId="67BD850D"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7" w:history="1">
            <w:r w:rsidRPr="00B973C6">
              <w:rPr>
                <w:rStyle w:val="Hyperlink"/>
                <w:noProof/>
              </w:rPr>
              <w:t>7.15</w:t>
            </w:r>
            <w:r>
              <w:rPr>
                <w:rFonts w:asciiTheme="minorHAnsi" w:eastAsiaTheme="minorEastAsia" w:hAnsiTheme="minorHAnsi"/>
                <w:noProof/>
                <w:color w:val="auto"/>
                <w:sz w:val="22"/>
                <w:szCs w:val="22"/>
                <w:lang w:val="en-AU" w:eastAsia="en-AU"/>
              </w:rPr>
              <w:tab/>
            </w:r>
            <w:r w:rsidRPr="00B973C6">
              <w:rPr>
                <w:rStyle w:val="Hyperlink"/>
                <w:noProof/>
              </w:rPr>
              <w:t>Session</w:t>
            </w:r>
            <w:r>
              <w:rPr>
                <w:noProof/>
                <w:webHidden/>
              </w:rPr>
              <w:tab/>
            </w:r>
            <w:r>
              <w:rPr>
                <w:noProof/>
                <w:webHidden/>
              </w:rPr>
              <w:fldChar w:fldCharType="begin"/>
            </w:r>
            <w:r>
              <w:rPr>
                <w:noProof/>
                <w:webHidden/>
              </w:rPr>
              <w:instrText xml:space="preserve"> PAGEREF _Toc46269827 \h </w:instrText>
            </w:r>
            <w:r>
              <w:rPr>
                <w:noProof/>
                <w:webHidden/>
              </w:rPr>
            </w:r>
            <w:r>
              <w:rPr>
                <w:noProof/>
                <w:webHidden/>
              </w:rPr>
              <w:fldChar w:fldCharType="separate"/>
            </w:r>
            <w:r>
              <w:rPr>
                <w:noProof/>
                <w:webHidden/>
              </w:rPr>
              <w:t>67</w:t>
            </w:r>
            <w:r>
              <w:rPr>
                <w:noProof/>
                <w:webHidden/>
              </w:rPr>
              <w:fldChar w:fldCharType="end"/>
            </w:r>
          </w:hyperlink>
        </w:p>
        <w:p w14:paraId="76C6CE8B" w14:textId="54195E75"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8" w:history="1">
            <w:r w:rsidRPr="00B973C6">
              <w:rPr>
                <w:rStyle w:val="Hyperlink"/>
                <w:noProof/>
              </w:rPr>
              <w:t>7.16</w:t>
            </w:r>
            <w:r>
              <w:rPr>
                <w:rFonts w:asciiTheme="minorHAnsi" w:eastAsiaTheme="minorEastAsia" w:hAnsiTheme="minorHAnsi"/>
                <w:noProof/>
                <w:color w:val="auto"/>
                <w:sz w:val="22"/>
                <w:szCs w:val="22"/>
                <w:lang w:val="en-AU" w:eastAsia="en-AU"/>
              </w:rPr>
              <w:tab/>
            </w:r>
            <w:r w:rsidRPr="00B973C6">
              <w:rPr>
                <w:rStyle w:val="Hyperlink"/>
                <w:noProof/>
              </w:rPr>
              <w:t>SessionType</w:t>
            </w:r>
            <w:r>
              <w:rPr>
                <w:noProof/>
                <w:webHidden/>
              </w:rPr>
              <w:tab/>
            </w:r>
            <w:r>
              <w:rPr>
                <w:noProof/>
                <w:webHidden/>
              </w:rPr>
              <w:fldChar w:fldCharType="begin"/>
            </w:r>
            <w:r>
              <w:rPr>
                <w:noProof/>
                <w:webHidden/>
              </w:rPr>
              <w:instrText xml:space="preserve"> PAGEREF _Toc46269828 \h </w:instrText>
            </w:r>
            <w:r>
              <w:rPr>
                <w:noProof/>
                <w:webHidden/>
              </w:rPr>
            </w:r>
            <w:r>
              <w:rPr>
                <w:noProof/>
                <w:webHidden/>
              </w:rPr>
              <w:fldChar w:fldCharType="separate"/>
            </w:r>
            <w:r>
              <w:rPr>
                <w:noProof/>
                <w:webHidden/>
              </w:rPr>
              <w:t>67</w:t>
            </w:r>
            <w:r>
              <w:rPr>
                <w:noProof/>
                <w:webHidden/>
              </w:rPr>
              <w:fldChar w:fldCharType="end"/>
            </w:r>
          </w:hyperlink>
        </w:p>
        <w:p w14:paraId="43EEA8FA" w14:textId="2665D2E3"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29" w:history="1">
            <w:r w:rsidRPr="00B973C6">
              <w:rPr>
                <w:rStyle w:val="Hyperlink"/>
                <w:noProof/>
              </w:rPr>
              <w:t>7.17</w:t>
            </w:r>
            <w:r>
              <w:rPr>
                <w:rFonts w:asciiTheme="minorHAnsi" w:eastAsiaTheme="minorEastAsia" w:hAnsiTheme="minorHAnsi"/>
                <w:noProof/>
                <w:color w:val="auto"/>
                <w:sz w:val="22"/>
                <w:szCs w:val="22"/>
                <w:lang w:val="en-AU" w:eastAsia="en-AU"/>
              </w:rPr>
              <w:tab/>
            </w:r>
            <w:r w:rsidRPr="00B973C6">
              <w:rPr>
                <w:rStyle w:val="Hyperlink"/>
                <w:noProof/>
              </w:rPr>
              <w:t>SupportedOperations</w:t>
            </w:r>
            <w:r>
              <w:rPr>
                <w:noProof/>
                <w:webHidden/>
              </w:rPr>
              <w:tab/>
            </w:r>
            <w:r>
              <w:rPr>
                <w:noProof/>
                <w:webHidden/>
              </w:rPr>
              <w:fldChar w:fldCharType="begin"/>
            </w:r>
            <w:r>
              <w:rPr>
                <w:noProof/>
                <w:webHidden/>
              </w:rPr>
              <w:instrText xml:space="preserve"> PAGEREF _Toc46269829 \h </w:instrText>
            </w:r>
            <w:r>
              <w:rPr>
                <w:noProof/>
                <w:webHidden/>
              </w:rPr>
            </w:r>
            <w:r>
              <w:rPr>
                <w:noProof/>
                <w:webHidden/>
              </w:rPr>
              <w:fldChar w:fldCharType="separate"/>
            </w:r>
            <w:r>
              <w:rPr>
                <w:noProof/>
                <w:webHidden/>
              </w:rPr>
              <w:t>68</w:t>
            </w:r>
            <w:r>
              <w:rPr>
                <w:noProof/>
                <w:webHidden/>
              </w:rPr>
              <w:fldChar w:fldCharType="end"/>
            </w:r>
          </w:hyperlink>
        </w:p>
        <w:p w14:paraId="35D549AD" w14:textId="70F1D87A"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30" w:history="1">
            <w:r w:rsidRPr="00B973C6">
              <w:rPr>
                <w:rStyle w:val="Hyperlink"/>
                <w:noProof/>
              </w:rPr>
              <w:t>7.18</w:t>
            </w:r>
            <w:r>
              <w:rPr>
                <w:rFonts w:asciiTheme="minorHAnsi" w:eastAsiaTheme="minorEastAsia" w:hAnsiTheme="minorHAnsi"/>
                <w:noProof/>
                <w:color w:val="auto"/>
                <w:sz w:val="22"/>
                <w:szCs w:val="22"/>
                <w:lang w:val="en-AU" w:eastAsia="en-AU"/>
              </w:rPr>
              <w:tab/>
            </w:r>
            <w:r w:rsidRPr="00B973C6">
              <w:rPr>
                <w:rStyle w:val="Hyperlink"/>
                <w:noProof/>
              </w:rPr>
              <w:t>TokenSchema</w:t>
            </w:r>
            <w:r>
              <w:rPr>
                <w:noProof/>
                <w:webHidden/>
              </w:rPr>
              <w:tab/>
            </w:r>
            <w:r>
              <w:rPr>
                <w:noProof/>
                <w:webHidden/>
              </w:rPr>
              <w:fldChar w:fldCharType="begin"/>
            </w:r>
            <w:r>
              <w:rPr>
                <w:noProof/>
                <w:webHidden/>
              </w:rPr>
              <w:instrText xml:space="preserve"> PAGEREF _Toc46269830 \h </w:instrText>
            </w:r>
            <w:r>
              <w:rPr>
                <w:noProof/>
                <w:webHidden/>
              </w:rPr>
            </w:r>
            <w:r>
              <w:rPr>
                <w:noProof/>
                <w:webHidden/>
              </w:rPr>
              <w:fldChar w:fldCharType="separate"/>
            </w:r>
            <w:r>
              <w:rPr>
                <w:noProof/>
                <w:webHidden/>
              </w:rPr>
              <w:t>69</w:t>
            </w:r>
            <w:r>
              <w:rPr>
                <w:noProof/>
                <w:webHidden/>
              </w:rPr>
              <w:fldChar w:fldCharType="end"/>
            </w:r>
          </w:hyperlink>
        </w:p>
        <w:p w14:paraId="527836EE" w14:textId="48FDCE3C"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31" w:history="1">
            <w:r w:rsidRPr="00B973C6">
              <w:rPr>
                <w:rStyle w:val="Hyperlink"/>
                <w:noProof/>
              </w:rPr>
              <w:t>7.19</w:t>
            </w:r>
            <w:r>
              <w:rPr>
                <w:rFonts w:asciiTheme="minorHAnsi" w:eastAsiaTheme="minorEastAsia" w:hAnsiTheme="minorHAnsi"/>
                <w:noProof/>
                <w:color w:val="auto"/>
                <w:sz w:val="22"/>
                <w:szCs w:val="22"/>
                <w:lang w:val="en-AU" w:eastAsia="en-AU"/>
              </w:rPr>
              <w:tab/>
            </w:r>
            <w:r w:rsidRPr="00B973C6">
              <w:rPr>
                <w:rStyle w:val="Hyperlink"/>
                <w:noProof/>
              </w:rPr>
              <w:t>UsernameToken</w:t>
            </w:r>
            <w:r>
              <w:rPr>
                <w:noProof/>
                <w:webHidden/>
              </w:rPr>
              <w:tab/>
            </w:r>
            <w:r>
              <w:rPr>
                <w:noProof/>
                <w:webHidden/>
              </w:rPr>
              <w:fldChar w:fldCharType="begin"/>
            </w:r>
            <w:r>
              <w:rPr>
                <w:noProof/>
                <w:webHidden/>
              </w:rPr>
              <w:instrText xml:space="preserve"> PAGEREF _Toc46269831 \h </w:instrText>
            </w:r>
            <w:r>
              <w:rPr>
                <w:noProof/>
                <w:webHidden/>
              </w:rPr>
            </w:r>
            <w:r>
              <w:rPr>
                <w:noProof/>
                <w:webHidden/>
              </w:rPr>
              <w:fldChar w:fldCharType="separate"/>
            </w:r>
            <w:r>
              <w:rPr>
                <w:noProof/>
                <w:webHidden/>
              </w:rPr>
              <w:t>69</w:t>
            </w:r>
            <w:r>
              <w:rPr>
                <w:noProof/>
                <w:webHidden/>
              </w:rPr>
              <w:fldChar w:fldCharType="end"/>
            </w:r>
          </w:hyperlink>
        </w:p>
        <w:p w14:paraId="68E0346E" w14:textId="1B6BBDB6"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832" w:history="1">
            <w:r w:rsidRPr="00B973C6">
              <w:rPr>
                <w:rStyle w:val="Hyperlink"/>
                <w:noProof/>
              </w:rPr>
              <w:t>8</w:t>
            </w:r>
            <w:r>
              <w:rPr>
                <w:rFonts w:asciiTheme="minorHAnsi" w:eastAsiaTheme="minorEastAsia" w:hAnsiTheme="minorHAnsi"/>
                <w:noProof/>
                <w:color w:val="auto"/>
                <w:sz w:val="22"/>
                <w:szCs w:val="22"/>
                <w:lang w:val="en-AU" w:eastAsia="en-AU"/>
              </w:rPr>
              <w:tab/>
            </w:r>
            <w:r w:rsidRPr="00B973C6">
              <w:rPr>
                <w:rStyle w:val="Hyperlink"/>
                <w:noProof/>
              </w:rPr>
              <w:t>Security Architecture</w:t>
            </w:r>
            <w:r>
              <w:rPr>
                <w:noProof/>
                <w:webHidden/>
              </w:rPr>
              <w:tab/>
            </w:r>
            <w:r>
              <w:rPr>
                <w:noProof/>
                <w:webHidden/>
              </w:rPr>
              <w:fldChar w:fldCharType="begin"/>
            </w:r>
            <w:r>
              <w:rPr>
                <w:noProof/>
                <w:webHidden/>
              </w:rPr>
              <w:instrText xml:space="preserve"> PAGEREF _Toc46269832 \h </w:instrText>
            </w:r>
            <w:r>
              <w:rPr>
                <w:noProof/>
                <w:webHidden/>
              </w:rPr>
            </w:r>
            <w:r>
              <w:rPr>
                <w:noProof/>
                <w:webHidden/>
              </w:rPr>
              <w:fldChar w:fldCharType="separate"/>
            </w:r>
            <w:r>
              <w:rPr>
                <w:noProof/>
                <w:webHidden/>
              </w:rPr>
              <w:t>70</w:t>
            </w:r>
            <w:r>
              <w:rPr>
                <w:noProof/>
                <w:webHidden/>
              </w:rPr>
              <w:fldChar w:fldCharType="end"/>
            </w:r>
          </w:hyperlink>
        </w:p>
        <w:p w14:paraId="7C485658" w14:textId="5BDA96E2"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33" w:history="1">
            <w:r w:rsidRPr="00B973C6">
              <w:rPr>
                <w:rStyle w:val="Hyperlink"/>
                <w:noProof/>
              </w:rPr>
              <w:t>8.1</w:t>
            </w:r>
            <w:r>
              <w:rPr>
                <w:rFonts w:asciiTheme="minorHAnsi" w:eastAsiaTheme="minorEastAsia" w:hAnsiTheme="minorHAnsi"/>
                <w:noProof/>
                <w:color w:val="auto"/>
                <w:sz w:val="22"/>
                <w:szCs w:val="22"/>
                <w:lang w:val="en-AU" w:eastAsia="en-AU"/>
              </w:rPr>
              <w:tab/>
            </w:r>
            <w:r w:rsidRPr="00B973C6">
              <w:rPr>
                <w:rStyle w:val="Hyperlink"/>
                <w:noProof/>
              </w:rPr>
              <w:t>Security Level 1 – None</w:t>
            </w:r>
            <w:r>
              <w:rPr>
                <w:noProof/>
                <w:webHidden/>
              </w:rPr>
              <w:tab/>
            </w:r>
            <w:r>
              <w:rPr>
                <w:noProof/>
                <w:webHidden/>
              </w:rPr>
              <w:fldChar w:fldCharType="begin"/>
            </w:r>
            <w:r>
              <w:rPr>
                <w:noProof/>
                <w:webHidden/>
              </w:rPr>
              <w:instrText xml:space="preserve"> PAGEREF _Toc46269833 \h </w:instrText>
            </w:r>
            <w:r>
              <w:rPr>
                <w:noProof/>
                <w:webHidden/>
              </w:rPr>
            </w:r>
            <w:r>
              <w:rPr>
                <w:noProof/>
                <w:webHidden/>
              </w:rPr>
              <w:fldChar w:fldCharType="separate"/>
            </w:r>
            <w:r>
              <w:rPr>
                <w:noProof/>
                <w:webHidden/>
              </w:rPr>
              <w:t>70</w:t>
            </w:r>
            <w:r>
              <w:rPr>
                <w:noProof/>
                <w:webHidden/>
              </w:rPr>
              <w:fldChar w:fldCharType="end"/>
            </w:r>
          </w:hyperlink>
        </w:p>
        <w:p w14:paraId="7E256DDE" w14:textId="6B2BE368"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34" w:history="1">
            <w:r w:rsidRPr="00B973C6">
              <w:rPr>
                <w:rStyle w:val="Hyperlink"/>
                <w:noProof/>
              </w:rPr>
              <w:t>8.1.1</w:t>
            </w:r>
            <w:r>
              <w:rPr>
                <w:rFonts w:asciiTheme="minorHAnsi" w:eastAsiaTheme="minorEastAsia" w:hAnsiTheme="minorHAnsi"/>
                <w:noProof/>
                <w:color w:val="auto"/>
                <w:sz w:val="22"/>
                <w:szCs w:val="22"/>
                <w:lang w:val="en-AU" w:eastAsia="en-AU"/>
              </w:rPr>
              <w:tab/>
            </w:r>
            <w:r w:rsidRPr="00B973C6">
              <w:rPr>
                <w:rStyle w:val="Hyperlink"/>
                <w:noProof/>
              </w:rPr>
              <w:t>Usage Scenarios</w:t>
            </w:r>
            <w:r>
              <w:rPr>
                <w:noProof/>
                <w:webHidden/>
              </w:rPr>
              <w:tab/>
            </w:r>
            <w:r>
              <w:rPr>
                <w:noProof/>
                <w:webHidden/>
              </w:rPr>
              <w:fldChar w:fldCharType="begin"/>
            </w:r>
            <w:r>
              <w:rPr>
                <w:noProof/>
                <w:webHidden/>
              </w:rPr>
              <w:instrText xml:space="preserve"> PAGEREF _Toc46269834 \h </w:instrText>
            </w:r>
            <w:r>
              <w:rPr>
                <w:noProof/>
                <w:webHidden/>
              </w:rPr>
            </w:r>
            <w:r>
              <w:rPr>
                <w:noProof/>
                <w:webHidden/>
              </w:rPr>
              <w:fldChar w:fldCharType="separate"/>
            </w:r>
            <w:r>
              <w:rPr>
                <w:noProof/>
                <w:webHidden/>
              </w:rPr>
              <w:t>70</w:t>
            </w:r>
            <w:r>
              <w:rPr>
                <w:noProof/>
                <w:webHidden/>
              </w:rPr>
              <w:fldChar w:fldCharType="end"/>
            </w:r>
          </w:hyperlink>
        </w:p>
        <w:p w14:paraId="7CF4E03F" w14:textId="1A6BEDBA"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35" w:history="1">
            <w:r w:rsidRPr="00B973C6">
              <w:rPr>
                <w:rStyle w:val="Hyperlink"/>
                <w:noProof/>
              </w:rPr>
              <w:t>8.2</w:t>
            </w:r>
            <w:r>
              <w:rPr>
                <w:rFonts w:asciiTheme="minorHAnsi" w:eastAsiaTheme="minorEastAsia" w:hAnsiTheme="minorHAnsi"/>
                <w:noProof/>
                <w:color w:val="auto"/>
                <w:sz w:val="22"/>
                <w:szCs w:val="22"/>
                <w:lang w:val="en-AU" w:eastAsia="en-AU"/>
              </w:rPr>
              <w:tab/>
            </w:r>
            <w:r w:rsidRPr="00B973C6">
              <w:rPr>
                <w:rStyle w:val="Hyperlink"/>
                <w:noProof/>
              </w:rPr>
              <w:t>Security Level 2 – Core Security</w:t>
            </w:r>
            <w:r>
              <w:rPr>
                <w:noProof/>
                <w:webHidden/>
              </w:rPr>
              <w:tab/>
            </w:r>
            <w:r>
              <w:rPr>
                <w:noProof/>
                <w:webHidden/>
              </w:rPr>
              <w:fldChar w:fldCharType="begin"/>
            </w:r>
            <w:r>
              <w:rPr>
                <w:noProof/>
                <w:webHidden/>
              </w:rPr>
              <w:instrText xml:space="preserve"> PAGEREF _Toc46269835 \h </w:instrText>
            </w:r>
            <w:r>
              <w:rPr>
                <w:noProof/>
                <w:webHidden/>
              </w:rPr>
            </w:r>
            <w:r>
              <w:rPr>
                <w:noProof/>
                <w:webHidden/>
              </w:rPr>
              <w:fldChar w:fldCharType="separate"/>
            </w:r>
            <w:r>
              <w:rPr>
                <w:noProof/>
                <w:webHidden/>
              </w:rPr>
              <w:t>70</w:t>
            </w:r>
            <w:r>
              <w:rPr>
                <w:noProof/>
                <w:webHidden/>
              </w:rPr>
              <w:fldChar w:fldCharType="end"/>
            </w:r>
          </w:hyperlink>
        </w:p>
        <w:p w14:paraId="594BC1CD" w14:textId="258A8012"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36" w:history="1">
            <w:r w:rsidRPr="00B973C6">
              <w:rPr>
                <w:rStyle w:val="Hyperlink"/>
                <w:noProof/>
              </w:rPr>
              <w:t>8.2.1</w:t>
            </w:r>
            <w:r>
              <w:rPr>
                <w:rFonts w:asciiTheme="minorHAnsi" w:eastAsiaTheme="minorEastAsia" w:hAnsiTheme="minorHAnsi"/>
                <w:noProof/>
                <w:color w:val="auto"/>
                <w:sz w:val="22"/>
                <w:szCs w:val="22"/>
                <w:lang w:val="en-AU" w:eastAsia="en-AU"/>
              </w:rPr>
              <w:tab/>
            </w:r>
            <w:r w:rsidRPr="00B973C6">
              <w:rPr>
                <w:rStyle w:val="Hyperlink"/>
                <w:noProof/>
              </w:rPr>
              <w:t>Usage Scenarios</w:t>
            </w:r>
            <w:r>
              <w:rPr>
                <w:noProof/>
                <w:webHidden/>
              </w:rPr>
              <w:tab/>
            </w:r>
            <w:r>
              <w:rPr>
                <w:noProof/>
                <w:webHidden/>
              </w:rPr>
              <w:fldChar w:fldCharType="begin"/>
            </w:r>
            <w:r>
              <w:rPr>
                <w:noProof/>
                <w:webHidden/>
              </w:rPr>
              <w:instrText xml:space="preserve"> PAGEREF _Toc46269836 \h </w:instrText>
            </w:r>
            <w:r>
              <w:rPr>
                <w:noProof/>
                <w:webHidden/>
              </w:rPr>
            </w:r>
            <w:r>
              <w:rPr>
                <w:noProof/>
                <w:webHidden/>
              </w:rPr>
              <w:fldChar w:fldCharType="separate"/>
            </w:r>
            <w:r>
              <w:rPr>
                <w:noProof/>
                <w:webHidden/>
              </w:rPr>
              <w:t>71</w:t>
            </w:r>
            <w:r>
              <w:rPr>
                <w:noProof/>
                <w:webHidden/>
              </w:rPr>
              <w:fldChar w:fldCharType="end"/>
            </w:r>
          </w:hyperlink>
        </w:p>
        <w:p w14:paraId="4A56CB7C" w14:textId="20AEE0D5"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37" w:history="1">
            <w:r w:rsidRPr="00B973C6">
              <w:rPr>
                <w:rStyle w:val="Hyperlink"/>
                <w:noProof/>
              </w:rPr>
              <w:t>8.3</w:t>
            </w:r>
            <w:r>
              <w:rPr>
                <w:rFonts w:asciiTheme="minorHAnsi" w:eastAsiaTheme="minorEastAsia" w:hAnsiTheme="minorHAnsi"/>
                <w:noProof/>
                <w:color w:val="auto"/>
                <w:sz w:val="22"/>
                <w:szCs w:val="22"/>
                <w:lang w:val="en-AU" w:eastAsia="en-AU"/>
              </w:rPr>
              <w:tab/>
            </w:r>
            <w:r w:rsidRPr="00B973C6">
              <w:rPr>
                <w:rStyle w:val="Hyperlink"/>
                <w:noProof/>
              </w:rPr>
              <w:t>Security Level 3 – Inter-Enterprise Security</w:t>
            </w:r>
            <w:r>
              <w:rPr>
                <w:noProof/>
                <w:webHidden/>
              </w:rPr>
              <w:tab/>
            </w:r>
            <w:r>
              <w:rPr>
                <w:noProof/>
                <w:webHidden/>
              </w:rPr>
              <w:fldChar w:fldCharType="begin"/>
            </w:r>
            <w:r>
              <w:rPr>
                <w:noProof/>
                <w:webHidden/>
              </w:rPr>
              <w:instrText xml:space="preserve"> PAGEREF _Toc46269837 \h </w:instrText>
            </w:r>
            <w:r>
              <w:rPr>
                <w:noProof/>
                <w:webHidden/>
              </w:rPr>
            </w:r>
            <w:r>
              <w:rPr>
                <w:noProof/>
                <w:webHidden/>
              </w:rPr>
              <w:fldChar w:fldCharType="separate"/>
            </w:r>
            <w:r>
              <w:rPr>
                <w:noProof/>
                <w:webHidden/>
              </w:rPr>
              <w:t>71</w:t>
            </w:r>
            <w:r>
              <w:rPr>
                <w:noProof/>
                <w:webHidden/>
              </w:rPr>
              <w:fldChar w:fldCharType="end"/>
            </w:r>
          </w:hyperlink>
        </w:p>
        <w:p w14:paraId="7EC9311B" w14:textId="359B6893"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38" w:history="1">
            <w:r w:rsidRPr="00B973C6">
              <w:rPr>
                <w:rStyle w:val="Hyperlink"/>
                <w:noProof/>
              </w:rPr>
              <w:t>8.3.1</w:t>
            </w:r>
            <w:r>
              <w:rPr>
                <w:rFonts w:asciiTheme="minorHAnsi" w:eastAsiaTheme="minorEastAsia" w:hAnsiTheme="minorHAnsi"/>
                <w:noProof/>
                <w:color w:val="auto"/>
                <w:sz w:val="22"/>
                <w:szCs w:val="22"/>
                <w:lang w:val="en-AU" w:eastAsia="en-AU"/>
              </w:rPr>
              <w:tab/>
            </w:r>
            <w:r w:rsidRPr="00B973C6">
              <w:rPr>
                <w:rStyle w:val="Hyperlink"/>
                <w:noProof/>
              </w:rPr>
              <w:t>Usage Scenarios</w:t>
            </w:r>
            <w:r>
              <w:rPr>
                <w:noProof/>
                <w:webHidden/>
              </w:rPr>
              <w:tab/>
            </w:r>
            <w:r>
              <w:rPr>
                <w:noProof/>
                <w:webHidden/>
              </w:rPr>
              <w:fldChar w:fldCharType="begin"/>
            </w:r>
            <w:r>
              <w:rPr>
                <w:noProof/>
                <w:webHidden/>
              </w:rPr>
              <w:instrText xml:space="preserve"> PAGEREF _Toc46269838 \h </w:instrText>
            </w:r>
            <w:r>
              <w:rPr>
                <w:noProof/>
                <w:webHidden/>
              </w:rPr>
            </w:r>
            <w:r>
              <w:rPr>
                <w:noProof/>
                <w:webHidden/>
              </w:rPr>
              <w:fldChar w:fldCharType="separate"/>
            </w:r>
            <w:r>
              <w:rPr>
                <w:noProof/>
                <w:webHidden/>
              </w:rPr>
              <w:t>71</w:t>
            </w:r>
            <w:r>
              <w:rPr>
                <w:noProof/>
                <w:webHidden/>
              </w:rPr>
              <w:fldChar w:fldCharType="end"/>
            </w:r>
          </w:hyperlink>
        </w:p>
        <w:p w14:paraId="076DC994" w14:textId="2A97CFD0"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39" w:history="1">
            <w:r w:rsidRPr="00B973C6">
              <w:rPr>
                <w:rStyle w:val="Hyperlink"/>
                <w:noProof/>
              </w:rPr>
              <w:t>8.4</w:t>
            </w:r>
            <w:r>
              <w:rPr>
                <w:rFonts w:asciiTheme="minorHAnsi" w:eastAsiaTheme="minorEastAsia" w:hAnsiTheme="minorHAnsi"/>
                <w:noProof/>
                <w:color w:val="auto"/>
                <w:sz w:val="22"/>
                <w:szCs w:val="22"/>
                <w:lang w:val="en-AU" w:eastAsia="en-AU"/>
              </w:rPr>
              <w:tab/>
            </w:r>
            <w:r w:rsidRPr="00B973C6">
              <w:rPr>
                <w:rStyle w:val="Hyperlink"/>
                <w:noProof/>
              </w:rPr>
              <w:t>Security Level 4 – Defense</w:t>
            </w:r>
            <w:r>
              <w:rPr>
                <w:noProof/>
                <w:webHidden/>
              </w:rPr>
              <w:tab/>
            </w:r>
            <w:r>
              <w:rPr>
                <w:noProof/>
                <w:webHidden/>
              </w:rPr>
              <w:fldChar w:fldCharType="begin"/>
            </w:r>
            <w:r>
              <w:rPr>
                <w:noProof/>
                <w:webHidden/>
              </w:rPr>
              <w:instrText xml:space="preserve"> PAGEREF _Toc46269839 \h </w:instrText>
            </w:r>
            <w:r>
              <w:rPr>
                <w:noProof/>
                <w:webHidden/>
              </w:rPr>
            </w:r>
            <w:r>
              <w:rPr>
                <w:noProof/>
                <w:webHidden/>
              </w:rPr>
              <w:fldChar w:fldCharType="separate"/>
            </w:r>
            <w:r>
              <w:rPr>
                <w:noProof/>
                <w:webHidden/>
              </w:rPr>
              <w:t>71</w:t>
            </w:r>
            <w:r>
              <w:rPr>
                <w:noProof/>
                <w:webHidden/>
              </w:rPr>
              <w:fldChar w:fldCharType="end"/>
            </w:r>
          </w:hyperlink>
        </w:p>
        <w:p w14:paraId="19DAF47B" w14:textId="49C692D7"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40" w:history="1">
            <w:r w:rsidRPr="00B973C6">
              <w:rPr>
                <w:rStyle w:val="Hyperlink"/>
                <w:noProof/>
              </w:rPr>
              <w:t>8.4.1</w:t>
            </w:r>
            <w:r>
              <w:rPr>
                <w:rFonts w:asciiTheme="minorHAnsi" w:eastAsiaTheme="minorEastAsia" w:hAnsiTheme="minorHAnsi"/>
                <w:noProof/>
                <w:color w:val="auto"/>
                <w:sz w:val="22"/>
                <w:szCs w:val="22"/>
                <w:lang w:val="en-AU" w:eastAsia="en-AU"/>
              </w:rPr>
              <w:tab/>
            </w:r>
            <w:r w:rsidRPr="00B973C6">
              <w:rPr>
                <w:rStyle w:val="Hyperlink"/>
                <w:noProof/>
              </w:rPr>
              <w:t>Usage Scenarios</w:t>
            </w:r>
            <w:r>
              <w:rPr>
                <w:noProof/>
                <w:webHidden/>
              </w:rPr>
              <w:tab/>
            </w:r>
            <w:r>
              <w:rPr>
                <w:noProof/>
                <w:webHidden/>
              </w:rPr>
              <w:fldChar w:fldCharType="begin"/>
            </w:r>
            <w:r>
              <w:rPr>
                <w:noProof/>
                <w:webHidden/>
              </w:rPr>
              <w:instrText xml:space="preserve"> PAGEREF _Toc46269840 \h </w:instrText>
            </w:r>
            <w:r>
              <w:rPr>
                <w:noProof/>
                <w:webHidden/>
              </w:rPr>
            </w:r>
            <w:r>
              <w:rPr>
                <w:noProof/>
                <w:webHidden/>
              </w:rPr>
              <w:fldChar w:fldCharType="separate"/>
            </w:r>
            <w:r>
              <w:rPr>
                <w:noProof/>
                <w:webHidden/>
              </w:rPr>
              <w:t>72</w:t>
            </w:r>
            <w:r>
              <w:rPr>
                <w:noProof/>
                <w:webHidden/>
              </w:rPr>
              <w:fldChar w:fldCharType="end"/>
            </w:r>
          </w:hyperlink>
        </w:p>
        <w:p w14:paraId="7FE1D19F" w14:textId="39E97A44"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41" w:history="1">
            <w:r w:rsidRPr="00B973C6">
              <w:rPr>
                <w:rStyle w:val="Hyperlink"/>
                <w:noProof/>
              </w:rPr>
              <w:t>8.5</w:t>
            </w:r>
            <w:r>
              <w:rPr>
                <w:rFonts w:asciiTheme="minorHAnsi" w:eastAsiaTheme="minorEastAsia" w:hAnsiTheme="minorHAnsi"/>
                <w:noProof/>
                <w:color w:val="auto"/>
                <w:sz w:val="22"/>
                <w:szCs w:val="22"/>
                <w:lang w:val="en-AU" w:eastAsia="en-AU"/>
              </w:rPr>
              <w:tab/>
            </w:r>
            <w:r w:rsidRPr="00B973C6">
              <w:rPr>
                <w:rStyle w:val="Hyperlink"/>
                <w:noProof/>
              </w:rPr>
              <w:t>Security Level Matrix</w:t>
            </w:r>
            <w:r>
              <w:rPr>
                <w:noProof/>
                <w:webHidden/>
              </w:rPr>
              <w:tab/>
            </w:r>
            <w:r>
              <w:rPr>
                <w:noProof/>
                <w:webHidden/>
              </w:rPr>
              <w:fldChar w:fldCharType="begin"/>
            </w:r>
            <w:r>
              <w:rPr>
                <w:noProof/>
                <w:webHidden/>
              </w:rPr>
              <w:instrText xml:space="preserve"> PAGEREF _Toc46269841 \h </w:instrText>
            </w:r>
            <w:r>
              <w:rPr>
                <w:noProof/>
                <w:webHidden/>
              </w:rPr>
            </w:r>
            <w:r>
              <w:rPr>
                <w:noProof/>
                <w:webHidden/>
              </w:rPr>
              <w:fldChar w:fldCharType="separate"/>
            </w:r>
            <w:r>
              <w:rPr>
                <w:noProof/>
                <w:webHidden/>
              </w:rPr>
              <w:t>72</w:t>
            </w:r>
            <w:r>
              <w:rPr>
                <w:noProof/>
                <w:webHidden/>
              </w:rPr>
              <w:fldChar w:fldCharType="end"/>
            </w:r>
          </w:hyperlink>
        </w:p>
        <w:p w14:paraId="1533B0C8" w14:textId="37631EAD" w:rsidR="00677AA4" w:rsidRDefault="00677AA4">
          <w:pPr>
            <w:pStyle w:val="TOC1"/>
            <w:tabs>
              <w:tab w:val="left" w:pos="400"/>
              <w:tab w:val="right" w:leader="dot" w:pos="10070"/>
            </w:tabs>
            <w:rPr>
              <w:rFonts w:asciiTheme="minorHAnsi" w:eastAsiaTheme="minorEastAsia" w:hAnsiTheme="minorHAnsi"/>
              <w:noProof/>
              <w:color w:val="auto"/>
              <w:sz w:val="22"/>
              <w:szCs w:val="22"/>
              <w:lang w:val="en-AU" w:eastAsia="en-AU"/>
            </w:rPr>
          </w:pPr>
          <w:hyperlink w:anchor="_Toc46269842" w:history="1">
            <w:r w:rsidRPr="00B973C6">
              <w:rPr>
                <w:rStyle w:val="Hyperlink"/>
                <w:noProof/>
              </w:rPr>
              <w:t>9</w:t>
            </w:r>
            <w:r>
              <w:rPr>
                <w:rFonts w:asciiTheme="minorHAnsi" w:eastAsiaTheme="minorEastAsia" w:hAnsiTheme="minorHAnsi"/>
                <w:noProof/>
                <w:color w:val="auto"/>
                <w:sz w:val="22"/>
                <w:szCs w:val="22"/>
                <w:lang w:val="en-AU" w:eastAsia="en-AU"/>
              </w:rPr>
              <w:tab/>
            </w:r>
            <w:r w:rsidRPr="00B973C6">
              <w:rPr>
                <w:rStyle w:val="Hyperlink"/>
                <w:noProof/>
              </w:rPr>
              <w:t>Conformance</w:t>
            </w:r>
            <w:r>
              <w:rPr>
                <w:noProof/>
                <w:webHidden/>
              </w:rPr>
              <w:tab/>
            </w:r>
            <w:r>
              <w:rPr>
                <w:noProof/>
                <w:webHidden/>
              </w:rPr>
              <w:fldChar w:fldCharType="begin"/>
            </w:r>
            <w:r>
              <w:rPr>
                <w:noProof/>
                <w:webHidden/>
              </w:rPr>
              <w:instrText xml:space="preserve"> PAGEREF _Toc46269842 \h </w:instrText>
            </w:r>
            <w:r>
              <w:rPr>
                <w:noProof/>
                <w:webHidden/>
              </w:rPr>
            </w:r>
            <w:r>
              <w:rPr>
                <w:noProof/>
                <w:webHidden/>
              </w:rPr>
              <w:fldChar w:fldCharType="separate"/>
            </w:r>
            <w:r>
              <w:rPr>
                <w:noProof/>
                <w:webHidden/>
              </w:rPr>
              <w:t>72</w:t>
            </w:r>
            <w:r>
              <w:rPr>
                <w:noProof/>
                <w:webHidden/>
              </w:rPr>
              <w:fldChar w:fldCharType="end"/>
            </w:r>
          </w:hyperlink>
        </w:p>
        <w:p w14:paraId="7B11B169" w14:textId="05C10269" w:rsidR="00677AA4" w:rsidRDefault="00677AA4">
          <w:pPr>
            <w:pStyle w:val="TOC1"/>
            <w:tabs>
              <w:tab w:val="right" w:leader="dot" w:pos="10070"/>
            </w:tabs>
            <w:rPr>
              <w:rFonts w:asciiTheme="minorHAnsi" w:eastAsiaTheme="minorEastAsia" w:hAnsiTheme="minorHAnsi"/>
              <w:noProof/>
              <w:color w:val="auto"/>
              <w:sz w:val="22"/>
              <w:szCs w:val="22"/>
              <w:lang w:val="en-AU" w:eastAsia="en-AU"/>
            </w:rPr>
          </w:pPr>
          <w:hyperlink w:anchor="_Toc46269843" w:history="1">
            <w:r w:rsidRPr="00B973C6">
              <w:rPr>
                <w:rStyle w:val="Hyperlink"/>
                <w:rFonts w:cs="Times New Roman"/>
                <w:noProof/>
              </w:rPr>
              <w:t>Annex A.</w:t>
            </w:r>
            <w:r w:rsidRPr="00B973C6">
              <w:rPr>
                <w:rStyle w:val="Hyperlink"/>
                <w:noProof/>
              </w:rPr>
              <w:t xml:space="preserve"> Specification Files</w:t>
            </w:r>
            <w:r>
              <w:rPr>
                <w:noProof/>
                <w:webHidden/>
              </w:rPr>
              <w:tab/>
            </w:r>
            <w:r>
              <w:rPr>
                <w:noProof/>
                <w:webHidden/>
              </w:rPr>
              <w:fldChar w:fldCharType="begin"/>
            </w:r>
            <w:r>
              <w:rPr>
                <w:noProof/>
                <w:webHidden/>
              </w:rPr>
              <w:instrText xml:space="preserve"> PAGEREF _Toc46269843 \h </w:instrText>
            </w:r>
            <w:r>
              <w:rPr>
                <w:noProof/>
                <w:webHidden/>
              </w:rPr>
            </w:r>
            <w:r>
              <w:rPr>
                <w:noProof/>
                <w:webHidden/>
              </w:rPr>
              <w:fldChar w:fldCharType="separate"/>
            </w:r>
            <w:r>
              <w:rPr>
                <w:noProof/>
                <w:webHidden/>
              </w:rPr>
              <w:t>74</w:t>
            </w:r>
            <w:r>
              <w:rPr>
                <w:noProof/>
                <w:webHidden/>
              </w:rPr>
              <w:fldChar w:fldCharType="end"/>
            </w:r>
          </w:hyperlink>
        </w:p>
        <w:p w14:paraId="70CFF14B" w14:textId="59FA9307"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44" w:history="1">
            <w:r w:rsidRPr="00B973C6">
              <w:rPr>
                <w:rStyle w:val="Hyperlink"/>
                <w:rFonts w:cs="Times New Roman"/>
                <w:noProof/>
              </w:rPr>
              <w:t>A.1</w:t>
            </w:r>
            <w:r>
              <w:rPr>
                <w:rFonts w:asciiTheme="minorHAnsi" w:eastAsiaTheme="minorEastAsia" w:hAnsiTheme="minorHAnsi"/>
                <w:noProof/>
                <w:color w:val="auto"/>
                <w:sz w:val="22"/>
                <w:szCs w:val="22"/>
                <w:lang w:val="en-AU" w:eastAsia="en-AU"/>
              </w:rPr>
              <w:tab/>
            </w:r>
            <w:r w:rsidRPr="00B973C6">
              <w:rPr>
                <w:rStyle w:val="Hyperlink"/>
                <w:noProof/>
              </w:rPr>
              <w:t>OpenAPI Definitions</w:t>
            </w:r>
            <w:r>
              <w:rPr>
                <w:noProof/>
                <w:webHidden/>
              </w:rPr>
              <w:tab/>
            </w:r>
            <w:r>
              <w:rPr>
                <w:noProof/>
                <w:webHidden/>
              </w:rPr>
              <w:fldChar w:fldCharType="begin"/>
            </w:r>
            <w:r>
              <w:rPr>
                <w:noProof/>
                <w:webHidden/>
              </w:rPr>
              <w:instrText xml:space="preserve"> PAGEREF _Toc46269844 \h </w:instrText>
            </w:r>
            <w:r>
              <w:rPr>
                <w:noProof/>
                <w:webHidden/>
              </w:rPr>
            </w:r>
            <w:r>
              <w:rPr>
                <w:noProof/>
                <w:webHidden/>
              </w:rPr>
              <w:fldChar w:fldCharType="separate"/>
            </w:r>
            <w:r>
              <w:rPr>
                <w:noProof/>
                <w:webHidden/>
              </w:rPr>
              <w:t>74</w:t>
            </w:r>
            <w:r>
              <w:rPr>
                <w:noProof/>
                <w:webHidden/>
              </w:rPr>
              <w:fldChar w:fldCharType="end"/>
            </w:r>
          </w:hyperlink>
        </w:p>
        <w:p w14:paraId="7468B6AA" w14:textId="13FB544B"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45" w:history="1">
            <w:r w:rsidRPr="00B973C6">
              <w:rPr>
                <w:rStyle w:val="Hyperlink"/>
                <w:rFonts w:cs="Times New Roman"/>
                <w:noProof/>
              </w:rPr>
              <w:t>A.2</w:t>
            </w:r>
            <w:r>
              <w:rPr>
                <w:rFonts w:asciiTheme="minorHAnsi" w:eastAsiaTheme="minorEastAsia" w:hAnsiTheme="minorHAnsi"/>
                <w:noProof/>
                <w:color w:val="auto"/>
                <w:sz w:val="22"/>
                <w:szCs w:val="22"/>
                <w:lang w:val="en-AU" w:eastAsia="en-AU"/>
              </w:rPr>
              <w:tab/>
            </w:r>
            <w:r w:rsidRPr="00B973C6">
              <w:rPr>
                <w:rStyle w:val="Hyperlink"/>
                <w:noProof/>
              </w:rPr>
              <w:t>WSDLs</w:t>
            </w:r>
            <w:r>
              <w:rPr>
                <w:noProof/>
                <w:webHidden/>
              </w:rPr>
              <w:tab/>
            </w:r>
            <w:r>
              <w:rPr>
                <w:noProof/>
                <w:webHidden/>
              </w:rPr>
              <w:fldChar w:fldCharType="begin"/>
            </w:r>
            <w:r>
              <w:rPr>
                <w:noProof/>
                <w:webHidden/>
              </w:rPr>
              <w:instrText xml:space="preserve"> PAGEREF _Toc46269845 \h </w:instrText>
            </w:r>
            <w:r>
              <w:rPr>
                <w:noProof/>
                <w:webHidden/>
              </w:rPr>
            </w:r>
            <w:r>
              <w:rPr>
                <w:noProof/>
                <w:webHidden/>
              </w:rPr>
              <w:fldChar w:fldCharType="separate"/>
            </w:r>
            <w:r>
              <w:rPr>
                <w:noProof/>
                <w:webHidden/>
              </w:rPr>
              <w:t>74</w:t>
            </w:r>
            <w:r>
              <w:rPr>
                <w:noProof/>
                <w:webHidden/>
              </w:rPr>
              <w:fldChar w:fldCharType="end"/>
            </w:r>
          </w:hyperlink>
        </w:p>
        <w:p w14:paraId="703491AA" w14:textId="05750E57"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46" w:history="1">
            <w:r w:rsidRPr="00B973C6">
              <w:rPr>
                <w:rStyle w:val="Hyperlink"/>
                <w:rFonts w:cs="Times New Roman"/>
                <w:noProof/>
              </w:rPr>
              <w:t>A.3</w:t>
            </w:r>
            <w:r>
              <w:rPr>
                <w:rFonts w:asciiTheme="minorHAnsi" w:eastAsiaTheme="minorEastAsia" w:hAnsiTheme="minorHAnsi"/>
                <w:noProof/>
                <w:color w:val="auto"/>
                <w:sz w:val="22"/>
                <w:szCs w:val="22"/>
                <w:lang w:val="en-AU" w:eastAsia="en-AU"/>
              </w:rPr>
              <w:tab/>
            </w:r>
            <w:r w:rsidRPr="00B973C6">
              <w:rPr>
                <w:rStyle w:val="Hyperlink"/>
                <w:noProof/>
              </w:rPr>
              <w:t>Packaged Specification</w:t>
            </w:r>
            <w:r>
              <w:rPr>
                <w:noProof/>
                <w:webHidden/>
              </w:rPr>
              <w:tab/>
            </w:r>
            <w:r>
              <w:rPr>
                <w:noProof/>
                <w:webHidden/>
              </w:rPr>
              <w:fldChar w:fldCharType="begin"/>
            </w:r>
            <w:r>
              <w:rPr>
                <w:noProof/>
                <w:webHidden/>
              </w:rPr>
              <w:instrText xml:space="preserve"> PAGEREF _Toc46269846 \h </w:instrText>
            </w:r>
            <w:r>
              <w:rPr>
                <w:noProof/>
                <w:webHidden/>
              </w:rPr>
            </w:r>
            <w:r>
              <w:rPr>
                <w:noProof/>
                <w:webHidden/>
              </w:rPr>
              <w:fldChar w:fldCharType="separate"/>
            </w:r>
            <w:r>
              <w:rPr>
                <w:noProof/>
                <w:webHidden/>
              </w:rPr>
              <w:t>74</w:t>
            </w:r>
            <w:r>
              <w:rPr>
                <w:noProof/>
                <w:webHidden/>
              </w:rPr>
              <w:fldChar w:fldCharType="end"/>
            </w:r>
          </w:hyperlink>
        </w:p>
        <w:p w14:paraId="2BC514FB" w14:textId="5D81CA08" w:rsidR="00677AA4" w:rsidRDefault="00677AA4">
          <w:pPr>
            <w:pStyle w:val="TOC1"/>
            <w:tabs>
              <w:tab w:val="right" w:leader="dot" w:pos="10070"/>
            </w:tabs>
            <w:rPr>
              <w:rFonts w:asciiTheme="minorHAnsi" w:eastAsiaTheme="minorEastAsia" w:hAnsiTheme="minorHAnsi"/>
              <w:noProof/>
              <w:color w:val="auto"/>
              <w:sz w:val="22"/>
              <w:szCs w:val="22"/>
              <w:lang w:val="en-AU" w:eastAsia="en-AU"/>
            </w:rPr>
          </w:pPr>
          <w:hyperlink w:anchor="_Toc46269847" w:history="1">
            <w:r w:rsidRPr="00B973C6">
              <w:rPr>
                <w:rStyle w:val="Hyperlink"/>
                <w:rFonts w:cs="Times New Roman"/>
                <w:noProof/>
              </w:rPr>
              <w:t>Annex B.</w:t>
            </w:r>
            <w:r w:rsidRPr="00B973C6">
              <w:rPr>
                <w:rStyle w:val="Hyperlink"/>
                <w:noProof/>
              </w:rPr>
              <w:t xml:space="preserve"> Example HTTP Flows</w:t>
            </w:r>
            <w:r>
              <w:rPr>
                <w:noProof/>
                <w:webHidden/>
              </w:rPr>
              <w:tab/>
            </w:r>
            <w:r>
              <w:rPr>
                <w:noProof/>
                <w:webHidden/>
              </w:rPr>
              <w:fldChar w:fldCharType="begin"/>
            </w:r>
            <w:r>
              <w:rPr>
                <w:noProof/>
                <w:webHidden/>
              </w:rPr>
              <w:instrText xml:space="preserve"> PAGEREF _Toc46269847 \h </w:instrText>
            </w:r>
            <w:r>
              <w:rPr>
                <w:noProof/>
                <w:webHidden/>
              </w:rPr>
            </w:r>
            <w:r>
              <w:rPr>
                <w:noProof/>
                <w:webHidden/>
              </w:rPr>
              <w:fldChar w:fldCharType="separate"/>
            </w:r>
            <w:r>
              <w:rPr>
                <w:noProof/>
                <w:webHidden/>
              </w:rPr>
              <w:t>76</w:t>
            </w:r>
            <w:r>
              <w:rPr>
                <w:noProof/>
                <w:webHidden/>
              </w:rPr>
              <w:fldChar w:fldCharType="end"/>
            </w:r>
          </w:hyperlink>
        </w:p>
        <w:p w14:paraId="42C29C27" w14:textId="1DEB1D7D"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48" w:history="1">
            <w:r w:rsidRPr="00B973C6">
              <w:rPr>
                <w:rStyle w:val="Hyperlink"/>
                <w:rFonts w:cs="Times New Roman"/>
                <w:noProof/>
              </w:rPr>
              <w:t>B.1</w:t>
            </w:r>
            <w:r>
              <w:rPr>
                <w:rFonts w:asciiTheme="minorHAnsi" w:eastAsiaTheme="minorEastAsia" w:hAnsiTheme="minorHAnsi"/>
                <w:noProof/>
                <w:color w:val="auto"/>
                <w:sz w:val="22"/>
                <w:szCs w:val="22"/>
                <w:lang w:val="en-AU" w:eastAsia="en-AU"/>
              </w:rPr>
              <w:tab/>
            </w:r>
            <w:r w:rsidRPr="00B973C6">
              <w:rPr>
                <w:rStyle w:val="Hyperlink"/>
                <w:noProof/>
              </w:rPr>
              <w:t>Channel Management Example</w:t>
            </w:r>
            <w:r>
              <w:rPr>
                <w:noProof/>
                <w:webHidden/>
              </w:rPr>
              <w:tab/>
            </w:r>
            <w:r>
              <w:rPr>
                <w:noProof/>
                <w:webHidden/>
              </w:rPr>
              <w:fldChar w:fldCharType="begin"/>
            </w:r>
            <w:r>
              <w:rPr>
                <w:noProof/>
                <w:webHidden/>
              </w:rPr>
              <w:instrText xml:space="preserve"> PAGEREF _Toc46269848 \h </w:instrText>
            </w:r>
            <w:r>
              <w:rPr>
                <w:noProof/>
                <w:webHidden/>
              </w:rPr>
            </w:r>
            <w:r>
              <w:rPr>
                <w:noProof/>
                <w:webHidden/>
              </w:rPr>
              <w:fldChar w:fldCharType="separate"/>
            </w:r>
            <w:r>
              <w:rPr>
                <w:noProof/>
                <w:webHidden/>
              </w:rPr>
              <w:t>76</w:t>
            </w:r>
            <w:r>
              <w:rPr>
                <w:noProof/>
                <w:webHidden/>
              </w:rPr>
              <w:fldChar w:fldCharType="end"/>
            </w:r>
          </w:hyperlink>
        </w:p>
        <w:p w14:paraId="3EED5C22" w14:textId="668BEFD4"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49" w:history="1">
            <w:r w:rsidRPr="00B973C6">
              <w:rPr>
                <w:rStyle w:val="Hyperlink"/>
                <w:rFonts w:cs="Times New Roman"/>
                <w:noProof/>
              </w:rPr>
              <w:t>B.1.1</w:t>
            </w:r>
            <w:r>
              <w:rPr>
                <w:rFonts w:asciiTheme="minorHAnsi" w:eastAsiaTheme="minorEastAsia" w:hAnsiTheme="minorHAnsi"/>
                <w:noProof/>
                <w:color w:val="auto"/>
                <w:sz w:val="22"/>
                <w:szCs w:val="22"/>
                <w:lang w:val="en-AU" w:eastAsia="en-AU"/>
              </w:rPr>
              <w:tab/>
            </w:r>
            <w:r w:rsidRPr="00B973C6">
              <w:rPr>
                <w:rStyle w:val="Hyperlink"/>
                <w:noProof/>
              </w:rPr>
              <w:t>CreateChannel</w:t>
            </w:r>
            <w:r>
              <w:rPr>
                <w:noProof/>
                <w:webHidden/>
              </w:rPr>
              <w:tab/>
            </w:r>
            <w:r>
              <w:rPr>
                <w:noProof/>
                <w:webHidden/>
              </w:rPr>
              <w:fldChar w:fldCharType="begin"/>
            </w:r>
            <w:r>
              <w:rPr>
                <w:noProof/>
                <w:webHidden/>
              </w:rPr>
              <w:instrText xml:space="preserve"> PAGEREF _Toc46269849 \h </w:instrText>
            </w:r>
            <w:r>
              <w:rPr>
                <w:noProof/>
                <w:webHidden/>
              </w:rPr>
            </w:r>
            <w:r>
              <w:rPr>
                <w:noProof/>
                <w:webHidden/>
              </w:rPr>
              <w:fldChar w:fldCharType="separate"/>
            </w:r>
            <w:r>
              <w:rPr>
                <w:noProof/>
                <w:webHidden/>
              </w:rPr>
              <w:t>76</w:t>
            </w:r>
            <w:r>
              <w:rPr>
                <w:noProof/>
                <w:webHidden/>
              </w:rPr>
              <w:fldChar w:fldCharType="end"/>
            </w:r>
          </w:hyperlink>
        </w:p>
        <w:p w14:paraId="32F467A2" w14:textId="34BEB5BB"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0" w:history="1">
            <w:r w:rsidRPr="00B973C6">
              <w:rPr>
                <w:rStyle w:val="Hyperlink"/>
                <w:rFonts w:cs="Times New Roman"/>
                <w:noProof/>
              </w:rPr>
              <w:t>B.1.2</w:t>
            </w:r>
            <w:r>
              <w:rPr>
                <w:rFonts w:asciiTheme="minorHAnsi" w:eastAsiaTheme="minorEastAsia" w:hAnsiTheme="minorHAnsi"/>
                <w:noProof/>
                <w:color w:val="auto"/>
                <w:sz w:val="22"/>
                <w:szCs w:val="22"/>
                <w:lang w:val="en-AU" w:eastAsia="en-AU"/>
              </w:rPr>
              <w:tab/>
            </w:r>
            <w:r w:rsidRPr="00B973C6">
              <w:rPr>
                <w:rStyle w:val="Hyperlink"/>
                <w:noProof/>
              </w:rPr>
              <w:t>AddSecurityToken</w:t>
            </w:r>
            <w:r>
              <w:rPr>
                <w:noProof/>
                <w:webHidden/>
              </w:rPr>
              <w:tab/>
            </w:r>
            <w:r>
              <w:rPr>
                <w:noProof/>
                <w:webHidden/>
              </w:rPr>
              <w:fldChar w:fldCharType="begin"/>
            </w:r>
            <w:r>
              <w:rPr>
                <w:noProof/>
                <w:webHidden/>
              </w:rPr>
              <w:instrText xml:space="preserve"> PAGEREF _Toc46269850 \h </w:instrText>
            </w:r>
            <w:r>
              <w:rPr>
                <w:noProof/>
                <w:webHidden/>
              </w:rPr>
            </w:r>
            <w:r>
              <w:rPr>
                <w:noProof/>
                <w:webHidden/>
              </w:rPr>
              <w:fldChar w:fldCharType="separate"/>
            </w:r>
            <w:r>
              <w:rPr>
                <w:noProof/>
                <w:webHidden/>
              </w:rPr>
              <w:t>77</w:t>
            </w:r>
            <w:r>
              <w:rPr>
                <w:noProof/>
                <w:webHidden/>
              </w:rPr>
              <w:fldChar w:fldCharType="end"/>
            </w:r>
          </w:hyperlink>
        </w:p>
        <w:p w14:paraId="65387F2D" w14:textId="527A766E"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1" w:history="1">
            <w:r w:rsidRPr="00B973C6">
              <w:rPr>
                <w:rStyle w:val="Hyperlink"/>
                <w:rFonts w:cs="Times New Roman"/>
                <w:noProof/>
              </w:rPr>
              <w:t>B.1.3</w:t>
            </w:r>
            <w:r>
              <w:rPr>
                <w:rFonts w:asciiTheme="minorHAnsi" w:eastAsiaTheme="minorEastAsia" w:hAnsiTheme="minorHAnsi"/>
                <w:noProof/>
                <w:color w:val="auto"/>
                <w:sz w:val="22"/>
                <w:szCs w:val="22"/>
                <w:lang w:val="en-AU" w:eastAsia="en-AU"/>
              </w:rPr>
              <w:tab/>
            </w:r>
            <w:r w:rsidRPr="00B973C6">
              <w:rPr>
                <w:rStyle w:val="Hyperlink"/>
                <w:noProof/>
              </w:rPr>
              <w:t>RemoveSecurityToken</w:t>
            </w:r>
            <w:r>
              <w:rPr>
                <w:noProof/>
                <w:webHidden/>
              </w:rPr>
              <w:tab/>
            </w:r>
            <w:r>
              <w:rPr>
                <w:noProof/>
                <w:webHidden/>
              </w:rPr>
              <w:fldChar w:fldCharType="begin"/>
            </w:r>
            <w:r>
              <w:rPr>
                <w:noProof/>
                <w:webHidden/>
              </w:rPr>
              <w:instrText xml:space="preserve"> PAGEREF _Toc46269851 \h </w:instrText>
            </w:r>
            <w:r>
              <w:rPr>
                <w:noProof/>
                <w:webHidden/>
              </w:rPr>
            </w:r>
            <w:r>
              <w:rPr>
                <w:noProof/>
                <w:webHidden/>
              </w:rPr>
              <w:fldChar w:fldCharType="separate"/>
            </w:r>
            <w:r>
              <w:rPr>
                <w:noProof/>
                <w:webHidden/>
              </w:rPr>
              <w:t>78</w:t>
            </w:r>
            <w:r>
              <w:rPr>
                <w:noProof/>
                <w:webHidden/>
              </w:rPr>
              <w:fldChar w:fldCharType="end"/>
            </w:r>
          </w:hyperlink>
        </w:p>
        <w:p w14:paraId="4373CC92" w14:textId="455F13D0"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2" w:history="1">
            <w:r w:rsidRPr="00B973C6">
              <w:rPr>
                <w:rStyle w:val="Hyperlink"/>
                <w:rFonts w:cs="Times New Roman"/>
                <w:noProof/>
              </w:rPr>
              <w:t>B.1.4</w:t>
            </w:r>
            <w:r>
              <w:rPr>
                <w:rFonts w:asciiTheme="minorHAnsi" w:eastAsiaTheme="minorEastAsia" w:hAnsiTheme="minorHAnsi"/>
                <w:noProof/>
                <w:color w:val="auto"/>
                <w:sz w:val="22"/>
                <w:szCs w:val="22"/>
                <w:lang w:val="en-AU" w:eastAsia="en-AU"/>
              </w:rPr>
              <w:tab/>
            </w:r>
            <w:r w:rsidRPr="00B973C6">
              <w:rPr>
                <w:rStyle w:val="Hyperlink"/>
                <w:noProof/>
              </w:rPr>
              <w:t>GetChannel</w:t>
            </w:r>
            <w:r>
              <w:rPr>
                <w:noProof/>
                <w:webHidden/>
              </w:rPr>
              <w:tab/>
            </w:r>
            <w:r>
              <w:rPr>
                <w:noProof/>
                <w:webHidden/>
              </w:rPr>
              <w:fldChar w:fldCharType="begin"/>
            </w:r>
            <w:r>
              <w:rPr>
                <w:noProof/>
                <w:webHidden/>
              </w:rPr>
              <w:instrText xml:space="preserve"> PAGEREF _Toc46269852 \h </w:instrText>
            </w:r>
            <w:r>
              <w:rPr>
                <w:noProof/>
                <w:webHidden/>
              </w:rPr>
            </w:r>
            <w:r>
              <w:rPr>
                <w:noProof/>
                <w:webHidden/>
              </w:rPr>
              <w:fldChar w:fldCharType="separate"/>
            </w:r>
            <w:r>
              <w:rPr>
                <w:noProof/>
                <w:webHidden/>
              </w:rPr>
              <w:t>79</w:t>
            </w:r>
            <w:r>
              <w:rPr>
                <w:noProof/>
                <w:webHidden/>
              </w:rPr>
              <w:fldChar w:fldCharType="end"/>
            </w:r>
          </w:hyperlink>
        </w:p>
        <w:p w14:paraId="4C7BD41B" w14:textId="30A3D99B"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3" w:history="1">
            <w:r w:rsidRPr="00B973C6">
              <w:rPr>
                <w:rStyle w:val="Hyperlink"/>
                <w:rFonts w:cs="Times New Roman"/>
                <w:noProof/>
              </w:rPr>
              <w:t>B.1.5</w:t>
            </w:r>
            <w:r>
              <w:rPr>
                <w:rFonts w:asciiTheme="minorHAnsi" w:eastAsiaTheme="minorEastAsia" w:hAnsiTheme="minorHAnsi"/>
                <w:noProof/>
                <w:color w:val="auto"/>
                <w:sz w:val="22"/>
                <w:szCs w:val="22"/>
                <w:lang w:val="en-AU" w:eastAsia="en-AU"/>
              </w:rPr>
              <w:tab/>
            </w:r>
            <w:r w:rsidRPr="00B973C6">
              <w:rPr>
                <w:rStyle w:val="Hyperlink"/>
                <w:noProof/>
              </w:rPr>
              <w:t>GetChannels</w:t>
            </w:r>
            <w:r>
              <w:rPr>
                <w:noProof/>
                <w:webHidden/>
              </w:rPr>
              <w:tab/>
            </w:r>
            <w:r>
              <w:rPr>
                <w:noProof/>
                <w:webHidden/>
              </w:rPr>
              <w:fldChar w:fldCharType="begin"/>
            </w:r>
            <w:r>
              <w:rPr>
                <w:noProof/>
                <w:webHidden/>
              </w:rPr>
              <w:instrText xml:space="preserve"> PAGEREF _Toc46269853 \h </w:instrText>
            </w:r>
            <w:r>
              <w:rPr>
                <w:noProof/>
                <w:webHidden/>
              </w:rPr>
            </w:r>
            <w:r>
              <w:rPr>
                <w:noProof/>
                <w:webHidden/>
              </w:rPr>
              <w:fldChar w:fldCharType="separate"/>
            </w:r>
            <w:r>
              <w:rPr>
                <w:noProof/>
                <w:webHidden/>
              </w:rPr>
              <w:t>79</w:t>
            </w:r>
            <w:r>
              <w:rPr>
                <w:noProof/>
                <w:webHidden/>
              </w:rPr>
              <w:fldChar w:fldCharType="end"/>
            </w:r>
          </w:hyperlink>
        </w:p>
        <w:p w14:paraId="4584EC32" w14:textId="12C60030"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4" w:history="1">
            <w:r w:rsidRPr="00B973C6">
              <w:rPr>
                <w:rStyle w:val="Hyperlink"/>
                <w:rFonts w:cs="Times New Roman"/>
                <w:noProof/>
              </w:rPr>
              <w:t>B.1.6</w:t>
            </w:r>
            <w:r>
              <w:rPr>
                <w:rFonts w:asciiTheme="minorHAnsi" w:eastAsiaTheme="minorEastAsia" w:hAnsiTheme="minorHAnsi"/>
                <w:noProof/>
                <w:color w:val="auto"/>
                <w:sz w:val="22"/>
                <w:szCs w:val="22"/>
                <w:lang w:val="en-AU" w:eastAsia="en-AU"/>
              </w:rPr>
              <w:tab/>
            </w:r>
            <w:r w:rsidRPr="00B973C6">
              <w:rPr>
                <w:rStyle w:val="Hyperlink"/>
                <w:noProof/>
              </w:rPr>
              <w:t>DeleteChannel</w:t>
            </w:r>
            <w:r>
              <w:rPr>
                <w:noProof/>
                <w:webHidden/>
              </w:rPr>
              <w:tab/>
            </w:r>
            <w:r>
              <w:rPr>
                <w:noProof/>
                <w:webHidden/>
              </w:rPr>
              <w:fldChar w:fldCharType="begin"/>
            </w:r>
            <w:r>
              <w:rPr>
                <w:noProof/>
                <w:webHidden/>
              </w:rPr>
              <w:instrText xml:space="preserve"> PAGEREF _Toc46269854 \h </w:instrText>
            </w:r>
            <w:r>
              <w:rPr>
                <w:noProof/>
                <w:webHidden/>
              </w:rPr>
            </w:r>
            <w:r>
              <w:rPr>
                <w:noProof/>
                <w:webHidden/>
              </w:rPr>
              <w:fldChar w:fldCharType="separate"/>
            </w:r>
            <w:r>
              <w:rPr>
                <w:noProof/>
                <w:webHidden/>
              </w:rPr>
              <w:t>80</w:t>
            </w:r>
            <w:r>
              <w:rPr>
                <w:noProof/>
                <w:webHidden/>
              </w:rPr>
              <w:fldChar w:fldCharType="end"/>
            </w:r>
          </w:hyperlink>
        </w:p>
        <w:p w14:paraId="17661295" w14:textId="51946446"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55" w:history="1">
            <w:r w:rsidRPr="00B973C6">
              <w:rPr>
                <w:rStyle w:val="Hyperlink"/>
                <w:rFonts w:cs="Times New Roman"/>
                <w:noProof/>
              </w:rPr>
              <w:t>B.2</w:t>
            </w:r>
            <w:r>
              <w:rPr>
                <w:rFonts w:asciiTheme="minorHAnsi" w:eastAsiaTheme="minorEastAsia" w:hAnsiTheme="minorHAnsi"/>
                <w:noProof/>
                <w:color w:val="auto"/>
                <w:sz w:val="22"/>
                <w:szCs w:val="22"/>
                <w:lang w:val="en-AU" w:eastAsia="en-AU"/>
              </w:rPr>
              <w:tab/>
            </w:r>
            <w:r w:rsidRPr="00B973C6">
              <w:rPr>
                <w:rStyle w:val="Hyperlink"/>
                <w:noProof/>
              </w:rPr>
              <w:t>Publish-Subscribe Example</w:t>
            </w:r>
            <w:r>
              <w:rPr>
                <w:noProof/>
                <w:webHidden/>
              </w:rPr>
              <w:tab/>
            </w:r>
            <w:r>
              <w:rPr>
                <w:noProof/>
                <w:webHidden/>
              </w:rPr>
              <w:fldChar w:fldCharType="begin"/>
            </w:r>
            <w:r>
              <w:rPr>
                <w:noProof/>
                <w:webHidden/>
              </w:rPr>
              <w:instrText xml:space="preserve"> PAGEREF _Toc46269855 \h </w:instrText>
            </w:r>
            <w:r>
              <w:rPr>
                <w:noProof/>
                <w:webHidden/>
              </w:rPr>
            </w:r>
            <w:r>
              <w:rPr>
                <w:noProof/>
                <w:webHidden/>
              </w:rPr>
              <w:fldChar w:fldCharType="separate"/>
            </w:r>
            <w:r>
              <w:rPr>
                <w:noProof/>
                <w:webHidden/>
              </w:rPr>
              <w:t>82</w:t>
            </w:r>
            <w:r>
              <w:rPr>
                <w:noProof/>
                <w:webHidden/>
              </w:rPr>
              <w:fldChar w:fldCharType="end"/>
            </w:r>
          </w:hyperlink>
        </w:p>
        <w:p w14:paraId="41E39E7E" w14:textId="74C94202"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6" w:history="1">
            <w:r w:rsidRPr="00B973C6">
              <w:rPr>
                <w:rStyle w:val="Hyperlink"/>
                <w:rFonts w:cs="Times New Roman"/>
                <w:noProof/>
              </w:rPr>
              <w:t>B.2.1</w:t>
            </w:r>
            <w:r>
              <w:rPr>
                <w:rFonts w:asciiTheme="minorHAnsi" w:eastAsiaTheme="minorEastAsia" w:hAnsiTheme="minorHAnsi"/>
                <w:noProof/>
                <w:color w:val="auto"/>
                <w:sz w:val="22"/>
                <w:szCs w:val="22"/>
                <w:lang w:val="en-AU" w:eastAsia="en-AU"/>
              </w:rPr>
              <w:tab/>
            </w:r>
            <w:r w:rsidRPr="00B973C6">
              <w:rPr>
                <w:rStyle w:val="Hyperlink"/>
                <w:noProof/>
              </w:rPr>
              <w:t>OpenSubscriptionSession</w:t>
            </w:r>
            <w:r>
              <w:rPr>
                <w:noProof/>
                <w:webHidden/>
              </w:rPr>
              <w:tab/>
            </w:r>
            <w:r>
              <w:rPr>
                <w:noProof/>
                <w:webHidden/>
              </w:rPr>
              <w:fldChar w:fldCharType="begin"/>
            </w:r>
            <w:r>
              <w:rPr>
                <w:noProof/>
                <w:webHidden/>
              </w:rPr>
              <w:instrText xml:space="preserve"> PAGEREF _Toc46269856 \h </w:instrText>
            </w:r>
            <w:r>
              <w:rPr>
                <w:noProof/>
                <w:webHidden/>
              </w:rPr>
            </w:r>
            <w:r>
              <w:rPr>
                <w:noProof/>
                <w:webHidden/>
              </w:rPr>
              <w:fldChar w:fldCharType="separate"/>
            </w:r>
            <w:r>
              <w:rPr>
                <w:noProof/>
                <w:webHidden/>
              </w:rPr>
              <w:t>82</w:t>
            </w:r>
            <w:r>
              <w:rPr>
                <w:noProof/>
                <w:webHidden/>
              </w:rPr>
              <w:fldChar w:fldCharType="end"/>
            </w:r>
          </w:hyperlink>
        </w:p>
        <w:p w14:paraId="544422BC" w14:textId="7902A2F0"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7" w:history="1">
            <w:r w:rsidRPr="00B973C6">
              <w:rPr>
                <w:rStyle w:val="Hyperlink"/>
                <w:rFonts w:cs="Times New Roman"/>
                <w:noProof/>
              </w:rPr>
              <w:t>B.2.2</w:t>
            </w:r>
            <w:r>
              <w:rPr>
                <w:rFonts w:asciiTheme="minorHAnsi" w:eastAsiaTheme="minorEastAsia" w:hAnsiTheme="minorHAnsi"/>
                <w:noProof/>
                <w:color w:val="auto"/>
                <w:sz w:val="22"/>
                <w:szCs w:val="22"/>
                <w:lang w:val="en-AU" w:eastAsia="en-AU"/>
              </w:rPr>
              <w:tab/>
            </w:r>
            <w:r w:rsidRPr="00B973C6">
              <w:rPr>
                <w:rStyle w:val="Hyperlink"/>
                <w:noProof/>
              </w:rPr>
              <w:t>OpenPublicationSession</w:t>
            </w:r>
            <w:r>
              <w:rPr>
                <w:noProof/>
                <w:webHidden/>
              </w:rPr>
              <w:tab/>
            </w:r>
            <w:r>
              <w:rPr>
                <w:noProof/>
                <w:webHidden/>
              </w:rPr>
              <w:fldChar w:fldCharType="begin"/>
            </w:r>
            <w:r>
              <w:rPr>
                <w:noProof/>
                <w:webHidden/>
              </w:rPr>
              <w:instrText xml:space="preserve"> PAGEREF _Toc46269857 \h </w:instrText>
            </w:r>
            <w:r>
              <w:rPr>
                <w:noProof/>
                <w:webHidden/>
              </w:rPr>
            </w:r>
            <w:r>
              <w:rPr>
                <w:noProof/>
                <w:webHidden/>
              </w:rPr>
              <w:fldChar w:fldCharType="separate"/>
            </w:r>
            <w:r>
              <w:rPr>
                <w:noProof/>
                <w:webHidden/>
              </w:rPr>
              <w:t>83</w:t>
            </w:r>
            <w:r>
              <w:rPr>
                <w:noProof/>
                <w:webHidden/>
              </w:rPr>
              <w:fldChar w:fldCharType="end"/>
            </w:r>
          </w:hyperlink>
        </w:p>
        <w:p w14:paraId="54F573C4" w14:textId="0B3E4668"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8" w:history="1">
            <w:r w:rsidRPr="00B973C6">
              <w:rPr>
                <w:rStyle w:val="Hyperlink"/>
                <w:rFonts w:cs="Times New Roman"/>
                <w:noProof/>
              </w:rPr>
              <w:t>B.2.3</w:t>
            </w:r>
            <w:r>
              <w:rPr>
                <w:rFonts w:asciiTheme="minorHAnsi" w:eastAsiaTheme="minorEastAsia" w:hAnsiTheme="minorHAnsi"/>
                <w:noProof/>
                <w:color w:val="auto"/>
                <w:sz w:val="22"/>
                <w:szCs w:val="22"/>
                <w:lang w:val="en-AU" w:eastAsia="en-AU"/>
              </w:rPr>
              <w:tab/>
            </w:r>
            <w:r w:rsidRPr="00B973C6">
              <w:rPr>
                <w:rStyle w:val="Hyperlink"/>
                <w:noProof/>
              </w:rPr>
              <w:t>PostPublication</w:t>
            </w:r>
            <w:r>
              <w:rPr>
                <w:noProof/>
                <w:webHidden/>
              </w:rPr>
              <w:tab/>
            </w:r>
            <w:r>
              <w:rPr>
                <w:noProof/>
                <w:webHidden/>
              </w:rPr>
              <w:fldChar w:fldCharType="begin"/>
            </w:r>
            <w:r>
              <w:rPr>
                <w:noProof/>
                <w:webHidden/>
              </w:rPr>
              <w:instrText xml:space="preserve"> PAGEREF _Toc46269858 \h </w:instrText>
            </w:r>
            <w:r>
              <w:rPr>
                <w:noProof/>
                <w:webHidden/>
              </w:rPr>
            </w:r>
            <w:r>
              <w:rPr>
                <w:noProof/>
                <w:webHidden/>
              </w:rPr>
              <w:fldChar w:fldCharType="separate"/>
            </w:r>
            <w:r>
              <w:rPr>
                <w:noProof/>
                <w:webHidden/>
              </w:rPr>
              <w:t>84</w:t>
            </w:r>
            <w:r>
              <w:rPr>
                <w:noProof/>
                <w:webHidden/>
              </w:rPr>
              <w:fldChar w:fldCharType="end"/>
            </w:r>
          </w:hyperlink>
        </w:p>
        <w:p w14:paraId="67670E80" w14:textId="2A25F32F"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59" w:history="1">
            <w:r w:rsidRPr="00B973C6">
              <w:rPr>
                <w:rStyle w:val="Hyperlink"/>
                <w:rFonts w:cs="Times New Roman"/>
                <w:noProof/>
              </w:rPr>
              <w:t>B.2.4</w:t>
            </w:r>
            <w:r>
              <w:rPr>
                <w:rFonts w:asciiTheme="minorHAnsi" w:eastAsiaTheme="minorEastAsia" w:hAnsiTheme="minorHAnsi"/>
                <w:noProof/>
                <w:color w:val="auto"/>
                <w:sz w:val="22"/>
                <w:szCs w:val="22"/>
                <w:lang w:val="en-AU" w:eastAsia="en-AU"/>
              </w:rPr>
              <w:tab/>
            </w:r>
            <w:r w:rsidRPr="00B973C6">
              <w:rPr>
                <w:rStyle w:val="Hyperlink"/>
                <w:noProof/>
              </w:rPr>
              <w:t>NotifyListener</w:t>
            </w:r>
            <w:r>
              <w:rPr>
                <w:noProof/>
                <w:webHidden/>
              </w:rPr>
              <w:tab/>
            </w:r>
            <w:r>
              <w:rPr>
                <w:noProof/>
                <w:webHidden/>
              </w:rPr>
              <w:fldChar w:fldCharType="begin"/>
            </w:r>
            <w:r>
              <w:rPr>
                <w:noProof/>
                <w:webHidden/>
              </w:rPr>
              <w:instrText xml:space="preserve"> PAGEREF _Toc46269859 \h </w:instrText>
            </w:r>
            <w:r>
              <w:rPr>
                <w:noProof/>
                <w:webHidden/>
              </w:rPr>
            </w:r>
            <w:r>
              <w:rPr>
                <w:noProof/>
                <w:webHidden/>
              </w:rPr>
              <w:fldChar w:fldCharType="separate"/>
            </w:r>
            <w:r>
              <w:rPr>
                <w:noProof/>
                <w:webHidden/>
              </w:rPr>
              <w:t>85</w:t>
            </w:r>
            <w:r>
              <w:rPr>
                <w:noProof/>
                <w:webHidden/>
              </w:rPr>
              <w:fldChar w:fldCharType="end"/>
            </w:r>
          </w:hyperlink>
        </w:p>
        <w:p w14:paraId="77A43EB4" w14:textId="1B77A6D2"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0" w:history="1">
            <w:r w:rsidRPr="00B973C6">
              <w:rPr>
                <w:rStyle w:val="Hyperlink"/>
                <w:rFonts w:cs="Times New Roman"/>
                <w:noProof/>
              </w:rPr>
              <w:t>B.2.5</w:t>
            </w:r>
            <w:r>
              <w:rPr>
                <w:rFonts w:asciiTheme="minorHAnsi" w:eastAsiaTheme="minorEastAsia" w:hAnsiTheme="minorHAnsi"/>
                <w:noProof/>
                <w:color w:val="auto"/>
                <w:sz w:val="22"/>
                <w:szCs w:val="22"/>
                <w:lang w:val="en-AU" w:eastAsia="en-AU"/>
              </w:rPr>
              <w:tab/>
            </w:r>
            <w:r w:rsidRPr="00B973C6">
              <w:rPr>
                <w:rStyle w:val="Hyperlink"/>
                <w:noProof/>
              </w:rPr>
              <w:t>ReadPublication</w:t>
            </w:r>
            <w:r>
              <w:rPr>
                <w:noProof/>
                <w:webHidden/>
              </w:rPr>
              <w:tab/>
            </w:r>
            <w:r>
              <w:rPr>
                <w:noProof/>
                <w:webHidden/>
              </w:rPr>
              <w:fldChar w:fldCharType="begin"/>
            </w:r>
            <w:r>
              <w:rPr>
                <w:noProof/>
                <w:webHidden/>
              </w:rPr>
              <w:instrText xml:space="preserve"> PAGEREF _Toc46269860 \h </w:instrText>
            </w:r>
            <w:r>
              <w:rPr>
                <w:noProof/>
                <w:webHidden/>
              </w:rPr>
            </w:r>
            <w:r>
              <w:rPr>
                <w:noProof/>
                <w:webHidden/>
              </w:rPr>
              <w:fldChar w:fldCharType="separate"/>
            </w:r>
            <w:r>
              <w:rPr>
                <w:noProof/>
                <w:webHidden/>
              </w:rPr>
              <w:t>85</w:t>
            </w:r>
            <w:r>
              <w:rPr>
                <w:noProof/>
                <w:webHidden/>
              </w:rPr>
              <w:fldChar w:fldCharType="end"/>
            </w:r>
          </w:hyperlink>
        </w:p>
        <w:p w14:paraId="73068968" w14:textId="7C216C11"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1" w:history="1">
            <w:r w:rsidRPr="00B973C6">
              <w:rPr>
                <w:rStyle w:val="Hyperlink"/>
                <w:rFonts w:cs="Times New Roman"/>
                <w:noProof/>
              </w:rPr>
              <w:t>B.2.6</w:t>
            </w:r>
            <w:r>
              <w:rPr>
                <w:rFonts w:asciiTheme="minorHAnsi" w:eastAsiaTheme="minorEastAsia" w:hAnsiTheme="minorHAnsi"/>
                <w:noProof/>
                <w:color w:val="auto"/>
                <w:sz w:val="22"/>
                <w:szCs w:val="22"/>
                <w:lang w:val="en-AU" w:eastAsia="en-AU"/>
              </w:rPr>
              <w:tab/>
            </w:r>
            <w:r w:rsidRPr="00B973C6">
              <w:rPr>
                <w:rStyle w:val="Hyperlink"/>
                <w:noProof/>
              </w:rPr>
              <w:t>ExpirePublication</w:t>
            </w:r>
            <w:r>
              <w:rPr>
                <w:noProof/>
                <w:webHidden/>
              </w:rPr>
              <w:tab/>
            </w:r>
            <w:r>
              <w:rPr>
                <w:noProof/>
                <w:webHidden/>
              </w:rPr>
              <w:fldChar w:fldCharType="begin"/>
            </w:r>
            <w:r>
              <w:rPr>
                <w:noProof/>
                <w:webHidden/>
              </w:rPr>
              <w:instrText xml:space="preserve"> PAGEREF _Toc46269861 \h </w:instrText>
            </w:r>
            <w:r>
              <w:rPr>
                <w:noProof/>
                <w:webHidden/>
              </w:rPr>
            </w:r>
            <w:r>
              <w:rPr>
                <w:noProof/>
                <w:webHidden/>
              </w:rPr>
              <w:fldChar w:fldCharType="separate"/>
            </w:r>
            <w:r>
              <w:rPr>
                <w:noProof/>
                <w:webHidden/>
              </w:rPr>
              <w:t>86</w:t>
            </w:r>
            <w:r>
              <w:rPr>
                <w:noProof/>
                <w:webHidden/>
              </w:rPr>
              <w:fldChar w:fldCharType="end"/>
            </w:r>
          </w:hyperlink>
        </w:p>
        <w:p w14:paraId="5CD24B19" w14:textId="5F484D9A"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2" w:history="1">
            <w:r w:rsidRPr="00B973C6">
              <w:rPr>
                <w:rStyle w:val="Hyperlink"/>
                <w:rFonts w:cs="Times New Roman"/>
                <w:noProof/>
              </w:rPr>
              <w:t>B.2.7</w:t>
            </w:r>
            <w:r>
              <w:rPr>
                <w:rFonts w:asciiTheme="minorHAnsi" w:eastAsiaTheme="minorEastAsia" w:hAnsiTheme="minorHAnsi"/>
                <w:noProof/>
                <w:color w:val="auto"/>
                <w:sz w:val="22"/>
                <w:szCs w:val="22"/>
                <w:lang w:val="en-AU" w:eastAsia="en-AU"/>
              </w:rPr>
              <w:tab/>
            </w:r>
            <w:r w:rsidRPr="00B973C6">
              <w:rPr>
                <w:rStyle w:val="Hyperlink"/>
                <w:noProof/>
              </w:rPr>
              <w:t>RemovePublication</w:t>
            </w:r>
            <w:r>
              <w:rPr>
                <w:noProof/>
                <w:webHidden/>
              </w:rPr>
              <w:tab/>
            </w:r>
            <w:r>
              <w:rPr>
                <w:noProof/>
                <w:webHidden/>
              </w:rPr>
              <w:fldChar w:fldCharType="begin"/>
            </w:r>
            <w:r>
              <w:rPr>
                <w:noProof/>
                <w:webHidden/>
              </w:rPr>
              <w:instrText xml:space="preserve"> PAGEREF _Toc46269862 \h </w:instrText>
            </w:r>
            <w:r>
              <w:rPr>
                <w:noProof/>
                <w:webHidden/>
              </w:rPr>
            </w:r>
            <w:r>
              <w:rPr>
                <w:noProof/>
                <w:webHidden/>
              </w:rPr>
              <w:fldChar w:fldCharType="separate"/>
            </w:r>
            <w:r>
              <w:rPr>
                <w:noProof/>
                <w:webHidden/>
              </w:rPr>
              <w:t>87</w:t>
            </w:r>
            <w:r>
              <w:rPr>
                <w:noProof/>
                <w:webHidden/>
              </w:rPr>
              <w:fldChar w:fldCharType="end"/>
            </w:r>
          </w:hyperlink>
        </w:p>
        <w:p w14:paraId="0A97E2B7" w14:textId="6DD6CD29"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3" w:history="1">
            <w:r w:rsidRPr="00B973C6">
              <w:rPr>
                <w:rStyle w:val="Hyperlink"/>
                <w:rFonts w:cs="Times New Roman"/>
                <w:noProof/>
              </w:rPr>
              <w:t>B.2.8</w:t>
            </w:r>
            <w:r>
              <w:rPr>
                <w:rFonts w:asciiTheme="minorHAnsi" w:eastAsiaTheme="minorEastAsia" w:hAnsiTheme="minorHAnsi"/>
                <w:noProof/>
                <w:color w:val="auto"/>
                <w:sz w:val="22"/>
                <w:szCs w:val="22"/>
                <w:lang w:val="en-AU" w:eastAsia="en-AU"/>
              </w:rPr>
              <w:tab/>
            </w:r>
            <w:r w:rsidRPr="00B973C6">
              <w:rPr>
                <w:rStyle w:val="Hyperlink"/>
                <w:noProof/>
              </w:rPr>
              <w:t>ClosePublicationSession</w:t>
            </w:r>
            <w:r>
              <w:rPr>
                <w:noProof/>
                <w:webHidden/>
              </w:rPr>
              <w:tab/>
            </w:r>
            <w:r>
              <w:rPr>
                <w:noProof/>
                <w:webHidden/>
              </w:rPr>
              <w:fldChar w:fldCharType="begin"/>
            </w:r>
            <w:r>
              <w:rPr>
                <w:noProof/>
                <w:webHidden/>
              </w:rPr>
              <w:instrText xml:space="preserve"> PAGEREF _Toc46269863 \h </w:instrText>
            </w:r>
            <w:r>
              <w:rPr>
                <w:noProof/>
                <w:webHidden/>
              </w:rPr>
            </w:r>
            <w:r>
              <w:rPr>
                <w:noProof/>
                <w:webHidden/>
              </w:rPr>
              <w:fldChar w:fldCharType="separate"/>
            </w:r>
            <w:r>
              <w:rPr>
                <w:noProof/>
                <w:webHidden/>
              </w:rPr>
              <w:t>88</w:t>
            </w:r>
            <w:r>
              <w:rPr>
                <w:noProof/>
                <w:webHidden/>
              </w:rPr>
              <w:fldChar w:fldCharType="end"/>
            </w:r>
          </w:hyperlink>
        </w:p>
        <w:p w14:paraId="7FE137C8" w14:textId="616AF925"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4" w:history="1">
            <w:r w:rsidRPr="00B973C6">
              <w:rPr>
                <w:rStyle w:val="Hyperlink"/>
                <w:rFonts w:cs="Times New Roman"/>
                <w:noProof/>
              </w:rPr>
              <w:t>B.2.9</w:t>
            </w:r>
            <w:r>
              <w:rPr>
                <w:rFonts w:asciiTheme="minorHAnsi" w:eastAsiaTheme="minorEastAsia" w:hAnsiTheme="minorHAnsi"/>
                <w:noProof/>
                <w:color w:val="auto"/>
                <w:sz w:val="22"/>
                <w:szCs w:val="22"/>
                <w:lang w:val="en-AU" w:eastAsia="en-AU"/>
              </w:rPr>
              <w:tab/>
            </w:r>
            <w:r w:rsidRPr="00B973C6">
              <w:rPr>
                <w:rStyle w:val="Hyperlink"/>
                <w:noProof/>
              </w:rPr>
              <w:t>CloseSubscriptionSession</w:t>
            </w:r>
            <w:r>
              <w:rPr>
                <w:noProof/>
                <w:webHidden/>
              </w:rPr>
              <w:tab/>
            </w:r>
            <w:r>
              <w:rPr>
                <w:noProof/>
                <w:webHidden/>
              </w:rPr>
              <w:fldChar w:fldCharType="begin"/>
            </w:r>
            <w:r>
              <w:rPr>
                <w:noProof/>
                <w:webHidden/>
              </w:rPr>
              <w:instrText xml:space="preserve"> PAGEREF _Toc46269864 \h </w:instrText>
            </w:r>
            <w:r>
              <w:rPr>
                <w:noProof/>
                <w:webHidden/>
              </w:rPr>
            </w:r>
            <w:r>
              <w:rPr>
                <w:noProof/>
                <w:webHidden/>
              </w:rPr>
              <w:fldChar w:fldCharType="separate"/>
            </w:r>
            <w:r>
              <w:rPr>
                <w:noProof/>
                <w:webHidden/>
              </w:rPr>
              <w:t>88</w:t>
            </w:r>
            <w:r>
              <w:rPr>
                <w:noProof/>
                <w:webHidden/>
              </w:rPr>
              <w:fldChar w:fldCharType="end"/>
            </w:r>
          </w:hyperlink>
        </w:p>
        <w:p w14:paraId="7E25E16C" w14:textId="0C5A162E" w:rsidR="00677AA4" w:rsidRDefault="00677AA4">
          <w:pPr>
            <w:pStyle w:val="TOC2"/>
            <w:tabs>
              <w:tab w:val="left" w:pos="880"/>
              <w:tab w:val="right" w:leader="dot" w:pos="10070"/>
            </w:tabs>
            <w:rPr>
              <w:rFonts w:asciiTheme="minorHAnsi" w:eastAsiaTheme="minorEastAsia" w:hAnsiTheme="minorHAnsi"/>
              <w:noProof/>
              <w:color w:val="auto"/>
              <w:sz w:val="22"/>
              <w:szCs w:val="22"/>
              <w:lang w:val="en-AU" w:eastAsia="en-AU"/>
            </w:rPr>
          </w:pPr>
          <w:hyperlink w:anchor="_Toc46269865" w:history="1">
            <w:r w:rsidRPr="00B973C6">
              <w:rPr>
                <w:rStyle w:val="Hyperlink"/>
                <w:rFonts w:cs="Times New Roman"/>
                <w:noProof/>
              </w:rPr>
              <w:t>B.3</w:t>
            </w:r>
            <w:r>
              <w:rPr>
                <w:rFonts w:asciiTheme="minorHAnsi" w:eastAsiaTheme="minorEastAsia" w:hAnsiTheme="minorHAnsi"/>
                <w:noProof/>
                <w:color w:val="auto"/>
                <w:sz w:val="22"/>
                <w:szCs w:val="22"/>
                <w:lang w:val="en-AU" w:eastAsia="en-AU"/>
              </w:rPr>
              <w:tab/>
            </w:r>
            <w:r w:rsidRPr="00B973C6">
              <w:rPr>
                <w:rStyle w:val="Hyperlink"/>
                <w:noProof/>
              </w:rPr>
              <w:t>Request-Response Example</w:t>
            </w:r>
            <w:r>
              <w:rPr>
                <w:noProof/>
                <w:webHidden/>
              </w:rPr>
              <w:tab/>
            </w:r>
            <w:r>
              <w:rPr>
                <w:noProof/>
                <w:webHidden/>
              </w:rPr>
              <w:fldChar w:fldCharType="begin"/>
            </w:r>
            <w:r>
              <w:rPr>
                <w:noProof/>
                <w:webHidden/>
              </w:rPr>
              <w:instrText xml:space="preserve"> PAGEREF _Toc46269865 \h </w:instrText>
            </w:r>
            <w:r>
              <w:rPr>
                <w:noProof/>
                <w:webHidden/>
              </w:rPr>
            </w:r>
            <w:r>
              <w:rPr>
                <w:noProof/>
                <w:webHidden/>
              </w:rPr>
              <w:fldChar w:fldCharType="separate"/>
            </w:r>
            <w:r>
              <w:rPr>
                <w:noProof/>
                <w:webHidden/>
              </w:rPr>
              <w:t>90</w:t>
            </w:r>
            <w:r>
              <w:rPr>
                <w:noProof/>
                <w:webHidden/>
              </w:rPr>
              <w:fldChar w:fldCharType="end"/>
            </w:r>
          </w:hyperlink>
        </w:p>
        <w:p w14:paraId="0E45F07C" w14:textId="43D6A193"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6" w:history="1">
            <w:r w:rsidRPr="00B973C6">
              <w:rPr>
                <w:rStyle w:val="Hyperlink"/>
                <w:rFonts w:cs="Times New Roman"/>
                <w:noProof/>
              </w:rPr>
              <w:t>B.3.1</w:t>
            </w:r>
            <w:r>
              <w:rPr>
                <w:rFonts w:asciiTheme="minorHAnsi" w:eastAsiaTheme="minorEastAsia" w:hAnsiTheme="minorHAnsi"/>
                <w:noProof/>
                <w:color w:val="auto"/>
                <w:sz w:val="22"/>
                <w:szCs w:val="22"/>
                <w:lang w:val="en-AU" w:eastAsia="en-AU"/>
              </w:rPr>
              <w:tab/>
            </w:r>
            <w:r w:rsidRPr="00B973C6">
              <w:rPr>
                <w:rStyle w:val="Hyperlink"/>
                <w:noProof/>
              </w:rPr>
              <w:t>OpenProviderRequestSession</w:t>
            </w:r>
            <w:r>
              <w:rPr>
                <w:noProof/>
                <w:webHidden/>
              </w:rPr>
              <w:tab/>
            </w:r>
            <w:r>
              <w:rPr>
                <w:noProof/>
                <w:webHidden/>
              </w:rPr>
              <w:fldChar w:fldCharType="begin"/>
            </w:r>
            <w:r>
              <w:rPr>
                <w:noProof/>
                <w:webHidden/>
              </w:rPr>
              <w:instrText xml:space="preserve"> PAGEREF _Toc46269866 \h </w:instrText>
            </w:r>
            <w:r>
              <w:rPr>
                <w:noProof/>
                <w:webHidden/>
              </w:rPr>
            </w:r>
            <w:r>
              <w:rPr>
                <w:noProof/>
                <w:webHidden/>
              </w:rPr>
              <w:fldChar w:fldCharType="separate"/>
            </w:r>
            <w:r>
              <w:rPr>
                <w:noProof/>
                <w:webHidden/>
              </w:rPr>
              <w:t>90</w:t>
            </w:r>
            <w:r>
              <w:rPr>
                <w:noProof/>
                <w:webHidden/>
              </w:rPr>
              <w:fldChar w:fldCharType="end"/>
            </w:r>
          </w:hyperlink>
        </w:p>
        <w:p w14:paraId="2C278F74" w14:textId="22C6A23F"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7" w:history="1">
            <w:r w:rsidRPr="00B973C6">
              <w:rPr>
                <w:rStyle w:val="Hyperlink"/>
                <w:rFonts w:cs="Times New Roman"/>
                <w:noProof/>
              </w:rPr>
              <w:t>B.3.2</w:t>
            </w:r>
            <w:r>
              <w:rPr>
                <w:rFonts w:asciiTheme="minorHAnsi" w:eastAsiaTheme="minorEastAsia" w:hAnsiTheme="minorHAnsi"/>
                <w:noProof/>
                <w:color w:val="auto"/>
                <w:sz w:val="22"/>
                <w:szCs w:val="22"/>
                <w:lang w:val="en-AU" w:eastAsia="en-AU"/>
              </w:rPr>
              <w:tab/>
            </w:r>
            <w:r w:rsidRPr="00B973C6">
              <w:rPr>
                <w:rStyle w:val="Hyperlink"/>
                <w:noProof/>
              </w:rPr>
              <w:t>OpenConsumerRequestSession</w:t>
            </w:r>
            <w:r>
              <w:rPr>
                <w:noProof/>
                <w:webHidden/>
              </w:rPr>
              <w:tab/>
            </w:r>
            <w:r>
              <w:rPr>
                <w:noProof/>
                <w:webHidden/>
              </w:rPr>
              <w:fldChar w:fldCharType="begin"/>
            </w:r>
            <w:r>
              <w:rPr>
                <w:noProof/>
                <w:webHidden/>
              </w:rPr>
              <w:instrText xml:space="preserve"> PAGEREF _Toc46269867 \h </w:instrText>
            </w:r>
            <w:r>
              <w:rPr>
                <w:noProof/>
                <w:webHidden/>
              </w:rPr>
            </w:r>
            <w:r>
              <w:rPr>
                <w:noProof/>
                <w:webHidden/>
              </w:rPr>
              <w:fldChar w:fldCharType="separate"/>
            </w:r>
            <w:r>
              <w:rPr>
                <w:noProof/>
                <w:webHidden/>
              </w:rPr>
              <w:t>91</w:t>
            </w:r>
            <w:r>
              <w:rPr>
                <w:noProof/>
                <w:webHidden/>
              </w:rPr>
              <w:fldChar w:fldCharType="end"/>
            </w:r>
          </w:hyperlink>
        </w:p>
        <w:p w14:paraId="04B716C8" w14:textId="4E97D5EF"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8" w:history="1">
            <w:r w:rsidRPr="00B973C6">
              <w:rPr>
                <w:rStyle w:val="Hyperlink"/>
                <w:rFonts w:cs="Times New Roman"/>
                <w:noProof/>
              </w:rPr>
              <w:t>B.3.3</w:t>
            </w:r>
            <w:r>
              <w:rPr>
                <w:rFonts w:asciiTheme="minorHAnsi" w:eastAsiaTheme="minorEastAsia" w:hAnsiTheme="minorHAnsi"/>
                <w:noProof/>
                <w:color w:val="auto"/>
                <w:sz w:val="22"/>
                <w:szCs w:val="22"/>
                <w:lang w:val="en-AU" w:eastAsia="en-AU"/>
              </w:rPr>
              <w:tab/>
            </w:r>
            <w:r w:rsidRPr="00B973C6">
              <w:rPr>
                <w:rStyle w:val="Hyperlink"/>
                <w:noProof/>
              </w:rPr>
              <w:t>PostRequest</w:t>
            </w:r>
            <w:r>
              <w:rPr>
                <w:noProof/>
                <w:webHidden/>
              </w:rPr>
              <w:tab/>
            </w:r>
            <w:r>
              <w:rPr>
                <w:noProof/>
                <w:webHidden/>
              </w:rPr>
              <w:fldChar w:fldCharType="begin"/>
            </w:r>
            <w:r>
              <w:rPr>
                <w:noProof/>
                <w:webHidden/>
              </w:rPr>
              <w:instrText xml:space="preserve"> PAGEREF _Toc46269868 \h </w:instrText>
            </w:r>
            <w:r>
              <w:rPr>
                <w:noProof/>
                <w:webHidden/>
              </w:rPr>
            </w:r>
            <w:r>
              <w:rPr>
                <w:noProof/>
                <w:webHidden/>
              </w:rPr>
              <w:fldChar w:fldCharType="separate"/>
            </w:r>
            <w:r>
              <w:rPr>
                <w:noProof/>
                <w:webHidden/>
              </w:rPr>
              <w:t>92</w:t>
            </w:r>
            <w:r>
              <w:rPr>
                <w:noProof/>
                <w:webHidden/>
              </w:rPr>
              <w:fldChar w:fldCharType="end"/>
            </w:r>
          </w:hyperlink>
        </w:p>
        <w:p w14:paraId="7EF1AEA0" w14:textId="62738C7D"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69" w:history="1">
            <w:r w:rsidRPr="00B973C6">
              <w:rPr>
                <w:rStyle w:val="Hyperlink"/>
                <w:rFonts w:cs="Times New Roman"/>
                <w:noProof/>
              </w:rPr>
              <w:t>B.3.4</w:t>
            </w:r>
            <w:r>
              <w:rPr>
                <w:rFonts w:asciiTheme="minorHAnsi" w:eastAsiaTheme="minorEastAsia" w:hAnsiTheme="minorHAnsi"/>
                <w:noProof/>
                <w:color w:val="auto"/>
                <w:sz w:val="22"/>
                <w:szCs w:val="22"/>
                <w:lang w:val="en-AU" w:eastAsia="en-AU"/>
              </w:rPr>
              <w:tab/>
            </w:r>
            <w:r w:rsidRPr="00B973C6">
              <w:rPr>
                <w:rStyle w:val="Hyperlink"/>
                <w:noProof/>
              </w:rPr>
              <w:t>NotifyListener</w:t>
            </w:r>
            <w:r>
              <w:rPr>
                <w:noProof/>
                <w:webHidden/>
              </w:rPr>
              <w:tab/>
            </w:r>
            <w:r>
              <w:rPr>
                <w:noProof/>
                <w:webHidden/>
              </w:rPr>
              <w:fldChar w:fldCharType="begin"/>
            </w:r>
            <w:r>
              <w:rPr>
                <w:noProof/>
                <w:webHidden/>
              </w:rPr>
              <w:instrText xml:space="preserve"> PAGEREF _Toc46269869 \h </w:instrText>
            </w:r>
            <w:r>
              <w:rPr>
                <w:noProof/>
                <w:webHidden/>
              </w:rPr>
            </w:r>
            <w:r>
              <w:rPr>
                <w:noProof/>
                <w:webHidden/>
              </w:rPr>
              <w:fldChar w:fldCharType="separate"/>
            </w:r>
            <w:r>
              <w:rPr>
                <w:noProof/>
                <w:webHidden/>
              </w:rPr>
              <w:t>93</w:t>
            </w:r>
            <w:r>
              <w:rPr>
                <w:noProof/>
                <w:webHidden/>
              </w:rPr>
              <w:fldChar w:fldCharType="end"/>
            </w:r>
          </w:hyperlink>
        </w:p>
        <w:p w14:paraId="18C52444" w14:textId="0E085397"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70" w:history="1">
            <w:r w:rsidRPr="00B973C6">
              <w:rPr>
                <w:rStyle w:val="Hyperlink"/>
                <w:rFonts w:cs="Times New Roman"/>
                <w:noProof/>
              </w:rPr>
              <w:t>B.3.5</w:t>
            </w:r>
            <w:r>
              <w:rPr>
                <w:rFonts w:asciiTheme="minorHAnsi" w:eastAsiaTheme="minorEastAsia" w:hAnsiTheme="minorHAnsi"/>
                <w:noProof/>
                <w:color w:val="auto"/>
                <w:sz w:val="22"/>
                <w:szCs w:val="22"/>
                <w:lang w:val="en-AU" w:eastAsia="en-AU"/>
              </w:rPr>
              <w:tab/>
            </w:r>
            <w:r w:rsidRPr="00B973C6">
              <w:rPr>
                <w:rStyle w:val="Hyperlink"/>
                <w:noProof/>
              </w:rPr>
              <w:t>ReadRequest</w:t>
            </w:r>
            <w:r>
              <w:rPr>
                <w:noProof/>
                <w:webHidden/>
              </w:rPr>
              <w:tab/>
            </w:r>
            <w:r>
              <w:rPr>
                <w:noProof/>
                <w:webHidden/>
              </w:rPr>
              <w:fldChar w:fldCharType="begin"/>
            </w:r>
            <w:r>
              <w:rPr>
                <w:noProof/>
                <w:webHidden/>
              </w:rPr>
              <w:instrText xml:space="preserve"> PAGEREF _Toc46269870 \h </w:instrText>
            </w:r>
            <w:r>
              <w:rPr>
                <w:noProof/>
                <w:webHidden/>
              </w:rPr>
            </w:r>
            <w:r>
              <w:rPr>
                <w:noProof/>
                <w:webHidden/>
              </w:rPr>
              <w:fldChar w:fldCharType="separate"/>
            </w:r>
            <w:r>
              <w:rPr>
                <w:noProof/>
                <w:webHidden/>
              </w:rPr>
              <w:t>93</w:t>
            </w:r>
            <w:r>
              <w:rPr>
                <w:noProof/>
                <w:webHidden/>
              </w:rPr>
              <w:fldChar w:fldCharType="end"/>
            </w:r>
          </w:hyperlink>
        </w:p>
        <w:p w14:paraId="5E0D0D28" w14:textId="2E0A834F"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71" w:history="1">
            <w:r w:rsidRPr="00B973C6">
              <w:rPr>
                <w:rStyle w:val="Hyperlink"/>
                <w:rFonts w:cs="Times New Roman"/>
                <w:noProof/>
              </w:rPr>
              <w:t>B.3.6</w:t>
            </w:r>
            <w:r>
              <w:rPr>
                <w:rFonts w:asciiTheme="minorHAnsi" w:eastAsiaTheme="minorEastAsia" w:hAnsiTheme="minorHAnsi"/>
                <w:noProof/>
                <w:color w:val="auto"/>
                <w:sz w:val="22"/>
                <w:szCs w:val="22"/>
                <w:lang w:val="en-AU" w:eastAsia="en-AU"/>
              </w:rPr>
              <w:tab/>
            </w:r>
            <w:r w:rsidRPr="00B973C6">
              <w:rPr>
                <w:rStyle w:val="Hyperlink"/>
                <w:noProof/>
              </w:rPr>
              <w:t>RemoveRequest</w:t>
            </w:r>
            <w:r>
              <w:rPr>
                <w:noProof/>
                <w:webHidden/>
              </w:rPr>
              <w:tab/>
            </w:r>
            <w:r>
              <w:rPr>
                <w:noProof/>
                <w:webHidden/>
              </w:rPr>
              <w:fldChar w:fldCharType="begin"/>
            </w:r>
            <w:r>
              <w:rPr>
                <w:noProof/>
                <w:webHidden/>
              </w:rPr>
              <w:instrText xml:space="preserve"> PAGEREF _Toc46269871 \h </w:instrText>
            </w:r>
            <w:r>
              <w:rPr>
                <w:noProof/>
                <w:webHidden/>
              </w:rPr>
            </w:r>
            <w:r>
              <w:rPr>
                <w:noProof/>
                <w:webHidden/>
              </w:rPr>
              <w:fldChar w:fldCharType="separate"/>
            </w:r>
            <w:r>
              <w:rPr>
                <w:noProof/>
                <w:webHidden/>
              </w:rPr>
              <w:t>94</w:t>
            </w:r>
            <w:r>
              <w:rPr>
                <w:noProof/>
                <w:webHidden/>
              </w:rPr>
              <w:fldChar w:fldCharType="end"/>
            </w:r>
          </w:hyperlink>
        </w:p>
        <w:p w14:paraId="35BEAA2C" w14:textId="6EB5CA72"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72" w:history="1">
            <w:r w:rsidRPr="00B973C6">
              <w:rPr>
                <w:rStyle w:val="Hyperlink"/>
                <w:rFonts w:cs="Times New Roman"/>
                <w:noProof/>
              </w:rPr>
              <w:t>B.3.7</w:t>
            </w:r>
            <w:r>
              <w:rPr>
                <w:rFonts w:asciiTheme="minorHAnsi" w:eastAsiaTheme="minorEastAsia" w:hAnsiTheme="minorHAnsi"/>
                <w:noProof/>
                <w:color w:val="auto"/>
                <w:sz w:val="22"/>
                <w:szCs w:val="22"/>
                <w:lang w:val="en-AU" w:eastAsia="en-AU"/>
              </w:rPr>
              <w:tab/>
            </w:r>
            <w:r w:rsidRPr="00B973C6">
              <w:rPr>
                <w:rStyle w:val="Hyperlink"/>
                <w:noProof/>
              </w:rPr>
              <w:t>PostResponse</w:t>
            </w:r>
            <w:r>
              <w:rPr>
                <w:noProof/>
                <w:webHidden/>
              </w:rPr>
              <w:tab/>
            </w:r>
            <w:r>
              <w:rPr>
                <w:noProof/>
                <w:webHidden/>
              </w:rPr>
              <w:fldChar w:fldCharType="begin"/>
            </w:r>
            <w:r>
              <w:rPr>
                <w:noProof/>
                <w:webHidden/>
              </w:rPr>
              <w:instrText xml:space="preserve"> PAGEREF _Toc46269872 \h </w:instrText>
            </w:r>
            <w:r>
              <w:rPr>
                <w:noProof/>
                <w:webHidden/>
              </w:rPr>
            </w:r>
            <w:r>
              <w:rPr>
                <w:noProof/>
                <w:webHidden/>
              </w:rPr>
              <w:fldChar w:fldCharType="separate"/>
            </w:r>
            <w:r>
              <w:rPr>
                <w:noProof/>
                <w:webHidden/>
              </w:rPr>
              <w:t>95</w:t>
            </w:r>
            <w:r>
              <w:rPr>
                <w:noProof/>
                <w:webHidden/>
              </w:rPr>
              <w:fldChar w:fldCharType="end"/>
            </w:r>
          </w:hyperlink>
        </w:p>
        <w:p w14:paraId="6E933060" w14:textId="0A548EA0"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73" w:history="1">
            <w:r w:rsidRPr="00B973C6">
              <w:rPr>
                <w:rStyle w:val="Hyperlink"/>
                <w:rFonts w:cs="Times New Roman"/>
                <w:noProof/>
              </w:rPr>
              <w:t>B.3.8</w:t>
            </w:r>
            <w:r>
              <w:rPr>
                <w:rFonts w:asciiTheme="minorHAnsi" w:eastAsiaTheme="minorEastAsia" w:hAnsiTheme="minorHAnsi"/>
                <w:noProof/>
                <w:color w:val="auto"/>
                <w:sz w:val="22"/>
                <w:szCs w:val="22"/>
                <w:lang w:val="en-AU" w:eastAsia="en-AU"/>
              </w:rPr>
              <w:tab/>
            </w:r>
            <w:r w:rsidRPr="00B973C6">
              <w:rPr>
                <w:rStyle w:val="Hyperlink"/>
                <w:noProof/>
              </w:rPr>
              <w:t>NotifyListener</w:t>
            </w:r>
            <w:r>
              <w:rPr>
                <w:noProof/>
                <w:webHidden/>
              </w:rPr>
              <w:tab/>
            </w:r>
            <w:r>
              <w:rPr>
                <w:noProof/>
                <w:webHidden/>
              </w:rPr>
              <w:fldChar w:fldCharType="begin"/>
            </w:r>
            <w:r>
              <w:rPr>
                <w:noProof/>
                <w:webHidden/>
              </w:rPr>
              <w:instrText xml:space="preserve"> PAGEREF _Toc46269873 \h </w:instrText>
            </w:r>
            <w:r>
              <w:rPr>
                <w:noProof/>
                <w:webHidden/>
              </w:rPr>
            </w:r>
            <w:r>
              <w:rPr>
                <w:noProof/>
                <w:webHidden/>
              </w:rPr>
              <w:fldChar w:fldCharType="separate"/>
            </w:r>
            <w:r>
              <w:rPr>
                <w:noProof/>
                <w:webHidden/>
              </w:rPr>
              <w:t>96</w:t>
            </w:r>
            <w:r>
              <w:rPr>
                <w:noProof/>
                <w:webHidden/>
              </w:rPr>
              <w:fldChar w:fldCharType="end"/>
            </w:r>
          </w:hyperlink>
        </w:p>
        <w:p w14:paraId="1FB3BD47" w14:textId="435369B4" w:rsidR="00677AA4" w:rsidRDefault="00677AA4">
          <w:pPr>
            <w:pStyle w:val="TOC3"/>
            <w:tabs>
              <w:tab w:val="left" w:pos="1100"/>
              <w:tab w:val="right" w:leader="dot" w:pos="10070"/>
            </w:tabs>
            <w:rPr>
              <w:rFonts w:asciiTheme="minorHAnsi" w:eastAsiaTheme="minorEastAsia" w:hAnsiTheme="minorHAnsi"/>
              <w:noProof/>
              <w:color w:val="auto"/>
              <w:sz w:val="22"/>
              <w:szCs w:val="22"/>
              <w:lang w:val="en-AU" w:eastAsia="en-AU"/>
            </w:rPr>
          </w:pPr>
          <w:hyperlink w:anchor="_Toc46269874" w:history="1">
            <w:r w:rsidRPr="00B973C6">
              <w:rPr>
                <w:rStyle w:val="Hyperlink"/>
                <w:rFonts w:cs="Times New Roman"/>
                <w:noProof/>
              </w:rPr>
              <w:t>B.3.9</w:t>
            </w:r>
            <w:r>
              <w:rPr>
                <w:rFonts w:asciiTheme="minorHAnsi" w:eastAsiaTheme="minorEastAsia" w:hAnsiTheme="minorHAnsi"/>
                <w:noProof/>
                <w:color w:val="auto"/>
                <w:sz w:val="22"/>
                <w:szCs w:val="22"/>
                <w:lang w:val="en-AU" w:eastAsia="en-AU"/>
              </w:rPr>
              <w:tab/>
            </w:r>
            <w:r w:rsidRPr="00B973C6">
              <w:rPr>
                <w:rStyle w:val="Hyperlink"/>
                <w:noProof/>
              </w:rPr>
              <w:t>ReadResponse</w:t>
            </w:r>
            <w:r>
              <w:rPr>
                <w:noProof/>
                <w:webHidden/>
              </w:rPr>
              <w:tab/>
            </w:r>
            <w:r>
              <w:rPr>
                <w:noProof/>
                <w:webHidden/>
              </w:rPr>
              <w:fldChar w:fldCharType="begin"/>
            </w:r>
            <w:r>
              <w:rPr>
                <w:noProof/>
                <w:webHidden/>
              </w:rPr>
              <w:instrText xml:space="preserve"> PAGEREF _Toc46269874 \h </w:instrText>
            </w:r>
            <w:r>
              <w:rPr>
                <w:noProof/>
                <w:webHidden/>
              </w:rPr>
            </w:r>
            <w:r>
              <w:rPr>
                <w:noProof/>
                <w:webHidden/>
              </w:rPr>
              <w:fldChar w:fldCharType="separate"/>
            </w:r>
            <w:r>
              <w:rPr>
                <w:noProof/>
                <w:webHidden/>
              </w:rPr>
              <w:t>96</w:t>
            </w:r>
            <w:r>
              <w:rPr>
                <w:noProof/>
                <w:webHidden/>
              </w:rPr>
              <w:fldChar w:fldCharType="end"/>
            </w:r>
          </w:hyperlink>
        </w:p>
        <w:p w14:paraId="4D70FD92" w14:textId="35FF09D0" w:rsidR="00677AA4" w:rsidRDefault="00677AA4">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269875" w:history="1">
            <w:r w:rsidRPr="00B973C6">
              <w:rPr>
                <w:rStyle w:val="Hyperlink"/>
                <w:rFonts w:cs="Times New Roman"/>
                <w:noProof/>
              </w:rPr>
              <w:t>B.3.10</w:t>
            </w:r>
            <w:r>
              <w:rPr>
                <w:rFonts w:asciiTheme="minorHAnsi" w:eastAsiaTheme="minorEastAsia" w:hAnsiTheme="minorHAnsi"/>
                <w:noProof/>
                <w:color w:val="auto"/>
                <w:sz w:val="22"/>
                <w:szCs w:val="22"/>
                <w:lang w:val="en-AU" w:eastAsia="en-AU"/>
              </w:rPr>
              <w:tab/>
            </w:r>
            <w:r w:rsidRPr="00B973C6">
              <w:rPr>
                <w:rStyle w:val="Hyperlink"/>
                <w:noProof/>
              </w:rPr>
              <w:t>RemoveResponse</w:t>
            </w:r>
            <w:r>
              <w:rPr>
                <w:noProof/>
                <w:webHidden/>
              </w:rPr>
              <w:tab/>
            </w:r>
            <w:r>
              <w:rPr>
                <w:noProof/>
                <w:webHidden/>
              </w:rPr>
              <w:fldChar w:fldCharType="begin"/>
            </w:r>
            <w:r>
              <w:rPr>
                <w:noProof/>
                <w:webHidden/>
              </w:rPr>
              <w:instrText xml:space="preserve"> PAGEREF _Toc46269875 \h </w:instrText>
            </w:r>
            <w:r>
              <w:rPr>
                <w:noProof/>
                <w:webHidden/>
              </w:rPr>
            </w:r>
            <w:r>
              <w:rPr>
                <w:noProof/>
                <w:webHidden/>
              </w:rPr>
              <w:fldChar w:fldCharType="separate"/>
            </w:r>
            <w:r>
              <w:rPr>
                <w:noProof/>
                <w:webHidden/>
              </w:rPr>
              <w:t>97</w:t>
            </w:r>
            <w:r>
              <w:rPr>
                <w:noProof/>
                <w:webHidden/>
              </w:rPr>
              <w:fldChar w:fldCharType="end"/>
            </w:r>
          </w:hyperlink>
        </w:p>
        <w:p w14:paraId="02BCAD66" w14:textId="74461F92" w:rsidR="00677AA4" w:rsidRDefault="00677AA4">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269876" w:history="1">
            <w:r w:rsidRPr="00B973C6">
              <w:rPr>
                <w:rStyle w:val="Hyperlink"/>
                <w:rFonts w:cs="Times New Roman"/>
                <w:noProof/>
              </w:rPr>
              <w:t>B.3.11</w:t>
            </w:r>
            <w:r>
              <w:rPr>
                <w:rFonts w:asciiTheme="minorHAnsi" w:eastAsiaTheme="minorEastAsia" w:hAnsiTheme="minorHAnsi"/>
                <w:noProof/>
                <w:color w:val="auto"/>
                <w:sz w:val="22"/>
                <w:szCs w:val="22"/>
                <w:lang w:val="en-AU" w:eastAsia="en-AU"/>
              </w:rPr>
              <w:tab/>
            </w:r>
            <w:r w:rsidRPr="00B973C6">
              <w:rPr>
                <w:rStyle w:val="Hyperlink"/>
                <w:noProof/>
              </w:rPr>
              <w:t>CloseConsumerRequestSession</w:t>
            </w:r>
            <w:r>
              <w:rPr>
                <w:noProof/>
                <w:webHidden/>
              </w:rPr>
              <w:tab/>
            </w:r>
            <w:r>
              <w:rPr>
                <w:noProof/>
                <w:webHidden/>
              </w:rPr>
              <w:fldChar w:fldCharType="begin"/>
            </w:r>
            <w:r>
              <w:rPr>
                <w:noProof/>
                <w:webHidden/>
              </w:rPr>
              <w:instrText xml:space="preserve"> PAGEREF _Toc46269876 \h </w:instrText>
            </w:r>
            <w:r>
              <w:rPr>
                <w:noProof/>
                <w:webHidden/>
              </w:rPr>
            </w:r>
            <w:r>
              <w:rPr>
                <w:noProof/>
                <w:webHidden/>
              </w:rPr>
              <w:fldChar w:fldCharType="separate"/>
            </w:r>
            <w:r>
              <w:rPr>
                <w:noProof/>
                <w:webHidden/>
              </w:rPr>
              <w:t>98</w:t>
            </w:r>
            <w:r>
              <w:rPr>
                <w:noProof/>
                <w:webHidden/>
              </w:rPr>
              <w:fldChar w:fldCharType="end"/>
            </w:r>
          </w:hyperlink>
        </w:p>
        <w:p w14:paraId="1B54CFFD" w14:textId="5B3BF96A" w:rsidR="00677AA4" w:rsidRDefault="00677AA4">
          <w:pPr>
            <w:pStyle w:val="TOC3"/>
            <w:tabs>
              <w:tab w:val="left" w:pos="1320"/>
              <w:tab w:val="right" w:leader="dot" w:pos="10070"/>
            </w:tabs>
            <w:rPr>
              <w:rFonts w:asciiTheme="minorHAnsi" w:eastAsiaTheme="minorEastAsia" w:hAnsiTheme="minorHAnsi"/>
              <w:noProof/>
              <w:color w:val="auto"/>
              <w:sz w:val="22"/>
              <w:szCs w:val="22"/>
              <w:lang w:val="en-AU" w:eastAsia="en-AU"/>
            </w:rPr>
          </w:pPr>
          <w:hyperlink w:anchor="_Toc46269877" w:history="1">
            <w:r w:rsidRPr="00B973C6">
              <w:rPr>
                <w:rStyle w:val="Hyperlink"/>
                <w:rFonts w:cs="Times New Roman"/>
                <w:noProof/>
              </w:rPr>
              <w:t>B.3.12</w:t>
            </w:r>
            <w:r>
              <w:rPr>
                <w:rFonts w:asciiTheme="minorHAnsi" w:eastAsiaTheme="minorEastAsia" w:hAnsiTheme="minorHAnsi"/>
                <w:noProof/>
                <w:color w:val="auto"/>
                <w:sz w:val="22"/>
                <w:szCs w:val="22"/>
                <w:lang w:val="en-AU" w:eastAsia="en-AU"/>
              </w:rPr>
              <w:tab/>
            </w:r>
            <w:r w:rsidRPr="00B973C6">
              <w:rPr>
                <w:rStyle w:val="Hyperlink"/>
                <w:noProof/>
              </w:rPr>
              <w:t>CloseProviderRequestSession</w:t>
            </w:r>
            <w:r>
              <w:rPr>
                <w:noProof/>
                <w:webHidden/>
              </w:rPr>
              <w:tab/>
            </w:r>
            <w:r>
              <w:rPr>
                <w:noProof/>
                <w:webHidden/>
              </w:rPr>
              <w:fldChar w:fldCharType="begin"/>
            </w:r>
            <w:r>
              <w:rPr>
                <w:noProof/>
                <w:webHidden/>
              </w:rPr>
              <w:instrText xml:space="preserve"> PAGEREF _Toc46269877 \h </w:instrText>
            </w:r>
            <w:r>
              <w:rPr>
                <w:noProof/>
                <w:webHidden/>
              </w:rPr>
            </w:r>
            <w:r>
              <w:rPr>
                <w:noProof/>
                <w:webHidden/>
              </w:rPr>
              <w:fldChar w:fldCharType="separate"/>
            </w:r>
            <w:r>
              <w:rPr>
                <w:noProof/>
                <w:webHidden/>
              </w:rPr>
              <w:t>99</w:t>
            </w:r>
            <w:r>
              <w:rPr>
                <w:noProof/>
                <w:webHidden/>
              </w:rPr>
              <w:fldChar w:fldCharType="end"/>
            </w:r>
          </w:hyperlink>
        </w:p>
        <w:p w14:paraId="1FBBDDA7" w14:textId="21D5B9A7" w:rsidR="00677AA4" w:rsidRDefault="00677AA4">
          <w:pPr>
            <w:pStyle w:val="TOC1"/>
            <w:tabs>
              <w:tab w:val="right" w:leader="dot" w:pos="10070"/>
            </w:tabs>
            <w:rPr>
              <w:rFonts w:asciiTheme="minorHAnsi" w:eastAsiaTheme="minorEastAsia" w:hAnsiTheme="minorHAnsi"/>
              <w:noProof/>
              <w:color w:val="auto"/>
              <w:sz w:val="22"/>
              <w:szCs w:val="22"/>
              <w:lang w:val="en-AU" w:eastAsia="en-AU"/>
            </w:rPr>
          </w:pPr>
          <w:hyperlink w:anchor="_Toc46269878" w:history="1">
            <w:r w:rsidRPr="00B973C6">
              <w:rPr>
                <w:rStyle w:val="Hyperlink"/>
                <w:noProof/>
              </w:rPr>
              <w:t>Acknowledgements</w:t>
            </w:r>
            <w:r>
              <w:rPr>
                <w:noProof/>
                <w:webHidden/>
              </w:rPr>
              <w:tab/>
            </w:r>
            <w:r>
              <w:rPr>
                <w:noProof/>
                <w:webHidden/>
              </w:rPr>
              <w:fldChar w:fldCharType="begin"/>
            </w:r>
            <w:r>
              <w:rPr>
                <w:noProof/>
                <w:webHidden/>
              </w:rPr>
              <w:instrText xml:space="preserve"> PAGEREF _Toc46269878 \h </w:instrText>
            </w:r>
            <w:r>
              <w:rPr>
                <w:noProof/>
                <w:webHidden/>
              </w:rPr>
            </w:r>
            <w:r>
              <w:rPr>
                <w:noProof/>
                <w:webHidden/>
              </w:rPr>
              <w:fldChar w:fldCharType="separate"/>
            </w:r>
            <w:r>
              <w:rPr>
                <w:noProof/>
                <w:webHidden/>
              </w:rPr>
              <w:t>100</w:t>
            </w:r>
            <w:r>
              <w:rPr>
                <w:noProof/>
                <w:webHidden/>
              </w:rPr>
              <w:fldChar w:fldCharType="end"/>
            </w:r>
          </w:hyperlink>
        </w:p>
        <w:p w14:paraId="053317C1" w14:textId="5B3021A1" w:rsidR="00677AA4" w:rsidRDefault="00677AA4">
          <w:pPr>
            <w:pStyle w:val="TOC1"/>
            <w:tabs>
              <w:tab w:val="right" w:leader="dot" w:pos="10070"/>
            </w:tabs>
            <w:rPr>
              <w:rFonts w:asciiTheme="minorHAnsi" w:eastAsiaTheme="minorEastAsia" w:hAnsiTheme="minorHAnsi"/>
              <w:noProof/>
              <w:color w:val="auto"/>
              <w:sz w:val="22"/>
              <w:szCs w:val="22"/>
              <w:lang w:val="en-AU" w:eastAsia="en-AU"/>
            </w:rPr>
          </w:pPr>
          <w:hyperlink w:anchor="_Toc46269879" w:history="1">
            <w:r w:rsidRPr="00B973C6">
              <w:rPr>
                <w:rStyle w:val="Hyperlink"/>
                <w:noProof/>
              </w:rPr>
              <w:t>Bibliography</w:t>
            </w:r>
            <w:r>
              <w:rPr>
                <w:noProof/>
                <w:webHidden/>
              </w:rPr>
              <w:tab/>
            </w:r>
            <w:r>
              <w:rPr>
                <w:noProof/>
                <w:webHidden/>
              </w:rPr>
              <w:fldChar w:fldCharType="begin"/>
            </w:r>
            <w:r>
              <w:rPr>
                <w:noProof/>
                <w:webHidden/>
              </w:rPr>
              <w:instrText xml:space="preserve"> PAGEREF _Toc46269879 \h </w:instrText>
            </w:r>
            <w:r>
              <w:rPr>
                <w:noProof/>
                <w:webHidden/>
              </w:rPr>
            </w:r>
            <w:r>
              <w:rPr>
                <w:noProof/>
                <w:webHidden/>
              </w:rPr>
              <w:fldChar w:fldCharType="separate"/>
            </w:r>
            <w:r>
              <w:rPr>
                <w:noProof/>
                <w:webHidden/>
              </w:rPr>
              <w:t>101</w:t>
            </w:r>
            <w:r>
              <w:rPr>
                <w:noProof/>
                <w:webHidden/>
              </w:rPr>
              <w:fldChar w:fldCharType="end"/>
            </w:r>
          </w:hyperlink>
        </w:p>
        <w:p w14:paraId="190A2753" w14:textId="52D64904" w:rsidR="00BB172D" w:rsidRDefault="00BB172D" w:rsidP="00BF5A6C">
          <w:r>
            <w:rPr>
              <w:b/>
              <w:bCs/>
              <w:noProof/>
            </w:rPr>
            <w:fldChar w:fldCharType="end"/>
          </w:r>
        </w:p>
      </w:sdtContent>
    </w:sdt>
    <w:p w14:paraId="42358EB8" w14:textId="6C0193BD" w:rsidR="00A3352F" w:rsidRDefault="00A3352F">
      <w:pPr>
        <w:spacing w:after="200"/>
      </w:pPr>
    </w:p>
    <w:p w14:paraId="5B9BC580" w14:textId="77777777" w:rsidR="001C00AF" w:rsidRDefault="001C00AF">
      <w:pPr>
        <w:spacing w:after="200"/>
        <w:sectPr w:rsidR="001C00AF" w:rsidSect="001C00AF">
          <w:headerReference w:type="default" r:id="rId25"/>
          <w:footerReference w:type="default" r:id="rId26"/>
          <w:type w:val="oddPage"/>
          <w:pgSz w:w="12240" w:h="15840"/>
          <w:pgMar w:top="1440" w:right="1080" w:bottom="1440" w:left="1080" w:header="720" w:footer="720" w:gutter="0"/>
          <w:pgNumType w:fmt="lowerRoman" w:start="1"/>
          <w:cols w:space="720"/>
          <w:docGrid w:linePitch="326"/>
        </w:sectPr>
      </w:pPr>
    </w:p>
    <w:p w14:paraId="4D547958" w14:textId="77777777" w:rsidR="00923157" w:rsidRDefault="16357397" w:rsidP="008B6393">
      <w:pPr>
        <w:pStyle w:val="Heading1NoNumbers"/>
      </w:pPr>
      <w:bookmarkStart w:id="16" w:name="_Toc25337010"/>
      <w:bookmarkStart w:id="17" w:name="_Toc25357135"/>
      <w:bookmarkStart w:id="18" w:name="_Toc46269730"/>
      <w:r>
        <w:lastRenderedPageBreak/>
        <w:t>Foreword</w:t>
      </w:r>
      <w:bookmarkEnd w:id="16"/>
      <w:bookmarkEnd w:id="17"/>
      <w:bookmarkEnd w:id="18"/>
    </w:p>
    <w:p w14:paraId="7F070CE2" w14:textId="3E340990" w:rsidR="00BEE459" w:rsidRDefault="00BEE459" w:rsidP="00074FC0">
      <w:pPr>
        <w:pStyle w:val="BodyText"/>
      </w:pPr>
      <w:r>
        <w:t xml:space="preserve">This document defines a SOAP Web Service implementation of the ISA 95.00.06 Messaging Service Model (MSM) as well as describing a plain HTTP/JSON REST interface defined by the </w:t>
      </w:r>
      <w:proofErr w:type="spellStart"/>
      <w:r>
        <w:t>OpenO&amp;M</w:t>
      </w:r>
      <w:proofErr w:type="spellEnd"/>
      <w:r>
        <w:t xml:space="preserve"> </w:t>
      </w:r>
      <w:r w:rsidR="00231048">
        <w:t xml:space="preserve">ISBM </w:t>
      </w:r>
      <w:r>
        <w:t>Joint Working Group</w:t>
      </w:r>
      <w:r w:rsidR="00231048">
        <w:t xml:space="preserve"> (JWG)</w:t>
      </w:r>
      <w:r>
        <w:t xml:space="preserve">. </w:t>
      </w:r>
    </w:p>
    <w:p w14:paraId="7CF08352" w14:textId="6D5FAC7B" w:rsidR="00B4214A" w:rsidRPr="00B4214A" w:rsidRDefault="00BF72B0" w:rsidP="0016749D">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14:paraId="6DBBC824" w14:textId="4071A709" w:rsidR="00B4214A" w:rsidRPr="00B4214A" w:rsidRDefault="36A0D277" w:rsidP="004E4AD8">
      <w:pPr>
        <w:pStyle w:val="BodyText"/>
        <w:numPr>
          <w:ilvl w:val="0"/>
          <w:numId w:val="14"/>
        </w:numPr>
      </w:pPr>
      <w:r>
        <w:t>MIMOSA provides asset management related information standards</w:t>
      </w:r>
    </w:p>
    <w:p w14:paraId="4C49473C" w14:textId="781EA6BB" w:rsidR="00B4214A" w:rsidRPr="00B4214A" w:rsidRDefault="36A0D277" w:rsidP="004E4AD8">
      <w:pPr>
        <w:pStyle w:val="BodyText"/>
        <w:numPr>
          <w:ilvl w:val="0"/>
          <w:numId w:val="14"/>
        </w:numPr>
      </w:pPr>
      <w:r>
        <w:t>ISA provides industrial automation standards</w:t>
      </w:r>
    </w:p>
    <w:p w14:paraId="7C9CC02A" w14:textId="75B4CF5C" w:rsidR="00B4214A" w:rsidRPr="00B4214A" w:rsidRDefault="36A0D277" w:rsidP="004E4AD8">
      <w:pPr>
        <w:pStyle w:val="BodyText"/>
        <w:numPr>
          <w:ilvl w:val="0"/>
          <w:numId w:val="14"/>
        </w:numPr>
      </w:pPr>
      <w:r>
        <w:t>OPC Foundation provides data acquisition and transport standards</w:t>
      </w:r>
    </w:p>
    <w:p w14:paraId="60C8EA6C" w14:textId="77777777" w:rsidR="00CF5F4B" w:rsidRDefault="00CF5F4B" w:rsidP="00A3352F">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14:paraId="68B34951" w14:textId="47B1BA17" w:rsidR="00923157" w:rsidRDefault="3188E338" w:rsidP="00A3352F">
      <w:pPr>
        <w:pStyle w:val="BodyText"/>
      </w:pPr>
      <w:r>
        <w:t xml:space="preserve">The specification described in this document is an implementation specification as opposed to a standard. This specification is validated for ease of implementation and use via reference implementations made available by the </w:t>
      </w:r>
      <w:proofErr w:type="spellStart"/>
      <w:r>
        <w:t>OpenO&amp;M</w:t>
      </w:r>
      <w:proofErr w:type="spellEnd"/>
      <w:r>
        <w:t xml:space="preserve"> ISBM JWG members, e.g., the </w:t>
      </w:r>
      <w:hyperlink r:id="rId27">
        <w:proofErr w:type="spellStart"/>
        <w:r w:rsidRPr="3188E338">
          <w:rPr>
            <w:rStyle w:val="Hyperlink"/>
          </w:rPr>
          <w:t>OpenMSM</w:t>
        </w:r>
        <w:proofErr w:type="spellEnd"/>
      </w:hyperlink>
      <w:r>
        <w:t xml:space="preserve"> [</w:t>
      </w:r>
      <w:hyperlink r:id="rId28">
        <w:r w:rsidRPr="3188E338">
          <w:rPr>
            <w:rFonts w:eastAsiaTheme="minorEastAsia"/>
            <w:szCs w:val="20"/>
          </w:rPr>
          <w:t>https://github.com/OpenMSM/OpenMSM</w:t>
        </w:r>
      </w:hyperlink>
      <w:r>
        <w:t xml:space="preserve">] and </w:t>
      </w:r>
      <w:hyperlink r:id="rId29">
        <w:proofErr w:type="spellStart"/>
        <w:r w:rsidRPr="3188E338">
          <w:rPr>
            <w:rStyle w:val="Hyperlink"/>
          </w:rPr>
          <w:t>ProtoISBM</w:t>
        </w:r>
        <w:proofErr w:type="spellEnd"/>
      </w:hyperlink>
      <w:r>
        <w:t xml:space="preserve"> [https://github.com/mattys101/ProtoISBM], but this does not preclude commercial implementations from being developed to conform to this specification.</w:t>
      </w:r>
    </w:p>
    <w:p w14:paraId="3CC012E4" w14:textId="161E2996" w:rsidR="00923157" w:rsidRDefault="0E4F47E8" w:rsidP="0E4F47E8">
      <w:pPr>
        <w:pStyle w:val="BodyText"/>
        <w:spacing w:line="259" w:lineRule="auto"/>
      </w:pPr>
      <w:r>
        <w:t xml:space="preserve">The features and capabilities of the specification are validated through the </w:t>
      </w:r>
      <w:hyperlink r:id="rId30" w:history="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14:paraId="026609F7" w14:textId="4A4C8C0C" w:rsidR="00BB0129" w:rsidRDefault="5E591451" w:rsidP="5E591451">
      <w:pPr>
        <w:pStyle w:val="Heading1NoNumbers"/>
      </w:pPr>
      <w:bookmarkStart w:id="19" w:name="_Toc25337011"/>
      <w:bookmarkStart w:id="20" w:name="_Toc25357136"/>
      <w:bookmarkStart w:id="21" w:name="_Toc46269731"/>
      <w:r>
        <w:lastRenderedPageBreak/>
        <w:t>Introduction</w:t>
      </w:r>
      <w:bookmarkEnd w:id="19"/>
      <w:bookmarkEnd w:id="20"/>
      <w:bookmarkEnd w:id="21"/>
    </w:p>
    <w:p w14:paraId="440C8711" w14:textId="77777777" w:rsidR="00317D07" w:rsidRDefault="5E591451" w:rsidP="00CF791A">
      <w:pPr>
        <w:pStyle w:val="BodyText"/>
      </w:pPr>
      <w:r>
        <w:t>This specification defines a SOAP Web Service and a HTTP/JSON REST implementation of the ISA-95.00.06 Messaging Service Model</w:t>
      </w:r>
      <w:r w:rsidR="00231048">
        <w:t xml:space="preserve"> (MSM)</w:t>
      </w:r>
      <w:r>
        <w:t>.</w:t>
      </w:r>
    </w:p>
    <w:p w14:paraId="33A5C64B" w14:textId="2FA6651A" w:rsidR="009026C5" w:rsidRDefault="00231048" w:rsidP="00CF79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w:t>
      </w:r>
      <w:proofErr w:type="gramStart"/>
      <w:r w:rsidRPr="00BEE459">
        <w:rPr>
          <w:rFonts w:eastAsia="Arial" w:cs="Arial"/>
          <w:szCs w:val="20"/>
        </w:rPr>
        <w:t>neutrality</w:t>
      </w:r>
      <w:proofErr w:type="gramEnd"/>
      <w:r w:rsidRPr="00BEE459">
        <w:rPr>
          <w:rFonts w:eastAsia="Arial" w:cs="Arial"/>
          <w:szCs w:val="20"/>
        </w:rPr>
        <w:t xml:space="preserve"> and ease of implementation are required for industry digital transformation.</w:t>
      </w:r>
      <w:r w:rsidRPr="00BEE459">
        <w:t xml:space="preserve"> </w:t>
      </w:r>
    </w:p>
    <w:p w14:paraId="2F174795" w14:textId="35B70E4D" w:rsidR="008339A8" w:rsidRDefault="00231048" w:rsidP="008339A8">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008339A8" w:rsidRPr="008339A8">
        <w:t xml:space="preserve"> </w:t>
      </w:r>
    </w:p>
    <w:p w14:paraId="66D40BD3" w14:textId="74F59633" w:rsidR="008339A8" w:rsidRDefault="00E65215" w:rsidP="008339A8">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14:paraId="4BD3C622" w14:textId="17A96E1A" w:rsidR="00BB0129" w:rsidRDefault="008339A8" w:rsidP="00CF79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14:paraId="1664EB0F" w14:textId="7B9F8E08" w:rsidR="00BB0129" w:rsidRDefault="00E83E4F" w:rsidP="00CF791A">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14:paraId="4FF1E377" w14:textId="2AC01CD6" w:rsidR="00A25EDB" w:rsidRDefault="00A25EDB" w:rsidP="00A25EDB">
      <w:pPr>
        <w:pStyle w:val="BodyText"/>
      </w:pPr>
    </w:p>
    <w:p w14:paraId="271F03A7" w14:textId="286C527F" w:rsidR="00DF45CA" w:rsidRDefault="00DF45CA" w:rsidP="00DF45CA">
      <w:pPr>
        <w:pStyle w:val="TOCHeading"/>
      </w:pPr>
      <w:r>
        <w:lastRenderedPageBreak/>
        <w:t xml:space="preserve">ISBM </w:t>
      </w:r>
      <w:bookmarkStart w:id="22" w:name="notational-conventions"/>
      <w:bookmarkEnd w:id="22"/>
      <w:r w:rsidR="00C4067F">
        <w:t>2.0</w:t>
      </w:r>
    </w:p>
    <w:p w14:paraId="478DD20E" w14:textId="3AB1BECF" w:rsidR="00F834DD" w:rsidRDefault="00F834DD" w:rsidP="00DF45CA">
      <w:pPr>
        <w:pStyle w:val="Heading1"/>
        <w:ind w:left="431" w:hanging="431"/>
      </w:pPr>
      <w:bookmarkStart w:id="23" w:name="_Toc25337012"/>
      <w:bookmarkStart w:id="24" w:name="_Toc25357137"/>
      <w:bookmarkStart w:id="25" w:name="_Toc46269732"/>
      <w:r>
        <w:t>Scope</w:t>
      </w:r>
      <w:bookmarkEnd w:id="23"/>
      <w:bookmarkEnd w:id="24"/>
      <w:bookmarkEnd w:id="25"/>
    </w:p>
    <w:p w14:paraId="6E8B44DE" w14:textId="3BD90E97" w:rsidR="00074FC0" w:rsidRDefault="16357397" w:rsidP="00F834DD">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14:paraId="722728F2" w14:textId="0A59C669" w:rsidR="00F834DD" w:rsidRDefault="00F834DD" w:rsidP="00F834DD">
      <w:pPr>
        <w:pStyle w:val="Heading1"/>
      </w:pPr>
      <w:bookmarkStart w:id="26" w:name="_Toc25337013"/>
      <w:bookmarkStart w:id="27" w:name="_Toc25357138"/>
      <w:bookmarkStart w:id="28" w:name="_Toc46269733"/>
      <w:r>
        <w:t>Normative References</w:t>
      </w:r>
      <w:bookmarkEnd w:id="26"/>
      <w:bookmarkEnd w:id="27"/>
      <w:bookmarkEnd w:id="28"/>
    </w:p>
    <w:p w14:paraId="3B7C05B7" w14:textId="77777777" w:rsidR="0088704E" w:rsidRDefault="0088704E" w:rsidP="00F834DD">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14:paraId="216FF574" w14:textId="60DEF763" w:rsidR="00660D75" w:rsidRDefault="16357397" w:rsidP="00660D75">
      <w:pPr>
        <w:pStyle w:val="BodyText"/>
        <w:rPr>
          <w:i/>
          <w:iCs/>
        </w:rPr>
      </w:pPr>
      <w:r w:rsidRPr="16357397">
        <w:rPr>
          <w:i/>
          <w:iCs/>
        </w:rPr>
        <w:t>ANSI/ISA-95.00.06-2014, Enterprise-Control System Integration – Part 6: Messaging Service Model</w:t>
      </w:r>
    </w:p>
    <w:p w14:paraId="2FA81799" w14:textId="77777777" w:rsidR="00284319" w:rsidRDefault="00284319" w:rsidP="00284319">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14:paraId="5E9E1755" w14:textId="77777777" w:rsidR="00284319" w:rsidRDefault="00284319" w:rsidP="00284319">
      <w:pPr>
        <w:pStyle w:val="BodyText"/>
        <w:rPr>
          <w:i/>
          <w:iCs/>
        </w:rPr>
      </w:pPr>
      <w:r>
        <w:rPr>
          <w:i/>
          <w:iCs/>
        </w:rPr>
        <w:t>W3C Recommendation,</w:t>
      </w:r>
      <w:r w:rsidRPr="0083280B">
        <w:rPr>
          <w:i/>
          <w:iCs/>
        </w:rPr>
        <w:t xml:space="preserve"> XML Schema Part 1: Structures Second Edition, 2004</w:t>
      </w:r>
    </w:p>
    <w:p w14:paraId="71F1EE0B" w14:textId="77777777" w:rsidR="00284319" w:rsidRDefault="00284319" w:rsidP="00284319">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14:paraId="694617DA" w14:textId="72F42CFA" w:rsidR="00284319" w:rsidRDefault="00284319" w:rsidP="00284319">
      <w:pPr>
        <w:pStyle w:val="BodyText"/>
        <w:rPr>
          <w:i/>
          <w:iCs/>
        </w:rPr>
      </w:pPr>
      <w:r w:rsidRPr="00B2178E">
        <w:rPr>
          <w:i/>
          <w:iCs/>
        </w:rPr>
        <w:t>ISO/IEC 21778:2017</w:t>
      </w:r>
      <w:r>
        <w:rPr>
          <w:i/>
          <w:iCs/>
        </w:rPr>
        <w:t xml:space="preserve">, </w:t>
      </w:r>
      <w:r w:rsidRPr="00916E41">
        <w:rPr>
          <w:i/>
          <w:iCs/>
        </w:rPr>
        <w:t>The JSON data interchange syntax</w:t>
      </w:r>
    </w:p>
    <w:p w14:paraId="1C6E725A" w14:textId="03022CAE" w:rsidR="002050A8" w:rsidRDefault="002050A8" w:rsidP="00284319">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14:paraId="0F98913D" w14:textId="4A1DC3FA" w:rsidR="002050A8" w:rsidRDefault="002050A8" w:rsidP="002050A8">
      <w:pPr>
        <w:pStyle w:val="Heading1"/>
      </w:pPr>
      <w:bookmarkStart w:id="29" w:name="_Toc25337014"/>
      <w:bookmarkStart w:id="30" w:name="_Toc25357139"/>
      <w:bookmarkStart w:id="31" w:name="_Toc46269734"/>
      <w:r>
        <w:t>Terms, Definitions, and Conventions</w:t>
      </w:r>
      <w:bookmarkEnd w:id="29"/>
      <w:bookmarkEnd w:id="30"/>
      <w:bookmarkEnd w:id="31"/>
    </w:p>
    <w:p w14:paraId="6B088DED" w14:textId="77777777" w:rsidR="002050A8" w:rsidRPr="00A25EDB" w:rsidRDefault="002050A8" w:rsidP="002050A8">
      <w:pPr>
        <w:pStyle w:val="Heading2"/>
      </w:pPr>
      <w:bookmarkStart w:id="32" w:name="_Toc25337015"/>
      <w:bookmarkStart w:id="33" w:name="_Toc25357140"/>
      <w:bookmarkStart w:id="34" w:name="_Ref30506920"/>
      <w:bookmarkStart w:id="35" w:name="_Toc46269735"/>
      <w:r>
        <w:t>Terms</w:t>
      </w:r>
      <w:bookmarkEnd w:id="32"/>
      <w:bookmarkEnd w:id="33"/>
      <w:bookmarkEnd w:id="34"/>
      <w:bookmarkEnd w:id="35"/>
    </w:p>
    <w:p w14:paraId="4239A2DA" w14:textId="77777777" w:rsidR="002050A8" w:rsidRDefault="002050A8" w:rsidP="002050A8">
      <w:pPr>
        <w:pStyle w:val="BodyText"/>
      </w:pPr>
      <w:r>
        <w:t>For the purposes of this document, the following terms and definitions apply.</w:t>
      </w:r>
    </w:p>
    <w:p w14:paraId="38295272" w14:textId="77777777" w:rsidR="002050A8" w:rsidRDefault="002050A8" w:rsidP="002050A8">
      <w:pPr>
        <w:pStyle w:val="BodyText"/>
      </w:pPr>
      <w:r>
        <w:t>ISO and IEC maintain terminological databases for use in standardization at the following addresses:</w:t>
      </w:r>
    </w:p>
    <w:p w14:paraId="244CC3AC" w14:textId="77777777" w:rsidR="002050A8" w:rsidRDefault="002050A8" w:rsidP="002050A8">
      <w:pPr>
        <w:pStyle w:val="BodyText"/>
        <w:numPr>
          <w:ilvl w:val="0"/>
          <w:numId w:val="6"/>
        </w:numPr>
      </w:pPr>
      <w:r>
        <w:t xml:space="preserve">ISO Online browsing platform: available at </w:t>
      </w:r>
      <w:hyperlink r:id="rId31" w:history="1">
        <w:r w:rsidRPr="001D29CC">
          <w:rPr>
            <w:rStyle w:val="Hyperlink"/>
          </w:rPr>
          <w:t>http://www.iso.org/obp</w:t>
        </w:r>
      </w:hyperlink>
    </w:p>
    <w:p w14:paraId="2FFB524F" w14:textId="77777777" w:rsidR="002050A8" w:rsidRDefault="002050A8" w:rsidP="002050A8">
      <w:pPr>
        <w:pStyle w:val="BodyText"/>
        <w:numPr>
          <w:ilvl w:val="0"/>
          <w:numId w:val="6"/>
        </w:numPr>
      </w:pPr>
      <w:r>
        <w:t xml:space="preserve">IEC </w:t>
      </w:r>
      <w:proofErr w:type="spellStart"/>
      <w:r>
        <w:t>Electropedia</w:t>
      </w:r>
      <w:proofErr w:type="spellEnd"/>
      <w:r>
        <w:t xml:space="preserve">: available at </w:t>
      </w:r>
      <w:hyperlink r:id="rId32" w:history="1">
        <w:r w:rsidRPr="001D29CC">
          <w:rPr>
            <w:rStyle w:val="Hyperlink"/>
          </w:rPr>
          <w:t>http://www.electropedia.org/</w:t>
        </w:r>
      </w:hyperlink>
    </w:p>
    <w:p w14:paraId="57917CB6" w14:textId="77777777" w:rsidR="002050A8" w:rsidRDefault="002050A8" w:rsidP="002050A8">
      <w:pPr>
        <w:pStyle w:val="DefinitionTerm"/>
      </w:pPr>
    </w:p>
    <w:p w14:paraId="036A2E0F" w14:textId="77777777" w:rsidR="002050A8" w:rsidRDefault="002050A8" w:rsidP="002050A8">
      <w:pPr>
        <w:pStyle w:val="DefinitionTerm"/>
        <w:numPr>
          <w:ilvl w:val="0"/>
          <w:numId w:val="0"/>
        </w:numPr>
      </w:pPr>
      <w:proofErr w:type="spellStart"/>
      <w:r>
        <w:t>ChannelDescription</w:t>
      </w:r>
      <w:proofErr w:type="spellEnd"/>
    </w:p>
    <w:p w14:paraId="1B75A40F" w14:textId="77777777" w:rsidR="002050A8" w:rsidRDefault="002050A8" w:rsidP="002050A8">
      <w:pPr>
        <w:pStyle w:val="Definition"/>
      </w:pPr>
      <w:r>
        <w:t>text that describes a channel</w:t>
      </w:r>
    </w:p>
    <w:p w14:paraId="0B23862E" w14:textId="77777777" w:rsidR="002050A8" w:rsidRDefault="002050A8" w:rsidP="002050A8">
      <w:pPr>
        <w:pStyle w:val="Definition"/>
      </w:pPr>
      <w:r>
        <w:t>[SOURCE: ISA-95.00.06-2014, 3.1.1]</w:t>
      </w:r>
    </w:p>
    <w:p w14:paraId="6CDF450F" w14:textId="77777777" w:rsidR="002050A8" w:rsidRDefault="002050A8" w:rsidP="002050A8">
      <w:pPr>
        <w:pStyle w:val="DefinitionTerm"/>
      </w:pPr>
    </w:p>
    <w:p w14:paraId="4C69530C" w14:textId="77777777" w:rsidR="002050A8" w:rsidRDefault="002050A8" w:rsidP="002050A8">
      <w:pPr>
        <w:pStyle w:val="DefinitionTerm"/>
        <w:numPr>
          <w:ilvl w:val="0"/>
          <w:numId w:val="0"/>
        </w:numPr>
      </w:pPr>
      <w:proofErr w:type="spellStart"/>
      <w:r w:rsidRPr="00BF72B0">
        <w:t>ChannelFault</w:t>
      </w:r>
      <w:proofErr w:type="spellEnd"/>
    </w:p>
    <w:p w14:paraId="7FA3E446" w14:textId="77777777" w:rsidR="002050A8" w:rsidRDefault="002050A8" w:rsidP="002050A8">
      <w:pPr>
        <w:pStyle w:val="Definition"/>
      </w:pPr>
      <w:r>
        <w:t xml:space="preserve">error indicating that either the </w:t>
      </w:r>
      <w:proofErr w:type="spellStart"/>
      <w:r>
        <w:t>ChannelURI</w:t>
      </w:r>
      <w:proofErr w:type="spellEnd"/>
      <w:r>
        <w:t xml:space="preserve"> is invalid or the application does not have the appropriate </w:t>
      </w:r>
      <w:proofErr w:type="spellStart"/>
      <w:r>
        <w:t>SecurityToken</w:t>
      </w:r>
      <w:proofErr w:type="spellEnd"/>
      <w:r>
        <w:t xml:space="preserve"> to access the channel</w:t>
      </w:r>
    </w:p>
    <w:p w14:paraId="4D79475E" w14:textId="77777777" w:rsidR="002050A8" w:rsidRPr="00A84A37" w:rsidRDefault="002050A8" w:rsidP="002050A8">
      <w:pPr>
        <w:pStyle w:val="Definition"/>
      </w:pPr>
    </w:p>
    <w:p w14:paraId="40B3B764" w14:textId="77777777" w:rsidR="002050A8" w:rsidRDefault="002050A8" w:rsidP="002050A8">
      <w:pPr>
        <w:pStyle w:val="DefinitionTerm"/>
      </w:pPr>
    </w:p>
    <w:p w14:paraId="498F53CA" w14:textId="77777777" w:rsidR="002050A8" w:rsidRDefault="002050A8" w:rsidP="002050A8">
      <w:pPr>
        <w:pStyle w:val="DefinitionTerm"/>
        <w:numPr>
          <w:ilvl w:val="0"/>
          <w:numId w:val="0"/>
        </w:numPr>
      </w:pPr>
      <w:proofErr w:type="spellStart"/>
      <w:r>
        <w:t>C</w:t>
      </w:r>
      <w:r w:rsidRPr="00BF72B0">
        <w:t>hannel</w:t>
      </w:r>
      <w:r>
        <w:t>T</w:t>
      </w:r>
      <w:r w:rsidRPr="00BF72B0">
        <w:t>ype</w:t>
      </w:r>
      <w:proofErr w:type="spellEnd"/>
    </w:p>
    <w:p w14:paraId="1A8E4BC5" w14:textId="77777777" w:rsidR="002050A8" w:rsidRDefault="002050A8" w:rsidP="002050A8">
      <w:pPr>
        <w:pStyle w:val="Definition"/>
      </w:pPr>
      <w:r>
        <w:t>primary use of a channel for publications or requests</w:t>
      </w:r>
    </w:p>
    <w:p w14:paraId="5FFD80CF" w14:textId="77777777" w:rsidR="002050A8" w:rsidRDefault="002050A8" w:rsidP="002050A8">
      <w:pPr>
        <w:pStyle w:val="Definition"/>
      </w:pPr>
      <w:r>
        <w:t>[SOURCE: ISA-95.00.06-2014, 3.1.2]</w:t>
      </w:r>
    </w:p>
    <w:p w14:paraId="1B43608A" w14:textId="77777777" w:rsidR="002050A8" w:rsidRDefault="002050A8" w:rsidP="002050A8">
      <w:pPr>
        <w:pStyle w:val="DefinitionTerm"/>
      </w:pPr>
    </w:p>
    <w:p w14:paraId="02DB51B9" w14:textId="77777777" w:rsidR="002050A8" w:rsidRDefault="002050A8" w:rsidP="002050A8">
      <w:pPr>
        <w:pStyle w:val="DefinitionTerm"/>
        <w:numPr>
          <w:ilvl w:val="0"/>
          <w:numId w:val="0"/>
        </w:numPr>
      </w:pPr>
      <w:proofErr w:type="spellStart"/>
      <w:r>
        <w:t>C</w:t>
      </w:r>
      <w:r w:rsidRPr="00BF72B0">
        <w:t>hannelURI</w:t>
      </w:r>
      <w:proofErr w:type="spellEnd"/>
    </w:p>
    <w:p w14:paraId="32DAD38A" w14:textId="77777777" w:rsidR="002050A8" w:rsidRDefault="002050A8" w:rsidP="002050A8">
      <w:pPr>
        <w:pStyle w:val="Definition"/>
      </w:pPr>
      <w:r>
        <w:t>primary identifier for a channel</w:t>
      </w:r>
    </w:p>
    <w:p w14:paraId="0FF22ADB" w14:textId="77777777" w:rsidR="002050A8" w:rsidRDefault="002050A8" w:rsidP="002050A8">
      <w:pPr>
        <w:pStyle w:val="Definition"/>
      </w:pPr>
      <w:r>
        <w:t>[SOURCE: ISA-95.00.06-2014, 3.1.3]</w:t>
      </w:r>
    </w:p>
    <w:p w14:paraId="5862D63E" w14:textId="77777777" w:rsidR="002050A8" w:rsidRDefault="002050A8" w:rsidP="002050A8">
      <w:pPr>
        <w:pStyle w:val="DefinitionTerm"/>
      </w:pPr>
    </w:p>
    <w:p w14:paraId="62C1FBB0" w14:textId="77777777" w:rsidR="002050A8" w:rsidRPr="00CB70CD" w:rsidRDefault="002050A8" w:rsidP="002050A8">
      <w:pPr>
        <w:pStyle w:val="DefinitionTerm"/>
        <w:numPr>
          <w:ilvl w:val="0"/>
          <w:numId w:val="0"/>
        </w:numPr>
      </w:pPr>
      <w:r>
        <w:t>E</w:t>
      </w:r>
      <w:r w:rsidRPr="00BF72B0">
        <w:t>xpiry</w:t>
      </w:r>
    </w:p>
    <w:p w14:paraId="46E16FBF" w14:textId="77777777" w:rsidR="002050A8" w:rsidRDefault="002050A8" w:rsidP="002050A8">
      <w:pPr>
        <w:pStyle w:val="Definition"/>
      </w:pPr>
      <w:r>
        <w:t>duration until the expiration of a publication message on a publication channel</w:t>
      </w:r>
    </w:p>
    <w:p w14:paraId="5188BFF0" w14:textId="77777777" w:rsidR="002050A8" w:rsidRDefault="002050A8" w:rsidP="002050A8">
      <w:pPr>
        <w:pStyle w:val="Definition"/>
      </w:pPr>
      <w:r>
        <w:t>[SOURCE: ISA-95.00.06-2014, 3.1.7]</w:t>
      </w:r>
    </w:p>
    <w:p w14:paraId="063833F5" w14:textId="77777777" w:rsidR="002050A8" w:rsidRDefault="002050A8" w:rsidP="002050A8">
      <w:pPr>
        <w:pStyle w:val="DefinitionTerm"/>
      </w:pPr>
    </w:p>
    <w:p w14:paraId="352DE258" w14:textId="77777777" w:rsidR="002050A8" w:rsidRDefault="002050A8" w:rsidP="002050A8">
      <w:pPr>
        <w:pStyle w:val="DefinitionTerm"/>
        <w:numPr>
          <w:ilvl w:val="0"/>
          <w:numId w:val="0"/>
        </w:numPr>
      </w:pPr>
      <w:proofErr w:type="spellStart"/>
      <w:r>
        <w:t>FilterExpression</w:t>
      </w:r>
      <w:proofErr w:type="spellEnd"/>
    </w:p>
    <w:p w14:paraId="3C51277B" w14:textId="77777777" w:rsidR="002050A8" w:rsidRDefault="002050A8" w:rsidP="002050A8">
      <w:pPr>
        <w:pStyle w:val="Definition"/>
      </w:pPr>
      <w:r>
        <w:t>filtering element that may be applied to messages on a channel</w:t>
      </w:r>
    </w:p>
    <w:p w14:paraId="1064678A" w14:textId="77777777" w:rsidR="002050A8" w:rsidRDefault="002050A8" w:rsidP="002050A8">
      <w:pPr>
        <w:pStyle w:val="Definition"/>
      </w:pPr>
      <w:r>
        <w:t>[SOURCE: ISA-95.00.06-2014, 3.1.4]</w:t>
      </w:r>
    </w:p>
    <w:p w14:paraId="76E4C20A" w14:textId="77777777" w:rsidR="002050A8" w:rsidRDefault="002050A8" w:rsidP="002050A8">
      <w:pPr>
        <w:pStyle w:val="DefinitionTerm"/>
      </w:pPr>
    </w:p>
    <w:p w14:paraId="40F50094" w14:textId="77777777" w:rsidR="002050A8" w:rsidRDefault="002050A8" w:rsidP="002050A8">
      <w:pPr>
        <w:pStyle w:val="DefinitionTerm"/>
        <w:numPr>
          <w:ilvl w:val="0"/>
          <w:numId w:val="0"/>
        </w:numPr>
      </w:pPr>
      <w:r>
        <w:t>interface</w:t>
      </w:r>
    </w:p>
    <w:p w14:paraId="12240CDA" w14:textId="77777777" w:rsidR="002050A8" w:rsidRDefault="002050A8" w:rsidP="002050A8">
      <w:pPr>
        <w:pStyle w:val="Definition"/>
      </w:pPr>
      <w:r>
        <w:t xml:space="preserve">definition of a </w:t>
      </w:r>
      <w:r w:rsidRPr="002205D8">
        <w:t>set of operations</w:t>
      </w:r>
      <w:r>
        <w:t xml:space="preserve"> that can be performed by a software system</w:t>
      </w:r>
    </w:p>
    <w:p w14:paraId="0C0DCDEE" w14:textId="77777777" w:rsidR="002050A8" w:rsidRDefault="002050A8" w:rsidP="002050A8">
      <w:pPr>
        <w:pStyle w:val="Note"/>
        <w:tabs>
          <w:tab w:val="left" w:pos="1134"/>
        </w:tabs>
      </w:pPr>
      <w:r w:rsidRPr="00614F02">
        <w:t>EXAMPLE 1</w:t>
      </w:r>
      <w:r>
        <w:tab/>
        <w:t>The WSDL definition of the Channel Management Service would be its SOAP interface.</w:t>
      </w:r>
    </w:p>
    <w:p w14:paraId="08A1E8EC" w14:textId="77777777" w:rsidR="002050A8" w:rsidRPr="00614F02" w:rsidRDefault="002050A8" w:rsidP="002050A8">
      <w:pPr>
        <w:pStyle w:val="Note"/>
        <w:tabs>
          <w:tab w:val="left" w:pos="1134"/>
        </w:tabs>
      </w:pPr>
      <w:r>
        <w:t>EXAMPLE 2</w:t>
      </w:r>
      <w:r>
        <w:tab/>
        <w:t xml:space="preserve">The </w:t>
      </w:r>
      <w:proofErr w:type="spellStart"/>
      <w:r>
        <w:t>OpenAPI</w:t>
      </w:r>
      <w:proofErr w:type="spellEnd"/>
      <w:r>
        <w:t xml:space="preserve"> definition of the Channel Management Service would be its REST interface.</w:t>
      </w:r>
    </w:p>
    <w:p w14:paraId="467167D2" w14:textId="77777777" w:rsidR="002050A8" w:rsidRDefault="002050A8" w:rsidP="002050A8">
      <w:pPr>
        <w:pStyle w:val="DefinitionTerm"/>
      </w:pPr>
    </w:p>
    <w:p w14:paraId="07A8C513" w14:textId="77777777" w:rsidR="002050A8" w:rsidRPr="00C12910" w:rsidRDefault="002050A8" w:rsidP="002050A8">
      <w:pPr>
        <w:pStyle w:val="DefinitionTerm"/>
        <w:numPr>
          <w:ilvl w:val="0"/>
          <w:numId w:val="0"/>
        </w:numPr>
      </w:pPr>
      <w:proofErr w:type="spellStart"/>
      <w:r w:rsidRPr="00C12910">
        <w:t>ListenerURL</w:t>
      </w:r>
      <w:proofErr w:type="spellEnd"/>
    </w:p>
    <w:p w14:paraId="709D1EF3" w14:textId="77777777" w:rsidR="002050A8" w:rsidRPr="002205D8" w:rsidRDefault="002050A8" w:rsidP="002050A8">
      <w:pPr>
        <w:pStyle w:val="Definition"/>
      </w:pPr>
      <w:r w:rsidRPr="002205D8">
        <w:t>implementation defined element that is used to indicate to an application when a new message has arrived</w:t>
      </w:r>
    </w:p>
    <w:p w14:paraId="56B94131" w14:textId="77777777" w:rsidR="002050A8" w:rsidRPr="002205D8" w:rsidRDefault="002050A8" w:rsidP="002050A8">
      <w:pPr>
        <w:pStyle w:val="Definition"/>
      </w:pPr>
      <w:r w:rsidRPr="002205D8">
        <w:t>[SOURCE: ISA-95.00.06-2014, 3.1.5]</w:t>
      </w:r>
    </w:p>
    <w:p w14:paraId="1C06EAD1" w14:textId="77777777" w:rsidR="002050A8" w:rsidRDefault="002050A8" w:rsidP="002050A8">
      <w:pPr>
        <w:pStyle w:val="Note"/>
      </w:pPr>
      <w:r>
        <w:t>NOTE 1</w:t>
      </w:r>
      <w:r>
        <w:tab/>
        <w:t>Used to indicate when a new message is available for a session.</w:t>
      </w:r>
    </w:p>
    <w:p w14:paraId="506B0A9F" w14:textId="77777777" w:rsidR="002050A8" w:rsidRDefault="002050A8" w:rsidP="002050A8">
      <w:pPr>
        <w:pStyle w:val="DefinitionTerm"/>
      </w:pPr>
    </w:p>
    <w:p w14:paraId="35836688" w14:textId="77777777" w:rsidR="002050A8" w:rsidRDefault="002050A8" w:rsidP="002050A8">
      <w:pPr>
        <w:pStyle w:val="DefinitionTerm"/>
        <w:numPr>
          <w:ilvl w:val="0"/>
          <w:numId w:val="0"/>
        </w:numPr>
      </w:pPr>
      <w:proofErr w:type="spellStart"/>
      <w:r>
        <w:t>M</w:t>
      </w:r>
      <w:r w:rsidRPr="00BF72B0">
        <w:t>essage</w:t>
      </w:r>
      <w:r>
        <w:t>C</w:t>
      </w:r>
      <w:r w:rsidRPr="00BF72B0">
        <w:t>ontent</w:t>
      </w:r>
      <w:proofErr w:type="spellEnd"/>
    </w:p>
    <w:p w14:paraId="0D01310C" w14:textId="77777777" w:rsidR="002050A8" w:rsidRDefault="002050A8" w:rsidP="002050A8">
      <w:pPr>
        <w:pStyle w:val="Definition"/>
      </w:pPr>
      <w:r>
        <w:t>body of the message</w:t>
      </w:r>
    </w:p>
    <w:p w14:paraId="01C35156" w14:textId="77777777" w:rsidR="002050A8" w:rsidRDefault="002050A8" w:rsidP="002050A8">
      <w:pPr>
        <w:pStyle w:val="Definition"/>
      </w:pPr>
      <w:r>
        <w:t>[SOURCE: ISA-95.00.06-2014, 3.1.6]</w:t>
      </w:r>
    </w:p>
    <w:p w14:paraId="3D13F7A8" w14:textId="77777777" w:rsidR="002050A8" w:rsidRDefault="002050A8" w:rsidP="002050A8">
      <w:pPr>
        <w:pStyle w:val="DefinitionTerm"/>
      </w:pPr>
    </w:p>
    <w:p w14:paraId="4210B057" w14:textId="77777777" w:rsidR="002050A8" w:rsidRDefault="002050A8" w:rsidP="002050A8">
      <w:pPr>
        <w:pStyle w:val="DefinitionTerm"/>
        <w:numPr>
          <w:ilvl w:val="0"/>
          <w:numId w:val="0"/>
        </w:numPr>
      </w:pPr>
      <w:proofErr w:type="spellStart"/>
      <w:r>
        <w:t>M</w:t>
      </w:r>
      <w:r w:rsidRPr="00BF72B0">
        <w:t>essageID</w:t>
      </w:r>
      <w:proofErr w:type="spellEnd"/>
    </w:p>
    <w:p w14:paraId="1549CEF4" w14:textId="77777777" w:rsidR="002050A8" w:rsidRDefault="002050A8" w:rsidP="002050A8">
      <w:pPr>
        <w:pStyle w:val="Definition"/>
      </w:pPr>
      <w:r>
        <w:t>identifier generated upon posting of a message to a channel in a session</w:t>
      </w:r>
    </w:p>
    <w:p w14:paraId="4B9515D8" w14:textId="77777777" w:rsidR="002050A8" w:rsidRDefault="002050A8" w:rsidP="002050A8">
      <w:pPr>
        <w:pStyle w:val="Definition"/>
      </w:pPr>
      <w:r>
        <w:t>[SOURCE: ISA-95.00.06-2014, 3.1.8]</w:t>
      </w:r>
    </w:p>
    <w:p w14:paraId="3173E9F1" w14:textId="77777777" w:rsidR="002050A8" w:rsidRDefault="002050A8" w:rsidP="002050A8">
      <w:pPr>
        <w:pStyle w:val="DefinitionTerm"/>
      </w:pPr>
    </w:p>
    <w:p w14:paraId="46E2A0A9" w14:textId="77777777" w:rsidR="002050A8" w:rsidRDefault="002050A8" w:rsidP="002050A8">
      <w:pPr>
        <w:pStyle w:val="DefinitionTerm"/>
        <w:numPr>
          <w:ilvl w:val="0"/>
          <w:numId w:val="0"/>
        </w:numPr>
      </w:pPr>
      <w:r>
        <w:t>Namespace</w:t>
      </w:r>
    </w:p>
    <w:p w14:paraId="7F3A52A0" w14:textId="77777777" w:rsidR="002050A8" w:rsidRDefault="002050A8" w:rsidP="002050A8">
      <w:pPr>
        <w:pStyle w:val="Definition"/>
      </w:pPr>
      <w:r>
        <w:t>collection of names or words that define a formal and distinct set</w:t>
      </w:r>
    </w:p>
    <w:p w14:paraId="7B80BF27" w14:textId="77777777" w:rsidR="002050A8" w:rsidRDefault="002050A8" w:rsidP="002050A8">
      <w:pPr>
        <w:pStyle w:val="Definition"/>
      </w:pPr>
      <w:r>
        <w:t>[SOURCE: ISA-95.00.06-2014, 3.1.9]</w:t>
      </w:r>
    </w:p>
    <w:p w14:paraId="15324544" w14:textId="77777777" w:rsidR="002050A8" w:rsidRDefault="002050A8" w:rsidP="002050A8">
      <w:pPr>
        <w:pStyle w:val="DefinitionTerm"/>
      </w:pPr>
    </w:p>
    <w:p w14:paraId="4497EC30" w14:textId="77777777" w:rsidR="002050A8" w:rsidRDefault="002050A8" w:rsidP="002050A8">
      <w:pPr>
        <w:pStyle w:val="DefinitionTerm"/>
        <w:numPr>
          <w:ilvl w:val="0"/>
          <w:numId w:val="0"/>
        </w:numPr>
      </w:pPr>
      <w:proofErr w:type="spellStart"/>
      <w:r w:rsidRPr="00BF72B0">
        <w:t>NamespaceFault</w:t>
      </w:r>
      <w:proofErr w:type="spellEnd"/>
    </w:p>
    <w:p w14:paraId="134CC6E8" w14:textId="77777777" w:rsidR="002050A8" w:rsidRDefault="002050A8" w:rsidP="002050A8">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14:paraId="0377611E" w14:textId="77777777" w:rsidR="002050A8" w:rsidRDefault="002050A8" w:rsidP="002050A8">
      <w:pPr>
        <w:pStyle w:val="Note"/>
      </w:pPr>
      <w:r>
        <w:lastRenderedPageBreak/>
        <w:t>NOTE 1</w:t>
      </w:r>
      <w:r>
        <w:tab/>
      </w:r>
      <w:r w:rsidRPr="00F4582A">
        <w:t>Namespaces prefixes MUST be unique.</w:t>
      </w:r>
    </w:p>
    <w:p w14:paraId="15D55D2B" w14:textId="77777777" w:rsidR="002050A8" w:rsidRDefault="002050A8" w:rsidP="002050A8">
      <w:pPr>
        <w:pStyle w:val="DefinitionTerm"/>
      </w:pPr>
    </w:p>
    <w:p w14:paraId="356406F9" w14:textId="77777777" w:rsidR="002050A8" w:rsidRDefault="002050A8" w:rsidP="002050A8">
      <w:pPr>
        <w:pStyle w:val="DefinitionTerm"/>
        <w:numPr>
          <w:ilvl w:val="0"/>
          <w:numId w:val="0"/>
        </w:numPr>
      </w:pPr>
      <w:proofErr w:type="spellStart"/>
      <w:r>
        <w:t>NamespaceName</w:t>
      </w:r>
      <w:proofErr w:type="spellEnd"/>
    </w:p>
    <w:p w14:paraId="596C5BD1" w14:textId="77777777" w:rsidR="002050A8" w:rsidRDefault="002050A8" w:rsidP="002050A8">
      <w:pPr>
        <w:pStyle w:val="Definition"/>
      </w:pPr>
      <w:r>
        <w:t>name used for an XPath/</w:t>
      </w:r>
      <w:proofErr w:type="spellStart"/>
      <w:r>
        <w:t>JSONPath</w:t>
      </w:r>
      <w:proofErr w:type="spellEnd"/>
      <w:r>
        <w:t xml:space="preserve"> filter expression</w:t>
      </w:r>
    </w:p>
    <w:p w14:paraId="2D0B4734" w14:textId="77777777" w:rsidR="002050A8" w:rsidRDefault="002050A8" w:rsidP="002050A8">
      <w:pPr>
        <w:pStyle w:val="DefinitionTerm"/>
      </w:pPr>
    </w:p>
    <w:p w14:paraId="24B76D69" w14:textId="77777777" w:rsidR="002050A8" w:rsidRDefault="002050A8" w:rsidP="002050A8">
      <w:pPr>
        <w:pStyle w:val="DefinitionTerm"/>
        <w:numPr>
          <w:ilvl w:val="0"/>
          <w:numId w:val="0"/>
        </w:numPr>
      </w:pPr>
      <w:proofErr w:type="spellStart"/>
      <w:r w:rsidRPr="00BF72B0">
        <w:t>NamespacePrefix</w:t>
      </w:r>
      <w:proofErr w:type="spellEnd"/>
    </w:p>
    <w:p w14:paraId="2BED0E9E" w14:textId="77777777" w:rsidR="002050A8" w:rsidRDefault="002050A8" w:rsidP="002050A8">
      <w:pPr>
        <w:pStyle w:val="Definition"/>
      </w:pPr>
      <w:r>
        <w:t>prefix used for an XPath/</w:t>
      </w:r>
      <w:proofErr w:type="spellStart"/>
      <w:r w:rsidRPr="00BF72B0">
        <w:t>JSONPath</w:t>
      </w:r>
      <w:proofErr w:type="spellEnd"/>
      <w:r>
        <w:t xml:space="preserve"> filter expression</w:t>
      </w:r>
    </w:p>
    <w:p w14:paraId="40568316" w14:textId="77777777" w:rsidR="002050A8" w:rsidRDefault="002050A8" w:rsidP="002050A8">
      <w:pPr>
        <w:pStyle w:val="DefinitionTerm"/>
      </w:pPr>
    </w:p>
    <w:p w14:paraId="51EFCBF7" w14:textId="77777777" w:rsidR="002050A8" w:rsidRDefault="002050A8" w:rsidP="002050A8">
      <w:pPr>
        <w:pStyle w:val="DefinitionTerm"/>
        <w:numPr>
          <w:ilvl w:val="0"/>
          <w:numId w:val="0"/>
        </w:numPr>
      </w:pPr>
      <w:proofErr w:type="spellStart"/>
      <w:r w:rsidRPr="00BF72B0">
        <w:t>OperationFault</w:t>
      </w:r>
      <w:proofErr w:type="spellEnd"/>
    </w:p>
    <w:p w14:paraId="7770AEED" w14:textId="77777777" w:rsidR="002050A8" w:rsidRDefault="002050A8" w:rsidP="002050A8">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w:t>
      </w:r>
      <w:proofErr w:type="spellStart"/>
      <w:r w:rsidRPr="00045EBF">
        <w:t>ChannelType</w:t>
      </w:r>
      <w:proofErr w:type="spellEnd"/>
    </w:p>
    <w:p w14:paraId="38F39F07" w14:textId="77777777" w:rsidR="002050A8" w:rsidRDefault="002050A8" w:rsidP="002050A8">
      <w:pPr>
        <w:pStyle w:val="Note"/>
      </w:pPr>
      <w:r>
        <w:t>NOTE 1</w:t>
      </w:r>
      <w:r>
        <w:tab/>
        <w:t>The channel type MUST be of Publication type or Request type</w:t>
      </w:r>
    </w:p>
    <w:p w14:paraId="75289CCB" w14:textId="77777777" w:rsidR="002050A8" w:rsidRDefault="002050A8" w:rsidP="002050A8">
      <w:pPr>
        <w:pStyle w:val="DefinitionTerm"/>
      </w:pPr>
    </w:p>
    <w:p w14:paraId="3213FC00" w14:textId="77777777" w:rsidR="002050A8" w:rsidRDefault="002050A8" w:rsidP="002050A8">
      <w:pPr>
        <w:pStyle w:val="DefinitionTerm"/>
        <w:numPr>
          <w:ilvl w:val="0"/>
          <w:numId w:val="0"/>
        </w:numPr>
      </w:pPr>
      <w:proofErr w:type="spellStart"/>
      <w:r>
        <w:t>Parameter</w:t>
      </w:r>
      <w:r w:rsidRPr="00BF72B0">
        <w:t>Fault</w:t>
      </w:r>
      <w:proofErr w:type="spellEnd"/>
    </w:p>
    <w:p w14:paraId="43B76756" w14:textId="77777777" w:rsidR="002050A8" w:rsidRDefault="002050A8" w:rsidP="002050A8">
      <w:pPr>
        <w:pStyle w:val="Definition"/>
      </w:pPr>
      <w:r>
        <w:t>error indicating that</w:t>
      </w:r>
      <w:r w:rsidRPr="00045EBF">
        <w:t xml:space="preserve"> </w:t>
      </w:r>
      <w:r>
        <w:t>the parameter for an operation is malformed or not optional and blank</w:t>
      </w:r>
    </w:p>
    <w:p w14:paraId="6E043830" w14:textId="77777777" w:rsidR="002050A8" w:rsidRDefault="002050A8" w:rsidP="002050A8">
      <w:pPr>
        <w:pStyle w:val="DefinitionTerm"/>
      </w:pPr>
    </w:p>
    <w:p w14:paraId="32EC837F" w14:textId="77777777" w:rsidR="002050A8" w:rsidRDefault="002050A8" w:rsidP="002050A8">
      <w:pPr>
        <w:pStyle w:val="DefinitionTerm"/>
        <w:numPr>
          <w:ilvl w:val="0"/>
          <w:numId w:val="0"/>
        </w:numPr>
      </w:pPr>
      <w:r>
        <w:t>resource</w:t>
      </w:r>
    </w:p>
    <w:p w14:paraId="367D74EE" w14:textId="77777777" w:rsidR="002050A8" w:rsidRPr="002C1D3E" w:rsidRDefault="002050A8" w:rsidP="002050A8">
      <w:pPr>
        <w:pStyle w:val="Definition"/>
      </w:pPr>
      <w:r>
        <w:t>entity identified by a URI for a REST interface</w:t>
      </w:r>
    </w:p>
    <w:p w14:paraId="05FBA77B" w14:textId="77777777" w:rsidR="002050A8" w:rsidRDefault="002050A8" w:rsidP="002050A8">
      <w:pPr>
        <w:pStyle w:val="Note"/>
      </w:pPr>
      <w:r>
        <w:t>NOTE 1</w:t>
      </w:r>
      <w:r>
        <w:tab/>
        <w:t xml:space="preserve">In this context a resource is typically a Channel, Session, </w:t>
      </w:r>
      <w:proofErr w:type="gramStart"/>
      <w:r>
        <w:t>Message</w:t>
      </w:r>
      <w:proofErr w:type="gramEnd"/>
      <w:r>
        <w:t xml:space="preserve"> or a collection thereof.</w:t>
      </w:r>
    </w:p>
    <w:p w14:paraId="2254C512" w14:textId="77777777" w:rsidR="002050A8" w:rsidRDefault="002050A8" w:rsidP="002050A8">
      <w:pPr>
        <w:pStyle w:val="DefinitionTerm"/>
      </w:pPr>
    </w:p>
    <w:p w14:paraId="2918FD89" w14:textId="77777777" w:rsidR="002050A8" w:rsidRDefault="002050A8" w:rsidP="002050A8">
      <w:pPr>
        <w:pStyle w:val="DefinitionTerm"/>
        <w:numPr>
          <w:ilvl w:val="0"/>
          <w:numId w:val="0"/>
        </w:numPr>
      </w:pPr>
      <w:proofErr w:type="spellStart"/>
      <w:r>
        <w:t>S</w:t>
      </w:r>
      <w:r w:rsidRPr="00BF72B0">
        <w:t>ecurity</w:t>
      </w:r>
      <w:r>
        <w:t>T</w:t>
      </w:r>
      <w:r w:rsidRPr="00BF72B0">
        <w:t>oken</w:t>
      </w:r>
      <w:proofErr w:type="spellEnd"/>
    </w:p>
    <w:p w14:paraId="3EC33AE0" w14:textId="77777777" w:rsidR="002050A8" w:rsidRDefault="002050A8" w:rsidP="002050A8">
      <w:pPr>
        <w:pStyle w:val="Definition"/>
      </w:pPr>
      <w:r>
        <w:t>physical device or software code used to gain access to a channel</w:t>
      </w:r>
    </w:p>
    <w:p w14:paraId="62B66F80" w14:textId="77777777" w:rsidR="002050A8" w:rsidRDefault="002050A8" w:rsidP="002050A8">
      <w:pPr>
        <w:pStyle w:val="Definition"/>
      </w:pPr>
      <w:r>
        <w:t>[SOURCE: ISA-95.00.06-2014, 3.1.10]</w:t>
      </w:r>
    </w:p>
    <w:p w14:paraId="0BE07053" w14:textId="77777777" w:rsidR="002050A8" w:rsidRDefault="002050A8" w:rsidP="002050A8">
      <w:pPr>
        <w:pStyle w:val="DefinitionTerm"/>
      </w:pPr>
    </w:p>
    <w:p w14:paraId="3C41C611" w14:textId="77777777" w:rsidR="002050A8" w:rsidRDefault="002050A8" w:rsidP="002050A8">
      <w:pPr>
        <w:pStyle w:val="DefinitionTerm"/>
        <w:numPr>
          <w:ilvl w:val="0"/>
          <w:numId w:val="0"/>
        </w:numPr>
      </w:pPr>
      <w:proofErr w:type="spellStart"/>
      <w:r w:rsidRPr="00BF72B0">
        <w:t>SecurityTokenFault</w:t>
      </w:r>
      <w:proofErr w:type="spellEnd"/>
    </w:p>
    <w:p w14:paraId="42585091" w14:textId="77777777" w:rsidR="002050A8" w:rsidRPr="002C6837" w:rsidRDefault="002050A8" w:rsidP="002050A8">
      <w:pPr>
        <w:pStyle w:val="Definition"/>
      </w:pPr>
      <w:r>
        <w:t xml:space="preserve">error indicating that an invalid </w:t>
      </w:r>
      <w:proofErr w:type="spellStart"/>
      <w:r>
        <w:t>SecurityT</w:t>
      </w:r>
      <w:r w:rsidRPr="00BF72B0">
        <w:t>oken</w:t>
      </w:r>
      <w:proofErr w:type="spellEnd"/>
      <w:r>
        <w:t xml:space="preserve"> is used</w:t>
      </w:r>
    </w:p>
    <w:p w14:paraId="5117B513" w14:textId="77777777" w:rsidR="002050A8" w:rsidRDefault="002050A8" w:rsidP="002050A8">
      <w:pPr>
        <w:pStyle w:val="DefinitionTerm"/>
      </w:pPr>
    </w:p>
    <w:p w14:paraId="158A710C" w14:textId="77777777" w:rsidR="002050A8" w:rsidRDefault="002050A8" w:rsidP="002050A8">
      <w:pPr>
        <w:pStyle w:val="DefinitionTerm"/>
        <w:numPr>
          <w:ilvl w:val="0"/>
          <w:numId w:val="0"/>
        </w:numPr>
      </w:pPr>
      <w:proofErr w:type="spellStart"/>
      <w:r w:rsidRPr="00BF72B0">
        <w:t>SessionFault</w:t>
      </w:r>
      <w:proofErr w:type="spellEnd"/>
    </w:p>
    <w:p w14:paraId="7B1F9659" w14:textId="77777777" w:rsidR="002050A8" w:rsidRPr="00045EBF" w:rsidRDefault="002050A8" w:rsidP="002050A8">
      <w:pPr>
        <w:pStyle w:val="Definition"/>
      </w:pPr>
      <w:r>
        <w:t xml:space="preserve">error indicating that </w:t>
      </w:r>
      <w:r w:rsidRPr="00045EBF">
        <w:t xml:space="preserve">Session </w:t>
      </w:r>
      <w:r>
        <w:t xml:space="preserve">being accessed is </w:t>
      </w:r>
      <w:r w:rsidRPr="00045EBF">
        <w:t xml:space="preserve">of the wrong </w:t>
      </w:r>
      <w:proofErr w:type="spellStart"/>
      <w:r w:rsidRPr="00045EBF">
        <w:t>SessionType</w:t>
      </w:r>
      <w:proofErr w:type="spellEnd"/>
    </w:p>
    <w:p w14:paraId="05D7CEFE" w14:textId="77777777" w:rsidR="002050A8" w:rsidRDefault="002050A8" w:rsidP="002050A8">
      <w:pPr>
        <w:pStyle w:val="DefinitionTerm"/>
      </w:pPr>
    </w:p>
    <w:p w14:paraId="432CA716" w14:textId="77777777" w:rsidR="002050A8" w:rsidRDefault="002050A8" w:rsidP="002050A8">
      <w:pPr>
        <w:pStyle w:val="DefinitionTerm"/>
        <w:numPr>
          <w:ilvl w:val="0"/>
          <w:numId w:val="0"/>
        </w:numPr>
      </w:pPr>
      <w:proofErr w:type="spellStart"/>
      <w:r>
        <w:t>S</w:t>
      </w:r>
      <w:r w:rsidRPr="00BF72B0">
        <w:t>essionID</w:t>
      </w:r>
      <w:proofErr w:type="spellEnd"/>
    </w:p>
    <w:p w14:paraId="2312D567" w14:textId="77777777" w:rsidR="002050A8" w:rsidRDefault="002050A8" w:rsidP="002050A8">
      <w:pPr>
        <w:pStyle w:val="Definition"/>
      </w:pPr>
      <w:r>
        <w:t>identifier generated upon an application creating a session on channel and provided to the application for use in the MSM services</w:t>
      </w:r>
    </w:p>
    <w:p w14:paraId="2491A52A" w14:textId="77777777" w:rsidR="002050A8" w:rsidRDefault="002050A8" w:rsidP="002050A8">
      <w:pPr>
        <w:pStyle w:val="Definition"/>
      </w:pPr>
      <w:r>
        <w:t>[SOURCE: ISA-95.00.06-2014, 3.1.11]</w:t>
      </w:r>
    </w:p>
    <w:p w14:paraId="027A0072" w14:textId="77777777" w:rsidR="002050A8" w:rsidRDefault="002050A8" w:rsidP="002050A8">
      <w:pPr>
        <w:pStyle w:val="DefinitionTerm"/>
      </w:pPr>
    </w:p>
    <w:p w14:paraId="1D6FD422" w14:textId="77777777" w:rsidR="002050A8" w:rsidRDefault="002050A8" w:rsidP="002050A8">
      <w:pPr>
        <w:pStyle w:val="DefinitionTerm"/>
        <w:numPr>
          <w:ilvl w:val="0"/>
          <w:numId w:val="0"/>
        </w:numPr>
      </w:pPr>
      <w:proofErr w:type="spellStart"/>
      <w:r>
        <w:t>SessionType</w:t>
      </w:r>
      <w:proofErr w:type="spellEnd"/>
    </w:p>
    <w:p w14:paraId="6629D11A" w14:textId="77777777" w:rsidR="002050A8" w:rsidRDefault="002050A8" w:rsidP="002050A8">
      <w:pPr>
        <w:pStyle w:val="Definition"/>
      </w:pPr>
      <w:r>
        <w:t>the kind of application session determining the operations that may be performed by the application on the MSM services</w:t>
      </w:r>
    </w:p>
    <w:p w14:paraId="7463BEC3" w14:textId="77777777" w:rsidR="002050A8" w:rsidRPr="00E72E29" w:rsidRDefault="002050A8" w:rsidP="002050A8">
      <w:pPr>
        <w:pStyle w:val="Note"/>
      </w:pPr>
      <w:r>
        <w:t>NOTE 1</w:t>
      </w:r>
      <w:r>
        <w:tab/>
        <w:t xml:space="preserve">Defined </w:t>
      </w:r>
      <w:proofErr w:type="spellStart"/>
      <w:r>
        <w:t>SessionTypes</w:t>
      </w:r>
      <w:proofErr w:type="spellEnd"/>
      <w:r>
        <w:t xml:space="preserve"> are Publication Provider, Publication Consumer, Request Provider, and Request Consumer.</w:t>
      </w:r>
    </w:p>
    <w:p w14:paraId="319A3AB3" w14:textId="77777777" w:rsidR="002050A8" w:rsidRDefault="002050A8" w:rsidP="002050A8">
      <w:pPr>
        <w:pStyle w:val="DefinitionTerm"/>
      </w:pPr>
    </w:p>
    <w:p w14:paraId="04CAA23F" w14:textId="77777777" w:rsidR="002050A8" w:rsidRDefault="002050A8" w:rsidP="002050A8">
      <w:pPr>
        <w:pStyle w:val="DefinitionTerm"/>
        <w:numPr>
          <w:ilvl w:val="0"/>
          <w:numId w:val="0"/>
        </w:numPr>
      </w:pPr>
      <w:r>
        <w:t>T</w:t>
      </w:r>
      <w:r w:rsidRPr="00BF72B0">
        <w:t>opic</w:t>
      </w:r>
    </w:p>
    <w:p w14:paraId="6CBF0DB8" w14:textId="77777777" w:rsidR="002050A8" w:rsidRDefault="002050A8" w:rsidP="002050A8">
      <w:pPr>
        <w:pStyle w:val="Definition"/>
      </w:pPr>
      <w:r>
        <w:t>identification of the information content in a message</w:t>
      </w:r>
    </w:p>
    <w:p w14:paraId="787E4CF1" w14:textId="77777777" w:rsidR="002050A8" w:rsidRDefault="002050A8" w:rsidP="002050A8">
      <w:pPr>
        <w:pStyle w:val="Definition"/>
      </w:pPr>
      <w:r>
        <w:t>[SOURCE: ISA-95.00.06-2014, 3.1.12]</w:t>
      </w:r>
    </w:p>
    <w:p w14:paraId="205AB88E" w14:textId="77777777" w:rsidR="002050A8" w:rsidRDefault="002050A8" w:rsidP="002050A8">
      <w:pPr>
        <w:pStyle w:val="DefinitionTerm"/>
      </w:pPr>
    </w:p>
    <w:p w14:paraId="5366F4EE" w14:textId="77777777" w:rsidR="002050A8" w:rsidRDefault="002050A8" w:rsidP="002050A8">
      <w:pPr>
        <w:pStyle w:val="DefinitionTerm"/>
        <w:numPr>
          <w:ilvl w:val="0"/>
          <w:numId w:val="0"/>
        </w:numPr>
      </w:pPr>
      <w:r>
        <w:t>Web Service</w:t>
      </w:r>
    </w:p>
    <w:p w14:paraId="2FCF2408" w14:textId="77777777" w:rsidR="002050A8" w:rsidRDefault="002050A8" w:rsidP="002050A8">
      <w:pPr>
        <w:pStyle w:val="Definition"/>
      </w:pPr>
      <w:r w:rsidRPr="003177F0">
        <w:t>software system designed to support interoperable machine-to-machine interaction over a network</w:t>
      </w:r>
    </w:p>
    <w:p w14:paraId="38A60B04" w14:textId="77777777" w:rsidR="002050A8" w:rsidRDefault="002050A8" w:rsidP="002050A8">
      <w:pPr>
        <w:pStyle w:val="Definition"/>
      </w:pPr>
      <w:r>
        <w:t xml:space="preserve">[SOURCE: </w:t>
      </w:r>
      <w:r w:rsidRPr="00F234BF">
        <w:t>https://www.w3.org/TR/2004/NOTE-ws-gloss-20040211/#webservice</w:t>
      </w:r>
      <w:r>
        <w:t>]</w:t>
      </w:r>
    </w:p>
    <w:p w14:paraId="55017690" w14:textId="77777777" w:rsidR="002050A8" w:rsidRDefault="002050A8" w:rsidP="002050A8">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14:paraId="342E518C" w14:textId="27D2A98D" w:rsidR="002050A8" w:rsidRDefault="002050A8" w:rsidP="002050A8">
      <w:pPr>
        <w:pStyle w:val="Note"/>
      </w:pPr>
      <w:r>
        <w:t>NOTE 2</w:t>
      </w:r>
      <w:r>
        <w:tab/>
      </w:r>
      <w:ins w:id="36" w:author="Matt Selway" w:date="2020-07-21T14:39:00Z">
        <w:r w:rsidR="00CD414F">
          <w:t xml:space="preserve">This definition </w:t>
        </w:r>
      </w:ins>
      <w:del w:id="37" w:author="Matt Selway" w:date="2020-07-21T14:39:00Z">
        <w:r w:rsidDel="00CD414F">
          <w:delText xml:space="preserve">Only </w:delText>
        </w:r>
      </w:del>
      <w:ins w:id="38" w:author="Matt Selway" w:date="2020-07-21T14:39:00Z">
        <w:r w:rsidR="00CD414F">
          <w:t xml:space="preserve">only </w:t>
        </w:r>
      </w:ins>
      <w:r>
        <w:t>applies when this capitalization is used.</w:t>
      </w:r>
    </w:p>
    <w:p w14:paraId="6FFB3C87" w14:textId="77777777" w:rsidR="002050A8" w:rsidRDefault="002050A8" w:rsidP="002050A8">
      <w:pPr>
        <w:pStyle w:val="Heading2"/>
      </w:pPr>
      <w:bookmarkStart w:id="39" w:name="_Toc26110471"/>
      <w:bookmarkStart w:id="40" w:name="_Toc26110472"/>
      <w:bookmarkStart w:id="41" w:name="_Toc26110473"/>
      <w:bookmarkStart w:id="42" w:name="_Toc26110474"/>
      <w:bookmarkStart w:id="43" w:name="_Toc26110475"/>
      <w:bookmarkStart w:id="44" w:name="_Toc26110476"/>
      <w:bookmarkStart w:id="45" w:name="_Toc26110477"/>
      <w:bookmarkStart w:id="46" w:name="_Toc25337016"/>
      <w:bookmarkStart w:id="47" w:name="_Toc25357141"/>
      <w:bookmarkStart w:id="48" w:name="_Toc46269736"/>
      <w:bookmarkEnd w:id="39"/>
      <w:bookmarkEnd w:id="40"/>
      <w:bookmarkEnd w:id="41"/>
      <w:bookmarkEnd w:id="42"/>
      <w:bookmarkEnd w:id="43"/>
      <w:bookmarkEnd w:id="44"/>
      <w:bookmarkEnd w:id="45"/>
      <w:r>
        <w:t>Notational Conventions</w:t>
      </w:r>
      <w:bookmarkEnd w:id="46"/>
      <w:bookmarkEnd w:id="47"/>
      <w:bookmarkEnd w:id="48"/>
    </w:p>
    <w:p w14:paraId="144DEAA0" w14:textId="77777777" w:rsidR="002050A8" w:rsidRDefault="002050A8" w:rsidP="002050A8">
      <w:pPr>
        <w:pStyle w:val="BodyText"/>
      </w:pPr>
      <w:r>
        <w:t xml:space="preserve">The key words "MUST", "MUST NOT", "REQUIRED", "SHALL", "SHALL NOT", "SHOULD", "SHOULD NOT", "RECOMMENDED", "MAY", and "OPTIONAL" in this document are to be interpreted as described in </w:t>
      </w:r>
      <w:hyperlink r:id="rId33">
        <w:r>
          <w:rPr>
            <w:rStyle w:val="Hyperlink"/>
          </w:rPr>
          <w:t>RFC 2119</w:t>
        </w:r>
      </w:hyperlink>
      <w:r>
        <w:rPr>
          <w:rStyle w:val="Hyperlink"/>
        </w:rPr>
        <w:t xml:space="preserve"> </w:t>
      </w:r>
      <w:r w:rsidRPr="00BE7145">
        <w:t>[http://www.ietf.org/rfc/rfc2119.txt]</w:t>
      </w:r>
      <w:r>
        <w:t>.</w:t>
      </w:r>
    </w:p>
    <w:p w14:paraId="0C2EBF0A" w14:textId="77777777" w:rsidR="002050A8" w:rsidRDefault="002050A8" w:rsidP="002050A8">
      <w:pPr>
        <w:pStyle w:val="BodyText"/>
      </w:pPr>
      <w:r>
        <w:t>This specification uses the following syntax to define conceptual structures and schema elements:</w:t>
      </w:r>
    </w:p>
    <w:p w14:paraId="78639DF9" w14:textId="77777777" w:rsidR="002050A8" w:rsidRDefault="002050A8" w:rsidP="002050A8">
      <w:pPr>
        <w:pStyle w:val="BodyText"/>
        <w:ind w:left="720"/>
      </w:pPr>
      <w:r>
        <w:rPr>
          <w:rStyle w:val="VerbatimChar"/>
        </w:rPr>
        <w:t>Element Name (Type) [Cardinality]</w:t>
      </w:r>
    </w:p>
    <w:p w14:paraId="20B05444" w14:textId="77777777" w:rsidR="002050A8" w:rsidRDefault="002050A8" w:rsidP="002050A8">
      <w:pPr>
        <w:pStyle w:val="BodyText"/>
      </w:pPr>
      <w:r>
        <w:t xml:space="preserve">The namespaces for Types are defined </w:t>
      </w:r>
      <w:hyperlink w:anchor="_XML_Namespaces" w:history="1">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14:paraId="279D8374" w14:textId="77777777" w:rsidR="002050A8" w:rsidRDefault="002050A8" w:rsidP="002050A8">
      <w:pPr>
        <w:pStyle w:val="Heading2"/>
      </w:pPr>
      <w:bookmarkStart w:id="49" w:name="namespaces"/>
      <w:bookmarkStart w:id="50" w:name="_XML_Namespaces"/>
      <w:bookmarkStart w:id="51" w:name="_Toc25337017"/>
      <w:bookmarkStart w:id="52" w:name="_Toc25357142"/>
      <w:bookmarkStart w:id="53" w:name="_Toc46269737"/>
      <w:bookmarkEnd w:id="49"/>
      <w:bookmarkEnd w:id="50"/>
      <w:r>
        <w:t>Schema Namespaces</w:t>
      </w:r>
      <w:bookmarkEnd w:id="51"/>
      <w:bookmarkEnd w:id="52"/>
      <w:bookmarkEnd w:id="53"/>
    </w:p>
    <w:p w14:paraId="60C8CF4E" w14:textId="77777777" w:rsidR="002050A8" w:rsidRDefault="002050A8" w:rsidP="002050A8">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14:paraId="26331892" w14:textId="77777777" w:rsidTr="00D32DF2">
        <w:trPr>
          <w:cnfStyle w:val="100000000000" w:firstRow="1" w:lastRow="0" w:firstColumn="0" w:lastColumn="0" w:oddVBand="0" w:evenVBand="0" w:oddHBand="0" w:evenHBand="0" w:firstRowFirstColumn="0" w:firstRowLastColumn="0" w:lastRowFirstColumn="0" w:lastRowLastColumn="0"/>
          <w:trHeight w:val="261"/>
        </w:trPr>
        <w:tc>
          <w:tcPr>
            <w:tcW w:w="0" w:type="auto"/>
          </w:tcPr>
          <w:p w14:paraId="12C5DF32" w14:textId="77777777" w:rsidR="002050A8" w:rsidRDefault="002050A8" w:rsidP="00D32DF2">
            <w:pPr>
              <w:pStyle w:val="Compact"/>
            </w:pPr>
            <w:r>
              <w:t>Prefix</w:t>
            </w:r>
          </w:p>
        </w:tc>
        <w:tc>
          <w:tcPr>
            <w:tcW w:w="0" w:type="auto"/>
          </w:tcPr>
          <w:p w14:paraId="4C103E4E" w14:textId="77777777" w:rsidR="002050A8" w:rsidRDefault="002050A8" w:rsidP="00D32DF2">
            <w:pPr>
              <w:pStyle w:val="Compact"/>
            </w:pPr>
            <w:r>
              <w:t>Namespace</w:t>
            </w:r>
          </w:p>
        </w:tc>
      </w:tr>
      <w:tr w:rsidR="002050A8" w14:paraId="5C49CB30" w14:textId="77777777" w:rsidTr="00D32DF2">
        <w:trPr>
          <w:cnfStyle w:val="000000100000" w:firstRow="0" w:lastRow="0" w:firstColumn="0" w:lastColumn="0" w:oddVBand="0" w:evenVBand="0" w:oddHBand="1" w:evenHBand="0" w:firstRowFirstColumn="0" w:firstRowLastColumn="0" w:lastRowFirstColumn="0" w:lastRowLastColumn="0"/>
          <w:trHeight w:val="261"/>
        </w:trPr>
        <w:tc>
          <w:tcPr>
            <w:tcW w:w="0" w:type="auto"/>
          </w:tcPr>
          <w:p w14:paraId="1142518A" w14:textId="77777777" w:rsidR="002050A8" w:rsidRDefault="002050A8" w:rsidP="00D32DF2">
            <w:pPr>
              <w:pStyle w:val="Compact"/>
            </w:pPr>
            <w:proofErr w:type="spellStart"/>
            <w:r>
              <w:t>xs</w:t>
            </w:r>
            <w:proofErr w:type="spellEnd"/>
          </w:p>
        </w:tc>
        <w:tc>
          <w:tcPr>
            <w:tcW w:w="0" w:type="auto"/>
          </w:tcPr>
          <w:p w14:paraId="383ECCF6" w14:textId="77777777" w:rsidR="002050A8" w:rsidRDefault="002050A8" w:rsidP="00D32DF2">
            <w:pPr>
              <w:pStyle w:val="Compact"/>
            </w:pPr>
            <w:r>
              <w:t>http://www.w3.org/2001/XMLSchema</w:t>
            </w:r>
          </w:p>
        </w:tc>
      </w:tr>
      <w:tr w:rsidR="002050A8" w14:paraId="00693DF2" w14:textId="77777777" w:rsidTr="00D32DF2">
        <w:trPr>
          <w:trHeight w:val="247"/>
        </w:trPr>
        <w:tc>
          <w:tcPr>
            <w:tcW w:w="0" w:type="auto"/>
          </w:tcPr>
          <w:p w14:paraId="1604D7C4" w14:textId="77777777" w:rsidR="002050A8" w:rsidRDefault="002050A8" w:rsidP="00D32DF2">
            <w:pPr>
              <w:pStyle w:val="Compact"/>
            </w:pPr>
            <w:proofErr w:type="spellStart"/>
            <w:r>
              <w:t>xsi</w:t>
            </w:r>
            <w:proofErr w:type="spellEnd"/>
          </w:p>
        </w:tc>
        <w:tc>
          <w:tcPr>
            <w:tcW w:w="0" w:type="auto"/>
          </w:tcPr>
          <w:p w14:paraId="52D6402F" w14:textId="77777777" w:rsidR="002050A8" w:rsidRDefault="002050A8" w:rsidP="00D32DF2">
            <w:pPr>
              <w:pStyle w:val="Compact"/>
            </w:pPr>
            <w:r>
              <w:t>http://www.w3.org/2001/XMLSchema-instance</w:t>
            </w:r>
          </w:p>
        </w:tc>
      </w:tr>
      <w:tr w:rsidR="002050A8" w14:paraId="2F807648"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607A0B7C" w14:textId="77777777" w:rsidR="002050A8" w:rsidRDefault="002050A8" w:rsidP="00D32DF2">
            <w:pPr>
              <w:pStyle w:val="Compact"/>
            </w:pPr>
            <w:proofErr w:type="spellStart"/>
            <w:r>
              <w:t>isbm</w:t>
            </w:r>
            <w:proofErr w:type="spellEnd"/>
          </w:p>
        </w:tc>
        <w:tc>
          <w:tcPr>
            <w:tcW w:w="0" w:type="auto"/>
          </w:tcPr>
          <w:p w14:paraId="45177215" w14:textId="77777777" w:rsidR="002050A8" w:rsidRDefault="00567950" w:rsidP="00D32DF2">
            <w:pPr>
              <w:pStyle w:val="Compact"/>
            </w:pPr>
            <w:hyperlink r:id="rId34" w:history="1">
              <w:r w:rsidR="002050A8" w:rsidRPr="00030654">
                <w:rPr>
                  <w:rStyle w:val="Hyperlink"/>
                </w:rPr>
                <w:t>http://www.openoandm.org/isbm/</w:t>
              </w:r>
            </w:hyperlink>
          </w:p>
        </w:tc>
      </w:tr>
      <w:tr w:rsidR="002050A8" w14:paraId="57F69D9E" w14:textId="77777777" w:rsidTr="00D32DF2">
        <w:trPr>
          <w:trHeight w:val="247"/>
        </w:trPr>
        <w:tc>
          <w:tcPr>
            <w:tcW w:w="0" w:type="auto"/>
          </w:tcPr>
          <w:p w14:paraId="6E467C26" w14:textId="77777777" w:rsidR="002050A8" w:rsidRDefault="002050A8" w:rsidP="00D32DF2">
            <w:pPr>
              <w:pStyle w:val="Compact"/>
            </w:pPr>
            <w:proofErr w:type="spellStart"/>
            <w:r>
              <w:t>isbm</w:t>
            </w:r>
            <w:proofErr w:type="spellEnd"/>
            <w:r>
              <w:t>-rest</w:t>
            </w:r>
          </w:p>
        </w:tc>
        <w:tc>
          <w:tcPr>
            <w:tcW w:w="0" w:type="auto"/>
          </w:tcPr>
          <w:p w14:paraId="2115AF66" w14:textId="77777777" w:rsidR="002050A8" w:rsidRDefault="00567950" w:rsidP="00D32DF2">
            <w:pPr>
              <w:pStyle w:val="Compact"/>
            </w:pPr>
            <w:hyperlink r:id="rId35" w:history="1">
              <w:r w:rsidR="002050A8" w:rsidRPr="00030654">
                <w:rPr>
                  <w:rStyle w:val="Hyperlink"/>
                </w:rPr>
                <w:t>http://www.openoandm.org/isbm/rest/</w:t>
              </w:r>
            </w:hyperlink>
          </w:p>
        </w:tc>
      </w:tr>
      <w:tr w:rsidR="002050A8" w14:paraId="47432F60" w14:textId="77777777" w:rsidTr="00D32DF2">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2B098DC4" w14:textId="77777777" w:rsidR="002050A8" w:rsidRDefault="002050A8" w:rsidP="00D32DF2">
            <w:pPr>
              <w:pStyle w:val="Compact"/>
            </w:pPr>
            <w:r>
              <w:t>json</w:t>
            </w:r>
          </w:p>
        </w:tc>
        <w:tc>
          <w:tcPr>
            <w:tcW w:w="0" w:type="auto"/>
          </w:tcPr>
          <w:p w14:paraId="28906A1A" w14:textId="77777777" w:rsidR="002050A8" w:rsidRDefault="002050A8" w:rsidP="00D32DF2">
            <w:pPr>
              <w:pStyle w:val="Compact"/>
            </w:pPr>
            <w:r>
              <w:t>Used for the differentiation of basic data types</w:t>
            </w:r>
          </w:p>
        </w:tc>
      </w:tr>
    </w:tbl>
    <w:p w14:paraId="777D5E19" w14:textId="77777777" w:rsidR="002050A8" w:rsidRDefault="002050A8" w:rsidP="002050A8">
      <w:pPr>
        <w:pStyle w:val="Heading1"/>
      </w:pPr>
      <w:bookmarkStart w:id="54" w:name="service-requirements"/>
      <w:bookmarkStart w:id="55" w:name="_Toc25337018"/>
      <w:bookmarkStart w:id="56" w:name="_Toc25357143"/>
      <w:bookmarkStart w:id="57" w:name="_Toc46269738"/>
      <w:bookmarkEnd w:id="54"/>
      <w:r>
        <w:t>Service Requirements</w:t>
      </w:r>
      <w:bookmarkEnd w:id="55"/>
      <w:bookmarkEnd w:id="56"/>
      <w:bookmarkEnd w:id="57"/>
    </w:p>
    <w:p w14:paraId="1F8FD853" w14:textId="77777777" w:rsidR="002050A8" w:rsidRDefault="002050A8" w:rsidP="002050A8">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14:paraId="6C6AA9B6" w14:textId="77777777" w:rsidR="002050A8" w:rsidRDefault="002050A8" w:rsidP="002050A8">
      <w:pPr>
        <w:pStyle w:val="Heading2"/>
      </w:pPr>
      <w:bookmarkStart w:id="58" w:name="message-content-format"/>
      <w:bookmarkStart w:id="59" w:name="_Toc25337019"/>
      <w:bookmarkStart w:id="60" w:name="_Toc25357144"/>
      <w:bookmarkStart w:id="61" w:name="_Toc46269739"/>
      <w:bookmarkEnd w:id="58"/>
      <w:r>
        <w:t>Message Content Format</w:t>
      </w:r>
      <w:bookmarkEnd w:id="59"/>
      <w:bookmarkEnd w:id="60"/>
      <w:bookmarkEnd w:id="61"/>
    </w:p>
    <w:p w14:paraId="52FDA8D9" w14:textId="77777777" w:rsidR="002050A8" w:rsidRPr="001C6290" w:rsidRDefault="002050A8" w:rsidP="002050A8">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14:paraId="68435EE0" w14:textId="77777777" w:rsidR="002050A8" w:rsidRDefault="002050A8" w:rsidP="002050A8">
      <w:pPr>
        <w:pStyle w:val="Definition"/>
      </w:pPr>
      <w:r>
        <w:t>All ISBM service providers MUST support JSON and XML content types as Message Content.</w:t>
      </w:r>
    </w:p>
    <w:p w14:paraId="7B9BB39A" w14:textId="77777777" w:rsidR="002050A8" w:rsidRDefault="002050A8" w:rsidP="002050A8">
      <w:pPr>
        <w:pStyle w:val="Definition"/>
      </w:pPr>
      <w:r>
        <w:t xml:space="preserve">The ISBM service providers MAY support other content types as Message Content. </w:t>
      </w:r>
    </w:p>
    <w:p w14:paraId="1F46214B" w14:textId="77777777" w:rsidR="002050A8" w:rsidRDefault="002050A8" w:rsidP="002050A8">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14:paraId="607807F2" w14:textId="77777777" w:rsidR="002050A8" w:rsidRPr="00D64321" w:rsidRDefault="002050A8" w:rsidP="002050A8">
      <w:pPr>
        <w:pStyle w:val="Note"/>
      </w:pPr>
      <w:r w:rsidRPr="00D64321">
        <w:lastRenderedPageBreak/>
        <w:t>NOTE</w:t>
      </w:r>
      <w:r w:rsidRPr="00D64321">
        <w:tab/>
        <w:t xml:space="preserve">While the Message Topic describes the specific format and schema of the Message Content, the message schemas themselves, see below, describe the MIME Type to ensure accurate processing of the Message Content. </w:t>
      </w:r>
    </w:p>
    <w:p w14:paraId="77D5B69D" w14:textId="77777777" w:rsidR="002050A8" w:rsidRDefault="002050A8" w:rsidP="002050A8">
      <w:pPr>
        <w:pStyle w:val="Heading3"/>
      </w:pPr>
      <w:bookmarkStart w:id="62" w:name="_Toc25337020"/>
      <w:bookmarkStart w:id="63" w:name="_Toc25357145"/>
      <w:bookmarkStart w:id="64" w:name="_Toc46269740"/>
      <w:r>
        <w:t>SOAP Interface Requirements</w:t>
      </w:r>
      <w:bookmarkEnd w:id="62"/>
      <w:bookmarkEnd w:id="63"/>
      <w:bookmarkEnd w:id="64"/>
      <w:r>
        <w:t xml:space="preserve"> </w:t>
      </w:r>
    </w:p>
    <w:p w14:paraId="5CCB8DDC" w14:textId="77777777" w:rsidR="002050A8" w:rsidRDefault="002050A8" w:rsidP="002050A8">
      <w:pPr>
        <w:pStyle w:val="BodyText"/>
      </w:pPr>
      <w:bookmarkStart w:id="65" w:name="_Hlk25354497"/>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anchor="_MessageContent_3" w:history="1">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65"/>
    </w:p>
    <w:p w14:paraId="080E0F43" w14:textId="4F5AF1BA" w:rsidR="002050A8" w:rsidRDefault="002050A8" w:rsidP="002050A8">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xml:space="preserve">) element with the processing requirement defined as </w:t>
      </w:r>
      <w:r w:rsidR="00353C94">
        <w:t>lax</w:t>
      </w:r>
      <w:r>
        <w:t xml:space="preserve"> (</w:t>
      </w:r>
      <w:proofErr w:type="spellStart"/>
      <w:r w:rsidRPr="00123A8F">
        <w:t>processContents</w:t>
      </w:r>
      <w:proofErr w:type="spellEnd"/>
      <w:r w:rsidRPr="00123A8F">
        <w:t>="</w:t>
      </w:r>
      <w:r w:rsidR="00353C94">
        <w:t>lax</w:t>
      </w:r>
      <w:r w:rsidRPr="00123A8F">
        <w:t>"</w:t>
      </w:r>
      <w:r>
        <w:t>). An ISBM Service Provider SHOULD preserve significant whitespace and comments within the XML content. An XML declaration MUST NOT appear within the XML Message Content.</w:t>
      </w:r>
    </w:p>
    <w:p w14:paraId="1E6C24C1" w14:textId="77777777" w:rsidR="002050A8" w:rsidRDefault="002050A8" w:rsidP="002050A8">
      <w:pPr>
        <w:pStyle w:val="BodyText"/>
      </w:pPr>
      <w:bookmarkStart w:id="66" w:name="_Hlk25355192"/>
      <w:r>
        <w:t xml:space="preserve">For String Message Content, the content is associated through the use of an XML element of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r:id="rId36" w:history="1">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14:paraId="35CAC86C" w14:textId="77777777" w:rsidR="002050A8" w:rsidRDefault="002050A8" w:rsidP="002050A8">
      <w:pPr>
        <w:pStyle w:val="BodyText"/>
      </w:pPr>
      <w:r>
        <w:t>A SOAP-based ISBM Service Provider SHOULD NOT exchange XML Message Content using the String content type.</w:t>
      </w:r>
    </w:p>
    <w:bookmarkEnd w:id="66"/>
    <w:p w14:paraId="3F779593" w14:textId="77777777" w:rsidR="002050A8" w:rsidRDefault="002050A8" w:rsidP="002050A8">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r:id="rId37" w:history="1">
        <w:r>
          <w:rPr>
            <w:rStyle w:val="Hyperlink"/>
          </w:rPr>
          <w:t>from</w:t>
        </w:r>
      </w:hyperlink>
      <w:r>
        <w:rPr>
          <w:rStyle w:val="Hyperlink"/>
        </w:rPr>
        <w:t xml:space="preserve"> IANA</w:t>
      </w:r>
      <w:r>
        <w:t xml:space="preserve"> </w:t>
      </w:r>
      <w:r w:rsidRPr="00443482">
        <w:t>[https://www.iana.org/assignments/media-types/media-types.xhtml].</w:t>
      </w:r>
    </w:p>
    <w:p w14:paraId="69B20709" w14:textId="77777777" w:rsidR="002050A8" w:rsidRDefault="002050A8" w:rsidP="002050A8">
      <w:pPr>
        <w:pStyle w:val="BodyText"/>
      </w:pPr>
      <w:r>
        <w:t>A SOAP-based ISBM Service Provider SHOULD NOT exchange XML Message Content using the Binary content type.</w:t>
      </w:r>
    </w:p>
    <w:p w14:paraId="6DC4CDEA" w14:textId="77777777" w:rsidR="002050A8" w:rsidRPr="00A84A37" w:rsidRDefault="002050A8" w:rsidP="002050A8">
      <w:pPr>
        <w:pStyle w:val="BodyText"/>
      </w:pPr>
      <w:r>
        <w:t xml:space="preserve">In an XML message, </w:t>
      </w:r>
      <w:r w:rsidRPr="00A84A37">
        <w:t>the XML Schema Instance '</w:t>
      </w:r>
      <w:r w:rsidRPr="00B303C3">
        <w:rPr>
          <w:rStyle w:val="VerbatimChar"/>
        </w:rPr>
        <w:t>type</w:t>
      </w:r>
      <w:r w:rsidRPr="00A84A37">
        <w:t xml:space="preserve">' </w:t>
      </w:r>
      <w:r>
        <w:t>(</w:t>
      </w:r>
      <w:proofErr w:type="spellStart"/>
      <w:proofErr w:type="gramStart"/>
      <w:r w:rsidRPr="005959AA">
        <w:rPr>
          <w:rStyle w:val="VerbatimChar"/>
        </w:rPr>
        <w:t>xsi:type</w:t>
      </w:r>
      <w:proofErr w:type="spellEnd"/>
      <w:proofErr w:type="gramEnd"/>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14:paraId="321C8E8F" w14:textId="77777777" w:rsidR="002050A8" w:rsidRDefault="002050A8" w:rsidP="002050A8">
      <w:pPr>
        <w:pStyle w:val="Heading4"/>
      </w:pPr>
      <w:r>
        <w:t>XML Message Content Example</w:t>
      </w:r>
    </w:p>
    <w:p w14:paraId="0C95C3D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XMLContent</w:t>
      </w:r>
      <w:proofErr w:type="spellEnd"/>
      <w:r w:rsidRPr="00F50FEB">
        <w:rPr>
          <w:rStyle w:val="VerbatimChar"/>
        </w:rPr>
        <w:t>"&gt;</w:t>
      </w:r>
    </w:p>
    <w:p w14:paraId="6887CCCD" w14:textId="77777777" w:rsidR="002050A8" w:rsidRPr="00F50FEB" w:rsidRDefault="002050A8" w:rsidP="002050A8">
      <w:pPr>
        <w:pStyle w:val="SourceCode"/>
        <w:rPr>
          <w:rStyle w:val="VerbatimChar"/>
        </w:rPr>
      </w:pPr>
      <w:r w:rsidRPr="00F50FEB">
        <w:rPr>
          <w:rStyle w:val="VerbatimChar"/>
        </w:rPr>
        <w:t>  &lt;Property&gt;There could be arbitrary XML content (with a single root node) included </w:t>
      </w:r>
      <w:proofErr w:type="gramStart"/>
      <w:r w:rsidRPr="00F50FEB">
        <w:rPr>
          <w:rStyle w:val="VerbatimChar"/>
        </w:rPr>
        <w:t>here.&lt;</w:t>
      </w:r>
      <w:proofErr w:type="gramEnd"/>
      <w:r w:rsidRPr="00F50FEB">
        <w:rPr>
          <w:rStyle w:val="VerbatimChar"/>
        </w:rPr>
        <w:t>/Property&gt;</w:t>
      </w:r>
    </w:p>
    <w:p w14:paraId="3CC8B44E"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AB9FA63" w14:textId="77777777" w:rsidR="002050A8" w:rsidRPr="007D63A1" w:rsidRDefault="002050A8" w:rsidP="002050A8">
      <w:pPr>
        <w:pStyle w:val="Heading4"/>
      </w:pPr>
      <w:r>
        <w:t>String Message Content Example</w:t>
      </w:r>
    </w:p>
    <w:p w14:paraId="4BC790F0"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StringContent</w:t>
      </w:r>
      <w:proofErr w:type="spellEnd"/>
      <w:r w:rsidRPr="00F50FEB">
        <w:rPr>
          <w:rStyle w:val="VerbatimChar"/>
        </w:rPr>
        <w:t xml:space="preserve">" </w:t>
      </w:r>
      <w:proofErr w:type="spellStart"/>
      <w:r w:rsidRPr="00F50FEB">
        <w:rPr>
          <w:rStyle w:val="VerbatimChar"/>
        </w:rPr>
        <w:t>mediaType</w:t>
      </w:r>
      <w:proofErr w:type="spellEnd"/>
      <w:r w:rsidRPr="00F50FEB">
        <w:rPr>
          <w:rStyle w:val="VerbatimChar"/>
        </w:rPr>
        <w:t>="application/json"&gt;</w:t>
      </w:r>
    </w:p>
    <w:p w14:paraId="42103376" w14:textId="77777777" w:rsidR="002050A8" w:rsidRPr="00F50FEB" w:rsidRDefault="002050A8" w:rsidP="002050A8">
      <w:pPr>
        <w:pStyle w:val="SourceCode"/>
        <w:rPr>
          <w:rStyle w:val="VerbatimChar"/>
        </w:rPr>
      </w:pPr>
      <w:r w:rsidRPr="00F50FEB">
        <w:rPr>
          <w:rStyle w:val="VerbatimChar"/>
        </w:rPr>
        <w:t xml:space="preserve">  &lt;Content&gt;</w:t>
      </w:r>
    </w:p>
    <w:p w14:paraId="0292FB68" w14:textId="77777777" w:rsidR="002050A8" w:rsidRPr="00F50FEB" w:rsidRDefault="002050A8" w:rsidP="002050A8">
      <w:pPr>
        <w:pStyle w:val="SourceCode"/>
        <w:rPr>
          <w:rStyle w:val="VerbatimChar"/>
        </w:rPr>
      </w:pPr>
      <w:r w:rsidRPr="00F50FEB">
        <w:rPr>
          <w:rStyle w:val="VerbatimChar"/>
        </w:rPr>
        <w:t>{</w:t>
      </w:r>
    </w:p>
    <w:p w14:paraId="5BC36779" w14:textId="77777777" w:rsidR="002050A8" w:rsidRPr="00F50FEB" w:rsidRDefault="002050A8" w:rsidP="002050A8">
      <w:pPr>
        <w:pStyle w:val="SourceCode"/>
        <w:rPr>
          <w:rStyle w:val="VerbatimChar"/>
        </w:rPr>
      </w:pPr>
      <w:r w:rsidRPr="00F50FEB">
        <w:rPr>
          <w:rStyle w:val="VerbatimChar"/>
        </w:rPr>
        <w:t>  "prop": "There could be a JSON message, or anything else really."</w:t>
      </w:r>
    </w:p>
    <w:p w14:paraId="72656A9E" w14:textId="77777777" w:rsidR="002050A8" w:rsidRPr="00F50FEB" w:rsidRDefault="002050A8" w:rsidP="002050A8">
      <w:pPr>
        <w:pStyle w:val="SourceCode"/>
        <w:rPr>
          <w:rStyle w:val="VerbatimChar"/>
        </w:rPr>
      </w:pPr>
      <w:r w:rsidRPr="00F50FEB">
        <w:rPr>
          <w:rStyle w:val="VerbatimChar"/>
        </w:rPr>
        <w:t>}</w:t>
      </w:r>
    </w:p>
    <w:p w14:paraId="37B82230" w14:textId="77777777" w:rsidR="002050A8" w:rsidRPr="00F50FEB" w:rsidRDefault="002050A8" w:rsidP="002050A8">
      <w:pPr>
        <w:pStyle w:val="SourceCode"/>
        <w:rPr>
          <w:rStyle w:val="VerbatimChar"/>
        </w:rPr>
      </w:pPr>
      <w:r w:rsidRPr="00F50FEB">
        <w:rPr>
          <w:rStyle w:val="VerbatimChar"/>
        </w:rPr>
        <w:t xml:space="preserve">  &lt;/Content&gt;</w:t>
      </w:r>
    </w:p>
    <w:p w14:paraId="2E046FC5"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7B40945B" w14:textId="77777777" w:rsidR="002050A8" w:rsidRPr="007D63A1" w:rsidRDefault="002050A8" w:rsidP="002050A8">
      <w:pPr>
        <w:pStyle w:val="Heading4"/>
      </w:pPr>
      <w:r>
        <w:t>Binary Message Content Example</w:t>
      </w:r>
    </w:p>
    <w:p w14:paraId="7788654F"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BinaryContent</w:t>
      </w:r>
      <w:proofErr w:type="spellEnd"/>
      <w:r w:rsidRPr="00F50FEB">
        <w:rPr>
          <w:rStyle w:val="VerbatimChar"/>
        </w:rPr>
        <w:t>"&gt;</w:t>
      </w:r>
    </w:p>
    <w:p w14:paraId="46A38A73" w14:textId="77777777" w:rsidR="002050A8" w:rsidRPr="00F50FEB" w:rsidRDefault="002050A8" w:rsidP="002050A8">
      <w:pPr>
        <w:pStyle w:val="SourceCode"/>
        <w:rPr>
          <w:rStyle w:val="VerbatimChar"/>
        </w:rPr>
      </w:pPr>
      <w:r w:rsidRPr="00F50FEB">
        <w:rPr>
          <w:rStyle w:val="VerbatimChar"/>
        </w:rPr>
        <w:t xml:space="preserve">  </w:t>
      </w:r>
      <w:proofErr w:type="gramStart"/>
      <w:r w:rsidRPr="00F50FEB">
        <w:rPr>
          <w:rStyle w:val="VerbatimChar"/>
        </w:rPr>
        <w:t>&lt;!--</w:t>
      </w:r>
      <w:proofErr w:type="gramEnd"/>
      <w:r w:rsidRPr="00F50FEB">
        <w:rPr>
          <w:rStyle w:val="VerbatimChar"/>
        </w:rPr>
        <w:t> strictly speaking there should be no newlines after/before the element tags below --&gt;</w:t>
      </w:r>
    </w:p>
    <w:p w14:paraId="0B033645" w14:textId="77777777" w:rsidR="002050A8" w:rsidRPr="00F50FEB" w:rsidRDefault="002050A8" w:rsidP="002050A8">
      <w:pPr>
        <w:pStyle w:val="SourceCode"/>
        <w:rPr>
          <w:rStyle w:val="VerbatimChar"/>
        </w:rPr>
      </w:pPr>
      <w:r w:rsidRPr="00F50FEB">
        <w:rPr>
          <w:rStyle w:val="VerbatimChar"/>
        </w:rPr>
        <w:t xml:space="preserve">  &lt;Content&gt;</w:t>
      </w:r>
    </w:p>
    <w:p w14:paraId="1545BC67" w14:textId="77777777" w:rsidR="002050A8" w:rsidRPr="00F50FEB" w:rsidRDefault="002050A8" w:rsidP="002050A8">
      <w:pPr>
        <w:pStyle w:val="SourceCode"/>
        <w:rPr>
          <w:rStyle w:val="VerbatimChar"/>
        </w:rPr>
      </w:pPr>
      <w:r w:rsidRPr="00F50FEB">
        <w:rPr>
          <w:rStyle w:val="VerbatimChar"/>
        </w:rPr>
        <w:t>ew0KwqDCoCJwcm9wIjrCoCJUaGVyZcKgY291bGTCoGJlwqBhwqBKU09OwqBtZXNz</w:t>
      </w:r>
    </w:p>
    <w:p w14:paraId="2F596BE6" w14:textId="77777777" w:rsidR="002050A8" w:rsidRPr="00F50FEB" w:rsidRDefault="002050A8" w:rsidP="002050A8">
      <w:pPr>
        <w:pStyle w:val="SourceCode"/>
        <w:rPr>
          <w:rStyle w:val="VerbatimChar"/>
        </w:rPr>
      </w:pPr>
      <w:r w:rsidRPr="00F50FEB">
        <w:rPr>
          <w:rStyle w:val="VerbatimChar"/>
        </w:rPr>
        <w:t>YWdlLMKgb3LCoGFueXRoaW5nwqBlbHNlwqByZWFsbHkuIg0KfQ==</w:t>
      </w:r>
    </w:p>
    <w:p w14:paraId="148D1E0A" w14:textId="77777777" w:rsidR="002050A8" w:rsidRPr="00F50FEB" w:rsidRDefault="002050A8" w:rsidP="002050A8">
      <w:pPr>
        <w:pStyle w:val="SourceCode"/>
        <w:rPr>
          <w:rStyle w:val="VerbatimChar"/>
        </w:rPr>
      </w:pPr>
      <w:r w:rsidRPr="00F50FEB">
        <w:rPr>
          <w:rStyle w:val="VerbatimChar"/>
        </w:rPr>
        <w:t xml:space="preserve">  &lt;/Content&gt;</w:t>
      </w:r>
    </w:p>
    <w:p w14:paraId="04C6240D" w14:textId="77777777" w:rsidR="002050A8" w:rsidRPr="00F50FEB" w:rsidRDefault="002050A8" w:rsidP="002050A8">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14:paraId="4061C5F6" w14:textId="77777777" w:rsidR="002050A8" w:rsidRDefault="002050A8" w:rsidP="002050A8">
      <w:pPr>
        <w:pStyle w:val="Heading3"/>
      </w:pPr>
      <w:bookmarkStart w:id="67" w:name="_Toc25337021"/>
      <w:bookmarkStart w:id="68" w:name="_Toc25357146"/>
      <w:bookmarkStart w:id="69" w:name="_Toc46269741"/>
      <w:r>
        <w:lastRenderedPageBreak/>
        <w:t>REST Interface Requirements</w:t>
      </w:r>
      <w:bookmarkEnd w:id="67"/>
      <w:bookmarkEnd w:id="68"/>
      <w:bookmarkEnd w:id="69"/>
      <w:r>
        <w:t xml:space="preserve"> </w:t>
      </w:r>
    </w:p>
    <w:p w14:paraId="01F453E6" w14:textId="77777777" w:rsidR="002050A8" w:rsidRDefault="002050A8" w:rsidP="002050A8">
      <w:pPr>
        <w:pStyle w:val="BodyText"/>
      </w:pPr>
      <w:r>
        <w:t xml:space="preserve">The JSON Schemas for the REST interface are defined such that they allow the exchange of XML, JSON, and other Message Content types within JSON messages. </w:t>
      </w:r>
      <w:r w:rsidRPr="00A84A37">
        <w:t xml:space="preserve">The </w:t>
      </w:r>
      <w:hyperlink w:anchor="_MessageContent_1" w:history="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14:paraId="154356C1" w14:textId="77777777" w:rsidR="002050A8" w:rsidRDefault="002050A8" w:rsidP="002050A8">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14:paraId="5363E66F" w14:textId="77777777" w:rsidR="002050A8" w:rsidRDefault="002050A8" w:rsidP="002050A8">
      <w:pPr>
        <w:pStyle w:val="BodyText"/>
      </w:pPr>
      <w:r>
        <w:t>In specific implementations of this specification, the JSON content MAY specify the URL of a JSON Schema if the ISBM Service Provider is to validate the JSON content against a schema.</w:t>
      </w:r>
    </w:p>
    <w:p w14:paraId="3A8C0345" w14:textId="77777777" w:rsidR="002050A8" w:rsidRDefault="002050A8" w:rsidP="002050A8">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A list of media types is available </w:t>
      </w:r>
      <w:hyperlink r:id="rId38" w:history="1">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14:paraId="28664AD4" w14:textId="77777777" w:rsidR="002050A8" w:rsidRDefault="002050A8" w:rsidP="002050A8">
      <w:pPr>
        <w:pStyle w:val="BodyText"/>
      </w:pPr>
      <w:r>
        <w:t>A REST-based ISBM Service Provider SHOULD NOT exchange JSON Message Content using the String content type within a JSON message.</w:t>
      </w:r>
    </w:p>
    <w:p w14:paraId="77517BE8" w14:textId="77777777" w:rsidR="002050A8" w:rsidRDefault="002050A8" w:rsidP="002050A8">
      <w:pPr>
        <w:pStyle w:val="BodyText"/>
      </w:pPr>
      <w:r>
        <w:t>A REST-based ISBM Service Provider SHOULD NOT exchange XML Message Content using the String content type within an XML message.</w:t>
      </w:r>
    </w:p>
    <w:p w14:paraId="0C0B6BC5" w14:textId="77777777" w:rsidR="002050A8" w:rsidRDefault="002050A8" w:rsidP="002050A8">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 and an additional </w:t>
      </w:r>
      <w:proofErr w:type="spellStart"/>
      <w:r w:rsidRPr="00AF08EE">
        <w:rPr>
          <w:rStyle w:val="VerbatimChar"/>
        </w:rPr>
        <w:t>contentEncoding</w:t>
      </w:r>
      <w:proofErr w:type="spellEnd"/>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proofErr w:type="spellStart"/>
      <w:r w:rsidRPr="00AF08EE">
        <w:rPr>
          <w:rStyle w:val="VerbatimChar"/>
        </w:rPr>
        <w:t>contentEncoding</w:t>
      </w:r>
      <w:proofErr w:type="spellEnd"/>
      <w:r>
        <w:t xml:space="preserve"> of the content. The </w:t>
      </w:r>
      <w:proofErr w:type="spellStart"/>
      <w:r w:rsidRPr="00AD19AD">
        <w:rPr>
          <w:rStyle w:val="VerbatimChar"/>
        </w:rPr>
        <w:t>contentEncoding</w:t>
      </w:r>
      <w:proofErr w:type="spellEnd"/>
      <w:r>
        <w:t xml:space="preserve"> value </w:t>
      </w:r>
      <w:r w:rsidRPr="00AD19AD">
        <w:t xml:space="preserve">MUST be encoding types </w:t>
      </w:r>
      <w:r>
        <w:t xml:space="preserve">commonly supported by </w:t>
      </w:r>
      <w:r w:rsidRPr="00AD19AD">
        <w:t>HTTP</w:t>
      </w:r>
      <w:r>
        <w:t xml:space="preserve">. The list of encoding types is available </w:t>
      </w:r>
      <w:hyperlink r:id="rId39" w:anchor="content-coding" w:history="1">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proofErr w:type="spellStart"/>
      <w:r w:rsidRPr="00082D1C">
        <w:rPr>
          <w:rStyle w:val="VerbatimChar"/>
        </w:rPr>
        <w:t>mediaType</w:t>
      </w:r>
      <w:proofErr w:type="spellEnd"/>
      <w:r>
        <w:t xml:space="preserve"> of the (decoded) content. A list of media types is available </w:t>
      </w:r>
      <w:hyperlink r:id="rId40" w:history="1">
        <w:r>
          <w:rPr>
            <w:rStyle w:val="Hyperlink"/>
          </w:rPr>
          <w:t>from</w:t>
        </w:r>
      </w:hyperlink>
      <w:r>
        <w:rPr>
          <w:rStyle w:val="Hyperlink"/>
        </w:rPr>
        <w:t xml:space="preserve"> IANA </w:t>
      </w:r>
      <w:r w:rsidRPr="00443482">
        <w:t>[https://www.iana.org/assignments/media-types/media-types.xhtml].</w:t>
      </w:r>
      <w:r>
        <w:t>.</w:t>
      </w:r>
    </w:p>
    <w:p w14:paraId="2D321B0A" w14:textId="77777777" w:rsidR="002050A8" w:rsidRDefault="002050A8" w:rsidP="002050A8">
      <w:pPr>
        <w:pStyle w:val="BodyText"/>
      </w:pPr>
      <w:r>
        <w:t>A REST-based ISBM Service Provider SHOULD NOT exchange JSON Message Content using the Binary content type within a JSON.</w:t>
      </w:r>
    </w:p>
    <w:p w14:paraId="76442A7E" w14:textId="77777777" w:rsidR="002050A8" w:rsidRDefault="002050A8" w:rsidP="002050A8">
      <w:pPr>
        <w:pStyle w:val="BodyText"/>
      </w:pPr>
      <w:r>
        <w:t>A REST-based ISBM Service Provider SHOULD NOT exchange XML Message Content using the Binary content type within an XML message.</w:t>
      </w:r>
    </w:p>
    <w:p w14:paraId="301F1823" w14:textId="0A535FE3" w:rsidR="002050A8" w:rsidRDefault="002050A8" w:rsidP="002050A8">
      <w:pPr>
        <w:spacing w:after="0"/>
      </w:pPr>
      <w:r>
        <w:t xml:space="preserve">The Channel URIs MUST be encoded when used within the URL of a REST call, for example: </w:t>
      </w:r>
      <w:r w:rsidRPr="0046674F">
        <w:rPr>
          <w:rStyle w:val="VerbatimChar"/>
        </w:rPr>
        <w:t>'http://server/channels/</w:t>
      </w:r>
      <w:r w:rsidR="00264F64">
        <w:rPr>
          <w:rStyle w:val="VerbatimChar"/>
        </w:rPr>
        <w:t>%2F</w:t>
      </w:r>
      <w:r w:rsidRPr="0046674F">
        <w:rPr>
          <w:rStyle w:val="VerbatimChar"/>
        </w:rPr>
        <w:t>encoded%2Fchannel%2FURI</w:t>
      </w:r>
      <w:r w:rsidRPr="0046674F">
        <w:t>'</w:t>
      </w:r>
    </w:p>
    <w:p w14:paraId="33EDD400" w14:textId="77777777" w:rsidR="002050A8" w:rsidRDefault="002050A8" w:rsidP="002050A8">
      <w:pPr>
        <w:pStyle w:val="Heading4"/>
      </w:pPr>
      <w:r>
        <w:t>JSON Message Content Example</w:t>
      </w:r>
    </w:p>
    <w:p w14:paraId="45EAE34F" w14:textId="77777777" w:rsidR="002050A8" w:rsidRDefault="002050A8" w:rsidP="002050A8">
      <w:pPr>
        <w:pStyle w:val="BodyText"/>
      </w:pPr>
      <w:r>
        <w:t>The following is an HTTP request for the Post Publication operation containing JSON Message Content within a JSON message.</w:t>
      </w:r>
    </w:p>
    <w:p w14:paraId="5F1F2956" w14:textId="77777777" w:rsidR="002050A8" w:rsidRDefault="002050A8" w:rsidP="002050A8">
      <w:pPr>
        <w:pStyle w:val="SourceCode"/>
      </w:pPr>
      <w:r>
        <w:t>POST /sessions/321/publications HTTP/1.1</w:t>
      </w:r>
    </w:p>
    <w:p w14:paraId="4981A7B3" w14:textId="77777777" w:rsidR="002050A8" w:rsidRDefault="002050A8" w:rsidP="002050A8">
      <w:pPr>
        <w:pStyle w:val="SourceCode"/>
      </w:pPr>
      <w:r>
        <w:t>Host: http://example.com</w:t>
      </w:r>
    </w:p>
    <w:p w14:paraId="0E0B679B" w14:textId="77777777" w:rsidR="002050A8" w:rsidRDefault="002050A8" w:rsidP="002050A8">
      <w:pPr>
        <w:pStyle w:val="SourceCode"/>
      </w:pPr>
      <w:r>
        <w:t>Accept: application/</w:t>
      </w:r>
      <w:proofErr w:type="spellStart"/>
      <w:r>
        <w:t>jsonContent</w:t>
      </w:r>
      <w:proofErr w:type="spellEnd"/>
      <w:r>
        <w:t>-Type: application/json</w:t>
      </w:r>
    </w:p>
    <w:p w14:paraId="66925629" w14:textId="77777777" w:rsidR="002050A8" w:rsidRDefault="002050A8" w:rsidP="002050A8">
      <w:pPr>
        <w:pStyle w:val="SourceCode"/>
      </w:pPr>
      <w:r>
        <w:t>Content-Length: 183</w:t>
      </w:r>
    </w:p>
    <w:p w14:paraId="17004D38" w14:textId="77777777" w:rsidR="002050A8" w:rsidRDefault="002050A8" w:rsidP="002050A8">
      <w:pPr>
        <w:pStyle w:val="SourceCode"/>
      </w:pPr>
    </w:p>
    <w:p w14:paraId="019F2D85" w14:textId="77777777" w:rsidR="002050A8" w:rsidRDefault="002050A8" w:rsidP="002050A8">
      <w:pPr>
        <w:pStyle w:val="SourceCode"/>
      </w:pPr>
      <w:r>
        <w:t>{</w:t>
      </w:r>
    </w:p>
    <w:p w14:paraId="52A2086E" w14:textId="77777777" w:rsidR="002050A8" w:rsidRDefault="002050A8" w:rsidP="002050A8">
      <w:pPr>
        <w:pStyle w:val="SourceCode"/>
      </w:pPr>
      <w:r>
        <w:t>  "topics": ["topic1", "</w:t>
      </w:r>
      <w:proofErr w:type="spellStart"/>
      <w:r>
        <w:t>etc</w:t>
      </w:r>
      <w:proofErr w:type="spellEnd"/>
      <w:r>
        <w:t>"],</w:t>
      </w:r>
    </w:p>
    <w:p w14:paraId="2D2A37E2" w14:textId="77777777" w:rsidR="002050A8" w:rsidRDefault="002050A8" w:rsidP="002050A8">
      <w:pPr>
        <w:pStyle w:val="SourceCode"/>
      </w:pPr>
      <w:r>
        <w:t>  "expiry": "P1D",</w:t>
      </w:r>
    </w:p>
    <w:p w14:paraId="47AEA8D3" w14:textId="77777777" w:rsidR="002050A8" w:rsidRDefault="002050A8" w:rsidP="002050A8">
      <w:pPr>
        <w:pStyle w:val="SourceCode"/>
      </w:pPr>
      <w:r>
        <w:t>  "</w:t>
      </w:r>
      <w:proofErr w:type="spellStart"/>
      <w:r>
        <w:t>messageContent</w:t>
      </w:r>
      <w:proofErr w:type="spellEnd"/>
      <w:r>
        <w:t>": {</w:t>
      </w:r>
    </w:p>
    <w:p w14:paraId="128F8AAF" w14:textId="77777777" w:rsidR="002050A8" w:rsidRDefault="002050A8" w:rsidP="002050A8">
      <w:pPr>
        <w:pStyle w:val="SourceCode"/>
      </w:pPr>
      <w:r>
        <w:t>    "content": {</w:t>
      </w:r>
    </w:p>
    <w:p w14:paraId="27C821DC" w14:textId="77777777" w:rsidR="002050A8" w:rsidRDefault="002050A8" w:rsidP="002050A8">
      <w:pPr>
        <w:pStyle w:val="SourceCode"/>
      </w:pPr>
      <w:r>
        <w:lastRenderedPageBreak/>
        <w:t xml:space="preserve">      "</w:t>
      </w:r>
      <w:proofErr w:type="spellStart"/>
      <w:r>
        <w:t>somejson</w:t>
      </w:r>
      <w:proofErr w:type="spellEnd"/>
      <w:r>
        <w:t>": "This is some JSON native content"</w:t>
      </w:r>
    </w:p>
    <w:p w14:paraId="43C7B6EF" w14:textId="77777777" w:rsidR="002050A8" w:rsidRDefault="002050A8" w:rsidP="002050A8">
      <w:pPr>
        <w:pStyle w:val="SourceCode"/>
      </w:pPr>
      <w:r>
        <w:t xml:space="preserve">    }</w:t>
      </w:r>
    </w:p>
    <w:p w14:paraId="5FC1C9A3" w14:textId="77777777" w:rsidR="002050A8" w:rsidRDefault="002050A8" w:rsidP="002050A8">
      <w:pPr>
        <w:pStyle w:val="SourceCode"/>
      </w:pPr>
      <w:r>
        <w:t xml:space="preserve">  } </w:t>
      </w:r>
    </w:p>
    <w:p w14:paraId="286151C0" w14:textId="77777777" w:rsidR="002050A8" w:rsidRDefault="002050A8" w:rsidP="002050A8">
      <w:pPr>
        <w:pStyle w:val="SourceCode"/>
      </w:pPr>
      <w:r>
        <w:t>}</w:t>
      </w:r>
    </w:p>
    <w:p w14:paraId="3889FCEE" w14:textId="77777777" w:rsidR="002050A8" w:rsidRDefault="002050A8" w:rsidP="002050A8">
      <w:pPr>
        <w:pStyle w:val="Heading4"/>
      </w:pPr>
      <w:bookmarkStart w:id="70" w:name="_String_Message_Content"/>
      <w:bookmarkEnd w:id="70"/>
      <w:r>
        <w:t>String Message Content Example</w:t>
      </w:r>
    </w:p>
    <w:p w14:paraId="20B9098F" w14:textId="77777777" w:rsidR="002050A8" w:rsidRDefault="002050A8" w:rsidP="002050A8">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14:paraId="75B07748" w14:textId="77777777" w:rsidR="002050A8" w:rsidRPr="00C95060" w:rsidRDefault="002050A8" w:rsidP="002050A8">
      <w:pPr>
        <w:pStyle w:val="SourceCode"/>
      </w:pPr>
      <w:r w:rsidRPr="00C95060">
        <w:t>POST /sessions/321/publications HTTP/1.1</w:t>
      </w:r>
    </w:p>
    <w:p w14:paraId="0DDCF82D" w14:textId="77777777" w:rsidR="002050A8" w:rsidRPr="00C95060" w:rsidRDefault="002050A8" w:rsidP="002050A8">
      <w:pPr>
        <w:pStyle w:val="SourceCode"/>
      </w:pPr>
      <w:r w:rsidRPr="00C95060">
        <w:t xml:space="preserve">Host: </w:t>
      </w:r>
      <w:hyperlink r:id="rId41" w:tgtFrame="_blank" w:tooltip="http://example.com" w:history="1">
        <w:r w:rsidRPr="00C95060">
          <w:t>http://example.com</w:t>
        </w:r>
      </w:hyperlink>
    </w:p>
    <w:p w14:paraId="712982ED" w14:textId="77777777" w:rsidR="002050A8" w:rsidRPr="00C95060" w:rsidRDefault="002050A8" w:rsidP="002050A8">
      <w:pPr>
        <w:pStyle w:val="SourceCode"/>
      </w:pPr>
      <w:r w:rsidRPr="00C95060">
        <w:t>Accept: application/json</w:t>
      </w:r>
    </w:p>
    <w:p w14:paraId="6090C138" w14:textId="77777777" w:rsidR="002050A8" w:rsidRPr="00C95060" w:rsidRDefault="002050A8" w:rsidP="002050A8">
      <w:pPr>
        <w:pStyle w:val="SourceCode"/>
      </w:pPr>
      <w:r w:rsidRPr="00C95060">
        <w:t>Content-Type: application/json</w:t>
      </w:r>
    </w:p>
    <w:p w14:paraId="2C517CC1" w14:textId="77777777" w:rsidR="002050A8" w:rsidRPr="00C95060" w:rsidRDefault="002050A8" w:rsidP="002050A8">
      <w:pPr>
        <w:pStyle w:val="SourceCode"/>
      </w:pPr>
      <w:r w:rsidRPr="00C95060">
        <w:t>Content-Length: 187</w:t>
      </w:r>
    </w:p>
    <w:p w14:paraId="4D2BB1CF" w14:textId="77777777" w:rsidR="002050A8" w:rsidRPr="00C95060" w:rsidRDefault="002050A8" w:rsidP="002050A8">
      <w:pPr>
        <w:pStyle w:val="SourceCode"/>
      </w:pPr>
    </w:p>
    <w:p w14:paraId="205126CC" w14:textId="77777777" w:rsidR="002050A8" w:rsidRPr="00C95060" w:rsidRDefault="002050A8" w:rsidP="002050A8">
      <w:pPr>
        <w:pStyle w:val="SourceCode"/>
      </w:pPr>
      <w:r w:rsidRPr="00C95060">
        <w:t>{</w:t>
      </w:r>
    </w:p>
    <w:p w14:paraId="644A165B" w14:textId="77777777" w:rsidR="002050A8" w:rsidRPr="00C95060" w:rsidRDefault="002050A8" w:rsidP="002050A8">
      <w:pPr>
        <w:pStyle w:val="SourceCode"/>
      </w:pPr>
      <w:r w:rsidRPr="00C95060">
        <w:t xml:space="preserve">  "topics": ["topic1", "</w:t>
      </w:r>
      <w:proofErr w:type="spellStart"/>
      <w:r w:rsidRPr="00C95060">
        <w:t>etc</w:t>
      </w:r>
      <w:proofErr w:type="spellEnd"/>
      <w:r w:rsidRPr="00C95060">
        <w:t>"],</w:t>
      </w:r>
    </w:p>
    <w:p w14:paraId="09488E62" w14:textId="77777777" w:rsidR="002050A8" w:rsidRPr="00C95060" w:rsidRDefault="002050A8" w:rsidP="002050A8">
      <w:pPr>
        <w:pStyle w:val="SourceCode"/>
      </w:pPr>
      <w:r w:rsidRPr="00C95060">
        <w:t xml:space="preserve">  "expiry": "P1D",</w:t>
      </w:r>
    </w:p>
    <w:p w14:paraId="3F8AF99A" w14:textId="77777777" w:rsidR="002050A8" w:rsidRPr="00C95060" w:rsidRDefault="002050A8" w:rsidP="002050A8">
      <w:pPr>
        <w:pStyle w:val="SourceCode"/>
      </w:pPr>
      <w:r w:rsidRPr="00C95060">
        <w:t xml:space="preserve">  "</w:t>
      </w:r>
      <w:proofErr w:type="spellStart"/>
      <w:r w:rsidRPr="00C95060">
        <w:t>messageContent</w:t>
      </w:r>
      <w:proofErr w:type="spellEnd"/>
      <w:r w:rsidRPr="00C95060">
        <w:t>": {</w:t>
      </w:r>
    </w:p>
    <w:p w14:paraId="51966508" w14:textId="77777777" w:rsidR="002050A8" w:rsidRPr="00C95060" w:rsidRDefault="002050A8" w:rsidP="002050A8">
      <w:pPr>
        <w:pStyle w:val="SourceCode"/>
      </w:pPr>
      <w:r w:rsidRPr="00C95060">
        <w:t xml:space="preserve">    "</w:t>
      </w:r>
      <w:proofErr w:type="spellStart"/>
      <w:r w:rsidRPr="00C95060">
        <w:t>mediaType</w:t>
      </w:r>
      <w:proofErr w:type="spellEnd"/>
      <w:r w:rsidRPr="00C95060">
        <w:t>": "application/xml",</w:t>
      </w:r>
    </w:p>
    <w:p w14:paraId="11AEC6D1" w14:textId="77777777" w:rsidR="002050A8" w:rsidRPr="00C95060" w:rsidRDefault="002050A8" w:rsidP="002050A8">
      <w:pPr>
        <w:pStyle w:val="SourceCode"/>
      </w:pPr>
      <w:r w:rsidRPr="00C95060">
        <w:t xml:space="preserve">    "content": "&lt;</w:t>
      </w:r>
      <w:proofErr w:type="spellStart"/>
      <w:r w:rsidRPr="00C95060">
        <w:t>someXml</w:t>
      </w:r>
      <w:proofErr w:type="spellEnd"/>
      <w:r w:rsidRPr="00C95060">
        <w:t>&gt;This is XML content in JSON&lt;/</w:t>
      </w:r>
      <w:proofErr w:type="spellStart"/>
      <w:r w:rsidRPr="00C95060">
        <w:t>someXml</w:t>
      </w:r>
      <w:proofErr w:type="spellEnd"/>
      <w:r w:rsidRPr="00C95060">
        <w:t>&gt;"</w:t>
      </w:r>
    </w:p>
    <w:p w14:paraId="790DEA68" w14:textId="77777777" w:rsidR="002050A8" w:rsidRPr="00C95060" w:rsidRDefault="002050A8" w:rsidP="002050A8">
      <w:pPr>
        <w:pStyle w:val="SourceCode"/>
      </w:pPr>
      <w:r w:rsidRPr="00C95060">
        <w:t xml:space="preserve">  } </w:t>
      </w:r>
    </w:p>
    <w:p w14:paraId="25E6979C" w14:textId="77777777" w:rsidR="002050A8" w:rsidRPr="00C95060" w:rsidRDefault="002050A8" w:rsidP="002050A8">
      <w:pPr>
        <w:pStyle w:val="SourceCode"/>
      </w:pPr>
      <w:r w:rsidRPr="00C95060">
        <w:t>}</w:t>
      </w:r>
    </w:p>
    <w:p w14:paraId="1A531105" w14:textId="77777777" w:rsidR="002050A8" w:rsidRPr="00B303C3" w:rsidRDefault="002050A8" w:rsidP="002050A8">
      <w:pPr>
        <w:pStyle w:val="Heading4"/>
      </w:pPr>
      <w:r>
        <w:t> Binary Message Content Example</w:t>
      </w:r>
    </w:p>
    <w:p w14:paraId="7FC09C05" w14:textId="77777777" w:rsidR="002050A8" w:rsidRPr="00DD1A7D" w:rsidRDefault="002050A8" w:rsidP="002050A8">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anchor="_String_Message_Content" w:history="1">
        <w:r w:rsidRPr="00590C38">
          <w:rPr>
            <w:rStyle w:val="Hyperlink"/>
          </w:rPr>
          <w:t>String Message Content Example</w:t>
        </w:r>
      </w:hyperlink>
      <w:r w:rsidRPr="00DD1A7D">
        <w:t>. </w:t>
      </w:r>
    </w:p>
    <w:p w14:paraId="1B2E564B" w14:textId="77777777" w:rsidR="002050A8" w:rsidRPr="00C95060" w:rsidRDefault="002050A8" w:rsidP="002050A8">
      <w:pPr>
        <w:pStyle w:val="SourceCode"/>
      </w:pPr>
      <w:r w:rsidRPr="00C95060">
        <w:t>POST /sessions/321/publications HTTP/1.1</w:t>
      </w:r>
    </w:p>
    <w:p w14:paraId="5BB13311" w14:textId="77777777" w:rsidR="002050A8" w:rsidRPr="00C95060" w:rsidRDefault="002050A8" w:rsidP="002050A8">
      <w:pPr>
        <w:pStyle w:val="SourceCode"/>
      </w:pPr>
      <w:r w:rsidRPr="00C95060">
        <w:t>Host: http://example.com</w:t>
      </w:r>
    </w:p>
    <w:p w14:paraId="3800F961" w14:textId="77777777" w:rsidR="002050A8" w:rsidRPr="00C95060" w:rsidRDefault="002050A8" w:rsidP="002050A8">
      <w:pPr>
        <w:pStyle w:val="SourceCode"/>
      </w:pPr>
      <w:r w:rsidRPr="00C95060">
        <w:t>Accept: application/json</w:t>
      </w:r>
    </w:p>
    <w:p w14:paraId="186BCECA" w14:textId="77777777" w:rsidR="002050A8" w:rsidRPr="00C95060" w:rsidRDefault="002050A8" w:rsidP="002050A8">
      <w:pPr>
        <w:pStyle w:val="SourceCode"/>
      </w:pPr>
      <w:r w:rsidRPr="00C95060">
        <w:t>Content-Type: application/json</w:t>
      </w:r>
    </w:p>
    <w:p w14:paraId="7AE8D8F8" w14:textId="77777777" w:rsidR="002050A8" w:rsidRPr="00C95060" w:rsidRDefault="002050A8" w:rsidP="002050A8">
      <w:pPr>
        <w:pStyle w:val="SourceCode"/>
      </w:pPr>
      <w:r w:rsidRPr="00C95060">
        <w:t>Content-Length: 238</w:t>
      </w:r>
    </w:p>
    <w:p w14:paraId="51D8AE22" w14:textId="77777777" w:rsidR="002050A8" w:rsidRPr="00C95060" w:rsidRDefault="002050A8" w:rsidP="002050A8">
      <w:pPr>
        <w:pStyle w:val="SourceCode"/>
      </w:pPr>
    </w:p>
    <w:p w14:paraId="009D3AED" w14:textId="77777777" w:rsidR="002050A8" w:rsidRPr="00C95060" w:rsidRDefault="002050A8" w:rsidP="002050A8">
      <w:pPr>
        <w:pStyle w:val="SourceCode"/>
      </w:pPr>
      <w:r w:rsidRPr="00C95060">
        <w:t>{</w:t>
      </w:r>
    </w:p>
    <w:p w14:paraId="2AEA5125" w14:textId="77777777" w:rsidR="002050A8" w:rsidRPr="00C95060" w:rsidRDefault="002050A8" w:rsidP="002050A8">
      <w:pPr>
        <w:pStyle w:val="SourceCode"/>
      </w:pPr>
      <w:r w:rsidRPr="00C95060">
        <w:t>  "topics": ["topic1", "</w:t>
      </w:r>
      <w:proofErr w:type="spellStart"/>
      <w:r w:rsidRPr="00C95060">
        <w:t>etc</w:t>
      </w:r>
      <w:proofErr w:type="spellEnd"/>
      <w:r w:rsidRPr="00C95060">
        <w:t>"],</w:t>
      </w:r>
    </w:p>
    <w:p w14:paraId="7A37B103" w14:textId="77777777" w:rsidR="002050A8" w:rsidRPr="00C95060" w:rsidRDefault="002050A8" w:rsidP="002050A8">
      <w:pPr>
        <w:pStyle w:val="SourceCode"/>
      </w:pPr>
      <w:r w:rsidRPr="00C95060">
        <w:t>  "expiry": "P1D",</w:t>
      </w:r>
    </w:p>
    <w:p w14:paraId="458EAAC0" w14:textId="77777777" w:rsidR="002050A8" w:rsidRPr="00C95060" w:rsidRDefault="002050A8" w:rsidP="002050A8">
      <w:pPr>
        <w:pStyle w:val="SourceCode"/>
      </w:pPr>
      <w:r w:rsidRPr="00C95060">
        <w:t>  "</w:t>
      </w:r>
      <w:proofErr w:type="spellStart"/>
      <w:r w:rsidRPr="00C95060">
        <w:t>messageContent</w:t>
      </w:r>
      <w:proofErr w:type="spellEnd"/>
      <w:r w:rsidRPr="00C95060">
        <w:t>": {</w:t>
      </w:r>
    </w:p>
    <w:p w14:paraId="0D396424" w14:textId="77777777" w:rsidR="002050A8" w:rsidRPr="00C95060" w:rsidRDefault="002050A8" w:rsidP="002050A8">
      <w:pPr>
        <w:pStyle w:val="SourceCode"/>
      </w:pPr>
      <w:r w:rsidRPr="00C95060">
        <w:t>    "</w:t>
      </w:r>
      <w:proofErr w:type="spellStart"/>
      <w:r w:rsidRPr="00C95060">
        <w:t>mediaType</w:t>
      </w:r>
      <w:proofErr w:type="spellEnd"/>
      <w:r w:rsidRPr="00C95060">
        <w:t>": "application/xml",</w:t>
      </w:r>
    </w:p>
    <w:p w14:paraId="6DC36B21" w14:textId="77777777" w:rsidR="002050A8" w:rsidRPr="00C95060" w:rsidRDefault="002050A8" w:rsidP="002050A8">
      <w:pPr>
        <w:pStyle w:val="SourceCode"/>
      </w:pPr>
      <w:r w:rsidRPr="00C95060">
        <w:t>    "</w:t>
      </w:r>
      <w:proofErr w:type="spellStart"/>
      <w:r w:rsidRPr="00C95060">
        <w:t>contentEncoding</w:t>
      </w:r>
      <w:proofErr w:type="spellEnd"/>
      <w:r w:rsidRPr="00C95060">
        <w:t>: "base64",</w:t>
      </w:r>
    </w:p>
    <w:p w14:paraId="7CF1B7B6" w14:textId="77777777" w:rsidR="002050A8" w:rsidRPr="00C95060" w:rsidRDefault="002050A8" w:rsidP="002050A8">
      <w:pPr>
        <w:pStyle w:val="SourceCode"/>
      </w:pPr>
      <w:r w:rsidRPr="00C95060">
        <w:t>    "content": "PHNvbWVYbWw+VGhpcyBpcyBYTUwgY29udGVudCBpbiBKU09OPC9zb21lWG1sPg=="</w:t>
      </w:r>
    </w:p>
    <w:p w14:paraId="6021C284" w14:textId="77777777" w:rsidR="002050A8" w:rsidRPr="00C95060" w:rsidRDefault="002050A8" w:rsidP="002050A8">
      <w:pPr>
        <w:pStyle w:val="SourceCode"/>
      </w:pPr>
      <w:r w:rsidRPr="00C95060">
        <w:t xml:space="preserve">  } </w:t>
      </w:r>
    </w:p>
    <w:p w14:paraId="0A303678" w14:textId="77777777" w:rsidR="002050A8" w:rsidRPr="00C95060" w:rsidRDefault="002050A8" w:rsidP="002050A8">
      <w:pPr>
        <w:pStyle w:val="SourceCode"/>
      </w:pPr>
      <w:r w:rsidRPr="00C95060">
        <w:t>}</w:t>
      </w:r>
    </w:p>
    <w:p w14:paraId="76A65E60" w14:textId="77777777" w:rsidR="002050A8" w:rsidRDefault="002050A8" w:rsidP="002050A8">
      <w:pPr>
        <w:pStyle w:val="Heading2"/>
      </w:pPr>
      <w:bookmarkStart w:id="71" w:name="security"/>
      <w:bookmarkStart w:id="72" w:name="error-handling"/>
      <w:bookmarkStart w:id="73" w:name="_Toc25357147"/>
      <w:bookmarkStart w:id="74" w:name="_Toc25337022"/>
      <w:bookmarkStart w:id="75" w:name="_Ref46251839"/>
      <w:bookmarkStart w:id="76" w:name="_Ref46252224"/>
      <w:bookmarkStart w:id="77" w:name="_Toc25337025"/>
      <w:bookmarkStart w:id="78" w:name="_Toc25357150"/>
      <w:bookmarkStart w:id="79" w:name="_Toc46269742"/>
      <w:bookmarkEnd w:id="71"/>
      <w:bookmarkEnd w:id="72"/>
      <w:r>
        <w:t>Security</w:t>
      </w:r>
      <w:bookmarkEnd w:id="73"/>
      <w:bookmarkEnd w:id="74"/>
      <w:bookmarkEnd w:id="75"/>
      <w:bookmarkEnd w:id="76"/>
      <w:bookmarkEnd w:id="79"/>
    </w:p>
    <w:p w14:paraId="677F7F56" w14:textId="77777777" w:rsidR="002050A8" w:rsidRDefault="002050A8" w:rsidP="002050A8">
      <w:pPr>
        <w:pStyle w:val="BodyText"/>
      </w:pPr>
      <w:r>
        <w:t>Security in the ISBM specification only provides authorization of channels. Authorization of services is considered out-of-scope.</w:t>
      </w:r>
    </w:p>
    <w:p w14:paraId="2144E6D4" w14:textId="77777777" w:rsidR="002050A8" w:rsidRDefault="002050A8" w:rsidP="002050A8">
      <w:pPr>
        <w:pStyle w:val="BodyText"/>
      </w:pPr>
      <w:r>
        <w:t xml:space="preserve">All ISBM implementations MUST support transport layer security (e.g. SSL/TLS) </w:t>
      </w:r>
      <w:proofErr w:type="gramStart"/>
      <w:r>
        <w:t>in order to</w:t>
      </w:r>
      <w:proofErr w:type="gramEnd"/>
      <w:r>
        <w:t xml:space="preserve"> secure tokens and messages, and to prevent replay attacks.</w:t>
      </w:r>
    </w:p>
    <w:p w14:paraId="6B580BA9" w14:textId="77777777" w:rsidR="002050A8" w:rsidRDefault="002050A8" w:rsidP="002050A8">
      <w:pPr>
        <w:pStyle w:val="BodyText"/>
      </w:pPr>
      <w:r>
        <w:t xml:space="preserve">All ISBM implementations MUST support username/password authentication as a basic level of security. This will differ for implementations of the different service types: for example, WS-Security </w:t>
      </w:r>
      <w:proofErr w:type="spellStart"/>
      <w:r>
        <w:t>UsernameToken</w:t>
      </w:r>
      <w:proofErr w:type="spellEnd"/>
      <w:r>
        <w:t xml:space="preserve"> for the SOAP interface and HTTP basic or digest authentication for the REST interface.</w:t>
      </w:r>
    </w:p>
    <w:p w14:paraId="2BC43886" w14:textId="77777777" w:rsidR="002050A8" w:rsidRDefault="002050A8" w:rsidP="002050A8">
      <w:pPr>
        <w:pStyle w:val="BodyText"/>
      </w:pPr>
      <w:r>
        <w:lastRenderedPageBreak/>
        <w:t xml:space="preserve">A ISBM Service Provider MAY choose to support additional forms of security tokens (e.g., SAML assertions, OAuth tokens) and it is RECOMMENDED that a ISBM Service Provider support out-of-band token exchange standards such as </w:t>
      </w:r>
      <w:hyperlink r:id="rId42">
        <w:r>
          <w:rPr>
            <w:rStyle w:val="Hyperlink"/>
          </w:rPr>
          <w:t>SAML</w:t>
        </w:r>
      </w:hyperlink>
      <w:r>
        <w:rPr>
          <w:rStyle w:val="Hyperlink"/>
        </w:rPr>
        <w:t xml:space="preserve"> </w:t>
      </w:r>
      <w:r w:rsidRPr="00800D14">
        <w:t>[http://saml.xml.org/saml-specifications]</w:t>
      </w:r>
      <w:r>
        <w:t xml:space="preserve">, </w:t>
      </w:r>
      <w:hyperlink r:id="rId43">
        <w:r>
          <w:rPr>
            <w:rStyle w:val="Hyperlink"/>
          </w:rPr>
          <w:t>WS-Federation</w:t>
        </w:r>
      </w:hyperlink>
      <w:r>
        <w:t xml:space="preserve"> [</w:t>
      </w:r>
      <w:r w:rsidRPr="00800D14">
        <w:t>http://docs.oasis-open.org/wsfed/federation/v1.2/os/ws-federation-1.2-spec-os.html</w:t>
      </w:r>
      <w:r>
        <w:t xml:space="preserve">] or </w:t>
      </w:r>
      <w:bookmarkStart w:id="80" w:name="_Hlk29804591"/>
      <w:r>
        <w:fldChar w:fldCharType="begin"/>
      </w:r>
      <w:r>
        <w:instrText xml:space="preserve"> HYPERLINK "http://oauth.net/" \h </w:instrText>
      </w:r>
      <w:r>
        <w:fldChar w:fldCharType="separate"/>
      </w:r>
      <w:r>
        <w:rPr>
          <w:rStyle w:val="Hyperlink"/>
        </w:rPr>
        <w:t>OAuth</w:t>
      </w:r>
      <w:r>
        <w:rPr>
          <w:rStyle w:val="Hyperlink"/>
        </w:rPr>
        <w:fldChar w:fldCharType="end"/>
      </w:r>
      <w:bookmarkEnd w:id="80"/>
      <w:r>
        <w:rPr>
          <w:rStyle w:val="Hyperlink"/>
        </w:rPr>
        <w:t xml:space="preserve"> </w:t>
      </w:r>
      <w:r w:rsidRPr="00800D14">
        <w:t>[http://oauth.net/]</w:t>
      </w:r>
      <w:r>
        <w:t>.</w:t>
      </w:r>
    </w:p>
    <w:p w14:paraId="21B93656" w14:textId="77777777" w:rsidR="002050A8" w:rsidRDefault="002050A8" w:rsidP="002050A8">
      <w:pPr>
        <w:pStyle w:val="BodyText"/>
      </w:pPr>
      <w:r>
        <w:t xml:space="preserve">An ISBM Service Provider MUST validate security tokens for every service operation except for the Channel Management Service </w:t>
      </w:r>
      <w:hyperlink w:anchor="_Create_Channel" w:history="1">
        <w:proofErr w:type="spellStart"/>
        <w:r w:rsidRPr="009139B0">
          <w:rPr>
            <w:rStyle w:val="Hyperlink"/>
          </w:rPr>
          <w:t>CreateChannel</w:t>
        </w:r>
        <w:proofErr w:type="spellEnd"/>
        <w:r w:rsidRPr="009139B0">
          <w:rPr>
            <w:rStyle w:val="Hyperlink"/>
          </w:rPr>
          <w:t xml:space="preserve"> operation</w:t>
        </w:r>
      </w:hyperlink>
      <w:r>
        <w:t xml:space="preserve"> (since the channel does not exist at the point in time when invoking </w:t>
      </w:r>
      <w:proofErr w:type="spellStart"/>
      <w:r>
        <w:t>CreateChannel</w:t>
      </w:r>
      <w:proofErr w:type="spellEnd"/>
      <w:r>
        <w:t xml:space="preserve">). For the provider and consumer services, tokens are validated upon every operation to ensure that an application has valid credentials even after a session is opened (in the event of token revocation). </w:t>
      </w:r>
    </w:p>
    <w:p w14:paraId="596649EC" w14:textId="77777777" w:rsidR="002050A8" w:rsidRDefault="002050A8" w:rsidP="002050A8">
      <w:pPr>
        <w:pStyle w:val="Heading3"/>
      </w:pPr>
      <w:bookmarkStart w:id="81" w:name="_Toc25337023"/>
      <w:bookmarkStart w:id="82" w:name="_Toc25357148"/>
      <w:bookmarkStart w:id="83" w:name="_Toc46269743"/>
      <w:r>
        <w:t>SOAP Interface Requirements</w:t>
      </w:r>
      <w:bookmarkEnd w:id="81"/>
      <w:bookmarkEnd w:id="82"/>
      <w:bookmarkEnd w:id="83"/>
    </w:p>
    <w:p w14:paraId="442EC3EB" w14:textId="77777777" w:rsidR="002050A8" w:rsidRDefault="002050A8" w:rsidP="002050A8">
      <w:pPr>
        <w:pStyle w:val="BodyText"/>
      </w:pPr>
      <w:r>
        <w:t xml:space="preserve">All ISBM SOAP implementations MUST support the </w:t>
      </w:r>
      <w:bookmarkStart w:id="84" w:name="_Hlk30158223"/>
      <w:r>
        <w:fldChar w:fldCharType="begin"/>
      </w:r>
      <w:r>
        <w:instrText xml:space="preserve"> HYPERLINK "https://www.oasis-open.org/committees/download.php/16782/wss-v1.1-spec-os-UsernameTokenProfile.pdf" \h </w:instrText>
      </w:r>
      <w:r>
        <w:fldChar w:fldCharType="separate"/>
      </w:r>
      <w:r>
        <w:rPr>
          <w:rStyle w:val="Hyperlink"/>
        </w:rPr>
        <w:t xml:space="preserve">WS-Security </w:t>
      </w:r>
      <w:proofErr w:type="spellStart"/>
      <w:r>
        <w:rPr>
          <w:rStyle w:val="Hyperlink"/>
        </w:rPr>
        <w:t>UsernameToken</w:t>
      </w:r>
      <w:proofErr w:type="spellEnd"/>
      <w:r>
        <w:rPr>
          <w:rStyle w:val="Hyperlink"/>
        </w:rPr>
        <w:fldChar w:fldCharType="end"/>
      </w:r>
      <w:r>
        <w:t xml:space="preserve"> </w:t>
      </w:r>
      <w:bookmarkEnd w:id="84"/>
      <w:r>
        <w:t>[</w:t>
      </w:r>
      <w:r w:rsidRPr="009139B0">
        <w:t>https://www.oasis-open.org/committees/download.php/16782/wss-v1.1-spec-os-UsernameTokenProfile.pdf</w:t>
      </w:r>
      <w:r>
        <w:t xml:space="preserve">] 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14:paraId="511ED866" w14:textId="77777777" w:rsidR="002050A8" w:rsidRDefault="002050A8" w:rsidP="002050A8">
      <w:pPr>
        <w:pStyle w:val="Note"/>
      </w:pPr>
      <w:bookmarkStart w:id="85" w:name="_Hlk26301716"/>
      <w:r>
        <w:t>NOTE</w:t>
      </w:r>
      <w:r>
        <w:tab/>
        <w:t xml:space="preserve">the requirement for supporting the use of </w:t>
      </w:r>
      <w:r w:rsidRPr="00A0755A">
        <w:t xml:space="preserve">WS-Security </w:t>
      </w:r>
      <w:proofErr w:type="spellStart"/>
      <w:r w:rsidRPr="00A0755A">
        <w:t>UsernameToken</w:t>
      </w:r>
      <w:proofErr w:type="spellEnd"/>
      <w:r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85"/>
    <w:p w14:paraId="2760AC94" w14:textId="77777777" w:rsidR="002050A8" w:rsidRDefault="002050A8" w:rsidP="002050A8">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14:paraId="42C97658" w14:textId="77777777" w:rsidR="002050A8" w:rsidRDefault="002050A8" w:rsidP="002050A8">
      <w:pPr>
        <w:pStyle w:val="Heading3"/>
      </w:pPr>
      <w:bookmarkStart w:id="86" w:name="_Toc25337024"/>
      <w:bookmarkStart w:id="87" w:name="_Toc25357149"/>
      <w:bookmarkStart w:id="88" w:name="_Toc46269744"/>
      <w:r>
        <w:t>REST Interface Requirements</w:t>
      </w:r>
      <w:bookmarkEnd w:id="86"/>
      <w:bookmarkEnd w:id="87"/>
      <w:bookmarkEnd w:id="88"/>
    </w:p>
    <w:p w14:paraId="45CDD9DF" w14:textId="77777777" w:rsidR="002050A8" w:rsidRDefault="002050A8" w:rsidP="002050A8">
      <w:pPr>
        <w:pStyle w:val="BodyText"/>
      </w:pPr>
      <w:r>
        <w:t xml:space="preserve">All ISBM REST implementations MUST support the standard </w:t>
      </w:r>
      <w:hyperlink r:id="rId44" w:history="1">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w:t>
      </w:r>
      <w:proofErr w:type="spellStart"/>
      <w:r>
        <w:t>SecurityTokens</w:t>
      </w:r>
      <w:proofErr w:type="spellEnd"/>
      <w:r>
        <w:t xml:space="preserve"> associated with the channel. </w:t>
      </w:r>
      <w:r w:rsidRPr="00CD26AE">
        <w:t>The REST security tokens can be the same tokens used in the SOAP interface.</w:t>
      </w:r>
    </w:p>
    <w:p w14:paraId="052C19EE" w14:textId="77777777" w:rsidR="002050A8" w:rsidRDefault="002050A8" w:rsidP="002050A8">
      <w:pPr>
        <w:pStyle w:val="Note"/>
      </w:pPr>
      <w:r w:rsidRPr="00971941">
        <w:t>NOTE</w:t>
      </w:r>
      <w:r w:rsidRPr="00971941">
        <w:tab/>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14:paraId="07EB71BE" w14:textId="77777777" w:rsidR="002050A8" w:rsidRDefault="002050A8" w:rsidP="002050A8">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r:id="rId45" w:history="1">
        <w:r w:rsidRPr="00A17B41">
          <w:rPr>
            <w:rStyle w:val="Hyperlink"/>
          </w:rPr>
          <w:t>OAuth 2.0</w:t>
        </w:r>
      </w:hyperlink>
      <w:r>
        <w:t xml:space="preserve"> [</w:t>
      </w:r>
      <w:r w:rsidRPr="00A17B41">
        <w:t>https://oauth.net/2/</w:t>
      </w:r>
      <w:r>
        <w:t xml:space="preserve">] and </w:t>
      </w:r>
      <w:hyperlink r:id="rId46" w:history="1">
        <w:r w:rsidRPr="00AC183A">
          <w:rPr>
            <w:rStyle w:val="Hyperlink"/>
          </w:rPr>
          <w:t>JWT</w:t>
        </w:r>
      </w:hyperlink>
      <w:r>
        <w:t xml:space="preserve"> (JSON Web Tokens) [</w:t>
      </w:r>
      <w:hyperlink r:id="rId47" w:history="1">
        <w:r w:rsidRPr="002A63D9">
          <w:t>https://tools.ietf.org/html/rfc7519</w:t>
        </w:r>
      </w:hyperlink>
      <w:r>
        <w:t>], for example.</w:t>
      </w:r>
    </w:p>
    <w:p w14:paraId="6E7734ED" w14:textId="77777777" w:rsidR="002050A8" w:rsidRDefault="002050A8" w:rsidP="002050A8">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anchor="_UsernameToken" w:history="1">
        <w:proofErr w:type="spellStart"/>
        <w:r w:rsidRPr="00EC2817">
          <w:rPr>
            <w:rStyle w:val="Hyperlink"/>
            <w:rFonts w:ascii="Consolas" w:hAnsi="Consolas"/>
          </w:rPr>
          <w:t>UsernameToken</w:t>
        </w:r>
        <w:proofErr w:type="spellEnd"/>
      </w:hyperlink>
      <w:r>
        <w:t xml:space="preserve"> schema defined in this specification MUST be supported by ISBM REST implementations.</w:t>
      </w:r>
    </w:p>
    <w:p w14:paraId="6E365D0F" w14:textId="77777777" w:rsidR="002050A8" w:rsidRDefault="002050A8" w:rsidP="002050A8">
      <w:pPr>
        <w:pStyle w:val="Heading2"/>
      </w:pPr>
      <w:bookmarkStart w:id="89" w:name="_Toc46269745"/>
      <w:r>
        <w:t>Error Handling</w:t>
      </w:r>
      <w:bookmarkEnd w:id="77"/>
      <w:bookmarkEnd w:id="78"/>
      <w:bookmarkEnd w:id="89"/>
    </w:p>
    <w:p w14:paraId="369CF71F" w14:textId="77777777" w:rsidR="002050A8" w:rsidRDefault="002050A8" w:rsidP="002050A8">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r:id="rId48" w:anchor="_Toc478383507">
        <w:r>
          <w:rPr>
            <w:rStyle w:val="Hyperlink"/>
          </w:rPr>
          <w:t>SOAP 1.1, SOAP Fault</w:t>
        </w:r>
      </w:hyperlink>
      <w:r>
        <w:rPr>
          <w:rStyle w:val="Hyperlink"/>
        </w:rPr>
        <w:t xml:space="preserve"> </w:t>
      </w:r>
      <w:r w:rsidRPr="001E4E21">
        <w:t>[http://www.w3.org/TR/soap11/#_Toc478383507]</w:t>
      </w:r>
      <w:r>
        <w:t xml:space="preserve">). For a SOAP 1.2 implementation this is provided through the SOAP </w:t>
      </w:r>
      <w:r>
        <w:rPr>
          <w:rStyle w:val="VerbatimChar"/>
        </w:rPr>
        <w:t>Reason</w:t>
      </w:r>
      <w:r>
        <w:t xml:space="preserve"> element (see </w:t>
      </w:r>
      <w:hyperlink r:id="rId49" w:anchor="faultstringelement">
        <w:r>
          <w:rPr>
            <w:rStyle w:val="Hyperlink"/>
          </w:rPr>
          <w:t>SOAP 1.2, SOAP Reason Element</w:t>
        </w:r>
      </w:hyperlink>
      <w:r>
        <w:rPr>
          <w:rStyle w:val="Hyperlink"/>
        </w:rPr>
        <w:t xml:space="preserve"> </w:t>
      </w:r>
      <w:r w:rsidRPr="001E4E21">
        <w:t>[http://www.w3.org/TR/soap12-part1/#faultstringelement]</w:t>
      </w:r>
      <w:r>
        <w:t>).</w:t>
      </w:r>
    </w:p>
    <w:p w14:paraId="3EC11EAD" w14:textId="77777777" w:rsidR="002050A8" w:rsidRDefault="002050A8" w:rsidP="002050A8">
      <w:pPr>
        <w:pStyle w:val="BodyText"/>
      </w:pPr>
      <w:r>
        <w:t>For REST implementation,</w:t>
      </w:r>
      <w:bookmarkStart w:id="90" w:name="soap-faults"/>
      <w:bookmarkEnd w:id="90"/>
      <w:r>
        <w:t xml:space="preserve"> this is provided through a simple object schema containing the </w:t>
      </w:r>
      <w:r w:rsidRPr="005E4D68">
        <w:rPr>
          <w:rStyle w:val="VerbatimChar"/>
        </w:rPr>
        <w:t>fault</w:t>
      </w:r>
      <w:r>
        <w:t xml:space="preserve"> property (e.g., </w:t>
      </w:r>
      <w:hyperlink w:anchor="_Fault" w:history="1">
        <w:proofErr w:type="spellStart"/>
        <w:r w:rsidRPr="00F76A3F">
          <w:rPr>
            <w:rStyle w:val="Hyperlink"/>
          </w:rPr>
          <w:t>ParameterFault</w:t>
        </w:r>
        <w:proofErr w:type="spellEnd"/>
      </w:hyperlink>
      <w:r>
        <w:t>).</w:t>
      </w:r>
    </w:p>
    <w:p w14:paraId="11C2B874" w14:textId="77777777" w:rsidR="002050A8" w:rsidRDefault="002050A8" w:rsidP="002050A8">
      <w:pPr>
        <w:pStyle w:val="Note"/>
      </w:pPr>
      <w:r>
        <w:t>NOTE</w:t>
      </w:r>
      <w:r>
        <w:tab/>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proofErr w:type="spellStart"/>
      <w:r>
        <w:rPr>
          <w:rStyle w:val="VerbatimChar"/>
        </w:rPr>
        <w:t>ChannelFault</w:t>
      </w:r>
      <w:proofErr w:type="spellEnd"/>
      <w:r>
        <w:t xml:space="preserve"> returned by the </w:t>
      </w:r>
      <w:hyperlink w:anchor="_Delete_Channel" w:history="1">
        <w:proofErr w:type="spellStart"/>
        <w:r w:rsidRPr="001E4E21">
          <w:rPr>
            <w:rStyle w:val="Hyperlink"/>
          </w:rPr>
          <w:t>DeleteChannel</w:t>
        </w:r>
        <w:proofErr w:type="spellEnd"/>
      </w:hyperlink>
      <w:r>
        <w:t xml:space="preserve"> operation means that the </w:t>
      </w:r>
      <w:proofErr w:type="spellStart"/>
      <w:r>
        <w:rPr>
          <w:rStyle w:val="VerbatimChar"/>
        </w:rPr>
        <w:t>ChannelURI</w:t>
      </w:r>
      <w:proofErr w:type="spellEnd"/>
      <w:r>
        <w:t xml:space="preserve"> provided by the sender did not exist.</w:t>
      </w:r>
    </w:p>
    <w:p w14:paraId="762AF94D" w14:textId="77777777" w:rsidR="002050A8" w:rsidRDefault="002050A8" w:rsidP="002050A8">
      <w:pPr>
        <w:pStyle w:val="Heading3"/>
      </w:pPr>
      <w:bookmarkStart w:id="91" w:name="invalid-notification-url"/>
      <w:bookmarkStart w:id="92" w:name="_Toc25337026"/>
      <w:bookmarkStart w:id="93" w:name="_Toc25357151"/>
      <w:bookmarkStart w:id="94" w:name="_Toc46269746"/>
      <w:bookmarkEnd w:id="91"/>
      <w:r>
        <w:lastRenderedPageBreak/>
        <w:t>Parameter Faults</w:t>
      </w:r>
      <w:bookmarkEnd w:id="92"/>
      <w:bookmarkEnd w:id="93"/>
      <w:bookmarkEnd w:id="94"/>
    </w:p>
    <w:p w14:paraId="69AB03E5" w14:textId="77777777" w:rsidR="002050A8" w:rsidRDefault="002050A8" w:rsidP="002050A8">
      <w:pPr>
        <w:pStyle w:val="BodyText"/>
      </w:pPr>
      <w:r>
        <w:t xml:space="preserve">If any parameter for an operation is malformed or not optional and blank, then an ISBM Service Provider MUST return a </w:t>
      </w:r>
      <w:proofErr w:type="spellStart"/>
      <w:r w:rsidRPr="0070289C">
        <w:rPr>
          <w:rStyle w:val="VerbatimChar"/>
        </w:rPr>
        <w:t>ParameterFault</w:t>
      </w:r>
      <w:proofErr w:type="spellEnd"/>
      <w:r>
        <w:t xml:space="preserve"> to aid senders in determining the type of error.</w:t>
      </w:r>
    </w:p>
    <w:p w14:paraId="60C14B05" w14:textId="77777777" w:rsidR="002050A8" w:rsidRDefault="002050A8" w:rsidP="002050A8">
      <w:pPr>
        <w:pStyle w:val="BodyText"/>
      </w:pPr>
      <w:r>
        <w:t xml:space="preserve">For the SOAP interface, the undeclared </w:t>
      </w:r>
      <w:proofErr w:type="spellStart"/>
      <w:proofErr w:type="gramStart"/>
      <w:r w:rsidRPr="0070289C">
        <w:rPr>
          <w:rStyle w:val="VerbatimChar"/>
        </w:rPr>
        <w:t>isbm:ParameterFault</w:t>
      </w:r>
      <w:proofErr w:type="spellEnd"/>
      <w:proofErr w:type="gramEnd"/>
      <w:r>
        <w:t xml:space="preserve"> element MUST be used in the fault details.</w:t>
      </w:r>
    </w:p>
    <w:p w14:paraId="7267EF0E" w14:textId="77777777" w:rsidR="002050A8" w:rsidRDefault="002050A8" w:rsidP="002050A8">
      <w:pPr>
        <w:pStyle w:val="BodyText"/>
      </w:pPr>
      <w:r>
        <w:t xml:space="preserve">For the REST interface, the defined </w:t>
      </w:r>
      <w:hyperlink w:anchor="_Fault" w:history="1">
        <w:proofErr w:type="spellStart"/>
        <w:r w:rsidRPr="00F76A3F">
          <w:rPr>
            <w:rStyle w:val="Hyperlink"/>
          </w:rPr>
          <w:t>json:ParameterFault</w:t>
        </w:r>
        <w:proofErr w:type="spellEnd"/>
      </w:hyperlink>
      <w:r>
        <w:t xml:space="preserve"> object MUST be used with a HTTP Response of 400 ‘Bad Request’.</w:t>
      </w:r>
    </w:p>
    <w:p w14:paraId="184AF00A" w14:textId="77777777" w:rsidR="002050A8" w:rsidRDefault="002050A8" w:rsidP="002050A8">
      <w:pPr>
        <w:pStyle w:val="BodyText"/>
      </w:pPr>
      <w:r>
        <w:t xml:space="preserve">The Fault MAY carry the offending parameter name/s and it is RECOMMENDED that the parameter names be included only in non-production environments, </w:t>
      </w:r>
      <w:proofErr w:type="gramStart"/>
      <w:r>
        <w:t>in order to</w:t>
      </w:r>
      <w:proofErr w:type="gramEnd"/>
      <w:r>
        <w:t xml:space="preserve"> eliminate information that may compromise security in production environment.</w:t>
      </w:r>
    </w:p>
    <w:p w14:paraId="0DE75E2B" w14:textId="77777777" w:rsidR="002050A8" w:rsidRDefault="002050A8" w:rsidP="002050A8">
      <w:pPr>
        <w:pStyle w:val="Note"/>
      </w:pPr>
      <w:r>
        <w:t>NOTE</w:t>
      </w:r>
      <w:r>
        <w:tab/>
        <w:t>Parameter Faults are implicit for all Service Definitions and do not appear in the list of faults.</w:t>
      </w:r>
    </w:p>
    <w:p w14:paraId="00144362" w14:textId="77777777" w:rsidR="002050A8" w:rsidRDefault="002050A8" w:rsidP="002050A8">
      <w:pPr>
        <w:pStyle w:val="Heading3"/>
      </w:pPr>
      <w:bookmarkStart w:id="95" w:name="_Toc25337027"/>
      <w:bookmarkStart w:id="96" w:name="_Toc25357152"/>
      <w:bookmarkStart w:id="97" w:name="_Toc46269747"/>
      <w:r>
        <w:t>Invalid Notification URL</w:t>
      </w:r>
      <w:bookmarkEnd w:id="95"/>
      <w:bookmarkEnd w:id="96"/>
      <w:bookmarkEnd w:id="97"/>
    </w:p>
    <w:p w14:paraId="2469BD14" w14:textId="77777777" w:rsidR="002050A8" w:rsidRDefault="002050A8" w:rsidP="002050A8">
      <w:pPr>
        <w:pStyle w:val="BodyText"/>
      </w:pPr>
      <w:r>
        <w:t xml:space="preserve">If a provider/consumer application provides a URL that does not host a </w:t>
      </w:r>
      <w:hyperlink w:anchor="_Notify_Listener" w:history="1">
        <w:proofErr w:type="spellStart"/>
        <w:r w:rsidRPr="001E4E21">
          <w:rPr>
            <w:rStyle w:val="Hyperlink"/>
          </w:rPr>
          <w:t>NotifyListener</w:t>
        </w:r>
        <w:proofErr w:type="spellEnd"/>
      </w:hyperlink>
      <w:r w:rsidRPr="00F27198">
        <w:rPr>
          <w:rStyle w:val="Hyperlink"/>
        </w:rPr>
        <w:t xml:space="preserve"> service</w:t>
      </w:r>
      <w:r>
        <w:t xml:space="preserve">, the ISBM Service Provider MAY choose to defer or not to send (possibly after some time) a </w:t>
      </w:r>
      <w:proofErr w:type="spellStart"/>
      <w:r>
        <w:t>NotifyListener</w:t>
      </w:r>
      <w:proofErr w:type="spellEnd"/>
      <w:r>
        <w:t xml:space="preserve"> request considering intermittent network issues.</w:t>
      </w:r>
    </w:p>
    <w:p w14:paraId="07875DC5" w14:textId="77777777" w:rsidR="002050A8" w:rsidRDefault="002050A8" w:rsidP="002050A8">
      <w:pPr>
        <w:pStyle w:val="Note"/>
      </w:pPr>
      <w:r w:rsidRPr="00E512E0">
        <w:t>NOTE</w:t>
      </w:r>
      <w:r>
        <w:rPr>
          <w:rFonts w:ascii="Segoe UI" w:hAnsi="Segoe UI" w:cs="Segoe UI"/>
          <w:color w:val="252423"/>
          <w:sz w:val="21"/>
          <w:szCs w:val="21"/>
        </w:rPr>
        <w:tab/>
      </w:r>
      <w:r>
        <w:t xml:space="preserve">If a provider/consumer application provides a malformed URL, a </w:t>
      </w:r>
      <w:proofErr w:type="spellStart"/>
      <w:r>
        <w:rPr>
          <w:rStyle w:val="VerbatimChar"/>
        </w:rPr>
        <w:t>ParameterFault</w:t>
      </w:r>
      <w:proofErr w:type="spellEnd"/>
      <w:r w:rsidRPr="00F45351">
        <w:t xml:space="preserve"> is returned.</w:t>
      </w:r>
      <w:r>
        <w:t xml:space="preserve"> An invalid Notification URL is one in which the address is unreachable.</w:t>
      </w:r>
    </w:p>
    <w:p w14:paraId="6F2503D6" w14:textId="77777777" w:rsidR="002050A8" w:rsidRDefault="002050A8" w:rsidP="002050A8">
      <w:pPr>
        <w:pStyle w:val="Heading2"/>
      </w:pPr>
      <w:bookmarkStart w:id="98" w:name="content-based-filtering"/>
      <w:bookmarkStart w:id="99" w:name="_Toc25337028"/>
      <w:bookmarkStart w:id="100" w:name="_Toc25357153"/>
      <w:bookmarkStart w:id="101" w:name="_Ref30151060"/>
      <w:bookmarkStart w:id="102" w:name="_Toc46269748"/>
      <w:bookmarkEnd w:id="98"/>
      <w:r>
        <w:t>Content-Based Filtering</w:t>
      </w:r>
      <w:bookmarkEnd w:id="99"/>
      <w:bookmarkEnd w:id="100"/>
      <w:bookmarkEnd w:id="101"/>
      <w:bookmarkEnd w:id="102"/>
    </w:p>
    <w:p w14:paraId="7A112E90" w14:textId="77777777" w:rsidR="002050A8" w:rsidRDefault="002050A8" w:rsidP="002050A8">
      <w:pPr>
        <w:pStyle w:val="BodyText"/>
      </w:pPr>
      <w:r>
        <w:t xml:space="preserve">To allow efficient content-based filtering of messages, </w:t>
      </w:r>
      <w:proofErr w:type="spellStart"/>
      <w:r w:rsidRPr="00376624">
        <w:rPr>
          <w:rStyle w:val="VerbatimChar"/>
        </w:rPr>
        <w:t>FilterExpression</w:t>
      </w:r>
      <w:proofErr w:type="spellEnd"/>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proofErr w:type="spellStart"/>
      <w:r w:rsidRPr="00376624">
        <w:rPr>
          <w:rStyle w:val="VerbatimChar"/>
        </w:rPr>
        <w:t>FilterExpression</w:t>
      </w:r>
      <w:proofErr w:type="spellEnd"/>
      <w:r>
        <w:t>/s not specified in a supported expression language by treating the expression to be defined using the special ‘ALLOW-ALL’ expression language.</w:t>
      </w:r>
    </w:p>
    <w:p w14:paraId="0034340A" w14:textId="77777777" w:rsidR="002050A8" w:rsidRDefault="002050A8" w:rsidP="002050A8">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14:paraId="6DBD227F" w14:textId="77777777" w:rsidR="002050A8" w:rsidRDefault="002050A8" w:rsidP="002050A8">
      <w:pPr>
        <w:pStyle w:val="BodyText"/>
      </w:pPr>
      <w:r>
        <w:t xml:space="preserve">It is RECOMMENDED that an XPath expression be used for XML content and a </w:t>
      </w:r>
      <w:hyperlink r:id="rId50" w:history="1">
        <w:proofErr w:type="spellStart"/>
        <w:r w:rsidRPr="002C2759">
          <w:rPr>
            <w:rStyle w:val="Hyperlink"/>
          </w:rPr>
          <w:t>JSONPath</w:t>
        </w:r>
        <w:proofErr w:type="spellEnd"/>
      </w:hyperlink>
      <w:r>
        <w:t xml:space="preserve"> [</w:t>
      </w:r>
      <w:r w:rsidRPr="001E4E21">
        <w:t>https://goessner.net/articles/JsonPath/</w:t>
      </w:r>
      <w:r>
        <w:t>] expression be used for JSON content. Other valid expression languages MAY also be used.</w:t>
      </w:r>
    </w:p>
    <w:p w14:paraId="0BE14B31" w14:textId="77777777" w:rsidR="002050A8" w:rsidRDefault="002050A8" w:rsidP="002050A8">
      <w:pPr>
        <w:pStyle w:val="BodyText"/>
      </w:pPr>
      <w:r>
        <w:t>An XPath expression MUST be defined as an XPath v1.0 expression.</w:t>
      </w:r>
    </w:p>
    <w:p w14:paraId="5D0E4BA0" w14:textId="77777777" w:rsidR="002050A8" w:rsidRDefault="002050A8" w:rsidP="002050A8">
      <w:pPr>
        <w:pStyle w:val="BodyText"/>
      </w:pPr>
      <w:r w:rsidRPr="00012ECB">
        <w:t xml:space="preserve">The </w:t>
      </w:r>
      <w:proofErr w:type="spellStart"/>
      <w:r w:rsidRPr="006B1834">
        <w:rPr>
          <w:rStyle w:val="VerbatimChar"/>
        </w:rPr>
        <w:t>FilterExpression</w:t>
      </w:r>
      <w:proofErr w:type="spellEnd"/>
      <w:r w:rsidRPr="00012ECB">
        <w:t xml:space="preserve"> </w:t>
      </w:r>
      <w:r>
        <w:t xml:space="preserve">MAY specify the </w:t>
      </w:r>
      <w:proofErr w:type="spellStart"/>
      <w:r w:rsidRPr="001D772D">
        <w:rPr>
          <w:rStyle w:val="VerbatimChar"/>
        </w:rPr>
        <w:t>mediaType</w:t>
      </w:r>
      <w:proofErr w:type="spellEnd"/>
      <w:r>
        <w:t xml:space="preserve">/s to which the expression applies. If no </w:t>
      </w:r>
      <w:proofErr w:type="spellStart"/>
      <w:r w:rsidRPr="001D772D">
        <w:rPr>
          <w:rStyle w:val="VerbatimChar"/>
        </w:rPr>
        <w:t>mediaType</w:t>
      </w:r>
      <w:proofErr w:type="spellEnd"/>
      <w:r>
        <w:t xml:space="preserve"> is specified, the expression MUST be applied to Message Content of all content types.</w:t>
      </w:r>
    </w:p>
    <w:p w14:paraId="08781524" w14:textId="77777777" w:rsidR="002050A8" w:rsidRDefault="002050A8" w:rsidP="002050A8">
      <w:pPr>
        <w:pStyle w:val="BodyText"/>
      </w:pPr>
      <w:r>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Pr>
          <w:rStyle w:val="VerbatimChar"/>
        </w:rPr>
        <w:t>ia</w:t>
      </w:r>
      <w:r w:rsidRPr="006B296E">
        <w:rPr>
          <w:rStyle w:val="VerbatimChar"/>
        </w:rPr>
        <w:t>Type</w:t>
      </w:r>
      <w:proofErr w:type="spellEnd"/>
      <w:r>
        <w:t xml:space="preserve">/s to be specified. For example, an XPath expression for XML content and a </w:t>
      </w:r>
      <w:proofErr w:type="spellStart"/>
      <w:r>
        <w:t>JSONPath</w:t>
      </w:r>
      <w:proofErr w:type="spellEnd"/>
      <w:r>
        <w:t xml:space="preserve"> expression for JSON content.</w:t>
      </w:r>
    </w:p>
    <w:p w14:paraId="01CFBBA8" w14:textId="77777777" w:rsidR="002050A8" w:rsidRDefault="002050A8" w:rsidP="002050A8">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14:paraId="195ECAA4" w14:textId="77777777" w:rsidR="002050A8" w:rsidRDefault="002050A8" w:rsidP="002050A8">
      <w:pPr>
        <w:pStyle w:val="BodyText"/>
      </w:pPr>
      <w:r>
        <w:t xml:space="preserve">If a </w:t>
      </w:r>
      <w:proofErr w:type="spellStart"/>
      <w:r w:rsidRPr="00054125">
        <w:rPr>
          <w:rStyle w:val="VerbatimChar"/>
        </w:rPr>
        <w:t>FilterExpression</w:t>
      </w:r>
      <w:proofErr w:type="spellEnd"/>
      <w:r>
        <w:t xml:space="preserve"> is present, then a notification MUST NOT be generated, and the message MUST NOT be made available to the receiving system under any of the following conditions:</w:t>
      </w:r>
    </w:p>
    <w:p w14:paraId="6490A84E" w14:textId="77777777" w:rsidR="002050A8" w:rsidRDefault="002050A8" w:rsidP="002050A8">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14:paraId="1C95A80E" w14:textId="77777777" w:rsidR="002050A8" w:rsidRDefault="002050A8" w:rsidP="002050A8">
      <w:pPr>
        <w:pStyle w:val="BodyText"/>
        <w:numPr>
          <w:ilvl w:val="0"/>
          <w:numId w:val="7"/>
        </w:numPr>
      </w:pPr>
      <w:r>
        <w:lastRenderedPageBreak/>
        <w:t xml:space="preserve">There is no expression with a </w:t>
      </w:r>
      <w:proofErr w:type="spellStart"/>
      <w:r w:rsidRPr="00054125">
        <w:rPr>
          <w:rStyle w:val="VerbatimChar"/>
        </w:rPr>
        <w:t>mediaType</w:t>
      </w:r>
      <w:proofErr w:type="spellEnd"/>
      <w:r>
        <w:t xml:space="preserve"> that matches that of the Message Content; or</w:t>
      </w:r>
    </w:p>
    <w:p w14:paraId="345CF442" w14:textId="77777777" w:rsidR="002050A8" w:rsidRDefault="002050A8" w:rsidP="002050A8">
      <w:pPr>
        <w:pStyle w:val="BodyText"/>
        <w:numPr>
          <w:ilvl w:val="0"/>
          <w:numId w:val="7"/>
        </w:numPr>
      </w:pPr>
      <w:r>
        <w:t>The evaluation of the expression is not possible due to being incompatible with the Message Content.</w:t>
      </w:r>
    </w:p>
    <w:p w14:paraId="6D135347" w14:textId="77777777" w:rsidR="002050A8" w:rsidRDefault="002050A8" w:rsidP="002050A8">
      <w:pPr>
        <w:pStyle w:val="Note"/>
      </w:pPr>
      <w:r>
        <w:t>NOTE</w:t>
      </w:r>
      <w:r>
        <w:tab/>
        <w:t>Based on this definition users must use the ‘ALLOW-ALL’ expression if you want to define expressions that filter XML content but not JSON content, for example.</w:t>
      </w:r>
    </w:p>
    <w:p w14:paraId="196EB9B1" w14:textId="77777777" w:rsidR="002050A8" w:rsidRDefault="002050A8" w:rsidP="002050A8">
      <w:pPr>
        <w:pStyle w:val="BodyText"/>
      </w:pPr>
      <w:r w:rsidRPr="00626E28">
        <w:t>For</w:t>
      </w:r>
      <w:r>
        <w:t xml:space="preserve"> expression types that use namespaces (such as XPath), multiple namespace prefixes and names are added upon session creation.</w:t>
      </w:r>
    </w:p>
    <w:p w14:paraId="47D6682F" w14:textId="77777777" w:rsidR="002050A8" w:rsidRPr="001D5DE3" w:rsidRDefault="002050A8" w:rsidP="002050A8">
      <w:pPr>
        <w:pStyle w:val="Note"/>
      </w:pPr>
      <w:r>
        <w:t>NOTE</w:t>
      </w:r>
      <w:r>
        <w:tab/>
      </w:r>
      <w:r w:rsidRPr="001D5DE3">
        <w:t>An empty result from an expression evaluation will result in the whole message being is filtered; the message content itself is not filtered.</w:t>
      </w:r>
    </w:p>
    <w:p w14:paraId="0767A559" w14:textId="77777777" w:rsidR="002050A8" w:rsidRPr="009C7573" w:rsidRDefault="002050A8" w:rsidP="002050A8">
      <w:pPr>
        <w:pStyle w:val="Note"/>
      </w:pPr>
      <w:bookmarkStart w:id="103" w:name="message-expiry"/>
      <w:bookmarkStart w:id="104" w:name="_Toc25337029"/>
      <w:bookmarkStart w:id="105" w:name="_Toc25357154"/>
      <w:bookmarkEnd w:id="103"/>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14:paraId="2E3F0BBE" w14:textId="77777777" w:rsidR="002050A8" w:rsidRPr="001D5DE3" w:rsidRDefault="002050A8" w:rsidP="002050A8">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14:paraId="43B24BA5" w14:textId="77777777" w:rsidR="002050A8" w:rsidRDefault="002050A8" w:rsidP="002050A8">
      <w:pPr>
        <w:pStyle w:val="Heading2"/>
      </w:pPr>
      <w:bookmarkStart w:id="106" w:name="_Toc46269749"/>
      <w:r>
        <w:t>Message Expiry</w:t>
      </w:r>
      <w:bookmarkEnd w:id="104"/>
      <w:bookmarkEnd w:id="105"/>
      <w:bookmarkEnd w:id="106"/>
    </w:p>
    <w:p w14:paraId="2A0CC7B1" w14:textId="77777777" w:rsidR="002050A8" w:rsidRDefault="002050A8" w:rsidP="002050A8">
      <w:pPr>
        <w:pStyle w:val="BodyText"/>
      </w:pPr>
      <w:r>
        <w:t xml:space="preserve">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w:t>
      </w:r>
      <w:proofErr w:type="gramStart"/>
      <w:r>
        <w:t>particular receiver</w:t>
      </w:r>
      <w:proofErr w:type="gramEnd"/>
      <w:r>
        <w:t>. This is to ensure the message is always available to the receiver so that message removal removes the correct message.</w:t>
      </w:r>
    </w:p>
    <w:p w14:paraId="4755A778" w14:textId="77777777" w:rsidR="002050A8" w:rsidRDefault="002050A8" w:rsidP="002050A8">
      <w:pPr>
        <w:pStyle w:val="BodyText"/>
      </w:pPr>
      <w:r>
        <w:t>If a sender specifies a negative Expiry duration, then an ISBM Service Provider MUST consider it equivalent to a blank duration.</w:t>
      </w:r>
    </w:p>
    <w:p w14:paraId="3C067C16" w14:textId="77777777" w:rsidR="002050A8" w:rsidRDefault="002050A8" w:rsidP="002050A8">
      <w:pPr>
        <w:pStyle w:val="Note"/>
      </w:pPr>
      <w:r>
        <w:t>NOTE</w:t>
      </w:r>
      <w:r>
        <w:tab/>
        <w:t>Responses can still be posted for a previously read expired request message because the receiver has no indication that the message expired, and Consumers will may still receive response notifications and be able to read and remove these responses.</w:t>
      </w:r>
    </w:p>
    <w:p w14:paraId="5FD33B7F" w14:textId="77777777" w:rsidR="002050A8" w:rsidRDefault="002050A8" w:rsidP="002050A8">
      <w:pPr>
        <w:pStyle w:val="Heading2"/>
      </w:pPr>
      <w:bookmarkStart w:id="107" w:name="_Toc25357155"/>
      <w:bookmarkStart w:id="108" w:name="_Toc46269750"/>
      <w:r>
        <w:t>Feature Set Declaration</w:t>
      </w:r>
      <w:bookmarkEnd w:id="107"/>
      <w:bookmarkEnd w:id="108"/>
    </w:p>
    <w:p w14:paraId="459E595E" w14:textId="64C042BF" w:rsidR="002050A8" w:rsidRDefault="002050A8" w:rsidP="002050A8">
      <w:pPr>
        <w:pStyle w:val="BodyText"/>
      </w:pPr>
      <w:bookmarkStart w:id="109" w:name="_Hlk31378826"/>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rsidR="00106406">
        <w:t>5.8</w:t>
      </w:r>
      <w:r>
        <w:fldChar w:fldCharType="end"/>
      </w:r>
      <w:r>
        <w:t>).</w:t>
      </w:r>
    </w:p>
    <w:p w14:paraId="66D74A01" w14:textId="77777777" w:rsidR="002050A8" w:rsidRDefault="002050A8" w:rsidP="002050A8">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9"/>
    <w:p w14:paraId="6C3F06EA" w14:textId="77777777" w:rsidR="002050A8" w:rsidRDefault="002050A8" w:rsidP="002050A8">
      <w:pPr>
        <w:pStyle w:val="BodyText"/>
      </w:pPr>
      <w:r>
        <w:t>Features that MUST be declared by an ISBM Service Provider include:</w:t>
      </w:r>
    </w:p>
    <w:p w14:paraId="48F93731" w14:textId="77777777" w:rsidR="002050A8" w:rsidRDefault="002050A8" w:rsidP="002050A8">
      <w:pPr>
        <w:pStyle w:val="BodyText"/>
        <w:numPr>
          <w:ilvl w:val="0"/>
          <w:numId w:val="8"/>
        </w:numPr>
      </w:pPr>
      <w:r>
        <w:t>Security level conformance</w:t>
      </w:r>
    </w:p>
    <w:p w14:paraId="1BC73A21" w14:textId="77777777" w:rsidR="002050A8" w:rsidRDefault="002050A8" w:rsidP="002050A8">
      <w:pPr>
        <w:pStyle w:val="BodyText"/>
        <w:numPr>
          <w:ilvl w:val="0"/>
          <w:numId w:val="8"/>
        </w:numPr>
      </w:pPr>
      <w:r>
        <w:t>Supported authentication token types</w:t>
      </w:r>
    </w:p>
    <w:p w14:paraId="450DC9F9" w14:textId="77777777" w:rsidR="002050A8" w:rsidRDefault="002050A8" w:rsidP="002050A8">
      <w:pPr>
        <w:pStyle w:val="BodyText"/>
        <w:numPr>
          <w:ilvl w:val="0"/>
          <w:numId w:val="8"/>
        </w:numPr>
      </w:pPr>
      <w:r>
        <w:t>Whether content-based filtering is supported</w:t>
      </w:r>
    </w:p>
    <w:p w14:paraId="3D0A21F6" w14:textId="77777777" w:rsidR="002050A8" w:rsidRDefault="002050A8" w:rsidP="002050A8">
      <w:pPr>
        <w:pStyle w:val="BodyText"/>
        <w:numPr>
          <w:ilvl w:val="0"/>
          <w:numId w:val="8"/>
        </w:numPr>
      </w:pPr>
      <w:r>
        <w:t>Supported expression languages/versions for content-based filtering</w:t>
      </w:r>
    </w:p>
    <w:p w14:paraId="48C59F4D" w14:textId="39DDF778" w:rsidR="002050A8" w:rsidRDefault="002050A8" w:rsidP="002050A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14:paraId="607D2B02" w14:textId="77777777" w:rsidR="002050A8" w:rsidRDefault="002050A8" w:rsidP="002050A8">
      <w:pPr>
        <w:pStyle w:val="Heading1"/>
      </w:pPr>
      <w:bookmarkStart w:id="110" w:name="service-definitions"/>
      <w:bookmarkStart w:id="111" w:name="_3_Service_Definitions"/>
      <w:bookmarkStart w:id="112" w:name="_Toc25357156"/>
      <w:bookmarkStart w:id="113" w:name="_Toc25337030"/>
      <w:bookmarkStart w:id="114" w:name="_Toc46269751"/>
      <w:bookmarkEnd w:id="110"/>
      <w:bookmarkEnd w:id="111"/>
      <w:r>
        <w:lastRenderedPageBreak/>
        <w:t>Service Definitions</w:t>
      </w:r>
      <w:bookmarkEnd w:id="112"/>
      <w:bookmarkEnd w:id="113"/>
      <w:bookmarkEnd w:id="114"/>
    </w:p>
    <w:p w14:paraId="3CE7C3FE" w14:textId="77777777" w:rsidR="002050A8" w:rsidRDefault="002050A8" w:rsidP="002050A8">
      <w:pPr>
        <w:pStyle w:val="BodyText"/>
      </w:pPr>
      <w:r>
        <w:t>All services defined in ISA 95.00.06 are defined as SOAP Web Services or REST services in this specification. The SOAP and REST service definitions below are to be interpreted in the context of the corresponding ISA 95.00.06 service.</w:t>
      </w:r>
    </w:p>
    <w:p w14:paraId="2256C011" w14:textId="77777777" w:rsidR="002050A8" w:rsidRDefault="002050A8" w:rsidP="002050A8">
      <w:pPr>
        <w:pStyle w:val="Note"/>
      </w:pPr>
      <w:r>
        <w:t xml:space="preserve">NOTE </w:t>
      </w:r>
      <w:r>
        <w:tab/>
        <w:t>ISA 95.00.06 does not define an Expire Request operation within the Consumer Request Service, but it has been specified below for a consistent message expiry model across services.</w:t>
      </w:r>
    </w:p>
    <w:p w14:paraId="75130904" w14:textId="77777777" w:rsidR="002050A8" w:rsidRDefault="002050A8" w:rsidP="002050A8">
      <w:pPr>
        <w:pStyle w:val="Note"/>
      </w:pPr>
      <w:r>
        <w:t xml:space="preserve">NOTE </w:t>
      </w:r>
      <w:r>
        <w:tab/>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14:paraId="764DCB2C" w14:textId="388AF03D" w:rsidR="002050A8" w:rsidRDefault="002050A8" w:rsidP="002050A8">
      <w:pPr>
        <w:pStyle w:val="BodyText"/>
      </w:pPr>
      <w:r>
        <w:t xml:space="preserve">All service operations (except Configuration Discovery Service) have corresponding HTTP examples for SOAP interface shown in </w:t>
      </w:r>
      <w:hyperlink w:anchor="example-http-flows" w:history="1">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p>
    <w:p w14:paraId="21784668" w14:textId="77777777" w:rsidR="002050A8" w:rsidRDefault="002050A8" w:rsidP="002050A8">
      <w:pPr>
        <w:pStyle w:val="Heading2"/>
      </w:pPr>
      <w:bookmarkStart w:id="115" w:name="_Toc46269752"/>
      <w:r>
        <w:t>Conformance to ISA 95.00.06</w:t>
      </w:r>
      <w:bookmarkEnd w:id="115"/>
    </w:p>
    <w:p w14:paraId="1E31BB28" w14:textId="77777777" w:rsidR="002050A8" w:rsidRDefault="002050A8" w:rsidP="002050A8">
      <w:pPr>
        <w:pStyle w:val="BodyText"/>
      </w:pPr>
      <w:r>
        <w:t>The following Service Definitions have been assessed for conformance to the requirements specified in ISA 95.00.06 according to the provisions therein and listed as follows:</w:t>
      </w:r>
    </w:p>
    <w:p w14:paraId="74E5A9EC" w14:textId="77777777" w:rsidR="002050A8" w:rsidRDefault="002050A8" w:rsidP="002050A8">
      <w:pPr>
        <w:pStyle w:val="BodyText"/>
      </w:pPr>
      <w:r>
        <w:t>Terminology:</w:t>
      </w:r>
    </w:p>
    <w:p w14:paraId="29B4AC03" w14:textId="2576E959" w:rsidR="002050A8" w:rsidRDefault="002050A8" w:rsidP="002050A8">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rsidR="00106406">
        <w:t>3.1</w:t>
      </w:r>
      <w:r>
        <w:fldChar w:fldCharType="end"/>
      </w:r>
      <w:r>
        <w:t>.</w:t>
      </w:r>
    </w:p>
    <w:p w14:paraId="1337AA83" w14:textId="77777777" w:rsidR="002050A8" w:rsidRDefault="002050A8" w:rsidP="002050A8">
      <w:pPr>
        <w:pStyle w:val="BodyText"/>
      </w:pPr>
      <w:r>
        <w:t>Services:</w:t>
      </w:r>
    </w:p>
    <w:p w14:paraId="599518A3" w14:textId="77777777" w:rsidR="002050A8" w:rsidRDefault="002050A8" w:rsidP="002050A8">
      <w:pPr>
        <w:pStyle w:val="BodyText"/>
        <w:numPr>
          <w:ilvl w:val="0"/>
          <w:numId w:val="15"/>
        </w:numPr>
      </w:pPr>
      <w:r>
        <w:t>Channel Management Services</w:t>
      </w:r>
    </w:p>
    <w:p w14:paraId="47DF1622" w14:textId="77777777" w:rsidR="002050A8" w:rsidRDefault="002050A8" w:rsidP="002050A8">
      <w:pPr>
        <w:pStyle w:val="BodyText"/>
        <w:numPr>
          <w:ilvl w:val="1"/>
          <w:numId w:val="15"/>
        </w:numPr>
      </w:pPr>
      <w:r>
        <w:t>Create Channel Service</w:t>
      </w:r>
    </w:p>
    <w:p w14:paraId="5460E5ED" w14:textId="77777777" w:rsidR="002050A8" w:rsidRDefault="002050A8" w:rsidP="002050A8">
      <w:pPr>
        <w:pStyle w:val="BodyText"/>
        <w:numPr>
          <w:ilvl w:val="2"/>
          <w:numId w:val="15"/>
        </w:numPr>
      </w:pPr>
      <w:r>
        <w:t>Notification service support – N/A</w:t>
      </w:r>
    </w:p>
    <w:p w14:paraId="24618B31" w14:textId="77777777" w:rsidR="002050A8" w:rsidRDefault="002050A8" w:rsidP="002050A8">
      <w:pPr>
        <w:pStyle w:val="BodyText"/>
        <w:numPr>
          <w:ilvl w:val="2"/>
          <w:numId w:val="15"/>
        </w:numPr>
      </w:pPr>
      <w:r>
        <w:t>Filter expression support – N/A</w:t>
      </w:r>
    </w:p>
    <w:p w14:paraId="4D25A553" w14:textId="77777777" w:rsidR="002050A8" w:rsidRDefault="002050A8" w:rsidP="002050A8">
      <w:pPr>
        <w:pStyle w:val="BodyText"/>
        <w:numPr>
          <w:ilvl w:val="2"/>
          <w:numId w:val="15"/>
        </w:numPr>
      </w:pPr>
      <w:r>
        <w:t>Definition of service and optional elements – Compliant</w:t>
      </w:r>
    </w:p>
    <w:p w14:paraId="384448C7" w14:textId="77777777" w:rsidR="002050A8" w:rsidRDefault="002050A8" w:rsidP="002050A8">
      <w:pPr>
        <w:pStyle w:val="BodyText"/>
        <w:numPr>
          <w:ilvl w:val="1"/>
          <w:numId w:val="15"/>
        </w:numPr>
      </w:pPr>
      <w:r>
        <w:t>Add Security Tokens Service</w:t>
      </w:r>
    </w:p>
    <w:p w14:paraId="2EA8DC27" w14:textId="77777777" w:rsidR="002050A8" w:rsidRDefault="002050A8" w:rsidP="002050A8">
      <w:pPr>
        <w:pStyle w:val="BodyText"/>
        <w:numPr>
          <w:ilvl w:val="2"/>
          <w:numId w:val="15"/>
        </w:numPr>
      </w:pPr>
      <w:r>
        <w:t>Notification service support – N/A</w:t>
      </w:r>
    </w:p>
    <w:p w14:paraId="1F128030" w14:textId="77777777" w:rsidR="002050A8" w:rsidRDefault="002050A8" w:rsidP="002050A8">
      <w:pPr>
        <w:pStyle w:val="BodyText"/>
        <w:numPr>
          <w:ilvl w:val="2"/>
          <w:numId w:val="15"/>
        </w:numPr>
      </w:pPr>
      <w:r>
        <w:t>Filter expression support – N/A</w:t>
      </w:r>
    </w:p>
    <w:p w14:paraId="23CC77DF" w14:textId="77777777" w:rsidR="002050A8" w:rsidRDefault="002050A8" w:rsidP="002050A8">
      <w:pPr>
        <w:pStyle w:val="BodyText"/>
        <w:numPr>
          <w:ilvl w:val="2"/>
          <w:numId w:val="15"/>
        </w:numPr>
      </w:pPr>
      <w:r>
        <w:t>Definition of service and optional elements – Partial compliance</w:t>
      </w:r>
    </w:p>
    <w:p w14:paraId="761F75F5" w14:textId="77777777" w:rsidR="002050A8" w:rsidRDefault="002050A8" w:rsidP="002050A8">
      <w:pPr>
        <w:pStyle w:val="BodyText"/>
        <w:numPr>
          <w:ilvl w:val="3"/>
          <w:numId w:val="15"/>
        </w:numPr>
      </w:pPr>
      <w:r>
        <w:t xml:space="preserve">In addition to the </w:t>
      </w:r>
      <w:proofErr w:type="spellStart"/>
      <w:r>
        <w:t>ChannelFault</w:t>
      </w:r>
      <w:proofErr w:type="spellEnd"/>
      <w:r>
        <w:t xml:space="preserve"> defined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14:paraId="2FFD30F1" w14:textId="77777777" w:rsidR="002050A8" w:rsidRDefault="002050A8" w:rsidP="002050A8">
      <w:pPr>
        <w:pStyle w:val="BodyText"/>
        <w:numPr>
          <w:ilvl w:val="1"/>
          <w:numId w:val="15"/>
        </w:numPr>
      </w:pPr>
      <w:r>
        <w:t>Remove Security Tokens Service</w:t>
      </w:r>
    </w:p>
    <w:p w14:paraId="1F4B479F" w14:textId="77777777" w:rsidR="002050A8" w:rsidRDefault="002050A8" w:rsidP="002050A8">
      <w:pPr>
        <w:pStyle w:val="BodyText"/>
        <w:numPr>
          <w:ilvl w:val="2"/>
          <w:numId w:val="15"/>
        </w:numPr>
      </w:pPr>
      <w:r>
        <w:t>Notification service support – N/A</w:t>
      </w:r>
    </w:p>
    <w:p w14:paraId="26076FD6" w14:textId="77777777" w:rsidR="002050A8" w:rsidRDefault="002050A8" w:rsidP="002050A8">
      <w:pPr>
        <w:pStyle w:val="BodyText"/>
        <w:numPr>
          <w:ilvl w:val="2"/>
          <w:numId w:val="15"/>
        </w:numPr>
      </w:pPr>
      <w:r>
        <w:t>Filter expression support – N/A</w:t>
      </w:r>
    </w:p>
    <w:p w14:paraId="065A2CC1" w14:textId="77777777" w:rsidR="002050A8" w:rsidRDefault="002050A8" w:rsidP="002050A8">
      <w:pPr>
        <w:pStyle w:val="BodyText"/>
        <w:numPr>
          <w:ilvl w:val="2"/>
          <w:numId w:val="15"/>
        </w:numPr>
      </w:pPr>
      <w:r>
        <w:t>Definition of service and optional elements – Compliant</w:t>
      </w:r>
    </w:p>
    <w:p w14:paraId="4C738A94" w14:textId="77777777" w:rsidR="002050A8" w:rsidRDefault="002050A8" w:rsidP="002050A8">
      <w:pPr>
        <w:pStyle w:val="BodyText"/>
        <w:numPr>
          <w:ilvl w:val="1"/>
          <w:numId w:val="15"/>
        </w:numPr>
      </w:pPr>
      <w:r>
        <w:t>Delete Channel Service</w:t>
      </w:r>
    </w:p>
    <w:p w14:paraId="07983EE3" w14:textId="77777777" w:rsidR="002050A8" w:rsidRDefault="002050A8" w:rsidP="002050A8">
      <w:pPr>
        <w:pStyle w:val="BodyText"/>
        <w:numPr>
          <w:ilvl w:val="2"/>
          <w:numId w:val="15"/>
        </w:numPr>
      </w:pPr>
      <w:r>
        <w:lastRenderedPageBreak/>
        <w:t>Notification service support – N/A</w:t>
      </w:r>
    </w:p>
    <w:p w14:paraId="76B14C40" w14:textId="77777777" w:rsidR="002050A8" w:rsidRDefault="002050A8" w:rsidP="002050A8">
      <w:pPr>
        <w:pStyle w:val="BodyText"/>
        <w:numPr>
          <w:ilvl w:val="2"/>
          <w:numId w:val="15"/>
        </w:numPr>
      </w:pPr>
      <w:r>
        <w:t>Filter expression support – N/A</w:t>
      </w:r>
    </w:p>
    <w:p w14:paraId="0AC71F86" w14:textId="77777777" w:rsidR="002050A8" w:rsidRDefault="002050A8" w:rsidP="002050A8">
      <w:pPr>
        <w:pStyle w:val="BodyText"/>
        <w:numPr>
          <w:ilvl w:val="2"/>
          <w:numId w:val="15"/>
        </w:numPr>
      </w:pPr>
      <w:r>
        <w:t>Definition of service and optional elements – Compliant</w:t>
      </w:r>
    </w:p>
    <w:p w14:paraId="14111D4B" w14:textId="77777777" w:rsidR="002050A8" w:rsidRDefault="002050A8" w:rsidP="002050A8">
      <w:pPr>
        <w:pStyle w:val="BodyText"/>
        <w:numPr>
          <w:ilvl w:val="1"/>
          <w:numId w:val="15"/>
        </w:numPr>
      </w:pPr>
      <w:r>
        <w:t>Get Channel Service</w:t>
      </w:r>
    </w:p>
    <w:p w14:paraId="6F9D6FE7" w14:textId="77777777" w:rsidR="002050A8" w:rsidRDefault="002050A8" w:rsidP="002050A8">
      <w:pPr>
        <w:pStyle w:val="BodyText"/>
        <w:numPr>
          <w:ilvl w:val="2"/>
          <w:numId w:val="15"/>
        </w:numPr>
      </w:pPr>
      <w:r>
        <w:t>Notification service support – N/A</w:t>
      </w:r>
    </w:p>
    <w:p w14:paraId="05DAF0D3" w14:textId="77777777" w:rsidR="002050A8" w:rsidRDefault="002050A8" w:rsidP="002050A8">
      <w:pPr>
        <w:pStyle w:val="BodyText"/>
        <w:numPr>
          <w:ilvl w:val="2"/>
          <w:numId w:val="15"/>
        </w:numPr>
      </w:pPr>
      <w:r>
        <w:t>Filter expression support – N/A</w:t>
      </w:r>
    </w:p>
    <w:p w14:paraId="3B558487" w14:textId="77777777" w:rsidR="002050A8" w:rsidRDefault="002050A8" w:rsidP="002050A8">
      <w:pPr>
        <w:pStyle w:val="BodyText"/>
        <w:numPr>
          <w:ilvl w:val="2"/>
          <w:numId w:val="15"/>
        </w:numPr>
      </w:pPr>
      <w:r>
        <w:t>Definition of service and optional elements – Compliant</w:t>
      </w:r>
    </w:p>
    <w:p w14:paraId="5AC9F985" w14:textId="77777777" w:rsidR="002050A8" w:rsidRDefault="002050A8" w:rsidP="002050A8">
      <w:pPr>
        <w:pStyle w:val="BodyText"/>
        <w:numPr>
          <w:ilvl w:val="1"/>
          <w:numId w:val="15"/>
        </w:numPr>
      </w:pPr>
      <w:r>
        <w:t>Get Channels Service</w:t>
      </w:r>
    </w:p>
    <w:p w14:paraId="1176524A" w14:textId="77777777" w:rsidR="002050A8" w:rsidRDefault="002050A8" w:rsidP="002050A8">
      <w:pPr>
        <w:pStyle w:val="BodyText"/>
        <w:numPr>
          <w:ilvl w:val="2"/>
          <w:numId w:val="15"/>
        </w:numPr>
      </w:pPr>
      <w:r>
        <w:t>Notification service support – N/A</w:t>
      </w:r>
    </w:p>
    <w:p w14:paraId="033F94BD" w14:textId="77777777" w:rsidR="002050A8" w:rsidRDefault="002050A8" w:rsidP="002050A8">
      <w:pPr>
        <w:pStyle w:val="BodyText"/>
        <w:numPr>
          <w:ilvl w:val="2"/>
          <w:numId w:val="15"/>
        </w:numPr>
      </w:pPr>
      <w:r>
        <w:t>Filter expression support – N/A</w:t>
      </w:r>
    </w:p>
    <w:p w14:paraId="3939BE73" w14:textId="77777777" w:rsidR="002050A8" w:rsidRDefault="002050A8" w:rsidP="002050A8">
      <w:pPr>
        <w:pStyle w:val="BodyText"/>
        <w:numPr>
          <w:ilvl w:val="2"/>
          <w:numId w:val="15"/>
        </w:numPr>
      </w:pPr>
      <w:r>
        <w:t>Definition of service and optional elements – Compliant</w:t>
      </w:r>
    </w:p>
    <w:p w14:paraId="774C0690" w14:textId="77777777" w:rsidR="002050A8" w:rsidRDefault="002050A8" w:rsidP="002050A8">
      <w:pPr>
        <w:pStyle w:val="BodyText"/>
        <w:numPr>
          <w:ilvl w:val="0"/>
          <w:numId w:val="15"/>
        </w:numPr>
      </w:pPr>
      <w:r>
        <w:t>Notification Service</w:t>
      </w:r>
    </w:p>
    <w:p w14:paraId="3AA4A96A" w14:textId="77777777" w:rsidR="002050A8" w:rsidRDefault="002050A8" w:rsidP="002050A8">
      <w:pPr>
        <w:pStyle w:val="BodyText"/>
        <w:numPr>
          <w:ilvl w:val="1"/>
          <w:numId w:val="15"/>
        </w:numPr>
      </w:pPr>
      <w:r>
        <w:t>Notify Listener Service</w:t>
      </w:r>
    </w:p>
    <w:p w14:paraId="5A041EF3" w14:textId="77777777" w:rsidR="002050A8" w:rsidRDefault="002050A8" w:rsidP="002050A8">
      <w:pPr>
        <w:pStyle w:val="BodyText"/>
        <w:numPr>
          <w:ilvl w:val="2"/>
          <w:numId w:val="15"/>
        </w:numPr>
      </w:pPr>
      <w:r>
        <w:t>Filter expression support – N/A</w:t>
      </w:r>
    </w:p>
    <w:p w14:paraId="6B242924" w14:textId="77777777" w:rsidR="002050A8" w:rsidRDefault="002050A8" w:rsidP="002050A8">
      <w:pPr>
        <w:pStyle w:val="BodyText"/>
        <w:numPr>
          <w:ilvl w:val="2"/>
          <w:numId w:val="15"/>
        </w:numPr>
      </w:pPr>
      <w:r>
        <w:t>Definition of service and optional elements – Compliant</w:t>
      </w:r>
    </w:p>
    <w:p w14:paraId="654B3440" w14:textId="77777777" w:rsidR="002050A8" w:rsidRDefault="002050A8" w:rsidP="002050A8">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14:paraId="112063EE" w14:textId="77777777" w:rsidR="002050A8" w:rsidRDefault="002050A8" w:rsidP="002050A8">
      <w:pPr>
        <w:pStyle w:val="BodyText"/>
        <w:numPr>
          <w:ilvl w:val="0"/>
          <w:numId w:val="15"/>
        </w:numPr>
      </w:pPr>
      <w:r>
        <w:t>Provider Publication Services</w:t>
      </w:r>
    </w:p>
    <w:p w14:paraId="22A64B6C" w14:textId="77777777" w:rsidR="002050A8" w:rsidRDefault="002050A8" w:rsidP="002050A8">
      <w:pPr>
        <w:pStyle w:val="BodyText"/>
        <w:numPr>
          <w:ilvl w:val="1"/>
          <w:numId w:val="15"/>
        </w:numPr>
      </w:pPr>
      <w:r>
        <w:t>Open Publication Session Service</w:t>
      </w:r>
    </w:p>
    <w:p w14:paraId="60A83D48" w14:textId="77777777" w:rsidR="002050A8" w:rsidRDefault="002050A8" w:rsidP="002050A8">
      <w:pPr>
        <w:pStyle w:val="BodyText"/>
        <w:numPr>
          <w:ilvl w:val="2"/>
          <w:numId w:val="15"/>
        </w:numPr>
      </w:pPr>
      <w:r>
        <w:t>Notification service support – N/A</w:t>
      </w:r>
    </w:p>
    <w:p w14:paraId="3143E533" w14:textId="77777777" w:rsidR="002050A8" w:rsidRDefault="002050A8" w:rsidP="002050A8">
      <w:pPr>
        <w:pStyle w:val="BodyText"/>
        <w:numPr>
          <w:ilvl w:val="2"/>
          <w:numId w:val="15"/>
        </w:numPr>
      </w:pPr>
      <w:r>
        <w:t>Filter expression support – N/A</w:t>
      </w:r>
    </w:p>
    <w:p w14:paraId="14BC9A8A" w14:textId="77777777" w:rsidR="002050A8" w:rsidRDefault="002050A8" w:rsidP="002050A8">
      <w:pPr>
        <w:pStyle w:val="BodyText"/>
        <w:numPr>
          <w:ilvl w:val="2"/>
          <w:numId w:val="15"/>
        </w:numPr>
      </w:pPr>
      <w:r>
        <w:t>Definition of service and optional elements – Compliant</w:t>
      </w:r>
    </w:p>
    <w:p w14:paraId="22815EC6" w14:textId="77777777" w:rsidR="002050A8" w:rsidRDefault="002050A8" w:rsidP="002050A8">
      <w:pPr>
        <w:pStyle w:val="BodyText"/>
        <w:numPr>
          <w:ilvl w:val="1"/>
          <w:numId w:val="15"/>
        </w:numPr>
      </w:pPr>
      <w:r>
        <w:t>Post Publication Service</w:t>
      </w:r>
    </w:p>
    <w:p w14:paraId="581DA613" w14:textId="77777777" w:rsidR="002050A8" w:rsidRDefault="002050A8" w:rsidP="002050A8">
      <w:pPr>
        <w:pStyle w:val="BodyText"/>
        <w:numPr>
          <w:ilvl w:val="2"/>
          <w:numId w:val="15"/>
        </w:numPr>
      </w:pPr>
      <w:r>
        <w:t>Notification service support – N/A</w:t>
      </w:r>
    </w:p>
    <w:p w14:paraId="04790012" w14:textId="77777777" w:rsidR="002050A8" w:rsidRDefault="002050A8" w:rsidP="002050A8">
      <w:pPr>
        <w:pStyle w:val="BodyText"/>
        <w:numPr>
          <w:ilvl w:val="2"/>
          <w:numId w:val="15"/>
        </w:numPr>
      </w:pPr>
      <w:r>
        <w:t>Filter expression support – N/A</w:t>
      </w:r>
    </w:p>
    <w:p w14:paraId="31046BDC" w14:textId="77777777" w:rsidR="002050A8" w:rsidRDefault="002050A8" w:rsidP="002050A8">
      <w:pPr>
        <w:pStyle w:val="BodyText"/>
        <w:numPr>
          <w:ilvl w:val="2"/>
          <w:numId w:val="15"/>
        </w:numPr>
      </w:pPr>
      <w:r>
        <w:t>Definition of service and optional elements – Compliant</w:t>
      </w:r>
    </w:p>
    <w:p w14:paraId="11AAAF0A" w14:textId="77777777" w:rsidR="002050A8" w:rsidRDefault="002050A8" w:rsidP="002050A8">
      <w:pPr>
        <w:pStyle w:val="BodyText"/>
        <w:numPr>
          <w:ilvl w:val="1"/>
          <w:numId w:val="15"/>
        </w:numPr>
      </w:pPr>
      <w:r>
        <w:t>Expire Publication Service</w:t>
      </w:r>
    </w:p>
    <w:p w14:paraId="5C09DD7C" w14:textId="77777777" w:rsidR="002050A8" w:rsidRDefault="002050A8" w:rsidP="002050A8">
      <w:pPr>
        <w:pStyle w:val="BodyText"/>
        <w:numPr>
          <w:ilvl w:val="2"/>
          <w:numId w:val="15"/>
        </w:numPr>
      </w:pPr>
      <w:r>
        <w:t>Notification service support – N/A</w:t>
      </w:r>
    </w:p>
    <w:p w14:paraId="0182C980" w14:textId="77777777" w:rsidR="002050A8" w:rsidRDefault="002050A8" w:rsidP="002050A8">
      <w:pPr>
        <w:pStyle w:val="BodyText"/>
        <w:numPr>
          <w:ilvl w:val="2"/>
          <w:numId w:val="15"/>
        </w:numPr>
      </w:pPr>
      <w:r>
        <w:t>Filter expression support – N/A</w:t>
      </w:r>
    </w:p>
    <w:p w14:paraId="1178D2C0" w14:textId="77777777" w:rsidR="002050A8" w:rsidRDefault="002050A8" w:rsidP="002050A8">
      <w:pPr>
        <w:pStyle w:val="BodyText"/>
        <w:numPr>
          <w:ilvl w:val="2"/>
          <w:numId w:val="15"/>
        </w:numPr>
      </w:pPr>
      <w:r>
        <w:t>Definition of service and optional elements – Compliant</w:t>
      </w:r>
    </w:p>
    <w:p w14:paraId="6339B969" w14:textId="77777777" w:rsidR="002050A8" w:rsidRDefault="002050A8" w:rsidP="002050A8">
      <w:pPr>
        <w:pStyle w:val="BodyText"/>
        <w:numPr>
          <w:ilvl w:val="1"/>
          <w:numId w:val="15"/>
        </w:numPr>
      </w:pPr>
      <w:r>
        <w:t>Close Publication Session Service</w:t>
      </w:r>
    </w:p>
    <w:p w14:paraId="388AD630" w14:textId="77777777" w:rsidR="002050A8" w:rsidRDefault="002050A8" w:rsidP="002050A8">
      <w:pPr>
        <w:pStyle w:val="BodyText"/>
        <w:numPr>
          <w:ilvl w:val="2"/>
          <w:numId w:val="15"/>
        </w:numPr>
      </w:pPr>
      <w:r>
        <w:t>Notification service support – N/A</w:t>
      </w:r>
    </w:p>
    <w:p w14:paraId="4147B3EC" w14:textId="77777777" w:rsidR="002050A8" w:rsidRDefault="002050A8" w:rsidP="002050A8">
      <w:pPr>
        <w:pStyle w:val="BodyText"/>
        <w:numPr>
          <w:ilvl w:val="2"/>
          <w:numId w:val="15"/>
        </w:numPr>
      </w:pPr>
      <w:r>
        <w:lastRenderedPageBreak/>
        <w:t>Filter expression support – N/A</w:t>
      </w:r>
    </w:p>
    <w:p w14:paraId="76CE3F52" w14:textId="77777777" w:rsidR="002050A8" w:rsidRDefault="002050A8" w:rsidP="002050A8">
      <w:pPr>
        <w:pStyle w:val="BodyText"/>
        <w:numPr>
          <w:ilvl w:val="2"/>
          <w:numId w:val="15"/>
        </w:numPr>
        <w:ind w:left="1800"/>
      </w:pPr>
      <w:r>
        <w:t>Definition of service and optional elements – Compliant</w:t>
      </w:r>
    </w:p>
    <w:p w14:paraId="61601DC7" w14:textId="77777777" w:rsidR="002050A8" w:rsidRDefault="002050A8" w:rsidP="002050A8">
      <w:pPr>
        <w:pStyle w:val="BodyText"/>
        <w:numPr>
          <w:ilvl w:val="0"/>
          <w:numId w:val="15"/>
        </w:numPr>
      </w:pPr>
      <w:r>
        <w:t>Consumer Publication Services</w:t>
      </w:r>
    </w:p>
    <w:p w14:paraId="3F635833" w14:textId="77777777" w:rsidR="002050A8" w:rsidRDefault="002050A8" w:rsidP="002050A8">
      <w:pPr>
        <w:pStyle w:val="BodyText"/>
        <w:numPr>
          <w:ilvl w:val="1"/>
          <w:numId w:val="15"/>
        </w:numPr>
      </w:pPr>
      <w:r>
        <w:t>Open Subscription Session Service</w:t>
      </w:r>
    </w:p>
    <w:p w14:paraId="613B6E7F"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400AF366" w14:textId="77777777" w:rsidR="002050A8" w:rsidRDefault="002050A8" w:rsidP="002050A8">
      <w:pPr>
        <w:pStyle w:val="BodyText"/>
        <w:numPr>
          <w:ilvl w:val="2"/>
          <w:numId w:val="15"/>
        </w:numPr>
      </w:pPr>
      <w:r>
        <w:t>Filter expression support – Full support in specification, actual level of support is implementation specific</w:t>
      </w:r>
    </w:p>
    <w:p w14:paraId="7F287428" w14:textId="77777777" w:rsidR="002050A8" w:rsidRDefault="002050A8" w:rsidP="002050A8">
      <w:pPr>
        <w:pStyle w:val="BodyText"/>
        <w:numPr>
          <w:ilvl w:val="2"/>
          <w:numId w:val="15"/>
        </w:numPr>
      </w:pPr>
      <w:r>
        <w:t>Definition of service and optional elements – Compliant</w:t>
      </w:r>
    </w:p>
    <w:p w14:paraId="4DFD1625" w14:textId="77777777" w:rsidR="002050A8" w:rsidRDefault="002050A8" w:rsidP="002050A8">
      <w:pPr>
        <w:pStyle w:val="BodyText"/>
        <w:numPr>
          <w:ilvl w:val="1"/>
          <w:numId w:val="15"/>
        </w:numPr>
      </w:pPr>
      <w:r>
        <w:t>Read Publication Service</w:t>
      </w:r>
    </w:p>
    <w:p w14:paraId="01476DC6" w14:textId="77777777" w:rsidR="002050A8" w:rsidRDefault="002050A8" w:rsidP="002050A8">
      <w:pPr>
        <w:pStyle w:val="BodyText"/>
        <w:numPr>
          <w:ilvl w:val="2"/>
          <w:numId w:val="15"/>
        </w:numPr>
      </w:pPr>
      <w:r>
        <w:t>Notification service support – N/A</w:t>
      </w:r>
    </w:p>
    <w:p w14:paraId="2C4B00B9" w14:textId="77777777" w:rsidR="002050A8" w:rsidRDefault="002050A8" w:rsidP="002050A8">
      <w:pPr>
        <w:pStyle w:val="BodyText"/>
        <w:numPr>
          <w:ilvl w:val="2"/>
          <w:numId w:val="15"/>
        </w:numPr>
      </w:pPr>
      <w:r>
        <w:t>Filter expression support – N/A</w:t>
      </w:r>
    </w:p>
    <w:p w14:paraId="54679119" w14:textId="77777777" w:rsidR="002050A8" w:rsidRDefault="002050A8" w:rsidP="002050A8">
      <w:pPr>
        <w:pStyle w:val="BodyText"/>
        <w:numPr>
          <w:ilvl w:val="2"/>
          <w:numId w:val="15"/>
        </w:numPr>
      </w:pPr>
      <w:r>
        <w:t>Definition of service and optional elements – Compliant</w:t>
      </w:r>
    </w:p>
    <w:p w14:paraId="243653E6" w14:textId="77777777" w:rsidR="002050A8" w:rsidRDefault="002050A8" w:rsidP="002050A8">
      <w:pPr>
        <w:pStyle w:val="BodyText"/>
        <w:numPr>
          <w:ilvl w:val="1"/>
          <w:numId w:val="15"/>
        </w:numPr>
      </w:pPr>
      <w:r>
        <w:t>Remove Publication Service</w:t>
      </w:r>
    </w:p>
    <w:p w14:paraId="533D5840" w14:textId="77777777" w:rsidR="002050A8" w:rsidRDefault="002050A8" w:rsidP="002050A8">
      <w:pPr>
        <w:pStyle w:val="BodyText"/>
        <w:numPr>
          <w:ilvl w:val="2"/>
          <w:numId w:val="15"/>
        </w:numPr>
      </w:pPr>
      <w:r>
        <w:t>Notification service support – N/A</w:t>
      </w:r>
    </w:p>
    <w:p w14:paraId="736F63D7" w14:textId="77777777" w:rsidR="002050A8" w:rsidRDefault="002050A8" w:rsidP="002050A8">
      <w:pPr>
        <w:pStyle w:val="BodyText"/>
        <w:numPr>
          <w:ilvl w:val="2"/>
          <w:numId w:val="15"/>
        </w:numPr>
      </w:pPr>
      <w:r>
        <w:t>Filter expression support – N/A</w:t>
      </w:r>
    </w:p>
    <w:p w14:paraId="13563215" w14:textId="77777777" w:rsidR="002050A8" w:rsidRDefault="002050A8" w:rsidP="002050A8">
      <w:pPr>
        <w:pStyle w:val="BodyText"/>
        <w:numPr>
          <w:ilvl w:val="2"/>
          <w:numId w:val="15"/>
        </w:numPr>
      </w:pPr>
      <w:r>
        <w:t>Definition of service and optional elements – Compliant</w:t>
      </w:r>
    </w:p>
    <w:p w14:paraId="6CCC1695" w14:textId="77777777" w:rsidR="002050A8" w:rsidRDefault="002050A8" w:rsidP="002050A8">
      <w:pPr>
        <w:pStyle w:val="BodyText"/>
        <w:numPr>
          <w:ilvl w:val="1"/>
          <w:numId w:val="15"/>
        </w:numPr>
      </w:pPr>
      <w:r>
        <w:t>Close Subscription Session Service</w:t>
      </w:r>
    </w:p>
    <w:p w14:paraId="6C8B52DA" w14:textId="77777777" w:rsidR="002050A8" w:rsidRDefault="002050A8" w:rsidP="002050A8">
      <w:pPr>
        <w:pStyle w:val="BodyText"/>
        <w:numPr>
          <w:ilvl w:val="2"/>
          <w:numId w:val="15"/>
        </w:numPr>
      </w:pPr>
      <w:r>
        <w:t>Notification service support – N/A</w:t>
      </w:r>
    </w:p>
    <w:p w14:paraId="37F677CC" w14:textId="77777777" w:rsidR="002050A8" w:rsidRDefault="002050A8" w:rsidP="002050A8">
      <w:pPr>
        <w:pStyle w:val="BodyText"/>
        <w:numPr>
          <w:ilvl w:val="2"/>
          <w:numId w:val="15"/>
        </w:numPr>
      </w:pPr>
      <w:r>
        <w:t>Filter expression support – N/A</w:t>
      </w:r>
    </w:p>
    <w:p w14:paraId="055E97AB" w14:textId="77777777" w:rsidR="002050A8" w:rsidRDefault="002050A8" w:rsidP="002050A8">
      <w:pPr>
        <w:pStyle w:val="BodyText"/>
        <w:numPr>
          <w:ilvl w:val="2"/>
          <w:numId w:val="15"/>
        </w:numPr>
      </w:pPr>
      <w:r>
        <w:t>Definition of service and optional elements – Compliant</w:t>
      </w:r>
    </w:p>
    <w:p w14:paraId="18ED2456" w14:textId="77777777" w:rsidR="002050A8" w:rsidRDefault="002050A8" w:rsidP="002050A8">
      <w:pPr>
        <w:pStyle w:val="BodyText"/>
        <w:numPr>
          <w:ilvl w:val="0"/>
          <w:numId w:val="15"/>
        </w:numPr>
      </w:pPr>
      <w:r>
        <w:t>Provider Request Services</w:t>
      </w:r>
    </w:p>
    <w:p w14:paraId="5C97A6F8" w14:textId="77777777" w:rsidR="002050A8" w:rsidRDefault="002050A8" w:rsidP="002050A8">
      <w:pPr>
        <w:pStyle w:val="BodyText"/>
        <w:numPr>
          <w:ilvl w:val="1"/>
          <w:numId w:val="15"/>
        </w:numPr>
      </w:pPr>
      <w:r>
        <w:t>Open Provider Request Service</w:t>
      </w:r>
    </w:p>
    <w:p w14:paraId="40ED6CFB"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6F7AC0CF" w14:textId="77777777" w:rsidR="002050A8" w:rsidRDefault="002050A8" w:rsidP="002050A8">
      <w:pPr>
        <w:pStyle w:val="BodyText"/>
        <w:numPr>
          <w:ilvl w:val="2"/>
          <w:numId w:val="15"/>
        </w:numPr>
      </w:pPr>
      <w:r>
        <w:t>Filter expression support – Full support in specification, actual level of support is implementation specific</w:t>
      </w:r>
    </w:p>
    <w:p w14:paraId="5343A70E" w14:textId="77777777" w:rsidR="002050A8" w:rsidRDefault="002050A8" w:rsidP="002050A8">
      <w:pPr>
        <w:pStyle w:val="BodyText"/>
        <w:numPr>
          <w:ilvl w:val="2"/>
          <w:numId w:val="15"/>
        </w:numPr>
      </w:pPr>
      <w:r>
        <w:t>Definition of service and optional elements – Compliant</w:t>
      </w:r>
    </w:p>
    <w:p w14:paraId="656CA69D" w14:textId="77777777" w:rsidR="002050A8" w:rsidRDefault="002050A8" w:rsidP="002050A8">
      <w:pPr>
        <w:pStyle w:val="BodyText"/>
        <w:numPr>
          <w:ilvl w:val="1"/>
          <w:numId w:val="15"/>
        </w:numPr>
      </w:pPr>
      <w:r>
        <w:t>Read Request Service</w:t>
      </w:r>
    </w:p>
    <w:p w14:paraId="1440CFC5" w14:textId="77777777" w:rsidR="002050A8" w:rsidRDefault="002050A8" w:rsidP="002050A8">
      <w:pPr>
        <w:pStyle w:val="BodyText"/>
        <w:numPr>
          <w:ilvl w:val="2"/>
          <w:numId w:val="15"/>
        </w:numPr>
      </w:pPr>
      <w:r>
        <w:t>Notification service support – N/A</w:t>
      </w:r>
    </w:p>
    <w:p w14:paraId="156F8047" w14:textId="77777777" w:rsidR="002050A8" w:rsidRDefault="002050A8" w:rsidP="002050A8">
      <w:pPr>
        <w:pStyle w:val="BodyText"/>
        <w:numPr>
          <w:ilvl w:val="2"/>
          <w:numId w:val="15"/>
        </w:numPr>
      </w:pPr>
      <w:r>
        <w:t>Filter expression support – N/A</w:t>
      </w:r>
    </w:p>
    <w:p w14:paraId="7198D0BF" w14:textId="77777777" w:rsidR="002050A8" w:rsidRDefault="002050A8" w:rsidP="002050A8">
      <w:pPr>
        <w:pStyle w:val="BodyText"/>
        <w:numPr>
          <w:ilvl w:val="2"/>
          <w:numId w:val="15"/>
        </w:numPr>
      </w:pPr>
      <w:r>
        <w:t>Definition of service and optional elements – Compliant</w:t>
      </w:r>
    </w:p>
    <w:p w14:paraId="0E8D2EFE" w14:textId="77777777" w:rsidR="002050A8" w:rsidRDefault="002050A8" w:rsidP="002050A8">
      <w:pPr>
        <w:pStyle w:val="BodyText"/>
        <w:numPr>
          <w:ilvl w:val="1"/>
          <w:numId w:val="15"/>
        </w:numPr>
      </w:pPr>
      <w:r>
        <w:t>Remove Request Service</w:t>
      </w:r>
    </w:p>
    <w:p w14:paraId="595086A3" w14:textId="77777777" w:rsidR="002050A8" w:rsidRDefault="002050A8" w:rsidP="002050A8">
      <w:pPr>
        <w:pStyle w:val="BodyText"/>
        <w:numPr>
          <w:ilvl w:val="2"/>
          <w:numId w:val="15"/>
        </w:numPr>
      </w:pPr>
      <w:r>
        <w:lastRenderedPageBreak/>
        <w:t>Notification service support – N/A</w:t>
      </w:r>
    </w:p>
    <w:p w14:paraId="0149F62F" w14:textId="77777777" w:rsidR="002050A8" w:rsidRDefault="002050A8" w:rsidP="002050A8">
      <w:pPr>
        <w:pStyle w:val="BodyText"/>
        <w:numPr>
          <w:ilvl w:val="2"/>
          <w:numId w:val="15"/>
        </w:numPr>
      </w:pPr>
      <w:r>
        <w:t>Filter expression support – N/A</w:t>
      </w:r>
    </w:p>
    <w:p w14:paraId="0D7609D2" w14:textId="77777777" w:rsidR="002050A8" w:rsidRDefault="002050A8" w:rsidP="002050A8">
      <w:pPr>
        <w:pStyle w:val="BodyText"/>
        <w:numPr>
          <w:ilvl w:val="2"/>
          <w:numId w:val="15"/>
        </w:numPr>
      </w:pPr>
      <w:r>
        <w:t>Definition of service and optional elements – Compliant</w:t>
      </w:r>
    </w:p>
    <w:p w14:paraId="04637F3B" w14:textId="77777777" w:rsidR="002050A8" w:rsidRDefault="002050A8" w:rsidP="002050A8">
      <w:pPr>
        <w:pStyle w:val="BodyText"/>
        <w:numPr>
          <w:ilvl w:val="1"/>
          <w:numId w:val="15"/>
        </w:numPr>
      </w:pPr>
      <w:r>
        <w:t>Post Response Service</w:t>
      </w:r>
    </w:p>
    <w:p w14:paraId="7814B36A" w14:textId="77777777" w:rsidR="002050A8" w:rsidRDefault="002050A8" w:rsidP="002050A8">
      <w:pPr>
        <w:pStyle w:val="BodyText"/>
        <w:numPr>
          <w:ilvl w:val="2"/>
          <w:numId w:val="15"/>
        </w:numPr>
      </w:pPr>
      <w:r>
        <w:t>Notification service support – N/A</w:t>
      </w:r>
    </w:p>
    <w:p w14:paraId="4D33DBCF" w14:textId="77777777" w:rsidR="002050A8" w:rsidRDefault="002050A8" w:rsidP="002050A8">
      <w:pPr>
        <w:pStyle w:val="BodyText"/>
        <w:numPr>
          <w:ilvl w:val="2"/>
          <w:numId w:val="15"/>
        </w:numPr>
      </w:pPr>
      <w:r>
        <w:t>Filter expression support – N/A</w:t>
      </w:r>
    </w:p>
    <w:p w14:paraId="598484D1" w14:textId="77777777" w:rsidR="002050A8" w:rsidRDefault="002050A8" w:rsidP="002050A8">
      <w:pPr>
        <w:pStyle w:val="BodyText"/>
        <w:numPr>
          <w:ilvl w:val="2"/>
          <w:numId w:val="15"/>
        </w:numPr>
      </w:pPr>
      <w:r>
        <w:t>Definition of service and optional elements – Compliant</w:t>
      </w:r>
    </w:p>
    <w:p w14:paraId="4BE81FFD" w14:textId="77777777" w:rsidR="002050A8" w:rsidRDefault="002050A8" w:rsidP="002050A8">
      <w:pPr>
        <w:pStyle w:val="BodyText"/>
        <w:numPr>
          <w:ilvl w:val="1"/>
          <w:numId w:val="15"/>
        </w:numPr>
      </w:pPr>
      <w:r>
        <w:t>Close Provider Request Session Service</w:t>
      </w:r>
    </w:p>
    <w:p w14:paraId="2320137D" w14:textId="77777777" w:rsidR="002050A8" w:rsidRDefault="002050A8" w:rsidP="002050A8">
      <w:pPr>
        <w:pStyle w:val="BodyText"/>
        <w:numPr>
          <w:ilvl w:val="2"/>
          <w:numId w:val="15"/>
        </w:numPr>
      </w:pPr>
      <w:r>
        <w:t>Notification service support – N/A</w:t>
      </w:r>
    </w:p>
    <w:p w14:paraId="20986F70" w14:textId="77777777" w:rsidR="002050A8" w:rsidRDefault="002050A8" w:rsidP="002050A8">
      <w:pPr>
        <w:pStyle w:val="BodyText"/>
        <w:numPr>
          <w:ilvl w:val="2"/>
          <w:numId w:val="15"/>
        </w:numPr>
      </w:pPr>
      <w:r>
        <w:t>Filter expression support – N/A</w:t>
      </w:r>
    </w:p>
    <w:p w14:paraId="12F7EB0A" w14:textId="77777777" w:rsidR="002050A8" w:rsidRDefault="002050A8" w:rsidP="002050A8">
      <w:pPr>
        <w:pStyle w:val="BodyText"/>
        <w:numPr>
          <w:ilvl w:val="2"/>
          <w:numId w:val="15"/>
        </w:numPr>
      </w:pPr>
      <w:r>
        <w:t>Definition of service and optional elements – Compliant</w:t>
      </w:r>
    </w:p>
    <w:p w14:paraId="4C009FD2" w14:textId="77777777" w:rsidR="002050A8" w:rsidRDefault="002050A8" w:rsidP="002050A8">
      <w:pPr>
        <w:pStyle w:val="BodyText"/>
        <w:numPr>
          <w:ilvl w:val="0"/>
          <w:numId w:val="15"/>
        </w:numPr>
      </w:pPr>
      <w:r>
        <w:t>Consumer Request Services</w:t>
      </w:r>
    </w:p>
    <w:p w14:paraId="4F00162D" w14:textId="77777777" w:rsidR="002050A8" w:rsidRDefault="002050A8" w:rsidP="002050A8">
      <w:pPr>
        <w:pStyle w:val="BodyText"/>
        <w:numPr>
          <w:ilvl w:val="1"/>
          <w:numId w:val="15"/>
        </w:numPr>
      </w:pPr>
      <w:r>
        <w:t>Open Consumer Request Service</w:t>
      </w:r>
    </w:p>
    <w:p w14:paraId="515FA2D9" w14:textId="77777777" w:rsidR="002050A8" w:rsidRDefault="002050A8" w:rsidP="002050A8">
      <w:pPr>
        <w:pStyle w:val="BodyText"/>
        <w:numPr>
          <w:ilvl w:val="2"/>
          <w:numId w:val="15"/>
        </w:numPr>
      </w:pPr>
      <w:r>
        <w:t>Notification service support – Specification Compliant (optional capability), actual level of compliance is implementation specific</w:t>
      </w:r>
    </w:p>
    <w:p w14:paraId="5CF74B40" w14:textId="77777777" w:rsidR="002050A8" w:rsidRDefault="002050A8" w:rsidP="002050A8">
      <w:pPr>
        <w:pStyle w:val="BodyText"/>
        <w:numPr>
          <w:ilvl w:val="2"/>
          <w:numId w:val="15"/>
        </w:numPr>
      </w:pPr>
      <w:r>
        <w:t>Filter expression support – N/A</w:t>
      </w:r>
    </w:p>
    <w:p w14:paraId="160ED016" w14:textId="77777777" w:rsidR="002050A8" w:rsidRDefault="002050A8" w:rsidP="002050A8">
      <w:pPr>
        <w:pStyle w:val="BodyText"/>
        <w:numPr>
          <w:ilvl w:val="2"/>
          <w:numId w:val="15"/>
        </w:numPr>
      </w:pPr>
      <w:r>
        <w:t>Definition of service and optional elements – Compliant</w:t>
      </w:r>
    </w:p>
    <w:p w14:paraId="51519CCE" w14:textId="77777777" w:rsidR="002050A8" w:rsidRDefault="002050A8" w:rsidP="002050A8">
      <w:pPr>
        <w:pStyle w:val="BodyText"/>
        <w:numPr>
          <w:ilvl w:val="1"/>
          <w:numId w:val="15"/>
        </w:numPr>
      </w:pPr>
      <w:r>
        <w:t>Post Request Service</w:t>
      </w:r>
    </w:p>
    <w:p w14:paraId="42F9693F" w14:textId="77777777" w:rsidR="002050A8" w:rsidRDefault="002050A8" w:rsidP="002050A8">
      <w:pPr>
        <w:pStyle w:val="BodyText"/>
        <w:numPr>
          <w:ilvl w:val="2"/>
          <w:numId w:val="15"/>
        </w:numPr>
      </w:pPr>
      <w:r>
        <w:t>Notification service support – N/A</w:t>
      </w:r>
    </w:p>
    <w:p w14:paraId="75476AA1" w14:textId="77777777" w:rsidR="002050A8" w:rsidRDefault="002050A8" w:rsidP="002050A8">
      <w:pPr>
        <w:pStyle w:val="BodyText"/>
        <w:numPr>
          <w:ilvl w:val="2"/>
          <w:numId w:val="15"/>
        </w:numPr>
      </w:pPr>
      <w:r>
        <w:t>Filter expression support – N/A</w:t>
      </w:r>
    </w:p>
    <w:p w14:paraId="4FD28D09" w14:textId="77777777" w:rsidR="002050A8" w:rsidRDefault="002050A8" w:rsidP="002050A8">
      <w:pPr>
        <w:pStyle w:val="BodyText"/>
        <w:numPr>
          <w:ilvl w:val="2"/>
          <w:numId w:val="15"/>
        </w:numPr>
      </w:pPr>
      <w:r>
        <w:t>Definition of service and optional elements – Compliant</w:t>
      </w:r>
    </w:p>
    <w:p w14:paraId="5B79777F" w14:textId="77777777" w:rsidR="002050A8" w:rsidRDefault="002050A8" w:rsidP="002050A8">
      <w:pPr>
        <w:pStyle w:val="BodyText"/>
        <w:numPr>
          <w:ilvl w:val="1"/>
          <w:numId w:val="15"/>
        </w:numPr>
      </w:pPr>
      <w:r>
        <w:t>Read Response Service</w:t>
      </w:r>
    </w:p>
    <w:p w14:paraId="5DEA2C2F" w14:textId="77777777" w:rsidR="002050A8" w:rsidRDefault="002050A8" w:rsidP="002050A8">
      <w:pPr>
        <w:pStyle w:val="BodyText"/>
        <w:numPr>
          <w:ilvl w:val="2"/>
          <w:numId w:val="15"/>
        </w:numPr>
      </w:pPr>
      <w:r>
        <w:t>Notification service support – N/A</w:t>
      </w:r>
    </w:p>
    <w:p w14:paraId="7BADFA3C" w14:textId="77777777" w:rsidR="002050A8" w:rsidRDefault="002050A8" w:rsidP="002050A8">
      <w:pPr>
        <w:pStyle w:val="BodyText"/>
        <w:numPr>
          <w:ilvl w:val="2"/>
          <w:numId w:val="15"/>
        </w:numPr>
      </w:pPr>
      <w:r>
        <w:t>Filter expression support – N/A</w:t>
      </w:r>
    </w:p>
    <w:p w14:paraId="5C65D6F7" w14:textId="77777777" w:rsidR="002050A8" w:rsidRDefault="002050A8" w:rsidP="002050A8">
      <w:pPr>
        <w:pStyle w:val="BodyText"/>
        <w:numPr>
          <w:ilvl w:val="2"/>
          <w:numId w:val="15"/>
        </w:numPr>
      </w:pPr>
      <w:r>
        <w:t>Definition of service and optional elements – Compliant</w:t>
      </w:r>
    </w:p>
    <w:p w14:paraId="49F4B5A5" w14:textId="77777777" w:rsidR="002050A8" w:rsidRDefault="002050A8" w:rsidP="002050A8">
      <w:pPr>
        <w:pStyle w:val="BodyText"/>
        <w:numPr>
          <w:ilvl w:val="1"/>
          <w:numId w:val="15"/>
        </w:numPr>
      </w:pPr>
      <w:r>
        <w:t>Remove Response Service</w:t>
      </w:r>
    </w:p>
    <w:p w14:paraId="4BE954B5" w14:textId="77777777" w:rsidR="002050A8" w:rsidRDefault="002050A8" w:rsidP="002050A8">
      <w:pPr>
        <w:pStyle w:val="BodyText"/>
        <w:numPr>
          <w:ilvl w:val="2"/>
          <w:numId w:val="15"/>
        </w:numPr>
      </w:pPr>
      <w:r>
        <w:t>Notification service support – N/A</w:t>
      </w:r>
    </w:p>
    <w:p w14:paraId="51636E75" w14:textId="77777777" w:rsidR="002050A8" w:rsidRDefault="002050A8" w:rsidP="002050A8">
      <w:pPr>
        <w:pStyle w:val="BodyText"/>
        <w:numPr>
          <w:ilvl w:val="2"/>
          <w:numId w:val="15"/>
        </w:numPr>
      </w:pPr>
      <w:r>
        <w:t>Filter expression support – N/A</w:t>
      </w:r>
    </w:p>
    <w:p w14:paraId="6E915C03" w14:textId="77777777" w:rsidR="002050A8" w:rsidRDefault="002050A8" w:rsidP="002050A8">
      <w:pPr>
        <w:pStyle w:val="BodyText"/>
        <w:numPr>
          <w:ilvl w:val="2"/>
          <w:numId w:val="15"/>
        </w:numPr>
      </w:pPr>
      <w:r>
        <w:t>Definition of service and optional elements – Compliant</w:t>
      </w:r>
    </w:p>
    <w:p w14:paraId="5983D34D" w14:textId="77777777" w:rsidR="002050A8" w:rsidRDefault="002050A8" w:rsidP="002050A8">
      <w:pPr>
        <w:pStyle w:val="BodyText"/>
        <w:numPr>
          <w:ilvl w:val="1"/>
          <w:numId w:val="15"/>
        </w:numPr>
      </w:pPr>
      <w:r>
        <w:t>Close Consumer Request Session Service</w:t>
      </w:r>
    </w:p>
    <w:p w14:paraId="314E26B0" w14:textId="77777777" w:rsidR="002050A8" w:rsidRDefault="002050A8" w:rsidP="002050A8">
      <w:pPr>
        <w:pStyle w:val="BodyText"/>
        <w:numPr>
          <w:ilvl w:val="2"/>
          <w:numId w:val="15"/>
        </w:numPr>
      </w:pPr>
      <w:r>
        <w:t>Notification service support – N/A</w:t>
      </w:r>
    </w:p>
    <w:p w14:paraId="1E2EEF21" w14:textId="77777777" w:rsidR="002050A8" w:rsidRDefault="002050A8" w:rsidP="002050A8">
      <w:pPr>
        <w:pStyle w:val="BodyText"/>
        <w:numPr>
          <w:ilvl w:val="2"/>
          <w:numId w:val="15"/>
        </w:numPr>
      </w:pPr>
      <w:r>
        <w:t>Filter expression support – N/A</w:t>
      </w:r>
    </w:p>
    <w:p w14:paraId="09987984" w14:textId="77777777" w:rsidR="002050A8" w:rsidRDefault="002050A8" w:rsidP="002050A8">
      <w:pPr>
        <w:pStyle w:val="BodyText"/>
        <w:numPr>
          <w:ilvl w:val="2"/>
          <w:numId w:val="15"/>
        </w:numPr>
      </w:pPr>
      <w:r>
        <w:lastRenderedPageBreak/>
        <w:t>Definition of service and optional elements – Compliant</w:t>
      </w:r>
    </w:p>
    <w:p w14:paraId="397A7D18" w14:textId="77777777" w:rsidR="002050A8" w:rsidRDefault="002050A8" w:rsidP="002050A8">
      <w:pPr>
        <w:pStyle w:val="BodyText"/>
      </w:pPr>
      <w:r>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Services and provided via the HTTP/1.1 authentication and authorization headers for the REST interface.</w:t>
      </w:r>
    </w:p>
    <w:p w14:paraId="2B1DC7C7" w14:textId="77777777" w:rsidR="002050A8" w:rsidRDefault="002050A8" w:rsidP="002050A8">
      <w:pPr>
        <w:pStyle w:val="BodyText"/>
      </w:pPr>
      <w:r>
        <w:t>Any implementation of the ISBM specification that is assessed as conforming to the ISBM specification will be considered to conform to ISA 95.00.06 as well, with the exceptions noted above.</w:t>
      </w:r>
    </w:p>
    <w:p w14:paraId="3085F0C4" w14:textId="77777777" w:rsidR="002050A8" w:rsidRDefault="002050A8" w:rsidP="002050A8">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14:paraId="1D725005" w14:textId="77777777" w:rsidR="002050A8" w:rsidRDefault="002050A8" w:rsidP="002050A8">
      <w:pPr>
        <w:pStyle w:val="Heading2"/>
      </w:pPr>
      <w:bookmarkStart w:id="116" w:name="terminology"/>
      <w:bookmarkStart w:id="117" w:name="_Toc26110494"/>
      <w:bookmarkStart w:id="118" w:name="_Toc26110495"/>
      <w:bookmarkStart w:id="119" w:name="_Toc26110496"/>
      <w:bookmarkStart w:id="120" w:name="_Toc26110497"/>
      <w:bookmarkStart w:id="121" w:name="_Toc26110498"/>
      <w:bookmarkStart w:id="122" w:name="_Toc26110499"/>
      <w:bookmarkStart w:id="123" w:name="_Toc26110500"/>
      <w:bookmarkStart w:id="124" w:name="_Toc26110501"/>
      <w:bookmarkStart w:id="125" w:name="_Toc26110502"/>
      <w:bookmarkStart w:id="126" w:name="_Toc26110503"/>
      <w:bookmarkStart w:id="127" w:name="_Toc26110504"/>
      <w:bookmarkStart w:id="128" w:name="_Toc26110505"/>
      <w:bookmarkStart w:id="129" w:name="_Toc26110506"/>
      <w:bookmarkStart w:id="130" w:name="_Toc26110507"/>
      <w:bookmarkStart w:id="131" w:name="_Toc26110508"/>
      <w:bookmarkStart w:id="132" w:name="_Toc26110509"/>
      <w:bookmarkStart w:id="133" w:name="_Toc26110510"/>
      <w:bookmarkStart w:id="134" w:name="_Toc26110511"/>
      <w:bookmarkStart w:id="135" w:name="_Toc26110512"/>
      <w:bookmarkStart w:id="136" w:name="_Toc26110513"/>
      <w:bookmarkStart w:id="137" w:name="_Toc26110514"/>
      <w:bookmarkStart w:id="138" w:name="_Toc26110515"/>
      <w:bookmarkStart w:id="139" w:name="_Toc26110516"/>
      <w:bookmarkStart w:id="140" w:name="_Toc26110517"/>
      <w:bookmarkStart w:id="141" w:name="_Toc26110518"/>
      <w:bookmarkStart w:id="142" w:name="_Toc26110519"/>
      <w:bookmarkStart w:id="143" w:name="_Toc26110520"/>
      <w:bookmarkStart w:id="144" w:name="_Toc26110521"/>
      <w:bookmarkStart w:id="145" w:name="_Toc26110522"/>
      <w:bookmarkStart w:id="146" w:name="_Toc26110523"/>
      <w:bookmarkStart w:id="147" w:name="_Toc26110524"/>
      <w:bookmarkStart w:id="148" w:name="_Toc26110525"/>
      <w:bookmarkStart w:id="149" w:name="_Toc26110526"/>
      <w:bookmarkStart w:id="150" w:name="_Toc26110527"/>
      <w:bookmarkStart w:id="151" w:name="_Toc26110528"/>
      <w:bookmarkStart w:id="152" w:name="_Toc26110529"/>
      <w:bookmarkStart w:id="153" w:name="_Toc26110530"/>
      <w:bookmarkStart w:id="154" w:name="channel-management-service"/>
      <w:bookmarkStart w:id="155" w:name="_Channel_Management_Service"/>
      <w:bookmarkStart w:id="156" w:name="_Toc25337032"/>
      <w:bookmarkStart w:id="157" w:name="_Toc25357158"/>
      <w:bookmarkStart w:id="158" w:name="_Toc46269753"/>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t>Channel Management Service</w:t>
      </w:r>
      <w:bookmarkEnd w:id="156"/>
      <w:bookmarkEnd w:id="157"/>
      <w:bookmarkEnd w:id="158"/>
    </w:p>
    <w:p w14:paraId="457487DD" w14:textId="77777777" w:rsidR="002050A8" w:rsidRPr="001D4D7E" w:rsidRDefault="002050A8" w:rsidP="002050A8">
      <w:pPr>
        <w:pStyle w:val="BodyText"/>
      </w:pPr>
      <w:r>
        <w:t xml:space="preserve">The Channel Management Service for SOAP Interface is </w:t>
      </w:r>
      <w:hyperlink r:id="rId51">
        <w:r>
          <w:rPr>
            <w:rStyle w:val="Hyperlink"/>
          </w:rPr>
          <w:t>available as a WSDL description</w:t>
        </w:r>
      </w:hyperlink>
      <w:r>
        <w:t xml:space="preserve"> and for REST Interface is </w:t>
      </w:r>
      <w:hyperlink r:id="rId5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228CFE08" w14:textId="77777777" w:rsidR="002050A8" w:rsidRDefault="002050A8" w:rsidP="002050A8">
      <w:pPr>
        <w:pStyle w:val="Heading3"/>
      </w:pPr>
      <w:bookmarkStart w:id="159" w:name="create-channel"/>
      <w:bookmarkStart w:id="160" w:name="_3.2.1_Create_Channel"/>
      <w:bookmarkStart w:id="161" w:name="_Create_Channel"/>
      <w:bookmarkStart w:id="162" w:name="_Toc25337033"/>
      <w:bookmarkStart w:id="163" w:name="_Toc25357159"/>
      <w:bookmarkStart w:id="164" w:name="_Toc46269754"/>
      <w:bookmarkEnd w:id="159"/>
      <w:bookmarkEnd w:id="160"/>
      <w:bookmarkEnd w:id="161"/>
      <w:r>
        <w:t>Create Channel</w:t>
      </w:r>
      <w:bookmarkEnd w:id="162"/>
      <w:bookmarkEnd w:id="163"/>
      <w:bookmarkEnd w:id="164"/>
    </w:p>
    <w:p w14:paraId="15FA3D18" w14:textId="77777777" w:rsidR="002050A8" w:rsidRPr="003770D3" w:rsidRDefault="002050A8" w:rsidP="002050A8">
      <w:pPr>
        <w:pStyle w:val="BodyText"/>
      </w:pPr>
      <w:r>
        <w:t xml:space="preserve">The Create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2FC86BB" w14:textId="77777777" w:rsidTr="0068505E">
        <w:trPr>
          <w:cnfStyle w:val="100000000000" w:firstRow="1" w:lastRow="0" w:firstColumn="0" w:lastColumn="0" w:oddVBand="0" w:evenVBand="0" w:oddHBand="0" w:evenHBand="0" w:firstRowFirstColumn="0" w:firstRowLastColumn="0" w:lastRowFirstColumn="0" w:lastRowLastColumn="0"/>
        </w:trPr>
        <w:tc>
          <w:tcPr>
            <w:tcW w:w="0" w:type="auto"/>
          </w:tcPr>
          <w:p w14:paraId="3C06806F" w14:textId="77777777" w:rsidR="002050A8" w:rsidRDefault="002050A8" w:rsidP="00D32DF2">
            <w:pPr>
              <w:pStyle w:val="Compact"/>
            </w:pPr>
            <w:r>
              <w:t>Name</w:t>
            </w:r>
          </w:p>
        </w:tc>
        <w:tc>
          <w:tcPr>
            <w:tcW w:w="0" w:type="auto"/>
          </w:tcPr>
          <w:p w14:paraId="6079FD6F" w14:textId="77777777" w:rsidR="002050A8" w:rsidRDefault="002050A8" w:rsidP="00D32DF2">
            <w:pPr>
              <w:pStyle w:val="Compact"/>
            </w:pPr>
            <w:proofErr w:type="spellStart"/>
            <w:r>
              <w:t>CreateChannel</w:t>
            </w:r>
            <w:proofErr w:type="spellEnd"/>
          </w:p>
        </w:tc>
      </w:tr>
      <w:tr w:rsidR="002050A8" w14:paraId="734E6055"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6CC993FD" w14:textId="77777777" w:rsidR="002050A8" w:rsidRDefault="002050A8" w:rsidP="00D32DF2">
            <w:pPr>
              <w:pStyle w:val="Compact"/>
            </w:pPr>
            <w:r>
              <w:t>Description</w:t>
            </w:r>
          </w:p>
        </w:tc>
        <w:tc>
          <w:tcPr>
            <w:tcW w:w="0" w:type="auto"/>
          </w:tcPr>
          <w:p w14:paraId="0C3F4BDF" w14:textId="77777777" w:rsidR="002050A8" w:rsidRDefault="002050A8" w:rsidP="00D32DF2">
            <w:pPr>
              <w:pStyle w:val="Compact"/>
            </w:pPr>
            <w:r>
              <w:t>Creates a new channel.</w:t>
            </w:r>
          </w:p>
        </w:tc>
      </w:tr>
      <w:tr w:rsidR="002050A8" w14:paraId="0D753F53" w14:textId="77777777" w:rsidTr="0068505E">
        <w:tc>
          <w:tcPr>
            <w:tcW w:w="0" w:type="auto"/>
          </w:tcPr>
          <w:p w14:paraId="20D2912B" w14:textId="77777777" w:rsidR="002050A8" w:rsidRDefault="002050A8" w:rsidP="00D32DF2">
            <w:pPr>
              <w:pStyle w:val="Compact"/>
            </w:pPr>
            <w:r>
              <w:t>Input</w:t>
            </w:r>
          </w:p>
        </w:tc>
        <w:tc>
          <w:tcPr>
            <w:tcW w:w="0" w:type="auto"/>
          </w:tcPr>
          <w:p w14:paraId="4917F4DD" w14:textId="77777777" w:rsidR="002050A8" w:rsidRDefault="002050A8" w:rsidP="00D32DF2">
            <w:proofErr w:type="spellStart"/>
            <w:r>
              <w:t>ChannelURI</w:t>
            </w:r>
            <w:proofErr w:type="spellEnd"/>
            <w:r>
              <w:t xml:space="preserve"> [1]</w:t>
            </w:r>
          </w:p>
          <w:p w14:paraId="37199EBF" w14:textId="77777777" w:rsidR="002050A8" w:rsidRDefault="002050A8" w:rsidP="00D32DF2">
            <w:proofErr w:type="spellStart"/>
            <w:r>
              <w:t>ChannelType</w:t>
            </w:r>
            <w:proofErr w:type="spellEnd"/>
            <w:r>
              <w:t xml:space="preserve"> [1]</w:t>
            </w:r>
          </w:p>
          <w:p w14:paraId="6CEBE4C5" w14:textId="77777777" w:rsidR="002050A8" w:rsidRDefault="002050A8" w:rsidP="00D32DF2">
            <w:proofErr w:type="spellStart"/>
            <w:r>
              <w:t>ChannelDescription</w:t>
            </w:r>
            <w:proofErr w:type="spellEnd"/>
            <w:r>
              <w:t xml:space="preserve"> [</w:t>
            </w:r>
            <w:proofErr w:type="gramStart"/>
            <w:r>
              <w:t>0..</w:t>
            </w:r>
            <w:proofErr w:type="gramEnd"/>
            <w:r>
              <w:t>1]</w:t>
            </w:r>
          </w:p>
          <w:p w14:paraId="30B43C2C" w14:textId="77777777" w:rsidR="002050A8" w:rsidRDefault="002050A8" w:rsidP="00D32DF2">
            <w:proofErr w:type="spellStart"/>
            <w:r>
              <w:t>SecurityToken</w:t>
            </w:r>
            <w:proofErr w:type="spellEnd"/>
            <w:r>
              <w:t xml:space="preserve"> [</w:t>
            </w:r>
            <w:proofErr w:type="gramStart"/>
            <w:r>
              <w:t>0..</w:t>
            </w:r>
            <w:proofErr w:type="gramEnd"/>
            <w:r>
              <w:t>*]</w:t>
            </w:r>
          </w:p>
        </w:tc>
      </w:tr>
      <w:tr w:rsidR="002050A8" w14:paraId="2CB45F7A"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660B16BC" w14:textId="77777777" w:rsidR="002050A8" w:rsidRDefault="002050A8" w:rsidP="00D32DF2">
            <w:pPr>
              <w:pStyle w:val="Compact"/>
            </w:pPr>
            <w:r>
              <w:t>Behavior</w:t>
            </w:r>
          </w:p>
        </w:tc>
        <w:tc>
          <w:tcPr>
            <w:tcW w:w="0" w:type="auto"/>
          </w:tcPr>
          <w:p w14:paraId="5274245B" w14:textId="77777777" w:rsidR="002050A8" w:rsidRDefault="002050A8" w:rsidP="00D32DF2">
            <w:r>
              <w:t xml:space="preserve">If the </w:t>
            </w:r>
            <w:proofErr w:type="spellStart"/>
            <w:r>
              <w:t>ChannelURI</w:t>
            </w:r>
            <w:proofErr w:type="spellEnd"/>
            <w:r>
              <w:t xml:space="preserve"> already exists, then a </w:t>
            </w:r>
            <w:proofErr w:type="spellStart"/>
            <w:r>
              <w:t>ChannelFault</w:t>
            </w:r>
            <w:proofErr w:type="spellEnd"/>
            <w:r>
              <w:t xml:space="preserve"> is returned.</w:t>
            </w:r>
          </w:p>
          <w:p w14:paraId="4CA38CC7" w14:textId="77777777" w:rsidR="002050A8" w:rsidRDefault="002050A8" w:rsidP="00D32DF2">
            <w:r>
              <w:t xml:space="preserve">The </w:t>
            </w:r>
            <w:proofErr w:type="spellStart"/>
            <w:r>
              <w:t>SecurityTokens</w:t>
            </w:r>
            <w:proofErr w:type="spellEnd"/>
            <w:r>
              <w:t xml:space="preserve"> are assigned to the channel upon its creation.</w:t>
            </w:r>
          </w:p>
          <w:p w14:paraId="395C8057" w14:textId="77777777" w:rsidR="002050A8" w:rsidRDefault="002050A8" w:rsidP="00D32DF2">
            <w:r>
              <w:t xml:space="preserve">If duplicate </w:t>
            </w:r>
            <w:proofErr w:type="spellStart"/>
            <w:r>
              <w:t>SecurityTokens</w:t>
            </w:r>
            <w:proofErr w:type="spellEnd"/>
            <w:r>
              <w:t xml:space="preserve"> exist, these result in a single token being assigned to the channel to maintain a distinct list.</w:t>
            </w:r>
          </w:p>
        </w:tc>
      </w:tr>
      <w:tr w:rsidR="002050A8" w14:paraId="438DA215" w14:textId="77777777" w:rsidTr="0068505E">
        <w:tc>
          <w:tcPr>
            <w:tcW w:w="0" w:type="auto"/>
          </w:tcPr>
          <w:p w14:paraId="1EBF84F1" w14:textId="77777777" w:rsidR="002050A8" w:rsidRDefault="002050A8" w:rsidP="00D32DF2">
            <w:pPr>
              <w:pStyle w:val="Compact"/>
            </w:pPr>
            <w:r>
              <w:t>Output</w:t>
            </w:r>
          </w:p>
        </w:tc>
        <w:tc>
          <w:tcPr>
            <w:tcW w:w="0" w:type="auto"/>
          </w:tcPr>
          <w:p w14:paraId="345BDF2D" w14:textId="77777777" w:rsidR="002050A8" w:rsidRDefault="002050A8" w:rsidP="00D32DF2">
            <w:pPr>
              <w:pStyle w:val="Compact"/>
            </w:pPr>
            <w:r>
              <w:t>N/A</w:t>
            </w:r>
          </w:p>
        </w:tc>
      </w:tr>
      <w:tr w:rsidR="002050A8" w14:paraId="212B9632" w14:textId="77777777" w:rsidTr="0068505E">
        <w:trPr>
          <w:cnfStyle w:val="000000100000" w:firstRow="0" w:lastRow="0" w:firstColumn="0" w:lastColumn="0" w:oddVBand="0" w:evenVBand="0" w:oddHBand="1" w:evenHBand="0" w:firstRowFirstColumn="0" w:firstRowLastColumn="0" w:lastRowFirstColumn="0" w:lastRowLastColumn="0"/>
        </w:trPr>
        <w:tc>
          <w:tcPr>
            <w:tcW w:w="0" w:type="auto"/>
          </w:tcPr>
          <w:p w14:paraId="2B8FC637" w14:textId="77777777" w:rsidR="002050A8" w:rsidRDefault="002050A8" w:rsidP="00D32DF2">
            <w:pPr>
              <w:pStyle w:val="Compact"/>
            </w:pPr>
            <w:r>
              <w:t>Faults</w:t>
            </w:r>
          </w:p>
        </w:tc>
        <w:tc>
          <w:tcPr>
            <w:tcW w:w="0" w:type="auto"/>
          </w:tcPr>
          <w:p w14:paraId="45B3E381" w14:textId="77777777" w:rsidR="002050A8" w:rsidRDefault="002050A8" w:rsidP="00D32DF2">
            <w:pPr>
              <w:pStyle w:val="Compact"/>
            </w:pPr>
            <w:proofErr w:type="spellStart"/>
            <w:r>
              <w:t>ChannelFault</w:t>
            </w:r>
            <w:proofErr w:type="spellEnd"/>
          </w:p>
        </w:tc>
      </w:tr>
    </w:tbl>
    <w:p w14:paraId="202DB6D6" w14:textId="77777777" w:rsidR="002050A8" w:rsidRDefault="002050A8" w:rsidP="002050A8">
      <w:pPr>
        <w:pStyle w:val="Heading4"/>
      </w:pPr>
      <w:r>
        <w:t>SOAP Interface</w:t>
      </w:r>
    </w:p>
    <w:p w14:paraId="14CBEBD6" w14:textId="77777777" w:rsidR="002050A8" w:rsidRDefault="002050A8" w:rsidP="002050A8">
      <w:pPr>
        <w:pStyle w:val="BodyText"/>
      </w:pPr>
      <w:r>
        <w:t>The Create Channel general interface is mapped into SOAP 1.1/1.2 as embedded XML schemas in WSDL descriptions according to the following schema types.</w:t>
      </w:r>
    </w:p>
    <w:p w14:paraId="6E233E24"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733160" w14:paraId="57B254D4" w14:textId="77777777" w:rsidTr="0068505E">
        <w:trPr>
          <w:cnfStyle w:val="100000000000" w:firstRow="1" w:lastRow="0" w:firstColumn="0" w:lastColumn="0" w:oddVBand="0" w:evenVBand="0" w:oddHBand="0" w:evenHBand="0" w:firstRowFirstColumn="0" w:firstRowLastColumn="0" w:lastRowFirstColumn="0" w:lastRowLastColumn="0"/>
          <w:ins w:id="165" w:author="Matt Selway" w:date="2020-07-22T00:24:00Z"/>
        </w:trPr>
        <w:tc>
          <w:tcPr>
            <w:tcW w:w="603" w:type="pct"/>
          </w:tcPr>
          <w:p w14:paraId="1152B751" w14:textId="59EA1A3F" w:rsidR="00733160" w:rsidRPr="008B6776" w:rsidRDefault="00733160" w:rsidP="00D32DF2">
            <w:pPr>
              <w:pStyle w:val="Compact"/>
              <w:rPr>
                <w:ins w:id="166" w:author="Matt Selway" w:date="2020-07-22T00:24:00Z"/>
              </w:rPr>
            </w:pPr>
            <w:ins w:id="167" w:author="Matt Selway" w:date="2020-07-22T00:24:00Z">
              <w:r>
                <w:t>Name</w:t>
              </w:r>
            </w:ins>
          </w:p>
        </w:tc>
        <w:tc>
          <w:tcPr>
            <w:tcW w:w="4397" w:type="pct"/>
          </w:tcPr>
          <w:p w14:paraId="2D4F5666" w14:textId="5F9B98CB" w:rsidR="00733160" w:rsidRPr="008B6776" w:rsidRDefault="00733160" w:rsidP="00733160">
            <w:pPr>
              <w:pStyle w:val="Compact"/>
              <w:rPr>
                <w:ins w:id="168" w:author="Matt Selway" w:date="2020-07-22T00:24:00Z"/>
                <w:bCs w:val="0"/>
              </w:rPr>
            </w:pPr>
            <w:proofErr w:type="spellStart"/>
            <w:ins w:id="169" w:author="Matt Selway" w:date="2020-07-22T00:24:00Z">
              <w:r>
                <w:rPr>
                  <w:bCs w:val="0"/>
                </w:rPr>
                <w:t>CreateChannel</w:t>
              </w:r>
              <w:proofErr w:type="spellEnd"/>
            </w:ins>
          </w:p>
        </w:tc>
      </w:tr>
      <w:tr w:rsidR="002050A8" w14:paraId="422F256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913DD45" w14:textId="77777777" w:rsidR="002050A8" w:rsidRPr="008B6776" w:rsidRDefault="002050A8" w:rsidP="00D32DF2">
            <w:pPr>
              <w:pStyle w:val="Compact"/>
            </w:pPr>
            <w:r w:rsidRPr="008B6776">
              <w:t>Input</w:t>
            </w:r>
          </w:p>
        </w:tc>
        <w:tc>
          <w:tcPr>
            <w:tcW w:w="4397" w:type="pct"/>
          </w:tcPr>
          <w:p w14:paraId="6A1C7303" w14:textId="77777777" w:rsidR="002050A8" w:rsidRPr="008B6776" w:rsidRDefault="002050A8" w:rsidP="0068505E">
            <w:pPr>
              <w:pStyle w:val="Compact"/>
              <w:rPr>
                <w:bCs/>
              </w:rPr>
            </w:pPr>
            <w:proofErr w:type="spellStart"/>
            <w:r w:rsidRPr="008B6776">
              <w:rPr>
                <w:bCs/>
              </w:rPr>
              <w:t>CreateChannel</w:t>
            </w:r>
            <w:proofErr w:type="spellEnd"/>
            <w:r w:rsidRPr="008B6776">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8B6776">
              <w:rPr>
                <w:rStyle w:val="Hyperlink"/>
                <w:bCs/>
              </w:rPr>
              <w:t>isbm:CreateChannel</w:t>
            </w:r>
            <w:proofErr w:type="spellEnd"/>
            <w:r w:rsidR="003C5D4F">
              <w:rPr>
                <w:rStyle w:val="Hyperlink"/>
                <w:bCs/>
              </w:rPr>
              <w:fldChar w:fldCharType="end"/>
            </w:r>
            <w:r w:rsidRPr="008B6776">
              <w:rPr>
                <w:bCs/>
              </w:rPr>
              <w:t>)</w:t>
            </w:r>
          </w:p>
          <w:p w14:paraId="607516D9" w14:textId="77777777" w:rsidR="002050A8" w:rsidRPr="008B6776" w:rsidRDefault="002050A8" w:rsidP="00D32DF2">
            <w:pPr>
              <w:pStyle w:val="ListParagraph"/>
              <w:numPr>
                <w:ilvl w:val="0"/>
                <w:numId w:val="3"/>
              </w:numPr>
            </w:pPr>
            <w:proofErr w:type="spellStart"/>
            <w:r w:rsidRPr="008B6776">
              <w:t>ChannelURI</w:t>
            </w:r>
            <w:proofErr w:type="spellEnd"/>
            <w:r w:rsidRPr="008B6776">
              <w:t xml:space="preserve"> (</w:t>
            </w:r>
            <w:proofErr w:type="spellStart"/>
            <w:r w:rsidR="003C5D4F">
              <w:fldChar w:fldCharType="begin"/>
            </w:r>
            <w:r w:rsidR="003C5D4F">
              <w:instrText xml:space="preserve"> HYPERLINK "http://www.w3.org/TR/xmlschema-2/" \l "string" \h </w:instrText>
            </w:r>
            <w:r w:rsidR="003C5D4F">
              <w:fldChar w:fldCharType="separate"/>
            </w:r>
            <w:r w:rsidRPr="008B6776">
              <w:rPr>
                <w:rStyle w:val="Hyperlink"/>
              </w:rPr>
              <w:t>xs:string</w:t>
            </w:r>
            <w:proofErr w:type="spellEnd"/>
            <w:r w:rsidR="003C5D4F">
              <w:rPr>
                <w:rStyle w:val="Hyperlink"/>
              </w:rPr>
              <w:fldChar w:fldCharType="end"/>
            </w:r>
            <w:r w:rsidRPr="008B6776">
              <w:t>) [1]</w:t>
            </w:r>
          </w:p>
          <w:p w14:paraId="06FA7E18" w14:textId="77777777" w:rsidR="002050A8" w:rsidRPr="008B6776" w:rsidRDefault="002050A8" w:rsidP="00D32DF2">
            <w:pPr>
              <w:pStyle w:val="ListParagraph"/>
              <w:numPr>
                <w:ilvl w:val="0"/>
                <w:numId w:val="3"/>
              </w:numPr>
            </w:pPr>
            <w:proofErr w:type="spellStart"/>
            <w:r w:rsidRPr="008B6776">
              <w:t>ChannelType</w:t>
            </w:r>
            <w:proofErr w:type="spellEnd"/>
            <w:r w:rsidRPr="008B6776">
              <w:t xml:space="preserve"> (</w:t>
            </w:r>
            <w:proofErr w:type="spellStart"/>
            <w:r w:rsidR="003C5D4F">
              <w:fldChar w:fldCharType="begin"/>
            </w:r>
            <w:r w:rsidR="003C5D4F">
              <w:instrText xml:space="preserve"> HYPERLINK \l "_ChannelType" \h </w:instrText>
            </w:r>
            <w:r w:rsidR="003C5D4F">
              <w:fldChar w:fldCharType="separate"/>
            </w:r>
            <w:proofErr w:type="gramStart"/>
            <w:r w:rsidRPr="008B6776">
              <w:rPr>
                <w:rStyle w:val="Hyperlink"/>
              </w:rPr>
              <w:t>isbm:ChannelType</w:t>
            </w:r>
            <w:proofErr w:type="spellEnd"/>
            <w:proofErr w:type="gramEnd"/>
            <w:r w:rsidR="003C5D4F">
              <w:rPr>
                <w:rStyle w:val="Hyperlink"/>
              </w:rPr>
              <w:fldChar w:fldCharType="end"/>
            </w:r>
            <w:r w:rsidRPr="008B6776">
              <w:t>) [1]</w:t>
            </w:r>
          </w:p>
          <w:p w14:paraId="52C40A7A" w14:textId="77777777" w:rsidR="002050A8" w:rsidRPr="008B6776" w:rsidRDefault="002050A8" w:rsidP="00D32DF2">
            <w:pPr>
              <w:pStyle w:val="ListParagraph"/>
              <w:numPr>
                <w:ilvl w:val="0"/>
                <w:numId w:val="3"/>
              </w:numPr>
            </w:pPr>
            <w:proofErr w:type="spellStart"/>
            <w:r w:rsidRPr="008B6776">
              <w:lastRenderedPageBreak/>
              <w:t>ChannelDescription</w:t>
            </w:r>
            <w:proofErr w:type="spellEnd"/>
            <w:r w:rsidRPr="008B6776">
              <w:t xml:space="preserve"> (</w:t>
            </w:r>
            <w:proofErr w:type="spellStart"/>
            <w:r w:rsidR="003C5D4F">
              <w:fldChar w:fldCharType="begin"/>
            </w:r>
            <w:r w:rsidR="003C5D4F">
              <w:instrText xml:space="preserve"> HYPERLINK "http://www.w3.org/TR/xmlschema-2/" \l "string" \h </w:instrText>
            </w:r>
            <w:r w:rsidR="003C5D4F">
              <w:fldChar w:fldCharType="separate"/>
            </w:r>
            <w:r w:rsidRPr="008B6776">
              <w:rPr>
                <w:rStyle w:val="Hyperlink"/>
              </w:rPr>
              <w:t>xs:string</w:t>
            </w:r>
            <w:proofErr w:type="spellEnd"/>
            <w:r w:rsidR="003C5D4F">
              <w:rPr>
                <w:rStyle w:val="Hyperlink"/>
              </w:rPr>
              <w:fldChar w:fldCharType="end"/>
            </w:r>
            <w:r w:rsidRPr="008B6776">
              <w:t>) [0..1]</w:t>
            </w:r>
          </w:p>
          <w:p w14:paraId="45D2C728" w14:textId="77777777" w:rsidR="002050A8" w:rsidRPr="008B6776" w:rsidRDefault="002050A8" w:rsidP="00D32DF2">
            <w:pPr>
              <w:pStyle w:val="ListParagraph"/>
              <w:numPr>
                <w:ilvl w:val="0"/>
                <w:numId w:val="3"/>
              </w:numPr>
            </w:pPr>
            <w:proofErr w:type="spellStart"/>
            <w:r w:rsidRPr="008B6776">
              <w:t>SecurityToken</w:t>
            </w:r>
            <w:proofErr w:type="spellEnd"/>
            <w:r w:rsidRPr="008B6776">
              <w:t xml:space="preserve"> (</w:t>
            </w:r>
            <w:proofErr w:type="spellStart"/>
            <w:r w:rsidR="003C5D4F">
              <w:fldChar w:fldCharType="begin"/>
            </w:r>
            <w:r w:rsidR="003C5D4F">
              <w:instrText xml:space="preserve"> HYPERLINK \l "security-token-xml" \h </w:instrText>
            </w:r>
            <w:r w:rsidR="003C5D4F">
              <w:fldChar w:fldCharType="separate"/>
            </w:r>
            <w:proofErr w:type="gramStart"/>
            <w:r w:rsidRPr="008B6776">
              <w:rPr>
                <w:rStyle w:val="Hyperlink"/>
              </w:rPr>
              <w:t>isbm:SecurityToken</w:t>
            </w:r>
            <w:proofErr w:type="spellEnd"/>
            <w:proofErr w:type="gramEnd"/>
            <w:r w:rsidR="003C5D4F">
              <w:rPr>
                <w:rStyle w:val="Hyperlink"/>
              </w:rPr>
              <w:fldChar w:fldCharType="end"/>
            </w:r>
            <w:r w:rsidRPr="008B6776">
              <w:t>) [0..*]</w:t>
            </w:r>
          </w:p>
        </w:tc>
      </w:tr>
      <w:tr w:rsidR="002050A8" w14:paraId="56621F4B" w14:textId="77777777" w:rsidTr="0068505E">
        <w:tc>
          <w:tcPr>
            <w:tcW w:w="603" w:type="pct"/>
          </w:tcPr>
          <w:p w14:paraId="25BA61B2" w14:textId="77777777" w:rsidR="002050A8" w:rsidRDefault="002050A8" w:rsidP="00D32DF2">
            <w:pPr>
              <w:pStyle w:val="Compact"/>
            </w:pPr>
            <w:r>
              <w:lastRenderedPageBreak/>
              <w:t>Output</w:t>
            </w:r>
          </w:p>
        </w:tc>
        <w:tc>
          <w:tcPr>
            <w:tcW w:w="4397" w:type="pct"/>
          </w:tcPr>
          <w:p w14:paraId="7A42A082" w14:textId="77777777" w:rsidR="002050A8" w:rsidRDefault="002050A8" w:rsidP="00D32DF2">
            <w:proofErr w:type="spellStart"/>
            <w:r>
              <w:t>CreateChannelResponse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isbm:CreateChannelResponse</w:t>
            </w:r>
            <w:proofErr w:type="spellEnd"/>
            <w:r w:rsidR="003C5D4F">
              <w:rPr>
                <w:rStyle w:val="Hyperlink"/>
              </w:rPr>
              <w:fldChar w:fldCharType="end"/>
            </w:r>
            <w:r>
              <w:t>)</w:t>
            </w:r>
          </w:p>
          <w:p w14:paraId="691499EE" w14:textId="77777777" w:rsidR="002050A8" w:rsidRDefault="002050A8" w:rsidP="00D32DF2">
            <w:pPr>
              <w:pStyle w:val="ListParagraph"/>
              <w:numPr>
                <w:ilvl w:val="0"/>
                <w:numId w:val="3"/>
              </w:numPr>
            </w:pPr>
            <w:r>
              <w:t>No content</w:t>
            </w:r>
          </w:p>
        </w:tc>
      </w:tr>
      <w:tr w:rsidR="002050A8" w14:paraId="282BF25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57664D" w14:textId="77777777" w:rsidR="002050A8" w:rsidRDefault="002050A8" w:rsidP="00D32DF2">
            <w:pPr>
              <w:pStyle w:val="Compact"/>
            </w:pPr>
            <w:r>
              <w:t>Faults</w:t>
            </w:r>
          </w:p>
        </w:tc>
        <w:tc>
          <w:tcPr>
            <w:tcW w:w="4397" w:type="pct"/>
          </w:tcPr>
          <w:p w14:paraId="6CFC5A95"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tc>
      </w:tr>
    </w:tbl>
    <w:p w14:paraId="38FC3F15" w14:textId="77777777" w:rsidR="002050A8" w:rsidRDefault="002050A8" w:rsidP="002050A8">
      <w:pPr>
        <w:pStyle w:val="Heading4"/>
      </w:pPr>
      <w:r>
        <w:t>REST Interface</w:t>
      </w:r>
    </w:p>
    <w:p w14:paraId="400CD5CE" w14:textId="77777777" w:rsidR="002050A8" w:rsidRDefault="002050A8" w:rsidP="002050A8">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14:paraId="47731D1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733160" w14:paraId="1726A6F2" w14:textId="77777777" w:rsidTr="0068505E">
        <w:trPr>
          <w:cnfStyle w:val="100000000000" w:firstRow="1" w:lastRow="0" w:firstColumn="0" w:lastColumn="0" w:oddVBand="0" w:evenVBand="0" w:oddHBand="0" w:evenHBand="0" w:firstRowFirstColumn="0" w:firstRowLastColumn="0" w:lastRowFirstColumn="0" w:lastRowLastColumn="0"/>
          <w:ins w:id="170" w:author="Matt Selway" w:date="2020-07-22T00:24:00Z"/>
        </w:trPr>
        <w:tc>
          <w:tcPr>
            <w:tcW w:w="603" w:type="pct"/>
          </w:tcPr>
          <w:p w14:paraId="7CD6D335" w14:textId="70DF5789" w:rsidR="00733160" w:rsidRPr="003B5061" w:rsidRDefault="00733160" w:rsidP="00D32DF2">
            <w:pPr>
              <w:pStyle w:val="Compact"/>
              <w:rPr>
                <w:ins w:id="171" w:author="Matt Selway" w:date="2020-07-22T00:24:00Z"/>
              </w:rPr>
            </w:pPr>
            <w:ins w:id="172" w:author="Matt Selway" w:date="2020-07-22T00:24:00Z">
              <w:r>
                <w:t>Name</w:t>
              </w:r>
            </w:ins>
          </w:p>
        </w:tc>
        <w:tc>
          <w:tcPr>
            <w:tcW w:w="4397" w:type="pct"/>
          </w:tcPr>
          <w:p w14:paraId="58718C77" w14:textId="183BFE18" w:rsidR="00733160" w:rsidRDefault="00733160" w:rsidP="00733160">
            <w:pPr>
              <w:pStyle w:val="Compact"/>
              <w:rPr>
                <w:ins w:id="173" w:author="Matt Selway" w:date="2020-07-22T00:24:00Z"/>
              </w:rPr>
            </w:pPr>
            <w:proofErr w:type="spellStart"/>
            <w:ins w:id="174" w:author="Matt Selway" w:date="2020-07-22T00:24:00Z">
              <w:r>
                <w:t>CreateChannel</w:t>
              </w:r>
              <w:proofErr w:type="spellEnd"/>
            </w:ins>
          </w:p>
        </w:tc>
      </w:tr>
      <w:tr w:rsidR="002050A8" w14:paraId="04C94D4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6310D93" w14:textId="77777777" w:rsidR="002050A8" w:rsidRPr="003B5061" w:rsidRDefault="002050A8" w:rsidP="00D32DF2">
            <w:pPr>
              <w:pStyle w:val="Compact"/>
            </w:pPr>
            <w:r w:rsidRPr="003B5061">
              <w:t>HTTP M</w:t>
            </w:r>
            <w:r>
              <w:t>ethod</w:t>
            </w:r>
          </w:p>
        </w:tc>
        <w:tc>
          <w:tcPr>
            <w:tcW w:w="4397" w:type="pct"/>
          </w:tcPr>
          <w:p w14:paraId="42E275AD" w14:textId="77777777" w:rsidR="002050A8" w:rsidRPr="003B5061" w:rsidRDefault="002050A8" w:rsidP="0068505E">
            <w:pPr>
              <w:pStyle w:val="Compact"/>
            </w:pPr>
            <w:r>
              <w:t>POST</w:t>
            </w:r>
          </w:p>
        </w:tc>
      </w:tr>
      <w:tr w:rsidR="002050A8" w14:paraId="7B88A13E" w14:textId="77777777" w:rsidTr="0068505E">
        <w:tc>
          <w:tcPr>
            <w:tcW w:w="603" w:type="pct"/>
          </w:tcPr>
          <w:p w14:paraId="39A792E9" w14:textId="77777777" w:rsidR="002050A8" w:rsidRPr="003B5061" w:rsidRDefault="002050A8" w:rsidP="00D32DF2">
            <w:pPr>
              <w:pStyle w:val="Compact"/>
            </w:pPr>
            <w:r>
              <w:t xml:space="preserve">URL </w:t>
            </w:r>
          </w:p>
        </w:tc>
        <w:tc>
          <w:tcPr>
            <w:tcW w:w="4397" w:type="pct"/>
          </w:tcPr>
          <w:p w14:paraId="6CBBCBDC" w14:textId="77777777" w:rsidR="002050A8" w:rsidRPr="003B5061" w:rsidRDefault="002050A8" w:rsidP="00D32DF2">
            <w:pPr>
              <w:rPr>
                <w:bCs/>
              </w:rPr>
            </w:pPr>
            <w:r>
              <w:rPr>
                <w:bCs/>
              </w:rPr>
              <w:t>/channels</w:t>
            </w:r>
          </w:p>
        </w:tc>
      </w:tr>
      <w:tr w:rsidR="002050A8" w14:paraId="0243D88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9EBE23" w14:textId="77777777" w:rsidR="002050A8" w:rsidRPr="003B5061" w:rsidRDefault="002050A8" w:rsidP="00D32DF2">
            <w:pPr>
              <w:pStyle w:val="Compact"/>
            </w:pPr>
            <w:r>
              <w:t>HTTP Body</w:t>
            </w:r>
          </w:p>
        </w:tc>
        <w:tc>
          <w:tcPr>
            <w:tcW w:w="4397" w:type="pct"/>
          </w:tcPr>
          <w:p w14:paraId="3BF10CDF" w14:textId="1FE2912D" w:rsidR="002050A8" w:rsidRPr="003B5061" w:rsidRDefault="002050A8" w:rsidP="00D32DF2">
            <w:pPr>
              <w:rPr>
                <w:bCs/>
              </w:rPr>
            </w:pPr>
            <w:del w:id="175" w:author="Matt Selway" w:date="2020-07-21T14:44:00Z">
              <w:r w:rsidDel="00CD414F">
                <w:rPr>
                  <w:bCs/>
                </w:rPr>
                <w:delText>create</w:delText>
              </w:r>
            </w:del>
            <w:r>
              <w:rPr>
                <w:bCs/>
              </w:rPr>
              <w:t>Channel (</w:t>
            </w:r>
            <w:proofErr w:type="spellStart"/>
            <w:r w:rsidR="003C5D4F">
              <w:fldChar w:fldCharType="begin"/>
            </w:r>
            <w:r w:rsidR="00CD414F">
              <w:instrText>HYPERLINK  \l "_Channel_1"</w:instrText>
            </w:r>
            <w:r w:rsidR="003C5D4F">
              <w:fldChar w:fldCharType="separate"/>
            </w:r>
            <w:r w:rsidRPr="003041B6">
              <w:rPr>
                <w:rStyle w:val="Hyperlink"/>
                <w:bCs/>
              </w:rPr>
              <w:t>json:</w:t>
            </w:r>
            <w:del w:id="176" w:author="Matt Selway" w:date="2020-07-21T14:44:00Z">
              <w:r w:rsidRPr="003041B6" w:rsidDel="00CD414F">
                <w:rPr>
                  <w:rStyle w:val="Hyperlink"/>
                  <w:bCs/>
                </w:rPr>
                <w:delText>create</w:delText>
              </w:r>
            </w:del>
            <w:r w:rsidRPr="003041B6">
              <w:rPr>
                <w:rStyle w:val="Hyperlink"/>
                <w:bCs/>
              </w:rPr>
              <w:t>Channel</w:t>
            </w:r>
            <w:proofErr w:type="spellEnd"/>
            <w:r w:rsidR="003C5D4F">
              <w:rPr>
                <w:rStyle w:val="Hyperlink"/>
                <w:bCs/>
              </w:rPr>
              <w:fldChar w:fldCharType="end"/>
            </w:r>
            <w:r>
              <w:rPr>
                <w:bCs/>
              </w:rPr>
              <w:t>)</w:t>
            </w:r>
            <w:ins w:id="177" w:author="Matt Selway" w:date="2020-07-21T14:46:00Z">
              <w:r w:rsidR="004212E8">
                <w:rPr>
                  <w:bCs/>
                </w:rPr>
                <w:t xml:space="preserve"> [1]</w:t>
              </w:r>
            </w:ins>
          </w:p>
          <w:p w14:paraId="29879DC8" w14:textId="77777777" w:rsidR="002050A8" w:rsidRPr="003B5061" w:rsidRDefault="002050A8" w:rsidP="00D32DF2">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3B5061">
              <w:t>)</w:t>
            </w:r>
            <w:r>
              <w:t xml:space="preserve"> [1]</w:t>
            </w:r>
          </w:p>
          <w:p w14:paraId="52BCC22B" w14:textId="77777777" w:rsidR="002050A8" w:rsidRPr="00272291" w:rsidRDefault="002050A8" w:rsidP="00D32DF2">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3C5D4F">
              <w:fldChar w:fldCharType="begin"/>
            </w:r>
            <w:r w:rsidR="003C5D4F">
              <w:instrText xml:space="preserve"> HYPERLINK \l "_ChannelType_1" </w:instrText>
            </w:r>
            <w:r w:rsidR="003C5D4F">
              <w:fldChar w:fldCharType="separate"/>
            </w:r>
            <w:proofErr w:type="gramStart"/>
            <w:r w:rsidRPr="00685981">
              <w:rPr>
                <w:rStyle w:val="Hyperlink"/>
                <w:bCs/>
              </w:rPr>
              <w:t>json:ChannelType</w:t>
            </w:r>
            <w:proofErr w:type="spellEnd"/>
            <w:proofErr w:type="gramEnd"/>
            <w:r w:rsidR="003C5D4F">
              <w:rPr>
                <w:rStyle w:val="Hyperlink"/>
                <w:bCs/>
              </w:rPr>
              <w:fldChar w:fldCharType="end"/>
            </w:r>
            <w:r w:rsidRPr="00272291">
              <w:rPr>
                <w:bCs/>
              </w:rPr>
              <w:t>)</w:t>
            </w:r>
            <w:r>
              <w:rPr>
                <w:bCs/>
              </w:rPr>
              <w:t xml:space="preserve"> [1]</w:t>
            </w:r>
          </w:p>
          <w:p w14:paraId="2E71D486" w14:textId="15D1EB97" w:rsidR="002050A8" w:rsidRPr="00272291" w:rsidRDefault="002050A8" w:rsidP="00D32DF2">
            <w:pPr>
              <w:pStyle w:val="ListParagraph"/>
              <w:numPr>
                <w:ilvl w:val="0"/>
                <w:numId w:val="3"/>
              </w:numPr>
              <w:rPr>
                <w:bCs/>
              </w:rPr>
            </w:pPr>
            <w:proofErr w:type="spellStart"/>
            <w:r>
              <w:rPr>
                <w:bCs/>
              </w:rPr>
              <w:t>ChannelDescription</w:t>
            </w:r>
            <w:proofErr w:type="spellEnd"/>
            <w:r>
              <w:rPr>
                <w:bCs/>
              </w:rPr>
              <w:t xml:space="preserve"> “description” </w:t>
            </w:r>
            <w:r w:rsidRPr="00272291">
              <w:rPr>
                <w:bCs/>
              </w:rPr>
              <w:t>(</w:t>
            </w:r>
            <w:proofErr w:type="spellStart"/>
            <w:r w:rsidR="003C5D4F">
              <w:fldChar w:fldCharType="begin"/>
            </w:r>
            <w:r w:rsidR="00A153C4">
              <w:instrText>HYPERLINK "https://tools.ietf.org/html/draft-wright-json-schema-00" \l "section-4.2"</w:instrText>
            </w:r>
            <w:r w:rsidR="003C5D4F">
              <w:fldChar w:fldCharType="separate"/>
            </w:r>
            <w:r w:rsidRPr="00782492">
              <w:rPr>
                <w:rStyle w:val="Hyperlink"/>
              </w:rPr>
              <w:t>json:string</w:t>
            </w:r>
            <w:proofErr w:type="spellEnd"/>
            <w:r w:rsidR="003C5D4F">
              <w:rPr>
                <w:rStyle w:val="Hyperlink"/>
              </w:rPr>
              <w:fldChar w:fldCharType="end"/>
            </w:r>
            <w:r w:rsidRPr="00272291">
              <w:rPr>
                <w:bCs/>
              </w:rPr>
              <w:t>)</w:t>
            </w:r>
            <w:r>
              <w:rPr>
                <w:bCs/>
              </w:rPr>
              <w:t xml:space="preserve"> [0..1]</w:t>
            </w:r>
          </w:p>
          <w:p w14:paraId="5FF2D78B"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C5D4F">
              <w:fldChar w:fldCharType="begin"/>
            </w:r>
            <w:r w:rsidR="003C5D4F">
              <w:instrText xml:space="preserve"> HYPERLINK \l "_SecurityToken_1" </w:instrText>
            </w:r>
            <w:r w:rsidR="003C5D4F">
              <w:fldChar w:fldCharType="separate"/>
            </w:r>
            <w:proofErr w:type="gramStart"/>
            <w:r w:rsidRPr="00D22CB7">
              <w:rPr>
                <w:rStyle w:val="Hyperlink"/>
                <w:bCs/>
              </w:rPr>
              <w:t>json:SecurityToken</w:t>
            </w:r>
            <w:proofErr w:type="spellEnd"/>
            <w:proofErr w:type="gramEnd"/>
            <w:r w:rsidR="003C5D4F">
              <w:rPr>
                <w:rStyle w:val="Hyperlink"/>
                <w:bCs/>
              </w:rPr>
              <w:fldChar w:fldCharType="end"/>
            </w:r>
            <w:r w:rsidRPr="00272291">
              <w:rPr>
                <w:bCs/>
              </w:rPr>
              <w:t>)</w:t>
            </w:r>
            <w:r>
              <w:rPr>
                <w:bCs/>
              </w:rPr>
              <w:t xml:space="preserve"> [0..*]</w:t>
            </w:r>
          </w:p>
        </w:tc>
      </w:tr>
      <w:tr w:rsidR="002050A8" w14:paraId="6E310A84" w14:textId="77777777" w:rsidTr="0068505E">
        <w:tc>
          <w:tcPr>
            <w:tcW w:w="603" w:type="pct"/>
          </w:tcPr>
          <w:p w14:paraId="7FD73FA8" w14:textId="77777777" w:rsidR="002050A8" w:rsidRDefault="002050A8" w:rsidP="00D32DF2">
            <w:pPr>
              <w:pStyle w:val="Compact"/>
            </w:pPr>
            <w:r>
              <w:t>HTTP Response (Success)</w:t>
            </w:r>
          </w:p>
        </w:tc>
        <w:tc>
          <w:tcPr>
            <w:tcW w:w="4397" w:type="pct"/>
          </w:tcPr>
          <w:p w14:paraId="7FB21733" w14:textId="77777777" w:rsidR="002050A8" w:rsidRDefault="002050A8" w:rsidP="00D32DF2">
            <w:pPr>
              <w:pStyle w:val="Compact"/>
            </w:pPr>
            <w:r>
              <w:t>201 Created</w:t>
            </w:r>
          </w:p>
        </w:tc>
      </w:tr>
      <w:tr w:rsidR="002050A8" w14:paraId="1943B93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6D680E" w14:textId="77777777" w:rsidR="002050A8" w:rsidRDefault="002050A8" w:rsidP="00D32DF2">
            <w:pPr>
              <w:pStyle w:val="Compact"/>
            </w:pPr>
            <w:r>
              <w:t>Output</w:t>
            </w:r>
          </w:p>
        </w:tc>
        <w:tc>
          <w:tcPr>
            <w:tcW w:w="4397" w:type="pct"/>
          </w:tcPr>
          <w:p w14:paraId="023DD5E7" w14:textId="2C5D0CE9" w:rsidR="002050A8" w:rsidRDefault="002050A8" w:rsidP="00D32DF2">
            <w:pPr>
              <w:pStyle w:val="Compact"/>
            </w:pPr>
            <w:r w:rsidRPr="009E20EB">
              <w:t xml:space="preserve">Channel </w:t>
            </w:r>
            <w:r>
              <w:rPr>
                <w:bCs/>
              </w:rPr>
              <w:t>(</w:t>
            </w:r>
            <w:proofErr w:type="spellStart"/>
            <w:r w:rsidR="003C5D4F">
              <w:fldChar w:fldCharType="begin"/>
            </w:r>
            <w:r w:rsidR="004F1ECB">
              <w:instrText>HYPERLINK  \l "_Channel_1"</w:instrText>
            </w:r>
            <w:r w:rsidR="003C5D4F">
              <w:fldChar w:fldCharType="separate"/>
            </w:r>
            <w:proofErr w:type="gramStart"/>
            <w:r w:rsidRPr="00CE07DE">
              <w:rPr>
                <w:rStyle w:val="Hyperlink"/>
                <w:bCs/>
              </w:rPr>
              <w:t>json:Channel</w:t>
            </w:r>
            <w:proofErr w:type="spellEnd"/>
            <w:proofErr w:type="gramEnd"/>
            <w:r w:rsidR="003C5D4F">
              <w:rPr>
                <w:rStyle w:val="Hyperlink"/>
                <w:bCs/>
              </w:rPr>
              <w:fldChar w:fldCharType="end"/>
            </w:r>
            <w:r>
              <w:rPr>
                <w:bCs/>
              </w:rPr>
              <w:t xml:space="preserve">) </w:t>
            </w:r>
            <w:ins w:id="178" w:author="Matt Selway" w:date="2020-07-21T16:16:00Z">
              <w:r w:rsidR="00DF1FA9">
                <w:rPr>
                  <w:bCs/>
                </w:rPr>
                <w:t xml:space="preserve">[1], composed as above </w:t>
              </w:r>
            </w:ins>
            <w:r w:rsidRPr="009E20EB">
              <w:t xml:space="preserve">excluding </w:t>
            </w:r>
            <w:ins w:id="179" w:author="Matt Selway" w:date="2020-07-21T16:09:00Z">
              <w:r w:rsidR="00A153C4">
                <w:t>“</w:t>
              </w:r>
            </w:ins>
            <w:proofErr w:type="spellStart"/>
            <w:r>
              <w:rPr>
                <w:bCs/>
              </w:rPr>
              <w:t>s</w:t>
            </w:r>
            <w:r w:rsidRPr="00272291">
              <w:rPr>
                <w:bCs/>
              </w:rPr>
              <w:t>ecurityTokens</w:t>
            </w:r>
            <w:proofErr w:type="spellEnd"/>
            <w:ins w:id="180" w:author="Matt Selway" w:date="2020-07-21T16:09:00Z">
              <w:r w:rsidR="00A153C4">
                <w:rPr>
                  <w:bCs/>
                </w:rPr>
                <w:t>”</w:t>
              </w:r>
            </w:ins>
          </w:p>
        </w:tc>
      </w:tr>
      <w:tr w:rsidR="002050A8" w14:paraId="0E1D2152" w14:textId="77777777" w:rsidTr="0068505E">
        <w:tc>
          <w:tcPr>
            <w:tcW w:w="603" w:type="pct"/>
          </w:tcPr>
          <w:p w14:paraId="56253299" w14:textId="77777777" w:rsidR="002050A8" w:rsidRDefault="002050A8" w:rsidP="00D32DF2">
            <w:pPr>
              <w:pStyle w:val="Compact"/>
            </w:pPr>
            <w:r>
              <w:t>HTTP Response</w:t>
            </w:r>
          </w:p>
          <w:p w14:paraId="6C12EA3A" w14:textId="77777777" w:rsidR="002050A8" w:rsidRDefault="002050A8" w:rsidP="00D32DF2">
            <w:pPr>
              <w:pStyle w:val="Compact"/>
            </w:pPr>
            <w:r>
              <w:t>(Error)</w:t>
            </w:r>
          </w:p>
        </w:tc>
        <w:tc>
          <w:tcPr>
            <w:tcW w:w="4397" w:type="pct"/>
          </w:tcPr>
          <w:p w14:paraId="2CB09A53"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409 Conflict</w:t>
            </w:r>
          </w:p>
        </w:tc>
      </w:tr>
    </w:tbl>
    <w:p w14:paraId="0E93FEFD" w14:textId="77777777" w:rsidR="002050A8" w:rsidRDefault="002050A8" w:rsidP="002050A8">
      <w:pPr>
        <w:pStyle w:val="Note"/>
      </w:pPr>
      <w:bookmarkStart w:id="181" w:name="add-security-tokens"/>
      <w:bookmarkEnd w:id="181"/>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r:id="rId53" w:history="1">
        <w:r w:rsidRPr="00481DB7">
          <w:rPr>
            <w:rStyle w:val="Hyperlink"/>
            <w:sz w:val="16"/>
          </w:rPr>
          <w:t>HTTP 201 response</w:t>
        </w:r>
      </w:hyperlink>
      <w:r>
        <w:t xml:space="preserve"> [</w:t>
      </w:r>
      <w:hyperlink r:id="rId54" w:history="1">
        <w:r w:rsidRPr="00481DB7">
          <w:t>https://www.w3.org/Protocols/rfc2616/rfc2616-sec10.html</w:t>
        </w:r>
      </w:hyperlink>
      <w:r>
        <w:t>]</w:t>
      </w:r>
      <w:r w:rsidRPr="008A58AB">
        <w:t>.</w:t>
      </w:r>
    </w:p>
    <w:p w14:paraId="5EA9EC3A"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37D84F61" w14:textId="77777777" w:rsidR="002050A8" w:rsidRDefault="002050A8" w:rsidP="002050A8">
      <w:pPr>
        <w:pStyle w:val="Heading3"/>
      </w:pPr>
      <w:bookmarkStart w:id="182" w:name="_Toc25337034"/>
      <w:bookmarkStart w:id="183" w:name="_Toc25357160"/>
      <w:bookmarkStart w:id="184" w:name="_Toc46269755"/>
      <w:r>
        <w:t>Add Security Tokens</w:t>
      </w:r>
      <w:bookmarkEnd w:id="182"/>
      <w:bookmarkEnd w:id="183"/>
      <w:bookmarkEnd w:id="184"/>
    </w:p>
    <w:p w14:paraId="0069FBB5" w14:textId="77777777" w:rsidR="002050A8" w:rsidRDefault="002050A8" w:rsidP="002050A8">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30D111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CE9FC75" w14:textId="77777777" w:rsidR="002050A8" w:rsidRDefault="002050A8" w:rsidP="00D32DF2">
            <w:pPr>
              <w:pStyle w:val="Compact"/>
            </w:pPr>
            <w:r>
              <w:t>Name</w:t>
            </w:r>
          </w:p>
        </w:tc>
        <w:tc>
          <w:tcPr>
            <w:tcW w:w="0" w:type="auto"/>
          </w:tcPr>
          <w:p w14:paraId="37870D11" w14:textId="77777777" w:rsidR="002050A8" w:rsidRDefault="002050A8" w:rsidP="00D32DF2">
            <w:pPr>
              <w:pStyle w:val="Compact"/>
            </w:pPr>
            <w:proofErr w:type="spellStart"/>
            <w:r>
              <w:t>AddSecurityTokens</w:t>
            </w:r>
            <w:proofErr w:type="spellEnd"/>
          </w:p>
        </w:tc>
      </w:tr>
      <w:tr w:rsidR="002050A8" w14:paraId="1083B0F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55062E" w14:textId="77777777" w:rsidR="002050A8" w:rsidRDefault="002050A8" w:rsidP="00D32DF2">
            <w:pPr>
              <w:pStyle w:val="Compact"/>
            </w:pPr>
            <w:r>
              <w:t>Description</w:t>
            </w:r>
          </w:p>
        </w:tc>
        <w:tc>
          <w:tcPr>
            <w:tcW w:w="0" w:type="auto"/>
          </w:tcPr>
          <w:p w14:paraId="53DAEB5A" w14:textId="77777777" w:rsidR="002050A8" w:rsidRDefault="002050A8" w:rsidP="00D32DF2">
            <w:pPr>
              <w:pStyle w:val="Compact"/>
            </w:pPr>
            <w:r>
              <w:t>Adds security tokens to a channel.</w:t>
            </w:r>
          </w:p>
        </w:tc>
      </w:tr>
      <w:tr w:rsidR="002050A8" w14:paraId="53325109" w14:textId="77777777" w:rsidTr="00D32DF2">
        <w:tc>
          <w:tcPr>
            <w:tcW w:w="0" w:type="auto"/>
          </w:tcPr>
          <w:p w14:paraId="2728C255" w14:textId="77777777" w:rsidR="002050A8" w:rsidRDefault="002050A8" w:rsidP="00D32DF2">
            <w:pPr>
              <w:pStyle w:val="Compact"/>
            </w:pPr>
            <w:r>
              <w:t>Input</w:t>
            </w:r>
          </w:p>
        </w:tc>
        <w:tc>
          <w:tcPr>
            <w:tcW w:w="0" w:type="auto"/>
          </w:tcPr>
          <w:p w14:paraId="61B3FF1C" w14:textId="77777777" w:rsidR="002050A8" w:rsidRDefault="002050A8" w:rsidP="00D32DF2">
            <w:proofErr w:type="spellStart"/>
            <w:r>
              <w:t>ChannelURI</w:t>
            </w:r>
            <w:proofErr w:type="spellEnd"/>
            <w:r>
              <w:t xml:space="preserve"> [1]</w:t>
            </w:r>
          </w:p>
          <w:p w14:paraId="514EB2E8" w14:textId="77777777" w:rsidR="002050A8" w:rsidRDefault="002050A8" w:rsidP="00D32DF2">
            <w:proofErr w:type="spellStart"/>
            <w:r>
              <w:t>SecurityToken</w:t>
            </w:r>
            <w:proofErr w:type="spellEnd"/>
            <w:r>
              <w:t xml:space="preserve"> [</w:t>
            </w:r>
            <w:proofErr w:type="gramStart"/>
            <w:r>
              <w:t>1..</w:t>
            </w:r>
            <w:proofErr w:type="gramEnd"/>
            <w:r>
              <w:t>*]</w:t>
            </w:r>
          </w:p>
        </w:tc>
      </w:tr>
      <w:tr w:rsidR="002050A8" w14:paraId="775BFF8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C5BAF8B" w14:textId="77777777" w:rsidR="002050A8" w:rsidRDefault="002050A8" w:rsidP="00D32DF2">
            <w:pPr>
              <w:pStyle w:val="Compact"/>
            </w:pPr>
            <w:r>
              <w:lastRenderedPageBreak/>
              <w:t>Behavior</w:t>
            </w:r>
          </w:p>
        </w:tc>
        <w:tc>
          <w:tcPr>
            <w:tcW w:w="0" w:type="auto"/>
          </w:tcPr>
          <w:p w14:paraId="746A4933"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2C87245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789C5FE" w14:textId="77777777" w:rsidR="002050A8" w:rsidRDefault="002050A8" w:rsidP="00D32DF2">
            <w:r>
              <w:t xml:space="preserve">If a specified </w:t>
            </w:r>
            <w:proofErr w:type="spellStart"/>
            <w:r>
              <w:t>SecurityToken</w:t>
            </w:r>
            <w:proofErr w:type="spellEnd"/>
            <w:r>
              <w:t xml:space="preserve"> is already assigned to the channel, then no further action is taken to maintain a distinct list.</w:t>
            </w:r>
          </w:p>
          <w:p w14:paraId="5B7D7771" w14:textId="26DB11AD" w:rsidR="002050A8" w:rsidRDefault="002050A8" w:rsidP="00D32DF2">
            <w:r>
              <w:t xml:space="preserve">If a </w:t>
            </w:r>
            <w:proofErr w:type="spellStart"/>
            <w:r>
              <w:t>SecurityToken</w:t>
            </w:r>
            <w:proofErr w:type="spellEnd"/>
            <w:r>
              <w:t xml:space="preserve"> is being added to a Channel that was </w:t>
            </w:r>
            <w:ins w:id="185" w:author="Matt Selway" w:date="2020-07-21T16:11:00Z">
              <w:r w:rsidR="00DF1FA9">
                <w:t xml:space="preserve">currently has no </w:t>
              </w:r>
            </w:ins>
            <w:del w:id="186" w:author="Matt Selway" w:date="2020-07-21T16:11:00Z">
              <w:r w:rsidDel="00DF1FA9">
                <w:delText xml:space="preserve">created without any </w:delText>
              </w:r>
            </w:del>
            <w:r>
              <w:t xml:space="preserve">security tokens, then an </w:t>
            </w:r>
            <w:proofErr w:type="spellStart"/>
            <w:r>
              <w:t>OperationFault</w:t>
            </w:r>
            <w:proofErr w:type="spellEnd"/>
            <w:r>
              <w:t xml:space="preserve"> MUST be returned.</w:t>
            </w:r>
          </w:p>
        </w:tc>
      </w:tr>
      <w:tr w:rsidR="002050A8" w14:paraId="33A5434B" w14:textId="77777777" w:rsidTr="00D32DF2">
        <w:tc>
          <w:tcPr>
            <w:tcW w:w="0" w:type="auto"/>
          </w:tcPr>
          <w:p w14:paraId="1F675B01" w14:textId="77777777" w:rsidR="002050A8" w:rsidRDefault="002050A8" w:rsidP="00D32DF2">
            <w:pPr>
              <w:pStyle w:val="Compact"/>
            </w:pPr>
            <w:r>
              <w:t>Output</w:t>
            </w:r>
          </w:p>
        </w:tc>
        <w:tc>
          <w:tcPr>
            <w:tcW w:w="0" w:type="auto"/>
          </w:tcPr>
          <w:p w14:paraId="5B1AF13B" w14:textId="77777777" w:rsidR="002050A8" w:rsidRDefault="002050A8" w:rsidP="00D32DF2">
            <w:pPr>
              <w:pStyle w:val="Compact"/>
            </w:pPr>
            <w:r>
              <w:t>N/A</w:t>
            </w:r>
          </w:p>
        </w:tc>
      </w:tr>
      <w:tr w:rsidR="002050A8" w14:paraId="7E22AD9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136C6F" w14:textId="77777777" w:rsidR="002050A8" w:rsidRDefault="002050A8" w:rsidP="00D32DF2">
            <w:pPr>
              <w:pStyle w:val="Compact"/>
            </w:pPr>
            <w:r>
              <w:t>Faults</w:t>
            </w:r>
          </w:p>
        </w:tc>
        <w:tc>
          <w:tcPr>
            <w:tcW w:w="0" w:type="auto"/>
          </w:tcPr>
          <w:p w14:paraId="1233D683" w14:textId="77777777" w:rsidR="002050A8" w:rsidRDefault="002050A8" w:rsidP="00D32DF2">
            <w:pPr>
              <w:pStyle w:val="Compact"/>
            </w:pPr>
            <w:proofErr w:type="spellStart"/>
            <w:r>
              <w:t>ChannelFault</w:t>
            </w:r>
            <w:proofErr w:type="spellEnd"/>
          </w:p>
          <w:p w14:paraId="69B9208D" w14:textId="77777777" w:rsidR="002050A8" w:rsidRDefault="002050A8" w:rsidP="00D32DF2">
            <w:pPr>
              <w:pStyle w:val="Compact"/>
            </w:pPr>
            <w:proofErr w:type="spellStart"/>
            <w:r>
              <w:t>OperationFault</w:t>
            </w:r>
            <w:proofErr w:type="spellEnd"/>
            <w:r>
              <w:t xml:space="preserve"> – This is in addition to the Service Definition provided by ISA 95.00.06</w:t>
            </w:r>
          </w:p>
        </w:tc>
      </w:tr>
    </w:tbl>
    <w:p w14:paraId="6C4C17B6" w14:textId="02E1F096" w:rsidR="00DF1FA9" w:rsidRDefault="00DF1FA9" w:rsidP="00DF1FA9">
      <w:pPr>
        <w:pStyle w:val="Note"/>
        <w:rPr>
          <w:ins w:id="187" w:author="Matt Selway" w:date="2020-07-21T16:10:00Z"/>
        </w:rPr>
      </w:pPr>
      <w:bookmarkStart w:id="188" w:name="remove-security-tokens"/>
      <w:bookmarkStart w:id="189" w:name="_Toc25337035"/>
      <w:bookmarkStart w:id="190" w:name="_Toc25337775"/>
      <w:bookmarkEnd w:id="188"/>
      <w:bookmarkEnd w:id="189"/>
      <w:bookmarkEnd w:id="190"/>
      <w:ins w:id="191" w:author="Matt Selway" w:date="2020-07-21T16:10:00Z">
        <w:r>
          <w:t>NOTE</w:t>
        </w:r>
        <w:r>
          <w:tab/>
          <w:t xml:space="preserve">The addition of the </w:t>
        </w:r>
        <w:proofErr w:type="spellStart"/>
        <w:r>
          <w:t>OperationFault</w:t>
        </w:r>
        <w:proofErr w:type="spellEnd"/>
        <w:r>
          <w:t xml:space="preserve"> is a security</w:t>
        </w:r>
      </w:ins>
      <w:ins w:id="192" w:author="Matt Selway" w:date="2020-07-21T16:11:00Z">
        <w:r>
          <w:t xml:space="preserve"> measure to prevent a malicious</w:t>
        </w:r>
      </w:ins>
      <w:ins w:id="193" w:author="Matt Selway" w:date="2020-07-21T16:12:00Z">
        <w:r>
          <w:t xml:space="preserve"> client blocking access to channels that are supposed to be “open”. It may also be desi</w:t>
        </w:r>
      </w:ins>
      <w:ins w:id="194" w:author="Matt Selway" w:date="2020-07-21T16:13:00Z">
        <w:r>
          <w:t>rable to prevent deletion of such channels except via authenticated or whitelisted clients.</w:t>
        </w:r>
      </w:ins>
    </w:p>
    <w:p w14:paraId="1369868B" w14:textId="5D42F208" w:rsidR="002050A8" w:rsidRDefault="002050A8" w:rsidP="002050A8">
      <w:pPr>
        <w:pStyle w:val="Heading4"/>
      </w:pPr>
      <w:r>
        <w:t>SOAP Interface</w:t>
      </w:r>
    </w:p>
    <w:p w14:paraId="525B4781" w14:textId="77777777" w:rsidR="002050A8" w:rsidRDefault="002050A8" w:rsidP="002050A8">
      <w:pPr>
        <w:pStyle w:val="BodyText"/>
      </w:pPr>
      <w:r>
        <w:t>The Add Security Tokens general interface is mapped into SOAP 1.1/1.2 as embedded XML schemas in WSDL descriptions according to the following schema types.</w:t>
      </w:r>
    </w:p>
    <w:p w14:paraId="12D304DF"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733160" w14:paraId="225D670B" w14:textId="77777777" w:rsidTr="0068505E">
        <w:trPr>
          <w:cnfStyle w:val="100000000000" w:firstRow="1" w:lastRow="0" w:firstColumn="0" w:lastColumn="0" w:oddVBand="0" w:evenVBand="0" w:oddHBand="0" w:evenHBand="0" w:firstRowFirstColumn="0" w:firstRowLastColumn="0" w:lastRowFirstColumn="0" w:lastRowLastColumn="0"/>
          <w:ins w:id="195" w:author="Matt Selway" w:date="2020-07-22T00:24:00Z"/>
        </w:trPr>
        <w:tc>
          <w:tcPr>
            <w:tcW w:w="603" w:type="pct"/>
          </w:tcPr>
          <w:p w14:paraId="263BB0F1" w14:textId="05F591E5" w:rsidR="00733160" w:rsidRPr="005659A3" w:rsidRDefault="00733160" w:rsidP="00D32DF2">
            <w:pPr>
              <w:pStyle w:val="Compact"/>
              <w:rPr>
                <w:ins w:id="196" w:author="Matt Selway" w:date="2020-07-22T00:24:00Z"/>
                <w:bCs w:val="0"/>
              </w:rPr>
            </w:pPr>
            <w:ins w:id="197" w:author="Matt Selway" w:date="2020-07-22T00:25:00Z">
              <w:r>
                <w:rPr>
                  <w:bCs w:val="0"/>
                </w:rPr>
                <w:t>Name</w:t>
              </w:r>
            </w:ins>
          </w:p>
        </w:tc>
        <w:tc>
          <w:tcPr>
            <w:tcW w:w="4397" w:type="pct"/>
          </w:tcPr>
          <w:p w14:paraId="5AFFCCB7" w14:textId="64A823F1" w:rsidR="00733160" w:rsidRPr="005659A3" w:rsidRDefault="00733160" w:rsidP="00733160">
            <w:pPr>
              <w:pStyle w:val="Compact"/>
              <w:rPr>
                <w:ins w:id="198" w:author="Matt Selway" w:date="2020-07-22T00:24:00Z"/>
                <w:bCs w:val="0"/>
              </w:rPr>
            </w:pPr>
            <w:proofErr w:type="spellStart"/>
            <w:ins w:id="199" w:author="Matt Selway" w:date="2020-07-22T00:25:00Z">
              <w:r>
                <w:rPr>
                  <w:bCs w:val="0"/>
                </w:rPr>
                <w:t>AddSecurityTokens</w:t>
              </w:r>
            </w:ins>
            <w:proofErr w:type="spellEnd"/>
          </w:p>
        </w:tc>
      </w:tr>
      <w:tr w:rsidR="002050A8" w14:paraId="49EA41B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46E8CCB" w14:textId="77777777" w:rsidR="002050A8" w:rsidRPr="005659A3" w:rsidRDefault="002050A8" w:rsidP="00D32DF2">
            <w:pPr>
              <w:pStyle w:val="Compact"/>
              <w:rPr>
                <w:bCs/>
              </w:rPr>
            </w:pPr>
            <w:r w:rsidRPr="005659A3">
              <w:rPr>
                <w:bCs/>
              </w:rPr>
              <w:t>Input</w:t>
            </w:r>
          </w:p>
        </w:tc>
        <w:tc>
          <w:tcPr>
            <w:tcW w:w="4397" w:type="pct"/>
          </w:tcPr>
          <w:p w14:paraId="601C20E9" w14:textId="77777777" w:rsidR="002050A8" w:rsidRPr="005659A3" w:rsidRDefault="002050A8" w:rsidP="0068505E">
            <w:pPr>
              <w:pStyle w:val="Compact"/>
              <w:rPr>
                <w:bCs/>
              </w:rPr>
            </w:pPr>
            <w:proofErr w:type="spellStart"/>
            <w:r w:rsidRPr="005659A3">
              <w:rPr>
                <w:bCs/>
              </w:rPr>
              <w:t>AddSecurityTokens</w:t>
            </w:r>
            <w:proofErr w:type="spellEnd"/>
            <w:r w:rsidRPr="005659A3">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5659A3">
              <w:rPr>
                <w:rStyle w:val="Hyperlink"/>
                <w:bCs/>
              </w:rPr>
              <w:t>isbm:AddSecurityTokens</w:t>
            </w:r>
            <w:proofErr w:type="spellEnd"/>
            <w:r w:rsidR="003C5D4F">
              <w:rPr>
                <w:rStyle w:val="Hyperlink"/>
                <w:bCs/>
              </w:rPr>
              <w:fldChar w:fldCharType="end"/>
            </w:r>
            <w:r w:rsidRPr="005659A3">
              <w:rPr>
                <w:bCs/>
              </w:rPr>
              <w:t>)</w:t>
            </w:r>
          </w:p>
          <w:p w14:paraId="32276A54" w14:textId="77777777" w:rsidR="002050A8" w:rsidRPr="005659A3" w:rsidRDefault="002050A8" w:rsidP="00D32DF2">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5659A3">
              <w:rPr>
                <w:rStyle w:val="Hyperlink"/>
                <w:bCs/>
              </w:rPr>
              <w:t>xs:string</w:t>
            </w:r>
            <w:proofErr w:type="spellEnd"/>
            <w:r w:rsidR="003C5D4F">
              <w:rPr>
                <w:rStyle w:val="Hyperlink"/>
                <w:bCs/>
              </w:rPr>
              <w:fldChar w:fldCharType="end"/>
            </w:r>
            <w:r w:rsidRPr="005659A3">
              <w:rPr>
                <w:bCs/>
              </w:rPr>
              <w:t>) [1]</w:t>
            </w:r>
          </w:p>
          <w:p w14:paraId="2D26F0A2" w14:textId="77777777" w:rsidR="002050A8" w:rsidRPr="005659A3" w:rsidRDefault="002050A8" w:rsidP="00D32DF2">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3C5D4F">
              <w:fldChar w:fldCharType="begin"/>
            </w:r>
            <w:r w:rsidR="003C5D4F">
              <w:instrText xml:space="preserve"> HYPERLINK \l "security-token-xml" \h </w:instrText>
            </w:r>
            <w:r w:rsidR="003C5D4F">
              <w:fldChar w:fldCharType="separate"/>
            </w:r>
            <w:proofErr w:type="gramStart"/>
            <w:r w:rsidRPr="005659A3">
              <w:rPr>
                <w:rStyle w:val="Hyperlink"/>
                <w:bCs/>
              </w:rPr>
              <w:t>isbm:SecurityToken</w:t>
            </w:r>
            <w:proofErr w:type="spellEnd"/>
            <w:proofErr w:type="gramEnd"/>
            <w:r w:rsidR="003C5D4F">
              <w:rPr>
                <w:rStyle w:val="Hyperlink"/>
                <w:bCs/>
              </w:rPr>
              <w:fldChar w:fldCharType="end"/>
            </w:r>
            <w:r w:rsidRPr="005659A3">
              <w:rPr>
                <w:bCs/>
              </w:rPr>
              <w:t>) [1..*]</w:t>
            </w:r>
          </w:p>
        </w:tc>
      </w:tr>
      <w:tr w:rsidR="002050A8" w14:paraId="180F2468" w14:textId="77777777" w:rsidTr="0068505E">
        <w:tc>
          <w:tcPr>
            <w:tcW w:w="603" w:type="pct"/>
          </w:tcPr>
          <w:p w14:paraId="3AE781D7" w14:textId="77777777" w:rsidR="002050A8" w:rsidRDefault="002050A8" w:rsidP="00D32DF2">
            <w:pPr>
              <w:pStyle w:val="Compact"/>
            </w:pPr>
            <w:r>
              <w:t>Output</w:t>
            </w:r>
          </w:p>
        </w:tc>
        <w:tc>
          <w:tcPr>
            <w:tcW w:w="4397" w:type="pct"/>
          </w:tcPr>
          <w:p w14:paraId="5E6CDAB6" w14:textId="77777777" w:rsidR="002050A8" w:rsidRDefault="002050A8" w:rsidP="00D32DF2">
            <w:proofErr w:type="spellStart"/>
            <w:r w:rsidRPr="000D3B37">
              <w:t>AddSecurityTokensResponse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w:t>
            </w:r>
            <w:r w:rsidRPr="00766B62">
              <w:rPr>
                <w:rStyle w:val="Hyperlink"/>
              </w:rPr>
              <w:t>AddSecurityTokensResponse</w:t>
            </w:r>
            <w:proofErr w:type="spellEnd"/>
            <w:r w:rsidR="003C5D4F">
              <w:rPr>
                <w:rStyle w:val="Hyperlink"/>
              </w:rPr>
              <w:fldChar w:fldCharType="end"/>
            </w:r>
            <w:r>
              <w:t>)</w:t>
            </w:r>
          </w:p>
          <w:p w14:paraId="110F6E82" w14:textId="77777777" w:rsidR="002050A8" w:rsidRDefault="002050A8" w:rsidP="00D32DF2">
            <w:pPr>
              <w:pStyle w:val="ListParagraph"/>
              <w:numPr>
                <w:ilvl w:val="0"/>
                <w:numId w:val="3"/>
              </w:numPr>
            </w:pPr>
            <w:r>
              <w:t>No content</w:t>
            </w:r>
          </w:p>
        </w:tc>
      </w:tr>
      <w:tr w:rsidR="002050A8" w14:paraId="4650524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7F45F95" w14:textId="77777777" w:rsidR="002050A8" w:rsidRDefault="002050A8" w:rsidP="00D32DF2">
            <w:pPr>
              <w:pStyle w:val="Compact"/>
            </w:pPr>
            <w:r>
              <w:t>Faults</w:t>
            </w:r>
          </w:p>
        </w:tc>
        <w:tc>
          <w:tcPr>
            <w:tcW w:w="4397" w:type="pct"/>
          </w:tcPr>
          <w:p w14:paraId="79C0DF2F"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p w14:paraId="15039AA4" w14:textId="0C1A6FDC" w:rsidR="004468EC" w:rsidRDefault="004468EC" w:rsidP="00D32DF2">
            <w:pPr>
              <w:pStyle w:val="Compact"/>
            </w:pPr>
            <w:proofErr w:type="spellStart"/>
            <w:r>
              <w:t>OperationFault</w:t>
            </w:r>
            <w:proofErr w:type="spellEnd"/>
            <w:r>
              <w:t xml:space="preserve"> (</w:t>
            </w:r>
            <w:proofErr w:type="spellStart"/>
            <w:r>
              <w:fldChar w:fldCharType="begin"/>
            </w:r>
            <w:r>
              <w:instrText xml:space="preserve"> HYPERLINK "http://www.openoandm.org/isbm/2.0/wsdl/ChannelManagementService.wsdl" </w:instrText>
            </w:r>
            <w:r>
              <w:fldChar w:fldCharType="separate"/>
            </w:r>
            <w:r w:rsidRPr="004468EC">
              <w:rPr>
                <w:rStyle w:val="Hyperlink"/>
              </w:rPr>
              <w:t>isbm:OperationFault</w:t>
            </w:r>
            <w:proofErr w:type="spellEnd"/>
            <w:r>
              <w:fldChar w:fldCharType="end"/>
            </w:r>
            <w:r>
              <w:t>)</w:t>
            </w:r>
          </w:p>
        </w:tc>
      </w:tr>
    </w:tbl>
    <w:p w14:paraId="1272542E" w14:textId="77777777" w:rsidR="002050A8" w:rsidRDefault="002050A8" w:rsidP="002050A8">
      <w:pPr>
        <w:pStyle w:val="Heading4"/>
      </w:pPr>
      <w:r>
        <w:t>REST Interface</w:t>
      </w:r>
    </w:p>
    <w:p w14:paraId="47141405" w14:textId="77777777" w:rsidR="002050A8" w:rsidRDefault="002050A8" w:rsidP="002050A8">
      <w:pPr>
        <w:pStyle w:val="BodyText"/>
      </w:pPr>
      <w:r>
        <w:t xml:space="preserve">The Add Security Tokens general interface is mapped into a RESTful interface as an </w:t>
      </w:r>
      <w:proofErr w:type="spellStart"/>
      <w:r>
        <w:t>OpenAPI</w:t>
      </w:r>
      <w:proofErr w:type="spellEnd"/>
      <w:r>
        <w:t xml:space="preserve"> description according to the following rules.</w:t>
      </w:r>
    </w:p>
    <w:p w14:paraId="6850DD3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187930" w14:paraId="75D63BC7" w14:textId="77777777" w:rsidTr="0068505E">
        <w:trPr>
          <w:cnfStyle w:val="100000000000" w:firstRow="1" w:lastRow="0" w:firstColumn="0" w:lastColumn="0" w:oddVBand="0" w:evenVBand="0" w:oddHBand="0" w:evenHBand="0" w:firstRowFirstColumn="0" w:firstRowLastColumn="0" w:lastRowFirstColumn="0" w:lastRowLastColumn="0"/>
          <w:ins w:id="200" w:author="Matt Selway" w:date="2020-07-22T00:25:00Z"/>
        </w:trPr>
        <w:tc>
          <w:tcPr>
            <w:tcW w:w="603" w:type="pct"/>
          </w:tcPr>
          <w:p w14:paraId="19A7763B" w14:textId="4D8CDA6D" w:rsidR="00187930" w:rsidRPr="003B5061" w:rsidRDefault="00187930" w:rsidP="00D32DF2">
            <w:pPr>
              <w:pStyle w:val="Compact"/>
              <w:rPr>
                <w:ins w:id="201" w:author="Matt Selway" w:date="2020-07-22T00:25:00Z"/>
              </w:rPr>
            </w:pPr>
            <w:ins w:id="202" w:author="Matt Selway" w:date="2020-07-22T00:25:00Z">
              <w:r>
                <w:t>Name</w:t>
              </w:r>
            </w:ins>
          </w:p>
        </w:tc>
        <w:tc>
          <w:tcPr>
            <w:tcW w:w="4397" w:type="pct"/>
          </w:tcPr>
          <w:p w14:paraId="486F6DDB" w14:textId="5F33A9B1" w:rsidR="00187930" w:rsidRDefault="00187930" w:rsidP="00187930">
            <w:pPr>
              <w:pStyle w:val="Compact"/>
              <w:rPr>
                <w:ins w:id="203" w:author="Matt Selway" w:date="2020-07-22T00:25:00Z"/>
              </w:rPr>
            </w:pPr>
            <w:proofErr w:type="spellStart"/>
            <w:ins w:id="204" w:author="Matt Selway" w:date="2020-07-22T00:25:00Z">
              <w:r>
                <w:t>AddSecurityTokens</w:t>
              </w:r>
              <w:proofErr w:type="spellEnd"/>
            </w:ins>
          </w:p>
        </w:tc>
      </w:tr>
      <w:tr w:rsidR="002050A8" w14:paraId="0A9AEEA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143087C" w14:textId="77777777" w:rsidR="002050A8" w:rsidRPr="003B5061" w:rsidRDefault="002050A8" w:rsidP="00D32DF2">
            <w:pPr>
              <w:pStyle w:val="Compact"/>
            </w:pPr>
            <w:r w:rsidRPr="003B5061">
              <w:t>HTTP M</w:t>
            </w:r>
            <w:r>
              <w:t>ethod</w:t>
            </w:r>
          </w:p>
        </w:tc>
        <w:tc>
          <w:tcPr>
            <w:tcW w:w="4397" w:type="pct"/>
          </w:tcPr>
          <w:p w14:paraId="03A92271" w14:textId="77777777" w:rsidR="002050A8" w:rsidRPr="003B5061" w:rsidRDefault="002050A8" w:rsidP="0068505E">
            <w:pPr>
              <w:pStyle w:val="Compact"/>
            </w:pPr>
            <w:r>
              <w:t>POST</w:t>
            </w:r>
          </w:p>
        </w:tc>
      </w:tr>
      <w:tr w:rsidR="002050A8" w14:paraId="4DF0F269" w14:textId="77777777" w:rsidTr="0068505E">
        <w:tc>
          <w:tcPr>
            <w:tcW w:w="603" w:type="pct"/>
          </w:tcPr>
          <w:p w14:paraId="74C2DC22" w14:textId="77777777" w:rsidR="002050A8" w:rsidRPr="003B5061" w:rsidRDefault="002050A8" w:rsidP="00D32DF2">
            <w:pPr>
              <w:pStyle w:val="Compact"/>
            </w:pPr>
            <w:r>
              <w:t xml:space="preserve">URL </w:t>
            </w:r>
          </w:p>
        </w:tc>
        <w:tc>
          <w:tcPr>
            <w:tcW w:w="4397" w:type="pct"/>
          </w:tcPr>
          <w:p w14:paraId="72840641" w14:textId="3F7C0F82"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}/security-tokens</w:t>
            </w:r>
          </w:p>
        </w:tc>
      </w:tr>
      <w:tr w:rsidR="002050A8" w14:paraId="761C440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F90774B" w14:textId="77777777" w:rsidR="002050A8" w:rsidRPr="003B5061" w:rsidRDefault="002050A8" w:rsidP="00D32DF2">
            <w:pPr>
              <w:pStyle w:val="Compact"/>
            </w:pPr>
            <w:r>
              <w:t>HTTP Body</w:t>
            </w:r>
          </w:p>
        </w:tc>
        <w:tc>
          <w:tcPr>
            <w:tcW w:w="4397" w:type="pct"/>
          </w:tcPr>
          <w:p w14:paraId="543D4738" w14:textId="77777777" w:rsidR="002050A8" w:rsidRPr="003B5061" w:rsidRDefault="002050A8" w:rsidP="00D32DF2">
            <w:pPr>
              <w:rPr>
                <w:bCs/>
              </w:rPr>
            </w:pPr>
            <w:proofErr w:type="spellStart"/>
            <w:r>
              <w:t>a</w:t>
            </w:r>
            <w:r w:rsidRPr="00E40B96">
              <w:t>ddSecurityTokens</w:t>
            </w:r>
            <w:proofErr w:type="spellEnd"/>
            <w:r w:rsidRPr="00E40B96">
              <w:rPr>
                <w:bCs/>
              </w:rPr>
              <w:t xml:space="preserve"> </w:t>
            </w:r>
            <w:r>
              <w:rPr>
                <w:bCs/>
              </w:rPr>
              <w:t>(</w:t>
            </w:r>
            <w:proofErr w:type="spellStart"/>
            <w:r w:rsidR="003C5D4F">
              <w:fldChar w:fldCharType="begin"/>
            </w:r>
            <w:r w:rsidR="003C5D4F">
              <w:instrText xml:space="preserve"> HYPERLINK "http://www.openoandm.org/isbm/2.0/openapi/channel_management_service.yml" </w:instrText>
            </w:r>
            <w:r w:rsidR="003C5D4F">
              <w:fldChar w:fldCharType="separate"/>
            </w:r>
            <w:r w:rsidRPr="0041783C">
              <w:rPr>
                <w:rStyle w:val="Hyperlink"/>
              </w:rPr>
              <w:t>json:</w:t>
            </w:r>
            <w:r>
              <w:rPr>
                <w:rStyle w:val="Hyperlink"/>
              </w:rPr>
              <w:t>a</w:t>
            </w:r>
            <w:r w:rsidRPr="0041783C">
              <w:rPr>
                <w:rStyle w:val="Hyperlink"/>
              </w:rPr>
              <w:t>ddSecurityTokens</w:t>
            </w:r>
            <w:proofErr w:type="spellEnd"/>
            <w:r w:rsidR="003C5D4F">
              <w:rPr>
                <w:rStyle w:val="Hyperlink"/>
              </w:rPr>
              <w:fldChar w:fldCharType="end"/>
            </w:r>
            <w:r>
              <w:rPr>
                <w:bCs/>
              </w:rPr>
              <w:t>)</w:t>
            </w:r>
          </w:p>
          <w:p w14:paraId="4DE21A6A"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C5D4F">
              <w:fldChar w:fldCharType="begin"/>
            </w:r>
            <w:r w:rsidR="003C5D4F">
              <w:instrText xml:space="preserve"> HYPERLINK \l "_SecurityToken_1" </w:instrText>
            </w:r>
            <w:r w:rsidR="003C5D4F">
              <w:fldChar w:fldCharType="separate"/>
            </w:r>
            <w:proofErr w:type="gramStart"/>
            <w:r w:rsidRPr="00D22CB7">
              <w:rPr>
                <w:rStyle w:val="Hyperlink"/>
                <w:bCs/>
              </w:rPr>
              <w:t>json:SecurityToken</w:t>
            </w:r>
            <w:proofErr w:type="spellEnd"/>
            <w:proofErr w:type="gramEnd"/>
            <w:r w:rsidR="003C5D4F">
              <w:rPr>
                <w:rStyle w:val="Hyperlink"/>
                <w:bCs/>
              </w:rPr>
              <w:fldChar w:fldCharType="end"/>
            </w:r>
            <w:r w:rsidRPr="00272291">
              <w:rPr>
                <w:bCs/>
              </w:rPr>
              <w:t>)</w:t>
            </w:r>
            <w:r>
              <w:rPr>
                <w:bCs/>
              </w:rPr>
              <w:t xml:space="preserve"> [1..*]</w:t>
            </w:r>
          </w:p>
        </w:tc>
      </w:tr>
      <w:tr w:rsidR="002050A8" w14:paraId="417415CF" w14:textId="77777777" w:rsidTr="0068505E">
        <w:tc>
          <w:tcPr>
            <w:tcW w:w="603" w:type="pct"/>
          </w:tcPr>
          <w:p w14:paraId="356998A1" w14:textId="77777777" w:rsidR="002050A8" w:rsidRDefault="002050A8" w:rsidP="00D32DF2">
            <w:pPr>
              <w:pStyle w:val="Compact"/>
            </w:pPr>
            <w:r>
              <w:lastRenderedPageBreak/>
              <w:t>HTTP Response (Success)</w:t>
            </w:r>
          </w:p>
        </w:tc>
        <w:tc>
          <w:tcPr>
            <w:tcW w:w="4397" w:type="pct"/>
          </w:tcPr>
          <w:p w14:paraId="2F11303B" w14:textId="77777777" w:rsidR="002050A8" w:rsidRDefault="002050A8" w:rsidP="00D32DF2">
            <w:pPr>
              <w:pStyle w:val="Compact"/>
            </w:pPr>
            <w:r>
              <w:t>201 Created</w:t>
            </w:r>
          </w:p>
        </w:tc>
      </w:tr>
      <w:tr w:rsidR="002050A8" w14:paraId="1386A2F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D757FE4" w14:textId="77777777" w:rsidR="002050A8" w:rsidRDefault="002050A8" w:rsidP="00D32DF2">
            <w:pPr>
              <w:pStyle w:val="Compact"/>
            </w:pPr>
            <w:r>
              <w:t>Output</w:t>
            </w:r>
          </w:p>
        </w:tc>
        <w:tc>
          <w:tcPr>
            <w:tcW w:w="4397" w:type="pct"/>
          </w:tcPr>
          <w:p w14:paraId="3FB81190" w14:textId="77777777" w:rsidR="002050A8" w:rsidRDefault="002050A8" w:rsidP="00D32DF2">
            <w:pPr>
              <w:pStyle w:val="Compact"/>
            </w:pPr>
            <w:r>
              <w:t>N/A</w:t>
            </w:r>
          </w:p>
        </w:tc>
      </w:tr>
      <w:tr w:rsidR="002050A8" w14:paraId="0B5D28EB" w14:textId="77777777" w:rsidTr="0068505E">
        <w:tc>
          <w:tcPr>
            <w:tcW w:w="603" w:type="pct"/>
          </w:tcPr>
          <w:p w14:paraId="2F25EB64" w14:textId="77777777" w:rsidR="002050A8" w:rsidRDefault="002050A8" w:rsidP="00D32DF2">
            <w:pPr>
              <w:pStyle w:val="Compact"/>
            </w:pPr>
            <w:r>
              <w:t>HTTP Response</w:t>
            </w:r>
          </w:p>
          <w:p w14:paraId="5CC42E1F" w14:textId="77777777" w:rsidR="002050A8" w:rsidRDefault="002050A8" w:rsidP="00D32DF2">
            <w:pPr>
              <w:pStyle w:val="Compact"/>
            </w:pPr>
            <w:r>
              <w:t>(Error)</w:t>
            </w:r>
          </w:p>
        </w:tc>
        <w:tc>
          <w:tcPr>
            <w:tcW w:w="4397" w:type="pct"/>
          </w:tcPr>
          <w:p w14:paraId="665F5EF1"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404 Not Found</w:t>
            </w:r>
          </w:p>
          <w:p w14:paraId="6D2A5072" w14:textId="01B026B7" w:rsidR="004468EC" w:rsidRDefault="004468EC" w:rsidP="00D32DF2">
            <w:pPr>
              <w:pStyle w:val="Compact"/>
            </w:pPr>
            <w:proofErr w:type="spellStart"/>
            <w:r>
              <w:t>OperationFault</w:t>
            </w:r>
            <w:proofErr w:type="spellEnd"/>
            <w:r>
              <w:t xml:space="preserve"> (</w:t>
            </w:r>
            <w:proofErr w:type="spellStart"/>
            <w:r>
              <w:fldChar w:fldCharType="begin"/>
            </w:r>
            <w:r>
              <w:instrText xml:space="preserve"> HYPERLINK "http://www.openoandm.org/isbm/2.0/openapi/channel_management_service.yml" </w:instrText>
            </w:r>
            <w:r>
              <w:fldChar w:fldCharType="separate"/>
            </w:r>
            <w:r w:rsidRPr="004468EC">
              <w:rPr>
                <w:rStyle w:val="Hyperlink"/>
              </w:rPr>
              <w:t>json:OperationFault</w:t>
            </w:r>
            <w:proofErr w:type="spellEnd"/>
            <w:r>
              <w:fldChar w:fldCharType="end"/>
            </w:r>
            <w:r>
              <w:t>) – 409 Conflict</w:t>
            </w:r>
          </w:p>
        </w:tc>
      </w:tr>
    </w:tbl>
    <w:p w14:paraId="0FF76A75" w14:textId="77777777" w:rsidR="002050A8" w:rsidRPr="005659A3" w:rsidRDefault="002050A8" w:rsidP="002050A8">
      <w:pPr>
        <w:pStyle w:val="Note"/>
      </w:pPr>
      <w:r w:rsidRPr="005659A3">
        <w:t>NOTE</w:t>
      </w:r>
      <w:r w:rsidRPr="005659A3">
        <w:tab/>
      </w:r>
      <w:r>
        <w:t xml:space="preserve">Returns nothing in contrast </w:t>
      </w:r>
      <w:r w:rsidRPr="005659A3">
        <w:t xml:space="preserve">to </w:t>
      </w:r>
      <w:r>
        <w:t xml:space="preserve">the requirements of a </w:t>
      </w:r>
      <w:hyperlink r:id="rId55" w:history="1">
        <w:r w:rsidRPr="003C00C9">
          <w:rPr>
            <w:rStyle w:val="Hyperlink"/>
            <w:sz w:val="16"/>
          </w:rPr>
          <w:t>HTTP 201 response</w:t>
        </w:r>
      </w:hyperlink>
      <w:r w:rsidRPr="005659A3">
        <w:t xml:space="preserve"> </w:t>
      </w:r>
      <w:r>
        <w:t>[</w:t>
      </w:r>
      <w:hyperlink r:id="rId56" w:history="1">
        <w:r w:rsidRPr="003C00C9">
          <w:t>https://www.w3.org/Protocols/rfc2616/rfc2616-sec10.html</w:t>
        </w:r>
      </w:hyperlink>
      <w:r w:rsidRPr="003C00C9">
        <w:t>]</w:t>
      </w:r>
      <w:r>
        <w:t>, which would expect the security tokens to be returned, to prevent leakage of sensitive information.</w:t>
      </w:r>
    </w:p>
    <w:p w14:paraId="21BBCEFE" w14:textId="77777777" w:rsidR="002050A8" w:rsidRDefault="002050A8" w:rsidP="002050A8">
      <w:pPr>
        <w:pStyle w:val="Heading3"/>
      </w:pPr>
      <w:bookmarkStart w:id="205" w:name="_Toc25337036"/>
      <w:bookmarkStart w:id="206" w:name="_Toc25357161"/>
      <w:bookmarkStart w:id="207" w:name="_Toc46269756"/>
      <w:r>
        <w:t>Remove Security Tokens</w:t>
      </w:r>
      <w:bookmarkEnd w:id="205"/>
      <w:bookmarkEnd w:id="206"/>
      <w:bookmarkEnd w:id="207"/>
    </w:p>
    <w:p w14:paraId="3D009A80" w14:textId="77777777" w:rsidR="002050A8" w:rsidRPr="00CF438F" w:rsidRDefault="002050A8" w:rsidP="002050A8">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9895E6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B33EB21" w14:textId="77777777" w:rsidR="002050A8" w:rsidRDefault="002050A8" w:rsidP="00D32DF2">
            <w:pPr>
              <w:pStyle w:val="Compact"/>
            </w:pPr>
            <w:r>
              <w:t>Name</w:t>
            </w:r>
          </w:p>
        </w:tc>
        <w:tc>
          <w:tcPr>
            <w:tcW w:w="0" w:type="auto"/>
          </w:tcPr>
          <w:p w14:paraId="71D02787" w14:textId="77777777" w:rsidR="002050A8" w:rsidRDefault="002050A8" w:rsidP="00D32DF2">
            <w:pPr>
              <w:pStyle w:val="Compact"/>
            </w:pPr>
            <w:proofErr w:type="spellStart"/>
            <w:r>
              <w:t>RemoveSecurityTokens</w:t>
            </w:r>
            <w:proofErr w:type="spellEnd"/>
          </w:p>
        </w:tc>
      </w:tr>
      <w:tr w:rsidR="002050A8" w14:paraId="29EA615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5F67E4B" w14:textId="77777777" w:rsidR="002050A8" w:rsidRDefault="002050A8" w:rsidP="00D32DF2">
            <w:pPr>
              <w:pStyle w:val="Compact"/>
            </w:pPr>
            <w:r>
              <w:t>Description</w:t>
            </w:r>
          </w:p>
        </w:tc>
        <w:tc>
          <w:tcPr>
            <w:tcW w:w="0" w:type="auto"/>
          </w:tcPr>
          <w:p w14:paraId="5C57A88F" w14:textId="77777777" w:rsidR="002050A8" w:rsidRDefault="002050A8" w:rsidP="00D32DF2">
            <w:pPr>
              <w:pStyle w:val="Compact"/>
            </w:pPr>
            <w:r>
              <w:t>Removes security tokens from a channel.</w:t>
            </w:r>
          </w:p>
        </w:tc>
      </w:tr>
      <w:tr w:rsidR="002050A8" w14:paraId="7BFE94F5" w14:textId="77777777" w:rsidTr="00D32DF2">
        <w:tc>
          <w:tcPr>
            <w:tcW w:w="0" w:type="auto"/>
          </w:tcPr>
          <w:p w14:paraId="1FA46BCB" w14:textId="77777777" w:rsidR="002050A8" w:rsidRDefault="002050A8" w:rsidP="00D32DF2">
            <w:pPr>
              <w:pStyle w:val="Compact"/>
            </w:pPr>
            <w:r>
              <w:t>Input</w:t>
            </w:r>
          </w:p>
        </w:tc>
        <w:tc>
          <w:tcPr>
            <w:tcW w:w="0" w:type="auto"/>
          </w:tcPr>
          <w:p w14:paraId="01C81EE5" w14:textId="77777777" w:rsidR="002050A8" w:rsidRDefault="002050A8" w:rsidP="00D32DF2">
            <w:proofErr w:type="spellStart"/>
            <w:r>
              <w:t>ChannelURI</w:t>
            </w:r>
            <w:proofErr w:type="spellEnd"/>
            <w:r>
              <w:t xml:space="preserve"> [1]</w:t>
            </w:r>
          </w:p>
          <w:p w14:paraId="7555E9FD" w14:textId="77777777" w:rsidR="002050A8" w:rsidRDefault="002050A8" w:rsidP="00D32DF2">
            <w:proofErr w:type="spellStart"/>
            <w:r>
              <w:t>SecurityToken</w:t>
            </w:r>
            <w:proofErr w:type="spellEnd"/>
            <w:r>
              <w:t xml:space="preserve"> [</w:t>
            </w:r>
            <w:proofErr w:type="gramStart"/>
            <w:r>
              <w:t>1..</w:t>
            </w:r>
            <w:proofErr w:type="gramEnd"/>
            <w:r>
              <w:t>*]</w:t>
            </w:r>
          </w:p>
        </w:tc>
      </w:tr>
      <w:tr w:rsidR="002050A8" w14:paraId="2F7321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0A56A1F" w14:textId="77777777" w:rsidR="002050A8" w:rsidRDefault="002050A8" w:rsidP="00D32DF2">
            <w:pPr>
              <w:pStyle w:val="Compact"/>
            </w:pPr>
            <w:r>
              <w:t>Behavior</w:t>
            </w:r>
          </w:p>
        </w:tc>
        <w:tc>
          <w:tcPr>
            <w:tcW w:w="0" w:type="auto"/>
          </w:tcPr>
          <w:p w14:paraId="14E50F7D"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28FFB5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8AAE72A" w14:textId="77777777" w:rsidR="002050A8" w:rsidRDefault="002050A8" w:rsidP="00D32DF2">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2050A8" w14:paraId="298DA46C" w14:textId="77777777" w:rsidTr="00D32DF2">
        <w:tc>
          <w:tcPr>
            <w:tcW w:w="0" w:type="auto"/>
          </w:tcPr>
          <w:p w14:paraId="6EE981F9" w14:textId="77777777" w:rsidR="002050A8" w:rsidRDefault="002050A8" w:rsidP="00D32DF2">
            <w:pPr>
              <w:pStyle w:val="Compact"/>
            </w:pPr>
            <w:r>
              <w:t>Output</w:t>
            </w:r>
          </w:p>
        </w:tc>
        <w:tc>
          <w:tcPr>
            <w:tcW w:w="0" w:type="auto"/>
          </w:tcPr>
          <w:p w14:paraId="0F2C177C" w14:textId="77777777" w:rsidR="002050A8" w:rsidRDefault="002050A8" w:rsidP="00D32DF2">
            <w:pPr>
              <w:pStyle w:val="Compact"/>
            </w:pPr>
            <w:r>
              <w:t>N/A</w:t>
            </w:r>
          </w:p>
        </w:tc>
      </w:tr>
      <w:tr w:rsidR="002050A8" w14:paraId="1D0BD1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9E99BCD" w14:textId="77777777" w:rsidR="002050A8" w:rsidRDefault="002050A8" w:rsidP="00D32DF2">
            <w:pPr>
              <w:pStyle w:val="Compact"/>
            </w:pPr>
            <w:r>
              <w:t>Faults</w:t>
            </w:r>
          </w:p>
        </w:tc>
        <w:tc>
          <w:tcPr>
            <w:tcW w:w="0" w:type="auto"/>
          </w:tcPr>
          <w:p w14:paraId="520AD5C6" w14:textId="77777777" w:rsidR="002050A8" w:rsidRDefault="002050A8" w:rsidP="00D32DF2">
            <w:proofErr w:type="spellStart"/>
            <w:r>
              <w:t>ChannelFault</w:t>
            </w:r>
            <w:proofErr w:type="spellEnd"/>
          </w:p>
          <w:p w14:paraId="04B7DFA8" w14:textId="77777777" w:rsidR="002050A8" w:rsidRDefault="002050A8" w:rsidP="00D32DF2">
            <w:proofErr w:type="spellStart"/>
            <w:r>
              <w:t>SecurityTokenFault</w:t>
            </w:r>
            <w:proofErr w:type="spellEnd"/>
          </w:p>
        </w:tc>
      </w:tr>
    </w:tbl>
    <w:p w14:paraId="6971E2EF" w14:textId="77777777" w:rsidR="002050A8" w:rsidRDefault="002050A8" w:rsidP="002050A8">
      <w:pPr>
        <w:pStyle w:val="Heading4"/>
      </w:pPr>
      <w:bookmarkStart w:id="208" w:name="delete-channel"/>
      <w:bookmarkEnd w:id="208"/>
      <w:r>
        <w:t>SOAP Interface</w:t>
      </w:r>
    </w:p>
    <w:p w14:paraId="511BE22F" w14:textId="77777777" w:rsidR="002050A8" w:rsidRDefault="002050A8" w:rsidP="002050A8">
      <w:pPr>
        <w:pStyle w:val="BodyText"/>
      </w:pPr>
      <w:r>
        <w:t>The Remove Security Tokens general interface is mapped into SOAP 1.1/1.2 as embedded XML schemas in WSDL descriptions according to the following schema types.</w:t>
      </w:r>
    </w:p>
    <w:p w14:paraId="35C10C7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CF0056" w14:paraId="37127B39" w14:textId="77777777" w:rsidTr="0068505E">
        <w:trPr>
          <w:cnfStyle w:val="100000000000" w:firstRow="1" w:lastRow="0" w:firstColumn="0" w:lastColumn="0" w:oddVBand="0" w:evenVBand="0" w:oddHBand="0" w:evenHBand="0" w:firstRowFirstColumn="0" w:firstRowLastColumn="0" w:lastRowFirstColumn="0" w:lastRowLastColumn="0"/>
          <w:ins w:id="209" w:author="Matt Selway" w:date="2020-07-22T00:26:00Z"/>
        </w:trPr>
        <w:tc>
          <w:tcPr>
            <w:tcW w:w="603" w:type="pct"/>
          </w:tcPr>
          <w:p w14:paraId="21A69419" w14:textId="6BAF0081" w:rsidR="00CF0056" w:rsidRPr="00A166D3" w:rsidRDefault="00CF0056" w:rsidP="00D32DF2">
            <w:pPr>
              <w:pStyle w:val="Compact"/>
              <w:rPr>
                <w:ins w:id="210" w:author="Matt Selway" w:date="2020-07-22T00:26:00Z"/>
                <w:bCs w:val="0"/>
              </w:rPr>
            </w:pPr>
            <w:ins w:id="211" w:author="Matt Selway" w:date="2020-07-22T00:26:00Z">
              <w:r>
                <w:rPr>
                  <w:bCs w:val="0"/>
                </w:rPr>
                <w:t>Name</w:t>
              </w:r>
            </w:ins>
          </w:p>
        </w:tc>
        <w:tc>
          <w:tcPr>
            <w:tcW w:w="4397" w:type="pct"/>
          </w:tcPr>
          <w:p w14:paraId="0E8C4A7E" w14:textId="583A59B9" w:rsidR="00CF0056" w:rsidRPr="00A166D3" w:rsidRDefault="00CF0056" w:rsidP="00CF0056">
            <w:pPr>
              <w:pStyle w:val="Compact"/>
              <w:rPr>
                <w:ins w:id="212" w:author="Matt Selway" w:date="2020-07-22T00:26:00Z"/>
                <w:bCs w:val="0"/>
              </w:rPr>
            </w:pPr>
            <w:proofErr w:type="spellStart"/>
            <w:ins w:id="213" w:author="Matt Selway" w:date="2020-07-22T00:26:00Z">
              <w:r>
                <w:rPr>
                  <w:bCs w:val="0"/>
                </w:rPr>
                <w:t>RemoveSecurityTokens</w:t>
              </w:r>
              <w:proofErr w:type="spellEnd"/>
            </w:ins>
          </w:p>
        </w:tc>
      </w:tr>
      <w:tr w:rsidR="002050A8" w14:paraId="399519B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087145" w14:textId="77777777" w:rsidR="002050A8" w:rsidRPr="00A166D3" w:rsidRDefault="002050A8" w:rsidP="00D32DF2">
            <w:pPr>
              <w:pStyle w:val="Compact"/>
              <w:rPr>
                <w:bCs/>
              </w:rPr>
            </w:pPr>
            <w:r w:rsidRPr="00A166D3">
              <w:rPr>
                <w:bCs/>
              </w:rPr>
              <w:t>Input</w:t>
            </w:r>
          </w:p>
        </w:tc>
        <w:tc>
          <w:tcPr>
            <w:tcW w:w="4397" w:type="pct"/>
          </w:tcPr>
          <w:p w14:paraId="40EE52D0" w14:textId="77777777" w:rsidR="002050A8" w:rsidRPr="00A166D3" w:rsidRDefault="002050A8" w:rsidP="0068505E">
            <w:pPr>
              <w:pStyle w:val="Compact"/>
              <w:rPr>
                <w:bCs/>
              </w:rPr>
            </w:pPr>
            <w:proofErr w:type="spellStart"/>
            <w:r w:rsidRPr="00A166D3">
              <w:rPr>
                <w:bCs/>
              </w:rPr>
              <w:t>RemoveSecurityTokens</w:t>
            </w:r>
            <w:proofErr w:type="spellEnd"/>
            <w:r w:rsidRPr="00A166D3">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A166D3">
              <w:rPr>
                <w:rStyle w:val="Hyperlink"/>
                <w:bCs/>
              </w:rPr>
              <w:t>isbm:RemoveSecurityTokens</w:t>
            </w:r>
            <w:proofErr w:type="spellEnd"/>
            <w:r w:rsidR="003C5D4F">
              <w:rPr>
                <w:rStyle w:val="Hyperlink"/>
                <w:bCs/>
              </w:rPr>
              <w:fldChar w:fldCharType="end"/>
            </w:r>
            <w:r w:rsidRPr="00A166D3">
              <w:rPr>
                <w:bCs/>
              </w:rPr>
              <w:t>)</w:t>
            </w:r>
          </w:p>
          <w:p w14:paraId="11EBBAE0" w14:textId="77777777" w:rsidR="002050A8" w:rsidRPr="00A166D3" w:rsidRDefault="002050A8" w:rsidP="00D32DF2">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A166D3">
              <w:rPr>
                <w:rStyle w:val="Hyperlink"/>
                <w:bCs/>
              </w:rPr>
              <w:t>xs:string</w:t>
            </w:r>
            <w:proofErr w:type="spellEnd"/>
            <w:r w:rsidR="003C5D4F">
              <w:rPr>
                <w:rStyle w:val="Hyperlink"/>
                <w:bCs/>
              </w:rPr>
              <w:fldChar w:fldCharType="end"/>
            </w:r>
            <w:r w:rsidRPr="00A166D3">
              <w:rPr>
                <w:bCs/>
              </w:rPr>
              <w:t>) [1]</w:t>
            </w:r>
          </w:p>
          <w:p w14:paraId="1B6CD787" w14:textId="77777777" w:rsidR="002050A8" w:rsidRPr="00A166D3" w:rsidRDefault="002050A8" w:rsidP="00D32DF2">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3C5D4F">
              <w:fldChar w:fldCharType="begin"/>
            </w:r>
            <w:r w:rsidR="003C5D4F">
              <w:instrText xml:space="preserve"> HYPERLINK \l "security-token-xml" \h </w:instrText>
            </w:r>
            <w:r w:rsidR="003C5D4F">
              <w:fldChar w:fldCharType="separate"/>
            </w:r>
            <w:proofErr w:type="gramStart"/>
            <w:r w:rsidRPr="00A166D3">
              <w:rPr>
                <w:rStyle w:val="Hyperlink"/>
                <w:bCs/>
              </w:rPr>
              <w:t>isbm:SecurityToken</w:t>
            </w:r>
            <w:proofErr w:type="spellEnd"/>
            <w:proofErr w:type="gramEnd"/>
            <w:r w:rsidR="003C5D4F">
              <w:rPr>
                <w:rStyle w:val="Hyperlink"/>
                <w:bCs/>
              </w:rPr>
              <w:fldChar w:fldCharType="end"/>
            </w:r>
            <w:r w:rsidRPr="00A166D3">
              <w:rPr>
                <w:bCs/>
              </w:rPr>
              <w:t>) [1..*]</w:t>
            </w:r>
          </w:p>
        </w:tc>
      </w:tr>
      <w:tr w:rsidR="002050A8" w14:paraId="1CAB4EFC" w14:textId="77777777" w:rsidTr="0068505E">
        <w:tc>
          <w:tcPr>
            <w:tcW w:w="603" w:type="pct"/>
          </w:tcPr>
          <w:p w14:paraId="2807E90E" w14:textId="77777777" w:rsidR="002050A8" w:rsidRDefault="002050A8" w:rsidP="00D32DF2">
            <w:pPr>
              <w:pStyle w:val="Compact"/>
            </w:pPr>
            <w:r>
              <w:t>Output</w:t>
            </w:r>
          </w:p>
        </w:tc>
        <w:tc>
          <w:tcPr>
            <w:tcW w:w="4397" w:type="pct"/>
          </w:tcPr>
          <w:p w14:paraId="52848FAF" w14:textId="77777777" w:rsidR="002050A8" w:rsidRDefault="002050A8" w:rsidP="00D32DF2">
            <w:proofErr w:type="spellStart"/>
            <w:r w:rsidRPr="00F60965">
              <w:t>RemoveSecurityTokensResponse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w:t>
            </w:r>
            <w:r w:rsidRPr="00F60965">
              <w:rPr>
                <w:rStyle w:val="Hyperlink"/>
              </w:rPr>
              <w:t>RemoveSecurityTokensResponse</w:t>
            </w:r>
            <w:proofErr w:type="spellEnd"/>
            <w:r w:rsidR="003C5D4F">
              <w:rPr>
                <w:rStyle w:val="Hyperlink"/>
              </w:rPr>
              <w:fldChar w:fldCharType="end"/>
            </w:r>
            <w:r>
              <w:t>)</w:t>
            </w:r>
          </w:p>
          <w:p w14:paraId="4288FEFF" w14:textId="77777777" w:rsidR="002050A8" w:rsidRDefault="002050A8" w:rsidP="00D32DF2">
            <w:pPr>
              <w:pStyle w:val="ListParagraph"/>
              <w:numPr>
                <w:ilvl w:val="0"/>
                <w:numId w:val="3"/>
              </w:numPr>
            </w:pPr>
            <w:r>
              <w:t>No content</w:t>
            </w:r>
          </w:p>
        </w:tc>
      </w:tr>
      <w:tr w:rsidR="002050A8" w14:paraId="5D6FBD4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301E4EC" w14:textId="77777777" w:rsidR="002050A8" w:rsidRDefault="002050A8" w:rsidP="00D32DF2">
            <w:pPr>
              <w:pStyle w:val="Compact"/>
            </w:pPr>
            <w:r>
              <w:t>Faults</w:t>
            </w:r>
          </w:p>
        </w:tc>
        <w:tc>
          <w:tcPr>
            <w:tcW w:w="4397" w:type="pct"/>
          </w:tcPr>
          <w:p w14:paraId="2AB82799"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p w14:paraId="75D3E7C7" w14:textId="77777777" w:rsidR="002050A8" w:rsidRDefault="002050A8" w:rsidP="00D32DF2">
            <w:pPr>
              <w:pStyle w:val="Compact"/>
            </w:pPr>
            <w:proofErr w:type="spellStart"/>
            <w:r>
              <w:t>SecurityTokenFault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0F03E3">
              <w:rPr>
                <w:rStyle w:val="Hyperlink"/>
              </w:rPr>
              <w:t>isbm:SecurityTokenFault</w:t>
            </w:r>
            <w:proofErr w:type="spellEnd"/>
            <w:r w:rsidR="003C5D4F">
              <w:rPr>
                <w:rStyle w:val="Hyperlink"/>
              </w:rPr>
              <w:fldChar w:fldCharType="end"/>
            </w:r>
            <w:r>
              <w:t>)</w:t>
            </w:r>
          </w:p>
        </w:tc>
      </w:tr>
    </w:tbl>
    <w:p w14:paraId="22BCE333" w14:textId="77777777" w:rsidR="002050A8" w:rsidRDefault="002050A8" w:rsidP="002050A8">
      <w:pPr>
        <w:pStyle w:val="Heading4"/>
      </w:pPr>
      <w:r>
        <w:lastRenderedPageBreak/>
        <w:t>REST Interface</w:t>
      </w:r>
    </w:p>
    <w:p w14:paraId="4364DAEB" w14:textId="77777777" w:rsidR="002050A8" w:rsidRDefault="002050A8" w:rsidP="002050A8">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14:paraId="0F2F367A"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CF0056" w14:paraId="20B7D924" w14:textId="77777777" w:rsidTr="0068505E">
        <w:trPr>
          <w:cnfStyle w:val="100000000000" w:firstRow="1" w:lastRow="0" w:firstColumn="0" w:lastColumn="0" w:oddVBand="0" w:evenVBand="0" w:oddHBand="0" w:evenHBand="0" w:firstRowFirstColumn="0" w:firstRowLastColumn="0" w:lastRowFirstColumn="0" w:lastRowLastColumn="0"/>
          <w:ins w:id="214" w:author="Matt Selway" w:date="2020-07-22T00:26:00Z"/>
        </w:trPr>
        <w:tc>
          <w:tcPr>
            <w:tcW w:w="603" w:type="pct"/>
          </w:tcPr>
          <w:p w14:paraId="41FAE3DA" w14:textId="13767414" w:rsidR="00CF0056" w:rsidRPr="003B5061" w:rsidRDefault="00CF0056" w:rsidP="00D32DF2">
            <w:pPr>
              <w:pStyle w:val="Compact"/>
              <w:rPr>
                <w:ins w:id="215" w:author="Matt Selway" w:date="2020-07-22T00:26:00Z"/>
              </w:rPr>
            </w:pPr>
            <w:ins w:id="216" w:author="Matt Selway" w:date="2020-07-22T00:26:00Z">
              <w:r>
                <w:t>Name</w:t>
              </w:r>
            </w:ins>
          </w:p>
        </w:tc>
        <w:tc>
          <w:tcPr>
            <w:tcW w:w="4397" w:type="pct"/>
          </w:tcPr>
          <w:p w14:paraId="5103FAC3" w14:textId="6C38A667" w:rsidR="00CF0056" w:rsidRDefault="00CF0056" w:rsidP="00CF0056">
            <w:pPr>
              <w:pStyle w:val="Compact"/>
              <w:rPr>
                <w:ins w:id="217" w:author="Matt Selway" w:date="2020-07-22T00:26:00Z"/>
              </w:rPr>
            </w:pPr>
            <w:proofErr w:type="spellStart"/>
            <w:ins w:id="218" w:author="Matt Selway" w:date="2020-07-22T00:26:00Z">
              <w:r>
                <w:t>RemoveSecurityTokens</w:t>
              </w:r>
              <w:proofErr w:type="spellEnd"/>
            </w:ins>
          </w:p>
        </w:tc>
      </w:tr>
      <w:tr w:rsidR="002050A8" w14:paraId="4B70792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1499647" w14:textId="77777777" w:rsidR="002050A8" w:rsidRPr="003B5061" w:rsidRDefault="002050A8" w:rsidP="00D32DF2">
            <w:pPr>
              <w:pStyle w:val="Compact"/>
            </w:pPr>
            <w:r w:rsidRPr="003B5061">
              <w:t>HTTP M</w:t>
            </w:r>
            <w:r>
              <w:t>ethod</w:t>
            </w:r>
          </w:p>
        </w:tc>
        <w:tc>
          <w:tcPr>
            <w:tcW w:w="4397" w:type="pct"/>
          </w:tcPr>
          <w:p w14:paraId="1F16DEDD" w14:textId="77777777" w:rsidR="002050A8" w:rsidRPr="003B5061" w:rsidRDefault="002050A8" w:rsidP="0068505E">
            <w:pPr>
              <w:pStyle w:val="Compact"/>
            </w:pPr>
            <w:r>
              <w:t>DELETE</w:t>
            </w:r>
          </w:p>
        </w:tc>
      </w:tr>
      <w:tr w:rsidR="002050A8" w14:paraId="4552DE43" w14:textId="77777777" w:rsidTr="0068505E">
        <w:tc>
          <w:tcPr>
            <w:tcW w:w="603" w:type="pct"/>
          </w:tcPr>
          <w:p w14:paraId="34E5E30E" w14:textId="77777777" w:rsidR="002050A8" w:rsidRPr="003B5061" w:rsidRDefault="002050A8" w:rsidP="00D32DF2">
            <w:pPr>
              <w:pStyle w:val="Compact"/>
            </w:pPr>
            <w:r>
              <w:t xml:space="preserve">URL </w:t>
            </w:r>
          </w:p>
        </w:tc>
        <w:tc>
          <w:tcPr>
            <w:tcW w:w="4397" w:type="pct"/>
          </w:tcPr>
          <w:p w14:paraId="724467E6" w14:textId="60D33DC5"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}/security-tokens</w:t>
            </w:r>
          </w:p>
        </w:tc>
      </w:tr>
      <w:tr w:rsidR="002050A8" w14:paraId="7115532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72585FC" w14:textId="77777777" w:rsidR="002050A8" w:rsidRPr="003B5061" w:rsidRDefault="002050A8" w:rsidP="00D32DF2">
            <w:pPr>
              <w:pStyle w:val="Compact"/>
            </w:pPr>
            <w:r>
              <w:t>HTTP Body</w:t>
            </w:r>
          </w:p>
        </w:tc>
        <w:tc>
          <w:tcPr>
            <w:tcW w:w="4397" w:type="pct"/>
          </w:tcPr>
          <w:p w14:paraId="1591DFA1" w14:textId="77777777" w:rsidR="002050A8" w:rsidRPr="003B5061" w:rsidRDefault="002050A8" w:rsidP="00D32DF2">
            <w:pPr>
              <w:rPr>
                <w:bCs/>
              </w:rPr>
            </w:pPr>
            <w:proofErr w:type="spellStart"/>
            <w:r>
              <w:t>remove</w:t>
            </w:r>
            <w:r w:rsidRPr="00E40B96">
              <w:t>SecurityTokens</w:t>
            </w:r>
            <w:proofErr w:type="spellEnd"/>
            <w:r w:rsidRPr="00E40B96">
              <w:rPr>
                <w:bCs/>
              </w:rPr>
              <w:t xml:space="preserve"> </w:t>
            </w:r>
            <w:r>
              <w:rPr>
                <w:bCs/>
              </w:rPr>
              <w:t>(</w:t>
            </w:r>
            <w:proofErr w:type="spellStart"/>
            <w:r w:rsidR="003C5D4F">
              <w:fldChar w:fldCharType="begin"/>
            </w:r>
            <w:r w:rsidR="003C5D4F">
              <w:instrText xml:space="preserve"> HYPERLINK "http://www.openoandm.org/isbm/2.0/openapi/channel_management_service.yml" </w:instrText>
            </w:r>
            <w:r w:rsidR="003C5D4F">
              <w:fldChar w:fldCharType="separate"/>
            </w:r>
            <w:r w:rsidRPr="0041783C">
              <w:rPr>
                <w:rStyle w:val="Hyperlink"/>
              </w:rPr>
              <w:t>json:</w:t>
            </w:r>
            <w:r>
              <w:rPr>
                <w:rStyle w:val="Hyperlink"/>
              </w:rPr>
              <w:t>remove</w:t>
            </w:r>
            <w:r w:rsidRPr="0041783C">
              <w:rPr>
                <w:rStyle w:val="Hyperlink"/>
              </w:rPr>
              <w:t>SecurityTokens</w:t>
            </w:r>
            <w:proofErr w:type="spellEnd"/>
            <w:r w:rsidR="003C5D4F">
              <w:rPr>
                <w:rStyle w:val="Hyperlink"/>
              </w:rPr>
              <w:fldChar w:fldCharType="end"/>
            </w:r>
            <w:r>
              <w:rPr>
                <w:bCs/>
              </w:rPr>
              <w:t>)</w:t>
            </w:r>
          </w:p>
          <w:p w14:paraId="183CD71E" w14:textId="77777777" w:rsidR="002050A8" w:rsidRPr="003B5061" w:rsidRDefault="002050A8" w:rsidP="00D32DF2">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C5D4F">
              <w:fldChar w:fldCharType="begin"/>
            </w:r>
            <w:r w:rsidR="003C5D4F">
              <w:instrText xml:space="preserve"> HYPERLINK \l "_SecurityToken_1" </w:instrText>
            </w:r>
            <w:r w:rsidR="003C5D4F">
              <w:fldChar w:fldCharType="separate"/>
            </w:r>
            <w:proofErr w:type="gramStart"/>
            <w:r w:rsidRPr="00D22CB7">
              <w:rPr>
                <w:rStyle w:val="Hyperlink"/>
                <w:bCs/>
              </w:rPr>
              <w:t>json:SecurityToken</w:t>
            </w:r>
            <w:proofErr w:type="spellEnd"/>
            <w:proofErr w:type="gramEnd"/>
            <w:r w:rsidR="003C5D4F">
              <w:rPr>
                <w:rStyle w:val="Hyperlink"/>
                <w:bCs/>
              </w:rPr>
              <w:fldChar w:fldCharType="end"/>
            </w:r>
            <w:r w:rsidRPr="00272291">
              <w:rPr>
                <w:bCs/>
              </w:rPr>
              <w:t>)</w:t>
            </w:r>
            <w:r>
              <w:rPr>
                <w:bCs/>
              </w:rPr>
              <w:t xml:space="preserve"> [1..*]</w:t>
            </w:r>
          </w:p>
        </w:tc>
      </w:tr>
      <w:tr w:rsidR="002050A8" w14:paraId="7421BDF5" w14:textId="77777777" w:rsidTr="0068505E">
        <w:tc>
          <w:tcPr>
            <w:tcW w:w="603" w:type="pct"/>
          </w:tcPr>
          <w:p w14:paraId="5A238396" w14:textId="77777777" w:rsidR="002050A8" w:rsidRDefault="002050A8" w:rsidP="00D32DF2">
            <w:pPr>
              <w:pStyle w:val="Compact"/>
            </w:pPr>
            <w:r>
              <w:t>HTTP Response (Success)</w:t>
            </w:r>
          </w:p>
        </w:tc>
        <w:tc>
          <w:tcPr>
            <w:tcW w:w="4397" w:type="pct"/>
          </w:tcPr>
          <w:p w14:paraId="1F7C06E8" w14:textId="77777777" w:rsidR="002050A8" w:rsidRDefault="002050A8" w:rsidP="00D32DF2">
            <w:pPr>
              <w:pStyle w:val="Compact"/>
            </w:pPr>
            <w:r>
              <w:t>204 No Content</w:t>
            </w:r>
          </w:p>
        </w:tc>
      </w:tr>
      <w:tr w:rsidR="002050A8" w14:paraId="448719C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D814B60" w14:textId="77777777" w:rsidR="002050A8" w:rsidRDefault="002050A8" w:rsidP="00D32DF2">
            <w:pPr>
              <w:pStyle w:val="Compact"/>
            </w:pPr>
            <w:r>
              <w:t>Output</w:t>
            </w:r>
          </w:p>
        </w:tc>
        <w:tc>
          <w:tcPr>
            <w:tcW w:w="4397" w:type="pct"/>
          </w:tcPr>
          <w:p w14:paraId="743586F3" w14:textId="77777777" w:rsidR="002050A8" w:rsidRDefault="002050A8" w:rsidP="00D32DF2">
            <w:pPr>
              <w:pStyle w:val="Compact"/>
            </w:pPr>
            <w:r>
              <w:t>N/A</w:t>
            </w:r>
          </w:p>
        </w:tc>
      </w:tr>
      <w:tr w:rsidR="002050A8" w14:paraId="31CC6449" w14:textId="77777777" w:rsidTr="0068505E">
        <w:trPr>
          <w:trHeight w:val="972"/>
        </w:trPr>
        <w:tc>
          <w:tcPr>
            <w:tcW w:w="603" w:type="pct"/>
          </w:tcPr>
          <w:p w14:paraId="0DF3D629" w14:textId="77777777" w:rsidR="002050A8" w:rsidRDefault="002050A8" w:rsidP="00D32DF2">
            <w:pPr>
              <w:pStyle w:val="Compact"/>
            </w:pPr>
            <w:r>
              <w:t>HTTP Response</w:t>
            </w:r>
          </w:p>
          <w:p w14:paraId="5E6B9C96" w14:textId="77777777" w:rsidR="002050A8" w:rsidRDefault="002050A8" w:rsidP="00D32DF2">
            <w:pPr>
              <w:pStyle w:val="Compact"/>
            </w:pPr>
            <w:r>
              <w:t>(Error)</w:t>
            </w:r>
          </w:p>
        </w:tc>
        <w:tc>
          <w:tcPr>
            <w:tcW w:w="4397" w:type="pct"/>
          </w:tcPr>
          <w:p w14:paraId="61632173"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404 Not Found</w:t>
            </w:r>
          </w:p>
          <w:p w14:paraId="33071564" w14:textId="77777777" w:rsidR="002050A8" w:rsidRDefault="002050A8" w:rsidP="00D32DF2">
            <w:proofErr w:type="spellStart"/>
            <w:r>
              <w:t>SecurityTokenFault</w:t>
            </w:r>
            <w:proofErr w:type="spellEnd"/>
            <w:r>
              <w:t xml:space="preserve"> </w:t>
            </w:r>
            <w:r w:rsidRPr="00392F55">
              <w:t>(</w:t>
            </w:r>
            <w:proofErr w:type="spellStart"/>
            <w:r w:rsidR="003C5D4F">
              <w:fldChar w:fldCharType="begin"/>
            </w:r>
            <w:r w:rsidR="003C5D4F">
              <w:instrText xml:space="preserve"> HYPERLINK "http://www.openoandm.org/isbm/2.0/openapi/channel_management_service.yml" </w:instrText>
            </w:r>
            <w:r w:rsidR="003C5D4F">
              <w:fldChar w:fldCharType="separate"/>
            </w:r>
            <w:r w:rsidRPr="001532A9">
              <w:rPr>
                <w:rStyle w:val="Hyperlink"/>
              </w:rPr>
              <w:t>json:SecurityTokenFault</w:t>
            </w:r>
            <w:proofErr w:type="spellEnd"/>
            <w:r w:rsidR="003C5D4F">
              <w:rPr>
                <w:rStyle w:val="Hyperlink"/>
              </w:rPr>
              <w:fldChar w:fldCharType="end"/>
            </w:r>
            <w:r w:rsidRPr="00392F55">
              <w:t>) – 40</w:t>
            </w:r>
            <w:r>
              <w:t>9</w:t>
            </w:r>
            <w:r w:rsidRPr="00392F55">
              <w:t xml:space="preserve"> </w:t>
            </w:r>
            <w:r>
              <w:t>Conflict</w:t>
            </w:r>
          </w:p>
        </w:tc>
      </w:tr>
    </w:tbl>
    <w:p w14:paraId="09301EE3" w14:textId="77777777" w:rsidR="002050A8" w:rsidRDefault="002050A8" w:rsidP="002050A8">
      <w:pPr>
        <w:pStyle w:val="Heading3"/>
      </w:pPr>
      <w:bookmarkStart w:id="219" w:name="_Delete_Channel"/>
      <w:bookmarkStart w:id="220" w:name="_Toc25337037"/>
      <w:bookmarkStart w:id="221" w:name="_Toc25357162"/>
      <w:bookmarkStart w:id="222" w:name="_Toc46269757"/>
      <w:bookmarkEnd w:id="219"/>
      <w:r>
        <w:t>Delete Channel</w:t>
      </w:r>
      <w:bookmarkEnd w:id="220"/>
      <w:bookmarkEnd w:id="221"/>
      <w:bookmarkEnd w:id="222"/>
    </w:p>
    <w:p w14:paraId="161DA031" w14:textId="77777777" w:rsidR="002050A8" w:rsidRPr="00287F17" w:rsidRDefault="002050A8" w:rsidP="002050A8">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B9FF64"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9973459" w14:textId="77777777" w:rsidR="002050A8" w:rsidRDefault="002050A8" w:rsidP="00D32DF2">
            <w:pPr>
              <w:pStyle w:val="Compact"/>
            </w:pPr>
            <w:r>
              <w:t>Name</w:t>
            </w:r>
          </w:p>
        </w:tc>
        <w:tc>
          <w:tcPr>
            <w:tcW w:w="0" w:type="auto"/>
          </w:tcPr>
          <w:p w14:paraId="08BFE4D2" w14:textId="77777777" w:rsidR="002050A8" w:rsidRDefault="002050A8" w:rsidP="00D32DF2">
            <w:pPr>
              <w:pStyle w:val="Compact"/>
            </w:pPr>
            <w:proofErr w:type="spellStart"/>
            <w:r>
              <w:t>DeleteChannel</w:t>
            </w:r>
            <w:proofErr w:type="spellEnd"/>
          </w:p>
        </w:tc>
      </w:tr>
      <w:tr w:rsidR="002050A8" w14:paraId="6BAEC96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877486" w14:textId="77777777" w:rsidR="002050A8" w:rsidRDefault="002050A8" w:rsidP="00D32DF2">
            <w:pPr>
              <w:pStyle w:val="Compact"/>
            </w:pPr>
            <w:r>
              <w:t>Description</w:t>
            </w:r>
          </w:p>
        </w:tc>
        <w:tc>
          <w:tcPr>
            <w:tcW w:w="0" w:type="auto"/>
          </w:tcPr>
          <w:p w14:paraId="1D8E0050" w14:textId="77777777" w:rsidR="002050A8" w:rsidRDefault="002050A8" w:rsidP="00D32DF2">
            <w:pPr>
              <w:pStyle w:val="Compact"/>
            </w:pPr>
            <w:r>
              <w:t>Deletes a channel.</w:t>
            </w:r>
          </w:p>
        </w:tc>
      </w:tr>
      <w:tr w:rsidR="002050A8" w14:paraId="2B3E415B" w14:textId="77777777" w:rsidTr="00D32DF2">
        <w:tc>
          <w:tcPr>
            <w:tcW w:w="0" w:type="auto"/>
          </w:tcPr>
          <w:p w14:paraId="2B71C4DF" w14:textId="77777777" w:rsidR="002050A8" w:rsidRDefault="002050A8" w:rsidP="00D32DF2">
            <w:pPr>
              <w:pStyle w:val="Compact"/>
            </w:pPr>
            <w:r>
              <w:t>Input</w:t>
            </w:r>
          </w:p>
        </w:tc>
        <w:tc>
          <w:tcPr>
            <w:tcW w:w="0" w:type="auto"/>
          </w:tcPr>
          <w:p w14:paraId="469A5F13" w14:textId="77777777" w:rsidR="002050A8" w:rsidRDefault="002050A8" w:rsidP="00D32DF2">
            <w:pPr>
              <w:pStyle w:val="Compact"/>
            </w:pPr>
            <w:proofErr w:type="spellStart"/>
            <w:r>
              <w:t>ChannelURI</w:t>
            </w:r>
            <w:proofErr w:type="spellEnd"/>
            <w:r>
              <w:t xml:space="preserve"> [1]</w:t>
            </w:r>
          </w:p>
        </w:tc>
      </w:tr>
      <w:tr w:rsidR="002050A8" w14:paraId="3079C08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E5E17A7" w14:textId="77777777" w:rsidR="002050A8" w:rsidRDefault="002050A8" w:rsidP="00D32DF2">
            <w:pPr>
              <w:pStyle w:val="Compact"/>
            </w:pPr>
            <w:r>
              <w:t>Behavior</w:t>
            </w:r>
          </w:p>
        </w:tc>
        <w:tc>
          <w:tcPr>
            <w:tcW w:w="0" w:type="auto"/>
          </w:tcPr>
          <w:p w14:paraId="4ABE221B"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B2F47B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5FE00702" w14:textId="77777777" w:rsidR="002050A8" w:rsidRDefault="002050A8" w:rsidP="00D32DF2">
            <w:r>
              <w:t>The channel along with associated sessions and messages are deleted. No notification is provided to any applications with active sessions.</w:t>
            </w:r>
          </w:p>
        </w:tc>
      </w:tr>
      <w:tr w:rsidR="002050A8" w14:paraId="1568A3FD" w14:textId="77777777" w:rsidTr="00D32DF2">
        <w:tc>
          <w:tcPr>
            <w:tcW w:w="0" w:type="auto"/>
          </w:tcPr>
          <w:p w14:paraId="49DCBF7B" w14:textId="77777777" w:rsidR="002050A8" w:rsidRDefault="002050A8" w:rsidP="00D32DF2">
            <w:pPr>
              <w:pStyle w:val="Compact"/>
            </w:pPr>
            <w:r>
              <w:t>Output</w:t>
            </w:r>
          </w:p>
        </w:tc>
        <w:tc>
          <w:tcPr>
            <w:tcW w:w="0" w:type="auto"/>
          </w:tcPr>
          <w:p w14:paraId="34AABEDB" w14:textId="77777777" w:rsidR="002050A8" w:rsidRDefault="002050A8" w:rsidP="00D32DF2">
            <w:pPr>
              <w:pStyle w:val="Compact"/>
            </w:pPr>
            <w:r>
              <w:t>N/A</w:t>
            </w:r>
          </w:p>
        </w:tc>
      </w:tr>
      <w:tr w:rsidR="002050A8" w14:paraId="3C864E4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67DEE0" w14:textId="77777777" w:rsidR="002050A8" w:rsidRDefault="002050A8" w:rsidP="00D32DF2">
            <w:pPr>
              <w:pStyle w:val="Compact"/>
            </w:pPr>
            <w:r>
              <w:t>Faults</w:t>
            </w:r>
          </w:p>
        </w:tc>
        <w:tc>
          <w:tcPr>
            <w:tcW w:w="0" w:type="auto"/>
          </w:tcPr>
          <w:p w14:paraId="2DDE1988" w14:textId="77777777" w:rsidR="002050A8" w:rsidRDefault="002050A8" w:rsidP="00D32DF2">
            <w:pPr>
              <w:pStyle w:val="Compact"/>
            </w:pPr>
            <w:proofErr w:type="spellStart"/>
            <w:r>
              <w:t>ChannelFault</w:t>
            </w:r>
            <w:proofErr w:type="spellEnd"/>
          </w:p>
        </w:tc>
      </w:tr>
    </w:tbl>
    <w:p w14:paraId="077695ED" w14:textId="77777777" w:rsidR="002050A8" w:rsidRDefault="002050A8" w:rsidP="002050A8">
      <w:pPr>
        <w:pStyle w:val="Heading4"/>
      </w:pPr>
      <w:bookmarkStart w:id="223" w:name="get-channel"/>
      <w:bookmarkStart w:id="224" w:name="_Toc25337038"/>
      <w:bookmarkStart w:id="225" w:name="_Toc25357163"/>
      <w:bookmarkEnd w:id="223"/>
      <w:r>
        <w:t>SOAP Interface</w:t>
      </w:r>
    </w:p>
    <w:p w14:paraId="6B62502E" w14:textId="77777777" w:rsidR="002050A8" w:rsidRDefault="002050A8" w:rsidP="002050A8">
      <w:pPr>
        <w:pStyle w:val="BodyText"/>
      </w:pPr>
      <w:r>
        <w:t>The Delete Channel general interface is mapped into SOAP 1.1/1.2 as embedded XML schemas in WSDL descriptions according to the following schema types.</w:t>
      </w:r>
    </w:p>
    <w:p w14:paraId="35AADF8F"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507E71C5" w14:textId="77777777" w:rsidTr="0068505E">
        <w:trPr>
          <w:cnfStyle w:val="100000000000" w:firstRow="1" w:lastRow="0" w:firstColumn="0" w:lastColumn="0" w:oddVBand="0" w:evenVBand="0" w:oddHBand="0" w:evenHBand="0" w:firstRowFirstColumn="0" w:firstRowLastColumn="0" w:lastRowFirstColumn="0" w:lastRowLastColumn="0"/>
          <w:ins w:id="226" w:author="Matt Selway" w:date="2020-07-22T00:26:00Z"/>
        </w:trPr>
        <w:tc>
          <w:tcPr>
            <w:tcW w:w="603" w:type="pct"/>
          </w:tcPr>
          <w:p w14:paraId="44D8C9C4" w14:textId="640C8494" w:rsidR="008A6556" w:rsidRPr="00A166D3" w:rsidRDefault="008A6556" w:rsidP="0068505E">
            <w:pPr>
              <w:pStyle w:val="Compact"/>
              <w:rPr>
                <w:ins w:id="227" w:author="Matt Selway" w:date="2020-07-22T00:26:00Z"/>
                <w:bCs w:val="0"/>
              </w:rPr>
            </w:pPr>
            <w:ins w:id="228" w:author="Matt Selway" w:date="2020-07-22T00:26:00Z">
              <w:r>
                <w:t>Name</w:t>
              </w:r>
            </w:ins>
          </w:p>
        </w:tc>
        <w:tc>
          <w:tcPr>
            <w:tcW w:w="4397" w:type="pct"/>
          </w:tcPr>
          <w:p w14:paraId="4BC144EF" w14:textId="32A03BA8" w:rsidR="008A6556" w:rsidRDefault="008A6556" w:rsidP="0068505E">
            <w:pPr>
              <w:pStyle w:val="Compact"/>
              <w:rPr>
                <w:ins w:id="229" w:author="Matt Selway" w:date="2020-07-22T00:26:00Z"/>
                <w:bCs w:val="0"/>
              </w:rPr>
            </w:pPr>
            <w:proofErr w:type="spellStart"/>
            <w:ins w:id="230" w:author="Matt Selway" w:date="2020-07-22T00:27:00Z">
              <w:r>
                <w:t>DeleteChannel</w:t>
              </w:r>
            </w:ins>
            <w:proofErr w:type="spellEnd"/>
          </w:p>
        </w:tc>
      </w:tr>
      <w:tr w:rsidR="002050A8" w14:paraId="613F03B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74F4BAF" w14:textId="77777777" w:rsidR="002050A8" w:rsidRPr="00A166D3" w:rsidRDefault="002050A8" w:rsidP="00D32DF2">
            <w:pPr>
              <w:pStyle w:val="Compact"/>
              <w:rPr>
                <w:bCs/>
              </w:rPr>
            </w:pPr>
            <w:r w:rsidRPr="00A166D3">
              <w:rPr>
                <w:bCs/>
              </w:rPr>
              <w:t>Input</w:t>
            </w:r>
          </w:p>
        </w:tc>
        <w:tc>
          <w:tcPr>
            <w:tcW w:w="4397" w:type="pct"/>
          </w:tcPr>
          <w:p w14:paraId="38177781" w14:textId="77777777" w:rsidR="002050A8" w:rsidRPr="00A166D3" w:rsidRDefault="002050A8" w:rsidP="0068505E">
            <w:pPr>
              <w:pStyle w:val="Compact"/>
              <w:rPr>
                <w:bCs/>
              </w:rPr>
            </w:pPr>
            <w:proofErr w:type="spellStart"/>
            <w:r>
              <w:rPr>
                <w:bCs/>
              </w:rPr>
              <w:t>DeleteChannel</w:t>
            </w:r>
            <w:proofErr w:type="spellEnd"/>
            <w:r w:rsidRPr="00A166D3">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A166D3">
              <w:rPr>
                <w:rStyle w:val="Hyperlink"/>
                <w:bCs/>
              </w:rPr>
              <w:t>isbm:</w:t>
            </w:r>
            <w:r>
              <w:rPr>
                <w:rStyle w:val="Hyperlink"/>
                <w:bCs/>
              </w:rPr>
              <w:t>D</w:t>
            </w:r>
            <w:r>
              <w:rPr>
                <w:rStyle w:val="Hyperlink"/>
              </w:rPr>
              <w:t>eleteChannel</w:t>
            </w:r>
            <w:proofErr w:type="spellEnd"/>
            <w:r w:rsidR="003C5D4F">
              <w:rPr>
                <w:rStyle w:val="Hyperlink"/>
              </w:rPr>
              <w:fldChar w:fldCharType="end"/>
            </w:r>
            <w:r w:rsidRPr="00A166D3">
              <w:rPr>
                <w:bCs/>
              </w:rPr>
              <w:t>)</w:t>
            </w:r>
          </w:p>
          <w:p w14:paraId="77505E4F" w14:textId="77777777" w:rsidR="002050A8" w:rsidRPr="00A166D3" w:rsidRDefault="002050A8" w:rsidP="00D32DF2">
            <w:pPr>
              <w:pStyle w:val="ListParagraph"/>
              <w:numPr>
                <w:ilvl w:val="0"/>
                <w:numId w:val="3"/>
              </w:numPr>
              <w:rPr>
                <w:bCs/>
              </w:rPr>
            </w:pPr>
            <w:proofErr w:type="spellStart"/>
            <w:r w:rsidRPr="00A166D3">
              <w:rPr>
                <w:bCs/>
              </w:rPr>
              <w:lastRenderedPageBreak/>
              <w:t>ChannelURI</w:t>
            </w:r>
            <w:proofErr w:type="spellEnd"/>
            <w:r w:rsidRPr="00A166D3">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A166D3">
              <w:rPr>
                <w:rStyle w:val="Hyperlink"/>
                <w:bCs/>
              </w:rPr>
              <w:t>xs:string</w:t>
            </w:r>
            <w:proofErr w:type="spellEnd"/>
            <w:r w:rsidR="003C5D4F">
              <w:rPr>
                <w:rStyle w:val="Hyperlink"/>
                <w:bCs/>
              </w:rPr>
              <w:fldChar w:fldCharType="end"/>
            </w:r>
            <w:r w:rsidRPr="00A166D3">
              <w:rPr>
                <w:bCs/>
              </w:rPr>
              <w:t>) [1]</w:t>
            </w:r>
          </w:p>
        </w:tc>
      </w:tr>
      <w:tr w:rsidR="002050A8" w14:paraId="76A6E745" w14:textId="77777777" w:rsidTr="0068505E">
        <w:tc>
          <w:tcPr>
            <w:tcW w:w="603" w:type="pct"/>
          </w:tcPr>
          <w:p w14:paraId="497E8FF9" w14:textId="77777777" w:rsidR="002050A8" w:rsidRDefault="002050A8" w:rsidP="00D32DF2">
            <w:pPr>
              <w:pStyle w:val="Compact"/>
            </w:pPr>
            <w:r>
              <w:lastRenderedPageBreak/>
              <w:t>Output</w:t>
            </w:r>
          </w:p>
        </w:tc>
        <w:tc>
          <w:tcPr>
            <w:tcW w:w="4397" w:type="pct"/>
          </w:tcPr>
          <w:p w14:paraId="17660D0A" w14:textId="77777777" w:rsidR="002050A8" w:rsidRDefault="002050A8" w:rsidP="00D32DF2">
            <w:proofErr w:type="spellStart"/>
            <w:r>
              <w:rPr>
                <w:bCs/>
              </w:rPr>
              <w:t>DeleteChannel</w:t>
            </w:r>
            <w:r w:rsidRPr="00F60965">
              <w:t>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w:t>
            </w:r>
            <w:r w:rsidRPr="00D57239">
              <w:rPr>
                <w:rStyle w:val="Hyperlink"/>
              </w:rPr>
              <w:t>DeleteChannel</w:t>
            </w:r>
            <w:r w:rsidRPr="00F60965">
              <w:rPr>
                <w:rStyle w:val="Hyperlink"/>
              </w:rPr>
              <w:t>Response</w:t>
            </w:r>
            <w:proofErr w:type="spellEnd"/>
            <w:r w:rsidR="003C5D4F">
              <w:rPr>
                <w:rStyle w:val="Hyperlink"/>
              </w:rPr>
              <w:fldChar w:fldCharType="end"/>
            </w:r>
            <w:r>
              <w:t>)</w:t>
            </w:r>
          </w:p>
          <w:p w14:paraId="410EFA58" w14:textId="77777777" w:rsidR="002050A8" w:rsidRDefault="002050A8" w:rsidP="00D32DF2">
            <w:pPr>
              <w:pStyle w:val="ListParagraph"/>
              <w:numPr>
                <w:ilvl w:val="0"/>
                <w:numId w:val="3"/>
              </w:numPr>
            </w:pPr>
            <w:r>
              <w:t>No content</w:t>
            </w:r>
          </w:p>
        </w:tc>
      </w:tr>
      <w:tr w:rsidR="002050A8" w14:paraId="5B650D9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C033215" w14:textId="77777777" w:rsidR="002050A8" w:rsidRDefault="002050A8" w:rsidP="00D32DF2">
            <w:pPr>
              <w:pStyle w:val="Compact"/>
            </w:pPr>
            <w:r>
              <w:t>Faults</w:t>
            </w:r>
          </w:p>
        </w:tc>
        <w:tc>
          <w:tcPr>
            <w:tcW w:w="4397" w:type="pct"/>
          </w:tcPr>
          <w:p w14:paraId="21A53EC0"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tc>
      </w:tr>
    </w:tbl>
    <w:p w14:paraId="4EC80CE9" w14:textId="77777777" w:rsidR="002050A8" w:rsidRDefault="002050A8" w:rsidP="002050A8">
      <w:pPr>
        <w:pStyle w:val="Heading4"/>
      </w:pPr>
      <w:r>
        <w:t>REST Interface</w:t>
      </w:r>
    </w:p>
    <w:p w14:paraId="6BA42E6B" w14:textId="77777777" w:rsidR="002050A8" w:rsidRDefault="002050A8" w:rsidP="002050A8">
      <w:pPr>
        <w:pStyle w:val="BodyText"/>
      </w:pPr>
      <w:r>
        <w:t xml:space="preserve">The Delete Channel general interface is mapped into a RESTful interface as an </w:t>
      </w:r>
      <w:proofErr w:type="spellStart"/>
      <w:r>
        <w:t>OpenAPI</w:t>
      </w:r>
      <w:proofErr w:type="spellEnd"/>
      <w:r>
        <w:t xml:space="preserve"> description according to the following rules.</w:t>
      </w:r>
    </w:p>
    <w:p w14:paraId="1495AEA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A6556" w14:paraId="3B1396C6" w14:textId="77777777" w:rsidTr="0068505E">
        <w:trPr>
          <w:cnfStyle w:val="100000000000" w:firstRow="1" w:lastRow="0" w:firstColumn="0" w:lastColumn="0" w:oddVBand="0" w:evenVBand="0" w:oddHBand="0" w:evenHBand="0" w:firstRowFirstColumn="0" w:firstRowLastColumn="0" w:lastRowFirstColumn="0" w:lastRowLastColumn="0"/>
          <w:ins w:id="231" w:author="Matt Selway" w:date="2020-07-22T00:27:00Z"/>
        </w:trPr>
        <w:tc>
          <w:tcPr>
            <w:tcW w:w="603" w:type="pct"/>
          </w:tcPr>
          <w:p w14:paraId="44F1C0B3" w14:textId="25A25179" w:rsidR="008A6556" w:rsidRPr="003B5061" w:rsidRDefault="008A6556" w:rsidP="00D32DF2">
            <w:pPr>
              <w:pStyle w:val="Compact"/>
              <w:rPr>
                <w:ins w:id="232" w:author="Matt Selway" w:date="2020-07-22T00:27:00Z"/>
              </w:rPr>
            </w:pPr>
            <w:ins w:id="233" w:author="Matt Selway" w:date="2020-07-22T00:27:00Z">
              <w:r>
                <w:t>Name</w:t>
              </w:r>
            </w:ins>
          </w:p>
        </w:tc>
        <w:tc>
          <w:tcPr>
            <w:tcW w:w="4397" w:type="pct"/>
          </w:tcPr>
          <w:p w14:paraId="097A7CD4" w14:textId="6D4985EE" w:rsidR="008A6556" w:rsidRDefault="008A6556" w:rsidP="008A6556">
            <w:pPr>
              <w:pStyle w:val="Compact"/>
              <w:rPr>
                <w:ins w:id="234" w:author="Matt Selway" w:date="2020-07-22T00:27:00Z"/>
              </w:rPr>
            </w:pPr>
            <w:proofErr w:type="spellStart"/>
            <w:ins w:id="235" w:author="Matt Selway" w:date="2020-07-22T00:27:00Z">
              <w:r>
                <w:t>DeleteChannel</w:t>
              </w:r>
              <w:proofErr w:type="spellEnd"/>
            </w:ins>
          </w:p>
        </w:tc>
      </w:tr>
      <w:tr w:rsidR="002050A8" w14:paraId="48C1329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D5A89E5" w14:textId="77777777" w:rsidR="002050A8" w:rsidRPr="003B5061" w:rsidRDefault="002050A8" w:rsidP="00D32DF2">
            <w:pPr>
              <w:pStyle w:val="Compact"/>
            </w:pPr>
            <w:r w:rsidRPr="003B5061">
              <w:t>HTTP M</w:t>
            </w:r>
            <w:r>
              <w:t>ethod</w:t>
            </w:r>
          </w:p>
        </w:tc>
        <w:tc>
          <w:tcPr>
            <w:tcW w:w="4397" w:type="pct"/>
          </w:tcPr>
          <w:p w14:paraId="256903BD" w14:textId="77777777" w:rsidR="002050A8" w:rsidRPr="003B5061" w:rsidRDefault="002050A8" w:rsidP="0068505E">
            <w:pPr>
              <w:pStyle w:val="Compact"/>
            </w:pPr>
            <w:r>
              <w:t>DELETE</w:t>
            </w:r>
          </w:p>
        </w:tc>
      </w:tr>
      <w:tr w:rsidR="002050A8" w14:paraId="77D0BF46" w14:textId="77777777" w:rsidTr="0068505E">
        <w:tc>
          <w:tcPr>
            <w:tcW w:w="603" w:type="pct"/>
          </w:tcPr>
          <w:p w14:paraId="36BDB466" w14:textId="77777777" w:rsidR="002050A8" w:rsidRPr="003B5061" w:rsidRDefault="002050A8" w:rsidP="00D32DF2">
            <w:pPr>
              <w:pStyle w:val="Compact"/>
            </w:pPr>
            <w:r>
              <w:t xml:space="preserve">URL </w:t>
            </w:r>
          </w:p>
        </w:tc>
        <w:tc>
          <w:tcPr>
            <w:tcW w:w="4397" w:type="pct"/>
          </w:tcPr>
          <w:p w14:paraId="26BE9116" w14:textId="53B84F0D" w:rsidR="002050A8" w:rsidRPr="003B5061" w:rsidRDefault="002050A8" w:rsidP="00D32DF2">
            <w:pPr>
              <w:rPr>
                <w:bCs/>
              </w:rPr>
            </w:pPr>
            <w:r>
              <w:rPr>
                <w:bCs/>
              </w:rPr>
              <w:t>/channels/{</w:t>
            </w:r>
            <w:r w:rsidR="00264F64">
              <w:rPr>
                <w:bCs/>
              </w:rPr>
              <w:t>channel-</w:t>
            </w:r>
            <w:proofErr w:type="spellStart"/>
            <w:r w:rsidR="00264F64">
              <w:rPr>
                <w:bCs/>
              </w:rPr>
              <w:t>uri</w:t>
            </w:r>
            <w:proofErr w:type="spellEnd"/>
            <w:r>
              <w:rPr>
                <w:bCs/>
              </w:rPr>
              <w:t>}</w:t>
            </w:r>
          </w:p>
        </w:tc>
      </w:tr>
      <w:tr w:rsidR="002050A8" w14:paraId="36BBDCB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E46C8CF" w14:textId="77777777" w:rsidR="002050A8" w:rsidRPr="003B5061" w:rsidRDefault="002050A8" w:rsidP="00D32DF2">
            <w:pPr>
              <w:pStyle w:val="Compact"/>
            </w:pPr>
            <w:r>
              <w:t>HTTP Body</w:t>
            </w:r>
          </w:p>
        </w:tc>
        <w:tc>
          <w:tcPr>
            <w:tcW w:w="4397" w:type="pct"/>
          </w:tcPr>
          <w:p w14:paraId="1C9261BA" w14:textId="77777777" w:rsidR="002050A8" w:rsidRPr="003B5061" w:rsidRDefault="002050A8" w:rsidP="00D32DF2">
            <w:r>
              <w:t>N/A</w:t>
            </w:r>
          </w:p>
        </w:tc>
      </w:tr>
      <w:tr w:rsidR="002050A8" w14:paraId="59A69E1A" w14:textId="77777777" w:rsidTr="0068505E">
        <w:tc>
          <w:tcPr>
            <w:tcW w:w="603" w:type="pct"/>
          </w:tcPr>
          <w:p w14:paraId="600EF82C" w14:textId="77777777" w:rsidR="002050A8" w:rsidRDefault="002050A8" w:rsidP="00D32DF2">
            <w:pPr>
              <w:pStyle w:val="Compact"/>
            </w:pPr>
            <w:r>
              <w:t>HTTP Response (Success)</w:t>
            </w:r>
          </w:p>
        </w:tc>
        <w:tc>
          <w:tcPr>
            <w:tcW w:w="4397" w:type="pct"/>
          </w:tcPr>
          <w:p w14:paraId="3953A9D2" w14:textId="77777777" w:rsidR="002050A8" w:rsidRDefault="002050A8" w:rsidP="00D32DF2">
            <w:pPr>
              <w:pStyle w:val="Compact"/>
            </w:pPr>
            <w:r>
              <w:t>204 No Content</w:t>
            </w:r>
          </w:p>
        </w:tc>
      </w:tr>
      <w:tr w:rsidR="002050A8" w14:paraId="0422F38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80C29DA" w14:textId="77777777" w:rsidR="002050A8" w:rsidRDefault="002050A8" w:rsidP="00D32DF2">
            <w:pPr>
              <w:pStyle w:val="Compact"/>
            </w:pPr>
            <w:r>
              <w:t>Output</w:t>
            </w:r>
          </w:p>
        </w:tc>
        <w:tc>
          <w:tcPr>
            <w:tcW w:w="4397" w:type="pct"/>
          </w:tcPr>
          <w:p w14:paraId="35AE8B4E" w14:textId="77777777" w:rsidR="002050A8" w:rsidRDefault="002050A8" w:rsidP="00D32DF2">
            <w:pPr>
              <w:pStyle w:val="Compact"/>
            </w:pPr>
            <w:r>
              <w:t>N/A</w:t>
            </w:r>
          </w:p>
        </w:tc>
      </w:tr>
      <w:tr w:rsidR="002050A8" w14:paraId="122CC5CD" w14:textId="77777777" w:rsidTr="0068505E">
        <w:trPr>
          <w:trHeight w:val="972"/>
        </w:trPr>
        <w:tc>
          <w:tcPr>
            <w:tcW w:w="603" w:type="pct"/>
          </w:tcPr>
          <w:p w14:paraId="4BE51A65" w14:textId="77777777" w:rsidR="002050A8" w:rsidRDefault="002050A8" w:rsidP="00D32DF2">
            <w:pPr>
              <w:pStyle w:val="Compact"/>
            </w:pPr>
            <w:r>
              <w:t>HTTP Response</w:t>
            </w:r>
          </w:p>
          <w:p w14:paraId="2F326FCE" w14:textId="77777777" w:rsidR="002050A8" w:rsidRDefault="002050A8" w:rsidP="00D32DF2">
            <w:pPr>
              <w:pStyle w:val="Compact"/>
            </w:pPr>
            <w:r>
              <w:t>(Error)</w:t>
            </w:r>
          </w:p>
        </w:tc>
        <w:tc>
          <w:tcPr>
            <w:tcW w:w="4397" w:type="pct"/>
          </w:tcPr>
          <w:p w14:paraId="3CF806E1"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404 Not Found</w:t>
            </w:r>
          </w:p>
        </w:tc>
      </w:tr>
    </w:tbl>
    <w:p w14:paraId="5AACF7B4" w14:textId="77777777" w:rsidR="002050A8" w:rsidRDefault="002050A8" w:rsidP="002050A8">
      <w:pPr>
        <w:pStyle w:val="Heading3"/>
      </w:pPr>
      <w:bookmarkStart w:id="236" w:name="_Toc46269758"/>
      <w:r>
        <w:t>Get Channel</w:t>
      </w:r>
      <w:bookmarkEnd w:id="224"/>
      <w:bookmarkEnd w:id="225"/>
      <w:bookmarkEnd w:id="236"/>
    </w:p>
    <w:p w14:paraId="38A79101" w14:textId="77777777" w:rsidR="002050A8" w:rsidRPr="00287F17" w:rsidRDefault="002050A8" w:rsidP="002050A8">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5139B241"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F729A53" w14:textId="77777777" w:rsidR="002050A8" w:rsidRDefault="002050A8" w:rsidP="00D32DF2">
            <w:pPr>
              <w:pStyle w:val="Compact"/>
            </w:pPr>
            <w:r>
              <w:t>Name</w:t>
            </w:r>
          </w:p>
        </w:tc>
        <w:tc>
          <w:tcPr>
            <w:tcW w:w="0" w:type="auto"/>
          </w:tcPr>
          <w:p w14:paraId="3A971627" w14:textId="77777777" w:rsidR="002050A8" w:rsidRDefault="002050A8" w:rsidP="00D32DF2">
            <w:pPr>
              <w:pStyle w:val="Compact"/>
            </w:pPr>
            <w:proofErr w:type="spellStart"/>
            <w:r>
              <w:t>GetChannel</w:t>
            </w:r>
            <w:proofErr w:type="spellEnd"/>
          </w:p>
        </w:tc>
      </w:tr>
      <w:tr w:rsidR="002050A8" w14:paraId="0A66A1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D784A85" w14:textId="77777777" w:rsidR="002050A8" w:rsidRDefault="002050A8" w:rsidP="00D32DF2">
            <w:pPr>
              <w:pStyle w:val="Compact"/>
            </w:pPr>
            <w:r>
              <w:t>Description</w:t>
            </w:r>
          </w:p>
        </w:tc>
        <w:tc>
          <w:tcPr>
            <w:tcW w:w="0" w:type="auto"/>
          </w:tcPr>
          <w:p w14:paraId="7ACFA129" w14:textId="77777777" w:rsidR="002050A8" w:rsidRDefault="002050A8" w:rsidP="00D32DF2">
            <w:pPr>
              <w:pStyle w:val="Compact"/>
            </w:pPr>
            <w:r>
              <w:t>Gets information about a channel.</w:t>
            </w:r>
          </w:p>
        </w:tc>
      </w:tr>
      <w:tr w:rsidR="002050A8" w14:paraId="4B7C30DB" w14:textId="77777777" w:rsidTr="00D32DF2">
        <w:tc>
          <w:tcPr>
            <w:tcW w:w="0" w:type="auto"/>
          </w:tcPr>
          <w:p w14:paraId="1E570B8E" w14:textId="77777777" w:rsidR="002050A8" w:rsidRDefault="002050A8" w:rsidP="00D32DF2">
            <w:pPr>
              <w:pStyle w:val="Compact"/>
            </w:pPr>
            <w:r>
              <w:t>Input</w:t>
            </w:r>
          </w:p>
        </w:tc>
        <w:tc>
          <w:tcPr>
            <w:tcW w:w="0" w:type="auto"/>
          </w:tcPr>
          <w:p w14:paraId="0C62F5CB" w14:textId="77777777" w:rsidR="002050A8" w:rsidRDefault="002050A8" w:rsidP="00D32DF2">
            <w:pPr>
              <w:pStyle w:val="Compact"/>
            </w:pPr>
            <w:proofErr w:type="spellStart"/>
            <w:r>
              <w:t>ChannelURI</w:t>
            </w:r>
            <w:proofErr w:type="spellEnd"/>
            <w:r>
              <w:t xml:space="preserve"> [1]</w:t>
            </w:r>
          </w:p>
        </w:tc>
      </w:tr>
      <w:tr w:rsidR="002050A8" w14:paraId="6CBF300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66B1FAA" w14:textId="77777777" w:rsidR="002050A8" w:rsidRDefault="002050A8" w:rsidP="00D32DF2">
            <w:pPr>
              <w:pStyle w:val="Compact"/>
            </w:pPr>
            <w:r>
              <w:t>Behavior</w:t>
            </w:r>
          </w:p>
        </w:tc>
        <w:tc>
          <w:tcPr>
            <w:tcW w:w="0" w:type="auto"/>
          </w:tcPr>
          <w:p w14:paraId="06AAC25C"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FEEF1C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2050A8" w14:paraId="597EA113" w14:textId="77777777" w:rsidTr="00D32DF2">
        <w:tc>
          <w:tcPr>
            <w:tcW w:w="0" w:type="auto"/>
          </w:tcPr>
          <w:p w14:paraId="7DA214E4" w14:textId="77777777" w:rsidR="002050A8" w:rsidRDefault="002050A8" w:rsidP="00D32DF2">
            <w:pPr>
              <w:pStyle w:val="Compact"/>
            </w:pPr>
            <w:r>
              <w:t>Output</w:t>
            </w:r>
          </w:p>
        </w:tc>
        <w:tc>
          <w:tcPr>
            <w:tcW w:w="0" w:type="auto"/>
          </w:tcPr>
          <w:p w14:paraId="4E087061" w14:textId="77777777" w:rsidR="002050A8" w:rsidRDefault="002050A8" w:rsidP="00D32DF2">
            <w:r>
              <w:t>Channel [1], composed of:</w:t>
            </w:r>
          </w:p>
          <w:p w14:paraId="34CC1553" w14:textId="77777777" w:rsidR="002050A8" w:rsidRDefault="002050A8" w:rsidP="00D32DF2">
            <w:r>
              <w:t>    </w:t>
            </w:r>
            <w:proofErr w:type="spellStart"/>
            <w:r>
              <w:t>ChannelURI</w:t>
            </w:r>
            <w:proofErr w:type="spellEnd"/>
            <w:r>
              <w:t xml:space="preserve"> [1]</w:t>
            </w:r>
          </w:p>
          <w:p w14:paraId="145AF410" w14:textId="77777777" w:rsidR="002050A8" w:rsidRDefault="002050A8" w:rsidP="00D32DF2">
            <w:r>
              <w:t>    </w:t>
            </w:r>
            <w:proofErr w:type="spellStart"/>
            <w:r>
              <w:t>ChannelType</w:t>
            </w:r>
            <w:proofErr w:type="spellEnd"/>
            <w:r>
              <w:t xml:space="preserve"> [1]</w:t>
            </w:r>
          </w:p>
          <w:p w14:paraId="0051B44D" w14:textId="77777777" w:rsidR="002050A8" w:rsidRDefault="002050A8" w:rsidP="00D32DF2">
            <w:r>
              <w:t>    </w:t>
            </w:r>
            <w:proofErr w:type="spellStart"/>
            <w:r>
              <w:t>ChannelDescription</w:t>
            </w:r>
            <w:proofErr w:type="spellEnd"/>
            <w:r>
              <w:t xml:space="preserve"> [</w:t>
            </w:r>
            <w:proofErr w:type="gramStart"/>
            <w:r>
              <w:t>0..</w:t>
            </w:r>
            <w:proofErr w:type="gramEnd"/>
            <w:r>
              <w:t>1]</w:t>
            </w:r>
          </w:p>
        </w:tc>
      </w:tr>
      <w:tr w:rsidR="002050A8" w14:paraId="6B3B9100"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9F62B18" w14:textId="77777777" w:rsidR="002050A8" w:rsidRDefault="002050A8" w:rsidP="00D32DF2">
            <w:pPr>
              <w:pStyle w:val="Compact"/>
            </w:pPr>
            <w:r>
              <w:t>Faults</w:t>
            </w:r>
          </w:p>
        </w:tc>
        <w:tc>
          <w:tcPr>
            <w:tcW w:w="0" w:type="auto"/>
          </w:tcPr>
          <w:p w14:paraId="23E0341A" w14:textId="77777777" w:rsidR="002050A8" w:rsidRDefault="002050A8" w:rsidP="00D32DF2">
            <w:pPr>
              <w:pStyle w:val="Compact"/>
            </w:pPr>
            <w:proofErr w:type="spellStart"/>
            <w:r>
              <w:t>ChannelFault</w:t>
            </w:r>
            <w:proofErr w:type="spellEnd"/>
          </w:p>
        </w:tc>
      </w:tr>
    </w:tbl>
    <w:p w14:paraId="673698BF" w14:textId="77777777" w:rsidR="002050A8" w:rsidRDefault="002050A8" w:rsidP="002050A8">
      <w:pPr>
        <w:pStyle w:val="Heading4"/>
      </w:pPr>
      <w:bookmarkStart w:id="237" w:name="get-channels"/>
      <w:bookmarkStart w:id="238" w:name="_Toc25337039"/>
      <w:bookmarkStart w:id="239" w:name="_Toc25357164"/>
      <w:bookmarkEnd w:id="237"/>
      <w:r>
        <w:lastRenderedPageBreak/>
        <w:t>SOAP Interface</w:t>
      </w:r>
    </w:p>
    <w:p w14:paraId="348EB905" w14:textId="77777777" w:rsidR="002050A8" w:rsidRDefault="002050A8" w:rsidP="002050A8">
      <w:pPr>
        <w:pStyle w:val="BodyText"/>
      </w:pPr>
      <w:r>
        <w:t>The Get Channel general interface is mapped into SOAP 1.1/1.2 as embedded XML schemas in WSDL descriptions according to the following schema types.</w:t>
      </w:r>
    </w:p>
    <w:p w14:paraId="625CC24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658C931E" w14:textId="77777777" w:rsidTr="0068505E">
        <w:trPr>
          <w:cnfStyle w:val="100000000000" w:firstRow="1" w:lastRow="0" w:firstColumn="0" w:lastColumn="0" w:oddVBand="0" w:evenVBand="0" w:oddHBand="0" w:evenHBand="0" w:firstRowFirstColumn="0" w:firstRowLastColumn="0" w:lastRowFirstColumn="0" w:lastRowLastColumn="0"/>
          <w:ins w:id="240" w:author="Matt Selway" w:date="2020-07-22T00:27:00Z"/>
        </w:trPr>
        <w:tc>
          <w:tcPr>
            <w:tcW w:w="603" w:type="pct"/>
          </w:tcPr>
          <w:p w14:paraId="20877DE9" w14:textId="6D07ECD5" w:rsidR="008A6556" w:rsidRPr="00BF5A6C" w:rsidRDefault="008A6556" w:rsidP="00D32DF2">
            <w:pPr>
              <w:pStyle w:val="Compact"/>
              <w:rPr>
                <w:ins w:id="241" w:author="Matt Selway" w:date="2020-07-22T00:27:00Z"/>
              </w:rPr>
            </w:pPr>
            <w:ins w:id="242" w:author="Matt Selway" w:date="2020-07-22T00:27:00Z">
              <w:r>
                <w:t>Name</w:t>
              </w:r>
            </w:ins>
          </w:p>
        </w:tc>
        <w:tc>
          <w:tcPr>
            <w:tcW w:w="4397" w:type="pct"/>
          </w:tcPr>
          <w:p w14:paraId="08F6223F" w14:textId="7AE40F75" w:rsidR="008A6556" w:rsidRPr="00BF5A6C" w:rsidRDefault="008A6556" w:rsidP="008A6556">
            <w:pPr>
              <w:pStyle w:val="Compact"/>
              <w:rPr>
                <w:ins w:id="243" w:author="Matt Selway" w:date="2020-07-22T00:27:00Z"/>
              </w:rPr>
            </w:pPr>
            <w:proofErr w:type="spellStart"/>
            <w:ins w:id="244" w:author="Matt Selway" w:date="2020-07-22T00:27:00Z">
              <w:r>
                <w:t>GetChannel</w:t>
              </w:r>
              <w:proofErr w:type="spellEnd"/>
            </w:ins>
          </w:p>
        </w:tc>
      </w:tr>
      <w:tr w:rsidR="002050A8" w14:paraId="6893CE0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B968A0B" w14:textId="77777777" w:rsidR="002050A8" w:rsidRPr="00BF5A6C" w:rsidRDefault="002050A8" w:rsidP="00D32DF2">
            <w:pPr>
              <w:pStyle w:val="Compact"/>
            </w:pPr>
            <w:r w:rsidRPr="00BF5A6C">
              <w:t>Input</w:t>
            </w:r>
          </w:p>
        </w:tc>
        <w:tc>
          <w:tcPr>
            <w:tcW w:w="4397" w:type="pct"/>
          </w:tcPr>
          <w:p w14:paraId="793A96D1" w14:textId="77777777" w:rsidR="002050A8" w:rsidRPr="00BF5A6C" w:rsidRDefault="002050A8" w:rsidP="0068505E">
            <w:pPr>
              <w:pStyle w:val="Compact"/>
              <w:rPr>
                <w:bCs/>
              </w:rPr>
            </w:pPr>
            <w:proofErr w:type="spellStart"/>
            <w:r w:rsidRPr="00BF5A6C">
              <w:t>GetChannel</w:t>
            </w:r>
            <w:proofErr w:type="spellEnd"/>
            <w:r w:rsidRPr="00BF5A6C">
              <w:rPr>
                <w:bCs/>
              </w:rP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BF5A6C">
              <w:rPr>
                <w:rStyle w:val="Hyperlink"/>
              </w:rPr>
              <w:t>isbm:</w:t>
            </w:r>
            <w:r w:rsidRPr="00BF5A6C">
              <w:rPr>
                <w:rStyle w:val="Hyperlink"/>
                <w:bCs/>
              </w:rPr>
              <w:t>G</w:t>
            </w:r>
            <w:r w:rsidRPr="00BF5A6C">
              <w:rPr>
                <w:rStyle w:val="Hyperlink"/>
              </w:rPr>
              <w:t>etChannel</w:t>
            </w:r>
            <w:proofErr w:type="spellEnd"/>
            <w:r w:rsidR="003C5D4F">
              <w:rPr>
                <w:rStyle w:val="Hyperlink"/>
              </w:rPr>
              <w:fldChar w:fldCharType="end"/>
            </w:r>
            <w:r w:rsidRPr="00BF5A6C">
              <w:rPr>
                <w:bCs/>
              </w:rPr>
              <w:t>)</w:t>
            </w:r>
          </w:p>
          <w:p w14:paraId="57B8D36C" w14:textId="77777777" w:rsidR="002050A8" w:rsidRPr="00BF5A6C" w:rsidRDefault="002050A8" w:rsidP="00D32DF2">
            <w:pPr>
              <w:pStyle w:val="ListParagraph"/>
              <w:numPr>
                <w:ilvl w:val="0"/>
                <w:numId w:val="3"/>
              </w:numPr>
            </w:pPr>
            <w:proofErr w:type="spellStart"/>
            <w:r w:rsidRPr="00BF5A6C">
              <w:t>ChannelURI</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BF5A6C">
              <w:rPr>
                <w:rStyle w:val="Hyperlink"/>
              </w:rPr>
              <w:t>xs:string</w:t>
            </w:r>
            <w:proofErr w:type="spellEnd"/>
            <w:r w:rsidR="003C5D4F">
              <w:rPr>
                <w:rStyle w:val="Hyperlink"/>
              </w:rPr>
              <w:fldChar w:fldCharType="end"/>
            </w:r>
            <w:r w:rsidRPr="00BF5A6C">
              <w:t>) [1]</w:t>
            </w:r>
          </w:p>
        </w:tc>
      </w:tr>
      <w:tr w:rsidR="002050A8" w14:paraId="4CA81719" w14:textId="77777777" w:rsidTr="0068505E">
        <w:tc>
          <w:tcPr>
            <w:tcW w:w="603" w:type="pct"/>
          </w:tcPr>
          <w:p w14:paraId="095466D9" w14:textId="77777777" w:rsidR="002050A8" w:rsidRDefault="002050A8" w:rsidP="00D32DF2">
            <w:pPr>
              <w:pStyle w:val="Compact"/>
            </w:pPr>
            <w:r>
              <w:t>Output</w:t>
            </w:r>
          </w:p>
        </w:tc>
        <w:tc>
          <w:tcPr>
            <w:tcW w:w="4397" w:type="pct"/>
          </w:tcPr>
          <w:p w14:paraId="05FA4710" w14:textId="77777777" w:rsidR="002050A8" w:rsidRDefault="002050A8" w:rsidP="0068505E">
            <w:pPr>
              <w:pStyle w:val="Compact"/>
            </w:pPr>
            <w:proofErr w:type="spellStart"/>
            <w:r>
              <w:t>Get</w:t>
            </w:r>
            <w:r w:rsidRPr="00947376">
              <w:t>ChannelResponse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Pr>
                <w:rStyle w:val="Hyperlink"/>
              </w:rPr>
              <w:t>isbm:Get</w:t>
            </w:r>
            <w:r w:rsidRPr="00947376">
              <w:rPr>
                <w:rStyle w:val="Hyperlink"/>
              </w:rPr>
              <w:t>ChannelResponse</w:t>
            </w:r>
            <w:proofErr w:type="spellEnd"/>
            <w:r w:rsidR="003C5D4F">
              <w:rPr>
                <w:rStyle w:val="Hyperlink"/>
              </w:rPr>
              <w:fldChar w:fldCharType="end"/>
            </w:r>
            <w:r>
              <w:t>)</w:t>
            </w:r>
          </w:p>
          <w:p w14:paraId="6D84D513" w14:textId="4F43B1B1" w:rsidR="002050A8" w:rsidRDefault="002050A8" w:rsidP="00D32DF2">
            <w:pPr>
              <w:pStyle w:val="ListParagraph"/>
              <w:numPr>
                <w:ilvl w:val="0"/>
                <w:numId w:val="3"/>
              </w:numPr>
            </w:pPr>
            <w:r>
              <w:t>Channel (</w:t>
            </w:r>
            <w:proofErr w:type="spellStart"/>
            <w:r w:rsidR="003C5D4F">
              <w:fldChar w:fldCharType="begin"/>
            </w:r>
            <w:r w:rsidR="00A305D9">
              <w:instrText>HYPERLINK  \l "_Channel_2"</w:instrText>
            </w:r>
            <w:r w:rsidR="003C5D4F">
              <w:fldChar w:fldCharType="separate"/>
            </w:r>
            <w:proofErr w:type="gramStart"/>
            <w:r w:rsidRPr="00A5568A">
              <w:rPr>
                <w:rStyle w:val="Hyperlink"/>
              </w:rPr>
              <w:t>isbm:Channel</w:t>
            </w:r>
            <w:proofErr w:type="spellEnd"/>
            <w:proofErr w:type="gramEnd"/>
            <w:r w:rsidR="003C5D4F">
              <w:rPr>
                <w:rStyle w:val="Hyperlink"/>
              </w:rPr>
              <w:fldChar w:fldCharType="end"/>
            </w:r>
            <w:r>
              <w:t>) [1], composed of:</w:t>
            </w:r>
          </w:p>
          <w:p w14:paraId="1BEF36CF"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277D21">
              <w:rPr>
                <w:rStyle w:val="Hyperlink"/>
              </w:rPr>
              <w:t>xs:string</w:t>
            </w:r>
            <w:proofErr w:type="spellEnd"/>
            <w:r w:rsidR="003C5D4F">
              <w:rPr>
                <w:rStyle w:val="Hyperlink"/>
              </w:rPr>
              <w:fldChar w:fldCharType="end"/>
            </w:r>
            <w:r w:rsidRPr="00BF5A6C">
              <w:t>) [1]</w:t>
            </w:r>
          </w:p>
          <w:p w14:paraId="4316753F"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3C5D4F">
              <w:fldChar w:fldCharType="begin"/>
            </w:r>
            <w:r w:rsidR="003C5D4F">
              <w:instrText xml:space="preserve"> HYPERLINK \l "_ChannelType" \h </w:instrText>
            </w:r>
            <w:r w:rsidR="003C5D4F">
              <w:fldChar w:fldCharType="separate"/>
            </w:r>
            <w:proofErr w:type="gramStart"/>
            <w:r w:rsidRPr="00277D21">
              <w:rPr>
                <w:rStyle w:val="Hyperlink"/>
              </w:rPr>
              <w:t>isbm:ChannelType</w:t>
            </w:r>
            <w:proofErr w:type="spellEnd"/>
            <w:proofErr w:type="gramEnd"/>
            <w:r w:rsidR="003C5D4F">
              <w:rPr>
                <w:rStyle w:val="Hyperlink"/>
              </w:rPr>
              <w:fldChar w:fldCharType="end"/>
            </w:r>
            <w:r w:rsidRPr="00BF5A6C">
              <w:t>) [1]</w:t>
            </w:r>
          </w:p>
          <w:p w14:paraId="4F9CC7C1"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277D21">
              <w:rPr>
                <w:rStyle w:val="Hyperlink"/>
              </w:rPr>
              <w:t>xs:string</w:t>
            </w:r>
            <w:proofErr w:type="spellEnd"/>
            <w:r w:rsidR="003C5D4F">
              <w:rPr>
                <w:rStyle w:val="Hyperlink"/>
              </w:rPr>
              <w:fldChar w:fldCharType="end"/>
            </w:r>
            <w:r w:rsidRPr="00BF5A6C">
              <w:t>) [0..1]</w:t>
            </w:r>
          </w:p>
        </w:tc>
      </w:tr>
      <w:tr w:rsidR="002050A8" w14:paraId="1A41E0F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78AE7B5" w14:textId="77777777" w:rsidR="002050A8" w:rsidRDefault="002050A8" w:rsidP="00D32DF2">
            <w:pPr>
              <w:pStyle w:val="Compact"/>
            </w:pPr>
            <w:r>
              <w:t>Faults</w:t>
            </w:r>
          </w:p>
        </w:tc>
        <w:tc>
          <w:tcPr>
            <w:tcW w:w="4397" w:type="pct"/>
          </w:tcPr>
          <w:p w14:paraId="56E7EB7C" w14:textId="77777777" w:rsidR="002050A8" w:rsidRDefault="002050A8" w:rsidP="00D32DF2">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sidRPr="00DA02E8">
              <w:rPr>
                <w:rStyle w:val="Hyperlink"/>
              </w:rPr>
              <w:t>isbm:ChannelFault</w:t>
            </w:r>
            <w:proofErr w:type="spellEnd"/>
            <w:r w:rsidR="003C5D4F">
              <w:rPr>
                <w:rStyle w:val="Hyperlink"/>
              </w:rPr>
              <w:fldChar w:fldCharType="end"/>
            </w:r>
            <w:r>
              <w:t>)</w:t>
            </w:r>
          </w:p>
        </w:tc>
      </w:tr>
    </w:tbl>
    <w:p w14:paraId="6C614E28" w14:textId="77777777" w:rsidR="002050A8" w:rsidRDefault="002050A8" w:rsidP="002050A8">
      <w:pPr>
        <w:pStyle w:val="Heading4"/>
      </w:pPr>
      <w:r>
        <w:t>REST Interface</w:t>
      </w:r>
    </w:p>
    <w:p w14:paraId="6C004539" w14:textId="77777777" w:rsidR="002050A8" w:rsidRDefault="002050A8" w:rsidP="002050A8">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14:paraId="616C7CBD"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20" w:firstRow="1" w:lastRow="0" w:firstColumn="0" w:lastColumn="0" w:noHBand="0" w:noVBand="1"/>
      </w:tblPr>
      <w:tblGrid>
        <w:gridCol w:w="1226"/>
        <w:gridCol w:w="8936"/>
      </w:tblGrid>
      <w:tr w:rsidR="008A6556" w14:paraId="0BCAB868" w14:textId="77777777" w:rsidTr="0068505E">
        <w:trPr>
          <w:cnfStyle w:val="100000000000" w:firstRow="1" w:lastRow="0" w:firstColumn="0" w:lastColumn="0" w:oddVBand="0" w:evenVBand="0" w:oddHBand="0" w:evenHBand="0" w:firstRowFirstColumn="0" w:firstRowLastColumn="0" w:lastRowFirstColumn="0" w:lastRowLastColumn="0"/>
          <w:ins w:id="245" w:author="Matt Selway" w:date="2020-07-22T00:28:00Z"/>
        </w:trPr>
        <w:tc>
          <w:tcPr>
            <w:tcW w:w="603" w:type="pct"/>
          </w:tcPr>
          <w:p w14:paraId="7177978C" w14:textId="2548D91E" w:rsidR="008A6556" w:rsidRPr="00BF5A6C" w:rsidRDefault="008A6556" w:rsidP="00D32DF2">
            <w:pPr>
              <w:pStyle w:val="Compact"/>
              <w:rPr>
                <w:ins w:id="246" w:author="Matt Selway" w:date="2020-07-22T00:28:00Z"/>
                <w:sz w:val="18"/>
                <w:lang w:val="en-AU"/>
              </w:rPr>
            </w:pPr>
            <w:ins w:id="247" w:author="Matt Selway" w:date="2020-07-22T00:28:00Z">
              <w:r>
                <w:rPr>
                  <w:sz w:val="18"/>
                  <w:lang w:val="en-AU"/>
                </w:rPr>
                <w:t>Name</w:t>
              </w:r>
            </w:ins>
          </w:p>
        </w:tc>
        <w:tc>
          <w:tcPr>
            <w:tcW w:w="4397" w:type="pct"/>
          </w:tcPr>
          <w:p w14:paraId="13FDD46B" w14:textId="07D8A7BA" w:rsidR="008A6556" w:rsidRDefault="008A6556" w:rsidP="008A6556">
            <w:pPr>
              <w:pStyle w:val="Compact"/>
              <w:rPr>
                <w:ins w:id="248" w:author="Matt Selway" w:date="2020-07-22T00:28:00Z"/>
              </w:rPr>
            </w:pPr>
            <w:proofErr w:type="spellStart"/>
            <w:ins w:id="249" w:author="Matt Selway" w:date="2020-07-22T00:28:00Z">
              <w:r>
                <w:t>GetChannel</w:t>
              </w:r>
              <w:proofErr w:type="spellEnd"/>
            </w:ins>
          </w:p>
        </w:tc>
      </w:tr>
      <w:tr w:rsidR="002050A8" w14:paraId="166964B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9FA4132"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30A3C92C" w14:textId="77777777" w:rsidR="002050A8" w:rsidRPr="00BF5A6C" w:rsidRDefault="002050A8" w:rsidP="0068505E">
            <w:pPr>
              <w:pStyle w:val="Compact"/>
              <w:rPr>
                <w:sz w:val="18"/>
              </w:rPr>
            </w:pPr>
            <w:r>
              <w:t>GET</w:t>
            </w:r>
          </w:p>
        </w:tc>
      </w:tr>
      <w:tr w:rsidR="002050A8" w14:paraId="60D694A6" w14:textId="77777777" w:rsidTr="0068505E">
        <w:tc>
          <w:tcPr>
            <w:tcW w:w="603" w:type="pct"/>
          </w:tcPr>
          <w:p w14:paraId="6448AD9F" w14:textId="77777777" w:rsidR="002050A8" w:rsidRPr="00BF5A6C" w:rsidRDefault="002050A8" w:rsidP="00D32DF2">
            <w:pPr>
              <w:pStyle w:val="Compact"/>
              <w:rPr>
                <w:lang w:val="en-AU"/>
              </w:rPr>
            </w:pPr>
            <w:r>
              <w:t xml:space="preserve">URL </w:t>
            </w:r>
          </w:p>
        </w:tc>
        <w:tc>
          <w:tcPr>
            <w:tcW w:w="4397" w:type="pct"/>
          </w:tcPr>
          <w:p w14:paraId="53398600" w14:textId="61B0DF06" w:rsidR="002050A8" w:rsidRPr="00BF5A6C" w:rsidRDefault="002050A8" w:rsidP="00D32DF2">
            <w:pPr>
              <w:rPr>
                <w:sz w:val="18"/>
              </w:rPr>
            </w:pPr>
            <w:r w:rsidRPr="00BF5A6C">
              <w:t>/channels</w:t>
            </w:r>
            <w:r>
              <w:t>/{</w:t>
            </w:r>
            <w:r w:rsidR="00264F64">
              <w:t>channel-</w:t>
            </w:r>
            <w:proofErr w:type="spellStart"/>
            <w:r w:rsidR="00264F64">
              <w:t>uri</w:t>
            </w:r>
            <w:proofErr w:type="spellEnd"/>
            <w:r>
              <w:t>}</w:t>
            </w:r>
          </w:p>
        </w:tc>
      </w:tr>
      <w:tr w:rsidR="002050A8" w14:paraId="12AC6D7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3119EAA"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7600AAFC" w14:textId="77777777" w:rsidR="002050A8" w:rsidRPr="00BF5A6C" w:rsidRDefault="002050A8" w:rsidP="00D32DF2">
            <w:pPr>
              <w:rPr>
                <w:sz w:val="18"/>
              </w:rPr>
            </w:pPr>
            <w:r>
              <w:t>N/A</w:t>
            </w:r>
          </w:p>
        </w:tc>
      </w:tr>
      <w:tr w:rsidR="002050A8" w14:paraId="7AFAC0B1" w14:textId="77777777" w:rsidTr="0068505E">
        <w:tc>
          <w:tcPr>
            <w:tcW w:w="603" w:type="pct"/>
          </w:tcPr>
          <w:p w14:paraId="7BF09265" w14:textId="77777777" w:rsidR="002050A8" w:rsidRPr="00BF5A6C" w:rsidRDefault="002050A8" w:rsidP="00D32DF2">
            <w:pPr>
              <w:pStyle w:val="Compact"/>
              <w:rPr>
                <w:sz w:val="18"/>
              </w:rPr>
            </w:pPr>
            <w:r w:rsidRPr="00BF5A6C">
              <w:rPr>
                <w:sz w:val="18"/>
                <w:lang w:val="en-AU"/>
              </w:rPr>
              <w:t xml:space="preserve">HTTP </w:t>
            </w:r>
            <w:r>
              <w:t>Response (Success)</w:t>
            </w:r>
          </w:p>
        </w:tc>
        <w:tc>
          <w:tcPr>
            <w:tcW w:w="4397" w:type="pct"/>
          </w:tcPr>
          <w:p w14:paraId="572D2BEB" w14:textId="77777777" w:rsidR="002050A8" w:rsidRPr="00BF5A6C" w:rsidRDefault="002050A8" w:rsidP="00D32DF2">
            <w:pPr>
              <w:pStyle w:val="Compact"/>
              <w:rPr>
                <w:sz w:val="18"/>
              </w:rPr>
            </w:pPr>
            <w:r>
              <w:t>200 OK</w:t>
            </w:r>
          </w:p>
        </w:tc>
      </w:tr>
      <w:tr w:rsidR="002050A8" w14:paraId="30D9890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0BF3CD7" w14:textId="77777777" w:rsidR="002050A8" w:rsidRPr="00BF5A6C" w:rsidRDefault="002050A8" w:rsidP="00D32DF2">
            <w:pPr>
              <w:pStyle w:val="Compact"/>
            </w:pPr>
            <w:r>
              <w:t>Output</w:t>
            </w:r>
          </w:p>
        </w:tc>
        <w:tc>
          <w:tcPr>
            <w:tcW w:w="4397" w:type="pct"/>
          </w:tcPr>
          <w:p w14:paraId="5E18AF24" w14:textId="520B8FFE" w:rsidR="002050A8" w:rsidRDefault="002050A8" w:rsidP="00D32DF2">
            <w:pPr>
              <w:pStyle w:val="Compact"/>
              <w:rPr>
                <w:ins w:id="250" w:author="Matt Selway" w:date="2020-07-21T16:21:00Z"/>
                <w:bCs/>
              </w:rPr>
            </w:pPr>
            <w:r w:rsidRPr="009E20EB">
              <w:t xml:space="preserve">Channel </w:t>
            </w:r>
            <w:r>
              <w:rPr>
                <w:bCs/>
              </w:rPr>
              <w:t>(</w:t>
            </w:r>
            <w:proofErr w:type="spellStart"/>
            <w:r w:rsidR="003C5D4F">
              <w:fldChar w:fldCharType="begin"/>
            </w:r>
            <w:r w:rsidR="00A305D9">
              <w:instrText>HYPERLINK  \l "_Channel_1"</w:instrText>
            </w:r>
            <w:r w:rsidR="003C5D4F">
              <w:fldChar w:fldCharType="separate"/>
            </w:r>
            <w:r w:rsidRPr="00CE07DE">
              <w:rPr>
                <w:rStyle w:val="Hyperlink"/>
                <w:bCs/>
              </w:rPr>
              <w:t>json:Channel</w:t>
            </w:r>
            <w:proofErr w:type="spellEnd"/>
            <w:r w:rsidR="003C5D4F">
              <w:rPr>
                <w:rStyle w:val="Hyperlink"/>
                <w:bCs/>
              </w:rPr>
              <w:fldChar w:fldCharType="end"/>
            </w:r>
            <w:r>
              <w:rPr>
                <w:bCs/>
              </w:rPr>
              <w:t>) [1]</w:t>
            </w:r>
            <w:ins w:id="251" w:author="Matt Selway" w:date="2020-07-21T16:23:00Z">
              <w:r w:rsidR="00A305D9">
                <w:rPr>
                  <w:bCs/>
                </w:rPr>
                <w:t>, composed of:</w:t>
              </w:r>
            </w:ins>
            <w:del w:id="252" w:author="Matt Selway" w:date="2020-07-21T16:23:00Z">
              <w:r w:rsidDel="00A305D9">
                <w:rPr>
                  <w:bCs/>
                </w:rPr>
                <w:delText xml:space="preserve"> </w:delText>
              </w:r>
              <w:r w:rsidRPr="009E20EB" w:rsidDel="00A305D9">
                <w:delText xml:space="preserve">excluding </w:delText>
              </w:r>
              <w:r w:rsidDel="00A305D9">
                <w:rPr>
                  <w:bCs/>
                </w:rPr>
                <w:delText>s</w:delText>
              </w:r>
              <w:r w:rsidRPr="00272291" w:rsidDel="00A305D9">
                <w:rPr>
                  <w:bCs/>
                </w:rPr>
                <w:delText>ecurityTokens</w:delText>
              </w:r>
            </w:del>
          </w:p>
          <w:p w14:paraId="6B12F4AC" w14:textId="66D48EB5" w:rsidR="00A305D9" w:rsidRPr="003B5061" w:rsidRDefault="00A305D9" w:rsidP="00A305D9">
            <w:pPr>
              <w:pStyle w:val="ListParagraph"/>
              <w:numPr>
                <w:ilvl w:val="0"/>
                <w:numId w:val="3"/>
              </w:numPr>
              <w:rPr>
                <w:ins w:id="253" w:author="Matt Selway" w:date="2020-07-21T16:21:00Z"/>
              </w:rPr>
            </w:pPr>
            <w:proofErr w:type="spellStart"/>
            <w:ins w:id="254" w:author="Matt Selway" w:date="2020-07-21T16:21:00Z">
              <w:r>
                <w:t>ChannelURI</w:t>
              </w:r>
              <w:proofErr w:type="spellEnd"/>
              <w:r>
                <w:rPr>
                  <w:bCs/>
                </w:rPr>
                <w:t xml:space="preserve"> “</w:t>
              </w:r>
              <w:proofErr w:type="spellStart"/>
              <w:r>
                <w:rPr>
                  <w:bCs/>
                </w:rPr>
                <w:t>uri</w:t>
              </w:r>
              <w:proofErr w:type="spellEnd"/>
              <w:r>
                <w:rPr>
                  <w:bCs/>
                </w:rPr>
                <w:t xml:space="preserve">” </w:t>
              </w:r>
              <w:r w:rsidRPr="003B5061">
                <w:t>(</w:t>
              </w:r>
              <w:proofErr w:type="spellStart"/>
              <w:r>
                <w:fldChar w:fldCharType="begin"/>
              </w:r>
            </w:ins>
            <w:ins w:id="255" w:author="Matt Selway" w:date="2020-07-21T16:22:00Z">
              <w:r>
                <w:instrText>HYPERLINK "https://tools.ietf.org/html/draft-wright-json-schema-00" \l "section-4.2"</w:instrText>
              </w:r>
            </w:ins>
            <w:ins w:id="256" w:author="Matt Selway" w:date="2020-07-21T16:21:00Z">
              <w:r>
                <w:fldChar w:fldCharType="separate"/>
              </w:r>
              <w:r w:rsidRPr="00782492">
                <w:rPr>
                  <w:rStyle w:val="Hyperlink"/>
                </w:rPr>
                <w:t>json:string</w:t>
              </w:r>
              <w:proofErr w:type="spellEnd"/>
              <w:r>
                <w:rPr>
                  <w:rStyle w:val="Hyperlink"/>
                </w:rPr>
                <w:fldChar w:fldCharType="end"/>
              </w:r>
              <w:r w:rsidRPr="003B5061">
                <w:t>)</w:t>
              </w:r>
              <w:r>
                <w:t xml:space="preserve"> [1]</w:t>
              </w:r>
            </w:ins>
          </w:p>
          <w:p w14:paraId="514155B5" w14:textId="77777777" w:rsidR="00A305D9" w:rsidRPr="00272291" w:rsidRDefault="00A305D9" w:rsidP="00A305D9">
            <w:pPr>
              <w:pStyle w:val="ListParagraph"/>
              <w:numPr>
                <w:ilvl w:val="0"/>
                <w:numId w:val="3"/>
              </w:numPr>
              <w:rPr>
                <w:ins w:id="257" w:author="Matt Selway" w:date="2020-07-21T16:21:00Z"/>
                <w:bCs/>
              </w:rPr>
            </w:pPr>
            <w:proofErr w:type="spellStart"/>
            <w:ins w:id="258" w:author="Matt Selway" w:date="2020-07-21T16:21:00Z">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fldChar w:fldCharType="begin"/>
              </w:r>
              <w:r>
                <w:instrText xml:space="preserve"> HYPERLINK \l "_ChannelType_1" </w:instrText>
              </w:r>
              <w:r>
                <w:fldChar w:fldCharType="separate"/>
              </w:r>
              <w:proofErr w:type="gramStart"/>
              <w:r w:rsidRPr="00685981">
                <w:rPr>
                  <w:rStyle w:val="Hyperlink"/>
                  <w:bCs/>
                </w:rPr>
                <w:t>json:ChannelType</w:t>
              </w:r>
              <w:proofErr w:type="spellEnd"/>
              <w:proofErr w:type="gramEnd"/>
              <w:r>
                <w:rPr>
                  <w:rStyle w:val="Hyperlink"/>
                  <w:bCs/>
                </w:rPr>
                <w:fldChar w:fldCharType="end"/>
              </w:r>
              <w:r w:rsidRPr="00272291">
                <w:rPr>
                  <w:bCs/>
                </w:rPr>
                <w:t>)</w:t>
              </w:r>
              <w:r>
                <w:rPr>
                  <w:bCs/>
                </w:rPr>
                <w:t xml:space="preserve"> [1]</w:t>
              </w:r>
            </w:ins>
          </w:p>
          <w:p w14:paraId="438DC55E" w14:textId="251FCA1E" w:rsidR="00A305D9" w:rsidRPr="00BF5A6C" w:rsidRDefault="00A305D9" w:rsidP="00A305D9">
            <w:pPr>
              <w:pStyle w:val="ListParagraph"/>
              <w:numPr>
                <w:ilvl w:val="0"/>
                <w:numId w:val="3"/>
              </w:numPr>
              <w:rPr>
                <w:sz w:val="18"/>
              </w:rPr>
            </w:pPr>
            <w:proofErr w:type="spellStart"/>
            <w:ins w:id="259" w:author="Matt Selway" w:date="2020-07-21T16:21:00Z">
              <w:r>
                <w:rPr>
                  <w:bCs/>
                </w:rPr>
                <w:t>ChannelDescription</w:t>
              </w:r>
              <w:proofErr w:type="spellEnd"/>
              <w:r>
                <w:rPr>
                  <w:bCs/>
                </w:rPr>
                <w:t xml:space="preserve"> “description” </w:t>
              </w:r>
              <w:r w:rsidRPr="00272291">
                <w:rPr>
                  <w:bCs/>
                </w:rPr>
                <w:t>(</w:t>
              </w:r>
              <w:proofErr w:type="spellStart"/>
              <w:r>
                <w:fldChar w:fldCharType="begin"/>
              </w:r>
              <w:r>
                <w:instrText>HYPERLINK "https://tools.ietf.org/html/draft-wright-json-schema-00" \l "section-4.2"</w:instrText>
              </w:r>
              <w:r>
                <w:fldChar w:fldCharType="separate"/>
              </w:r>
              <w:r w:rsidRPr="00782492">
                <w:rPr>
                  <w:rStyle w:val="Hyperlink"/>
                </w:rPr>
                <w:t>json:string</w:t>
              </w:r>
              <w:proofErr w:type="spellEnd"/>
              <w:r>
                <w:rPr>
                  <w:rStyle w:val="Hyperlink"/>
                </w:rPr>
                <w:fldChar w:fldCharType="end"/>
              </w:r>
              <w:r w:rsidRPr="00272291">
                <w:rPr>
                  <w:bCs/>
                </w:rPr>
                <w:t>)</w:t>
              </w:r>
              <w:r>
                <w:rPr>
                  <w:bCs/>
                </w:rPr>
                <w:t xml:space="preserve"> [0..1]</w:t>
              </w:r>
            </w:ins>
          </w:p>
        </w:tc>
      </w:tr>
      <w:tr w:rsidR="002050A8" w14:paraId="18C25BC2" w14:textId="77777777" w:rsidTr="0068505E">
        <w:trPr>
          <w:trHeight w:val="972"/>
        </w:trPr>
        <w:tc>
          <w:tcPr>
            <w:tcW w:w="603" w:type="pct"/>
          </w:tcPr>
          <w:p w14:paraId="2469D936" w14:textId="77777777" w:rsidR="002050A8" w:rsidRPr="00BF5A6C" w:rsidRDefault="002050A8" w:rsidP="00D32DF2">
            <w:pPr>
              <w:pStyle w:val="Compact"/>
              <w:rPr>
                <w:sz w:val="18"/>
              </w:rPr>
            </w:pPr>
            <w:r w:rsidRPr="00BF5A6C">
              <w:rPr>
                <w:sz w:val="18"/>
                <w:lang w:val="en-AU"/>
              </w:rPr>
              <w:t xml:space="preserve">HTTP </w:t>
            </w:r>
            <w:r>
              <w:t>Response</w:t>
            </w:r>
          </w:p>
          <w:p w14:paraId="0BBEAB09" w14:textId="77777777" w:rsidR="002050A8" w:rsidRPr="00BF5A6C" w:rsidRDefault="002050A8" w:rsidP="00D32DF2">
            <w:pPr>
              <w:pStyle w:val="Compact"/>
              <w:rPr>
                <w:sz w:val="18"/>
              </w:rPr>
            </w:pPr>
            <w:r>
              <w:t>(Error)</w:t>
            </w:r>
          </w:p>
        </w:tc>
        <w:tc>
          <w:tcPr>
            <w:tcW w:w="4397" w:type="pct"/>
          </w:tcPr>
          <w:p w14:paraId="2CB43783" w14:textId="77777777" w:rsidR="002050A8" w:rsidRPr="00BF5A6C" w:rsidRDefault="002050A8" w:rsidP="00D32DF2">
            <w:pPr>
              <w:pStyle w:val="Compact"/>
              <w:rPr>
                <w:sz w:val="18"/>
              </w:rPr>
            </w:pPr>
            <w:proofErr w:type="spellStart"/>
            <w:r>
              <w:t>ChannelFault</w:t>
            </w:r>
            <w:proofErr w:type="spellEnd"/>
            <w:r>
              <w:t xml:space="preserve"> (</w:t>
            </w:r>
            <w:proofErr w:type="spellStart"/>
            <w:r w:rsidR="003C5D4F">
              <w:fldChar w:fldCharType="begin"/>
            </w:r>
            <w:r w:rsidR="003C5D4F">
              <w:instrText xml:space="preserve"> HYPERLINK "http://www.openoandm.org/isbm/2.0/openapi/channel_management_service.yml" </w:instrText>
            </w:r>
            <w:r w:rsidR="003C5D4F">
              <w:fldChar w:fldCharType="separate"/>
            </w:r>
            <w:r w:rsidRPr="00ED5528">
              <w:rPr>
                <w:rStyle w:val="Hyperlink"/>
              </w:rPr>
              <w:t>json:ChannelFault</w:t>
            </w:r>
            <w:proofErr w:type="spellEnd"/>
            <w:r w:rsidR="003C5D4F">
              <w:rPr>
                <w:rStyle w:val="Hyperlink"/>
              </w:rPr>
              <w:fldChar w:fldCharType="end"/>
            </w:r>
            <w:r>
              <w:t>) – 404 Not Found</w:t>
            </w:r>
          </w:p>
        </w:tc>
      </w:tr>
    </w:tbl>
    <w:p w14:paraId="7346D9AC" w14:textId="77777777" w:rsidR="002050A8" w:rsidRPr="008A58AB" w:rsidRDefault="002050A8" w:rsidP="002050A8">
      <w:pPr>
        <w:pStyle w:val="Note"/>
      </w:pPr>
      <w:r>
        <w:t>NOTE</w:t>
      </w:r>
      <w:r>
        <w:tab/>
        <w:t xml:space="preserve">The output Channel omits the </w:t>
      </w:r>
      <w:proofErr w:type="spellStart"/>
      <w:r>
        <w:t>SecurityTokens</w:t>
      </w:r>
      <w:proofErr w:type="spellEnd"/>
      <w:r>
        <w:t xml:space="preserve"> to prevent leakage of sensitive information.</w:t>
      </w:r>
    </w:p>
    <w:p w14:paraId="00197E2B" w14:textId="77777777" w:rsidR="002050A8" w:rsidRDefault="002050A8" w:rsidP="002050A8">
      <w:pPr>
        <w:pStyle w:val="Heading3"/>
      </w:pPr>
      <w:bookmarkStart w:id="260" w:name="_Toc46269759"/>
      <w:r>
        <w:lastRenderedPageBreak/>
        <w:t>Get Channels</w:t>
      </w:r>
      <w:bookmarkEnd w:id="238"/>
      <w:bookmarkEnd w:id="239"/>
      <w:bookmarkEnd w:id="260"/>
    </w:p>
    <w:p w14:paraId="6D09F3A3" w14:textId="77777777" w:rsidR="002050A8" w:rsidRPr="00B32A4F" w:rsidRDefault="002050A8" w:rsidP="002050A8">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22B1FA6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1D4A103" w14:textId="77777777" w:rsidR="002050A8" w:rsidRDefault="002050A8" w:rsidP="00D32DF2">
            <w:pPr>
              <w:pStyle w:val="Compact"/>
            </w:pPr>
            <w:r>
              <w:t>Name</w:t>
            </w:r>
          </w:p>
        </w:tc>
        <w:tc>
          <w:tcPr>
            <w:tcW w:w="0" w:type="auto"/>
          </w:tcPr>
          <w:p w14:paraId="4531CDD3" w14:textId="77777777" w:rsidR="002050A8" w:rsidRDefault="002050A8" w:rsidP="00D32DF2">
            <w:pPr>
              <w:pStyle w:val="Compact"/>
            </w:pPr>
            <w:proofErr w:type="spellStart"/>
            <w:r>
              <w:t>GetChannels</w:t>
            </w:r>
            <w:proofErr w:type="spellEnd"/>
          </w:p>
        </w:tc>
      </w:tr>
      <w:tr w:rsidR="002050A8" w14:paraId="03A4AB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0510F" w14:textId="77777777" w:rsidR="002050A8" w:rsidRDefault="002050A8" w:rsidP="00D32DF2">
            <w:pPr>
              <w:pStyle w:val="Compact"/>
            </w:pPr>
            <w:r>
              <w:t>Description</w:t>
            </w:r>
          </w:p>
        </w:tc>
        <w:tc>
          <w:tcPr>
            <w:tcW w:w="0" w:type="auto"/>
          </w:tcPr>
          <w:p w14:paraId="589267CB" w14:textId="77777777" w:rsidR="002050A8" w:rsidRDefault="002050A8" w:rsidP="00D32DF2">
            <w:pPr>
              <w:pStyle w:val="Compact"/>
            </w:pPr>
            <w:r>
              <w:t>Gets information about all channels.</w:t>
            </w:r>
          </w:p>
        </w:tc>
      </w:tr>
      <w:tr w:rsidR="002050A8" w14:paraId="38854FEE" w14:textId="77777777" w:rsidTr="00D32DF2">
        <w:tc>
          <w:tcPr>
            <w:tcW w:w="0" w:type="auto"/>
          </w:tcPr>
          <w:p w14:paraId="5F484579" w14:textId="77777777" w:rsidR="002050A8" w:rsidRDefault="002050A8" w:rsidP="00D32DF2">
            <w:pPr>
              <w:pStyle w:val="Compact"/>
            </w:pPr>
            <w:r>
              <w:t>Input</w:t>
            </w:r>
          </w:p>
        </w:tc>
        <w:tc>
          <w:tcPr>
            <w:tcW w:w="0" w:type="auto"/>
          </w:tcPr>
          <w:p w14:paraId="729E2884" w14:textId="77777777" w:rsidR="002050A8" w:rsidRDefault="002050A8" w:rsidP="00D32DF2">
            <w:pPr>
              <w:pStyle w:val="Compact"/>
            </w:pPr>
            <w:r>
              <w:t>N/A</w:t>
            </w:r>
          </w:p>
        </w:tc>
      </w:tr>
      <w:tr w:rsidR="002050A8" w14:paraId="7E7A1BE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D584097" w14:textId="77777777" w:rsidR="002050A8" w:rsidRDefault="002050A8" w:rsidP="00D32DF2">
            <w:pPr>
              <w:pStyle w:val="Compact"/>
            </w:pPr>
            <w:r>
              <w:t>Behavior</w:t>
            </w:r>
          </w:p>
        </w:tc>
        <w:tc>
          <w:tcPr>
            <w:tcW w:w="0" w:type="auto"/>
          </w:tcPr>
          <w:p w14:paraId="6DB2C69B" w14:textId="77777777" w:rsidR="002050A8" w:rsidRDefault="002050A8" w:rsidP="00D32DF2">
            <w:pPr>
              <w:pStyle w:val="Compact"/>
            </w:pPr>
            <w:r>
              <w:t>The channels returned are filtered by those that match the security token. Any channel that does not have security tokens assigned are returned regardless.</w:t>
            </w:r>
          </w:p>
        </w:tc>
      </w:tr>
      <w:tr w:rsidR="002050A8" w14:paraId="40236D5E" w14:textId="77777777" w:rsidTr="00D32DF2">
        <w:tc>
          <w:tcPr>
            <w:tcW w:w="0" w:type="auto"/>
          </w:tcPr>
          <w:p w14:paraId="2D8E1111" w14:textId="77777777" w:rsidR="002050A8" w:rsidRDefault="002050A8" w:rsidP="00D32DF2">
            <w:pPr>
              <w:pStyle w:val="Compact"/>
            </w:pPr>
            <w:r>
              <w:t>Output</w:t>
            </w:r>
          </w:p>
        </w:tc>
        <w:tc>
          <w:tcPr>
            <w:tcW w:w="0" w:type="auto"/>
          </w:tcPr>
          <w:p w14:paraId="3E31750B" w14:textId="77777777" w:rsidR="002050A8" w:rsidRDefault="002050A8" w:rsidP="00D32DF2">
            <w:r>
              <w:t>Channel [</w:t>
            </w:r>
            <w:proofErr w:type="gramStart"/>
            <w:r>
              <w:t>0..</w:t>
            </w:r>
            <w:proofErr w:type="gramEnd"/>
            <w:r>
              <w:t>*], composed of:</w:t>
            </w:r>
          </w:p>
          <w:p w14:paraId="0A6405DC" w14:textId="77777777" w:rsidR="002050A8" w:rsidRDefault="002050A8" w:rsidP="00D32DF2">
            <w:r>
              <w:t>    </w:t>
            </w:r>
            <w:proofErr w:type="spellStart"/>
            <w:r>
              <w:t>ChannelURI</w:t>
            </w:r>
            <w:proofErr w:type="spellEnd"/>
            <w:r>
              <w:t xml:space="preserve"> [1]</w:t>
            </w:r>
          </w:p>
          <w:p w14:paraId="3A417AC0" w14:textId="77777777" w:rsidR="002050A8" w:rsidRDefault="002050A8" w:rsidP="00D32DF2">
            <w:r>
              <w:t>    </w:t>
            </w:r>
            <w:proofErr w:type="spellStart"/>
            <w:r>
              <w:t>ChannelType</w:t>
            </w:r>
            <w:proofErr w:type="spellEnd"/>
            <w:r>
              <w:t xml:space="preserve"> [1]</w:t>
            </w:r>
          </w:p>
          <w:p w14:paraId="7D0EE991" w14:textId="77777777" w:rsidR="002050A8" w:rsidRDefault="002050A8" w:rsidP="00D32DF2">
            <w:r>
              <w:t>    </w:t>
            </w:r>
            <w:proofErr w:type="spellStart"/>
            <w:r>
              <w:t>ChannelDescription</w:t>
            </w:r>
            <w:proofErr w:type="spellEnd"/>
            <w:r>
              <w:t xml:space="preserve"> [</w:t>
            </w:r>
            <w:proofErr w:type="gramStart"/>
            <w:r>
              <w:t>0..</w:t>
            </w:r>
            <w:proofErr w:type="gramEnd"/>
            <w:r>
              <w:t>1]</w:t>
            </w:r>
          </w:p>
        </w:tc>
      </w:tr>
      <w:tr w:rsidR="002050A8" w14:paraId="0C27B16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A277535" w14:textId="77777777" w:rsidR="002050A8" w:rsidRDefault="002050A8" w:rsidP="00D32DF2">
            <w:pPr>
              <w:pStyle w:val="Compact"/>
            </w:pPr>
            <w:r>
              <w:t>Faults</w:t>
            </w:r>
          </w:p>
        </w:tc>
        <w:tc>
          <w:tcPr>
            <w:tcW w:w="0" w:type="auto"/>
          </w:tcPr>
          <w:p w14:paraId="46C845B9" w14:textId="77777777" w:rsidR="002050A8" w:rsidRDefault="002050A8" w:rsidP="00D32DF2">
            <w:pPr>
              <w:pStyle w:val="Compact"/>
            </w:pPr>
            <w:r>
              <w:t>N/A</w:t>
            </w:r>
          </w:p>
        </w:tc>
      </w:tr>
    </w:tbl>
    <w:p w14:paraId="69CCDB02" w14:textId="77777777" w:rsidR="002050A8" w:rsidRDefault="002050A8" w:rsidP="002050A8">
      <w:pPr>
        <w:pStyle w:val="Heading4"/>
      </w:pPr>
      <w:bookmarkStart w:id="261" w:name="notification-service"/>
      <w:bookmarkEnd w:id="261"/>
      <w:r>
        <w:t>SOAP Interface</w:t>
      </w:r>
    </w:p>
    <w:p w14:paraId="72FAD6D5" w14:textId="77777777" w:rsidR="002050A8" w:rsidRDefault="002050A8" w:rsidP="002050A8">
      <w:pPr>
        <w:pStyle w:val="BodyText"/>
      </w:pPr>
      <w:r>
        <w:t>The Get Channels general interface is mapped into SOAP 1.1/1.2 as embedded XML schemas in WSDL descriptions according to the following schema types.</w:t>
      </w:r>
    </w:p>
    <w:p w14:paraId="1C1093EE"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A6556" w14:paraId="4A7ECAFD" w14:textId="77777777" w:rsidTr="0068505E">
        <w:trPr>
          <w:cnfStyle w:val="100000000000" w:firstRow="1" w:lastRow="0" w:firstColumn="0" w:lastColumn="0" w:oddVBand="0" w:evenVBand="0" w:oddHBand="0" w:evenHBand="0" w:firstRowFirstColumn="0" w:firstRowLastColumn="0" w:lastRowFirstColumn="0" w:lastRowLastColumn="0"/>
          <w:ins w:id="262" w:author="Matt Selway" w:date="2020-07-22T00:28:00Z"/>
        </w:trPr>
        <w:tc>
          <w:tcPr>
            <w:tcW w:w="603" w:type="pct"/>
          </w:tcPr>
          <w:p w14:paraId="648F3E84" w14:textId="347AE45F" w:rsidR="008A6556" w:rsidRPr="00BF5A6C" w:rsidRDefault="008A6556" w:rsidP="00D32DF2">
            <w:pPr>
              <w:pStyle w:val="Compact"/>
              <w:rPr>
                <w:ins w:id="263" w:author="Matt Selway" w:date="2020-07-22T00:28:00Z"/>
              </w:rPr>
            </w:pPr>
            <w:ins w:id="264" w:author="Matt Selway" w:date="2020-07-22T00:28:00Z">
              <w:r>
                <w:t>Name</w:t>
              </w:r>
            </w:ins>
          </w:p>
        </w:tc>
        <w:tc>
          <w:tcPr>
            <w:tcW w:w="4397" w:type="pct"/>
          </w:tcPr>
          <w:p w14:paraId="665E4B62" w14:textId="21CB358B" w:rsidR="008A6556" w:rsidRDefault="008A6556" w:rsidP="008A6556">
            <w:pPr>
              <w:pStyle w:val="Compact"/>
              <w:rPr>
                <w:ins w:id="265" w:author="Matt Selway" w:date="2020-07-22T00:28:00Z"/>
              </w:rPr>
            </w:pPr>
            <w:proofErr w:type="spellStart"/>
            <w:ins w:id="266" w:author="Matt Selway" w:date="2020-07-22T00:28:00Z">
              <w:r>
                <w:t>GetChannels</w:t>
              </w:r>
              <w:proofErr w:type="spellEnd"/>
            </w:ins>
          </w:p>
        </w:tc>
      </w:tr>
      <w:tr w:rsidR="002050A8" w14:paraId="4C323CB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07D053" w14:textId="77777777" w:rsidR="002050A8" w:rsidRPr="00BF5A6C" w:rsidRDefault="002050A8" w:rsidP="00D32DF2">
            <w:pPr>
              <w:pStyle w:val="Compact"/>
            </w:pPr>
            <w:r w:rsidRPr="00BF5A6C">
              <w:t>Input</w:t>
            </w:r>
          </w:p>
        </w:tc>
        <w:tc>
          <w:tcPr>
            <w:tcW w:w="4397" w:type="pct"/>
          </w:tcPr>
          <w:p w14:paraId="1DCFE934" w14:textId="77777777" w:rsidR="002050A8" w:rsidRPr="00BF5A6C" w:rsidRDefault="002050A8" w:rsidP="0068505E">
            <w:pPr>
              <w:pStyle w:val="Compact"/>
            </w:pPr>
            <w:r>
              <w:t>N/A</w:t>
            </w:r>
          </w:p>
        </w:tc>
      </w:tr>
      <w:tr w:rsidR="002050A8" w14:paraId="71420687" w14:textId="77777777" w:rsidTr="0068505E">
        <w:tc>
          <w:tcPr>
            <w:tcW w:w="603" w:type="pct"/>
          </w:tcPr>
          <w:p w14:paraId="3E4F331C" w14:textId="77777777" w:rsidR="002050A8" w:rsidRDefault="002050A8" w:rsidP="00D32DF2">
            <w:pPr>
              <w:pStyle w:val="Compact"/>
            </w:pPr>
            <w:r>
              <w:t>Output</w:t>
            </w:r>
          </w:p>
        </w:tc>
        <w:tc>
          <w:tcPr>
            <w:tcW w:w="4397" w:type="pct"/>
          </w:tcPr>
          <w:p w14:paraId="7F6886B8" w14:textId="77777777" w:rsidR="002050A8" w:rsidRDefault="002050A8" w:rsidP="0068505E">
            <w:pPr>
              <w:pStyle w:val="Compact"/>
            </w:pPr>
            <w:proofErr w:type="spellStart"/>
            <w:r>
              <w:t>Get</w:t>
            </w:r>
            <w:r w:rsidRPr="00947376">
              <w:t>Channel</w:t>
            </w:r>
            <w:r>
              <w:t>s</w:t>
            </w:r>
            <w:r w:rsidRPr="00947376">
              <w:t>Response</w:t>
            </w:r>
            <w:proofErr w:type="spellEnd"/>
            <w:r>
              <w:t xml:space="preserve"> (</w:t>
            </w:r>
            <w:proofErr w:type="spellStart"/>
            <w:r w:rsidR="003C5D4F">
              <w:fldChar w:fldCharType="begin"/>
            </w:r>
            <w:r w:rsidR="003C5D4F">
              <w:instrText xml:space="preserve"> HYPERLINK "http://www.openoandm.org/isbm/2.0/wsdl/ChannelManagementService.wsdl" </w:instrText>
            </w:r>
            <w:r w:rsidR="003C5D4F">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3C5D4F">
              <w:rPr>
                <w:rStyle w:val="Hyperlink"/>
              </w:rPr>
              <w:fldChar w:fldCharType="end"/>
            </w:r>
            <w:r>
              <w:t>)</w:t>
            </w:r>
          </w:p>
          <w:p w14:paraId="680540F8" w14:textId="77777777" w:rsidR="002050A8" w:rsidRDefault="002050A8" w:rsidP="00D32DF2">
            <w:pPr>
              <w:pStyle w:val="ListParagraph"/>
              <w:numPr>
                <w:ilvl w:val="0"/>
                <w:numId w:val="3"/>
              </w:numPr>
            </w:pPr>
            <w:r>
              <w:t>Channel (</w:t>
            </w:r>
            <w:proofErr w:type="spellStart"/>
            <w:r w:rsidR="003C5D4F">
              <w:fldChar w:fldCharType="begin"/>
            </w:r>
            <w:r w:rsidR="003C5D4F">
              <w:instrText xml:space="preserve"> HYPERLINK \l "channel-xml" </w:instrText>
            </w:r>
            <w:r w:rsidR="003C5D4F">
              <w:fldChar w:fldCharType="separate"/>
            </w:r>
            <w:proofErr w:type="gramStart"/>
            <w:r w:rsidRPr="00A5568A">
              <w:rPr>
                <w:rStyle w:val="Hyperlink"/>
              </w:rPr>
              <w:t>isbm:Channel</w:t>
            </w:r>
            <w:proofErr w:type="spellEnd"/>
            <w:proofErr w:type="gramEnd"/>
            <w:r w:rsidR="003C5D4F">
              <w:rPr>
                <w:rStyle w:val="Hyperlink"/>
              </w:rPr>
              <w:fldChar w:fldCharType="end"/>
            </w:r>
            <w:r>
              <w:t>) [0..*], composed of:</w:t>
            </w:r>
          </w:p>
          <w:p w14:paraId="2C9A5B50" w14:textId="77777777" w:rsidR="002050A8" w:rsidRPr="00BF5A6C" w:rsidRDefault="002050A8" w:rsidP="00D32DF2">
            <w:pPr>
              <w:pStyle w:val="ListParagraph"/>
              <w:numPr>
                <w:ilvl w:val="1"/>
                <w:numId w:val="3"/>
              </w:numPr>
            </w:pPr>
            <w:proofErr w:type="spellStart"/>
            <w:r w:rsidRPr="00BF5A6C">
              <w:t>ChannelURI</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277D21">
              <w:rPr>
                <w:rStyle w:val="Hyperlink"/>
              </w:rPr>
              <w:t>xs:string</w:t>
            </w:r>
            <w:proofErr w:type="spellEnd"/>
            <w:r w:rsidR="003C5D4F">
              <w:rPr>
                <w:rStyle w:val="Hyperlink"/>
              </w:rPr>
              <w:fldChar w:fldCharType="end"/>
            </w:r>
            <w:r w:rsidRPr="00BF5A6C">
              <w:t>) [1]</w:t>
            </w:r>
          </w:p>
          <w:p w14:paraId="38ADD126" w14:textId="77777777" w:rsidR="002050A8" w:rsidRPr="00BF5A6C" w:rsidRDefault="002050A8" w:rsidP="00D32DF2">
            <w:pPr>
              <w:pStyle w:val="ListParagraph"/>
              <w:numPr>
                <w:ilvl w:val="1"/>
                <w:numId w:val="3"/>
              </w:numPr>
            </w:pPr>
            <w:proofErr w:type="spellStart"/>
            <w:r w:rsidRPr="00BF5A6C">
              <w:t>ChannelType</w:t>
            </w:r>
            <w:proofErr w:type="spellEnd"/>
            <w:r w:rsidRPr="00BF5A6C">
              <w:t xml:space="preserve"> (</w:t>
            </w:r>
            <w:proofErr w:type="spellStart"/>
            <w:r w:rsidR="003C5D4F">
              <w:fldChar w:fldCharType="begin"/>
            </w:r>
            <w:r w:rsidR="003C5D4F">
              <w:instrText xml:space="preserve"> HYPERLINK \l "_ChannelType" \h </w:instrText>
            </w:r>
            <w:r w:rsidR="003C5D4F">
              <w:fldChar w:fldCharType="separate"/>
            </w:r>
            <w:proofErr w:type="gramStart"/>
            <w:r w:rsidRPr="00277D21">
              <w:rPr>
                <w:rStyle w:val="Hyperlink"/>
              </w:rPr>
              <w:t>isbm:ChannelType</w:t>
            </w:r>
            <w:proofErr w:type="spellEnd"/>
            <w:proofErr w:type="gramEnd"/>
            <w:r w:rsidR="003C5D4F">
              <w:rPr>
                <w:rStyle w:val="Hyperlink"/>
              </w:rPr>
              <w:fldChar w:fldCharType="end"/>
            </w:r>
            <w:r w:rsidRPr="00BF5A6C">
              <w:t>) [1]</w:t>
            </w:r>
          </w:p>
          <w:p w14:paraId="7F3D6469" w14:textId="77777777" w:rsidR="002050A8" w:rsidRDefault="002050A8" w:rsidP="00D32DF2">
            <w:pPr>
              <w:pStyle w:val="ListParagraph"/>
              <w:numPr>
                <w:ilvl w:val="1"/>
                <w:numId w:val="3"/>
              </w:numPr>
            </w:pPr>
            <w:proofErr w:type="spellStart"/>
            <w:r w:rsidRPr="00BF5A6C">
              <w:t>ChannelDescription</w:t>
            </w:r>
            <w:proofErr w:type="spellEnd"/>
            <w:r w:rsidRPr="00BF5A6C">
              <w:t xml:space="preserve"> (</w:t>
            </w:r>
            <w:proofErr w:type="spellStart"/>
            <w:r w:rsidR="003C5D4F">
              <w:fldChar w:fldCharType="begin"/>
            </w:r>
            <w:r w:rsidR="003C5D4F">
              <w:instrText xml:space="preserve"> HYPERLINK "http://www.w3.org/TR/xmlschema-2/" \l "string" \h </w:instrText>
            </w:r>
            <w:r w:rsidR="003C5D4F">
              <w:fldChar w:fldCharType="separate"/>
            </w:r>
            <w:r w:rsidRPr="00277D21">
              <w:rPr>
                <w:rStyle w:val="Hyperlink"/>
              </w:rPr>
              <w:t>xs:string</w:t>
            </w:r>
            <w:proofErr w:type="spellEnd"/>
            <w:r w:rsidR="003C5D4F">
              <w:rPr>
                <w:rStyle w:val="Hyperlink"/>
              </w:rPr>
              <w:fldChar w:fldCharType="end"/>
            </w:r>
            <w:r w:rsidRPr="00BF5A6C">
              <w:t>) [0..1]</w:t>
            </w:r>
          </w:p>
        </w:tc>
      </w:tr>
      <w:tr w:rsidR="002050A8" w14:paraId="1E8DEAA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0168F3" w14:textId="77777777" w:rsidR="002050A8" w:rsidRDefault="002050A8" w:rsidP="00D32DF2">
            <w:pPr>
              <w:pStyle w:val="Compact"/>
            </w:pPr>
            <w:r>
              <w:t>Faults</w:t>
            </w:r>
          </w:p>
        </w:tc>
        <w:tc>
          <w:tcPr>
            <w:tcW w:w="4397" w:type="pct"/>
          </w:tcPr>
          <w:p w14:paraId="0A23E828" w14:textId="77777777" w:rsidR="002050A8" w:rsidRDefault="002050A8" w:rsidP="00D32DF2">
            <w:pPr>
              <w:pStyle w:val="Compact"/>
            </w:pPr>
            <w:r w:rsidRPr="00BF5A6C">
              <w:t>N/A</w:t>
            </w:r>
          </w:p>
        </w:tc>
      </w:tr>
    </w:tbl>
    <w:p w14:paraId="456FAAE9" w14:textId="77777777" w:rsidR="002050A8" w:rsidRDefault="002050A8" w:rsidP="002050A8">
      <w:pPr>
        <w:pStyle w:val="Heading4"/>
      </w:pPr>
      <w:r>
        <w:t>REST Interface</w:t>
      </w:r>
    </w:p>
    <w:p w14:paraId="67FC86DB" w14:textId="77777777" w:rsidR="002050A8" w:rsidRDefault="002050A8" w:rsidP="002050A8">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14:paraId="5DCE74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20" w:firstRow="1" w:lastRow="0" w:firstColumn="0" w:lastColumn="0" w:noHBand="0" w:noVBand="1"/>
      </w:tblPr>
      <w:tblGrid>
        <w:gridCol w:w="1226"/>
        <w:gridCol w:w="8936"/>
      </w:tblGrid>
      <w:tr w:rsidR="008A6556" w14:paraId="2577F72E" w14:textId="77777777" w:rsidTr="0068505E">
        <w:trPr>
          <w:cnfStyle w:val="100000000000" w:firstRow="1" w:lastRow="0" w:firstColumn="0" w:lastColumn="0" w:oddVBand="0" w:evenVBand="0" w:oddHBand="0" w:evenHBand="0" w:firstRowFirstColumn="0" w:firstRowLastColumn="0" w:lastRowFirstColumn="0" w:lastRowLastColumn="0"/>
          <w:ins w:id="267" w:author="Matt Selway" w:date="2020-07-22T00:28:00Z"/>
        </w:trPr>
        <w:tc>
          <w:tcPr>
            <w:tcW w:w="603" w:type="pct"/>
          </w:tcPr>
          <w:p w14:paraId="12544A6F" w14:textId="245C63B0" w:rsidR="008A6556" w:rsidRPr="00BF5A6C" w:rsidRDefault="008A6556" w:rsidP="00D32DF2">
            <w:pPr>
              <w:pStyle w:val="Compact"/>
              <w:rPr>
                <w:ins w:id="268" w:author="Matt Selway" w:date="2020-07-22T00:28:00Z"/>
                <w:sz w:val="18"/>
                <w:lang w:val="en-AU"/>
              </w:rPr>
            </w:pPr>
            <w:ins w:id="269" w:author="Matt Selway" w:date="2020-07-22T00:28:00Z">
              <w:r>
                <w:rPr>
                  <w:sz w:val="18"/>
                  <w:lang w:val="en-AU"/>
                </w:rPr>
                <w:t>Name</w:t>
              </w:r>
            </w:ins>
          </w:p>
        </w:tc>
        <w:tc>
          <w:tcPr>
            <w:tcW w:w="4397" w:type="pct"/>
          </w:tcPr>
          <w:p w14:paraId="46B83FE4" w14:textId="657A89C0" w:rsidR="008A6556" w:rsidRDefault="008A6556" w:rsidP="008A6556">
            <w:pPr>
              <w:pStyle w:val="Compact"/>
              <w:rPr>
                <w:ins w:id="270" w:author="Matt Selway" w:date="2020-07-22T00:28:00Z"/>
              </w:rPr>
            </w:pPr>
            <w:proofErr w:type="spellStart"/>
            <w:ins w:id="271" w:author="Matt Selway" w:date="2020-07-22T00:29:00Z">
              <w:r>
                <w:t>GetChannels</w:t>
              </w:r>
            </w:ins>
            <w:proofErr w:type="spellEnd"/>
          </w:p>
        </w:tc>
      </w:tr>
      <w:tr w:rsidR="002050A8" w14:paraId="6E3E32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447C1B0" w14:textId="77777777" w:rsidR="002050A8" w:rsidRPr="00BF5A6C" w:rsidRDefault="002050A8" w:rsidP="00D32DF2">
            <w:pPr>
              <w:pStyle w:val="Compact"/>
              <w:rPr>
                <w:sz w:val="18"/>
              </w:rPr>
            </w:pPr>
            <w:r w:rsidRPr="00BF5A6C">
              <w:rPr>
                <w:sz w:val="18"/>
                <w:lang w:val="en-AU"/>
              </w:rPr>
              <w:t xml:space="preserve">HTTP </w:t>
            </w:r>
            <w:r w:rsidRPr="003B5061">
              <w:t>M</w:t>
            </w:r>
            <w:r>
              <w:t>ethod</w:t>
            </w:r>
          </w:p>
        </w:tc>
        <w:tc>
          <w:tcPr>
            <w:tcW w:w="4397" w:type="pct"/>
          </w:tcPr>
          <w:p w14:paraId="5FDE4D09" w14:textId="77777777" w:rsidR="002050A8" w:rsidRPr="00BF5A6C" w:rsidRDefault="002050A8" w:rsidP="0068505E">
            <w:pPr>
              <w:pStyle w:val="Compact"/>
              <w:rPr>
                <w:sz w:val="18"/>
              </w:rPr>
            </w:pPr>
            <w:r>
              <w:t>GET</w:t>
            </w:r>
          </w:p>
        </w:tc>
      </w:tr>
      <w:tr w:rsidR="002050A8" w14:paraId="6078BA10" w14:textId="77777777" w:rsidTr="0068505E">
        <w:tc>
          <w:tcPr>
            <w:tcW w:w="603" w:type="pct"/>
          </w:tcPr>
          <w:p w14:paraId="632ED455" w14:textId="77777777" w:rsidR="002050A8" w:rsidRPr="00BF5A6C" w:rsidRDefault="002050A8" w:rsidP="00D32DF2">
            <w:pPr>
              <w:pStyle w:val="Compact"/>
              <w:rPr>
                <w:lang w:val="en-AU"/>
              </w:rPr>
            </w:pPr>
            <w:r>
              <w:t xml:space="preserve">URL </w:t>
            </w:r>
          </w:p>
        </w:tc>
        <w:tc>
          <w:tcPr>
            <w:tcW w:w="4397" w:type="pct"/>
          </w:tcPr>
          <w:p w14:paraId="1694AB34" w14:textId="77777777" w:rsidR="002050A8" w:rsidRPr="00BF5A6C" w:rsidRDefault="002050A8" w:rsidP="00D32DF2">
            <w:pPr>
              <w:rPr>
                <w:sz w:val="18"/>
              </w:rPr>
            </w:pPr>
            <w:r w:rsidRPr="00BF5A6C">
              <w:t>/channels</w:t>
            </w:r>
          </w:p>
        </w:tc>
      </w:tr>
      <w:tr w:rsidR="002050A8" w14:paraId="7F1FBC1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286DF4B" w14:textId="77777777" w:rsidR="002050A8" w:rsidRPr="00BF5A6C" w:rsidRDefault="002050A8" w:rsidP="00D32DF2">
            <w:pPr>
              <w:pStyle w:val="Compact"/>
              <w:rPr>
                <w:sz w:val="18"/>
              </w:rPr>
            </w:pPr>
            <w:r w:rsidRPr="00BF5A6C">
              <w:rPr>
                <w:sz w:val="18"/>
                <w:lang w:val="en-AU"/>
              </w:rPr>
              <w:t xml:space="preserve">HTTP </w:t>
            </w:r>
            <w:r>
              <w:t>Body</w:t>
            </w:r>
          </w:p>
        </w:tc>
        <w:tc>
          <w:tcPr>
            <w:tcW w:w="4397" w:type="pct"/>
          </w:tcPr>
          <w:p w14:paraId="5B30EDCD" w14:textId="77777777" w:rsidR="002050A8" w:rsidRPr="00BF5A6C" w:rsidRDefault="002050A8" w:rsidP="00D32DF2">
            <w:pPr>
              <w:rPr>
                <w:sz w:val="18"/>
              </w:rPr>
            </w:pPr>
            <w:r>
              <w:t>N/A</w:t>
            </w:r>
          </w:p>
        </w:tc>
      </w:tr>
      <w:tr w:rsidR="002050A8" w14:paraId="655E0166" w14:textId="77777777" w:rsidTr="0068505E">
        <w:tc>
          <w:tcPr>
            <w:tcW w:w="603" w:type="pct"/>
          </w:tcPr>
          <w:p w14:paraId="7F7FD0C3" w14:textId="77777777" w:rsidR="002050A8" w:rsidRPr="00BF5A6C" w:rsidRDefault="002050A8" w:rsidP="00D32DF2">
            <w:pPr>
              <w:pStyle w:val="Compact"/>
              <w:rPr>
                <w:sz w:val="18"/>
              </w:rPr>
            </w:pPr>
            <w:r w:rsidRPr="00BF5A6C">
              <w:rPr>
                <w:sz w:val="18"/>
                <w:lang w:val="en-AU"/>
              </w:rPr>
              <w:lastRenderedPageBreak/>
              <w:t xml:space="preserve">HTTP </w:t>
            </w:r>
            <w:r>
              <w:t>Response (Success)</w:t>
            </w:r>
          </w:p>
        </w:tc>
        <w:tc>
          <w:tcPr>
            <w:tcW w:w="4397" w:type="pct"/>
          </w:tcPr>
          <w:p w14:paraId="6578C658" w14:textId="77777777" w:rsidR="002050A8" w:rsidRPr="00BF5A6C" w:rsidRDefault="002050A8" w:rsidP="00D32DF2">
            <w:pPr>
              <w:pStyle w:val="Compact"/>
              <w:rPr>
                <w:sz w:val="18"/>
              </w:rPr>
            </w:pPr>
            <w:r>
              <w:t>200 OK</w:t>
            </w:r>
          </w:p>
        </w:tc>
      </w:tr>
      <w:tr w:rsidR="002050A8" w14:paraId="5461E49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2688151" w14:textId="77777777" w:rsidR="002050A8" w:rsidRPr="00BF5A6C" w:rsidRDefault="002050A8" w:rsidP="00D32DF2">
            <w:pPr>
              <w:pStyle w:val="Compact"/>
            </w:pPr>
            <w:r>
              <w:t>Output</w:t>
            </w:r>
          </w:p>
        </w:tc>
        <w:tc>
          <w:tcPr>
            <w:tcW w:w="4397" w:type="pct"/>
          </w:tcPr>
          <w:p w14:paraId="18FCE2DE" w14:textId="77777777" w:rsidR="002050A8" w:rsidRDefault="002050A8" w:rsidP="00D32DF2">
            <w:pPr>
              <w:pStyle w:val="Compact"/>
              <w:rPr>
                <w:ins w:id="272" w:author="Matt Selway" w:date="2020-07-21T16:29:00Z"/>
                <w:bCs/>
              </w:rPr>
            </w:pPr>
            <w:r w:rsidRPr="009E20EB">
              <w:t xml:space="preserve">Channel </w:t>
            </w:r>
            <w:r>
              <w:rPr>
                <w:bCs/>
              </w:rPr>
              <w:t>(</w:t>
            </w:r>
            <w:proofErr w:type="spellStart"/>
            <w:r w:rsidR="003C5D4F">
              <w:fldChar w:fldCharType="begin"/>
            </w:r>
            <w:r w:rsidR="003C5D4F">
              <w:instrText xml:space="preserve"> HYPERLINK \l "_Channel" </w:instrText>
            </w:r>
            <w:r w:rsidR="003C5D4F">
              <w:fldChar w:fldCharType="separate"/>
            </w:r>
            <w:r w:rsidRPr="00CE07DE">
              <w:rPr>
                <w:rStyle w:val="Hyperlink"/>
                <w:bCs/>
              </w:rPr>
              <w:t>json:Channel</w:t>
            </w:r>
            <w:proofErr w:type="spellEnd"/>
            <w:r w:rsidR="003C5D4F">
              <w:rPr>
                <w:rStyle w:val="Hyperlink"/>
                <w:bCs/>
              </w:rPr>
              <w:fldChar w:fldCharType="end"/>
            </w:r>
            <w:r>
              <w:rPr>
                <w:bCs/>
              </w:rPr>
              <w:t>) [0..*]</w:t>
            </w:r>
            <w:ins w:id="273" w:author="Matt Selway" w:date="2020-07-21T16:29:00Z">
              <w:r w:rsidR="00A305D9">
                <w:rPr>
                  <w:bCs/>
                </w:rPr>
                <w:t>, composed of:</w:t>
              </w:r>
            </w:ins>
            <w:del w:id="274" w:author="Matt Selway" w:date="2020-07-21T16:29:00Z">
              <w:r w:rsidDel="00A305D9">
                <w:rPr>
                  <w:bCs/>
                </w:rPr>
                <w:delText xml:space="preserve"> </w:delText>
              </w:r>
              <w:r w:rsidRPr="009E20EB" w:rsidDel="00A305D9">
                <w:delText xml:space="preserve">excluding </w:delText>
              </w:r>
              <w:r w:rsidDel="00A305D9">
                <w:rPr>
                  <w:bCs/>
                </w:rPr>
                <w:delText>s</w:delText>
              </w:r>
              <w:r w:rsidRPr="00272291" w:rsidDel="00A305D9">
                <w:rPr>
                  <w:bCs/>
                </w:rPr>
                <w:delText>ecurityTokens</w:delText>
              </w:r>
            </w:del>
          </w:p>
          <w:p w14:paraId="5D06601E" w14:textId="77777777" w:rsidR="00A305D9" w:rsidRPr="003B5061" w:rsidRDefault="00A305D9" w:rsidP="00A305D9">
            <w:pPr>
              <w:pStyle w:val="ListParagraph"/>
              <w:numPr>
                <w:ilvl w:val="0"/>
                <w:numId w:val="3"/>
              </w:numPr>
              <w:rPr>
                <w:ins w:id="275" w:author="Matt Selway" w:date="2020-07-21T16:30:00Z"/>
              </w:rPr>
            </w:pPr>
            <w:proofErr w:type="spellStart"/>
            <w:ins w:id="276" w:author="Matt Selway" w:date="2020-07-21T16:30:00Z">
              <w:r>
                <w:t>ChannelURI</w:t>
              </w:r>
              <w:proofErr w:type="spellEnd"/>
              <w:r>
                <w:rPr>
                  <w:bCs/>
                </w:rPr>
                <w:t xml:space="preserve"> “</w:t>
              </w:r>
              <w:proofErr w:type="spellStart"/>
              <w:r>
                <w:rPr>
                  <w:bCs/>
                </w:rPr>
                <w:t>uri</w:t>
              </w:r>
              <w:proofErr w:type="spellEnd"/>
              <w:r>
                <w:rPr>
                  <w:bCs/>
                </w:rPr>
                <w:t xml:space="preserve">” </w:t>
              </w:r>
              <w:r w:rsidRPr="003B5061">
                <w:t>(</w:t>
              </w:r>
              <w:proofErr w:type="spellStart"/>
              <w:r>
                <w:fldChar w:fldCharType="begin"/>
              </w:r>
              <w:r>
                <w:instrText>HYPERLINK "https://tools.ietf.org/html/draft-wright-json-schema-00" \l "section-4.2"</w:instrText>
              </w:r>
              <w:r>
                <w:fldChar w:fldCharType="separate"/>
              </w:r>
              <w:r w:rsidRPr="00782492">
                <w:rPr>
                  <w:rStyle w:val="Hyperlink"/>
                </w:rPr>
                <w:t>json:string</w:t>
              </w:r>
              <w:proofErr w:type="spellEnd"/>
              <w:r>
                <w:rPr>
                  <w:rStyle w:val="Hyperlink"/>
                </w:rPr>
                <w:fldChar w:fldCharType="end"/>
              </w:r>
              <w:r w:rsidRPr="003B5061">
                <w:t>)</w:t>
              </w:r>
              <w:r>
                <w:t xml:space="preserve"> [1]</w:t>
              </w:r>
            </w:ins>
          </w:p>
          <w:p w14:paraId="157436AF" w14:textId="77777777" w:rsidR="00A305D9" w:rsidRDefault="00A305D9" w:rsidP="00A305D9">
            <w:pPr>
              <w:pStyle w:val="ListParagraph"/>
              <w:numPr>
                <w:ilvl w:val="0"/>
                <w:numId w:val="3"/>
              </w:numPr>
              <w:rPr>
                <w:ins w:id="277" w:author="Matt Selway" w:date="2020-07-21T16:30:00Z"/>
                <w:bCs/>
              </w:rPr>
            </w:pPr>
            <w:proofErr w:type="spellStart"/>
            <w:ins w:id="278" w:author="Matt Selway" w:date="2020-07-21T16:30:00Z">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fldChar w:fldCharType="begin"/>
              </w:r>
              <w:r>
                <w:instrText xml:space="preserve"> HYPERLINK \l "_ChannelType_1" </w:instrText>
              </w:r>
              <w:r>
                <w:fldChar w:fldCharType="separate"/>
              </w:r>
              <w:proofErr w:type="gramStart"/>
              <w:r w:rsidRPr="00685981">
                <w:rPr>
                  <w:rStyle w:val="Hyperlink"/>
                  <w:bCs/>
                </w:rPr>
                <w:t>json:ChannelType</w:t>
              </w:r>
              <w:proofErr w:type="spellEnd"/>
              <w:proofErr w:type="gramEnd"/>
              <w:r>
                <w:rPr>
                  <w:rStyle w:val="Hyperlink"/>
                  <w:bCs/>
                </w:rPr>
                <w:fldChar w:fldCharType="end"/>
              </w:r>
              <w:r w:rsidRPr="00272291">
                <w:rPr>
                  <w:bCs/>
                </w:rPr>
                <w:t>)</w:t>
              </w:r>
              <w:r>
                <w:rPr>
                  <w:bCs/>
                </w:rPr>
                <w:t xml:space="preserve"> [1]</w:t>
              </w:r>
            </w:ins>
          </w:p>
          <w:p w14:paraId="5E35E368" w14:textId="448AA1F6" w:rsidR="00A305D9" w:rsidRPr="00A305D9" w:rsidRDefault="00A305D9" w:rsidP="00A305D9">
            <w:pPr>
              <w:pStyle w:val="ListParagraph"/>
              <w:numPr>
                <w:ilvl w:val="0"/>
                <w:numId w:val="3"/>
              </w:numPr>
              <w:rPr>
                <w:bCs/>
              </w:rPr>
            </w:pPr>
            <w:proofErr w:type="spellStart"/>
            <w:ins w:id="279" w:author="Matt Selway" w:date="2020-07-21T16:30:00Z">
              <w:r w:rsidRPr="00A305D9">
                <w:rPr>
                  <w:bCs/>
                </w:rPr>
                <w:t>ChannelDescription</w:t>
              </w:r>
              <w:proofErr w:type="spellEnd"/>
              <w:r w:rsidRPr="00A305D9">
                <w:rPr>
                  <w:bCs/>
                </w:rPr>
                <w:t xml:space="preserve"> “description” (</w:t>
              </w:r>
              <w:proofErr w:type="spellStart"/>
              <w:r>
                <w:fldChar w:fldCharType="begin"/>
              </w:r>
              <w:r>
                <w:instrText>HYPERLINK "https://tools.ietf.org/html/draft-wright-json-schema-00" \l "section-4.2"</w:instrText>
              </w:r>
              <w:r>
                <w:fldChar w:fldCharType="separate"/>
              </w:r>
              <w:r w:rsidRPr="00782492">
                <w:rPr>
                  <w:rStyle w:val="Hyperlink"/>
                </w:rPr>
                <w:t>json:string</w:t>
              </w:r>
              <w:proofErr w:type="spellEnd"/>
              <w:r>
                <w:rPr>
                  <w:rStyle w:val="Hyperlink"/>
                </w:rPr>
                <w:fldChar w:fldCharType="end"/>
              </w:r>
              <w:r w:rsidRPr="00A305D9">
                <w:rPr>
                  <w:bCs/>
                </w:rPr>
                <w:t>) [0..1]</w:t>
              </w:r>
            </w:ins>
          </w:p>
        </w:tc>
      </w:tr>
      <w:tr w:rsidR="002050A8" w14:paraId="4074D88B" w14:textId="77777777" w:rsidTr="0068505E">
        <w:trPr>
          <w:trHeight w:val="972"/>
        </w:trPr>
        <w:tc>
          <w:tcPr>
            <w:tcW w:w="603" w:type="pct"/>
          </w:tcPr>
          <w:p w14:paraId="4A8B96ED" w14:textId="77777777" w:rsidR="002050A8" w:rsidRPr="00BF5A6C" w:rsidRDefault="002050A8" w:rsidP="00D32DF2">
            <w:pPr>
              <w:pStyle w:val="Compact"/>
              <w:rPr>
                <w:sz w:val="18"/>
              </w:rPr>
            </w:pPr>
            <w:r w:rsidRPr="00BF5A6C">
              <w:rPr>
                <w:sz w:val="18"/>
                <w:lang w:val="en-AU"/>
              </w:rPr>
              <w:t xml:space="preserve">HTTP </w:t>
            </w:r>
            <w:r>
              <w:t>Response</w:t>
            </w:r>
          </w:p>
          <w:p w14:paraId="6829D7AA" w14:textId="77777777" w:rsidR="002050A8" w:rsidRPr="00BF5A6C" w:rsidRDefault="002050A8" w:rsidP="00D32DF2">
            <w:pPr>
              <w:pStyle w:val="Compact"/>
              <w:rPr>
                <w:sz w:val="18"/>
              </w:rPr>
            </w:pPr>
            <w:r>
              <w:t>(Error)</w:t>
            </w:r>
          </w:p>
        </w:tc>
        <w:tc>
          <w:tcPr>
            <w:tcW w:w="4397" w:type="pct"/>
          </w:tcPr>
          <w:p w14:paraId="28437F3C" w14:textId="77777777" w:rsidR="002050A8" w:rsidRPr="00BF5A6C" w:rsidRDefault="002050A8" w:rsidP="00D32DF2">
            <w:pPr>
              <w:pStyle w:val="Compact"/>
              <w:rPr>
                <w:sz w:val="18"/>
              </w:rPr>
            </w:pPr>
            <w:r w:rsidRPr="00BF5A6C">
              <w:rPr>
                <w:sz w:val="18"/>
                <w:lang w:val="en-AU"/>
              </w:rPr>
              <w:t>N/A</w:t>
            </w:r>
          </w:p>
        </w:tc>
      </w:tr>
    </w:tbl>
    <w:p w14:paraId="5DA42BBA" w14:textId="77777777" w:rsidR="002050A8" w:rsidRPr="008A58AB" w:rsidRDefault="002050A8" w:rsidP="002050A8">
      <w:pPr>
        <w:pStyle w:val="Note"/>
      </w:pPr>
      <w:bookmarkStart w:id="280" w:name="_Toc25337043"/>
      <w:bookmarkStart w:id="281" w:name="_Toc25357165"/>
      <w:r>
        <w:t>NOTE</w:t>
      </w:r>
      <w:r>
        <w:tab/>
        <w:t xml:space="preserve">The output Channel(s) omits the </w:t>
      </w:r>
      <w:proofErr w:type="spellStart"/>
      <w:r>
        <w:t>SecurityTokens</w:t>
      </w:r>
      <w:proofErr w:type="spellEnd"/>
      <w:r>
        <w:t xml:space="preserve"> to prevent leakage of sensitive information.</w:t>
      </w:r>
    </w:p>
    <w:p w14:paraId="7E2E7999" w14:textId="77777777" w:rsidR="002050A8" w:rsidRDefault="002050A8" w:rsidP="002050A8">
      <w:pPr>
        <w:pStyle w:val="Heading2"/>
      </w:pPr>
      <w:bookmarkStart w:id="282" w:name="_Toc46269760"/>
      <w:r>
        <w:t>Notification Service</w:t>
      </w:r>
      <w:bookmarkEnd w:id="280"/>
      <w:bookmarkEnd w:id="281"/>
      <w:bookmarkEnd w:id="282"/>
    </w:p>
    <w:p w14:paraId="57FBEC86" w14:textId="77777777" w:rsidR="002050A8" w:rsidRDefault="002050A8" w:rsidP="002050A8">
      <w:pPr>
        <w:pStyle w:val="BodyText"/>
      </w:pPr>
      <w:r>
        <w:t xml:space="preserve">The Notification Service for SOAP Interface is </w:t>
      </w:r>
      <w:hyperlink r:id="rId57">
        <w:r>
          <w:rPr>
            <w:rStyle w:val="Hyperlink"/>
          </w:rPr>
          <w:t>available as a WSDL description</w:t>
        </w:r>
      </w:hyperlink>
      <w:r>
        <w:t xml:space="preserve"> and for REST Interface is </w:t>
      </w:r>
      <w:hyperlink r:id="rId58"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 xml:space="preserve">.  The notification service is a callback from the ISBM provider to an application that has opened a channel using a notification option.  The </w:t>
      </w:r>
      <w:proofErr w:type="spellStart"/>
      <w:r>
        <w:t>NotifyListener</w:t>
      </w:r>
      <w:proofErr w:type="spellEnd"/>
      <w:r>
        <w:t xml:space="preserve"> service is a service that is to be implemented by the application.  The notification service provides the ability to wait for responses and not require polling of sessions to determine if a message is available.  </w:t>
      </w:r>
    </w:p>
    <w:p w14:paraId="76ADB9F3" w14:textId="77777777" w:rsidR="002050A8" w:rsidRDefault="002050A8" w:rsidP="002050A8">
      <w:pPr>
        <w:pStyle w:val="Heading3"/>
      </w:pPr>
      <w:bookmarkStart w:id="283" w:name="notify-listener"/>
      <w:bookmarkStart w:id="284" w:name="_Notify_Listener"/>
      <w:bookmarkStart w:id="285" w:name="_Toc25337044"/>
      <w:bookmarkStart w:id="286" w:name="_Toc25357166"/>
      <w:bookmarkStart w:id="287" w:name="_Toc46269761"/>
      <w:bookmarkEnd w:id="283"/>
      <w:bookmarkEnd w:id="284"/>
      <w:r>
        <w:t>Notify Listener</w:t>
      </w:r>
      <w:bookmarkEnd w:id="285"/>
      <w:bookmarkEnd w:id="286"/>
      <w:bookmarkEnd w:id="287"/>
    </w:p>
    <w:p w14:paraId="01C3A75A" w14:textId="77777777" w:rsidR="002050A8" w:rsidRPr="0036497A" w:rsidRDefault="002050A8" w:rsidP="002050A8">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4456D4C"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9F7D5C7" w14:textId="77777777" w:rsidR="002050A8" w:rsidRDefault="002050A8" w:rsidP="00D32DF2">
            <w:pPr>
              <w:pStyle w:val="Compact"/>
            </w:pPr>
            <w:r>
              <w:t>Name</w:t>
            </w:r>
          </w:p>
        </w:tc>
        <w:tc>
          <w:tcPr>
            <w:tcW w:w="0" w:type="auto"/>
          </w:tcPr>
          <w:p w14:paraId="43D101F8" w14:textId="77777777" w:rsidR="002050A8" w:rsidRDefault="002050A8" w:rsidP="00D32DF2">
            <w:pPr>
              <w:pStyle w:val="Compact"/>
            </w:pPr>
            <w:proofErr w:type="spellStart"/>
            <w:r>
              <w:t>NotifyListener</w:t>
            </w:r>
            <w:proofErr w:type="spellEnd"/>
          </w:p>
        </w:tc>
      </w:tr>
      <w:tr w:rsidR="002050A8" w14:paraId="186F89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7ECD28" w14:textId="77777777" w:rsidR="002050A8" w:rsidRDefault="002050A8" w:rsidP="00D32DF2">
            <w:pPr>
              <w:pStyle w:val="Compact"/>
            </w:pPr>
            <w:r>
              <w:t>Description</w:t>
            </w:r>
          </w:p>
        </w:tc>
        <w:tc>
          <w:tcPr>
            <w:tcW w:w="0" w:type="auto"/>
          </w:tcPr>
          <w:p w14:paraId="39915B7C" w14:textId="77777777" w:rsidR="002050A8" w:rsidRDefault="002050A8" w:rsidP="00D32DF2">
            <w:pPr>
              <w:pStyle w:val="Compact"/>
            </w:pPr>
            <w:r>
              <w:t>Provides a notification of a new message being able to be read for a session. The Listener URL invoked was provided when the application desiring notifications subscribed to the channel.</w:t>
            </w:r>
          </w:p>
        </w:tc>
      </w:tr>
      <w:tr w:rsidR="002050A8" w14:paraId="66BC5BD1" w14:textId="77777777" w:rsidTr="00D32DF2">
        <w:tc>
          <w:tcPr>
            <w:tcW w:w="0" w:type="auto"/>
          </w:tcPr>
          <w:p w14:paraId="0A036AB5" w14:textId="77777777" w:rsidR="002050A8" w:rsidRDefault="002050A8" w:rsidP="00D32DF2">
            <w:pPr>
              <w:pStyle w:val="Compact"/>
            </w:pPr>
            <w:r>
              <w:t>Input</w:t>
            </w:r>
          </w:p>
        </w:tc>
        <w:tc>
          <w:tcPr>
            <w:tcW w:w="0" w:type="auto"/>
          </w:tcPr>
          <w:p w14:paraId="402155D4" w14:textId="77777777" w:rsidR="002050A8" w:rsidRDefault="002050A8" w:rsidP="00D32DF2">
            <w:proofErr w:type="spellStart"/>
            <w:r>
              <w:t>SessionID</w:t>
            </w:r>
            <w:proofErr w:type="spellEnd"/>
            <w:r>
              <w:t xml:space="preserve"> [1]</w:t>
            </w:r>
          </w:p>
          <w:p w14:paraId="59E68912" w14:textId="77777777" w:rsidR="002050A8" w:rsidRDefault="002050A8" w:rsidP="00D32DF2">
            <w:proofErr w:type="spellStart"/>
            <w:r>
              <w:t>MessageID</w:t>
            </w:r>
            <w:proofErr w:type="spellEnd"/>
            <w:r>
              <w:t xml:space="preserve"> [1]</w:t>
            </w:r>
          </w:p>
          <w:p w14:paraId="7C255652" w14:textId="77777777" w:rsidR="002050A8" w:rsidRDefault="002050A8" w:rsidP="00D32DF2">
            <w:r>
              <w:t>Topic [</w:t>
            </w:r>
            <w:proofErr w:type="gramStart"/>
            <w:r>
              <w:t>0..</w:t>
            </w:r>
            <w:proofErr w:type="gramEnd"/>
            <w:r>
              <w:t>*]</w:t>
            </w:r>
          </w:p>
          <w:p w14:paraId="3F6D7F60" w14:textId="77777777" w:rsidR="002050A8" w:rsidRDefault="002050A8" w:rsidP="00D32DF2">
            <w:proofErr w:type="spellStart"/>
            <w:r>
              <w:t>RequestMessageID</w:t>
            </w:r>
            <w:proofErr w:type="spellEnd"/>
            <w:r>
              <w:t xml:space="preserve"> [</w:t>
            </w:r>
            <w:proofErr w:type="gramStart"/>
            <w:r>
              <w:t>0..</w:t>
            </w:r>
            <w:proofErr w:type="gramEnd"/>
            <w:r>
              <w:t>1]</w:t>
            </w:r>
          </w:p>
        </w:tc>
      </w:tr>
      <w:tr w:rsidR="002050A8" w14:paraId="6C5554E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31B47E0" w14:textId="77777777" w:rsidR="002050A8" w:rsidRDefault="002050A8" w:rsidP="00D32DF2">
            <w:pPr>
              <w:pStyle w:val="Compact"/>
            </w:pPr>
            <w:r>
              <w:t>Behavior</w:t>
            </w:r>
          </w:p>
        </w:tc>
        <w:tc>
          <w:tcPr>
            <w:tcW w:w="0" w:type="auto"/>
          </w:tcPr>
          <w:p w14:paraId="28A14C3F" w14:textId="77777777" w:rsidR="002050A8" w:rsidRDefault="002050A8" w:rsidP="00D32DF2">
            <w:r>
              <w:t>Topic MUST NOT be used for consumer request session response notification.</w:t>
            </w:r>
          </w:p>
          <w:p w14:paraId="4EF6C7A1" w14:textId="77777777" w:rsidR="002050A8" w:rsidRDefault="002050A8" w:rsidP="00D32DF2">
            <w:proofErr w:type="spellStart"/>
            <w:r>
              <w:t>RequestMessageID</w:t>
            </w:r>
            <w:proofErr w:type="spellEnd"/>
            <w:r>
              <w:t xml:space="preserve"> allows correlation with the original request and thus it MUST only be used for consumer request session response notification.</w:t>
            </w:r>
          </w:p>
        </w:tc>
      </w:tr>
      <w:tr w:rsidR="002050A8" w14:paraId="54442028" w14:textId="77777777" w:rsidTr="00D32DF2">
        <w:tc>
          <w:tcPr>
            <w:tcW w:w="0" w:type="auto"/>
          </w:tcPr>
          <w:p w14:paraId="20A75E4A" w14:textId="77777777" w:rsidR="002050A8" w:rsidRDefault="002050A8" w:rsidP="00D32DF2">
            <w:pPr>
              <w:pStyle w:val="Compact"/>
            </w:pPr>
            <w:r>
              <w:t>Output</w:t>
            </w:r>
          </w:p>
        </w:tc>
        <w:tc>
          <w:tcPr>
            <w:tcW w:w="0" w:type="auto"/>
          </w:tcPr>
          <w:p w14:paraId="4FD9093C" w14:textId="77777777" w:rsidR="002050A8" w:rsidRDefault="002050A8" w:rsidP="00D32DF2">
            <w:pPr>
              <w:pStyle w:val="Compact"/>
            </w:pPr>
            <w:r>
              <w:t>N/A</w:t>
            </w:r>
          </w:p>
        </w:tc>
      </w:tr>
      <w:tr w:rsidR="002050A8" w14:paraId="0B3CDC5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49284CF" w14:textId="77777777" w:rsidR="002050A8" w:rsidRDefault="002050A8" w:rsidP="00D32DF2">
            <w:pPr>
              <w:pStyle w:val="Compact"/>
            </w:pPr>
            <w:r>
              <w:t>Faults</w:t>
            </w:r>
          </w:p>
        </w:tc>
        <w:tc>
          <w:tcPr>
            <w:tcW w:w="0" w:type="auto"/>
          </w:tcPr>
          <w:p w14:paraId="13FDD0B8" w14:textId="77777777" w:rsidR="002050A8" w:rsidRDefault="002050A8" w:rsidP="00D32DF2">
            <w:pPr>
              <w:pStyle w:val="Compact"/>
            </w:pPr>
            <w:r>
              <w:t>N/A</w:t>
            </w:r>
          </w:p>
        </w:tc>
      </w:tr>
    </w:tbl>
    <w:p w14:paraId="38DCCF1E" w14:textId="77777777" w:rsidR="002050A8" w:rsidRDefault="002050A8" w:rsidP="002050A8">
      <w:pPr>
        <w:pStyle w:val="Heading4"/>
      </w:pPr>
      <w:bookmarkStart w:id="288" w:name="provider-publication-service"/>
      <w:bookmarkEnd w:id="288"/>
      <w:r>
        <w:t>SOAP Interface</w:t>
      </w:r>
    </w:p>
    <w:p w14:paraId="0A027483" w14:textId="77777777" w:rsidR="002050A8" w:rsidRDefault="002050A8" w:rsidP="002050A8">
      <w:pPr>
        <w:pStyle w:val="BodyText"/>
      </w:pPr>
      <w:r>
        <w:t>The Notify Listener general interface is mapped into SOAP 1.1/1.2 as embedded XML schemas in WSDL descriptions according to the following schema types.</w:t>
      </w:r>
    </w:p>
    <w:p w14:paraId="1B3C8B6D"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83212" w14:paraId="1A08D304" w14:textId="77777777" w:rsidTr="0068505E">
        <w:trPr>
          <w:cnfStyle w:val="100000000000" w:firstRow="1" w:lastRow="0" w:firstColumn="0" w:lastColumn="0" w:oddVBand="0" w:evenVBand="0" w:oddHBand="0" w:evenHBand="0" w:firstRowFirstColumn="0" w:firstRowLastColumn="0" w:lastRowFirstColumn="0" w:lastRowLastColumn="0"/>
          <w:ins w:id="289" w:author="Matt Selway" w:date="2020-07-22T00:30:00Z"/>
        </w:trPr>
        <w:tc>
          <w:tcPr>
            <w:tcW w:w="603" w:type="pct"/>
          </w:tcPr>
          <w:p w14:paraId="00F8D9F0" w14:textId="63335493" w:rsidR="00883212" w:rsidRPr="00297BF4" w:rsidRDefault="00883212" w:rsidP="0068505E">
            <w:pPr>
              <w:pStyle w:val="Compact"/>
              <w:rPr>
                <w:ins w:id="290" w:author="Matt Selway" w:date="2020-07-22T00:30:00Z"/>
                <w:bCs w:val="0"/>
              </w:rPr>
            </w:pPr>
            <w:ins w:id="291" w:author="Matt Selway" w:date="2020-07-22T00:30:00Z">
              <w:r>
                <w:lastRenderedPageBreak/>
                <w:t>Name</w:t>
              </w:r>
            </w:ins>
          </w:p>
        </w:tc>
        <w:tc>
          <w:tcPr>
            <w:tcW w:w="4397" w:type="pct"/>
          </w:tcPr>
          <w:p w14:paraId="65CD8F8C" w14:textId="7CF7EC67" w:rsidR="00883212" w:rsidRPr="00297BF4" w:rsidRDefault="00883212" w:rsidP="0068505E">
            <w:pPr>
              <w:pStyle w:val="Compact"/>
              <w:rPr>
                <w:ins w:id="292" w:author="Matt Selway" w:date="2020-07-22T00:30:00Z"/>
                <w:bCs w:val="0"/>
              </w:rPr>
            </w:pPr>
            <w:proofErr w:type="spellStart"/>
            <w:ins w:id="293" w:author="Matt Selway" w:date="2020-07-22T00:30:00Z">
              <w:r>
                <w:t>NotifyListener</w:t>
              </w:r>
              <w:proofErr w:type="spellEnd"/>
            </w:ins>
          </w:p>
        </w:tc>
      </w:tr>
      <w:tr w:rsidR="002050A8" w14:paraId="640487B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CBD9329" w14:textId="77777777" w:rsidR="002050A8" w:rsidRPr="00297BF4" w:rsidRDefault="002050A8" w:rsidP="00D32DF2">
            <w:pPr>
              <w:pStyle w:val="Compact"/>
              <w:rPr>
                <w:bCs/>
              </w:rPr>
            </w:pPr>
            <w:r w:rsidRPr="00297BF4">
              <w:rPr>
                <w:bCs/>
              </w:rPr>
              <w:t>Input</w:t>
            </w:r>
          </w:p>
        </w:tc>
        <w:tc>
          <w:tcPr>
            <w:tcW w:w="4397" w:type="pct"/>
          </w:tcPr>
          <w:p w14:paraId="0FC37F70" w14:textId="77777777" w:rsidR="002050A8" w:rsidRPr="00297BF4" w:rsidRDefault="002050A8" w:rsidP="0068505E">
            <w:pPr>
              <w:pStyle w:val="Compact"/>
            </w:pPr>
            <w:proofErr w:type="spellStart"/>
            <w:r w:rsidRPr="00297BF4">
              <w:t>NotifyListener</w:t>
            </w:r>
            <w:proofErr w:type="spellEnd"/>
            <w:r w:rsidRPr="00297BF4">
              <w:t xml:space="preserve"> (</w:t>
            </w:r>
            <w:proofErr w:type="spellStart"/>
            <w:r w:rsidR="003C5D4F" w:rsidRPr="00297BF4">
              <w:fldChar w:fldCharType="begin"/>
            </w:r>
            <w:r w:rsidR="003C5D4F" w:rsidRPr="00297BF4">
              <w:instrText xml:space="preserve"> HYPERLINK "http://www.openoandm.org/isbm/2.0/wsdl/NotificationService.wsdl" </w:instrText>
            </w:r>
            <w:r w:rsidR="003C5D4F" w:rsidRPr="00297BF4">
              <w:fldChar w:fldCharType="separate"/>
            </w:r>
            <w:r w:rsidRPr="00297BF4">
              <w:rPr>
                <w:rStyle w:val="Hyperlink"/>
                <w:bCs/>
              </w:rPr>
              <w:t>isbm:NotifyListener</w:t>
            </w:r>
            <w:proofErr w:type="spellEnd"/>
            <w:r w:rsidR="003C5D4F" w:rsidRPr="00297BF4">
              <w:rPr>
                <w:rStyle w:val="Hyperlink"/>
                <w:bCs/>
              </w:rPr>
              <w:fldChar w:fldCharType="end"/>
            </w:r>
            <w:r w:rsidRPr="00297BF4">
              <w:t>)</w:t>
            </w:r>
          </w:p>
          <w:p w14:paraId="59FCA2C2" w14:textId="77777777" w:rsidR="002050A8" w:rsidRPr="00297BF4" w:rsidRDefault="002050A8" w:rsidP="00D32DF2">
            <w:pPr>
              <w:pStyle w:val="ListParagraph"/>
              <w:numPr>
                <w:ilvl w:val="0"/>
                <w:numId w:val="3"/>
              </w:numPr>
              <w:rPr>
                <w:bCs/>
              </w:rPr>
            </w:pPr>
            <w:proofErr w:type="spellStart"/>
            <w:r w:rsidRPr="00297BF4">
              <w:rPr>
                <w:bCs/>
              </w:rPr>
              <w:t>SessionID</w:t>
            </w:r>
            <w:proofErr w:type="spellEnd"/>
            <w:r w:rsidRPr="00297BF4">
              <w:rPr>
                <w:bCs/>
              </w:rPr>
              <w:t xml:space="preserve"> (</w:t>
            </w:r>
            <w:proofErr w:type="spellStart"/>
            <w:r w:rsidR="003C5D4F" w:rsidRPr="00297BF4">
              <w:fldChar w:fldCharType="begin"/>
            </w:r>
            <w:r w:rsidR="003C5D4F" w:rsidRPr="00297BF4">
              <w:rPr>
                <w:bCs/>
              </w:rPr>
              <w:instrText xml:space="preserve"> HYPERLINK "http://www.w3.org/TR/xmlschema-2/" \l "string" \h </w:instrText>
            </w:r>
            <w:r w:rsidR="003C5D4F" w:rsidRPr="00297BF4">
              <w:fldChar w:fldCharType="separate"/>
            </w:r>
            <w:r w:rsidRPr="00297BF4">
              <w:rPr>
                <w:rStyle w:val="Hyperlink"/>
                <w:bCs/>
              </w:rPr>
              <w:t>xs:string</w:t>
            </w:r>
            <w:proofErr w:type="spellEnd"/>
            <w:r w:rsidR="003C5D4F" w:rsidRPr="00297BF4">
              <w:rPr>
                <w:rStyle w:val="Hyperlink"/>
                <w:bCs/>
              </w:rPr>
              <w:fldChar w:fldCharType="end"/>
            </w:r>
            <w:r w:rsidRPr="00297BF4">
              <w:rPr>
                <w:bCs/>
              </w:rPr>
              <w:t>) [1]</w:t>
            </w:r>
          </w:p>
          <w:p w14:paraId="4BFCD9B9" w14:textId="77777777" w:rsidR="002050A8" w:rsidRPr="00297BF4" w:rsidRDefault="002050A8" w:rsidP="00D32DF2">
            <w:pPr>
              <w:pStyle w:val="ListParagraph"/>
              <w:numPr>
                <w:ilvl w:val="0"/>
                <w:numId w:val="3"/>
              </w:numPr>
              <w:rPr>
                <w:bCs/>
              </w:rPr>
            </w:pPr>
            <w:proofErr w:type="spellStart"/>
            <w:r w:rsidRPr="00297BF4">
              <w:rPr>
                <w:bCs/>
              </w:rPr>
              <w:t>MessageID</w:t>
            </w:r>
            <w:proofErr w:type="spellEnd"/>
            <w:r w:rsidRPr="00297BF4">
              <w:rPr>
                <w:bCs/>
              </w:rPr>
              <w:t xml:space="preserve"> (</w:t>
            </w:r>
            <w:proofErr w:type="spellStart"/>
            <w:r w:rsidR="003C5D4F" w:rsidRPr="00297BF4">
              <w:fldChar w:fldCharType="begin"/>
            </w:r>
            <w:r w:rsidR="003C5D4F" w:rsidRPr="00297BF4">
              <w:rPr>
                <w:bCs/>
              </w:rPr>
              <w:instrText xml:space="preserve"> HYPERLINK "http://www.w3.org/TR/xmlschema-2/" \l "string" \h </w:instrText>
            </w:r>
            <w:r w:rsidR="003C5D4F" w:rsidRPr="00297BF4">
              <w:fldChar w:fldCharType="separate"/>
            </w:r>
            <w:r w:rsidRPr="00297BF4">
              <w:rPr>
                <w:rStyle w:val="Hyperlink"/>
                <w:bCs/>
              </w:rPr>
              <w:t>xs:string</w:t>
            </w:r>
            <w:proofErr w:type="spellEnd"/>
            <w:r w:rsidR="003C5D4F" w:rsidRPr="00297BF4">
              <w:rPr>
                <w:rStyle w:val="Hyperlink"/>
                <w:bCs/>
              </w:rPr>
              <w:fldChar w:fldCharType="end"/>
            </w:r>
            <w:r w:rsidRPr="00297BF4">
              <w:rPr>
                <w:bCs/>
              </w:rPr>
              <w:t>) [1]</w:t>
            </w:r>
          </w:p>
          <w:p w14:paraId="3E39619A" w14:textId="77777777" w:rsidR="002050A8" w:rsidRPr="00297BF4" w:rsidRDefault="002050A8" w:rsidP="00D32DF2">
            <w:pPr>
              <w:pStyle w:val="ListParagraph"/>
              <w:numPr>
                <w:ilvl w:val="0"/>
                <w:numId w:val="3"/>
              </w:numPr>
              <w:rPr>
                <w:bCs/>
              </w:rPr>
            </w:pPr>
            <w:r w:rsidRPr="00297BF4">
              <w:rPr>
                <w:bCs/>
              </w:rPr>
              <w:t>Topic (</w:t>
            </w:r>
            <w:proofErr w:type="spellStart"/>
            <w:r w:rsidR="003C5D4F" w:rsidRPr="00297BF4">
              <w:fldChar w:fldCharType="begin"/>
            </w:r>
            <w:r w:rsidR="003C5D4F" w:rsidRPr="00297BF4">
              <w:rPr>
                <w:bCs/>
              </w:rPr>
              <w:instrText xml:space="preserve"> HYPERLINK "http://www.w3.org/TR/xmlschema-2/" \l "string" \h </w:instrText>
            </w:r>
            <w:r w:rsidR="003C5D4F" w:rsidRPr="00297BF4">
              <w:fldChar w:fldCharType="separate"/>
            </w:r>
            <w:r w:rsidRPr="00297BF4">
              <w:rPr>
                <w:rStyle w:val="Hyperlink"/>
                <w:bCs/>
              </w:rPr>
              <w:t>xs:string</w:t>
            </w:r>
            <w:proofErr w:type="spellEnd"/>
            <w:r w:rsidR="003C5D4F" w:rsidRPr="00297BF4">
              <w:rPr>
                <w:rStyle w:val="Hyperlink"/>
                <w:bCs/>
              </w:rPr>
              <w:fldChar w:fldCharType="end"/>
            </w:r>
            <w:r w:rsidRPr="00297BF4">
              <w:rPr>
                <w:bCs/>
              </w:rPr>
              <w:t>) [0..*]</w:t>
            </w:r>
          </w:p>
          <w:p w14:paraId="3A623127" w14:textId="77777777" w:rsidR="002050A8" w:rsidRPr="00297BF4" w:rsidRDefault="002050A8" w:rsidP="00D32DF2">
            <w:pPr>
              <w:pStyle w:val="ListParagraph"/>
              <w:numPr>
                <w:ilvl w:val="0"/>
                <w:numId w:val="3"/>
              </w:numPr>
              <w:rPr>
                <w:bCs/>
              </w:rPr>
            </w:pPr>
            <w:proofErr w:type="spellStart"/>
            <w:r w:rsidRPr="00297BF4">
              <w:rPr>
                <w:bCs/>
              </w:rPr>
              <w:t>RequestMessageID</w:t>
            </w:r>
            <w:proofErr w:type="spellEnd"/>
            <w:r w:rsidRPr="00297BF4">
              <w:rPr>
                <w:bCs/>
              </w:rPr>
              <w:t xml:space="preserve"> (</w:t>
            </w:r>
            <w:proofErr w:type="spellStart"/>
            <w:r w:rsidR="003C5D4F" w:rsidRPr="00297BF4">
              <w:fldChar w:fldCharType="begin"/>
            </w:r>
            <w:r w:rsidR="003C5D4F" w:rsidRPr="00297BF4">
              <w:rPr>
                <w:bCs/>
              </w:rPr>
              <w:instrText xml:space="preserve"> HYPERLINK "http://www.w3.org/TR/xmlschema-2/" \l "string" \h </w:instrText>
            </w:r>
            <w:r w:rsidR="003C5D4F" w:rsidRPr="00297BF4">
              <w:fldChar w:fldCharType="separate"/>
            </w:r>
            <w:r w:rsidRPr="00297BF4">
              <w:rPr>
                <w:rStyle w:val="Hyperlink"/>
                <w:bCs/>
              </w:rPr>
              <w:t>xs:string</w:t>
            </w:r>
            <w:proofErr w:type="spellEnd"/>
            <w:r w:rsidR="003C5D4F" w:rsidRPr="00297BF4">
              <w:rPr>
                <w:rStyle w:val="Hyperlink"/>
                <w:bCs/>
              </w:rPr>
              <w:fldChar w:fldCharType="end"/>
            </w:r>
            <w:r w:rsidRPr="00297BF4">
              <w:rPr>
                <w:bCs/>
              </w:rPr>
              <w:t>) [0..1]</w:t>
            </w:r>
          </w:p>
        </w:tc>
      </w:tr>
      <w:tr w:rsidR="002050A8" w14:paraId="293B6423" w14:textId="77777777" w:rsidTr="0068505E">
        <w:tc>
          <w:tcPr>
            <w:tcW w:w="603" w:type="pct"/>
          </w:tcPr>
          <w:p w14:paraId="1CD6B266" w14:textId="77777777" w:rsidR="002050A8" w:rsidRDefault="002050A8" w:rsidP="00D32DF2">
            <w:pPr>
              <w:pStyle w:val="Compact"/>
            </w:pPr>
            <w:r>
              <w:t>Output</w:t>
            </w:r>
          </w:p>
        </w:tc>
        <w:tc>
          <w:tcPr>
            <w:tcW w:w="4397" w:type="pct"/>
          </w:tcPr>
          <w:p w14:paraId="7386BAC2" w14:textId="77777777" w:rsidR="002050A8" w:rsidRDefault="002050A8" w:rsidP="0068505E">
            <w:pPr>
              <w:pStyle w:val="Compact"/>
            </w:pPr>
            <w:proofErr w:type="spellStart"/>
            <w:r w:rsidRPr="00C063AF">
              <w:t>NotifyListenerResponse</w:t>
            </w:r>
            <w:proofErr w:type="spellEnd"/>
            <w:r>
              <w:t xml:space="preserve"> (</w:t>
            </w:r>
            <w:proofErr w:type="spellStart"/>
            <w:r w:rsidR="003C5D4F">
              <w:fldChar w:fldCharType="begin"/>
            </w:r>
            <w:r w:rsidR="003C5D4F">
              <w:instrText xml:space="preserve"> HYPERLINK "http://www.openoandm.org/isbm/2.0/wsdl/NotificationService.wsdl" </w:instrText>
            </w:r>
            <w:r w:rsidR="003C5D4F">
              <w:fldChar w:fldCharType="separate"/>
            </w:r>
            <w:r>
              <w:rPr>
                <w:rStyle w:val="Hyperlink"/>
              </w:rPr>
              <w:t>isbm:</w:t>
            </w:r>
            <w:r w:rsidRPr="00C063AF">
              <w:rPr>
                <w:rStyle w:val="Hyperlink"/>
              </w:rPr>
              <w:t>NotifyListenerResponse</w:t>
            </w:r>
            <w:proofErr w:type="spellEnd"/>
            <w:r w:rsidR="003C5D4F">
              <w:rPr>
                <w:rStyle w:val="Hyperlink"/>
              </w:rPr>
              <w:fldChar w:fldCharType="end"/>
            </w:r>
            <w:r>
              <w:t>)</w:t>
            </w:r>
          </w:p>
          <w:p w14:paraId="12B79E2A" w14:textId="77777777" w:rsidR="002050A8" w:rsidRDefault="002050A8" w:rsidP="00D32DF2">
            <w:pPr>
              <w:pStyle w:val="ListParagraph"/>
              <w:numPr>
                <w:ilvl w:val="0"/>
                <w:numId w:val="3"/>
              </w:numPr>
            </w:pPr>
            <w:r>
              <w:t>No content</w:t>
            </w:r>
          </w:p>
        </w:tc>
      </w:tr>
      <w:tr w:rsidR="002050A8" w14:paraId="479A91A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67D5300" w14:textId="77777777" w:rsidR="002050A8" w:rsidRDefault="002050A8" w:rsidP="00D32DF2">
            <w:pPr>
              <w:pStyle w:val="Compact"/>
            </w:pPr>
            <w:r>
              <w:t>Faults</w:t>
            </w:r>
          </w:p>
        </w:tc>
        <w:tc>
          <w:tcPr>
            <w:tcW w:w="4397" w:type="pct"/>
          </w:tcPr>
          <w:p w14:paraId="70E6215B" w14:textId="77777777" w:rsidR="002050A8" w:rsidRDefault="002050A8" w:rsidP="00D32DF2">
            <w:pPr>
              <w:pStyle w:val="Compact"/>
            </w:pPr>
            <w:r>
              <w:t>N/A</w:t>
            </w:r>
          </w:p>
        </w:tc>
      </w:tr>
    </w:tbl>
    <w:p w14:paraId="0FD2753C" w14:textId="77777777" w:rsidR="002050A8" w:rsidRDefault="002050A8" w:rsidP="002050A8">
      <w:pPr>
        <w:pStyle w:val="Heading4"/>
      </w:pPr>
      <w:bookmarkStart w:id="294" w:name="_Toc25337046"/>
      <w:bookmarkStart w:id="295" w:name="_Toc25337784"/>
      <w:bookmarkEnd w:id="294"/>
      <w:bookmarkEnd w:id="295"/>
      <w:r>
        <w:t>REST Interface</w:t>
      </w:r>
    </w:p>
    <w:p w14:paraId="17E82FCE" w14:textId="77777777" w:rsidR="002050A8" w:rsidRDefault="002050A8" w:rsidP="002050A8">
      <w:pPr>
        <w:pStyle w:val="BodyText"/>
      </w:pPr>
      <w:r>
        <w:t xml:space="preserve">The Notify Listener general interface is mapped into a RESTful interface as an </w:t>
      </w:r>
      <w:proofErr w:type="spellStart"/>
      <w:r>
        <w:t>OpenAPI</w:t>
      </w:r>
      <w:proofErr w:type="spellEnd"/>
      <w:r>
        <w:t xml:space="preserve"> description according to the following rules.</w:t>
      </w:r>
    </w:p>
    <w:p w14:paraId="417E9D5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883212" w14:paraId="636DFAE3" w14:textId="77777777" w:rsidTr="0068505E">
        <w:trPr>
          <w:cnfStyle w:val="100000000000" w:firstRow="1" w:lastRow="0" w:firstColumn="0" w:lastColumn="0" w:oddVBand="0" w:evenVBand="0" w:oddHBand="0" w:evenHBand="0" w:firstRowFirstColumn="0" w:firstRowLastColumn="0" w:lastRowFirstColumn="0" w:lastRowLastColumn="0"/>
          <w:ins w:id="296" w:author="Matt Selway" w:date="2020-07-22T00:30:00Z"/>
        </w:trPr>
        <w:tc>
          <w:tcPr>
            <w:tcW w:w="603" w:type="pct"/>
          </w:tcPr>
          <w:p w14:paraId="1FF59D9C" w14:textId="0A426477" w:rsidR="00883212" w:rsidRPr="003B5061" w:rsidRDefault="00883212" w:rsidP="00D32DF2">
            <w:pPr>
              <w:pStyle w:val="Compact"/>
              <w:rPr>
                <w:ins w:id="297" w:author="Matt Selway" w:date="2020-07-22T00:30:00Z"/>
              </w:rPr>
            </w:pPr>
            <w:ins w:id="298" w:author="Matt Selway" w:date="2020-07-22T00:30:00Z">
              <w:r>
                <w:t>Name</w:t>
              </w:r>
            </w:ins>
          </w:p>
        </w:tc>
        <w:tc>
          <w:tcPr>
            <w:tcW w:w="4397" w:type="pct"/>
          </w:tcPr>
          <w:p w14:paraId="2CAC2757" w14:textId="72B8EE3E" w:rsidR="00883212" w:rsidRDefault="00883212" w:rsidP="00883212">
            <w:pPr>
              <w:pStyle w:val="Compact"/>
              <w:rPr>
                <w:ins w:id="299" w:author="Matt Selway" w:date="2020-07-22T00:30:00Z"/>
              </w:rPr>
            </w:pPr>
            <w:proofErr w:type="spellStart"/>
            <w:ins w:id="300" w:author="Matt Selway" w:date="2020-07-22T00:31:00Z">
              <w:r>
                <w:t>NotifyListener</w:t>
              </w:r>
            </w:ins>
            <w:proofErr w:type="spellEnd"/>
          </w:p>
        </w:tc>
      </w:tr>
      <w:tr w:rsidR="002050A8" w14:paraId="3223C0A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680D72" w14:textId="77777777" w:rsidR="002050A8" w:rsidRPr="003B5061" w:rsidRDefault="002050A8" w:rsidP="00D32DF2">
            <w:pPr>
              <w:pStyle w:val="Compact"/>
            </w:pPr>
            <w:r w:rsidRPr="003B5061">
              <w:t>HTTP M</w:t>
            </w:r>
            <w:r>
              <w:t>ethod</w:t>
            </w:r>
          </w:p>
        </w:tc>
        <w:tc>
          <w:tcPr>
            <w:tcW w:w="4397" w:type="pct"/>
          </w:tcPr>
          <w:p w14:paraId="7FD89046" w14:textId="77777777" w:rsidR="002050A8" w:rsidRPr="003B5061" w:rsidRDefault="002050A8" w:rsidP="0068505E">
            <w:pPr>
              <w:pStyle w:val="Compact"/>
            </w:pPr>
            <w:r>
              <w:t>PUT</w:t>
            </w:r>
          </w:p>
        </w:tc>
      </w:tr>
      <w:tr w:rsidR="002050A8" w14:paraId="00077079" w14:textId="77777777" w:rsidTr="0068505E">
        <w:tc>
          <w:tcPr>
            <w:tcW w:w="603" w:type="pct"/>
          </w:tcPr>
          <w:p w14:paraId="20A3480D" w14:textId="77777777" w:rsidR="002050A8" w:rsidRPr="003B5061" w:rsidRDefault="002050A8" w:rsidP="00D32DF2">
            <w:pPr>
              <w:pStyle w:val="Compact"/>
            </w:pPr>
            <w:r>
              <w:t xml:space="preserve">URL </w:t>
            </w:r>
          </w:p>
        </w:tc>
        <w:tc>
          <w:tcPr>
            <w:tcW w:w="4397" w:type="pct"/>
          </w:tcPr>
          <w:p w14:paraId="330FCBBA" w14:textId="77777777" w:rsidR="002050A8" w:rsidRPr="003B5061" w:rsidRDefault="002050A8" w:rsidP="0068505E">
            <w:pPr>
              <w:pStyle w:val="Compact"/>
            </w:pPr>
            <w:r>
              <w:t>/notifications/{session-id}/{message-id}</w:t>
            </w:r>
          </w:p>
        </w:tc>
      </w:tr>
      <w:tr w:rsidR="002050A8" w14:paraId="4CC91E4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8727387" w14:textId="77777777" w:rsidR="002050A8" w:rsidRPr="003B5061" w:rsidRDefault="002050A8" w:rsidP="00D32DF2">
            <w:pPr>
              <w:pStyle w:val="Compact"/>
            </w:pPr>
            <w:r>
              <w:t>HTTP Body</w:t>
            </w:r>
          </w:p>
        </w:tc>
        <w:tc>
          <w:tcPr>
            <w:tcW w:w="4397" w:type="pct"/>
          </w:tcPr>
          <w:p w14:paraId="19C6C3E9" w14:textId="60FA3FC6" w:rsidR="002050A8" w:rsidRPr="003B5061" w:rsidRDefault="002050A8" w:rsidP="0068505E">
            <w:pPr>
              <w:pStyle w:val="Compact"/>
              <w:rPr>
                <w:bCs/>
              </w:rPr>
            </w:pPr>
            <w:del w:id="301" w:author="Matt Selway" w:date="2020-07-21T16:35:00Z">
              <w:r w:rsidRPr="00D33ECC" w:rsidDel="003E2D4A">
                <w:delText>notifyListener</w:delText>
              </w:r>
              <w:r w:rsidRPr="00E40B96" w:rsidDel="003E2D4A">
                <w:rPr>
                  <w:bCs/>
                </w:rPr>
                <w:delText xml:space="preserve"> </w:delText>
              </w:r>
            </w:del>
            <w:ins w:id="302" w:author="Matt Selway" w:date="2020-07-21T16:35:00Z">
              <w:r w:rsidR="003E2D4A">
                <w:t>Notification</w:t>
              </w:r>
              <w:r w:rsidR="003E2D4A" w:rsidRPr="00E40B96">
                <w:rPr>
                  <w:bCs/>
                </w:rPr>
                <w:t xml:space="preserve"> </w:t>
              </w:r>
            </w:ins>
            <w:r>
              <w:rPr>
                <w:bCs/>
              </w:rPr>
              <w:t>(</w:t>
            </w:r>
            <w:proofErr w:type="spellStart"/>
            <w:r w:rsidR="003C5D4F">
              <w:fldChar w:fldCharType="begin"/>
            </w:r>
            <w:r w:rsidR="003E2D4A">
              <w:instrText>HYPERLINK  \l "_Notification"</w:instrText>
            </w:r>
            <w:r w:rsidR="003C5D4F">
              <w:fldChar w:fldCharType="separate"/>
            </w:r>
            <w:del w:id="303" w:author="Matt Selway" w:date="2020-07-21T16:35:00Z">
              <w:r w:rsidRPr="0041783C" w:rsidDel="003E2D4A">
                <w:rPr>
                  <w:rStyle w:val="Hyperlink"/>
                </w:rPr>
                <w:delText>json:</w:delText>
              </w:r>
              <w:r w:rsidRPr="00D33ECC" w:rsidDel="003E2D4A">
                <w:rPr>
                  <w:rStyle w:val="Hyperlink"/>
                </w:rPr>
                <w:delText>notifyListener</w:delText>
              </w:r>
            </w:del>
            <w:ins w:id="304" w:author="Matt Selway" w:date="2020-07-21T16:35:00Z">
              <w:r w:rsidR="003E2D4A">
                <w:rPr>
                  <w:rStyle w:val="Hyperlink"/>
                </w:rPr>
                <w:t>json:Notification</w:t>
              </w:r>
            </w:ins>
            <w:proofErr w:type="spellEnd"/>
            <w:r w:rsidR="003C5D4F">
              <w:rPr>
                <w:rStyle w:val="Hyperlink"/>
              </w:rPr>
              <w:fldChar w:fldCharType="end"/>
            </w:r>
            <w:r>
              <w:rPr>
                <w:bCs/>
              </w:rPr>
              <w:t>)</w:t>
            </w:r>
            <w:ins w:id="305" w:author="Matt Selway" w:date="2020-07-21T17:50:00Z">
              <w:r w:rsidR="00D81549">
                <w:rPr>
                  <w:bCs/>
                </w:rPr>
                <w:t xml:space="preserve"> [1], composed of:</w:t>
              </w:r>
            </w:ins>
          </w:p>
          <w:p w14:paraId="795675CB" w14:textId="507C2F4B" w:rsidR="002050A8" w:rsidRPr="001174AB" w:rsidRDefault="002050A8" w:rsidP="00D32DF2">
            <w:pPr>
              <w:pStyle w:val="ListParagraph"/>
              <w:numPr>
                <w:ilvl w:val="0"/>
                <w:numId w:val="3"/>
              </w:numPr>
            </w:pPr>
            <w:r w:rsidRPr="001174AB">
              <w:t xml:space="preserve">Topic </w:t>
            </w:r>
            <w:r>
              <w:t>“topic</w:t>
            </w:r>
            <w:ins w:id="306" w:author="Matt Selway" w:date="2020-06-01T20:48:00Z">
              <w:r w:rsidR="00B6148E">
                <w:t>s</w:t>
              </w:r>
            </w:ins>
            <w:r>
              <w:t xml:space="preserve">” </w:t>
            </w:r>
            <w:r w:rsidRPr="001174AB">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1174AB">
              <w:t>) [0..*]</w:t>
            </w:r>
          </w:p>
          <w:p w14:paraId="04F1D6C6" w14:textId="77777777" w:rsidR="002050A8" w:rsidRPr="003B5061" w:rsidRDefault="002050A8" w:rsidP="00D32DF2">
            <w:pPr>
              <w:pStyle w:val="ListParagraph"/>
              <w:numPr>
                <w:ilvl w:val="0"/>
                <w:numId w:val="3"/>
              </w:numPr>
            </w:pPr>
            <w:proofErr w:type="spellStart"/>
            <w:r w:rsidRPr="00814786">
              <w:t>RequestMessageID</w:t>
            </w:r>
            <w:proofErr w:type="spellEnd"/>
            <w:r>
              <w:t xml:space="preserve"> “</w:t>
            </w:r>
            <w:proofErr w:type="spellStart"/>
            <w:r w:rsidRPr="000208EF">
              <w:t>requestMessageId</w:t>
            </w:r>
            <w:proofErr w:type="spellEnd"/>
            <w:r>
              <w:t>”</w:t>
            </w:r>
            <w:r w:rsidRPr="00814786">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814786">
              <w:t>) [0..1]</w:t>
            </w:r>
          </w:p>
        </w:tc>
      </w:tr>
      <w:tr w:rsidR="002050A8" w14:paraId="395FD111" w14:textId="77777777" w:rsidTr="0068505E">
        <w:tc>
          <w:tcPr>
            <w:tcW w:w="603" w:type="pct"/>
          </w:tcPr>
          <w:p w14:paraId="5A9C6EE6" w14:textId="77777777" w:rsidR="002050A8" w:rsidRPr="00883212" w:rsidRDefault="002050A8" w:rsidP="00883212">
            <w:pPr>
              <w:pStyle w:val="Compact"/>
            </w:pPr>
            <w:r w:rsidRPr="00883212">
              <w:t>HTTP Response (Success)</w:t>
            </w:r>
          </w:p>
        </w:tc>
        <w:tc>
          <w:tcPr>
            <w:tcW w:w="4397" w:type="pct"/>
          </w:tcPr>
          <w:p w14:paraId="3E576238" w14:textId="77777777" w:rsidR="002050A8" w:rsidRPr="00883212" w:rsidRDefault="002050A8" w:rsidP="00883212">
            <w:pPr>
              <w:pStyle w:val="Compact"/>
            </w:pPr>
            <w:r w:rsidRPr="00883212">
              <w:t>204 No Content</w:t>
            </w:r>
          </w:p>
        </w:tc>
      </w:tr>
      <w:tr w:rsidR="002050A8" w14:paraId="7F5C694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BE44109" w14:textId="77777777" w:rsidR="002050A8" w:rsidRPr="00883212" w:rsidRDefault="002050A8" w:rsidP="00883212">
            <w:pPr>
              <w:pStyle w:val="Compact"/>
            </w:pPr>
            <w:r w:rsidRPr="00883212">
              <w:t>Output</w:t>
            </w:r>
          </w:p>
        </w:tc>
        <w:tc>
          <w:tcPr>
            <w:tcW w:w="4397" w:type="pct"/>
          </w:tcPr>
          <w:p w14:paraId="6E9FB129" w14:textId="77777777" w:rsidR="002050A8" w:rsidRPr="00883212" w:rsidRDefault="002050A8" w:rsidP="00883212">
            <w:pPr>
              <w:pStyle w:val="Compact"/>
            </w:pPr>
            <w:r w:rsidRPr="00883212">
              <w:t>N/A</w:t>
            </w:r>
          </w:p>
        </w:tc>
      </w:tr>
      <w:tr w:rsidR="002050A8" w14:paraId="57C4F8A9" w14:textId="77777777" w:rsidTr="0068505E">
        <w:trPr>
          <w:trHeight w:val="972"/>
        </w:trPr>
        <w:tc>
          <w:tcPr>
            <w:tcW w:w="603" w:type="pct"/>
          </w:tcPr>
          <w:p w14:paraId="173ECA18" w14:textId="77777777" w:rsidR="002050A8" w:rsidRPr="00883212" w:rsidRDefault="002050A8" w:rsidP="00883212">
            <w:pPr>
              <w:pStyle w:val="Compact"/>
            </w:pPr>
            <w:r w:rsidRPr="00883212">
              <w:t>HTTP Response</w:t>
            </w:r>
          </w:p>
          <w:p w14:paraId="5EDBA859" w14:textId="77777777" w:rsidR="002050A8" w:rsidRPr="00883212" w:rsidRDefault="002050A8" w:rsidP="00883212">
            <w:pPr>
              <w:pStyle w:val="Compact"/>
            </w:pPr>
            <w:r w:rsidRPr="00883212">
              <w:t>(Error)</w:t>
            </w:r>
          </w:p>
        </w:tc>
        <w:tc>
          <w:tcPr>
            <w:tcW w:w="4397" w:type="pct"/>
          </w:tcPr>
          <w:p w14:paraId="2BD64FED" w14:textId="77777777" w:rsidR="002050A8" w:rsidRPr="00883212" w:rsidRDefault="002050A8" w:rsidP="00883212">
            <w:pPr>
              <w:pStyle w:val="Compact"/>
            </w:pPr>
            <w:r w:rsidRPr="00883212">
              <w:t>N/A</w:t>
            </w:r>
          </w:p>
        </w:tc>
      </w:tr>
    </w:tbl>
    <w:p w14:paraId="3A8442C3" w14:textId="203AFD9D" w:rsidR="002050A8" w:rsidRDefault="002050A8" w:rsidP="002050A8">
      <w:pPr>
        <w:pStyle w:val="Note"/>
      </w:pPr>
      <w:r>
        <w:t>NOTE</w:t>
      </w:r>
      <w:r>
        <w:tab/>
      </w:r>
      <w:proofErr w:type="spellStart"/>
      <w:r>
        <w:t>Session</w:t>
      </w:r>
      <w:del w:id="307" w:author="Matt Selway" w:date="2020-07-21T16:36:00Z">
        <w:r w:rsidDel="003E2D4A">
          <w:delText>-i</w:delText>
        </w:r>
      </w:del>
      <w:ins w:id="308" w:author="Matt Selway" w:date="2020-07-21T16:36:00Z">
        <w:r w:rsidR="003E2D4A">
          <w:t>I</w:t>
        </w:r>
      </w:ins>
      <w:del w:id="309" w:author="Matt Selway" w:date="2020-07-21T16:36:00Z">
        <w:r w:rsidDel="003E2D4A">
          <w:delText>d</w:delText>
        </w:r>
      </w:del>
      <w:ins w:id="310" w:author="Matt Selway" w:date="2020-07-21T16:36:00Z">
        <w:r w:rsidR="003E2D4A">
          <w:t>D</w:t>
        </w:r>
      </w:ins>
      <w:proofErr w:type="spellEnd"/>
      <w:r>
        <w:t xml:space="preserve"> and </w:t>
      </w:r>
      <w:del w:id="311" w:author="Matt Selway" w:date="2020-07-21T16:36:00Z">
        <w:r w:rsidDel="003E2D4A">
          <w:delText>message</w:delText>
        </w:r>
      </w:del>
      <w:proofErr w:type="spellStart"/>
      <w:ins w:id="312" w:author="Matt Selway" w:date="2020-07-21T16:36:00Z">
        <w:r w:rsidR="003E2D4A">
          <w:t>Message</w:t>
        </w:r>
      </w:ins>
      <w:del w:id="313" w:author="Matt Selway" w:date="2020-07-21T16:36:00Z">
        <w:r w:rsidDel="003E2D4A">
          <w:delText>-id</w:delText>
        </w:r>
      </w:del>
      <w:ins w:id="314" w:author="Matt Selway" w:date="2020-07-21T16:36:00Z">
        <w:r w:rsidR="003E2D4A">
          <w:t>ID</w:t>
        </w:r>
      </w:ins>
      <w:proofErr w:type="spellEnd"/>
      <w:r>
        <w:t xml:space="preserve"> are provided in the URL to identify the resource for the PUT method. Both </w:t>
      </w:r>
      <w:del w:id="315" w:author="Matt Selway" w:date="2020-07-21T16:36:00Z">
        <w:r w:rsidDel="003E2D4A">
          <w:delText>session</w:delText>
        </w:r>
      </w:del>
      <w:proofErr w:type="spellStart"/>
      <w:ins w:id="316" w:author="Matt Selway" w:date="2020-07-21T16:36:00Z">
        <w:r w:rsidR="003E2D4A">
          <w:t>Session</w:t>
        </w:r>
      </w:ins>
      <w:del w:id="317" w:author="Matt Selway" w:date="2020-07-21T16:36:00Z">
        <w:r w:rsidDel="003E2D4A">
          <w:delText>-id</w:delText>
        </w:r>
      </w:del>
      <w:ins w:id="318" w:author="Matt Selway" w:date="2020-07-21T16:36:00Z">
        <w:r w:rsidR="003E2D4A">
          <w:t>ID</w:t>
        </w:r>
      </w:ins>
      <w:proofErr w:type="spellEnd"/>
      <w:ins w:id="319" w:author="Matt Selway" w:date="2020-07-21T16:37:00Z">
        <w:r w:rsidR="003E2D4A">
          <w:t xml:space="preserve"> “session-id”</w:t>
        </w:r>
      </w:ins>
      <w:r>
        <w:t xml:space="preserve"> and </w:t>
      </w:r>
      <w:del w:id="320" w:author="Matt Selway" w:date="2020-07-21T16:36:00Z">
        <w:r w:rsidDel="003E2D4A">
          <w:delText>message</w:delText>
        </w:r>
      </w:del>
      <w:proofErr w:type="spellStart"/>
      <w:ins w:id="321" w:author="Matt Selway" w:date="2020-07-21T16:36:00Z">
        <w:r w:rsidR="003E2D4A">
          <w:t>Message</w:t>
        </w:r>
      </w:ins>
      <w:del w:id="322" w:author="Matt Selway" w:date="2020-07-21T16:36:00Z">
        <w:r w:rsidDel="003E2D4A">
          <w:delText>-id</w:delText>
        </w:r>
      </w:del>
      <w:ins w:id="323" w:author="Matt Selway" w:date="2020-07-21T16:36:00Z">
        <w:r w:rsidR="003E2D4A">
          <w:t>ID</w:t>
        </w:r>
      </w:ins>
      <w:proofErr w:type="spellEnd"/>
      <w:r>
        <w:t xml:space="preserve"> </w:t>
      </w:r>
      <w:ins w:id="324" w:author="Matt Selway" w:date="2020-07-21T16:37:00Z">
        <w:r w:rsidR="003E2D4A">
          <w:t xml:space="preserve">“message-id” </w:t>
        </w:r>
      </w:ins>
      <w:r>
        <w:t>have been used to ensure uniqueness across different sessions.</w:t>
      </w:r>
      <w:ins w:id="325" w:author="Matt Selway" w:date="2020-07-21T16:40:00Z">
        <w:r w:rsidR="00855386">
          <w:t xml:space="preserve"> It is not necessary to include them in the HTTP body.</w:t>
        </w:r>
      </w:ins>
    </w:p>
    <w:p w14:paraId="7F0204BC" w14:textId="77777777" w:rsidR="002050A8" w:rsidRDefault="002050A8" w:rsidP="002050A8">
      <w:pPr>
        <w:pStyle w:val="Heading2"/>
      </w:pPr>
      <w:bookmarkStart w:id="326" w:name="_Toc25337047"/>
      <w:bookmarkStart w:id="327" w:name="_Toc25357167"/>
      <w:bookmarkStart w:id="328" w:name="_Toc46269762"/>
      <w:r>
        <w:t>Provider Publication Service</w:t>
      </w:r>
      <w:bookmarkEnd w:id="326"/>
      <w:bookmarkEnd w:id="327"/>
      <w:bookmarkEnd w:id="328"/>
    </w:p>
    <w:p w14:paraId="0B7C8E98" w14:textId="77777777" w:rsidR="002050A8" w:rsidRDefault="002050A8" w:rsidP="002050A8">
      <w:pPr>
        <w:pStyle w:val="BodyText"/>
      </w:pPr>
      <w:r>
        <w:t xml:space="preserve">The Provider Publication Service for SOAP Interface is </w:t>
      </w:r>
      <w:hyperlink r:id="rId59">
        <w:r>
          <w:rPr>
            <w:rStyle w:val="Hyperlink"/>
          </w:rPr>
          <w:t>available as a WSDL description</w:t>
        </w:r>
      </w:hyperlink>
      <w:r>
        <w:t xml:space="preserve"> and for REST Interface is </w:t>
      </w:r>
      <w:hyperlink r:id="rId60"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4771F15" w14:textId="77777777" w:rsidR="002050A8" w:rsidRDefault="002050A8" w:rsidP="002050A8">
      <w:pPr>
        <w:pStyle w:val="Heading3"/>
      </w:pPr>
      <w:bookmarkStart w:id="329" w:name="open-publication-session"/>
      <w:bookmarkStart w:id="330" w:name="_Toc25337048"/>
      <w:bookmarkStart w:id="331" w:name="_Toc25357168"/>
      <w:bookmarkStart w:id="332" w:name="_Toc46269763"/>
      <w:bookmarkEnd w:id="329"/>
      <w:r>
        <w:t>Open Publication Session</w:t>
      </w:r>
      <w:bookmarkEnd w:id="330"/>
      <w:bookmarkEnd w:id="331"/>
      <w:bookmarkEnd w:id="332"/>
    </w:p>
    <w:p w14:paraId="28F03582" w14:textId="77777777" w:rsidR="002050A8" w:rsidRPr="00FA6950" w:rsidRDefault="002050A8" w:rsidP="002050A8">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052214D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2417DA4" w14:textId="77777777" w:rsidR="002050A8" w:rsidRDefault="002050A8" w:rsidP="00D32DF2">
            <w:pPr>
              <w:pStyle w:val="Compact"/>
            </w:pPr>
            <w:r>
              <w:lastRenderedPageBreak/>
              <w:t>Name</w:t>
            </w:r>
          </w:p>
        </w:tc>
        <w:tc>
          <w:tcPr>
            <w:tcW w:w="0" w:type="auto"/>
          </w:tcPr>
          <w:p w14:paraId="457DC602" w14:textId="77777777" w:rsidR="002050A8" w:rsidRDefault="002050A8" w:rsidP="00D32DF2">
            <w:pPr>
              <w:pStyle w:val="Compact"/>
            </w:pPr>
            <w:proofErr w:type="spellStart"/>
            <w:r>
              <w:t>OpenPublicationSession</w:t>
            </w:r>
            <w:proofErr w:type="spellEnd"/>
          </w:p>
        </w:tc>
      </w:tr>
      <w:tr w:rsidR="002050A8" w14:paraId="5C9D2B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874FD6" w14:textId="77777777" w:rsidR="002050A8" w:rsidRDefault="002050A8" w:rsidP="00D32DF2">
            <w:pPr>
              <w:pStyle w:val="Compact"/>
            </w:pPr>
            <w:r>
              <w:t>Description</w:t>
            </w:r>
          </w:p>
        </w:tc>
        <w:tc>
          <w:tcPr>
            <w:tcW w:w="0" w:type="auto"/>
          </w:tcPr>
          <w:p w14:paraId="6D0E6748" w14:textId="77777777" w:rsidR="002050A8" w:rsidRDefault="002050A8" w:rsidP="00D32DF2">
            <w:pPr>
              <w:pStyle w:val="Compact"/>
            </w:pPr>
            <w:r>
              <w:t>Opens a publication session for a channel.</w:t>
            </w:r>
          </w:p>
        </w:tc>
      </w:tr>
      <w:tr w:rsidR="002050A8" w14:paraId="0484DB07" w14:textId="77777777" w:rsidTr="00D32DF2">
        <w:tc>
          <w:tcPr>
            <w:tcW w:w="0" w:type="auto"/>
          </w:tcPr>
          <w:p w14:paraId="1490CD8E" w14:textId="77777777" w:rsidR="002050A8" w:rsidRDefault="002050A8" w:rsidP="00D32DF2">
            <w:pPr>
              <w:pStyle w:val="Compact"/>
            </w:pPr>
            <w:r>
              <w:t>Input</w:t>
            </w:r>
          </w:p>
        </w:tc>
        <w:tc>
          <w:tcPr>
            <w:tcW w:w="0" w:type="auto"/>
          </w:tcPr>
          <w:p w14:paraId="122A86DF" w14:textId="77777777" w:rsidR="002050A8" w:rsidRDefault="002050A8" w:rsidP="00D32DF2">
            <w:pPr>
              <w:pStyle w:val="Compact"/>
            </w:pPr>
            <w:proofErr w:type="spellStart"/>
            <w:r>
              <w:t>ChannelURI</w:t>
            </w:r>
            <w:proofErr w:type="spellEnd"/>
            <w:r>
              <w:t xml:space="preserve"> [1]</w:t>
            </w:r>
          </w:p>
        </w:tc>
      </w:tr>
      <w:tr w:rsidR="002050A8" w14:paraId="183439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7D34FFD" w14:textId="77777777" w:rsidR="002050A8" w:rsidRDefault="002050A8" w:rsidP="00D32DF2">
            <w:pPr>
              <w:pStyle w:val="Compact"/>
            </w:pPr>
            <w:r>
              <w:t>Behavior</w:t>
            </w:r>
          </w:p>
        </w:tc>
        <w:tc>
          <w:tcPr>
            <w:tcW w:w="0" w:type="auto"/>
          </w:tcPr>
          <w:p w14:paraId="00B0A2D0"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1362A975"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B0BA135" w14:textId="77777777" w:rsidR="002050A8" w:rsidRDefault="002050A8" w:rsidP="00D32DF2">
            <w:r>
              <w:t xml:space="preserve">If the channel type is not a Publication type, then an </w:t>
            </w:r>
            <w:proofErr w:type="spellStart"/>
            <w:r>
              <w:t>OperationFault</w:t>
            </w:r>
            <w:proofErr w:type="spellEnd"/>
            <w:r>
              <w:t xml:space="preserve"> is returned.</w:t>
            </w:r>
          </w:p>
        </w:tc>
      </w:tr>
      <w:tr w:rsidR="002050A8" w14:paraId="3CBF8ACB" w14:textId="77777777" w:rsidTr="00D32DF2">
        <w:tc>
          <w:tcPr>
            <w:tcW w:w="0" w:type="auto"/>
          </w:tcPr>
          <w:p w14:paraId="26A0BACF" w14:textId="77777777" w:rsidR="002050A8" w:rsidRDefault="002050A8" w:rsidP="00D32DF2">
            <w:pPr>
              <w:pStyle w:val="Compact"/>
            </w:pPr>
            <w:r>
              <w:t>Output</w:t>
            </w:r>
          </w:p>
        </w:tc>
        <w:tc>
          <w:tcPr>
            <w:tcW w:w="0" w:type="auto"/>
          </w:tcPr>
          <w:p w14:paraId="7F2B5742" w14:textId="77777777" w:rsidR="002050A8" w:rsidRDefault="002050A8" w:rsidP="00D32DF2">
            <w:pPr>
              <w:pStyle w:val="Compact"/>
            </w:pPr>
            <w:proofErr w:type="spellStart"/>
            <w:r>
              <w:t>SessionID</w:t>
            </w:r>
            <w:proofErr w:type="spellEnd"/>
            <w:r>
              <w:t xml:space="preserve"> [1]</w:t>
            </w:r>
          </w:p>
        </w:tc>
      </w:tr>
      <w:tr w:rsidR="002050A8" w14:paraId="1B91ABE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B3C657D" w14:textId="77777777" w:rsidR="002050A8" w:rsidRDefault="002050A8" w:rsidP="00D32DF2">
            <w:pPr>
              <w:pStyle w:val="Compact"/>
            </w:pPr>
            <w:r>
              <w:t>Faults</w:t>
            </w:r>
          </w:p>
        </w:tc>
        <w:tc>
          <w:tcPr>
            <w:tcW w:w="0" w:type="auto"/>
          </w:tcPr>
          <w:p w14:paraId="770E3AC8" w14:textId="77777777" w:rsidR="002050A8" w:rsidRDefault="002050A8" w:rsidP="00D32DF2">
            <w:proofErr w:type="spellStart"/>
            <w:r>
              <w:t>ChannelFault</w:t>
            </w:r>
            <w:proofErr w:type="spellEnd"/>
          </w:p>
          <w:p w14:paraId="77F20AB5" w14:textId="77777777" w:rsidR="002050A8" w:rsidRDefault="002050A8" w:rsidP="00D32DF2">
            <w:proofErr w:type="spellStart"/>
            <w:r>
              <w:t>OperationFault</w:t>
            </w:r>
            <w:proofErr w:type="spellEnd"/>
          </w:p>
        </w:tc>
      </w:tr>
    </w:tbl>
    <w:p w14:paraId="3E7D8BC6" w14:textId="77777777" w:rsidR="002050A8" w:rsidRDefault="002050A8" w:rsidP="002050A8">
      <w:pPr>
        <w:pStyle w:val="Heading4"/>
      </w:pPr>
      <w:bookmarkStart w:id="333" w:name="post-publication"/>
      <w:bookmarkStart w:id="334" w:name="_Toc25337049"/>
      <w:bookmarkEnd w:id="333"/>
      <w:r>
        <w:t>SOAP Interface</w:t>
      </w:r>
    </w:p>
    <w:p w14:paraId="7167FB40" w14:textId="77777777" w:rsidR="002050A8" w:rsidRDefault="002050A8" w:rsidP="002050A8">
      <w:pPr>
        <w:pStyle w:val="BodyText"/>
      </w:pPr>
      <w:r>
        <w:t xml:space="preserve">The </w:t>
      </w:r>
      <w:r w:rsidRPr="00F37CC4">
        <w:t>Open Publication Session</w:t>
      </w:r>
      <w:r>
        <w:t xml:space="preserve"> general interface is mapped into SOAP 1.1/1.2 as embedded XML schemas in WSDL descriptions according to the following schema types.</w:t>
      </w:r>
    </w:p>
    <w:p w14:paraId="3D1EBBA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143153" w14:paraId="3F9E0F62" w14:textId="77777777" w:rsidTr="0068505E">
        <w:trPr>
          <w:cnfStyle w:val="100000000000" w:firstRow="1" w:lastRow="0" w:firstColumn="0" w:lastColumn="0" w:oddVBand="0" w:evenVBand="0" w:oddHBand="0" w:evenHBand="0" w:firstRowFirstColumn="0" w:firstRowLastColumn="0" w:lastRowFirstColumn="0" w:lastRowLastColumn="0"/>
          <w:ins w:id="335" w:author="Matt Selway" w:date="2020-07-22T00:31:00Z"/>
        </w:trPr>
        <w:tc>
          <w:tcPr>
            <w:tcW w:w="603" w:type="pct"/>
          </w:tcPr>
          <w:p w14:paraId="63D07204" w14:textId="31CD2744" w:rsidR="00143153" w:rsidRPr="00281C79" w:rsidRDefault="00143153" w:rsidP="00D32DF2">
            <w:pPr>
              <w:pStyle w:val="Compact"/>
              <w:rPr>
                <w:ins w:id="336" w:author="Matt Selway" w:date="2020-07-22T00:31:00Z"/>
                <w:bCs w:val="0"/>
              </w:rPr>
            </w:pPr>
            <w:ins w:id="337" w:author="Matt Selway" w:date="2020-07-22T00:31:00Z">
              <w:r>
                <w:rPr>
                  <w:bCs w:val="0"/>
                </w:rPr>
                <w:t>Name</w:t>
              </w:r>
            </w:ins>
          </w:p>
        </w:tc>
        <w:tc>
          <w:tcPr>
            <w:tcW w:w="4397" w:type="pct"/>
          </w:tcPr>
          <w:p w14:paraId="4EB2E23D" w14:textId="35CE4841" w:rsidR="00143153" w:rsidRPr="00281C79" w:rsidRDefault="00143153" w:rsidP="00143153">
            <w:pPr>
              <w:pStyle w:val="Compact"/>
              <w:rPr>
                <w:ins w:id="338" w:author="Matt Selway" w:date="2020-07-22T00:31:00Z"/>
              </w:rPr>
            </w:pPr>
            <w:proofErr w:type="spellStart"/>
            <w:ins w:id="339" w:author="Matt Selway" w:date="2020-07-22T00:31:00Z">
              <w:r>
                <w:t>OpenPublicationSession</w:t>
              </w:r>
              <w:proofErr w:type="spellEnd"/>
            </w:ins>
          </w:p>
        </w:tc>
      </w:tr>
      <w:tr w:rsidR="002050A8" w14:paraId="19A02A7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F123482" w14:textId="77777777" w:rsidR="002050A8" w:rsidRPr="00281C79" w:rsidRDefault="002050A8" w:rsidP="00D32DF2">
            <w:pPr>
              <w:pStyle w:val="Compact"/>
              <w:rPr>
                <w:bCs/>
              </w:rPr>
            </w:pPr>
            <w:r w:rsidRPr="00281C79">
              <w:rPr>
                <w:bCs/>
              </w:rPr>
              <w:t>Input</w:t>
            </w:r>
          </w:p>
        </w:tc>
        <w:tc>
          <w:tcPr>
            <w:tcW w:w="4397" w:type="pct"/>
          </w:tcPr>
          <w:p w14:paraId="58755191" w14:textId="77777777" w:rsidR="002050A8" w:rsidRPr="00281C79" w:rsidRDefault="002050A8" w:rsidP="0068505E">
            <w:pPr>
              <w:pStyle w:val="Compact"/>
            </w:pPr>
            <w:proofErr w:type="spellStart"/>
            <w:r w:rsidRPr="00281C79">
              <w:t>OpenPublicationSession</w:t>
            </w:r>
            <w:proofErr w:type="spellEnd"/>
            <w:r w:rsidRPr="00281C79">
              <w:t xml:space="preserve"> (</w:t>
            </w:r>
            <w:proofErr w:type="spellStart"/>
            <w:r w:rsidR="003C5D4F" w:rsidRPr="00281C79">
              <w:fldChar w:fldCharType="begin"/>
            </w:r>
            <w:r w:rsidR="003C5D4F" w:rsidRPr="00281C79">
              <w:instrText xml:space="preserve"> HYPERLINK "http://www.openoandm.org/isbm/2.0/wsdl/ProviderPublicationService.wsdl" </w:instrText>
            </w:r>
            <w:r w:rsidR="003C5D4F" w:rsidRPr="00281C79">
              <w:fldChar w:fldCharType="separate"/>
            </w:r>
            <w:r w:rsidRPr="00281C79">
              <w:rPr>
                <w:rStyle w:val="Hyperlink"/>
                <w:bCs/>
              </w:rPr>
              <w:t>isbm:OpenPublicationSession</w:t>
            </w:r>
            <w:proofErr w:type="spellEnd"/>
            <w:r w:rsidR="003C5D4F" w:rsidRPr="00281C79">
              <w:rPr>
                <w:rStyle w:val="Hyperlink"/>
                <w:bCs/>
              </w:rPr>
              <w:fldChar w:fldCharType="end"/>
            </w:r>
            <w:r w:rsidRPr="00281C79">
              <w:t>)</w:t>
            </w:r>
          </w:p>
          <w:p w14:paraId="27C7088F" w14:textId="77777777" w:rsidR="002050A8" w:rsidRPr="00281C79" w:rsidRDefault="002050A8" w:rsidP="00D32DF2">
            <w:pPr>
              <w:pStyle w:val="ListParagraph"/>
              <w:numPr>
                <w:ilvl w:val="0"/>
                <w:numId w:val="3"/>
              </w:numPr>
              <w:rPr>
                <w:bCs/>
              </w:rPr>
            </w:pPr>
            <w:proofErr w:type="spellStart"/>
            <w:r w:rsidRPr="00281C79">
              <w:rPr>
                <w:bCs/>
              </w:rPr>
              <w:t>ChannelURI</w:t>
            </w:r>
            <w:proofErr w:type="spellEnd"/>
            <w:r w:rsidRPr="00281C79">
              <w:rPr>
                <w:bCs/>
              </w:rPr>
              <w:t xml:space="preserve"> (</w:t>
            </w:r>
            <w:proofErr w:type="spellStart"/>
            <w:r w:rsidR="003C5D4F" w:rsidRPr="00281C79">
              <w:fldChar w:fldCharType="begin"/>
            </w:r>
            <w:r w:rsidR="003C5D4F" w:rsidRPr="00281C79">
              <w:rPr>
                <w:bCs/>
              </w:rPr>
              <w:instrText xml:space="preserve"> HYPERLINK "http://www.w3.org/TR/xmlschema-2/" \l "string" \h </w:instrText>
            </w:r>
            <w:r w:rsidR="003C5D4F" w:rsidRPr="00281C79">
              <w:fldChar w:fldCharType="separate"/>
            </w:r>
            <w:r w:rsidRPr="00281C79">
              <w:rPr>
                <w:rStyle w:val="Hyperlink"/>
                <w:bCs/>
              </w:rPr>
              <w:t>xs:string</w:t>
            </w:r>
            <w:proofErr w:type="spellEnd"/>
            <w:r w:rsidR="003C5D4F" w:rsidRPr="00281C79">
              <w:rPr>
                <w:rStyle w:val="Hyperlink"/>
                <w:bCs/>
              </w:rPr>
              <w:fldChar w:fldCharType="end"/>
            </w:r>
            <w:r w:rsidRPr="00281C79">
              <w:rPr>
                <w:bCs/>
              </w:rPr>
              <w:t>) [1]</w:t>
            </w:r>
          </w:p>
        </w:tc>
      </w:tr>
      <w:tr w:rsidR="002050A8" w14:paraId="76F9DD69" w14:textId="77777777" w:rsidTr="0068505E">
        <w:tc>
          <w:tcPr>
            <w:tcW w:w="603" w:type="pct"/>
          </w:tcPr>
          <w:p w14:paraId="308A133D" w14:textId="77777777" w:rsidR="002050A8" w:rsidRDefault="002050A8" w:rsidP="00D32DF2">
            <w:pPr>
              <w:pStyle w:val="Compact"/>
            </w:pPr>
            <w:r>
              <w:t>Output</w:t>
            </w:r>
          </w:p>
        </w:tc>
        <w:tc>
          <w:tcPr>
            <w:tcW w:w="4397" w:type="pct"/>
          </w:tcPr>
          <w:p w14:paraId="3C10D63D" w14:textId="77777777" w:rsidR="002050A8" w:rsidRPr="00957F55" w:rsidRDefault="002050A8" w:rsidP="0068505E">
            <w:pPr>
              <w:pStyle w:val="Compact"/>
              <w:rPr>
                <w:bCs/>
              </w:rPr>
            </w:pPr>
            <w:proofErr w:type="spellStart"/>
            <w:r w:rsidRPr="00B212FB">
              <w:t>OpenPublicationSessionResponse</w:t>
            </w:r>
            <w:proofErr w:type="spellEnd"/>
            <w:r w:rsidRPr="00957F55">
              <w:t xml:space="preserve"> </w:t>
            </w:r>
            <w:r w:rsidRPr="00957F55">
              <w:rPr>
                <w:bCs/>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w:t>
            </w:r>
            <w:r w:rsidRPr="00F7746D">
              <w:rPr>
                <w:rStyle w:val="Hyperlink"/>
              </w:rPr>
              <w:t>OpenPublicationSessionResponse</w:t>
            </w:r>
            <w:proofErr w:type="spellEnd"/>
            <w:r w:rsidR="003C5D4F">
              <w:rPr>
                <w:rStyle w:val="Hyperlink"/>
              </w:rPr>
              <w:fldChar w:fldCharType="end"/>
            </w:r>
            <w:r w:rsidRPr="00957F55">
              <w:rPr>
                <w:bCs/>
              </w:rPr>
              <w:t>)</w:t>
            </w:r>
          </w:p>
          <w:p w14:paraId="6CF7BC26" w14:textId="77777777" w:rsidR="002050A8" w:rsidRPr="00957F55" w:rsidRDefault="002050A8" w:rsidP="00D32DF2">
            <w:pPr>
              <w:pStyle w:val="ListParagraph"/>
              <w:numPr>
                <w:ilvl w:val="0"/>
                <w:numId w:val="3"/>
              </w:numPr>
            </w:pPr>
            <w:proofErr w:type="spellStart"/>
            <w:r>
              <w:t>SessionID</w:t>
            </w:r>
            <w:proofErr w:type="spellEnd"/>
            <w:r w:rsidRPr="00957F55">
              <w:t xml:space="preserve"> (</w:t>
            </w:r>
            <w:proofErr w:type="spellStart"/>
            <w:r w:rsidR="003C5D4F">
              <w:fldChar w:fldCharType="begin"/>
            </w:r>
            <w:r w:rsidR="003C5D4F">
              <w:instrText xml:space="preserve"> HYPERLINK "http://www.w3.org/TR/xmlschema-2/" \l "string" \h </w:instrText>
            </w:r>
            <w:r w:rsidR="003C5D4F">
              <w:fldChar w:fldCharType="separate"/>
            </w:r>
            <w:r w:rsidRPr="00957F55">
              <w:rPr>
                <w:rStyle w:val="Hyperlink"/>
              </w:rPr>
              <w:t>xs:string</w:t>
            </w:r>
            <w:proofErr w:type="spellEnd"/>
            <w:r w:rsidR="003C5D4F">
              <w:rPr>
                <w:rStyle w:val="Hyperlink"/>
              </w:rPr>
              <w:fldChar w:fldCharType="end"/>
            </w:r>
            <w:r w:rsidRPr="00957F55">
              <w:t>) [1]</w:t>
            </w:r>
          </w:p>
        </w:tc>
      </w:tr>
      <w:tr w:rsidR="002050A8" w14:paraId="73D7F0D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AFFCA7" w14:textId="77777777" w:rsidR="002050A8" w:rsidRDefault="002050A8" w:rsidP="00D32DF2">
            <w:pPr>
              <w:pStyle w:val="Compact"/>
            </w:pPr>
            <w:r>
              <w:t>Faults</w:t>
            </w:r>
          </w:p>
        </w:tc>
        <w:tc>
          <w:tcPr>
            <w:tcW w:w="4397" w:type="pct"/>
          </w:tcPr>
          <w:p w14:paraId="7C7C8814" w14:textId="77777777" w:rsidR="002050A8" w:rsidRDefault="002050A8" w:rsidP="0068505E">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D710EF">
              <w:rPr>
                <w:rStyle w:val="Hyperlink"/>
              </w:rPr>
              <w:t>isbm:ChannelFault</w:t>
            </w:r>
            <w:proofErr w:type="spellEnd"/>
            <w:r w:rsidR="003C5D4F">
              <w:rPr>
                <w:rStyle w:val="Hyperlink"/>
              </w:rPr>
              <w:fldChar w:fldCharType="end"/>
            </w:r>
            <w:r>
              <w:t>)</w:t>
            </w:r>
          </w:p>
          <w:p w14:paraId="507D594E" w14:textId="77777777" w:rsidR="002050A8" w:rsidRDefault="002050A8" w:rsidP="00143153">
            <w:pPr>
              <w:pStyle w:val="Compact"/>
            </w:pPr>
            <w:proofErr w:type="spellStart"/>
            <w:r w:rsidRPr="0068505E">
              <w:t>OperationFa</w:t>
            </w:r>
            <w:r w:rsidRPr="00143153">
              <w:t>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D710EF">
              <w:rPr>
                <w:rStyle w:val="Hyperlink"/>
              </w:rPr>
              <w:t>isbm:OperationFault</w:t>
            </w:r>
            <w:proofErr w:type="spellEnd"/>
            <w:r w:rsidR="003C5D4F">
              <w:rPr>
                <w:rStyle w:val="Hyperlink"/>
              </w:rPr>
              <w:fldChar w:fldCharType="end"/>
            </w:r>
            <w:r>
              <w:t>)</w:t>
            </w:r>
          </w:p>
        </w:tc>
      </w:tr>
    </w:tbl>
    <w:p w14:paraId="3E3FF480" w14:textId="77777777" w:rsidR="002050A8" w:rsidRDefault="002050A8" w:rsidP="002050A8">
      <w:pPr>
        <w:pStyle w:val="Heading4"/>
      </w:pPr>
      <w:r>
        <w:t>REST Interface</w:t>
      </w:r>
    </w:p>
    <w:p w14:paraId="36939E8E" w14:textId="77777777" w:rsidR="002050A8" w:rsidRDefault="002050A8" w:rsidP="002050A8">
      <w:pPr>
        <w:pStyle w:val="BodyText"/>
      </w:pPr>
      <w:r>
        <w:t xml:space="preserve">The </w:t>
      </w:r>
      <w:r w:rsidRPr="00F37CC4">
        <w:t>Open Publication Session</w:t>
      </w:r>
      <w:r>
        <w:t xml:space="preserve"> general interface is mapped into a RESTful interface as an </w:t>
      </w:r>
      <w:proofErr w:type="spellStart"/>
      <w:r>
        <w:t>OpenAPI</w:t>
      </w:r>
      <w:proofErr w:type="spellEnd"/>
      <w:r>
        <w:t xml:space="preserve"> description according to the following rules.</w:t>
      </w:r>
    </w:p>
    <w:p w14:paraId="58366F12"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143153" w14:paraId="293C061C" w14:textId="77777777" w:rsidTr="0068505E">
        <w:trPr>
          <w:cnfStyle w:val="100000000000" w:firstRow="1" w:lastRow="0" w:firstColumn="0" w:lastColumn="0" w:oddVBand="0" w:evenVBand="0" w:oddHBand="0" w:evenHBand="0" w:firstRowFirstColumn="0" w:firstRowLastColumn="0" w:lastRowFirstColumn="0" w:lastRowLastColumn="0"/>
          <w:ins w:id="340" w:author="Matt Selway" w:date="2020-07-22T00:32:00Z"/>
        </w:trPr>
        <w:tc>
          <w:tcPr>
            <w:tcW w:w="603" w:type="pct"/>
          </w:tcPr>
          <w:p w14:paraId="2B8AAA99" w14:textId="4B012676" w:rsidR="00143153" w:rsidRPr="003B5061" w:rsidRDefault="00143153" w:rsidP="00D32DF2">
            <w:pPr>
              <w:pStyle w:val="Compact"/>
              <w:rPr>
                <w:ins w:id="341" w:author="Matt Selway" w:date="2020-07-22T00:32:00Z"/>
              </w:rPr>
            </w:pPr>
            <w:ins w:id="342" w:author="Matt Selway" w:date="2020-07-22T00:32:00Z">
              <w:r>
                <w:t>Name</w:t>
              </w:r>
            </w:ins>
          </w:p>
        </w:tc>
        <w:tc>
          <w:tcPr>
            <w:tcW w:w="4397" w:type="pct"/>
          </w:tcPr>
          <w:p w14:paraId="01BF76C5" w14:textId="28945CD2" w:rsidR="00143153" w:rsidRDefault="00143153" w:rsidP="00143153">
            <w:pPr>
              <w:pStyle w:val="Compact"/>
              <w:rPr>
                <w:ins w:id="343" w:author="Matt Selway" w:date="2020-07-22T00:32:00Z"/>
              </w:rPr>
            </w:pPr>
            <w:proofErr w:type="spellStart"/>
            <w:ins w:id="344" w:author="Matt Selway" w:date="2020-07-22T00:32:00Z">
              <w:r>
                <w:t>OpenPublicationSession</w:t>
              </w:r>
              <w:proofErr w:type="spellEnd"/>
            </w:ins>
          </w:p>
        </w:tc>
      </w:tr>
      <w:tr w:rsidR="002050A8" w14:paraId="340036D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B4FFC4D" w14:textId="77777777" w:rsidR="002050A8" w:rsidRPr="003B5061" w:rsidRDefault="002050A8" w:rsidP="00D32DF2">
            <w:pPr>
              <w:pStyle w:val="Compact"/>
            </w:pPr>
            <w:r w:rsidRPr="003B5061">
              <w:t>HTTP M</w:t>
            </w:r>
            <w:r>
              <w:t>ethod</w:t>
            </w:r>
          </w:p>
        </w:tc>
        <w:tc>
          <w:tcPr>
            <w:tcW w:w="4397" w:type="pct"/>
          </w:tcPr>
          <w:p w14:paraId="068EEBFF" w14:textId="77777777" w:rsidR="002050A8" w:rsidRPr="003B5061" w:rsidRDefault="002050A8" w:rsidP="0068505E">
            <w:pPr>
              <w:pStyle w:val="Compact"/>
            </w:pPr>
            <w:r>
              <w:t>POST</w:t>
            </w:r>
          </w:p>
        </w:tc>
      </w:tr>
      <w:tr w:rsidR="002050A8" w14:paraId="0D77DFB2" w14:textId="77777777" w:rsidTr="0068505E">
        <w:tc>
          <w:tcPr>
            <w:tcW w:w="603" w:type="pct"/>
          </w:tcPr>
          <w:p w14:paraId="07444EC4" w14:textId="77777777" w:rsidR="002050A8" w:rsidRPr="003B5061" w:rsidRDefault="002050A8" w:rsidP="00D32DF2">
            <w:pPr>
              <w:pStyle w:val="Compact"/>
            </w:pPr>
            <w:r>
              <w:t xml:space="preserve">URL </w:t>
            </w:r>
          </w:p>
        </w:tc>
        <w:tc>
          <w:tcPr>
            <w:tcW w:w="4397" w:type="pct"/>
          </w:tcPr>
          <w:p w14:paraId="628E7052" w14:textId="272D5907" w:rsidR="002050A8" w:rsidRPr="003B5061" w:rsidRDefault="002050A8" w:rsidP="0068505E">
            <w:pPr>
              <w:pStyle w:val="Compact"/>
            </w:pPr>
            <w:r w:rsidRPr="009E1AD6">
              <w:t>/channels/{</w:t>
            </w:r>
            <w:r w:rsidR="00264F64">
              <w:t>channel-</w:t>
            </w:r>
            <w:proofErr w:type="spellStart"/>
            <w:r w:rsidR="00264F64">
              <w:t>uri</w:t>
            </w:r>
            <w:proofErr w:type="spellEnd"/>
            <w:r w:rsidRPr="009E1AD6">
              <w:t>}/publication-sessions</w:t>
            </w:r>
          </w:p>
        </w:tc>
      </w:tr>
      <w:tr w:rsidR="002050A8" w14:paraId="438B966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CD6457" w14:textId="77777777" w:rsidR="002050A8" w:rsidRPr="003B5061" w:rsidRDefault="002050A8" w:rsidP="00D32DF2">
            <w:pPr>
              <w:pStyle w:val="Compact"/>
            </w:pPr>
            <w:r>
              <w:t>HTTP Body</w:t>
            </w:r>
          </w:p>
        </w:tc>
        <w:tc>
          <w:tcPr>
            <w:tcW w:w="4397" w:type="pct"/>
          </w:tcPr>
          <w:p w14:paraId="448F2BAE" w14:textId="77777777" w:rsidR="002050A8" w:rsidRPr="003B5061" w:rsidRDefault="002050A8" w:rsidP="0068505E">
            <w:pPr>
              <w:pStyle w:val="Compact"/>
            </w:pPr>
            <w:r>
              <w:t>N/A</w:t>
            </w:r>
          </w:p>
        </w:tc>
      </w:tr>
      <w:tr w:rsidR="002050A8" w14:paraId="7F2B5BD5" w14:textId="77777777" w:rsidTr="0068505E">
        <w:tc>
          <w:tcPr>
            <w:tcW w:w="603" w:type="pct"/>
          </w:tcPr>
          <w:p w14:paraId="5D154E8C" w14:textId="77777777" w:rsidR="002050A8" w:rsidRDefault="002050A8" w:rsidP="00D32DF2">
            <w:pPr>
              <w:pStyle w:val="Compact"/>
            </w:pPr>
            <w:r>
              <w:t>HTTP Response (Success)</w:t>
            </w:r>
          </w:p>
        </w:tc>
        <w:tc>
          <w:tcPr>
            <w:tcW w:w="4397" w:type="pct"/>
          </w:tcPr>
          <w:p w14:paraId="157330FF" w14:textId="77777777" w:rsidR="002050A8" w:rsidRPr="00143153" w:rsidRDefault="002050A8" w:rsidP="00143153">
            <w:pPr>
              <w:pStyle w:val="Compact"/>
            </w:pPr>
            <w:r>
              <w:t>201 Created</w:t>
            </w:r>
          </w:p>
        </w:tc>
      </w:tr>
      <w:tr w:rsidR="002050A8" w14:paraId="74D44EC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D6EF93C" w14:textId="77777777" w:rsidR="002050A8" w:rsidRDefault="002050A8" w:rsidP="00D32DF2">
            <w:pPr>
              <w:pStyle w:val="Compact"/>
            </w:pPr>
            <w:r>
              <w:t>Output</w:t>
            </w:r>
          </w:p>
        </w:tc>
        <w:tc>
          <w:tcPr>
            <w:tcW w:w="4397" w:type="pct"/>
          </w:tcPr>
          <w:p w14:paraId="655C3A34" w14:textId="6A43FB1F" w:rsidR="002050A8" w:rsidRDefault="002050A8" w:rsidP="00D32DF2">
            <w:pPr>
              <w:pStyle w:val="Compact"/>
            </w:pPr>
            <w:r>
              <w:t>Session (</w:t>
            </w:r>
            <w:proofErr w:type="spellStart"/>
            <w:ins w:id="345" w:author="Matt Selway" w:date="2020-07-21T17:41:00Z">
              <w:r w:rsidR="00281C79">
                <w:fldChar w:fldCharType="begin"/>
              </w:r>
              <w:r w:rsidR="00281C79">
                <w:instrText xml:space="preserve"> HYPERLINK  \l "_Session_1" </w:instrText>
              </w:r>
              <w:r w:rsidR="00281C79">
                <w:fldChar w:fldCharType="separate"/>
              </w:r>
              <w:proofErr w:type="gramStart"/>
              <w:r w:rsidRPr="00281C79">
                <w:rPr>
                  <w:rStyle w:val="Hyperlink"/>
                </w:rPr>
                <w:t>json:Session</w:t>
              </w:r>
              <w:proofErr w:type="spellEnd"/>
              <w:proofErr w:type="gramEnd"/>
              <w:r w:rsidR="00281C79">
                <w:fldChar w:fldCharType="end"/>
              </w:r>
            </w:ins>
            <w:r>
              <w:t>)</w:t>
            </w:r>
            <w:ins w:id="346" w:author="Matt Selway" w:date="2020-07-21T17:40:00Z">
              <w:r w:rsidR="00281C79">
                <w:t xml:space="preserve"> [1]</w:t>
              </w:r>
            </w:ins>
          </w:p>
          <w:p w14:paraId="1E31BAB4" w14:textId="77777777" w:rsidR="002050A8" w:rsidRDefault="002050A8" w:rsidP="00D32DF2">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957F55">
              <w:t>) [1]</w:t>
            </w:r>
          </w:p>
        </w:tc>
      </w:tr>
      <w:tr w:rsidR="002050A8" w14:paraId="13685B69" w14:textId="77777777" w:rsidTr="0068505E">
        <w:trPr>
          <w:trHeight w:val="972"/>
        </w:trPr>
        <w:tc>
          <w:tcPr>
            <w:tcW w:w="603" w:type="pct"/>
          </w:tcPr>
          <w:p w14:paraId="0FDE00E8" w14:textId="77777777" w:rsidR="002050A8" w:rsidRDefault="002050A8" w:rsidP="00D32DF2">
            <w:pPr>
              <w:pStyle w:val="Compact"/>
            </w:pPr>
            <w:r>
              <w:lastRenderedPageBreak/>
              <w:t>HTTP Response</w:t>
            </w:r>
          </w:p>
          <w:p w14:paraId="52D58026" w14:textId="77777777" w:rsidR="002050A8" w:rsidRDefault="002050A8" w:rsidP="00D32DF2">
            <w:pPr>
              <w:pStyle w:val="Compact"/>
            </w:pPr>
            <w:r>
              <w:t>(Error)</w:t>
            </w:r>
          </w:p>
        </w:tc>
        <w:tc>
          <w:tcPr>
            <w:tcW w:w="4397" w:type="pct"/>
          </w:tcPr>
          <w:p w14:paraId="63A210A9" w14:textId="77777777" w:rsidR="002050A8" w:rsidRDefault="002050A8" w:rsidP="00D32DF2">
            <w:proofErr w:type="spellStart"/>
            <w:r>
              <w:t>ChannelFault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json:ChannelFault</w:t>
            </w:r>
            <w:proofErr w:type="spellEnd"/>
            <w:r w:rsidR="003C5D4F">
              <w:rPr>
                <w:rStyle w:val="Hyperlink"/>
              </w:rPr>
              <w:fldChar w:fldCharType="end"/>
            </w:r>
            <w:r>
              <w:t>) – 404 Not Found</w:t>
            </w:r>
          </w:p>
          <w:p w14:paraId="5B6621F2" w14:textId="77777777" w:rsidR="002050A8" w:rsidRDefault="002050A8" w:rsidP="00D32DF2">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json:OperationFault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p>
          <w:p w14:paraId="78313919" w14:textId="77777777" w:rsidR="002050A8" w:rsidRDefault="002050A8" w:rsidP="00D32DF2">
            <w:pPr>
              <w:pStyle w:val="Compact"/>
            </w:pPr>
          </w:p>
        </w:tc>
      </w:tr>
    </w:tbl>
    <w:p w14:paraId="093755D0" w14:textId="4AC8F8B5" w:rsidR="00281C79" w:rsidRDefault="00281C79" w:rsidP="00281C79">
      <w:pPr>
        <w:pStyle w:val="Note"/>
        <w:rPr>
          <w:ins w:id="347" w:author="Matt Selway" w:date="2020-07-21T17:42:00Z"/>
        </w:rPr>
      </w:pPr>
      <w:ins w:id="348" w:author="Matt Selway" w:date="2020-07-21T17:42:00Z">
        <w:r>
          <w:t>NOTE</w:t>
        </w:r>
        <w:r>
          <w:tab/>
        </w:r>
        <w:bookmarkStart w:id="349" w:name="_Hlk46249639"/>
        <w:r>
          <w:t xml:space="preserve">No body is required as the </w:t>
        </w:r>
        <w:proofErr w:type="spellStart"/>
        <w:r>
          <w:t>ChannelURI</w:t>
        </w:r>
        <w:proofErr w:type="spellEnd"/>
        <w:r>
          <w:t xml:space="preserve"> is provided </w:t>
        </w:r>
      </w:ins>
      <w:ins w:id="350" w:author="Matt Selway" w:date="2020-07-21T17:44:00Z">
        <w:r>
          <w:t>via</w:t>
        </w:r>
      </w:ins>
      <w:ins w:id="351" w:author="Matt Selway" w:date="2020-07-21T17:42:00Z">
        <w:r>
          <w:t xml:space="preserve"> the URL and no other </w:t>
        </w:r>
      </w:ins>
      <w:ins w:id="352" w:author="Matt Selway" w:date="2020-07-21T17:43:00Z">
        <w:r>
          <w:t xml:space="preserve">input </w:t>
        </w:r>
      </w:ins>
      <w:ins w:id="353" w:author="Matt Selway" w:date="2020-07-21T17:42:00Z">
        <w:r>
          <w:t>fields</w:t>
        </w:r>
      </w:ins>
      <w:ins w:id="354" w:author="Matt Selway" w:date="2020-07-21T17:43:00Z">
        <w:r>
          <w:t xml:space="preserve"> are required</w:t>
        </w:r>
      </w:ins>
      <w:bookmarkEnd w:id="349"/>
      <w:ins w:id="355" w:author="Matt Selway" w:date="2020-07-21T17:42:00Z">
        <w:r>
          <w:t>.</w:t>
        </w:r>
      </w:ins>
    </w:p>
    <w:p w14:paraId="25879134" w14:textId="730B07CE" w:rsidR="002050A8" w:rsidRDefault="002050A8" w:rsidP="002050A8">
      <w:pPr>
        <w:pStyle w:val="Heading3"/>
      </w:pPr>
      <w:bookmarkStart w:id="356" w:name="_Toc46269764"/>
      <w:r>
        <w:t>Post Publication</w:t>
      </w:r>
      <w:bookmarkEnd w:id="334"/>
      <w:bookmarkEnd w:id="356"/>
    </w:p>
    <w:p w14:paraId="5CDA4B5C" w14:textId="77777777" w:rsidR="002050A8" w:rsidRPr="008A1078" w:rsidRDefault="002050A8" w:rsidP="002050A8">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3F154B0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D89EF99" w14:textId="77777777" w:rsidR="002050A8" w:rsidRDefault="002050A8" w:rsidP="00D32DF2">
            <w:pPr>
              <w:pStyle w:val="Compact"/>
            </w:pPr>
            <w:r>
              <w:t>Name</w:t>
            </w:r>
          </w:p>
        </w:tc>
        <w:tc>
          <w:tcPr>
            <w:tcW w:w="0" w:type="auto"/>
          </w:tcPr>
          <w:p w14:paraId="6FB99EFD" w14:textId="77777777" w:rsidR="002050A8" w:rsidRDefault="002050A8" w:rsidP="00D32DF2">
            <w:pPr>
              <w:pStyle w:val="Compact"/>
            </w:pPr>
            <w:proofErr w:type="spellStart"/>
            <w:r>
              <w:t>PostPublication</w:t>
            </w:r>
            <w:proofErr w:type="spellEnd"/>
          </w:p>
        </w:tc>
      </w:tr>
      <w:tr w:rsidR="002050A8" w14:paraId="2A16904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EEBC314" w14:textId="77777777" w:rsidR="002050A8" w:rsidRDefault="002050A8" w:rsidP="00D32DF2">
            <w:pPr>
              <w:pStyle w:val="Compact"/>
            </w:pPr>
            <w:r>
              <w:t>Description</w:t>
            </w:r>
          </w:p>
        </w:tc>
        <w:tc>
          <w:tcPr>
            <w:tcW w:w="0" w:type="auto"/>
          </w:tcPr>
          <w:p w14:paraId="25A79BF3" w14:textId="77777777" w:rsidR="002050A8" w:rsidRDefault="002050A8" w:rsidP="00D32DF2">
            <w:pPr>
              <w:pStyle w:val="Compact"/>
            </w:pPr>
            <w:r>
              <w:t>Posts a publication message on a channel.</w:t>
            </w:r>
          </w:p>
        </w:tc>
      </w:tr>
      <w:tr w:rsidR="002050A8" w14:paraId="3114202E" w14:textId="77777777" w:rsidTr="00D32DF2">
        <w:tc>
          <w:tcPr>
            <w:tcW w:w="0" w:type="auto"/>
          </w:tcPr>
          <w:p w14:paraId="3EA97C7C" w14:textId="77777777" w:rsidR="002050A8" w:rsidRDefault="002050A8" w:rsidP="00D32DF2">
            <w:pPr>
              <w:pStyle w:val="Compact"/>
            </w:pPr>
            <w:r>
              <w:t>Input</w:t>
            </w:r>
          </w:p>
        </w:tc>
        <w:tc>
          <w:tcPr>
            <w:tcW w:w="0" w:type="auto"/>
          </w:tcPr>
          <w:p w14:paraId="07197D96" w14:textId="77777777" w:rsidR="002050A8" w:rsidRDefault="002050A8" w:rsidP="00D32DF2">
            <w:proofErr w:type="spellStart"/>
            <w:r>
              <w:t>SessionID</w:t>
            </w:r>
            <w:proofErr w:type="spellEnd"/>
            <w:r>
              <w:t xml:space="preserve"> [1]</w:t>
            </w:r>
          </w:p>
          <w:p w14:paraId="77F3A37A" w14:textId="77777777" w:rsidR="002050A8" w:rsidRDefault="002050A8" w:rsidP="00D32DF2">
            <w:proofErr w:type="spellStart"/>
            <w:r>
              <w:t>MessageContent</w:t>
            </w:r>
            <w:proofErr w:type="spellEnd"/>
            <w:r>
              <w:t xml:space="preserve"> [1]</w:t>
            </w:r>
          </w:p>
          <w:p w14:paraId="58D3842B" w14:textId="77777777" w:rsidR="002050A8" w:rsidRDefault="002050A8" w:rsidP="00D32DF2">
            <w:r>
              <w:t>Topic [</w:t>
            </w:r>
            <w:proofErr w:type="gramStart"/>
            <w:r>
              <w:t>1..</w:t>
            </w:r>
            <w:proofErr w:type="gramEnd"/>
            <w:r>
              <w:t>*]</w:t>
            </w:r>
          </w:p>
          <w:p w14:paraId="45824169" w14:textId="77777777" w:rsidR="002050A8" w:rsidRDefault="002050A8" w:rsidP="00D32DF2">
            <w:r>
              <w:t>Expiry [</w:t>
            </w:r>
            <w:proofErr w:type="gramStart"/>
            <w:r>
              <w:t>0..</w:t>
            </w:r>
            <w:proofErr w:type="gramEnd"/>
            <w:r>
              <w:t>1]</w:t>
            </w:r>
          </w:p>
        </w:tc>
      </w:tr>
      <w:tr w:rsidR="002050A8" w14:paraId="5027E88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C233FAD" w14:textId="77777777" w:rsidR="002050A8" w:rsidRDefault="002050A8" w:rsidP="00D32DF2">
            <w:pPr>
              <w:pStyle w:val="Compact"/>
            </w:pPr>
            <w:r>
              <w:t>Behavior</w:t>
            </w:r>
          </w:p>
        </w:tc>
        <w:tc>
          <w:tcPr>
            <w:tcW w:w="0" w:type="auto"/>
          </w:tcPr>
          <w:p w14:paraId="1F4ECE2E"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2D4877C7"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B37431D" w14:textId="77777777" w:rsidTr="00D32DF2">
        <w:tc>
          <w:tcPr>
            <w:tcW w:w="0" w:type="auto"/>
          </w:tcPr>
          <w:p w14:paraId="26117291" w14:textId="77777777" w:rsidR="002050A8" w:rsidRDefault="002050A8" w:rsidP="00D32DF2">
            <w:pPr>
              <w:pStyle w:val="Compact"/>
            </w:pPr>
            <w:r>
              <w:t>Output</w:t>
            </w:r>
          </w:p>
        </w:tc>
        <w:tc>
          <w:tcPr>
            <w:tcW w:w="0" w:type="auto"/>
          </w:tcPr>
          <w:p w14:paraId="0664FC7F" w14:textId="77777777" w:rsidR="002050A8" w:rsidRDefault="002050A8" w:rsidP="00D32DF2">
            <w:pPr>
              <w:pStyle w:val="Compact"/>
            </w:pPr>
            <w:proofErr w:type="spellStart"/>
            <w:r>
              <w:t>MessageID</w:t>
            </w:r>
            <w:proofErr w:type="spellEnd"/>
            <w:r>
              <w:t xml:space="preserve"> [1]</w:t>
            </w:r>
          </w:p>
        </w:tc>
      </w:tr>
      <w:tr w:rsidR="002050A8" w14:paraId="3ABE3D3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216AB77" w14:textId="77777777" w:rsidR="002050A8" w:rsidRDefault="002050A8" w:rsidP="00D32DF2">
            <w:pPr>
              <w:pStyle w:val="Compact"/>
            </w:pPr>
            <w:r>
              <w:t>Faults</w:t>
            </w:r>
          </w:p>
        </w:tc>
        <w:tc>
          <w:tcPr>
            <w:tcW w:w="0" w:type="auto"/>
          </w:tcPr>
          <w:p w14:paraId="7ABCDEDA" w14:textId="77777777" w:rsidR="002050A8" w:rsidRDefault="002050A8" w:rsidP="00D32DF2">
            <w:pPr>
              <w:pStyle w:val="Compact"/>
            </w:pPr>
            <w:proofErr w:type="spellStart"/>
            <w:r>
              <w:t>SessionFault</w:t>
            </w:r>
            <w:proofErr w:type="spellEnd"/>
          </w:p>
        </w:tc>
      </w:tr>
    </w:tbl>
    <w:p w14:paraId="2F404AAB" w14:textId="77777777" w:rsidR="002050A8" w:rsidRDefault="002050A8" w:rsidP="002050A8">
      <w:pPr>
        <w:pStyle w:val="Heading4"/>
      </w:pPr>
      <w:bookmarkStart w:id="357" w:name="expire-publication"/>
      <w:bookmarkStart w:id="358" w:name="_Toc25337050"/>
      <w:bookmarkStart w:id="359" w:name="_Toc25357170"/>
      <w:bookmarkEnd w:id="357"/>
      <w:r>
        <w:t>SOAP Interface</w:t>
      </w:r>
    </w:p>
    <w:p w14:paraId="507D3F1D" w14:textId="77777777" w:rsidR="002050A8" w:rsidRDefault="002050A8" w:rsidP="002050A8">
      <w:pPr>
        <w:pStyle w:val="BodyText"/>
      </w:pPr>
      <w:r>
        <w:t>The Post</w:t>
      </w:r>
      <w:r w:rsidRPr="00F37CC4">
        <w:t xml:space="preserve"> Publication </w:t>
      </w:r>
      <w:r>
        <w:t>general interface is mapped into SOAP 1.1/1.2 as embedded XML schemas in WSDL descriptions according to the following schema types.</w:t>
      </w:r>
    </w:p>
    <w:p w14:paraId="6FEB0FD4"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B47C8F" w14:paraId="3DDF15B9" w14:textId="77777777" w:rsidTr="0068505E">
        <w:trPr>
          <w:cnfStyle w:val="100000000000" w:firstRow="1" w:lastRow="0" w:firstColumn="0" w:lastColumn="0" w:oddVBand="0" w:evenVBand="0" w:oddHBand="0" w:evenHBand="0" w:firstRowFirstColumn="0" w:firstRowLastColumn="0" w:lastRowFirstColumn="0" w:lastRowLastColumn="0"/>
          <w:ins w:id="360" w:author="Matt Selway" w:date="2020-07-22T00:32:00Z"/>
        </w:trPr>
        <w:tc>
          <w:tcPr>
            <w:tcW w:w="603" w:type="pct"/>
          </w:tcPr>
          <w:p w14:paraId="31ABBD5E" w14:textId="55E521CE" w:rsidR="00B47C8F" w:rsidRPr="00E72CCE" w:rsidRDefault="00B47C8F" w:rsidP="0068505E">
            <w:pPr>
              <w:pStyle w:val="Compact"/>
              <w:rPr>
                <w:ins w:id="361" w:author="Matt Selway" w:date="2020-07-22T00:32:00Z"/>
              </w:rPr>
            </w:pPr>
            <w:ins w:id="362" w:author="Matt Selway" w:date="2020-07-22T00:32:00Z">
              <w:r>
                <w:t>Name</w:t>
              </w:r>
            </w:ins>
          </w:p>
        </w:tc>
        <w:tc>
          <w:tcPr>
            <w:tcW w:w="4397" w:type="pct"/>
          </w:tcPr>
          <w:p w14:paraId="248C8535" w14:textId="6DF7257A" w:rsidR="00B47C8F" w:rsidRPr="00E72CCE" w:rsidRDefault="00B47C8F" w:rsidP="0068505E">
            <w:pPr>
              <w:pStyle w:val="Compact"/>
              <w:rPr>
                <w:ins w:id="363" w:author="Matt Selway" w:date="2020-07-22T00:32:00Z"/>
              </w:rPr>
            </w:pPr>
            <w:proofErr w:type="spellStart"/>
            <w:ins w:id="364" w:author="Matt Selway" w:date="2020-07-22T00:32:00Z">
              <w:r>
                <w:t>PostPublication</w:t>
              </w:r>
              <w:proofErr w:type="spellEnd"/>
            </w:ins>
          </w:p>
        </w:tc>
      </w:tr>
      <w:tr w:rsidR="002050A8" w14:paraId="714991F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7CB1F1E" w14:textId="77777777" w:rsidR="002050A8" w:rsidRPr="00E72CCE" w:rsidRDefault="002050A8" w:rsidP="00D32DF2">
            <w:pPr>
              <w:pStyle w:val="Compact"/>
            </w:pPr>
            <w:r w:rsidRPr="00E72CCE">
              <w:t>Input</w:t>
            </w:r>
          </w:p>
        </w:tc>
        <w:tc>
          <w:tcPr>
            <w:tcW w:w="4397" w:type="pct"/>
          </w:tcPr>
          <w:p w14:paraId="36759957" w14:textId="77777777" w:rsidR="002050A8" w:rsidRPr="00E72CCE" w:rsidRDefault="002050A8" w:rsidP="0068505E">
            <w:pPr>
              <w:pStyle w:val="Compact"/>
            </w:pPr>
            <w:proofErr w:type="spellStart"/>
            <w:r w:rsidRPr="00E72CCE">
              <w:t>PostPublication</w:t>
            </w:r>
            <w:proofErr w:type="spellEnd"/>
            <w:r w:rsidRPr="00E72CCE">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rPr>
              <w:t>isbm:PostPublication</w:t>
            </w:r>
            <w:proofErr w:type="spellEnd"/>
            <w:r w:rsidR="003C5D4F">
              <w:rPr>
                <w:rStyle w:val="Hyperlink"/>
              </w:rPr>
              <w:fldChar w:fldCharType="end"/>
            </w:r>
            <w:r w:rsidRPr="00E72CCE">
              <w:t>)</w:t>
            </w:r>
          </w:p>
          <w:p w14:paraId="58887778" w14:textId="77777777" w:rsidR="002050A8" w:rsidRPr="00E72CCE" w:rsidRDefault="002050A8" w:rsidP="00D32DF2">
            <w:pPr>
              <w:pStyle w:val="ListParagraph"/>
              <w:numPr>
                <w:ilvl w:val="0"/>
                <w:numId w:val="3"/>
              </w:numPr>
            </w:pPr>
            <w:proofErr w:type="spellStart"/>
            <w:r w:rsidRPr="00E72CCE">
              <w:t>SessionID</w:t>
            </w:r>
            <w:proofErr w:type="spellEnd"/>
            <w:r w:rsidRPr="00E72CCE">
              <w:t xml:space="preserve"> (</w:t>
            </w:r>
            <w:proofErr w:type="spellStart"/>
            <w:r w:rsidR="003C5D4F">
              <w:fldChar w:fldCharType="begin"/>
            </w:r>
            <w:r w:rsidR="003C5D4F">
              <w:instrText xml:space="preserve"> HYPERLINK "http://www.w3.org/TR/xmlschema-2/" \l "string" </w:instrText>
            </w:r>
            <w:r w:rsidR="003C5D4F">
              <w:fldChar w:fldCharType="separate"/>
            </w:r>
            <w:r w:rsidRPr="00316E97">
              <w:rPr>
                <w:rStyle w:val="Hyperlink"/>
              </w:rPr>
              <w:t>xs:string</w:t>
            </w:r>
            <w:proofErr w:type="spellEnd"/>
            <w:r w:rsidR="003C5D4F">
              <w:rPr>
                <w:rStyle w:val="Hyperlink"/>
              </w:rPr>
              <w:fldChar w:fldCharType="end"/>
            </w:r>
            <w:r w:rsidRPr="00E72CCE">
              <w:t>) [1]</w:t>
            </w:r>
          </w:p>
          <w:p w14:paraId="065C20C5" w14:textId="77777777" w:rsidR="002050A8" w:rsidRPr="00E72CCE" w:rsidRDefault="002050A8" w:rsidP="00D32DF2">
            <w:pPr>
              <w:pStyle w:val="ListParagraph"/>
              <w:numPr>
                <w:ilvl w:val="0"/>
                <w:numId w:val="3"/>
              </w:numPr>
            </w:pPr>
            <w:proofErr w:type="spellStart"/>
            <w:r w:rsidRPr="00E72CCE">
              <w:t>MessageContent</w:t>
            </w:r>
            <w:proofErr w:type="spellEnd"/>
            <w:r w:rsidRPr="00E72CCE">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A75596">
              <w:rPr>
                <w:rStyle w:val="Hyperlink"/>
              </w:rPr>
              <w:t>isbm:MessageContent</w:t>
            </w:r>
            <w:proofErr w:type="spellEnd"/>
            <w:proofErr w:type="gramEnd"/>
            <w:r w:rsidR="003C5D4F">
              <w:rPr>
                <w:rStyle w:val="Hyperlink"/>
              </w:rPr>
              <w:fldChar w:fldCharType="end"/>
            </w:r>
            <w:r w:rsidRPr="00E72CCE">
              <w:t>) [1]</w:t>
            </w:r>
          </w:p>
          <w:p w14:paraId="1761E7CE" w14:textId="77777777" w:rsidR="002050A8" w:rsidRPr="00E72CCE" w:rsidRDefault="002050A8" w:rsidP="00D32DF2">
            <w:pPr>
              <w:pStyle w:val="ListParagraph"/>
              <w:numPr>
                <w:ilvl w:val="0"/>
                <w:numId w:val="3"/>
              </w:numPr>
            </w:pPr>
            <w:r w:rsidRPr="00E72CCE">
              <w:t>Topic (</w:t>
            </w:r>
            <w:proofErr w:type="spellStart"/>
            <w:r w:rsidR="003C5D4F">
              <w:fldChar w:fldCharType="begin"/>
            </w:r>
            <w:r w:rsidR="003C5D4F">
              <w:instrText xml:space="preserve"> HYPERLINK "http://www.w3.org/TR/xmlschema-2/" \l "string" \h </w:instrText>
            </w:r>
            <w:r w:rsidR="003C5D4F">
              <w:fldChar w:fldCharType="separate"/>
            </w:r>
            <w:r w:rsidRPr="00E72CCE">
              <w:rPr>
                <w:rStyle w:val="Hyperlink"/>
              </w:rPr>
              <w:t>xs:string</w:t>
            </w:r>
            <w:proofErr w:type="spellEnd"/>
            <w:r w:rsidR="003C5D4F">
              <w:rPr>
                <w:rStyle w:val="Hyperlink"/>
              </w:rPr>
              <w:fldChar w:fldCharType="end"/>
            </w:r>
            <w:r w:rsidRPr="00E72CCE">
              <w:t>) [1..*]</w:t>
            </w:r>
          </w:p>
          <w:p w14:paraId="22069331" w14:textId="77777777" w:rsidR="002050A8" w:rsidRPr="00E72CCE" w:rsidRDefault="002050A8" w:rsidP="00D32DF2">
            <w:pPr>
              <w:pStyle w:val="ListParagraph"/>
              <w:numPr>
                <w:ilvl w:val="0"/>
                <w:numId w:val="3"/>
              </w:numPr>
            </w:pPr>
            <w:r w:rsidRPr="00E72CCE">
              <w:t>Expiry (</w:t>
            </w:r>
            <w:proofErr w:type="spellStart"/>
            <w:r w:rsidR="003C5D4F">
              <w:fldChar w:fldCharType="begin"/>
            </w:r>
            <w:r w:rsidR="003C5D4F">
              <w:instrText xml:space="preserve"> HYPERLINK "http://www.w3.org/TR/xmlschema-2/" \l "duration" \h </w:instrText>
            </w:r>
            <w:r w:rsidR="003C5D4F">
              <w:fldChar w:fldCharType="separate"/>
            </w:r>
            <w:r w:rsidRPr="00E72CCE">
              <w:rPr>
                <w:rStyle w:val="Hyperlink"/>
              </w:rPr>
              <w:t>xs:duration</w:t>
            </w:r>
            <w:proofErr w:type="spellEnd"/>
            <w:r w:rsidR="003C5D4F">
              <w:rPr>
                <w:rStyle w:val="Hyperlink"/>
              </w:rPr>
              <w:fldChar w:fldCharType="end"/>
            </w:r>
            <w:r w:rsidRPr="00E72CCE">
              <w:t>) [0..1]</w:t>
            </w:r>
          </w:p>
        </w:tc>
      </w:tr>
      <w:tr w:rsidR="002050A8" w14:paraId="20AF72A4" w14:textId="77777777" w:rsidTr="0068505E">
        <w:tc>
          <w:tcPr>
            <w:tcW w:w="603" w:type="pct"/>
          </w:tcPr>
          <w:p w14:paraId="2E71C8C3" w14:textId="77777777" w:rsidR="002050A8" w:rsidRDefault="002050A8" w:rsidP="00D32DF2">
            <w:pPr>
              <w:pStyle w:val="Compact"/>
            </w:pPr>
            <w:r>
              <w:t>Output</w:t>
            </w:r>
          </w:p>
        </w:tc>
        <w:tc>
          <w:tcPr>
            <w:tcW w:w="4397" w:type="pct"/>
          </w:tcPr>
          <w:p w14:paraId="5E2FA972" w14:textId="77777777" w:rsidR="002050A8" w:rsidRPr="00957F55" w:rsidRDefault="002050A8" w:rsidP="0068505E">
            <w:pPr>
              <w:pStyle w:val="Compact"/>
              <w:rPr>
                <w:bCs/>
              </w:rPr>
            </w:pPr>
            <w:proofErr w:type="spellStart"/>
            <w:r w:rsidRPr="008E449A">
              <w:t>PostPublicationResponse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w:t>
            </w:r>
            <w:r w:rsidRPr="00F7746D">
              <w:rPr>
                <w:rStyle w:val="Hyperlink"/>
              </w:rPr>
              <w:t>PostPublicationResponse</w:t>
            </w:r>
            <w:proofErr w:type="spellEnd"/>
            <w:r w:rsidR="003C5D4F">
              <w:rPr>
                <w:rStyle w:val="Hyperlink"/>
              </w:rPr>
              <w:fldChar w:fldCharType="end"/>
            </w:r>
            <w:r w:rsidRPr="00957F55">
              <w:rPr>
                <w:bCs/>
              </w:rPr>
              <w:t>)</w:t>
            </w:r>
          </w:p>
          <w:p w14:paraId="658454A0"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C5D4F">
              <w:fldChar w:fldCharType="begin"/>
            </w:r>
            <w:r w:rsidR="003C5D4F">
              <w:instrText xml:space="preserve"> HYPERLINK "http://www.w3.org/TR/xmlschema-2/" \l "string" \h </w:instrText>
            </w:r>
            <w:r w:rsidR="003C5D4F">
              <w:fldChar w:fldCharType="separate"/>
            </w:r>
            <w:r w:rsidRPr="00957F55">
              <w:rPr>
                <w:rStyle w:val="Hyperlink"/>
              </w:rPr>
              <w:t>xs:string</w:t>
            </w:r>
            <w:proofErr w:type="spellEnd"/>
            <w:r w:rsidR="003C5D4F">
              <w:rPr>
                <w:rStyle w:val="Hyperlink"/>
              </w:rPr>
              <w:fldChar w:fldCharType="end"/>
            </w:r>
            <w:r w:rsidRPr="00957F55">
              <w:t>) [1]</w:t>
            </w:r>
          </w:p>
        </w:tc>
      </w:tr>
      <w:tr w:rsidR="002050A8" w14:paraId="2107739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5CDC25E" w14:textId="77777777" w:rsidR="002050A8" w:rsidRDefault="002050A8" w:rsidP="00D32DF2">
            <w:pPr>
              <w:pStyle w:val="Compact"/>
            </w:pPr>
            <w:r>
              <w:t>Faults</w:t>
            </w:r>
          </w:p>
        </w:tc>
        <w:tc>
          <w:tcPr>
            <w:tcW w:w="4397" w:type="pct"/>
          </w:tcPr>
          <w:p w14:paraId="41A639E2"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rPr>
              <w:t>isbm:SessionFault</w:t>
            </w:r>
            <w:proofErr w:type="spellEnd"/>
            <w:r w:rsidR="003C5D4F">
              <w:rPr>
                <w:rStyle w:val="Hyperlink"/>
              </w:rPr>
              <w:fldChar w:fldCharType="end"/>
            </w:r>
            <w:r>
              <w:t>)</w:t>
            </w:r>
          </w:p>
        </w:tc>
      </w:tr>
    </w:tbl>
    <w:p w14:paraId="35EAFFB7" w14:textId="77777777" w:rsidR="002050A8" w:rsidRDefault="002050A8" w:rsidP="002050A8">
      <w:pPr>
        <w:pStyle w:val="Heading4"/>
      </w:pPr>
      <w:r>
        <w:lastRenderedPageBreak/>
        <w:t>REST Interface</w:t>
      </w:r>
    </w:p>
    <w:p w14:paraId="1360D35E" w14:textId="77777777" w:rsidR="002050A8" w:rsidRDefault="002050A8" w:rsidP="002050A8">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0499865B"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B47C8F" w14:paraId="41E2F9A3" w14:textId="77777777" w:rsidTr="0068505E">
        <w:trPr>
          <w:cnfStyle w:val="100000000000" w:firstRow="1" w:lastRow="0" w:firstColumn="0" w:lastColumn="0" w:oddVBand="0" w:evenVBand="0" w:oddHBand="0" w:evenHBand="0" w:firstRowFirstColumn="0" w:firstRowLastColumn="0" w:lastRowFirstColumn="0" w:lastRowLastColumn="0"/>
          <w:ins w:id="365" w:author="Matt Selway" w:date="2020-07-22T00:33:00Z"/>
        </w:trPr>
        <w:tc>
          <w:tcPr>
            <w:tcW w:w="603" w:type="pct"/>
          </w:tcPr>
          <w:p w14:paraId="0E40DB15" w14:textId="02C3303A" w:rsidR="00B47C8F" w:rsidRPr="003B5061" w:rsidRDefault="00B47C8F" w:rsidP="00D32DF2">
            <w:pPr>
              <w:pStyle w:val="Compact"/>
              <w:rPr>
                <w:ins w:id="366" w:author="Matt Selway" w:date="2020-07-22T00:33:00Z"/>
              </w:rPr>
            </w:pPr>
            <w:ins w:id="367" w:author="Matt Selway" w:date="2020-07-22T00:33:00Z">
              <w:r>
                <w:t>Name</w:t>
              </w:r>
            </w:ins>
          </w:p>
        </w:tc>
        <w:tc>
          <w:tcPr>
            <w:tcW w:w="4397" w:type="pct"/>
          </w:tcPr>
          <w:p w14:paraId="692169C1" w14:textId="18654093" w:rsidR="00B47C8F" w:rsidRDefault="00B47C8F" w:rsidP="00B47C8F">
            <w:pPr>
              <w:pStyle w:val="Compact"/>
              <w:rPr>
                <w:ins w:id="368" w:author="Matt Selway" w:date="2020-07-22T00:33:00Z"/>
              </w:rPr>
            </w:pPr>
            <w:proofErr w:type="spellStart"/>
            <w:ins w:id="369" w:author="Matt Selway" w:date="2020-07-22T00:33:00Z">
              <w:r>
                <w:t>PostPublication</w:t>
              </w:r>
              <w:proofErr w:type="spellEnd"/>
            </w:ins>
          </w:p>
        </w:tc>
      </w:tr>
      <w:tr w:rsidR="002050A8" w14:paraId="5D7C498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0C4164C" w14:textId="77777777" w:rsidR="002050A8" w:rsidRPr="003B5061" w:rsidRDefault="002050A8" w:rsidP="00D32DF2">
            <w:pPr>
              <w:pStyle w:val="Compact"/>
            </w:pPr>
            <w:r w:rsidRPr="003B5061">
              <w:t>HTTP M</w:t>
            </w:r>
            <w:r>
              <w:t>ethod</w:t>
            </w:r>
          </w:p>
        </w:tc>
        <w:tc>
          <w:tcPr>
            <w:tcW w:w="4397" w:type="pct"/>
          </w:tcPr>
          <w:p w14:paraId="4D980ECA" w14:textId="77777777" w:rsidR="002050A8" w:rsidRPr="003B5061" w:rsidRDefault="002050A8" w:rsidP="0068505E">
            <w:pPr>
              <w:pStyle w:val="Compact"/>
            </w:pPr>
            <w:r>
              <w:t>POST</w:t>
            </w:r>
          </w:p>
        </w:tc>
      </w:tr>
      <w:tr w:rsidR="002050A8" w14:paraId="3AF2B4AA" w14:textId="77777777" w:rsidTr="0068505E">
        <w:tc>
          <w:tcPr>
            <w:tcW w:w="603" w:type="pct"/>
          </w:tcPr>
          <w:p w14:paraId="041D9A56" w14:textId="77777777" w:rsidR="002050A8" w:rsidRPr="003B5061" w:rsidRDefault="002050A8" w:rsidP="00D32DF2">
            <w:pPr>
              <w:pStyle w:val="Compact"/>
            </w:pPr>
            <w:r>
              <w:t xml:space="preserve">URL </w:t>
            </w:r>
          </w:p>
        </w:tc>
        <w:tc>
          <w:tcPr>
            <w:tcW w:w="4397" w:type="pct"/>
          </w:tcPr>
          <w:p w14:paraId="7EB683FE" w14:textId="77777777" w:rsidR="002050A8" w:rsidRPr="003B5061" w:rsidRDefault="002050A8" w:rsidP="0068505E">
            <w:pPr>
              <w:pStyle w:val="Compact"/>
            </w:pPr>
            <w:r w:rsidRPr="00211B67">
              <w:t>/sessions/{session-id}/publications</w:t>
            </w:r>
          </w:p>
        </w:tc>
      </w:tr>
      <w:tr w:rsidR="002050A8" w14:paraId="6E62330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C09AE4F" w14:textId="77777777" w:rsidR="002050A8" w:rsidRPr="003B5061" w:rsidRDefault="002050A8" w:rsidP="00D32DF2">
            <w:pPr>
              <w:pStyle w:val="Compact"/>
            </w:pPr>
            <w:r>
              <w:t>HTTP Body</w:t>
            </w:r>
          </w:p>
        </w:tc>
        <w:tc>
          <w:tcPr>
            <w:tcW w:w="4397" w:type="pct"/>
          </w:tcPr>
          <w:p w14:paraId="6A70CA4A" w14:textId="68D97B71" w:rsidR="002050A8" w:rsidDel="00D81549" w:rsidRDefault="002050A8" w:rsidP="00D32DF2">
            <w:pPr>
              <w:rPr>
                <w:del w:id="370" w:author="Matt Selway" w:date="2020-07-21T17:45:00Z"/>
              </w:rPr>
            </w:pPr>
            <w:del w:id="371" w:author="Matt Selway" w:date="2020-07-21T17:45:00Z">
              <w:r w:rsidRPr="00481990" w:rsidDel="00D81549">
                <w:delText>postPublication</w:delText>
              </w:r>
              <w:r w:rsidDel="00D81549">
                <w:delText>(</w:delText>
              </w:r>
              <w:r w:rsidR="003C5D4F" w:rsidDel="00D81549">
                <w:fldChar w:fldCharType="begin"/>
              </w:r>
              <w:r w:rsidR="003C5D4F" w:rsidDel="00D81549">
                <w:delInstrText xml:space="preserve"> HYPERLINK "http://www.openoandm.org/isbm/2.0/openapi/provider_publication_service.yml" </w:delInstrText>
              </w:r>
              <w:r w:rsidR="003C5D4F" w:rsidDel="00D81549">
                <w:fldChar w:fldCharType="separate"/>
              </w:r>
              <w:r w:rsidRPr="00F7746D" w:rsidDel="00D81549">
                <w:rPr>
                  <w:rStyle w:val="Hyperlink"/>
                </w:rPr>
                <w:delText>json:postPublication</w:delText>
              </w:r>
              <w:r w:rsidR="003C5D4F" w:rsidDel="00D81549">
                <w:rPr>
                  <w:rStyle w:val="Hyperlink"/>
                </w:rPr>
                <w:fldChar w:fldCharType="end"/>
              </w:r>
              <w:r w:rsidDel="00D81549">
                <w:delText>)</w:delText>
              </w:r>
            </w:del>
          </w:p>
          <w:p w14:paraId="040D5E91" w14:textId="21F6B869" w:rsidR="002050A8" w:rsidRDefault="002050A8" w:rsidP="0068505E">
            <w:pPr>
              <w:pStyle w:val="Compact"/>
            </w:pPr>
            <w:r w:rsidRPr="000A6C22">
              <w:t>Message</w:t>
            </w:r>
            <w:r>
              <w:t xml:space="preserve"> (</w:t>
            </w:r>
            <w:proofErr w:type="spellStart"/>
            <w:r w:rsidR="003C5D4F">
              <w:fldChar w:fldCharType="begin"/>
            </w:r>
            <w:r w:rsidR="00D81549">
              <w:instrText>HYPERLINK  \l "_Message_1"</w:instrText>
            </w:r>
            <w:r w:rsidR="003C5D4F">
              <w:fldChar w:fldCharType="separate"/>
            </w:r>
            <w:proofErr w:type="gramStart"/>
            <w:r w:rsidRPr="00A75596">
              <w:rPr>
                <w:rStyle w:val="Hyperlink"/>
              </w:rPr>
              <w:t>json:Message</w:t>
            </w:r>
            <w:proofErr w:type="spellEnd"/>
            <w:proofErr w:type="gramEnd"/>
            <w:r w:rsidR="003C5D4F">
              <w:rPr>
                <w:rStyle w:val="Hyperlink"/>
              </w:rPr>
              <w:fldChar w:fldCharType="end"/>
            </w:r>
            <w:r>
              <w:t>) [1]</w:t>
            </w:r>
            <w:ins w:id="372" w:author="Matt Selway" w:date="2020-07-21T17:52:00Z">
              <w:r w:rsidR="00D81549">
                <w:t>, composed of:</w:t>
              </w:r>
            </w:ins>
          </w:p>
          <w:p w14:paraId="0FF18073" w14:textId="434C68F6" w:rsidR="002050A8" w:rsidRPr="000A6C22" w:rsidRDefault="00D62EF5" w:rsidP="00D81549">
            <w:pPr>
              <w:pStyle w:val="ListParagraph"/>
              <w:numPr>
                <w:ilvl w:val="0"/>
                <w:numId w:val="3"/>
              </w:numPr>
            </w:pPr>
            <w:proofErr w:type="spellStart"/>
            <w:ins w:id="373" w:author="Matt Selway" w:date="2020-06-01T13:16:00Z">
              <w:r>
                <w:t>Message</w:t>
              </w:r>
            </w:ins>
            <w:r w:rsidR="002050A8" w:rsidRPr="000A6C22">
              <w:t>Content</w:t>
            </w:r>
            <w:proofErr w:type="spellEnd"/>
            <w:ins w:id="374" w:author="Matt Selway [2]" w:date="2020-05-25T23:21:00Z">
              <w:r w:rsidR="00CE1DC1">
                <w:t xml:space="preserve"> “</w:t>
              </w:r>
            </w:ins>
            <w:proofErr w:type="spellStart"/>
            <w:ins w:id="375" w:author="Matt Selway" w:date="2020-06-01T13:16:00Z">
              <w:r>
                <w:t>message</w:t>
              </w:r>
            </w:ins>
            <w:ins w:id="376" w:author="Matt Selway [2]" w:date="2020-05-25T23:21:00Z">
              <w:del w:id="377" w:author="Matt Selway" w:date="2020-06-01T13:16:00Z">
                <w:r w:rsidR="00CE1DC1" w:rsidDel="00D62EF5">
                  <w:delText>c</w:delText>
                </w:r>
              </w:del>
            </w:ins>
            <w:ins w:id="378" w:author="Matt Selway" w:date="2020-06-01T13:16:00Z">
              <w:r>
                <w:t>C</w:t>
              </w:r>
            </w:ins>
            <w:ins w:id="379" w:author="Matt Selway [2]" w:date="2020-05-25T23:21:00Z">
              <w:r w:rsidR="00CE1DC1">
                <w:t>ontent</w:t>
              </w:r>
              <w:proofErr w:type="spellEnd"/>
              <w:r w:rsidR="00CE1DC1">
                <w:t>”</w:t>
              </w:r>
            </w:ins>
            <w:r w:rsidR="002050A8" w:rsidRPr="000A6C22">
              <w:t xml:space="preserve"> (</w:t>
            </w:r>
            <w:proofErr w:type="spellStart"/>
            <w:r w:rsidR="003C5D4F">
              <w:fldChar w:fldCharType="begin"/>
            </w:r>
            <w:r w:rsidR="003C5D4F">
              <w:instrText xml:space="preserve"> HYPERLINK \l "_MessageContent_1" \h </w:instrText>
            </w:r>
            <w:r w:rsidR="003C5D4F">
              <w:fldChar w:fldCharType="separate"/>
            </w:r>
            <w:proofErr w:type="gramStart"/>
            <w:r w:rsidR="002050A8" w:rsidRPr="00A75596">
              <w:rPr>
                <w:rStyle w:val="Hyperlink"/>
              </w:rPr>
              <w:t>json:MessageContent</w:t>
            </w:r>
            <w:proofErr w:type="spellEnd"/>
            <w:proofErr w:type="gramEnd"/>
            <w:r w:rsidR="003C5D4F">
              <w:rPr>
                <w:rStyle w:val="Hyperlink"/>
              </w:rPr>
              <w:fldChar w:fldCharType="end"/>
            </w:r>
            <w:r w:rsidR="002050A8" w:rsidRPr="000A6C22">
              <w:t>) [1]</w:t>
            </w:r>
          </w:p>
          <w:p w14:paraId="3ED96FDA" w14:textId="5F580A53" w:rsidR="002050A8" w:rsidRPr="000A6C22" w:rsidRDefault="002050A8" w:rsidP="00D81549">
            <w:pPr>
              <w:pStyle w:val="ListParagraph"/>
              <w:numPr>
                <w:ilvl w:val="0"/>
                <w:numId w:val="3"/>
              </w:numPr>
            </w:pPr>
            <w:r w:rsidRPr="000A6C22">
              <w:t xml:space="preserve">Topic </w:t>
            </w:r>
            <w:ins w:id="380" w:author="Matt Selway [2]" w:date="2020-05-25T23:21:00Z">
              <w:r w:rsidR="00CE1DC1">
                <w:t xml:space="preserve">“topics” </w:t>
              </w:r>
            </w:ins>
            <w:r w:rsidRPr="000A6C22">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82492">
              <w:rPr>
                <w:rStyle w:val="Hyperlink"/>
              </w:rPr>
              <w:t>json:string</w:t>
            </w:r>
            <w:proofErr w:type="spellEnd"/>
            <w:r w:rsidR="003C5D4F">
              <w:rPr>
                <w:rStyle w:val="Hyperlink"/>
              </w:rPr>
              <w:fldChar w:fldCharType="end"/>
            </w:r>
            <w:r w:rsidRPr="000A6C22">
              <w:t>) [1..*]</w:t>
            </w:r>
          </w:p>
          <w:p w14:paraId="36A4E140" w14:textId="5B9F48B7" w:rsidR="002050A8" w:rsidRPr="003B5061" w:rsidRDefault="002050A8" w:rsidP="00D81549">
            <w:pPr>
              <w:pStyle w:val="ListParagraph"/>
              <w:numPr>
                <w:ilvl w:val="0"/>
                <w:numId w:val="3"/>
              </w:numPr>
            </w:pPr>
            <w:r w:rsidRPr="000A6C22">
              <w:t>Expiry</w:t>
            </w:r>
            <w:ins w:id="381" w:author="Matt Selway [2]" w:date="2020-05-25T23:21:00Z">
              <w:r w:rsidR="00CE1DC1">
                <w:t xml:space="preserve"> </w:t>
              </w:r>
            </w:ins>
            <w:ins w:id="382" w:author="Matt Selway [2]" w:date="2020-05-25T23:22:00Z">
              <w:r w:rsidR="00CE1DC1">
                <w:t>“expiry”</w:t>
              </w:r>
            </w:ins>
            <w:r w:rsidRPr="000A6C22">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923259" w:rsidRPr="00782492">
              <w:rPr>
                <w:rStyle w:val="Hyperlink"/>
              </w:rPr>
              <w:t>json:string</w:t>
            </w:r>
            <w:proofErr w:type="spellEnd"/>
            <w:r w:rsidR="003C5D4F">
              <w:rPr>
                <w:rStyle w:val="Hyperlink"/>
              </w:rPr>
              <w:fldChar w:fldCharType="end"/>
            </w:r>
            <w:r w:rsidRPr="000A6C22">
              <w:t>) [0..1]</w:t>
            </w:r>
          </w:p>
        </w:tc>
      </w:tr>
      <w:tr w:rsidR="002050A8" w14:paraId="1CBBC76F" w14:textId="77777777" w:rsidTr="0068505E">
        <w:tc>
          <w:tcPr>
            <w:tcW w:w="603" w:type="pct"/>
          </w:tcPr>
          <w:p w14:paraId="484CB17E" w14:textId="77777777" w:rsidR="002050A8" w:rsidRDefault="002050A8" w:rsidP="00D32DF2">
            <w:pPr>
              <w:pStyle w:val="Compact"/>
            </w:pPr>
            <w:r>
              <w:t>HTTP Response (Success)</w:t>
            </w:r>
          </w:p>
        </w:tc>
        <w:tc>
          <w:tcPr>
            <w:tcW w:w="4397" w:type="pct"/>
          </w:tcPr>
          <w:p w14:paraId="414204B7" w14:textId="77777777" w:rsidR="002050A8" w:rsidRDefault="002050A8" w:rsidP="00D32DF2">
            <w:pPr>
              <w:pStyle w:val="Compact"/>
            </w:pPr>
            <w:r>
              <w:t>201 Created</w:t>
            </w:r>
          </w:p>
        </w:tc>
      </w:tr>
      <w:tr w:rsidR="002050A8" w14:paraId="48C1A34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ADEB6D4" w14:textId="77777777" w:rsidR="002050A8" w:rsidRDefault="002050A8" w:rsidP="00D32DF2">
            <w:pPr>
              <w:pStyle w:val="Compact"/>
            </w:pPr>
            <w:r>
              <w:t>Output</w:t>
            </w:r>
          </w:p>
        </w:tc>
        <w:tc>
          <w:tcPr>
            <w:tcW w:w="4397" w:type="pct"/>
          </w:tcPr>
          <w:p w14:paraId="7D18C41F" w14:textId="1799EF1F" w:rsidR="002050A8" w:rsidRDefault="002050A8" w:rsidP="00D32DF2">
            <w:pPr>
              <w:pStyle w:val="Compact"/>
            </w:pPr>
            <w:r>
              <w:t>Message (</w:t>
            </w:r>
            <w:proofErr w:type="spellStart"/>
            <w:ins w:id="383" w:author="Matt Selway" w:date="2020-07-21T17:49:00Z">
              <w:r w:rsidR="00D81549">
                <w:fldChar w:fldCharType="begin"/>
              </w:r>
              <w:r w:rsidR="00D81549">
                <w:instrText xml:space="preserve"> HYPERLINK  \l "_Message_1" </w:instrText>
              </w:r>
              <w:r w:rsidR="00D81549">
                <w:fldChar w:fldCharType="separate"/>
              </w:r>
              <w:proofErr w:type="gramStart"/>
              <w:r w:rsidRPr="00D81549">
                <w:rPr>
                  <w:rStyle w:val="Hyperlink"/>
                </w:rPr>
                <w:t>json:Message</w:t>
              </w:r>
              <w:proofErr w:type="spellEnd"/>
              <w:proofErr w:type="gramEnd"/>
              <w:r w:rsidR="00D81549">
                <w:fldChar w:fldCharType="end"/>
              </w:r>
            </w:ins>
            <w:r>
              <w:t>)</w:t>
            </w:r>
            <w:ins w:id="384" w:author="Matt Selway" w:date="2020-07-21T17:49:00Z">
              <w:r w:rsidR="00D81549">
                <w:t xml:space="preserve"> [1], composed</w:t>
              </w:r>
            </w:ins>
            <w:ins w:id="385" w:author="Matt Selway" w:date="2020-07-21T17:52:00Z">
              <w:r w:rsidR="00D81549">
                <w:t xml:space="preserve"> of:</w:t>
              </w:r>
            </w:ins>
          </w:p>
          <w:p w14:paraId="3A28C2B0"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Pr>
                <w:rStyle w:val="Hyperlink"/>
              </w:rPr>
              <w:t>json</w:t>
            </w:r>
            <w:r w:rsidRPr="00957F55">
              <w:rPr>
                <w:rStyle w:val="Hyperlink"/>
              </w:rPr>
              <w:t>:string</w:t>
            </w:r>
            <w:proofErr w:type="spellEnd"/>
            <w:r w:rsidR="003C5D4F">
              <w:rPr>
                <w:rStyle w:val="Hyperlink"/>
              </w:rPr>
              <w:fldChar w:fldCharType="end"/>
            </w:r>
            <w:r w:rsidRPr="00957F55">
              <w:t>) [1]</w:t>
            </w:r>
          </w:p>
        </w:tc>
      </w:tr>
      <w:tr w:rsidR="002050A8" w14:paraId="5D5D24B2" w14:textId="77777777" w:rsidTr="0068505E">
        <w:trPr>
          <w:trHeight w:val="972"/>
        </w:trPr>
        <w:tc>
          <w:tcPr>
            <w:tcW w:w="603" w:type="pct"/>
          </w:tcPr>
          <w:p w14:paraId="47A2476B" w14:textId="77777777" w:rsidR="002050A8" w:rsidRDefault="002050A8" w:rsidP="00D32DF2">
            <w:pPr>
              <w:pStyle w:val="Compact"/>
            </w:pPr>
            <w:r>
              <w:t>HTTP Response</w:t>
            </w:r>
          </w:p>
          <w:p w14:paraId="379A9F2D" w14:textId="77777777" w:rsidR="002050A8" w:rsidRDefault="002050A8" w:rsidP="00D32DF2">
            <w:pPr>
              <w:pStyle w:val="Compact"/>
            </w:pPr>
            <w:r>
              <w:t>(Error)</w:t>
            </w:r>
          </w:p>
        </w:tc>
        <w:tc>
          <w:tcPr>
            <w:tcW w:w="4397" w:type="pct"/>
          </w:tcPr>
          <w:p w14:paraId="41D949E1"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json:SessionFault</w:t>
            </w:r>
            <w:proofErr w:type="spellEnd"/>
            <w:r w:rsidR="003C5D4F">
              <w:rPr>
                <w:rStyle w:val="Hyperlink"/>
              </w:rPr>
              <w:fldChar w:fldCharType="end"/>
            </w:r>
            <w:r>
              <w:t xml:space="preserve">) – 404 Not Found </w:t>
            </w:r>
          </w:p>
          <w:p w14:paraId="47F40FFC"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F7746D">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session exists but does not correspond to a publication session type</w:t>
            </w:r>
          </w:p>
          <w:p w14:paraId="791608D1" w14:textId="77777777" w:rsidR="002050A8" w:rsidRDefault="002050A8" w:rsidP="00D32DF2">
            <w:pPr>
              <w:pStyle w:val="Compact"/>
            </w:pPr>
          </w:p>
        </w:tc>
      </w:tr>
    </w:tbl>
    <w:p w14:paraId="0A8260D1" w14:textId="561512EA" w:rsidR="00D81549" w:rsidRDefault="00D81549" w:rsidP="000B133B">
      <w:pPr>
        <w:pStyle w:val="Note"/>
        <w:rPr>
          <w:ins w:id="386" w:author="Matt Selway" w:date="2020-07-21T17:52:00Z"/>
        </w:rPr>
      </w:pPr>
      <w:ins w:id="387" w:author="Matt Selway" w:date="2020-07-21T17:52:00Z">
        <w:r>
          <w:t>NOTE</w:t>
        </w:r>
        <w:r>
          <w:tab/>
          <w:t xml:space="preserve">Only </w:t>
        </w:r>
        <w:proofErr w:type="spellStart"/>
        <w:r>
          <w:t>MessageID</w:t>
        </w:r>
        <w:proofErr w:type="spellEnd"/>
        <w:r>
          <w:t xml:space="preserve"> “</w:t>
        </w:r>
        <w:proofErr w:type="spellStart"/>
        <w:r>
          <w:t>messageId</w:t>
        </w:r>
        <w:proofErr w:type="spellEnd"/>
        <w:r>
          <w:t xml:space="preserve">” </w:t>
        </w:r>
      </w:ins>
      <w:ins w:id="388" w:author="Matt Selway" w:date="2020-07-21T17:55:00Z">
        <w:r w:rsidR="000B133B">
          <w:t>must</w:t>
        </w:r>
      </w:ins>
      <w:ins w:id="389" w:author="Matt Selway" w:date="2020-07-21T17:52:00Z">
        <w:r>
          <w:t xml:space="preserve"> be returned </w:t>
        </w:r>
      </w:ins>
      <w:ins w:id="390" w:author="Matt Selway" w:date="2020-07-21T17:53:00Z">
        <w:r>
          <w:t xml:space="preserve">for the newly created Message to </w:t>
        </w:r>
      </w:ins>
      <w:ins w:id="391" w:author="Matt Selway" w:date="2020-07-21T17:54:00Z">
        <w:r>
          <w:t xml:space="preserve">avoid unnecessary </w:t>
        </w:r>
      </w:ins>
      <w:ins w:id="392" w:author="Matt Selway" w:date="2020-07-21T17:55:00Z">
        <w:r w:rsidR="000B133B">
          <w:t xml:space="preserve">resource usage, particularly when the </w:t>
        </w:r>
        <w:proofErr w:type="spellStart"/>
        <w:r w:rsidR="000B133B">
          <w:t>MessageContent</w:t>
        </w:r>
        <w:proofErr w:type="spellEnd"/>
        <w:r w:rsidR="000B133B">
          <w:t xml:space="preserve"> is large.</w:t>
        </w:r>
      </w:ins>
    </w:p>
    <w:p w14:paraId="5955BAB9" w14:textId="25B421D3" w:rsidR="002050A8" w:rsidRDefault="002050A8" w:rsidP="002050A8">
      <w:pPr>
        <w:pStyle w:val="Heading3"/>
      </w:pPr>
      <w:bookmarkStart w:id="393" w:name="_Toc46269765"/>
      <w:r>
        <w:t>Expire Publication</w:t>
      </w:r>
      <w:bookmarkEnd w:id="358"/>
      <w:bookmarkEnd w:id="359"/>
      <w:bookmarkEnd w:id="393"/>
    </w:p>
    <w:p w14:paraId="48E920ED" w14:textId="77777777" w:rsidR="002050A8" w:rsidRPr="008A1078" w:rsidRDefault="002050A8" w:rsidP="002050A8">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4B2B19A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2A0F625" w14:textId="77777777" w:rsidR="002050A8" w:rsidRDefault="002050A8" w:rsidP="00D32DF2">
            <w:pPr>
              <w:pStyle w:val="Compact"/>
            </w:pPr>
            <w:r>
              <w:t>Name</w:t>
            </w:r>
          </w:p>
        </w:tc>
        <w:tc>
          <w:tcPr>
            <w:tcW w:w="0" w:type="auto"/>
          </w:tcPr>
          <w:p w14:paraId="640FBF4F" w14:textId="77777777" w:rsidR="002050A8" w:rsidRDefault="002050A8" w:rsidP="00D32DF2">
            <w:pPr>
              <w:pStyle w:val="Compact"/>
            </w:pPr>
            <w:proofErr w:type="spellStart"/>
            <w:r>
              <w:t>ExpirePublication</w:t>
            </w:r>
            <w:proofErr w:type="spellEnd"/>
          </w:p>
        </w:tc>
      </w:tr>
      <w:tr w:rsidR="002050A8" w14:paraId="16781DE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F851C33" w14:textId="77777777" w:rsidR="002050A8" w:rsidRDefault="002050A8" w:rsidP="00D32DF2">
            <w:pPr>
              <w:pStyle w:val="Compact"/>
            </w:pPr>
            <w:r>
              <w:t>Description</w:t>
            </w:r>
          </w:p>
        </w:tc>
        <w:tc>
          <w:tcPr>
            <w:tcW w:w="0" w:type="auto"/>
          </w:tcPr>
          <w:p w14:paraId="4097B143" w14:textId="77777777" w:rsidR="002050A8" w:rsidRDefault="002050A8" w:rsidP="00D32DF2">
            <w:pPr>
              <w:pStyle w:val="Compact"/>
            </w:pPr>
            <w:r>
              <w:t>Expires a posted publication.</w:t>
            </w:r>
          </w:p>
        </w:tc>
      </w:tr>
      <w:tr w:rsidR="002050A8" w14:paraId="3985C16C" w14:textId="77777777" w:rsidTr="00D32DF2">
        <w:tc>
          <w:tcPr>
            <w:tcW w:w="0" w:type="auto"/>
          </w:tcPr>
          <w:p w14:paraId="1920C49F" w14:textId="77777777" w:rsidR="002050A8" w:rsidRDefault="002050A8" w:rsidP="00D32DF2">
            <w:pPr>
              <w:pStyle w:val="Compact"/>
            </w:pPr>
            <w:r>
              <w:t>Input</w:t>
            </w:r>
          </w:p>
        </w:tc>
        <w:tc>
          <w:tcPr>
            <w:tcW w:w="0" w:type="auto"/>
          </w:tcPr>
          <w:p w14:paraId="1923D218" w14:textId="77777777" w:rsidR="002050A8" w:rsidRDefault="002050A8" w:rsidP="00D32DF2">
            <w:proofErr w:type="spellStart"/>
            <w:r>
              <w:t>SessionID</w:t>
            </w:r>
            <w:proofErr w:type="spellEnd"/>
            <w:r>
              <w:t xml:space="preserve"> [1]</w:t>
            </w:r>
          </w:p>
          <w:p w14:paraId="0E3F9D64" w14:textId="77777777" w:rsidR="002050A8" w:rsidRDefault="002050A8" w:rsidP="00D32DF2">
            <w:proofErr w:type="spellStart"/>
            <w:r>
              <w:t>MessageID</w:t>
            </w:r>
            <w:proofErr w:type="spellEnd"/>
            <w:r>
              <w:t xml:space="preserve"> [1]</w:t>
            </w:r>
          </w:p>
        </w:tc>
      </w:tr>
      <w:tr w:rsidR="002050A8" w14:paraId="41D361F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5A19A2" w14:textId="77777777" w:rsidR="002050A8" w:rsidRDefault="002050A8" w:rsidP="00D32DF2">
            <w:pPr>
              <w:pStyle w:val="Compact"/>
            </w:pPr>
            <w:r>
              <w:t>Behavior</w:t>
            </w:r>
          </w:p>
        </w:tc>
        <w:tc>
          <w:tcPr>
            <w:tcW w:w="0" w:type="auto"/>
          </w:tcPr>
          <w:p w14:paraId="2A964E0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3CCEF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EDBD050"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 The message is expired for all topics associated with the message.</w:t>
            </w:r>
          </w:p>
        </w:tc>
      </w:tr>
      <w:tr w:rsidR="002050A8" w14:paraId="126B08BB" w14:textId="77777777" w:rsidTr="00D32DF2">
        <w:tc>
          <w:tcPr>
            <w:tcW w:w="0" w:type="auto"/>
          </w:tcPr>
          <w:p w14:paraId="6561C620" w14:textId="77777777" w:rsidR="002050A8" w:rsidRDefault="002050A8" w:rsidP="00D32DF2">
            <w:pPr>
              <w:pStyle w:val="Compact"/>
            </w:pPr>
            <w:r>
              <w:lastRenderedPageBreak/>
              <w:t>Output</w:t>
            </w:r>
          </w:p>
        </w:tc>
        <w:tc>
          <w:tcPr>
            <w:tcW w:w="0" w:type="auto"/>
          </w:tcPr>
          <w:p w14:paraId="72FA9675" w14:textId="77777777" w:rsidR="002050A8" w:rsidRDefault="002050A8" w:rsidP="00D32DF2">
            <w:pPr>
              <w:pStyle w:val="Compact"/>
            </w:pPr>
            <w:r>
              <w:t>N/A</w:t>
            </w:r>
          </w:p>
        </w:tc>
      </w:tr>
      <w:tr w:rsidR="002050A8" w14:paraId="084A0E6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3ABC16" w14:textId="77777777" w:rsidR="002050A8" w:rsidRDefault="002050A8" w:rsidP="00D32DF2">
            <w:pPr>
              <w:pStyle w:val="Compact"/>
            </w:pPr>
            <w:r>
              <w:t>Faults</w:t>
            </w:r>
          </w:p>
        </w:tc>
        <w:tc>
          <w:tcPr>
            <w:tcW w:w="0" w:type="auto"/>
          </w:tcPr>
          <w:p w14:paraId="7B4E5CC6" w14:textId="77777777" w:rsidR="002050A8" w:rsidRDefault="002050A8" w:rsidP="00D32DF2">
            <w:pPr>
              <w:pStyle w:val="Compact"/>
            </w:pPr>
            <w:proofErr w:type="spellStart"/>
            <w:r>
              <w:t>SessionFault</w:t>
            </w:r>
            <w:proofErr w:type="spellEnd"/>
          </w:p>
        </w:tc>
      </w:tr>
    </w:tbl>
    <w:p w14:paraId="1C16F2EA" w14:textId="77777777" w:rsidR="002050A8" w:rsidRDefault="002050A8" w:rsidP="002050A8">
      <w:pPr>
        <w:pStyle w:val="Heading4"/>
      </w:pPr>
      <w:bookmarkStart w:id="394" w:name="close-publication-session"/>
      <w:bookmarkStart w:id="395" w:name="_Toc25337051"/>
      <w:bookmarkStart w:id="396" w:name="_Toc25357171"/>
      <w:bookmarkEnd w:id="394"/>
      <w:r>
        <w:t>SOAP Interface</w:t>
      </w:r>
    </w:p>
    <w:p w14:paraId="3771B3A8" w14:textId="77777777" w:rsidR="002050A8" w:rsidRDefault="002050A8" w:rsidP="002050A8">
      <w:pPr>
        <w:pStyle w:val="BodyText"/>
      </w:pPr>
      <w:r>
        <w:t>The Expire</w:t>
      </w:r>
      <w:r w:rsidRPr="00F37CC4">
        <w:t xml:space="preserve"> Publication </w:t>
      </w:r>
      <w:r>
        <w:t>general interface is mapped into SOAP 1.1/1.2 as embedded XML schemas in WSDL descriptions according to the following schema types.</w:t>
      </w:r>
    </w:p>
    <w:p w14:paraId="2005F3CC"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Change w:id="397">
          <w:tblGrid>
            <w:gridCol w:w="1216"/>
            <w:gridCol w:w="8864"/>
          </w:tblGrid>
        </w:tblGridChange>
      </w:tblGrid>
      <w:tr w:rsidR="00B47C8F" w14:paraId="2687DCEE" w14:textId="77777777" w:rsidTr="00B47C8F">
        <w:trPr>
          <w:cnfStyle w:val="100000000000" w:firstRow="1" w:lastRow="0" w:firstColumn="0" w:lastColumn="0" w:oddVBand="0" w:evenVBand="0" w:oddHBand="0" w:evenHBand="0" w:firstRowFirstColumn="0" w:firstRowLastColumn="0" w:lastRowFirstColumn="0" w:lastRowLastColumn="0"/>
          <w:ins w:id="398" w:author="Matt Selway" w:date="2020-07-22T00:33:00Z"/>
        </w:trPr>
        <w:tc>
          <w:tcPr>
            <w:tcW w:w="603" w:type="pct"/>
          </w:tcPr>
          <w:p w14:paraId="0E32B162" w14:textId="4A36C19F" w:rsidR="00B47C8F" w:rsidRPr="00D06798" w:rsidRDefault="00B47C8F" w:rsidP="0068505E">
            <w:pPr>
              <w:pStyle w:val="Compact"/>
              <w:rPr>
                <w:ins w:id="399" w:author="Matt Selway" w:date="2020-07-22T00:33:00Z"/>
              </w:rPr>
            </w:pPr>
            <w:ins w:id="400" w:author="Matt Selway" w:date="2020-07-22T00:33:00Z">
              <w:r>
                <w:t>Name</w:t>
              </w:r>
            </w:ins>
          </w:p>
        </w:tc>
        <w:tc>
          <w:tcPr>
            <w:tcW w:w="4397" w:type="pct"/>
          </w:tcPr>
          <w:p w14:paraId="49CBB266" w14:textId="0A6C8969" w:rsidR="00B47C8F" w:rsidRPr="00D06798" w:rsidRDefault="00B47C8F" w:rsidP="0068505E">
            <w:pPr>
              <w:pStyle w:val="Compact"/>
              <w:rPr>
                <w:ins w:id="401" w:author="Matt Selway" w:date="2020-07-22T00:33:00Z"/>
              </w:rPr>
            </w:pPr>
            <w:proofErr w:type="spellStart"/>
            <w:ins w:id="402" w:author="Matt Selway" w:date="2020-07-22T00:33:00Z">
              <w:r>
                <w:t>ExpirePublication</w:t>
              </w:r>
              <w:proofErr w:type="spellEnd"/>
            </w:ins>
          </w:p>
        </w:tc>
      </w:tr>
      <w:tr w:rsidR="002050A8" w14:paraId="16B59D0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F66A2B1" w14:textId="77777777" w:rsidR="002050A8" w:rsidRPr="00D06798" w:rsidRDefault="002050A8" w:rsidP="00D32DF2">
            <w:pPr>
              <w:pStyle w:val="Compact"/>
              <w:rPr>
                <w:bCs/>
              </w:rPr>
            </w:pPr>
            <w:r w:rsidRPr="00D06798">
              <w:rPr>
                <w:bCs/>
              </w:rPr>
              <w:t>Input</w:t>
            </w:r>
          </w:p>
        </w:tc>
        <w:tc>
          <w:tcPr>
            <w:tcW w:w="4397" w:type="pct"/>
          </w:tcPr>
          <w:p w14:paraId="3F7C2203" w14:textId="77777777" w:rsidR="002050A8" w:rsidRPr="00D06798" w:rsidRDefault="002050A8" w:rsidP="0068505E">
            <w:pPr>
              <w:pStyle w:val="Compact"/>
              <w:rPr>
                <w:bCs/>
              </w:rPr>
            </w:pPr>
            <w:proofErr w:type="spellStart"/>
            <w:r w:rsidRPr="00D06798">
              <w:rPr>
                <w:bCs/>
              </w:rPr>
              <w:t>ExpirePublication</w:t>
            </w:r>
            <w:proofErr w:type="spellEnd"/>
            <w:r w:rsidRPr="00D06798">
              <w:rPr>
                <w:bCs/>
              </w:rP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isbm:ExpirePublication</w:t>
            </w:r>
            <w:proofErr w:type="spellEnd"/>
            <w:r w:rsidR="003C5D4F">
              <w:rPr>
                <w:rStyle w:val="Hyperlink"/>
                <w:bCs/>
              </w:rPr>
              <w:fldChar w:fldCharType="end"/>
            </w:r>
            <w:r w:rsidRPr="00D06798">
              <w:rPr>
                <w:bCs/>
              </w:rPr>
              <w:t>)</w:t>
            </w:r>
          </w:p>
          <w:p w14:paraId="1831B265"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024DBB">
              <w:rPr>
                <w:rStyle w:val="Hyperlink"/>
              </w:rPr>
              <w:t>xs:string</w:t>
            </w:r>
            <w:proofErr w:type="spellEnd"/>
            <w:r w:rsidR="003C5D4F">
              <w:rPr>
                <w:rStyle w:val="Hyperlink"/>
              </w:rPr>
              <w:fldChar w:fldCharType="end"/>
            </w:r>
            <w:r w:rsidRPr="00D06798">
              <w:rPr>
                <w:bCs/>
              </w:rPr>
              <w:t>) [1]</w:t>
            </w:r>
          </w:p>
          <w:p w14:paraId="45959659"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024DBB">
              <w:rPr>
                <w:rStyle w:val="Hyperlink"/>
              </w:rPr>
              <w:t>xs:string</w:t>
            </w:r>
            <w:proofErr w:type="spellEnd"/>
            <w:r w:rsidR="003C5D4F">
              <w:rPr>
                <w:rStyle w:val="Hyperlink"/>
              </w:rPr>
              <w:fldChar w:fldCharType="end"/>
            </w:r>
            <w:r w:rsidRPr="00D06798">
              <w:rPr>
                <w:bCs/>
              </w:rPr>
              <w:t>) [1]</w:t>
            </w:r>
          </w:p>
        </w:tc>
      </w:tr>
      <w:tr w:rsidR="002050A8" w14:paraId="515A8D32" w14:textId="77777777" w:rsidTr="0068505E">
        <w:tc>
          <w:tcPr>
            <w:tcW w:w="603" w:type="pct"/>
          </w:tcPr>
          <w:p w14:paraId="50555D45" w14:textId="77777777" w:rsidR="002050A8" w:rsidRDefault="002050A8" w:rsidP="00D32DF2">
            <w:pPr>
              <w:pStyle w:val="Compact"/>
            </w:pPr>
            <w:r>
              <w:t>Output</w:t>
            </w:r>
          </w:p>
        </w:tc>
        <w:tc>
          <w:tcPr>
            <w:tcW w:w="4397" w:type="pct"/>
          </w:tcPr>
          <w:p w14:paraId="75E81075" w14:textId="77777777" w:rsidR="002050A8" w:rsidRPr="00957F55" w:rsidRDefault="002050A8" w:rsidP="0068505E">
            <w:pPr>
              <w:pStyle w:val="Compact"/>
              <w:rPr>
                <w:bCs/>
              </w:rPr>
            </w:pPr>
            <w:proofErr w:type="spellStart"/>
            <w:r w:rsidRPr="00B738B0">
              <w:t>ExpirePublication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w:t>
            </w:r>
            <w:r w:rsidRPr="00F7746D">
              <w:rPr>
                <w:rStyle w:val="Hyperlink"/>
              </w:rPr>
              <w:t>ExpirePublicationResponse</w:t>
            </w:r>
            <w:proofErr w:type="spellEnd"/>
            <w:r w:rsidR="003C5D4F">
              <w:rPr>
                <w:rStyle w:val="Hyperlink"/>
              </w:rPr>
              <w:fldChar w:fldCharType="end"/>
            </w:r>
            <w:r w:rsidRPr="00957F55">
              <w:rPr>
                <w:bCs/>
              </w:rPr>
              <w:t>)</w:t>
            </w:r>
          </w:p>
          <w:p w14:paraId="62CC4406" w14:textId="77777777" w:rsidR="002050A8" w:rsidRPr="00957F55" w:rsidRDefault="002050A8" w:rsidP="00D32DF2">
            <w:pPr>
              <w:pStyle w:val="ListParagraph"/>
              <w:numPr>
                <w:ilvl w:val="0"/>
                <w:numId w:val="3"/>
              </w:numPr>
            </w:pPr>
            <w:r>
              <w:t>No content</w:t>
            </w:r>
          </w:p>
        </w:tc>
      </w:tr>
      <w:tr w:rsidR="002050A8" w14:paraId="47DDABD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9E78A0A" w14:textId="77777777" w:rsidR="002050A8" w:rsidRDefault="002050A8" w:rsidP="00D32DF2">
            <w:pPr>
              <w:pStyle w:val="Compact"/>
            </w:pPr>
            <w:r>
              <w:t>Faults</w:t>
            </w:r>
          </w:p>
        </w:tc>
        <w:tc>
          <w:tcPr>
            <w:tcW w:w="4397" w:type="pct"/>
          </w:tcPr>
          <w:p w14:paraId="62A75110"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024DBB">
              <w:rPr>
                <w:rStyle w:val="Hyperlink"/>
              </w:rPr>
              <w:t>isbm:SessionFault</w:t>
            </w:r>
            <w:proofErr w:type="spellEnd"/>
            <w:r w:rsidR="003C5D4F">
              <w:rPr>
                <w:rStyle w:val="Hyperlink"/>
              </w:rPr>
              <w:fldChar w:fldCharType="end"/>
            </w:r>
            <w:r>
              <w:t>)</w:t>
            </w:r>
          </w:p>
        </w:tc>
      </w:tr>
    </w:tbl>
    <w:p w14:paraId="1E15B5C4" w14:textId="77777777" w:rsidR="002050A8" w:rsidRDefault="002050A8" w:rsidP="002050A8">
      <w:pPr>
        <w:pStyle w:val="Heading4"/>
      </w:pPr>
      <w:r>
        <w:t>REST Interface</w:t>
      </w:r>
    </w:p>
    <w:p w14:paraId="41EADA33" w14:textId="77777777" w:rsidR="002050A8" w:rsidRDefault="002050A8" w:rsidP="002050A8">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14:paraId="69C1A0A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EE663C" w14:paraId="3CDD1CDA" w14:textId="77777777" w:rsidTr="0068505E">
        <w:trPr>
          <w:cnfStyle w:val="100000000000" w:firstRow="1" w:lastRow="0" w:firstColumn="0" w:lastColumn="0" w:oddVBand="0" w:evenVBand="0" w:oddHBand="0" w:evenHBand="0" w:firstRowFirstColumn="0" w:firstRowLastColumn="0" w:lastRowFirstColumn="0" w:lastRowLastColumn="0"/>
          <w:ins w:id="403" w:author="Matt Selway" w:date="2020-07-22T00:34:00Z"/>
        </w:trPr>
        <w:tc>
          <w:tcPr>
            <w:tcW w:w="603" w:type="pct"/>
          </w:tcPr>
          <w:p w14:paraId="2AF1E485" w14:textId="05C29782" w:rsidR="00EE663C" w:rsidRPr="003B5061" w:rsidRDefault="00EE663C" w:rsidP="00EE663C">
            <w:pPr>
              <w:pStyle w:val="Compact"/>
              <w:rPr>
                <w:ins w:id="404" w:author="Matt Selway" w:date="2020-07-22T00:34:00Z"/>
              </w:rPr>
            </w:pPr>
            <w:ins w:id="405" w:author="Matt Selway" w:date="2020-07-22T00:34:00Z">
              <w:r>
                <w:t>Name</w:t>
              </w:r>
            </w:ins>
          </w:p>
        </w:tc>
        <w:tc>
          <w:tcPr>
            <w:tcW w:w="4397" w:type="pct"/>
          </w:tcPr>
          <w:p w14:paraId="1CD89BC9" w14:textId="1EB0661D" w:rsidR="00EE663C" w:rsidRDefault="00EE663C" w:rsidP="00EE663C">
            <w:pPr>
              <w:pStyle w:val="Compact"/>
              <w:rPr>
                <w:ins w:id="406" w:author="Matt Selway" w:date="2020-07-22T00:34:00Z"/>
                <w:bCs w:val="0"/>
              </w:rPr>
            </w:pPr>
            <w:proofErr w:type="spellStart"/>
            <w:ins w:id="407" w:author="Matt Selway" w:date="2020-07-22T00:34:00Z">
              <w:r>
                <w:rPr>
                  <w:bCs w:val="0"/>
                </w:rPr>
                <w:t>ExpirePublication</w:t>
              </w:r>
              <w:proofErr w:type="spellEnd"/>
            </w:ins>
          </w:p>
        </w:tc>
      </w:tr>
      <w:tr w:rsidR="002050A8" w14:paraId="499F52D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43C32FB" w14:textId="77777777" w:rsidR="002050A8" w:rsidRPr="003B5061" w:rsidRDefault="002050A8" w:rsidP="00EE663C">
            <w:pPr>
              <w:pStyle w:val="Compact"/>
            </w:pPr>
            <w:r w:rsidRPr="003B5061">
              <w:t>HTTP M</w:t>
            </w:r>
            <w:r>
              <w:t>ethod</w:t>
            </w:r>
          </w:p>
        </w:tc>
        <w:tc>
          <w:tcPr>
            <w:tcW w:w="4397" w:type="pct"/>
          </w:tcPr>
          <w:p w14:paraId="547C8FA3" w14:textId="77777777" w:rsidR="002050A8" w:rsidRPr="003B5061" w:rsidRDefault="002050A8" w:rsidP="0068505E">
            <w:pPr>
              <w:pStyle w:val="Compact"/>
              <w:rPr>
                <w:bCs/>
              </w:rPr>
            </w:pPr>
            <w:r>
              <w:rPr>
                <w:bCs/>
              </w:rPr>
              <w:t>DELETE</w:t>
            </w:r>
          </w:p>
        </w:tc>
      </w:tr>
      <w:tr w:rsidR="002050A8" w14:paraId="70DA00FD" w14:textId="77777777" w:rsidTr="0068505E">
        <w:tc>
          <w:tcPr>
            <w:tcW w:w="603" w:type="pct"/>
          </w:tcPr>
          <w:p w14:paraId="003A71F5" w14:textId="77777777" w:rsidR="002050A8" w:rsidRPr="003B5061" w:rsidRDefault="002050A8" w:rsidP="0068505E">
            <w:pPr>
              <w:pStyle w:val="Compact"/>
            </w:pPr>
            <w:r>
              <w:t xml:space="preserve">URL </w:t>
            </w:r>
          </w:p>
        </w:tc>
        <w:tc>
          <w:tcPr>
            <w:tcW w:w="4397" w:type="pct"/>
          </w:tcPr>
          <w:p w14:paraId="5D3261AD" w14:textId="77777777" w:rsidR="002050A8" w:rsidRPr="003B5061" w:rsidRDefault="002050A8" w:rsidP="0068505E">
            <w:pPr>
              <w:pStyle w:val="Compact"/>
              <w:rPr>
                <w:bCs/>
              </w:rPr>
            </w:pPr>
            <w:r w:rsidRPr="00211B67">
              <w:rPr>
                <w:bCs/>
              </w:rPr>
              <w:t>/sessions/{session-id}/publications</w:t>
            </w:r>
            <w:r>
              <w:rPr>
                <w:bCs/>
              </w:rPr>
              <w:t>/{message-id}</w:t>
            </w:r>
          </w:p>
        </w:tc>
      </w:tr>
      <w:tr w:rsidR="002050A8" w14:paraId="657AB18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664DBA6" w14:textId="77777777" w:rsidR="002050A8" w:rsidRPr="003B5061" w:rsidRDefault="002050A8" w:rsidP="0068505E">
            <w:pPr>
              <w:pStyle w:val="Compact"/>
            </w:pPr>
            <w:r>
              <w:t>HTTP Body</w:t>
            </w:r>
          </w:p>
        </w:tc>
        <w:tc>
          <w:tcPr>
            <w:tcW w:w="4397" w:type="pct"/>
          </w:tcPr>
          <w:p w14:paraId="164B6552" w14:textId="77777777" w:rsidR="002050A8" w:rsidRPr="003B5061" w:rsidRDefault="002050A8" w:rsidP="0068505E">
            <w:pPr>
              <w:pStyle w:val="Compact"/>
            </w:pPr>
            <w:r>
              <w:t>N/A</w:t>
            </w:r>
          </w:p>
        </w:tc>
      </w:tr>
      <w:tr w:rsidR="002050A8" w14:paraId="0CE18BDA" w14:textId="77777777" w:rsidTr="0068505E">
        <w:tc>
          <w:tcPr>
            <w:tcW w:w="603" w:type="pct"/>
          </w:tcPr>
          <w:p w14:paraId="2EFAB2B0" w14:textId="77777777" w:rsidR="002050A8" w:rsidRDefault="002050A8" w:rsidP="0068505E">
            <w:pPr>
              <w:pStyle w:val="Compact"/>
            </w:pPr>
            <w:r>
              <w:t>HTTP Response (Success)</w:t>
            </w:r>
          </w:p>
        </w:tc>
        <w:tc>
          <w:tcPr>
            <w:tcW w:w="4397" w:type="pct"/>
          </w:tcPr>
          <w:p w14:paraId="62A5C774" w14:textId="77777777" w:rsidR="002050A8" w:rsidRDefault="002050A8" w:rsidP="0068505E">
            <w:pPr>
              <w:pStyle w:val="Compact"/>
            </w:pPr>
            <w:r>
              <w:t>204 No Content</w:t>
            </w:r>
          </w:p>
        </w:tc>
      </w:tr>
      <w:tr w:rsidR="002050A8" w14:paraId="234A53A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BEF473" w14:textId="77777777" w:rsidR="002050A8" w:rsidRDefault="002050A8" w:rsidP="0068505E">
            <w:pPr>
              <w:pStyle w:val="Compact"/>
            </w:pPr>
            <w:r>
              <w:t>Output</w:t>
            </w:r>
          </w:p>
        </w:tc>
        <w:tc>
          <w:tcPr>
            <w:tcW w:w="4397" w:type="pct"/>
          </w:tcPr>
          <w:p w14:paraId="0FB4B9D8" w14:textId="77777777" w:rsidR="002050A8" w:rsidRDefault="002050A8" w:rsidP="0068505E">
            <w:pPr>
              <w:pStyle w:val="Compact"/>
            </w:pPr>
            <w:r>
              <w:t>N/A</w:t>
            </w:r>
          </w:p>
        </w:tc>
      </w:tr>
      <w:tr w:rsidR="002050A8" w14:paraId="6A868056" w14:textId="77777777" w:rsidTr="0068505E">
        <w:trPr>
          <w:trHeight w:val="972"/>
        </w:trPr>
        <w:tc>
          <w:tcPr>
            <w:tcW w:w="603" w:type="pct"/>
          </w:tcPr>
          <w:p w14:paraId="75792D99" w14:textId="77777777" w:rsidR="002050A8" w:rsidRDefault="002050A8" w:rsidP="00D32DF2">
            <w:pPr>
              <w:pStyle w:val="Compact"/>
            </w:pPr>
            <w:r>
              <w:t>HTTP Response</w:t>
            </w:r>
          </w:p>
          <w:p w14:paraId="44D73C4B" w14:textId="77777777" w:rsidR="002050A8" w:rsidRDefault="002050A8" w:rsidP="00D32DF2">
            <w:pPr>
              <w:pStyle w:val="Compact"/>
            </w:pPr>
            <w:r>
              <w:t>(Error)</w:t>
            </w:r>
          </w:p>
        </w:tc>
        <w:tc>
          <w:tcPr>
            <w:tcW w:w="4397" w:type="pct"/>
          </w:tcPr>
          <w:p w14:paraId="1030F0E0" w14:textId="1EEC971A"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D710EF">
              <w:rPr>
                <w:rStyle w:val="Hyperlink"/>
              </w:rPr>
              <w:t>json:SessionFault</w:t>
            </w:r>
            <w:proofErr w:type="spellEnd"/>
            <w:r w:rsidR="003C5D4F">
              <w:rPr>
                <w:rStyle w:val="Hyperlink"/>
              </w:rPr>
              <w:fldChar w:fldCharType="end"/>
            </w:r>
            <w:r>
              <w:t>) – 404 Not Found</w:t>
            </w:r>
          </w:p>
          <w:p w14:paraId="40957CDE"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D710EF">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Pr="00D37357">
              <w:t xml:space="preserve"> – session exists but does not correspond to a publication session type</w:t>
            </w:r>
          </w:p>
          <w:p w14:paraId="41E43308" w14:textId="77777777" w:rsidR="002050A8" w:rsidRDefault="002050A8" w:rsidP="00D32DF2">
            <w:pPr>
              <w:pStyle w:val="Compact"/>
            </w:pPr>
          </w:p>
        </w:tc>
      </w:tr>
    </w:tbl>
    <w:p w14:paraId="44F6598E" w14:textId="77777777" w:rsidR="002050A8" w:rsidRDefault="002050A8" w:rsidP="002050A8">
      <w:pPr>
        <w:pStyle w:val="Heading3"/>
      </w:pPr>
      <w:bookmarkStart w:id="408" w:name="_Ref41165966"/>
      <w:bookmarkStart w:id="409" w:name="_Toc46269766"/>
      <w:r>
        <w:t>Close Publication Session</w:t>
      </w:r>
      <w:bookmarkEnd w:id="395"/>
      <w:bookmarkEnd w:id="396"/>
      <w:bookmarkEnd w:id="408"/>
      <w:bookmarkEnd w:id="409"/>
    </w:p>
    <w:p w14:paraId="39D66F28" w14:textId="77777777" w:rsidR="002050A8" w:rsidRPr="00A9589A" w:rsidRDefault="002050A8" w:rsidP="002050A8">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BCF500F"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27331D0" w14:textId="77777777" w:rsidR="002050A8" w:rsidRDefault="002050A8" w:rsidP="00D32DF2">
            <w:pPr>
              <w:pStyle w:val="Compact"/>
            </w:pPr>
            <w:r>
              <w:t>Name</w:t>
            </w:r>
          </w:p>
        </w:tc>
        <w:tc>
          <w:tcPr>
            <w:tcW w:w="0" w:type="auto"/>
          </w:tcPr>
          <w:p w14:paraId="484AE210" w14:textId="77777777" w:rsidR="002050A8" w:rsidRDefault="002050A8" w:rsidP="00D32DF2">
            <w:pPr>
              <w:pStyle w:val="Compact"/>
            </w:pPr>
            <w:proofErr w:type="spellStart"/>
            <w:r>
              <w:t>ClosePublicationSession</w:t>
            </w:r>
            <w:proofErr w:type="spellEnd"/>
          </w:p>
        </w:tc>
      </w:tr>
      <w:tr w:rsidR="002050A8" w14:paraId="51C719A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B3F3DE4" w14:textId="77777777" w:rsidR="002050A8" w:rsidRDefault="002050A8" w:rsidP="00D32DF2">
            <w:pPr>
              <w:pStyle w:val="Compact"/>
            </w:pPr>
            <w:r>
              <w:t>Description</w:t>
            </w:r>
          </w:p>
        </w:tc>
        <w:tc>
          <w:tcPr>
            <w:tcW w:w="0" w:type="auto"/>
          </w:tcPr>
          <w:p w14:paraId="24364A24" w14:textId="77777777" w:rsidR="002050A8" w:rsidRDefault="002050A8" w:rsidP="00D32DF2">
            <w:pPr>
              <w:pStyle w:val="Compact"/>
            </w:pPr>
            <w:r>
              <w:t>Closes a publication session.</w:t>
            </w:r>
          </w:p>
        </w:tc>
      </w:tr>
      <w:tr w:rsidR="002050A8" w14:paraId="668F1485" w14:textId="77777777" w:rsidTr="00D32DF2">
        <w:tc>
          <w:tcPr>
            <w:tcW w:w="0" w:type="auto"/>
          </w:tcPr>
          <w:p w14:paraId="5E2FD596" w14:textId="77777777" w:rsidR="002050A8" w:rsidRDefault="002050A8" w:rsidP="00D32DF2">
            <w:pPr>
              <w:pStyle w:val="Compact"/>
            </w:pPr>
            <w:r>
              <w:t>Input</w:t>
            </w:r>
          </w:p>
        </w:tc>
        <w:tc>
          <w:tcPr>
            <w:tcW w:w="0" w:type="auto"/>
          </w:tcPr>
          <w:p w14:paraId="6C21C4FD" w14:textId="77777777" w:rsidR="002050A8" w:rsidRDefault="002050A8" w:rsidP="00D32DF2">
            <w:pPr>
              <w:pStyle w:val="Compact"/>
            </w:pPr>
            <w:proofErr w:type="spellStart"/>
            <w:r>
              <w:t>SessionID</w:t>
            </w:r>
            <w:proofErr w:type="spellEnd"/>
            <w:r>
              <w:t xml:space="preserve"> [1]</w:t>
            </w:r>
          </w:p>
        </w:tc>
      </w:tr>
      <w:tr w:rsidR="002050A8" w14:paraId="1230651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A1320D7" w14:textId="77777777" w:rsidR="002050A8" w:rsidRDefault="002050A8" w:rsidP="00D32DF2">
            <w:pPr>
              <w:pStyle w:val="Compact"/>
            </w:pPr>
            <w:r>
              <w:lastRenderedPageBreak/>
              <w:t>Behavior</w:t>
            </w:r>
          </w:p>
        </w:tc>
        <w:tc>
          <w:tcPr>
            <w:tcW w:w="0" w:type="auto"/>
          </w:tcPr>
          <w:p w14:paraId="6ADF8882"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14:paraId="1C84CA1B"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2D4A306C" w14:textId="77777777" w:rsidR="002050A8" w:rsidRDefault="002050A8" w:rsidP="00D32DF2">
            <w:r>
              <w:t>All unexpired messages that have been posted during the session will be expired.</w:t>
            </w:r>
          </w:p>
        </w:tc>
      </w:tr>
      <w:tr w:rsidR="002050A8" w14:paraId="4DC7CAD5" w14:textId="77777777" w:rsidTr="00D32DF2">
        <w:tc>
          <w:tcPr>
            <w:tcW w:w="0" w:type="auto"/>
          </w:tcPr>
          <w:p w14:paraId="65A2221A" w14:textId="77777777" w:rsidR="002050A8" w:rsidRDefault="002050A8" w:rsidP="00D32DF2">
            <w:pPr>
              <w:pStyle w:val="Compact"/>
            </w:pPr>
            <w:r>
              <w:t>Output</w:t>
            </w:r>
          </w:p>
        </w:tc>
        <w:tc>
          <w:tcPr>
            <w:tcW w:w="0" w:type="auto"/>
          </w:tcPr>
          <w:p w14:paraId="180332FD" w14:textId="77777777" w:rsidR="002050A8" w:rsidRDefault="002050A8" w:rsidP="00D32DF2">
            <w:pPr>
              <w:pStyle w:val="Compact"/>
            </w:pPr>
            <w:r>
              <w:t>N/A</w:t>
            </w:r>
          </w:p>
        </w:tc>
      </w:tr>
      <w:tr w:rsidR="002050A8" w14:paraId="0128E1D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BD2CB1" w14:textId="77777777" w:rsidR="002050A8" w:rsidRDefault="002050A8" w:rsidP="00D32DF2">
            <w:pPr>
              <w:pStyle w:val="Compact"/>
            </w:pPr>
            <w:r>
              <w:t>Faults</w:t>
            </w:r>
          </w:p>
        </w:tc>
        <w:tc>
          <w:tcPr>
            <w:tcW w:w="0" w:type="auto"/>
          </w:tcPr>
          <w:p w14:paraId="68683793" w14:textId="77777777" w:rsidR="002050A8" w:rsidRDefault="002050A8" w:rsidP="00D32DF2">
            <w:pPr>
              <w:pStyle w:val="Compact"/>
            </w:pPr>
            <w:proofErr w:type="spellStart"/>
            <w:r>
              <w:t>SessionFault</w:t>
            </w:r>
            <w:proofErr w:type="spellEnd"/>
          </w:p>
        </w:tc>
      </w:tr>
    </w:tbl>
    <w:p w14:paraId="186D9E80" w14:textId="77777777" w:rsidR="002050A8" w:rsidRDefault="002050A8" w:rsidP="002050A8">
      <w:pPr>
        <w:pStyle w:val="Heading4"/>
      </w:pPr>
      <w:bookmarkStart w:id="410" w:name="consumer-publication-service"/>
      <w:bookmarkStart w:id="411" w:name="_Toc25337055"/>
      <w:bookmarkEnd w:id="410"/>
      <w:r>
        <w:t>SOAP Interface</w:t>
      </w:r>
    </w:p>
    <w:p w14:paraId="4066455B" w14:textId="77777777" w:rsidR="002050A8" w:rsidRDefault="002050A8" w:rsidP="002050A8">
      <w:pPr>
        <w:pStyle w:val="BodyText"/>
      </w:pPr>
      <w:r>
        <w:t>The Close</w:t>
      </w:r>
      <w:r w:rsidRPr="00F37CC4">
        <w:t xml:space="preserve"> Publication </w:t>
      </w:r>
      <w:r>
        <w:t>Session general interface is mapped into SOAP 1.1/1.2 as embedded XML schemas in WSDL descriptions according to the following schema types.</w:t>
      </w:r>
    </w:p>
    <w:p w14:paraId="2E7F8385"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EE663C" w14:paraId="2A738FCA" w14:textId="77777777" w:rsidTr="0068505E">
        <w:trPr>
          <w:cnfStyle w:val="100000000000" w:firstRow="1" w:lastRow="0" w:firstColumn="0" w:lastColumn="0" w:oddVBand="0" w:evenVBand="0" w:oddHBand="0" w:evenHBand="0" w:firstRowFirstColumn="0" w:firstRowLastColumn="0" w:lastRowFirstColumn="0" w:lastRowLastColumn="0"/>
          <w:ins w:id="412" w:author="Matt Selway" w:date="2020-07-22T00:36:00Z"/>
        </w:trPr>
        <w:tc>
          <w:tcPr>
            <w:tcW w:w="603" w:type="pct"/>
          </w:tcPr>
          <w:p w14:paraId="1DE2DA91" w14:textId="0689D76B" w:rsidR="00EE663C" w:rsidRPr="0068505E" w:rsidRDefault="00EE663C" w:rsidP="00D32DF2">
            <w:pPr>
              <w:pStyle w:val="Compact"/>
              <w:rPr>
                <w:ins w:id="413" w:author="Matt Selway" w:date="2020-07-22T00:36:00Z"/>
              </w:rPr>
            </w:pPr>
            <w:ins w:id="414" w:author="Matt Selway" w:date="2020-07-22T00:36:00Z">
              <w:r>
                <w:t>Name</w:t>
              </w:r>
            </w:ins>
          </w:p>
        </w:tc>
        <w:tc>
          <w:tcPr>
            <w:tcW w:w="4397" w:type="pct"/>
          </w:tcPr>
          <w:p w14:paraId="22E79CB5" w14:textId="24096F46" w:rsidR="00EE663C" w:rsidRPr="0068505E" w:rsidRDefault="00EE663C" w:rsidP="00EE663C">
            <w:pPr>
              <w:pStyle w:val="Compact"/>
              <w:rPr>
                <w:ins w:id="415" w:author="Matt Selway" w:date="2020-07-22T00:36:00Z"/>
              </w:rPr>
            </w:pPr>
            <w:proofErr w:type="spellStart"/>
            <w:ins w:id="416" w:author="Matt Selway" w:date="2020-07-22T00:36:00Z">
              <w:r>
                <w:t>ClosePublicationSession</w:t>
              </w:r>
              <w:proofErr w:type="spellEnd"/>
            </w:ins>
          </w:p>
        </w:tc>
      </w:tr>
      <w:tr w:rsidR="002050A8" w14:paraId="53F334D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CE5642C" w14:textId="77777777" w:rsidR="002050A8" w:rsidRPr="0068505E" w:rsidRDefault="002050A8" w:rsidP="00D32DF2">
            <w:pPr>
              <w:pStyle w:val="Compact"/>
            </w:pPr>
            <w:r w:rsidRPr="0068505E">
              <w:t>Input</w:t>
            </w:r>
          </w:p>
        </w:tc>
        <w:tc>
          <w:tcPr>
            <w:tcW w:w="4397" w:type="pct"/>
          </w:tcPr>
          <w:p w14:paraId="3740EA8A" w14:textId="77777777" w:rsidR="002050A8" w:rsidRPr="0068505E" w:rsidRDefault="002050A8" w:rsidP="0068505E">
            <w:pPr>
              <w:pStyle w:val="Compact"/>
            </w:pPr>
            <w:proofErr w:type="spellStart"/>
            <w:r w:rsidRPr="0068505E">
              <w:t>ClosePublicationSession</w:t>
            </w:r>
            <w:proofErr w:type="spellEnd"/>
            <w:r w:rsidRPr="0068505E">
              <w:t xml:space="preserve"> (</w:t>
            </w:r>
            <w:proofErr w:type="spellStart"/>
            <w:r w:rsidR="003C5D4F" w:rsidRPr="0068505E">
              <w:fldChar w:fldCharType="begin"/>
            </w:r>
            <w:r w:rsidR="003C5D4F" w:rsidRPr="0068505E">
              <w:instrText xml:space="preserve"> HYPERLINK "http://www.openoandm.org/isbm/2.0/wsdl/ProviderPublicationService.wsdl" </w:instrText>
            </w:r>
            <w:r w:rsidR="003C5D4F" w:rsidRPr="0068505E">
              <w:fldChar w:fldCharType="separate"/>
            </w:r>
            <w:r w:rsidRPr="0068505E">
              <w:rPr>
                <w:rStyle w:val="Hyperlink"/>
              </w:rPr>
              <w:t>isbm:ClosePublicationSession</w:t>
            </w:r>
            <w:proofErr w:type="spellEnd"/>
            <w:r w:rsidR="003C5D4F" w:rsidRPr="0068505E">
              <w:rPr>
                <w:rStyle w:val="Hyperlink"/>
              </w:rPr>
              <w:fldChar w:fldCharType="end"/>
            </w:r>
            <w:r w:rsidRPr="0068505E">
              <w:t>)</w:t>
            </w:r>
          </w:p>
          <w:p w14:paraId="50728207" w14:textId="77777777" w:rsidR="002050A8" w:rsidRPr="0068505E" w:rsidRDefault="002050A8" w:rsidP="00D32DF2">
            <w:pPr>
              <w:pStyle w:val="ListParagraph"/>
              <w:numPr>
                <w:ilvl w:val="0"/>
                <w:numId w:val="3"/>
              </w:numPr>
            </w:pPr>
            <w:proofErr w:type="spellStart"/>
            <w:r w:rsidRPr="0068505E">
              <w:t>SessionID</w:t>
            </w:r>
            <w:proofErr w:type="spellEnd"/>
            <w:r w:rsidRPr="0068505E">
              <w:t xml:space="preserve"> (</w:t>
            </w:r>
            <w:proofErr w:type="spellStart"/>
            <w:r w:rsidR="003C5D4F" w:rsidRPr="0068505E">
              <w:fldChar w:fldCharType="begin"/>
            </w:r>
            <w:r w:rsidR="003C5D4F" w:rsidRPr="0068505E">
              <w:instrText xml:space="preserve"> HYPERLINK "http://www.w3.org/TR/xmlschema-2/" \l "string" \h </w:instrText>
            </w:r>
            <w:r w:rsidR="003C5D4F" w:rsidRPr="0068505E">
              <w:fldChar w:fldCharType="separate"/>
            </w:r>
            <w:r w:rsidRPr="0068505E">
              <w:rPr>
                <w:rStyle w:val="Hyperlink"/>
              </w:rPr>
              <w:t>xs:string</w:t>
            </w:r>
            <w:proofErr w:type="spellEnd"/>
            <w:r w:rsidR="003C5D4F" w:rsidRPr="0068505E">
              <w:rPr>
                <w:rStyle w:val="Hyperlink"/>
              </w:rPr>
              <w:fldChar w:fldCharType="end"/>
            </w:r>
            <w:r w:rsidRPr="0068505E">
              <w:t>) [1]</w:t>
            </w:r>
          </w:p>
        </w:tc>
      </w:tr>
      <w:tr w:rsidR="002050A8" w14:paraId="7A9ED883" w14:textId="77777777" w:rsidTr="0068505E">
        <w:tc>
          <w:tcPr>
            <w:tcW w:w="603" w:type="pct"/>
          </w:tcPr>
          <w:p w14:paraId="343EDDF8" w14:textId="77777777" w:rsidR="002050A8" w:rsidRDefault="002050A8" w:rsidP="00D32DF2">
            <w:pPr>
              <w:pStyle w:val="Compact"/>
            </w:pPr>
            <w:r>
              <w:t>Output</w:t>
            </w:r>
          </w:p>
        </w:tc>
        <w:tc>
          <w:tcPr>
            <w:tcW w:w="4397" w:type="pct"/>
          </w:tcPr>
          <w:p w14:paraId="6AD63FF8" w14:textId="77777777" w:rsidR="002050A8" w:rsidRPr="00957F55" w:rsidRDefault="002050A8" w:rsidP="0068505E">
            <w:pPr>
              <w:pStyle w:val="Compact"/>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"http://www.openoandm.org/isbm/2.0/wsdl/ProviderPublicationService.wsdl" </w:instrText>
            </w:r>
            <w:r w:rsidR="003C5D4F">
              <w:fldChar w:fldCharType="separate"/>
            </w:r>
            <w:r w:rsidRPr="00F7746D">
              <w:rPr>
                <w:rStyle w:val="Hyperlink"/>
                <w:bCs/>
              </w:rPr>
              <w:t>isbm:</w:t>
            </w:r>
            <w:r w:rsidRPr="00F7746D">
              <w:rPr>
                <w:rStyle w:val="Hyperlink"/>
              </w:rPr>
              <w:t>ClosePublicationSessionResponse</w:t>
            </w:r>
            <w:proofErr w:type="spellEnd"/>
            <w:r w:rsidR="003C5D4F">
              <w:rPr>
                <w:rStyle w:val="Hyperlink"/>
              </w:rPr>
              <w:fldChar w:fldCharType="end"/>
            </w:r>
            <w:r w:rsidRPr="00957F55">
              <w:rPr>
                <w:bCs/>
              </w:rPr>
              <w:t>)</w:t>
            </w:r>
          </w:p>
          <w:p w14:paraId="3860F4DF" w14:textId="77777777" w:rsidR="002050A8" w:rsidRPr="00957F55" w:rsidRDefault="002050A8" w:rsidP="00D32DF2">
            <w:pPr>
              <w:pStyle w:val="ListParagraph"/>
              <w:numPr>
                <w:ilvl w:val="0"/>
                <w:numId w:val="3"/>
              </w:numPr>
            </w:pPr>
            <w:r>
              <w:t>No content</w:t>
            </w:r>
          </w:p>
        </w:tc>
      </w:tr>
      <w:tr w:rsidR="002050A8" w14:paraId="35E3CBA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AE52110" w14:textId="77777777" w:rsidR="002050A8" w:rsidRDefault="002050A8" w:rsidP="00D32DF2">
            <w:pPr>
              <w:pStyle w:val="Compact"/>
            </w:pPr>
            <w:r>
              <w:t>Faults</w:t>
            </w:r>
          </w:p>
        </w:tc>
        <w:tc>
          <w:tcPr>
            <w:tcW w:w="4397" w:type="pct"/>
          </w:tcPr>
          <w:p w14:paraId="033225E1"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"http://www.openoandm.org/isbm/2.0/wsdl/ProviderPublicationService.wsdl" </w:instrText>
            </w:r>
            <w:r w:rsidR="003C5D4F">
              <w:fldChar w:fldCharType="separate"/>
            </w:r>
            <w:r w:rsidRPr="00C46DA9">
              <w:rPr>
                <w:rStyle w:val="Hyperlink"/>
              </w:rPr>
              <w:t>isbm:SessionFault</w:t>
            </w:r>
            <w:proofErr w:type="spellEnd"/>
            <w:r w:rsidR="003C5D4F">
              <w:rPr>
                <w:rStyle w:val="Hyperlink"/>
              </w:rPr>
              <w:fldChar w:fldCharType="end"/>
            </w:r>
            <w:r>
              <w:t>)</w:t>
            </w:r>
          </w:p>
        </w:tc>
      </w:tr>
    </w:tbl>
    <w:p w14:paraId="7F08B83B" w14:textId="77777777" w:rsidR="002050A8" w:rsidRDefault="002050A8" w:rsidP="002050A8">
      <w:pPr>
        <w:pStyle w:val="Heading4"/>
      </w:pPr>
      <w:r>
        <w:t>REST Interface</w:t>
      </w:r>
    </w:p>
    <w:p w14:paraId="0C90BC3A" w14:textId="77777777" w:rsidR="002050A8" w:rsidRDefault="002050A8" w:rsidP="002050A8">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14:paraId="2791BC3D" w14:textId="517D1D0E" w:rsidR="002050A8" w:rsidRDefault="002050A8" w:rsidP="002050A8">
      <w:pPr>
        <w:pStyle w:val="BodyText"/>
      </w:pPr>
      <w:r>
        <w:t>The behavior of the REST interface MUST conform to that of the general description with necessary adjustments to conform to REST principles and HTTP specifications.</w:t>
      </w:r>
    </w:p>
    <w:p w14:paraId="47D08E6F" w14:textId="6267CD30"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Change w:id="417">
          <w:tblGrid>
            <w:gridCol w:w="1216"/>
            <w:gridCol w:w="8864"/>
          </w:tblGrid>
        </w:tblGridChange>
      </w:tblGrid>
      <w:tr w:rsidR="00EE663C" w14:paraId="1D15DAF4" w14:textId="77777777" w:rsidTr="00EE663C">
        <w:trPr>
          <w:cnfStyle w:val="100000000000" w:firstRow="1" w:lastRow="0" w:firstColumn="0" w:lastColumn="0" w:oddVBand="0" w:evenVBand="0" w:oddHBand="0" w:evenHBand="0" w:firstRowFirstColumn="0" w:firstRowLastColumn="0" w:lastRowFirstColumn="0" w:lastRowLastColumn="0"/>
          <w:ins w:id="418" w:author="Matt Selway" w:date="2020-07-22T00:36:00Z"/>
        </w:trPr>
        <w:tc>
          <w:tcPr>
            <w:tcW w:w="603" w:type="pct"/>
          </w:tcPr>
          <w:p w14:paraId="407DE968" w14:textId="7BAB4293" w:rsidR="00EE663C" w:rsidRPr="003B5061" w:rsidRDefault="00EE663C" w:rsidP="0068505E">
            <w:pPr>
              <w:pStyle w:val="Compact"/>
              <w:rPr>
                <w:ins w:id="419" w:author="Matt Selway" w:date="2020-07-22T00:36:00Z"/>
              </w:rPr>
            </w:pPr>
            <w:ins w:id="420" w:author="Matt Selway" w:date="2020-07-22T00:36:00Z">
              <w:r>
                <w:t>Name</w:t>
              </w:r>
            </w:ins>
          </w:p>
        </w:tc>
        <w:tc>
          <w:tcPr>
            <w:tcW w:w="4397" w:type="pct"/>
          </w:tcPr>
          <w:p w14:paraId="39701D03" w14:textId="64D2BAC8" w:rsidR="00EE663C" w:rsidRDefault="00EE663C" w:rsidP="0068505E">
            <w:pPr>
              <w:pStyle w:val="Compact"/>
              <w:rPr>
                <w:ins w:id="421" w:author="Matt Selway" w:date="2020-07-22T00:36:00Z"/>
                <w:bCs w:val="0"/>
              </w:rPr>
            </w:pPr>
            <w:proofErr w:type="spellStart"/>
            <w:ins w:id="422" w:author="Matt Selway" w:date="2020-07-22T00:36:00Z">
              <w:r>
                <w:rPr>
                  <w:bCs w:val="0"/>
                </w:rPr>
                <w:t>ClosePublicationSession</w:t>
              </w:r>
              <w:proofErr w:type="spellEnd"/>
            </w:ins>
          </w:p>
        </w:tc>
      </w:tr>
      <w:tr w:rsidR="002050A8" w14:paraId="03D7EDF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EF285C" w14:textId="77777777" w:rsidR="002050A8" w:rsidRPr="003B5061" w:rsidRDefault="002050A8" w:rsidP="0068505E">
            <w:pPr>
              <w:pStyle w:val="Compact"/>
            </w:pPr>
            <w:r w:rsidRPr="003B5061">
              <w:t>HTTP M</w:t>
            </w:r>
            <w:r>
              <w:t>ethod</w:t>
            </w:r>
          </w:p>
        </w:tc>
        <w:tc>
          <w:tcPr>
            <w:tcW w:w="4397" w:type="pct"/>
          </w:tcPr>
          <w:p w14:paraId="1DEC0DBE" w14:textId="77777777" w:rsidR="002050A8" w:rsidRPr="003B5061" w:rsidRDefault="002050A8" w:rsidP="0068505E">
            <w:pPr>
              <w:pStyle w:val="Compact"/>
            </w:pPr>
            <w:r>
              <w:t>DELETE</w:t>
            </w:r>
          </w:p>
        </w:tc>
      </w:tr>
      <w:tr w:rsidR="002050A8" w14:paraId="31E01E04" w14:textId="77777777" w:rsidTr="0068505E">
        <w:tc>
          <w:tcPr>
            <w:tcW w:w="603" w:type="pct"/>
          </w:tcPr>
          <w:p w14:paraId="0DD10290" w14:textId="77777777" w:rsidR="002050A8" w:rsidRPr="003B5061" w:rsidRDefault="002050A8" w:rsidP="0068505E">
            <w:pPr>
              <w:pStyle w:val="Compact"/>
            </w:pPr>
            <w:r>
              <w:t xml:space="preserve">URL </w:t>
            </w:r>
          </w:p>
        </w:tc>
        <w:tc>
          <w:tcPr>
            <w:tcW w:w="4397" w:type="pct"/>
          </w:tcPr>
          <w:p w14:paraId="265BFC05" w14:textId="77777777" w:rsidR="002050A8" w:rsidRPr="003B5061" w:rsidRDefault="002050A8" w:rsidP="0068505E">
            <w:pPr>
              <w:pStyle w:val="Compact"/>
            </w:pPr>
            <w:r w:rsidRPr="00211B67">
              <w:t>/sessions/{session-id}</w:t>
            </w:r>
          </w:p>
        </w:tc>
      </w:tr>
      <w:tr w:rsidR="002050A8" w14:paraId="0609434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DEC3CE4" w14:textId="77777777" w:rsidR="002050A8" w:rsidRPr="003B5061" w:rsidRDefault="002050A8" w:rsidP="0068505E">
            <w:pPr>
              <w:pStyle w:val="Compact"/>
            </w:pPr>
            <w:r>
              <w:t>HTTP Body</w:t>
            </w:r>
          </w:p>
        </w:tc>
        <w:tc>
          <w:tcPr>
            <w:tcW w:w="4397" w:type="pct"/>
          </w:tcPr>
          <w:p w14:paraId="6AE8F4EE" w14:textId="77777777" w:rsidR="002050A8" w:rsidRPr="003B5061" w:rsidRDefault="002050A8" w:rsidP="0068505E">
            <w:pPr>
              <w:pStyle w:val="Compact"/>
            </w:pPr>
            <w:r>
              <w:t>N/A</w:t>
            </w:r>
          </w:p>
        </w:tc>
      </w:tr>
      <w:tr w:rsidR="002050A8" w14:paraId="00E55FFF" w14:textId="77777777" w:rsidTr="0068505E">
        <w:tc>
          <w:tcPr>
            <w:tcW w:w="603" w:type="pct"/>
          </w:tcPr>
          <w:p w14:paraId="2C66B52A" w14:textId="77777777" w:rsidR="002050A8" w:rsidRDefault="002050A8" w:rsidP="0068505E">
            <w:pPr>
              <w:pStyle w:val="Compact"/>
            </w:pPr>
            <w:r>
              <w:t>HTTP Response (Success)</w:t>
            </w:r>
          </w:p>
        </w:tc>
        <w:tc>
          <w:tcPr>
            <w:tcW w:w="4397" w:type="pct"/>
          </w:tcPr>
          <w:p w14:paraId="7B40D2D6" w14:textId="77777777" w:rsidR="002050A8" w:rsidRDefault="002050A8" w:rsidP="0068505E">
            <w:pPr>
              <w:pStyle w:val="Compact"/>
            </w:pPr>
            <w:r>
              <w:t>204 No Content</w:t>
            </w:r>
          </w:p>
        </w:tc>
      </w:tr>
      <w:tr w:rsidR="002050A8" w14:paraId="4B5277B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AA05DAD" w14:textId="77777777" w:rsidR="002050A8" w:rsidRDefault="002050A8" w:rsidP="0068505E">
            <w:pPr>
              <w:pStyle w:val="Compact"/>
            </w:pPr>
            <w:r>
              <w:t>Output</w:t>
            </w:r>
          </w:p>
        </w:tc>
        <w:tc>
          <w:tcPr>
            <w:tcW w:w="4397" w:type="pct"/>
          </w:tcPr>
          <w:p w14:paraId="75369DD9" w14:textId="77777777" w:rsidR="002050A8" w:rsidRDefault="002050A8" w:rsidP="0068505E">
            <w:pPr>
              <w:pStyle w:val="Compact"/>
            </w:pPr>
            <w:r>
              <w:t>N/A</w:t>
            </w:r>
          </w:p>
        </w:tc>
      </w:tr>
      <w:tr w:rsidR="002050A8" w14:paraId="3F917F4A" w14:textId="77777777" w:rsidTr="0068505E">
        <w:trPr>
          <w:trHeight w:val="972"/>
        </w:trPr>
        <w:tc>
          <w:tcPr>
            <w:tcW w:w="603" w:type="pct"/>
          </w:tcPr>
          <w:p w14:paraId="35C7278E" w14:textId="77777777" w:rsidR="002050A8" w:rsidRDefault="002050A8" w:rsidP="0068505E">
            <w:pPr>
              <w:pStyle w:val="Compact"/>
            </w:pPr>
            <w:r>
              <w:t>HTTP Response</w:t>
            </w:r>
          </w:p>
          <w:p w14:paraId="34455365" w14:textId="77777777" w:rsidR="002050A8" w:rsidRDefault="002050A8" w:rsidP="0068505E">
            <w:pPr>
              <w:pStyle w:val="Compact"/>
            </w:pPr>
            <w:r>
              <w:t>(Error)</w:t>
            </w:r>
          </w:p>
        </w:tc>
        <w:tc>
          <w:tcPr>
            <w:tcW w:w="4397" w:type="pct"/>
          </w:tcPr>
          <w:p w14:paraId="629D173E"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"http://www.openoandm.org/isbm/2.0/openapi/provider_publication_service.yml" </w:instrText>
            </w:r>
            <w:r w:rsidR="003C5D4F">
              <w:fldChar w:fldCharType="separate"/>
            </w:r>
            <w:r w:rsidRPr="00D710EF">
              <w:rPr>
                <w:rStyle w:val="Hyperlink"/>
              </w:rPr>
              <w:t>json:SessionFault</w:t>
            </w:r>
            <w:proofErr w:type="spellEnd"/>
            <w:r w:rsidR="003C5D4F">
              <w:rPr>
                <w:rStyle w:val="Hyperlink"/>
              </w:rPr>
              <w:fldChar w:fldCharType="end"/>
            </w:r>
            <w:r>
              <w:t>) – 404 Not Found</w:t>
            </w:r>
          </w:p>
        </w:tc>
      </w:tr>
    </w:tbl>
    <w:p w14:paraId="4BCD0496" w14:textId="77777777" w:rsidR="002050A8" w:rsidRDefault="002050A8" w:rsidP="002050A8">
      <w:pPr>
        <w:pStyle w:val="Heading2"/>
      </w:pPr>
      <w:bookmarkStart w:id="423" w:name="_Toc25357175"/>
      <w:bookmarkStart w:id="424" w:name="_Toc46269767"/>
      <w:r>
        <w:lastRenderedPageBreak/>
        <w:t>Consumer Publication Service</w:t>
      </w:r>
      <w:bookmarkEnd w:id="411"/>
      <w:bookmarkEnd w:id="423"/>
      <w:bookmarkEnd w:id="424"/>
    </w:p>
    <w:p w14:paraId="1335CC01" w14:textId="77777777" w:rsidR="002050A8" w:rsidRDefault="002050A8" w:rsidP="002050A8">
      <w:pPr>
        <w:pStyle w:val="BodyText"/>
      </w:pPr>
      <w:bookmarkStart w:id="425" w:name="_Toc25357176"/>
      <w:r>
        <w:t xml:space="preserve">The Consumer Publication Service for SOAP Interface is </w:t>
      </w:r>
      <w:hyperlink r:id="rId61">
        <w:r>
          <w:rPr>
            <w:rStyle w:val="Hyperlink"/>
          </w:rPr>
          <w:t>available as a WSDL description</w:t>
        </w:r>
      </w:hyperlink>
      <w:r>
        <w:t xml:space="preserve"> and for REST Interface is </w:t>
      </w:r>
      <w:hyperlink r:id="rId62"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11E01038" w14:textId="77777777" w:rsidR="002050A8" w:rsidRDefault="002050A8" w:rsidP="002050A8">
      <w:pPr>
        <w:pStyle w:val="Heading3"/>
      </w:pPr>
      <w:bookmarkStart w:id="426" w:name="open-subscription-session"/>
      <w:bookmarkStart w:id="427" w:name="_Toc25337056"/>
      <w:bookmarkStart w:id="428" w:name="_Toc46269768"/>
      <w:bookmarkEnd w:id="426"/>
      <w:r>
        <w:t>Open Subscription Session</w:t>
      </w:r>
      <w:bookmarkEnd w:id="425"/>
      <w:bookmarkEnd w:id="427"/>
      <w:bookmarkEnd w:id="428"/>
    </w:p>
    <w:p w14:paraId="5BDADD41" w14:textId="77777777" w:rsidR="002050A8" w:rsidRPr="00433AE1" w:rsidRDefault="002050A8" w:rsidP="002050A8">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F9DA61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666E731" w14:textId="77777777" w:rsidR="002050A8" w:rsidRDefault="002050A8" w:rsidP="00D32DF2">
            <w:pPr>
              <w:pStyle w:val="Compact"/>
            </w:pPr>
            <w:r>
              <w:t>Name</w:t>
            </w:r>
          </w:p>
        </w:tc>
        <w:tc>
          <w:tcPr>
            <w:tcW w:w="0" w:type="auto"/>
          </w:tcPr>
          <w:p w14:paraId="64C0482C" w14:textId="77777777" w:rsidR="002050A8" w:rsidRDefault="002050A8" w:rsidP="00D32DF2">
            <w:pPr>
              <w:pStyle w:val="Compact"/>
            </w:pPr>
            <w:proofErr w:type="spellStart"/>
            <w:r>
              <w:t>OpenSubscriptionSession</w:t>
            </w:r>
            <w:proofErr w:type="spellEnd"/>
          </w:p>
        </w:tc>
      </w:tr>
      <w:tr w:rsidR="002050A8" w14:paraId="7E3A75F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FA701E" w14:textId="77777777" w:rsidR="002050A8" w:rsidRDefault="002050A8" w:rsidP="00D32DF2">
            <w:pPr>
              <w:pStyle w:val="Compact"/>
            </w:pPr>
            <w:r>
              <w:t>Description</w:t>
            </w:r>
          </w:p>
        </w:tc>
        <w:tc>
          <w:tcPr>
            <w:tcW w:w="0" w:type="auto"/>
          </w:tcPr>
          <w:p w14:paraId="2BABF09D" w14:textId="77777777" w:rsidR="002050A8" w:rsidRDefault="002050A8" w:rsidP="00D32DF2">
            <w:pPr>
              <w:pStyle w:val="Compact"/>
            </w:pPr>
            <w:r>
              <w:t>Opens a subscription session for a channel.</w:t>
            </w:r>
          </w:p>
        </w:tc>
      </w:tr>
      <w:tr w:rsidR="002050A8" w14:paraId="47E05A54" w14:textId="77777777" w:rsidTr="00D32DF2">
        <w:tc>
          <w:tcPr>
            <w:tcW w:w="0" w:type="auto"/>
          </w:tcPr>
          <w:p w14:paraId="23CCC17A" w14:textId="77777777" w:rsidR="002050A8" w:rsidRDefault="002050A8" w:rsidP="00D32DF2">
            <w:pPr>
              <w:pStyle w:val="Compact"/>
            </w:pPr>
            <w:r>
              <w:t>Input</w:t>
            </w:r>
          </w:p>
        </w:tc>
        <w:tc>
          <w:tcPr>
            <w:tcW w:w="0" w:type="auto"/>
          </w:tcPr>
          <w:p w14:paraId="01272E14" w14:textId="77777777" w:rsidR="002050A8" w:rsidRDefault="002050A8" w:rsidP="00D32DF2">
            <w:proofErr w:type="spellStart"/>
            <w:r>
              <w:t>ChannelURI</w:t>
            </w:r>
            <w:proofErr w:type="spellEnd"/>
            <w:r>
              <w:t xml:space="preserve"> [1]</w:t>
            </w:r>
          </w:p>
          <w:p w14:paraId="571F770D" w14:textId="77777777" w:rsidR="002050A8" w:rsidRDefault="002050A8" w:rsidP="00D32DF2">
            <w:r>
              <w:t>Topic [</w:t>
            </w:r>
            <w:proofErr w:type="gramStart"/>
            <w:r>
              <w:t>1..</w:t>
            </w:r>
            <w:proofErr w:type="gramEnd"/>
            <w:r>
              <w:t>*]</w:t>
            </w:r>
          </w:p>
          <w:p w14:paraId="6D2719FE" w14:textId="77777777" w:rsidR="002050A8" w:rsidRDefault="002050A8" w:rsidP="00D32DF2">
            <w:proofErr w:type="spellStart"/>
            <w:r>
              <w:t>ListenerURL</w:t>
            </w:r>
            <w:proofErr w:type="spellEnd"/>
            <w:r>
              <w:t xml:space="preserve"> [</w:t>
            </w:r>
            <w:proofErr w:type="gramStart"/>
            <w:r>
              <w:t>0..</w:t>
            </w:r>
            <w:proofErr w:type="gramEnd"/>
            <w:r>
              <w:t>1]</w:t>
            </w:r>
          </w:p>
          <w:p w14:paraId="101D1CA3" w14:textId="697F4B49" w:rsidR="002050A8" w:rsidRDefault="002050A8" w:rsidP="00D32DF2">
            <w:proofErr w:type="spellStart"/>
            <w:r>
              <w:t>FilterExpression</w:t>
            </w:r>
            <w:proofErr w:type="spellEnd"/>
            <w:r>
              <w:t xml:space="preserve"> [</w:t>
            </w:r>
            <w:proofErr w:type="gramStart"/>
            <w:r>
              <w:t>0..</w:t>
            </w:r>
            <w:proofErr w:type="gramEnd"/>
            <w:del w:id="429" w:author="Matt Selway" w:date="2020-06-01T13:55:00Z">
              <w:r w:rsidDel="00E374D0">
                <w:delText>1</w:delText>
              </w:r>
            </w:del>
            <w:ins w:id="430" w:author="Matt Selway" w:date="2020-06-01T13:55:00Z">
              <w:r w:rsidR="00E374D0">
                <w:t>*</w:t>
              </w:r>
            </w:ins>
            <w:r>
              <w:t>]</w:t>
            </w:r>
          </w:p>
        </w:tc>
      </w:tr>
      <w:tr w:rsidR="002050A8" w14:paraId="304CC56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4F61C70" w14:textId="77777777" w:rsidR="002050A8" w:rsidRDefault="002050A8" w:rsidP="00D32DF2">
            <w:pPr>
              <w:pStyle w:val="Compact"/>
            </w:pPr>
            <w:r>
              <w:t>Behavior</w:t>
            </w:r>
          </w:p>
        </w:tc>
        <w:tc>
          <w:tcPr>
            <w:tcW w:w="0" w:type="auto"/>
          </w:tcPr>
          <w:p w14:paraId="70ADB8F2"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539D07F6"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4A473F82" w14:textId="77777777" w:rsidR="002050A8" w:rsidRDefault="002050A8" w:rsidP="00D32DF2">
            <w:r>
              <w:t xml:space="preserve">If the channel type is not a Publication type, then an </w:t>
            </w:r>
            <w:proofErr w:type="spellStart"/>
            <w:r>
              <w:t>OperationFault</w:t>
            </w:r>
            <w:proofErr w:type="spellEnd"/>
            <w:r>
              <w:t xml:space="preserve"> is returned.</w:t>
            </w:r>
          </w:p>
          <w:p w14:paraId="2A5C4195" w14:textId="77777777" w:rsidR="002050A8" w:rsidRDefault="002050A8" w:rsidP="00D32DF2">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3C97C371" w14:textId="77777777" w:rsidTr="00D32DF2">
        <w:tc>
          <w:tcPr>
            <w:tcW w:w="0" w:type="auto"/>
          </w:tcPr>
          <w:p w14:paraId="0C3EA757" w14:textId="77777777" w:rsidR="002050A8" w:rsidRDefault="002050A8" w:rsidP="00D32DF2">
            <w:pPr>
              <w:pStyle w:val="Compact"/>
            </w:pPr>
            <w:r>
              <w:t>Output</w:t>
            </w:r>
          </w:p>
        </w:tc>
        <w:tc>
          <w:tcPr>
            <w:tcW w:w="0" w:type="auto"/>
          </w:tcPr>
          <w:p w14:paraId="5AA665AF" w14:textId="77777777" w:rsidR="002050A8" w:rsidRDefault="002050A8" w:rsidP="00D32DF2">
            <w:pPr>
              <w:pStyle w:val="Compact"/>
            </w:pPr>
            <w:proofErr w:type="spellStart"/>
            <w:r>
              <w:t>SessionID</w:t>
            </w:r>
            <w:proofErr w:type="spellEnd"/>
            <w:r>
              <w:t xml:space="preserve"> [1]</w:t>
            </w:r>
          </w:p>
        </w:tc>
      </w:tr>
      <w:tr w:rsidR="002050A8" w14:paraId="26F81D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3189DD" w14:textId="77777777" w:rsidR="002050A8" w:rsidRDefault="002050A8" w:rsidP="00D32DF2">
            <w:pPr>
              <w:pStyle w:val="Compact"/>
            </w:pPr>
            <w:r>
              <w:t>Faults</w:t>
            </w:r>
          </w:p>
        </w:tc>
        <w:tc>
          <w:tcPr>
            <w:tcW w:w="0" w:type="auto"/>
          </w:tcPr>
          <w:p w14:paraId="7882A585" w14:textId="77777777" w:rsidR="002050A8" w:rsidRDefault="002050A8" w:rsidP="00D32DF2">
            <w:proofErr w:type="spellStart"/>
            <w:r>
              <w:t>ChannelFault</w:t>
            </w:r>
            <w:proofErr w:type="spellEnd"/>
          </w:p>
          <w:p w14:paraId="4714CF09" w14:textId="77777777" w:rsidR="002050A8" w:rsidRDefault="002050A8" w:rsidP="00D32DF2">
            <w:proofErr w:type="spellStart"/>
            <w:r>
              <w:t>NamespaceFault</w:t>
            </w:r>
            <w:proofErr w:type="spellEnd"/>
          </w:p>
          <w:p w14:paraId="04575F85" w14:textId="77777777" w:rsidR="002050A8" w:rsidRDefault="002050A8" w:rsidP="00D32DF2">
            <w:proofErr w:type="spellStart"/>
            <w:r>
              <w:t>OperationFault</w:t>
            </w:r>
            <w:proofErr w:type="spellEnd"/>
          </w:p>
        </w:tc>
      </w:tr>
    </w:tbl>
    <w:p w14:paraId="1785FE7C" w14:textId="77777777" w:rsidR="002050A8" w:rsidRDefault="002050A8" w:rsidP="002050A8">
      <w:pPr>
        <w:pStyle w:val="Heading4"/>
      </w:pPr>
      <w:bookmarkStart w:id="431" w:name="read-publication"/>
      <w:bookmarkStart w:id="432" w:name="_Toc25337057"/>
      <w:bookmarkStart w:id="433" w:name="_Toc25357177"/>
      <w:bookmarkEnd w:id="431"/>
      <w:r>
        <w:t>SOAP Interface</w:t>
      </w:r>
    </w:p>
    <w:p w14:paraId="0A80884F" w14:textId="77777777" w:rsidR="002050A8" w:rsidRDefault="002050A8" w:rsidP="002050A8">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14:paraId="7FF9E715"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B6BCD" w14:paraId="1BCE8AA9" w14:textId="77777777" w:rsidTr="0068505E">
        <w:trPr>
          <w:cnfStyle w:val="100000000000" w:firstRow="1" w:lastRow="0" w:firstColumn="0" w:lastColumn="0" w:oddVBand="0" w:evenVBand="0" w:oddHBand="0" w:evenHBand="0" w:firstRowFirstColumn="0" w:firstRowLastColumn="0" w:lastRowFirstColumn="0" w:lastRowLastColumn="0"/>
          <w:ins w:id="434" w:author="Matt Selway" w:date="2020-07-22T00:37:00Z"/>
        </w:trPr>
        <w:tc>
          <w:tcPr>
            <w:tcW w:w="603" w:type="pct"/>
          </w:tcPr>
          <w:p w14:paraId="5B421498" w14:textId="4227C811" w:rsidR="008B6BCD" w:rsidRPr="000B133B" w:rsidRDefault="008B6BCD" w:rsidP="00D32DF2">
            <w:pPr>
              <w:pStyle w:val="Compact"/>
              <w:rPr>
                <w:ins w:id="435" w:author="Matt Selway" w:date="2020-07-22T00:37:00Z"/>
                <w:bCs w:val="0"/>
              </w:rPr>
            </w:pPr>
            <w:ins w:id="436" w:author="Matt Selway" w:date="2020-07-22T00:37:00Z">
              <w:r>
                <w:rPr>
                  <w:bCs w:val="0"/>
                </w:rPr>
                <w:t>Name</w:t>
              </w:r>
            </w:ins>
          </w:p>
        </w:tc>
        <w:tc>
          <w:tcPr>
            <w:tcW w:w="4397" w:type="pct"/>
          </w:tcPr>
          <w:p w14:paraId="111CE01E" w14:textId="5D9B1B94" w:rsidR="008B6BCD" w:rsidRPr="000B133B" w:rsidRDefault="008B6BCD" w:rsidP="008B6BCD">
            <w:pPr>
              <w:pStyle w:val="Compact"/>
              <w:rPr>
                <w:ins w:id="437" w:author="Matt Selway" w:date="2020-07-22T00:37:00Z"/>
              </w:rPr>
            </w:pPr>
            <w:proofErr w:type="spellStart"/>
            <w:ins w:id="438" w:author="Matt Selway" w:date="2020-07-22T00:37:00Z">
              <w:r>
                <w:t>OpenSubscriptionSession</w:t>
              </w:r>
              <w:proofErr w:type="spellEnd"/>
            </w:ins>
          </w:p>
        </w:tc>
      </w:tr>
      <w:tr w:rsidR="002050A8" w14:paraId="72697B4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230D29" w14:textId="77777777" w:rsidR="002050A8" w:rsidRPr="000B133B" w:rsidRDefault="002050A8" w:rsidP="00D32DF2">
            <w:pPr>
              <w:pStyle w:val="Compact"/>
              <w:rPr>
                <w:bCs/>
              </w:rPr>
            </w:pPr>
            <w:r w:rsidRPr="000B133B">
              <w:rPr>
                <w:bCs/>
              </w:rPr>
              <w:t>Input</w:t>
            </w:r>
          </w:p>
        </w:tc>
        <w:tc>
          <w:tcPr>
            <w:tcW w:w="4397" w:type="pct"/>
          </w:tcPr>
          <w:p w14:paraId="28BCB38A" w14:textId="77777777" w:rsidR="002050A8" w:rsidRPr="000B133B" w:rsidRDefault="002050A8" w:rsidP="0068505E">
            <w:pPr>
              <w:pStyle w:val="Compact"/>
            </w:pPr>
            <w:proofErr w:type="spellStart"/>
            <w:r w:rsidRPr="000B133B">
              <w:t>OpenSubscriptionSession</w:t>
            </w:r>
            <w:proofErr w:type="spellEnd"/>
            <w:r w:rsidRPr="000B133B">
              <w:t xml:space="preserve"> (</w:t>
            </w:r>
            <w:proofErr w:type="spellStart"/>
            <w:r w:rsidR="003C5D4F" w:rsidRPr="000B133B">
              <w:fldChar w:fldCharType="begin"/>
            </w:r>
            <w:r w:rsidR="003C5D4F" w:rsidRPr="000B133B">
              <w:instrText xml:space="preserve"> HYPERLINK "http://www.openoandm.org/isbm/2.0/wsdl/ConsumerPublicationService.wsdl" </w:instrText>
            </w:r>
            <w:r w:rsidR="003C5D4F" w:rsidRPr="000B133B">
              <w:fldChar w:fldCharType="separate"/>
            </w:r>
            <w:r w:rsidRPr="000B133B">
              <w:rPr>
                <w:rStyle w:val="Hyperlink"/>
                <w:bCs/>
              </w:rPr>
              <w:t>isbm:OpenSubscriptionSession</w:t>
            </w:r>
            <w:proofErr w:type="spellEnd"/>
            <w:r w:rsidR="003C5D4F" w:rsidRPr="000B133B">
              <w:rPr>
                <w:rStyle w:val="Hyperlink"/>
                <w:bCs/>
              </w:rPr>
              <w:fldChar w:fldCharType="end"/>
            </w:r>
            <w:r w:rsidRPr="000B133B">
              <w:t>)</w:t>
            </w:r>
          </w:p>
          <w:p w14:paraId="6A408035" w14:textId="77777777" w:rsidR="002050A8" w:rsidRPr="000B133B" w:rsidRDefault="002050A8" w:rsidP="00D32DF2">
            <w:pPr>
              <w:pStyle w:val="ListParagraph"/>
              <w:numPr>
                <w:ilvl w:val="0"/>
                <w:numId w:val="3"/>
              </w:numPr>
              <w:rPr>
                <w:bCs/>
              </w:rPr>
            </w:pPr>
            <w:proofErr w:type="spellStart"/>
            <w:r w:rsidRPr="000B133B">
              <w:rPr>
                <w:bCs/>
              </w:rPr>
              <w:t>ChannelURI</w:t>
            </w:r>
            <w:proofErr w:type="spellEnd"/>
            <w:r w:rsidRPr="000B133B">
              <w:rPr>
                <w:bCs/>
              </w:rPr>
              <w:t xml:space="preserve"> (</w:t>
            </w:r>
            <w:proofErr w:type="spellStart"/>
            <w:r w:rsidR="003C5D4F" w:rsidRPr="000B133B">
              <w:fldChar w:fldCharType="begin"/>
            </w:r>
            <w:r w:rsidR="003C5D4F" w:rsidRPr="000B133B">
              <w:rPr>
                <w:bCs/>
              </w:rPr>
              <w:instrText xml:space="preserve"> HYPERLINK "http://www.w3.org/TR/xmlschema-2/" \l "string" \h </w:instrText>
            </w:r>
            <w:r w:rsidR="003C5D4F" w:rsidRPr="000B133B">
              <w:fldChar w:fldCharType="separate"/>
            </w:r>
            <w:r w:rsidRPr="000B133B">
              <w:rPr>
                <w:rStyle w:val="Hyperlink"/>
                <w:bCs/>
              </w:rPr>
              <w:t>xs:string</w:t>
            </w:r>
            <w:proofErr w:type="spellEnd"/>
            <w:r w:rsidR="003C5D4F" w:rsidRPr="000B133B">
              <w:rPr>
                <w:rStyle w:val="Hyperlink"/>
                <w:bCs/>
              </w:rPr>
              <w:fldChar w:fldCharType="end"/>
            </w:r>
            <w:r w:rsidRPr="000B133B">
              <w:rPr>
                <w:bCs/>
              </w:rPr>
              <w:t>) [1]</w:t>
            </w:r>
          </w:p>
          <w:p w14:paraId="4783719B" w14:textId="77777777" w:rsidR="002050A8" w:rsidRPr="000B133B" w:rsidRDefault="002050A8" w:rsidP="00D32DF2">
            <w:pPr>
              <w:pStyle w:val="ListParagraph"/>
              <w:numPr>
                <w:ilvl w:val="0"/>
                <w:numId w:val="3"/>
              </w:numPr>
              <w:rPr>
                <w:bCs/>
              </w:rPr>
            </w:pPr>
            <w:r w:rsidRPr="000B133B">
              <w:rPr>
                <w:bCs/>
              </w:rPr>
              <w:t>Topic (</w:t>
            </w:r>
            <w:proofErr w:type="spellStart"/>
            <w:r w:rsidR="003C5D4F" w:rsidRPr="000B133B">
              <w:fldChar w:fldCharType="begin"/>
            </w:r>
            <w:r w:rsidR="003C5D4F" w:rsidRPr="000B133B">
              <w:rPr>
                <w:bCs/>
              </w:rPr>
              <w:instrText xml:space="preserve"> HYPERLINK "http://www.w3.org/TR/xmlschema-2/" \l "string" \h </w:instrText>
            </w:r>
            <w:r w:rsidR="003C5D4F" w:rsidRPr="000B133B">
              <w:fldChar w:fldCharType="separate"/>
            </w:r>
            <w:r w:rsidRPr="000B133B">
              <w:rPr>
                <w:rStyle w:val="Hyperlink"/>
                <w:bCs/>
              </w:rPr>
              <w:t>xs:string</w:t>
            </w:r>
            <w:proofErr w:type="spellEnd"/>
            <w:r w:rsidR="003C5D4F" w:rsidRPr="000B133B">
              <w:rPr>
                <w:rStyle w:val="Hyperlink"/>
                <w:bCs/>
              </w:rPr>
              <w:fldChar w:fldCharType="end"/>
            </w:r>
            <w:r w:rsidRPr="000B133B">
              <w:rPr>
                <w:bCs/>
              </w:rPr>
              <w:t>) [1..*]</w:t>
            </w:r>
          </w:p>
          <w:p w14:paraId="18AA26EB" w14:textId="77777777" w:rsidR="002050A8" w:rsidRPr="000B133B" w:rsidRDefault="002050A8" w:rsidP="00D32DF2">
            <w:pPr>
              <w:pStyle w:val="ListParagraph"/>
              <w:numPr>
                <w:ilvl w:val="0"/>
                <w:numId w:val="3"/>
              </w:numPr>
              <w:rPr>
                <w:bCs/>
              </w:rPr>
            </w:pPr>
            <w:proofErr w:type="spellStart"/>
            <w:r w:rsidRPr="000B133B">
              <w:rPr>
                <w:bCs/>
              </w:rPr>
              <w:t>ListenerURL</w:t>
            </w:r>
            <w:proofErr w:type="spellEnd"/>
            <w:r w:rsidRPr="000B133B">
              <w:rPr>
                <w:bCs/>
              </w:rPr>
              <w:t xml:space="preserve"> (</w:t>
            </w:r>
            <w:proofErr w:type="spellStart"/>
            <w:r w:rsidR="003C5D4F" w:rsidRPr="000B133B">
              <w:fldChar w:fldCharType="begin"/>
            </w:r>
            <w:r w:rsidR="003C5D4F" w:rsidRPr="000B133B">
              <w:rPr>
                <w:bCs/>
              </w:rPr>
              <w:instrText xml:space="preserve"> HYPERLINK "http://www.w3.org/TR/xmlschema-2/" \l "string" \h </w:instrText>
            </w:r>
            <w:r w:rsidR="003C5D4F" w:rsidRPr="000B133B">
              <w:fldChar w:fldCharType="separate"/>
            </w:r>
            <w:r w:rsidRPr="000B133B">
              <w:rPr>
                <w:rStyle w:val="Hyperlink"/>
                <w:bCs/>
              </w:rPr>
              <w:t>xs:string</w:t>
            </w:r>
            <w:proofErr w:type="spellEnd"/>
            <w:r w:rsidR="003C5D4F" w:rsidRPr="000B133B">
              <w:rPr>
                <w:rStyle w:val="Hyperlink"/>
                <w:bCs/>
              </w:rPr>
              <w:fldChar w:fldCharType="end"/>
            </w:r>
            <w:r w:rsidRPr="000B133B">
              <w:rPr>
                <w:bCs/>
              </w:rPr>
              <w:t>) [0..1]</w:t>
            </w:r>
          </w:p>
          <w:p w14:paraId="52A3D685" w14:textId="614C7054" w:rsidR="002050A8" w:rsidRPr="000B133B" w:rsidRDefault="002050A8" w:rsidP="00D32DF2">
            <w:pPr>
              <w:pStyle w:val="ListParagraph"/>
              <w:numPr>
                <w:ilvl w:val="0"/>
                <w:numId w:val="3"/>
              </w:numPr>
              <w:rPr>
                <w:bCs/>
              </w:rPr>
            </w:pPr>
            <w:proofErr w:type="spellStart"/>
            <w:r w:rsidRPr="000B133B">
              <w:rPr>
                <w:bCs/>
              </w:rPr>
              <w:t>FilterExpression</w:t>
            </w:r>
            <w:proofErr w:type="spellEnd"/>
            <w:r w:rsidRPr="000B133B">
              <w:rPr>
                <w:bCs/>
              </w:rPr>
              <w:t xml:space="preserve"> (</w:t>
            </w:r>
            <w:proofErr w:type="spellStart"/>
            <w:r w:rsidR="003C5D4F" w:rsidRPr="000B133B">
              <w:fldChar w:fldCharType="begin"/>
            </w:r>
            <w:r w:rsidR="000B133B">
              <w:rPr>
                <w:bCs/>
              </w:rPr>
              <w:instrText xml:space="preserve">HYPERLINK  \l "_FilterExpression" \h </w:instrText>
            </w:r>
            <w:r w:rsidR="003C5D4F" w:rsidRPr="000B133B">
              <w:fldChar w:fldCharType="separate"/>
            </w:r>
            <w:proofErr w:type="gramStart"/>
            <w:r w:rsidRPr="000B133B">
              <w:rPr>
                <w:rStyle w:val="Hyperlink"/>
                <w:bCs/>
              </w:rPr>
              <w:t>isbm:FilterExpression</w:t>
            </w:r>
            <w:proofErr w:type="spellEnd"/>
            <w:proofErr w:type="gramEnd"/>
            <w:r w:rsidR="003C5D4F" w:rsidRPr="000B133B">
              <w:rPr>
                <w:rStyle w:val="Hyperlink"/>
                <w:bCs/>
              </w:rPr>
              <w:fldChar w:fldCharType="end"/>
            </w:r>
            <w:r w:rsidRPr="000B133B">
              <w:rPr>
                <w:bCs/>
              </w:rPr>
              <w:t>) [0..</w:t>
            </w:r>
            <w:del w:id="439" w:author="Matt Selway" w:date="2020-06-01T13:55:00Z">
              <w:r w:rsidRPr="000B133B" w:rsidDel="00E374D0">
                <w:rPr>
                  <w:bCs/>
                </w:rPr>
                <w:delText>1</w:delText>
              </w:r>
            </w:del>
            <w:ins w:id="440" w:author="Matt Selway" w:date="2020-06-01T13:55:00Z">
              <w:r w:rsidR="00E374D0" w:rsidRPr="000B133B">
                <w:rPr>
                  <w:bCs/>
                </w:rPr>
                <w:t>*</w:t>
              </w:r>
            </w:ins>
            <w:r w:rsidRPr="000B133B">
              <w:rPr>
                <w:bCs/>
              </w:rPr>
              <w:t>]</w:t>
            </w:r>
          </w:p>
        </w:tc>
      </w:tr>
      <w:tr w:rsidR="002050A8" w14:paraId="43A15ABE" w14:textId="77777777" w:rsidTr="0068505E">
        <w:tc>
          <w:tcPr>
            <w:tcW w:w="603" w:type="pct"/>
          </w:tcPr>
          <w:p w14:paraId="53ABB0F4" w14:textId="77777777" w:rsidR="002050A8" w:rsidRDefault="002050A8" w:rsidP="00D32DF2">
            <w:pPr>
              <w:pStyle w:val="Compact"/>
            </w:pPr>
            <w:r>
              <w:t>Output</w:t>
            </w:r>
          </w:p>
        </w:tc>
        <w:tc>
          <w:tcPr>
            <w:tcW w:w="4397" w:type="pct"/>
          </w:tcPr>
          <w:p w14:paraId="7CB07035" w14:textId="77777777" w:rsidR="002050A8" w:rsidRPr="00957F55" w:rsidRDefault="002050A8" w:rsidP="0068505E">
            <w:pPr>
              <w:pStyle w:val="Compact"/>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B84DF7">
              <w:rPr>
                <w:rStyle w:val="Hyperlink"/>
                <w:bCs/>
              </w:rPr>
              <w:t>isbm:OpenSubscriptionSessionResponse</w:t>
            </w:r>
            <w:proofErr w:type="spellEnd"/>
            <w:r w:rsidR="003C5D4F">
              <w:rPr>
                <w:rStyle w:val="Hyperlink"/>
                <w:bCs/>
              </w:rPr>
              <w:fldChar w:fldCharType="end"/>
            </w:r>
            <w:r w:rsidRPr="00957F55">
              <w:rPr>
                <w:bCs/>
              </w:rPr>
              <w:t>)</w:t>
            </w:r>
          </w:p>
          <w:p w14:paraId="17CD8CDB"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p>
        </w:tc>
      </w:tr>
      <w:tr w:rsidR="002050A8" w14:paraId="7895723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022F2CF" w14:textId="77777777" w:rsidR="002050A8" w:rsidRDefault="002050A8" w:rsidP="00D32DF2">
            <w:pPr>
              <w:pStyle w:val="Compact"/>
            </w:pPr>
            <w:r>
              <w:lastRenderedPageBreak/>
              <w:t>Faults</w:t>
            </w:r>
          </w:p>
        </w:tc>
        <w:tc>
          <w:tcPr>
            <w:tcW w:w="4397" w:type="pct"/>
          </w:tcPr>
          <w:p w14:paraId="77C9A31F" w14:textId="77777777" w:rsidR="002050A8" w:rsidRDefault="002050A8" w:rsidP="0068505E">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756CC6">
              <w:rPr>
                <w:rStyle w:val="Hyperlink"/>
              </w:rPr>
              <w:t>isbm:ChannelFault</w:t>
            </w:r>
            <w:proofErr w:type="spellEnd"/>
            <w:r w:rsidR="003C5D4F">
              <w:rPr>
                <w:rStyle w:val="Hyperlink"/>
              </w:rPr>
              <w:fldChar w:fldCharType="end"/>
            </w:r>
            <w:r>
              <w:t>)</w:t>
            </w:r>
          </w:p>
          <w:p w14:paraId="0D83D7BF" w14:textId="77777777" w:rsidR="002050A8" w:rsidRDefault="002050A8" w:rsidP="0068505E">
            <w:pPr>
              <w:pStyle w:val="Compact"/>
            </w:pPr>
            <w:proofErr w:type="spellStart"/>
            <w:r>
              <w:t>NamespaceFault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756CC6">
              <w:rPr>
                <w:rStyle w:val="Hyperlink"/>
              </w:rPr>
              <w:t>isbm:NamespaceFault</w:t>
            </w:r>
            <w:proofErr w:type="spellEnd"/>
            <w:r w:rsidR="003C5D4F">
              <w:rPr>
                <w:rStyle w:val="Hyperlink"/>
              </w:rPr>
              <w:fldChar w:fldCharType="end"/>
            </w:r>
            <w:r>
              <w:t>)</w:t>
            </w:r>
          </w:p>
          <w:p w14:paraId="15F87B0D" w14:textId="77777777" w:rsidR="002050A8" w:rsidRDefault="002050A8" w:rsidP="0068505E">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756CC6">
              <w:rPr>
                <w:rStyle w:val="Hyperlink"/>
              </w:rPr>
              <w:t>isbm:OperationFault</w:t>
            </w:r>
            <w:proofErr w:type="spellEnd"/>
            <w:r w:rsidR="003C5D4F">
              <w:rPr>
                <w:rStyle w:val="Hyperlink"/>
              </w:rPr>
              <w:fldChar w:fldCharType="end"/>
            </w:r>
            <w:r>
              <w:t>)</w:t>
            </w:r>
          </w:p>
        </w:tc>
      </w:tr>
    </w:tbl>
    <w:p w14:paraId="184AC527" w14:textId="77777777" w:rsidR="002050A8" w:rsidRDefault="002050A8" w:rsidP="002050A8">
      <w:pPr>
        <w:pStyle w:val="Heading4"/>
      </w:pPr>
      <w:r>
        <w:t>REST Interface</w:t>
      </w:r>
    </w:p>
    <w:p w14:paraId="077A2CAF" w14:textId="77777777" w:rsidR="002050A8" w:rsidRDefault="002050A8" w:rsidP="002050A8">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14:paraId="7510DBEF"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Change w:id="441">
          <w:tblGrid>
            <w:gridCol w:w="1216"/>
            <w:gridCol w:w="8864"/>
          </w:tblGrid>
        </w:tblGridChange>
      </w:tblGrid>
      <w:tr w:rsidR="008B6BCD" w14:paraId="400F8B3D" w14:textId="77777777" w:rsidTr="008B6BCD">
        <w:trPr>
          <w:cnfStyle w:val="100000000000" w:firstRow="1" w:lastRow="0" w:firstColumn="0" w:lastColumn="0" w:oddVBand="0" w:evenVBand="0" w:oddHBand="0" w:evenHBand="0" w:firstRowFirstColumn="0" w:firstRowLastColumn="0" w:lastRowFirstColumn="0" w:lastRowLastColumn="0"/>
          <w:ins w:id="442" w:author="Matt Selway" w:date="2020-07-22T00:37:00Z"/>
        </w:trPr>
        <w:tc>
          <w:tcPr>
            <w:tcW w:w="603" w:type="pct"/>
          </w:tcPr>
          <w:p w14:paraId="25D23A64" w14:textId="2B9FEAED" w:rsidR="008B6BCD" w:rsidRPr="003B5061" w:rsidRDefault="008B6BCD" w:rsidP="0068505E">
            <w:pPr>
              <w:pStyle w:val="Compact"/>
              <w:rPr>
                <w:ins w:id="443" w:author="Matt Selway" w:date="2020-07-22T00:37:00Z"/>
              </w:rPr>
            </w:pPr>
            <w:ins w:id="444" w:author="Matt Selway" w:date="2020-07-22T00:37:00Z">
              <w:r>
                <w:t>Name</w:t>
              </w:r>
            </w:ins>
          </w:p>
        </w:tc>
        <w:tc>
          <w:tcPr>
            <w:tcW w:w="4397" w:type="pct"/>
          </w:tcPr>
          <w:p w14:paraId="0D16D5AA" w14:textId="58269299" w:rsidR="008B6BCD" w:rsidRDefault="008B6BCD" w:rsidP="0068505E">
            <w:pPr>
              <w:pStyle w:val="Compact"/>
              <w:rPr>
                <w:ins w:id="445" w:author="Matt Selway" w:date="2020-07-22T00:37:00Z"/>
                <w:bCs w:val="0"/>
              </w:rPr>
            </w:pPr>
            <w:proofErr w:type="spellStart"/>
            <w:ins w:id="446" w:author="Matt Selway" w:date="2020-07-22T00:37:00Z">
              <w:r>
                <w:rPr>
                  <w:bCs w:val="0"/>
                </w:rPr>
                <w:t>OpenSubscriptionSession</w:t>
              </w:r>
              <w:proofErr w:type="spellEnd"/>
            </w:ins>
          </w:p>
        </w:tc>
      </w:tr>
      <w:tr w:rsidR="002050A8" w14:paraId="4622FD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2D26007" w14:textId="77777777" w:rsidR="002050A8" w:rsidRPr="003B5061" w:rsidRDefault="002050A8" w:rsidP="00D32DF2">
            <w:pPr>
              <w:pStyle w:val="Compact"/>
            </w:pPr>
            <w:r w:rsidRPr="003B5061">
              <w:t>HTTP M</w:t>
            </w:r>
            <w:r>
              <w:t>ethod</w:t>
            </w:r>
          </w:p>
        </w:tc>
        <w:tc>
          <w:tcPr>
            <w:tcW w:w="4397" w:type="pct"/>
          </w:tcPr>
          <w:p w14:paraId="7BBABE49" w14:textId="77777777" w:rsidR="002050A8" w:rsidRPr="003B5061" w:rsidRDefault="002050A8" w:rsidP="0068505E">
            <w:pPr>
              <w:pStyle w:val="Compact"/>
            </w:pPr>
            <w:r>
              <w:t>POST</w:t>
            </w:r>
          </w:p>
        </w:tc>
      </w:tr>
      <w:tr w:rsidR="002050A8" w14:paraId="0793AAA4" w14:textId="77777777" w:rsidTr="0068505E">
        <w:tc>
          <w:tcPr>
            <w:tcW w:w="603" w:type="pct"/>
          </w:tcPr>
          <w:p w14:paraId="4759FDC7" w14:textId="77777777" w:rsidR="002050A8" w:rsidRPr="003B5061" w:rsidRDefault="002050A8" w:rsidP="00D32DF2">
            <w:pPr>
              <w:pStyle w:val="Compact"/>
            </w:pPr>
            <w:r>
              <w:t xml:space="preserve">URL </w:t>
            </w:r>
          </w:p>
        </w:tc>
        <w:tc>
          <w:tcPr>
            <w:tcW w:w="4397" w:type="pct"/>
          </w:tcPr>
          <w:p w14:paraId="6269955B" w14:textId="211AED1E" w:rsidR="002050A8" w:rsidRPr="003B5061" w:rsidRDefault="002050A8" w:rsidP="0068505E">
            <w:pPr>
              <w:pStyle w:val="Compact"/>
            </w:pPr>
            <w:r w:rsidRPr="00B01DE0">
              <w:t>/channels/{</w:t>
            </w:r>
            <w:r w:rsidR="00264F64">
              <w:t>channel-</w:t>
            </w:r>
            <w:proofErr w:type="spellStart"/>
            <w:r w:rsidR="00264F64">
              <w:t>uri</w:t>
            </w:r>
            <w:proofErr w:type="spellEnd"/>
            <w:r w:rsidRPr="00B01DE0">
              <w:t>}/subscription-sessions</w:t>
            </w:r>
          </w:p>
        </w:tc>
      </w:tr>
      <w:tr w:rsidR="002050A8" w14:paraId="16755A1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705FC3E" w14:textId="77777777" w:rsidR="002050A8" w:rsidRPr="003B5061" w:rsidRDefault="002050A8" w:rsidP="00D32DF2">
            <w:pPr>
              <w:pStyle w:val="Compact"/>
            </w:pPr>
            <w:r>
              <w:t>HTTP Body</w:t>
            </w:r>
          </w:p>
        </w:tc>
        <w:tc>
          <w:tcPr>
            <w:tcW w:w="4397" w:type="pct"/>
          </w:tcPr>
          <w:p w14:paraId="4BAAA5DF" w14:textId="32A37A4F" w:rsidR="002050A8" w:rsidDel="000B133B" w:rsidRDefault="002050A8" w:rsidP="00D32DF2">
            <w:pPr>
              <w:rPr>
                <w:del w:id="447" w:author="Matt Selway" w:date="2020-07-21T17:58:00Z"/>
              </w:rPr>
            </w:pPr>
            <w:del w:id="448" w:author="Matt Selway" w:date="2020-07-21T17:58:00Z">
              <w:r w:rsidRPr="00F85AA8" w:rsidDel="000B133B">
                <w:delText>openSubscriptionSession</w:delText>
              </w:r>
              <w:r w:rsidDel="000B133B">
                <w:delText xml:space="preserve"> (</w:delText>
              </w:r>
              <w:r w:rsidR="003C5D4F" w:rsidDel="000B133B">
                <w:fldChar w:fldCharType="begin"/>
              </w:r>
              <w:r w:rsidR="003C5D4F" w:rsidDel="000B133B">
                <w:delInstrText xml:space="preserve"> HYPERLINK "http://www.openoandm.org/isbm/2.0/openapi/consumer_publication_service.yml" </w:delInstrText>
              </w:r>
              <w:r w:rsidR="003C5D4F" w:rsidDel="000B133B">
                <w:fldChar w:fldCharType="separate"/>
              </w:r>
              <w:r w:rsidRPr="00B427CA" w:rsidDel="000B133B">
                <w:rPr>
                  <w:rStyle w:val="Hyperlink"/>
                </w:rPr>
                <w:delText>json:openSubscriptionSession</w:delText>
              </w:r>
              <w:r w:rsidR="003C5D4F" w:rsidDel="000B133B">
                <w:rPr>
                  <w:rStyle w:val="Hyperlink"/>
                </w:rPr>
                <w:fldChar w:fldCharType="end"/>
              </w:r>
              <w:r w:rsidDel="000B133B">
                <w:delText>)</w:delText>
              </w:r>
            </w:del>
          </w:p>
          <w:p w14:paraId="6CAA438F" w14:textId="07269BF5" w:rsidR="002050A8" w:rsidRDefault="002050A8" w:rsidP="0068505E">
            <w:pPr>
              <w:pStyle w:val="Compact"/>
            </w:pPr>
            <w:r w:rsidRPr="000B133B">
              <w:rPr>
                <w:bCs/>
              </w:rPr>
              <w:t>Session</w:t>
            </w:r>
            <w:r>
              <w:t xml:space="preserve"> (</w:t>
            </w:r>
            <w:proofErr w:type="spellStart"/>
            <w:r w:rsidR="003C5D4F">
              <w:fldChar w:fldCharType="begin"/>
            </w:r>
            <w:r w:rsidR="003C5D4F">
              <w:instrText xml:space="preserve"> HYPERLINK \l "_Session" </w:instrText>
            </w:r>
            <w:r w:rsidR="003C5D4F">
              <w:fldChar w:fldCharType="separate"/>
            </w:r>
            <w:proofErr w:type="gramStart"/>
            <w:r w:rsidRPr="00B427CA">
              <w:rPr>
                <w:rStyle w:val="Hyperlink"/>
              </w:rPr>
              <w:t>json:Session</w:t>
            </w:r>
            <w:proofErr w:type="spellEnd"/>
            <w:proofErr w:type="gramEnd"/>
            <w:r w:rsidR="003C5D4F">
              <w:rPr>
                <w:rStyle w:val="Hyperlink"/>
              </w:rPr>
              <w:fldChar w:fldCharType="end"/>
            </w:r>
            <w:r>
              <w:t>)</w:t>
            </w:r>
            <w:ins w:id="449" w:author="Matt Selway" w:date="2020-07-21T17:59:00Z">
              <w:r w:rsidR="000B133B">
                <w:t xml:space="preserve"> [1], composed of:</w:t>
              </w:r>
            </w:ins>
          </w:p>
          <w:p w14:paraId="5AEEC633" w14:textId="77777777" w:rsidR="002050A8" w:rsidRDefault="002050A8" w:rsidP="000B133B">
            <w:pPr>
              <w:pStyle w:val="ListParagraph"/>
              <w:numPr>
                <w:ilvl w:val="0"/>
                <w:numId w:val="3"/>
              </w:numPr>
            </w:pPr>
            <w:r>
              <w:t>Topic “topics”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427CA">
              <w:rPr>
                <w:rStyle w:val="Hyperlink"/>
              </w:rPr>
              <w:t>json:string</w:t>
            </w:r>
            <w:proofErr w:type="spellEnd"/>
            <w:r w:rsidR="003C5D4F">
              <w:rPr>
                <w:rStyle w:val="Hyperlink"/>
              </w:rPr>
              <w:fldChar w:fldCharType="end"/>
            </w:r>
            <w:r>
              <w:t>) [1..*]</w:t>
            </w:r>
          </w:p>
          <w:p w14:paraId="1536791B" w14:textId="77777777" w:rsidR="002050A8" w:rsidRDefault="002050A8" w:rsidP="000B133B">
            <w:pPr>
              <w:pStyle w:val="ListParagraph"/>
              <w:numPr>
                <w:ilvl w:val="0"/>
                <w:numId w:val="3"/>
              </w:numPr>
            </w:pPr>
            <w:proofErr w:type="spellStart"/>
            <w:r>
              <w:t>ListenerURL</w:t>
            </w:r>
            <w:proofErr w:type="spellEnd"/>
            <w:r>
              <w:t xml:space="preserve"> “</w:t>
            </w:r>
            <w:proofErr w:type="spellStart"/>
            <w:r w:rsidRPr="00AB2B85">
              <w:t>listenerUrl</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427CA">
              <w:rPr>
                <w:rStyle w:val="Hyperlink"/>
              </w:rPr>
              <w:t>json:string</w:t>
            </w:r>
            <w:proofErr w:type="spellEnd"/>
            <w:r w:rsidR="003C5D4F">
              <w:rPr>
                <w:rStyle w:val="Hyperlink"/>
              </w:rPr>
              <w:fldChar w:fldCharType="end"/>
            </w:r>
            <w:r>
              <w:t>) [0..1]</w:t>
            </w:r>
          </w:p>
          <w:p w14:paraId="65D0CDD5" w14:textId="243EC448" w:rsidR="002050A8" w:rsidRPr="003B5061" w:rsidRDefault="002050A8" w:rsidP="000B133B">
            <w:pPr>
              <w:pStyle w:val="ListParagraph"/>
              <w:numPr>
                <w:ilvl w:val="0"/>
                <w:numId w:val="3"/>
              </w:numPr>
            </w:pPr>
            <w:proofErr w:type="spellStart"/>
            <w:r>
              <w:t>FilterExpression</w:t>
            </w:r>
            <w:proofErr w:type="spellEnd"/>
            <w:r>
              <w:t xml:space="preserve"> “</w:t>
            </w:r>
            <w:proofErr w:type="spellStart"/>
            <w:r>
              <w:t>filterExpression</w:t>
            </w:r>
            <w:ins w:id="450" w:author="Matt Selway" w:date="2020-06-01T13:55:00Z">
              <w:r w:rsidR="00E374D0">
                <w:t>s</w:t>
              </w:r>
            </w:ins>
            <w:proofErr w:type="spellEnd"/>
            <w:r>
              <w:t>” (</w:t>
            </w:r>
            <w:proofErr w:type="spellStart"/>
            <w:r w:rsidR="003C5D4F">
              <w:fldChar w:fldCharType="begin"/>
            </w:r>
            <w:r w:rsidR="003C5D4F">
              <w:instrText xml:space="preserve"> HYPERLINK \l "_ChannelType_1" </w:instrText>
            </w:r>
            <w:r w:rsidR="003C5D4F">
              <w:fldChar w:fldCharType="separate"/>
            </w:r>
            <w:proofErr w:type="gramStart"/>
            <w:r>
              <w:rPr>
                <w:rStyle w:val="Hyperlink"/>
              </w:rPr>
              <w:t>json:FilterExpression</w:t>
            </w:r>
            <w:proofErr w:type="spellEnd"/>
            <w:proofErr w:type="gramEnd"/>
            <w:r w:rsidR="003C5D4F">
              <w:rPr>
                <w:rStyle w:val="Hyperlink"/>
              </w:rPr>
              <w:fldChar w:fldCharType="end"/>
            </w:r>
            <w:r>
              <w:t>) [0..</w:t>
            </w:r>
            <w:del w:id="451" w:author="Matt Selway" w:date="2020-06-01T13:55:00Z">
              <w:r w:rsidDel="00E374D0">
                <w:delText>1</w:delText>
              </w:r>
            </w:del>
            <w:ins w:id="452" w:author="Matt Selway" w:date="2020-06-01T13:55:00Z">
              <w:r w:rsidR="00E374D0">
                <w:t>*</w:t>
              </w:r>
            </w:ins>
            <w:r>
              <w:t>]</w:t>
            </w:r>
          </w:p>
        </w:tc>
      </w:tr>
      <w:tr w:rsidR="002050A8" w14:paraId="121FBE20" w14:textId="77777777" w:rsidTr="0068505E">
        <w:tc>
          <w:tcPr>
            <w:tcW w:w="603" w:type="pct"/>
          </w:tcPr>
          <w:p w14:paraId="2F0E0BE8" w14:textId="77777777" w:rsidR="002050A8" w:rsidRDefault="002050A8" w:rsidP="00D32DF2">
            <w:pPr>
              <w:pStyle w:val="Compact"/>
            </w:pPr>
            <w:r>
              <w:t>HTTP Response (Success)</w:t>
            </w:r>
          </w:p>
        </w:tc>
        <w:tc>
          <w:tcPr>
            <w:tcW w:w="4397" w:type="pct"/>
          </w:tcPr>
          <w:p w14:paraId="48EB9E2B" w14:textId="77777777" w:rsidR="002050A8" w:rsidRPr="008B6BCD" w:rsidRDefault="002050A8" w:rsidP="008B6BCD">
            <w:pPr>
              <w:pStyle w:val="Compact"/>
            </w:pPr>
            <w:r>
              <w:t>201 Created</w:t>
            </w:r>
          </w:p>
        </w:tc>
      </w:tr>
      <w:tr w:rsidR="002050A8" w14:paraId="0688D77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6CD97AE" w14:textId="77777777" w:rsidR="002050A8" w:rsidRDefault="002050A8" w:rsidP="00D32DF2">
            <w:pPr>
              <w:pStyle w:val="Compact"/>
            </w:pPr>
            <w:r>
              <w:t>Output</w:t>
            </w:r>
          </w:p>
        </w:tc>
        <w:tc>
          <w:tcPr>
            <w:tcW w:w="4397" w:type="pct"/>
          </w:tcPr>
          <w:p w14:paraId="7840E80B" w14:textId="59AECDED" w:rsidR="002050A8" w:rsidRPr="008B6BCD" w:rsidRDefault="002050A8" w:rsidP="008B6BCD">
            <w:pPr>
              <w:pStyle w:val="Compact"/>
            </w:pPr>
            <w:r>
              <w:t>Session (</w:t>
            </w:r>
            <w:proofErr w:type="spellStart"/>
            <w:ins w:id="453" w:author="Matt Selway" w:date="2020-07-21T18:03:00Z">
              <w:r w:rsidR="00AE5040">
                <w:fldChar w:fldCharType="begin"/>
              </w:r>
              <w:r w:rsidR="00AE5040">
                <w:instrText xml:space="preserve"> HYPERLINK  \l "_Session_1" </w:instrText>
              </w:r>
              <w:r w:rsidR="00AE5040">
                <w:fldChar w:fldCharType="separate"/>
              </w:r>
              <w:proofErr w:type="gramStart"/>
              <w:r w:rsidRPr="00AE5040">
                <w:rPr>
                  <w:rStyle w:val="Hyperlink"/>
                </w:rPr>
                <w:t>json:Session</w:t>
              </w:r>
              <w:proofErr w:type="spellEnd"/>
              <w:proofErr w:type="gramEnd"/>
              <w:r w:rsidR="00AE5040">
                <w:fldChar w:fldCharType="end"/>
              </w:r>
            </w:ins>
            <w:r>
              <w:t>)</w:t>
            </w:r>
            <w:ins w:id="454" w:author="Matt Selway" w:date="2020-07-21T18:03:00Z">
              <w:r w:rsidR="00AE5040">
                <w:t xml:space="preserve"> [1]</w:t>
              </w:r>
            </w:ins>
          </w:p>
          <w:p w14:paraId="6D12D52C"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B427CA">
              <w:rPr>
                <w:rStyle w:val="Hyperlink"/>
              </w:rPr>
              <w:t>json:string</w:t>
            </w:r>
            <w:proofErr w:type="spellEnd"/>
            <w:r w:rsidR="003C5D4F">
              <w:rPr>
                <w:rStyle w:val="Hyperlink"/>
              </w:rPr>
              <w:fldChar w:fldCharType="end"/>
            </w:r>
            <w:r>
              <w:t>) [1]</w:t>
            </w:r>
          </w:p>
        </w:tc>
      </w:tr>
      <w:tr w:rsidR="002050A8" w14:paraId="3D86DB56" w14:textId="77777777" w:rsidTr="0068505E">
        <w:trPr>
          <w:trHeight w:val="972"/>
        </w:trPr>
        <w:tc>
          <w:tcPr>
            <w:tcW w:w="603" w:type="pct"/>
          </w:tcPr>
          <w:p w14:paraId="4ABEF261" w14:textId="77777777" w:rsidR="002050A8" w:rsidRDefault="002050A8" w:rsidP="00D32DF2">
            <w:pPr>
              <w:pStyle w:val="Compact"/>
            </w:pPr>
            <w:r>
              <w:t>HTTP Response</w:t>
            </w:r>
          </w:p>
          <w:p w14:paraId="1A6560A3" w14:textId="77777777" w:rsidR="002050A8" w:rsidRDefault="002050A8" w:rsidP="00D32DF2">
            <w:pPr>
              <w:pStyle w:val="Compact"/>
            </w:pPr>
            <w:r>
              <w:t>(Error)</w:t>
            </w:r>
          </w:p>
        </w:tc>
        <w:tc>
          <w:tcPr>
            <w:tcW w:w="4397" w:type="pct"/>
          </w:tcPr>
          <w:p w14:paraId="3E39082F" w14:textId="77777777" w:rsidR="002050A8" w:rsidRDefault="002050A8" w:rsidP="0068505E">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E41544">
              <w:rPr>
                <w:rStyle w:val="Hyperlink"/>
              </w:rPr>
              <w:t>json:ChannelFault</w:t>
            </w:r>
            <w:proofErr w:type="spellEnd"/>
            <w:r w:rsidR="003C5D4F">
              <w:rPr>
                <w:rStyle w:val="Hyperlink"/>
              </w:rPr>
              <w:fldChar w:fldCharType="end"/>
            </w:r>
            <w:r>
              <w:t>) – 404 Not Found</w:t>
            </w:r>
          </w:p>
          <w:p w14:paraId="2CFBCB0B" w14:textId="77777777" w:rsidR="002050A8" w:rsidRDefault="002050A8" w:rsidP="0068505E">
            <w:pPr>
              <w:pStyle w:val="Compact"/>
            </w:pPr>
            <w:proofErr w:type="spellStart"/>
            <w:r>
              <w:t>NamespaceFault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E41544">
              <w:rPr>
                <w:rStyle w:val="Hyperlink"/>
              </w:rPr>
              <w:t>json:Namespacefault</w:t>
            </w:r>
            <w:proofErr w:type="spellEnd"/>
            <w:r w:rsidR="003C5D4F">
              <w:rPr>
                <w:rStyle w:val="Hyperlink"/>
              </w:rPr>
              <w:fldChar w:fldCharType="end"/>
            </w:r>
            <w:r>
              <w:t>) – 400 Bad Request</w:t>
            </w:r>
          </w:p>
          <w:p w14:paraId="52A921E9" w14:textId="77777777" w:rsidR="002050A8" w:rsidRDefault="002050A8" w:rsidP="0068505E">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E41544">
              <w:rPr>
                <w:rStyle w:val="Hyperlink"/>
              </w:rPr>
              <w:t>json:OperationFault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79993719" w14:textId="77777777" w:rsidR="002050A8" w:rsidRDefault="002050A8" w:rsidP="002050A8">
      <w:pPr>
        <w:pStyle w:val="Heading3"/>
      </w:pPr>
      <w:bookmarkStart w:id="455" w:name="_Toc46269769"/>
      <w:r>
        <w:t>Read Publication</w:t>
      </w:r>
      <w:bookmarkEnd w:id="432"/>
      <w:bookmarkEnd w:id="433"/>
      <w:bookmarkEnd w:id="455"/>
    </w:p>
    <w:p w14:paraId="05E3B784" w14:textId="77777777" w:rsidR="002050A8" w:rsidRPr="004D6E4D" w:rsidRDefault="002050A8" w:rsidP="002050A8">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5D923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C03F921" w14:textId="77777777" w:rsidR="002050A8" w:rsidRDefault="002050A8" w:rsidP="00D32DF2">
            <w:pPr>
              <w:pStyle w:val="Compact"/>
            </w:pPr>
            <w:r>
              <w:t>Name</w:t>
            </w:r>
          </w:p>
        </w:tc>
        <w:tc>
          <w:tcPr>
            <w:tcW w:w="0" w:type="auto"/>
          </w:tcPr>
          <w:p w14:paraId="0F7926FB" w14:textId="77777777" w:rsidR="002050A8" w:rsidRDefault="002050A8" w:rsidP="00D32DF2">
            <w:pPr>
              <w:pStyle w:val="Compact"/>
            </w:pPr>
            <w:proofErr w:type="spellStart"/>
            <w:r>
              <w:t>ReadPublication</w:t>
            </w:r>
            <w:proofErr w:type="spellEnd"/>
          </w:p>
        </w:tc>
      </w:tr>
      <w:tr w:rsidR="002050A8" w14:paraId="0125497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2C430C" w14:textId="77777777" w:rsidR="002050A8" w:rsidRDefault="002050A8" w:rsidP="00D32DF2">
            <w:pPr>
              <w:pStyle w:val="Compact"/>
            </w:pPr>
            <w:r>
              <w:t>Description</w:t>
            </w:r>
          </w:p>
        </w:tc>
        <w:tc>
          <w:tcPr>
            <w:tcW w:w="0" w:type="auto"/>
          </w:tcPr>
          <w:p w14:paraId="4B1509C9" w14:textId="77777777" w:rsidR="002050A8" w:rsidRDefault="002050A8" w:rsidP="00D32DF2">
            <w:pPr>
              <w:pStyle w:val="Compact"/>
            </w:pPr>
            <w:r>
              <w:t xml:space="preserve">Returns the first non-expired publication message or a previously read expired message that satisfies the session message filters. </w:t>
            </w:r>
          </w:p>
        </w:tc>
      </w:tr>
      <w:tr w:rsidR="002050A8" w14:paraId="3FC3EBD4" w14:textId="77777777" w:rsidTr="00D32DF2">
        <w:tc>
          <w:tcPr>
            <w:tcW w:w="0" w:type="auto"/>
          </w:tcPr>
          <w:p w14:paraId="0E807E8D" w14:textId="77777777" w:rsidR="002050A8" w:rsidRDefault="002050A8" w:rsidP="00D32DF2">
            <w:pPr>
              <w:pStyle w:val="Compact"/>
            </w:pPr>
            <w:r>
              <w:t>Input</w:t>
            </w:r>
          </w:p>
        </w:tc>
        <w:tc>
          <w:tcPr>
            <w:tcW w:w="0" w:type="auto"/>
          </w:tcPr>
          <w:p w14:paraId="7283A7A9" w14:textId="77777777" w:rsidR="002050A8" w:rsidRDefault="002050A8" w:rsidP="00D32DF2">
            <w:pPr>
              <w:pStyle w:val="Compact"/>
            </w:pPr>
            <w:proofErr w:type="spellStart"/>
            <w:r>
              <w:t>SessionID</w:t>
            </w:r>
            <w:proofErr w:type="spellEnd"/>
            <w:r>
              <w:t xml:space="preserve"> [1]</w:t>
            </w:r>
          </w:p>
        </w:tc>
      </w:tr>
      <w:tr w:rsidR="002050A8" w14:paraId="6BA5CFA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A3AF5C3" w14:textId="77777777" w:rsidR="002050A8" w:rsidRDefault="002050A8" w:rsidP="00D32DF2">
            <w:pPr>
              <w:pStyle w:val="Compact"/>
            </w:pPr>
            <w:r>
              <w:t>Behavior</w:t>
            </w:r>
          </w:p>
        </w:tc>
        <w:tc>
          <w:tcPr>
            <w:tcW w:w="0" w:type="auto"/>
          </w:tcPr>
          <w:p w14:paraId="22F31A33"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6340E0A1"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4AF672FA" w14:textId="77777777" w:rsidR="002050A8" w:rsidRDefault="002050A8" w:rsidP="00D32DF2">
            <w:r>
              <w:t>The returned Topics will correspond to the intersection of the Topics of the posted publication and the Topics specified in the subscription session.</w:t>
            </w:r>
          </w:p>
        </w:tc>
      </w:tr>
      <w:tr w:rsidR="002050A8" w14:paraId="286C6CBD" w14:textId="77777777" w:rsidTr="00D32DF2">
        <w:tc>
          <w:tcPr>
            <w:tcW w:w="0" w:type="auto"/>
          </w:tcPr>
          <w:p w14:paraId="531B92DB" w14:textId="77777777" w:rsidR="002050A8" w:rsidRDefault="002050A8" w:rsidP="00D32DF2">
            <w:pPr>
              <w:pStyle w:val="Compact"/>
            </w:pPr>
            <w:r>
              <w:lastRenderedPageBreak/>
              <w:t>Output</w:t>
            </w:r>
          </w:p>
        </w:tc>
        <w:tc>
          <w:tcPr>
            <w:tcW w:w="0" w:type="auto"/>
          </w:tcPr>
          <w:p w14:paraId="63DDB219" w14:textId="77777777" w:rsidR="002050A8" w:rsidRDefault="002050A8" w:rsidP="00D32DF2">
            <w:proofErr w:type="spellStart"/>
            <w:r>
              <w:t>PublicationMessage</w:t>
            </w:r>
            <w:proofErr w:type="spellEnd"/>
            <w:r>
              <w:t xml:space="preserve"> [</w:t>
            </w:r>
            <w:proofErr w:type="gramStart"/>
            <w:r>
              <w:t>0..</w:t>
            </w:r>
            <w:proofErr w:type="gramEnd"/>
            <w:r>
              <w:t>1], composed of:</w:t>
            </w:r>
          </w:p>
          <w:p w14:paraId="4B06616B" w14:textId="77777777" w:rsidR="002050A8" w:rsidRPr="00C36334" w:rsidRDefault="002050A8" w:rsidP="00D32DF2">
            <w:pPr>
              <w:pStyle w:val="ListParagraph"/>
              <w:numPr>
                <w:ilvl w:val="0"/>
                <w:numId w:val="3"/>
              </w:numPr>
              <w:rPr>
                <w:bCs/>
              </w:rPr>
            </w:pPr>
            <w:proofErr w:type="spellStart"/>
            <w:r w:rsidRPr="00C36334">
              <w:rPr>
                <w:bCs/>
              </w:rPr>
              <w:t>MessageID</w:t>
            </w:r>
            <w:proofErr w:type="spellEnd"/>
            <w:r w:rsidRPr="00C36334">
              <w:rPr>
                <w:bCs/>
              </w:rPr>
              <w:t xml:space="preserve"> [1]</w:t>
            </w:r>
          </w:p>
          <w:p w14:paraId="4ED414C5" w14:textId="77777777" w:rsidR="002050A8" w:rsidRPr="00C36334" w:rsidRDefault="002050A8" w:rsidP="00D32DF2">
            <w:pPr>
              <w:pStyle w:val="ListParagraph"/>
              <w:numPr>
                <w:ilvl w:val="0"/>
                <w:numId w:val="3"/>
              </w:numPr>
              <w:rPr>
                <w:bCs/>
              </w:rPr>
            </w:pPr>
            <w:proofErr w:type="spellStart"/>
            <w:r w:rsidRPr="00C36334">
              <w:rPr>
                <w:bCs/>
              </w:rPr>
              <w:t>MessageContent</w:t>
            </w:r>
            <w:proofErr w:type="spellEnd"/>
            <w:r w:rsidRPr="00C36334">
              <w:rPr>
                <w:bCs/>
              </w:rPr>
              <w:t xml:space="preserve"> [1]</w:t>
            </w:r>
          </w:p>
          <w:p w14:paraId="392DADAC" w14:textId="77777777" w:rsidR="002050A8" w:rsidRDefault="002050A8" w:rsidP="00D32DF2">
            <w:pPr>
              <w:pStyle w:val="ListParagraph"/>
              <w:numPr>
                <w:ilvl w:val="0"/>
                <w:numId w:val="3"/>
              </w:numPr>
            </w:pPr>
            <w:r>
              <w:rPr>
                <w:bCs/>
              </w:rPr>
              <w:t>T</w:t>
            </w:r>
            <w:r w:rsidRPr="00C36334">
              <w:rPr>
                <w:bCs/>
              </w:rPr>
              <w:t>opic [</w:t>
            </w:r>
            <w:proofErr w:type="gramStart"/>
            <w:r w:rsidRPr="00C36334">
              <w:rPr>
                <w:bCs/>
              </w:rPr>
              <w:t>1..</w:t>
            </w:r>
            <w:proofErr w:type="gramEnd"/>
            <w:r w:rsidRPr="00C36334">
              <w:rPr>
                <w:bCs/>
              </w:rPr>
              <w:t>*]</w:t>
            </w:r>
          </w:p>
        </w:tc>
      </w:tr>
      <w:tr w:rsidR="002050A8" w14:paraId="1868D02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2944C8D" w14:textId="77777777" w:rsidR="002050A8" w:rsidRDefault="002050A8" w:rsidP="00D32DF2">
            <w:pPr>
              <w:pStyle w:val="Compact"/>
            </w:pPr>
            <w:r>
              <w:t>Faults</w:t>
            </w:r>
          </w:p>
        </w:tc>
        <w:tc>
          <w:tcPr>
            <w:tcW w:w="0" w:type="auto"/>
          </w:tcPr>
          <w:p w14:paraId="6E499868" w14:textId="77777777" w:rsidR="002050A8" w:rsidRDefault="002050A8" w:rsidP="00D32DF2">
            <w:pPr>
              <w:pStyle w:val="Compact"/>
            </w:pPr>
            <w:proofErr w:type="spellStart"/>
            <w:r>
              <w:t>SessionFault</w:t>
            </w:r>
            <w:proofErr w:type="spellEnd"/>
          </w:p>
        </w:tc>
      </w:tr>
    </w:tbl>
    <w:p w14:paraId="08066A79" w14:textId="77777777" w:rsidR="002050A8" w:rsidRDefault="002050A8" w:rsidP="002050A8">
      <w:pPr>
        <w:pStyle w:val="Heading4"/>
      </w:pPr>
      <w:bookmarkStart w:id="456" w:name="remove-publication"/>
      <w:bookmarkStart w:id="457" w:name="_Toc25337058"/>
      <w:bookmarkStart w:id="458" w:name="_Toc25357178"/>
      <w:bookmarkEnd w:id="456"/>
      <w:r>
        <w:t>SOAP Interface</w:t>
      </w:r>
    </w:p>
    <w:p w14:paraId="792F528F" w14:textId="77777777" w:rsidR="002050A8" w:rsidRDefault="002050A8" w:rsidP="002050A8">
      <w:pPr>
        <w:pStyle w:val="BodyText"/>
      </w:pPr>
      <w:r>
        <w:t>The Read Publication general interface is mapped into SOAP 1.1/1.2 as embedded XML schemas in WSDL descriptions according to the following schema types.</w:t>
      </w:r>
    </w:p>
    <w:p w14:paraId="277F3767"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8B6BCD" w14:paraId="52DD7104" w14:textId="77777777" w:rsidTr="0068505E">
        <w:trPr>
          <w:cnfStyle w:val="100000000000" w:firstRow="1" w:lastRow="0" w:firstColumn="0" w:lastColumn="0" w:oddVBand="0" w:evenVBand="0" w:oddHBand="0" w:evenHBand="0" w:firstRowFirstColumn="0" w:firstRowLastColumn="0" w:lastRowFirstColumn="0" w:lastRowLastColumn="0"/>
          <w:ins w:id="459" w:author="Matt Selway" w:date="2020-07-22T00:38:00Z"/>
        </w:trPr>
        <w:tc>
          <w:tcPr>
            <w:tcW w:w="603" w:type="pct"/>
          </w:tcPr>
          <w:p w14:paraId="381E1666" w14:textId="5E9EA619" w:rsidR="008B6BCD" w:rsidRPr="00D06798" w:rsidRDefault="008B6BCD" w:rsidP="00D32DF2">
            <w:pPr>
              <w:pStyle w:val="Compact"/>
              <w:rPr>
                <w:ins w:id="460" w:author="Matt Selway" w:date="2020-07-22T00:38:00Z"/>
                <w:bCs w:val="0"/>
              </w:rPr>
            </w:pPr>
            <w:ins w:id="461" w:author="Matt Selway" w:date="2020-07-22T00:38:00Z">
              <w:r>
                <w:rPr>
                  <w:bCs w:val="0"/>
                </w:rPr>
                <w:t>Name</w:t>
              </w:r>
            </w:ins>
          </w:p>
        </w:tc>
        <w:tc>
          <w:tcPr>
            <w:tcW w:w="4397" w:type="pct"/>
          </w:tcPr>
          <w:p w14:paraId="754E2B3B" w14:textId="751D0E63" w:rsidR="008B6BCD" w:rsidRPr="00D06798" w:rsidRDefault="008B6BCD" w:rsidP="008B6BCD">
            <w:pPr>
              <w:pStyle w:val="Compact"/>
              <w:rPr>
                <w:ins w:id="462" w:author="Matt Selway" w:date="2020-07-22T00:38:00Z"/>
                <w:bCs w:val="0"/>
              </w:rPr>
            </w:pPr>
            <w:proofErr w:type="spellStart"/>
            <w:ins w:id="463" w:author="Matt Selway" w:date="2020-07-22T00:38:00Z">
              <w:r>
                <w:rPr>
                  <w:bCs w:val="0"/>
                </w:rPr>
                <w:t>ReadPublication</w:t>
              </w:r>
              <w:proofErr w:type="spellEnd"/>
            </w:ins>
          </w:p>
        </w:tc>
      </w:tr>
      <w:tr w:rsidR="002050A8" w14:paraId="102CBE0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67D4335" w14:textId="77777777" w:rsidR="002050A8" w:rsidRPr="00D06798" w:rsidRDefault="002050A8" w:rsidP="00D32DF2">
            <w:pPr>
              <w:pStyle w:val="Compact"/>
              <w:rPr>
                <w:bCs/>
              </w:rPr>
            </w:pPr>
            <w:r w:rsidRPr="00D06798">
              <w:rPr>
                <w:bCs/>
              </w:rPr>
              <w:t>Input</w:t>
            </w:r>
          </w:p>
        </w:tc>
        <w:tc>
          <w:tcPr>
            <w:tcW w:w="4397" w:type="pct"/>
          </w:tcPr>
          <w:p w14:paraId="1E882B76" w14:textId="77777777" w:rsidR="002050A8" w:rsidRPr="00D06798" w:rsidRDefault="002050A8" w:rsidP="0068505E">
            <w:pPr>
              <w:pStyle w:val="Compact"/>
              <w:rPr>
                <w:bCs/>
              </w:rPr>
            </w:pPr>
            <w:proofErr w:type="spellStart"/>
            <w:r w:rsidRPr="00D06798">
              <w:rPr>
                <w:bCs/>
              </w:rPr>
              <w:t>ReadPublication</w:t>
            </w:r>
            <w:proofErr w:type="spellEnd"/>
            <w:r w:rsidRPr="00D06798">
              <w:rPr>
                <w:bCs/>
              </w:rP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5F6BE3">
              <w:rPr>
                <w:rStyle w:val="Hyperlink"/>
                <w:bCs/>
              </w:rPr>
              <w:t>isbm:ReadPublication</w:t>
            </w:r>
            <w:proofErr w:type="spellEnd"/>
            <w:r w:rsidR="003C5D4F">
              <w:rPr>
                <w:rStyle w:val="Hyperlink"/>
                <w:bCs/>
              </w:rPr>
              <w:fldChar w:fldCharType="end"/>
            </w:r>
            <w:r w:rsidRPr="00D06798">
              <w:rPr>
                <w:bCs/>
              </w:rPr>
              <w:t>)</w:t>
            </w:r>
          </w:p>
          <w:p w14:paraId="68F81439"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D06798">
              <w:rPr>
                <w:rStyle w:val="Hyperlink"/>
                <w:bCs/>
              </w:rPr>
              <w:t>xs:string</w:t>
            </w:r>
            <w:proofErr w:type="spellEnd"/>
            <w:r w:rsidR="003C5D4F">
              <w:rPr>
                <w:rStyle w:val="Hyperlink"/>
                <w:bCs/>
              </w:rPr>
              <w:fldChar w:fldCharType="end"/>
            </w:r>
            <w:r w:rsidRPr="00D06798">
              <w:rPr>
                <w:bCs/>
              </w:rPr>
              <w:t>) [1]</w:t>
            </w:r>
          </w:p>
        </w:tc>
      </w:tr>
      <w:tr w:rsidR="002050A8" w14:paraId="4E3011D2" w14:textId="77777777" w:rsidTr="0068505E">
        <w:tc>
          <w:tcPr>
            <w:tcW w:w="603" w:type="pct"/>
          </w:tcPr>
          <w:p w14:paraId="1F83CF6B" w14:textId="77777777" w:rsidR="002050A8" w:rsidRDefault="002050A8" w:rsidP="00D32DF2">
            <w:pPr>
              <w:pStyle w:val="Compact"/>
            </w:pPr>
            <w:r>
              <w:t>Output</w:t>
            </w:r>
          </w:p>
        </w:tc>
        <w:tc>
          <w:tcPr>
            <w:tcW w:w="4397" w:type="pct"/>
          </w:tcPr>
          <w:p w14:paraId="1EB8F56B" w14:textId="77777777" w:rsidR="002050A8" w:rsidRPr="00957F55" w:rsidRDefault="002050A8" w:rsidP="0068505E">
            <w:pPr>
              <w:pStyle w:val="Compact"/>
              <w:rPr>
                <w:bCs/>
              </w:rPr>
            </w:pPr>
            <w:proofErr w:type="spellStart"/>
            <w:r w:rsidRPr="00207E7C">
              <w:t>ReadPublication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5F6BE3">
              <w:rPr>
                <w:rStyle w:val="Hyperlink"/>
                <w:bCs/>
              </w:rPr>
              <w:t>isbm:</w:t>
            </w:r>
            <w:r w:rsidRPr="005F6BE3">
              <w:rPr>
                <w:rStyle w:val="Hyperlink"/>
              </w:rPr>
              <w:t>ReadPublicationResponse</w:t>
            </w:r>
            <w:proofErr w:type="spellEnd"/>
            <w:r w:rsidR="003C5D4F">
              <w:rPr>
                <w:rStyle w:val="Hyperlink"/>
              </w:rPr>
              <w:fldChar w:fldCharType="end"/>
            </w:r>
            <w:r w:rsidRPr="00957F55">
              <w:rPr>
                <w:bCs/>
              </w:rPr>
              <w:t>)</w:t>
            </w:r>
          </w:p>
          <w:p w14:paraId="38ABD087" w14:textId="77777777" w:rsidR="002050A8" w:rsidRDefault="002050A8" w:rsidP="00D32DF2">
            <w:pPr>
              <w:pStyle w:val="ListParagraph"/>
              <w:numPr>
                <w:ilvl w:val="0"/>
                <w:numId w:val="3"/>
              </w:numPr>
            </w:pPr>
            <w:proofErr w:type="spellStart"/>
            <w:r>
              <w:t>PublicationMessage</w:t>
            </w:r>
            <w:proofErr w:type="spellEnd"/>
            <w:r>
              <w:t xml:space="preserve"> (</w:t>
            </w:r>
            <w:proofErr w:type="spellStart"/>
            <w:r w:rsidR="003C5D4F">
              <w:fldChar w:fldCharType="begin"/>
            </w:r>
            <w:r w:rsidR="003C5D4F">
              <w:instrText xml:space="preserve"> HYPERLINK "http://www.openoandm.org/isbm/2.0/wsdl/ConsumerPublicationService.wsdl" \h </w:instrText>
            </w:r>
            <w:r w:rsidR="003C5D4F">
              <w:fldChar w:fldCharType="separate"/>
            </w:r>
            <w:r w:rsidRPr="005F6BE3">
              <w:rPr>
                <w:rStyle w:val="Hyperlink"/>
              </w:rPr>
              <w:t>isbm:PublicationMessage</w:t>
            </w:r>
            <w:proofErr w:type="spellEnd"/>
            <w:r w:rsidR="003C5D4F">
              <w:rPr>
                <w:rStyle w:val="Hyperlink"/>
              </w:rPr>
              <w:fldChar w:fldCharType="end"/>
            </w:r>
            <w:r>
              <w:t>) [0..1], composed of:</w:t>
            </w:r>
          </w:p>
          <w:p w14:paraId="326BAFE6"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sidRPr="005F6BE3">
              <w:rPr>
                <w:rStyle w:val="Hyperlink"/>
              </w:rPr>
              <w:t>xs:string</w:t>
            </w:r>
            <w:proofErr w:type="spellEnd"/>
            <w:r w:rsidR="003C5D4F">
              <w:rPr>
                <w:rStyle w:val="Hyperlink"/>
              </w:rPr>
              <w:fldChar w:fldCharType="end"/>
            </w:r>
            <w:r>
              <w:t>) [1]</w:t>
            </w:r>
          </w:p>
          <w:p w14:paraId="6847D0C3" w14:textId="77777777" w:rsidR="002050A8" w:rsidRDefault="002050A8" w:rsidP="00D32DF2">
            <w:pPr>
              <w:pStyle w:val="ListParagraph"/>
              <w:numPr>
                <w:ilvl w:val="1"/>
                <w:numId w:val="3"/>
              </w:numPr>
            </w:pPr>
            <w:r>
              <w:t>    </w:t>
            </w:r>
            <w:proofErr w:type="spellStart"/>
            <w:r>
              <w:t>MessageContent</w:t>
            </w:r>
            <w:proofErr w:type="spellEnd"/>
            <w:r>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5F6BE3">
              <w:rPr>
                <w:rStyle w:val="Hyperlink"/>
              </w:rPr>
              <w:t>isbm:MessageContent</w:t>
            </w:r>
            <w:proofErr w:type="spellEnd"/>
            <w:proofErr w:type="gramEnd"/>
            <w:r w:rsidR="003C5D4F">
              <w:rPr>
                <w:rStyle w:val="Hyperlink"/>
              </w:rPr>
              <w:fldChar w:fldCharType="end"/>
            </w:r>
            <w:r>
              <w:t>) [1]</w:t>
            </w:r>
          </w:p>
          <w:p w14:paraId="2620AA40" w14:textId="77777777" w:rsidR="002050A8" w:rsidRPr="00957F55" w:rsidRDefault="002050A8" w:rsidP="00D32DF2">
            <w:pPr>
              <w:pStyle w:val="ListParagraph"/>
              <w:numPr>
                <w:ilvl w:val="1"/>
                <w:numId w:val="3"/>
              </w:numPr>
            </w:pPr>
            <w:r>
              <w:t>    Topic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p>
        </w:tc>
      </w:tr>
      <w:tr w:rsidR="002050A8" w14:paraId="7CA2190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5288473" w14:textId="77777777" w:rsidR="002050A8" w:rsidRDefault="002050A8" w:rsidP="00D32DF2">
            <w:pPr>
              <w:pStyle w:val="Compact"/>
            </w:pPr>
            <w:r>
              <w:t>Faults</w:t>
            </w:r>
          </w:p>
        </w:tc>
        <w:tc>
          <w:tcPr>
            <w:tcW w:w="4397" w:type="pct"/>
          </w:tcPr>
          <w:p w14:paraId="1E6DFD7B"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rPr>
              <w:t>isbm:SessionFault</w:t>
            </w:r>
            <w:proofErr w:type="spellEnd"/>
            <w:r w:rsidR="003C5D4F">
              <w:rPr>
                <w:rStyle w:val="Hyperlink"/>
              </w:rPr>
              <w:fldChar w:fldCharType="end"/>
            </w:r>
            <w:r>
              <w:t>)</w:t>
            </w:r>
          </w:p>
        </w:tc>
      </w:tr>
    </w:tbl>
    <w:p w14:paraId="71A6BDA3" w14:textId="77777777" w:rsidR="002050A8" w:rsidRPr="00D06798" w:rsidRDefault="002050A8" w:rsidP="002050A8">
      <w:pPr>
        <w:pStyle w:val="Note"/>
        <w:ind w:left="0" w:firstLine="0"/>
      </w:pPr>
      <w:r>
        <w:t>NOTE</w:t>
      </w:r>
      <w:r>
        <w:tab/>
        <w:t>A no message response is a success</w:t>
      </w:r>
      <w:del w:id="464" w:author="Matt Selway" w:date="2020-07-21T18:05:00Z">
        <w:r w:rsidDel="00A3104D">
          <w:delText>ful</w:delText>
        </w:r>
      </w:del>
      <w:r>
        <w:t xml:space="preserve"> with no </w:t>
      </w:r>
      <w:proofErr w:type="spellStart"/>
      <w:r>
        <w:t>PublicationMessage</w:t>
      </w:r>
      <w:proofErr w:type="spellEnd"/>
      <w:r>
        <w:t xml:space="preserve"> element.</w:t>
      </w:r>
    </w:p>
    <w:p w14:paraId="24C61AEA" w14:textId="77777777" w:rsidR="002050A8" w:rsidRDefault="002050A8" w:rsidP="002050A8">
      <w:pPr>
        <w:pStyle w:val="Heading4"/>
      </w:pPr>
      <w:r>
        <w:t>REST Interface</w:t>
      </w:r>
    </w:p>
    <w:p w14:paraId="5F0350DB" w14:textId="77777777" w:rsidR="002050A8" w:rsidRDefault="002050A8" w:rsidP="002050A8">
      <w:pPr>
        <w:pStyle w:val="BodyText"/>
      </w:pPr>
      <w:r>
        <w:t xml:space="preserve">The Read Publication general interface is mapped into a RESTful interface as an </w:t>
      </w:r>
      <w:proofErr w:type="spellStart"/>
      <w:r>
        <w:t>OpenAPI</w:t>
      </w:r>
      <w:proofErr w:type="spellEnd"/>
      <w:r>
        <w:t xml:space="preserve"> description according to the following rules.</w:t>
      </w:r>
    </w:p>
    <w:p w14:paraId="1D41D733"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Change w:id="465">
          <w:tblGrid>
            <w:gridCol w:w="1216"/>
            <w:gridCol w:w="8864"/>
          </w:tblGrid>
        </w:tblGridChange>
      </w:tblGrid>
      <w:tr w:rsidR="008B6BCD" w14:paraId="2E0F9ED2" w14:textId="77777777" w:rsidTr="008B6BCD">
        <w:trPr>
          <w:cnfStyle w:val="100000000000" w:firstRow="1" w:lastRow="0" w:firstColumn="0" w:lastColumn="0" w:oddVBand="0" w:evenVBand="0" w:oddHBand="0" w:evenHBand="0" w:firstRowFirstColumn="0" w:firstRowLastColumn="0" w:lastRowFirstColumn="0" w:lastRowLastColumn="0"/>
          <w:ins w:id="466" w:author="Matt Selway" w:date="2020-07-22T00:38:00Z"/>
        </w:trPr>
        <w:tc>
          <w:tcPr>
            <w:tcW w:w="603" w:type="pct"/>
          </w:tcPr>
          <w:p w14:paraId="32188BA4" w14:textId="4FDEE1FE" w:rsidR="008B6BCD" w:rsidRPr="003B5061" w:rsidRDefault="008B6BCD" w:rsidP="00D32DF2">
            <w:pPr>
              <w:pStyle w:val="Compact"/>
              <w:rPr>
                <w:ins w:id="467" w:author="Matt Selway" w:date="2020-07-22T00:38:00Z"/>
              </w:rPr>
            </w:pPr>
            <w:ins w:id="468" w:author="Matt Selway" w:date="2020-07-22T00:38:00Z">
              <w:r>
                <w:t>Name</w:t>
              </w:r>
            </w:ins>
          </w:p>
        </w:tc>
        <w:tc>
          <w:tcPr>
            <w:tcW w:w="4397" w:type="pct"/>
          </w:tcPr>
          <w:p w14:paraId="72B1E79E" w14:textId="03E5009E" w:rsidR="008B6BCD" w:rsidRDefault="008B6BCD" w:rsidP="0068505E">
            <w:pPr>
              <w:pStyle w:val="Compact"/>
              <w:rPr>
                <w:ins w:id="469" w:author="Matt Selway" w:date="2020-07-22T00:38:00Z"/>
              </w:rPr>
            </w:pPr>
            <w:proofErr w:type="spellStart"/>
            <w:ins w:id="470" w:author="Matt Selway" w:date="2020-07-22T00:38:00Z">
              <w:r>
                <w:t>ReadPublication</w:t>
              </w:r>
              <w:proofErr w:type="spellEnd"/>
            </w:ins>
          </w:p>
        </w:tc>
      </w:tr>
      <w:tr w:rsidR="002050A8" w14:paraId="4787CFD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1E979C0" w14:textId="77777777" w:rsidR="002050A8" w:rsidRPr="003B5061" w:rsidRDefault="002050A8" w:rsidP="00D32DF2">
            <w:pPr>
              <w:pStyle w:val="Compact"/>
            </w:pPr>
            <w:r w:rsidRPr="003B5061">
              <w:t>HTTP M</w:t>
            </w:r>
            <w:r>
              <w:t>ethod</w:t>
            </w:r>
          </w:p>
        </w:tc>
        <w:tc>
          <w:tcPr>
            <w:tcW w:w="4397" w:type="pct"/>
          </w:tcPr>
          <w:p w14:paraId="74F07365" w14:textId="77777777" w:rsidR="002050A8" w:rsidRPr="003B5061" w:rsidRDefault="002050A8" w:rsidP="0068505E">
            <w:pPr>
              <w:pStyle w:val="Compact"/>
            </w:pPr>
            <w:r>
              <w:t>GET</w:t>
            </w:r>
          </w:p>
        </w:tc>
      </w:tr>
      <w:tr w:rsidR="002050A8" w14:paraId="3102AAF2" w14:textId="77777777" w:rsidTr="0068505E">
        <w:tc>
          <w:tcPr>
            <w:tcW w:w="603" w:type="pct"/>
          </w:tcPr>
          <w:p w14:paraId="403C8BDF" w14:textId="77777777" w:rsidR="002050A8" w:rsidRPr="003B5061" w:rsidRDefault="002050A8" w:rsidP="00D32DF2">
            <w:pPr>
              <w:pStyle w:val="Compact"/>
            </w:pPr>
            <w:r>
              <w:t xml:space="preserve">URL </w:t>
            </w:r>
          </w:p>
        </w:tc>
        <w:tc>
          <w:tcPr>
            <w:tcW w:w="4397" w:type="pct"/>
          </w:tcPr>
          <w:p w14:paraId="6DCEC905" w14:textId="77777777" w:rsidR="002050A8" w:rsidRPr="003B5061" w:rsidRDefault="002050A8" w:rsidP="0068505E">
            <w:pPr>
              <w:pStyle w:val="Compact"/>
            </w:pPr>
            <w:r w:rsidRPr="002D240C">
              <w:t>/sessions/{session-id}/publication</w:t>
            </w:r>
          </w:p>
        </w:tc>
      </w:tr>
      <w:tr w:rsidR="002050A8" w14:paraId="06CF600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E64CF91" w14:textId="77777777" w:rsidR="002050A8" w:rsidRPr="003B5061" w:rsidRDefault="002050A8" w:rsidP="00D32DF2">
            <w:pPr>
              <w:pStyle w:val="Compact"/>
            </w:pPr>
            <w:r>
              <w:t>HTTP Body</w:t>
            </w:r>
          </w:p>
        </w:tc>
        <w:tc>
          <w:tcPr>
            <w:tcW w:w="4397" w:type="pct"/>
          </w:tcPr>
          <w:p w14:paraId="0C7BDCB9" w14:textId="77777777" w:rsidR="002050A8" w:rsidRPr="003B5061" w:rsidRDefault="002050A8" w:rsidP="0068505E">
            <w:pPr>
              <w:pStyle w:val="Compact"/>
            </w:pPr>
            <w:r>
              <w:t>N/A</w:t>
            </w:r>
          </w:p>
        </w:tc>
      </w:tr>
      <w:tr w:rsidR="002050A8" w14:paraId="04F662E5" w14:textId="77777777" w:rsidTr="0068505E">
        <w:tc>
          <w:tcPr>
            <w:tcW w:w="603" w:type="pct"/>
          </w:tcPr>
          <w:p w14:paraId="5CA3B692" w14:textId="77777777" w:rsidR="002050A8" w:rsidRDefault="002050A8" w:rsidP="00D32DF2">
            <w:pPr>
              <w:pStyle w:val="Compact"/>
            </w:pPr>
            <w:r>
              <w:t>HTTP Response (Success)</w:t>
            </w:r>
          </w:p>
        </w:tc>
        <w:tc>
          <w:tcPr>
            <w:tcW w:w="4397" w:type="pct"/>
          </w:tcPr>
          <w:p w14:paraId="0F9FEA90" w14:textId="77777777" w:rsidR="002050A8" w:rsidRDefault="002050A8" w:rsidP="008B6BCD">
            <w:pPr>
              <w:pStyle w:val="Compact"/>
            </w:pPr>
            <w:r>
              <w:t>200 OK</w:t>
            </w:r>
          </w:p>
        </w:tc>
      </w:tr>
      <w:tr w:rsidR="002050A8" w14:paraId="21F3908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B3C90BA" w14:textId="77777777" w:rsidR="002050A8" w:rsidRDefault="002050A8" w:rsidP="00D32DF2">
            <w:pPr>
              <w:pStyle w:val="Compact"/>
            </w:pPr>
            <w:r>
              <w:t>Output</w:t>
            </w:r>
          </w:p>
        </w:tc>
        <w:tc>
          <w:tcPr>
            <w:tcW w:w="4397" w:type="pct"/>
          </w:tcPr>
          <w:p w14:paraId="5D892FD9" w14:textId="5F64353D" w:rsidR="002050A8" w:rsidRDefault="002050A8" w:rsidP="00D32DF2">
            <w:pPr>
              <w:pStyle w:val="Compact"/>
            </w:pPr>
            <w:r>
              <w:t>Message (</w:t>
            </w:r>
            <w:proofErr w:type="spellStart"/>
            <w:r w:rsidR="003C5D4F">
              <w:fldChar w:fldCharType="begin"/>
            </w:r>
            <w:r w:rsidR="00A3104D">
              <w:instrText>HYPERLINK  \l "_Message_1"</w:instrText>
            </w:r>
            <w:r w:rsidR="003C5D4F">
              <w:fldChar w:fldCharType="separate"/>
            </w:r>
            <w:proofErr w:type="gramStart"/>
            <w:r w:rsidRPr="000667E2">
              <w:rPr>
                <w:rStyle w:val="Hyperlink"/>
              </w:rPr>
              <w:t>json:Message</w:t>
            </w:r>
            <w:proofErr w:type="spellEnd"/>
            <w:proofErr w:type="gramEnd"/>
            <w:r w:rsidR="003C5D4F">
              <w:rPr>
                <w:rStyle w:val="Hyperlink"/>
              </w:rPr>
              <w:fldChar w:fldCharType="end"/>
            </w:r>
            <w:r>
              <w:t>)</w:t>
            </w:r>
            <w:ins w:id="471" w:author="Matt Selway" w:date="2020-07-21T18:06:00Z">
              <w:r w:rsidR="00A3104D">
                <w:t xml:space="preserve"> [1], composed of:</w:t>
              </w:r>
            </w:ins>
          </w:p>
          <w:p w14:paraId="72FD7078"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0667E2">
              <w:rPr>
                <w:rStyle w:val="Hyperlink"/>
              </w:rPr>
              <w:t>json:string</w:t>
            </w:r>
            <w:proofErr w:type="spellEnd"/>
            <w:r w:rsidR="003C5D4F">
              <w:rPr>
                <w:rStyle w:val="Hyperlink"/>
              </w:rPr>
              <w:fldChar w:fldCharType="end"/>
            </w:r>
            <w:r>
              <w:t>) [1]</w:t>
            </w:r>
          </w:p>
          <w:p w14:paraId="7FD0A739"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667E2">
              <w:rPr>
                <w:rStyle w:val="Hyperlink"/>
              </w:rPr>
              <w:t>json:</w:t>
            </w:r>
            <w:hyperlink w:anchor="_MessageContent_1" w:history="1">
              <w:r w:rsidRPr="000667E2">
                <w:rPr>
                  <w:rStyle w:val="Hyperlink"/>
                </w:rPr>
                <w:t>MessageContent</w:t>
              </w:r>
              <w:proofErr w:type="spellEnd"/>
              <w:r w:rsidRPr="000667E2">
                <w:t>) [1]</w:t>
              </w:r>
            </w:hyperlink>
          </w:p>
          <w:p w14:paraId="02AC2AD3" w14:textId="77777777" w:rsidR="002050A8" w:rsidRDefault="002050A8" w:rsidP="00D32DF2">
            <w:pPr>
              <w:pStyle w:val="ListParagraph"/>
              <w:numPr>
                <w:ilvl w:val="0"/>
                <w:numId w:val="3"/>
              </w:numPr>
            </w:pPr>
            <w:r>
              <w:lastRenderedPageBreak/>
              <w:t>Topic “</w:t>
            </w:r>
            <w:r w:rsidRPr="00343CC0">
              <w:t>topics</w:t>
            </w:r>
            <w:r>
              <w:t>”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Pr="000667E2">
              <w:rPr>
                <w:rStyle w:val="Hyperlink"/>
              </w:rPr>
              <w:t>json</w:t>
            </w:r>
            <w:r>
              <w:rPr>
                <w:rStyle w:val="Hyperlink"/>
              </w:rPr>
              <w:t>:string</w:t>
            </w:r>
            <w:proofErr w:type="spellEnd"/>
            <w:r w:rsidR="003C5D4F">
              <w:rPr>
                <w:rStyle w:val="Hyperlink"/>
              </w:rPr>
              <w:fldChar w:fldCharType="end"/>
            </w:r>
            <w:r>
              <w:t>) [1..*]</w:t>
            </w:r>
          </w:p>
        </w:tc>
      </w:tr>
      <w:tr w:rsidR="002050A8" w14:paraId="1D69F64C" w14:textId="77777777" w:rsidTr="0068505E">
        <w:trPr>
          <w:trHeight w:val="972"/>
        </w:trPr>
        <w:tc>
          <w:tcPr>
            <w:tcW w:w="603" w:type="pct"/>
          </w:tcPr>
          <w:p w14:paraId="17FC8DDF" w14:textId="77777777" w:rsidR="002050A8" w:rsidRDefault="002050A8" w:rsidP="00D32DF2">
            <w:pPr>
              <w:pStyle w:val="Compact"/>
            </w:pPr>
            <w:r>
              <w:lastRenderedPageBreak/>
              <w:t>HTTP Response</w:t>
            </w:r>
          </w:p>
          <w:p w14:paraId="4EDB7409" w14:textId="77777777" w:rsidR="002050A8" w:rsidRDefault="002050A8" w:rsidP="00D32DF2">
            <w:pPr>
              <w:pStyle w:val="Compact"/>
            </w:pPr>
            <w:r>
              <w:t>(Error)</w:t>
            </w:r>
          </w:p>
        </w:tc>
        <w:tc>
          <w:tcPr>
            <w:tcW w:w="4397" w:type="pct"/>
          </w:tcPr>
          <w:p w14:paraId="53FF56CF"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 404 Not Found</w:t>
            </w:r>
          </w:p>
          <w:p w14:paraId="05B21F5D"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Pr="00D44B31">
              <w:t xml:space="preserve"> – session exists but does not correspond to a </w:t>
            </w:r>
            <w:r>
              <w:t xml:space="preserve">subscription </w:t>
            </w:r>
            <w:r w:rsidRPr="00D44B31">
              <w:t>session type</w:t>
            </w:r>
          </w:p>
        </w:tc>
      </w:tr>
    </w:tbl>
    <w:p w14:paraId="051A8E57" w14:textId="2FF9C4E3" w:rsidR="002050A8" w:rsidRDefault="002050A8" w:rsidP="002050A8">
      <w:pPr>
        <w:pStyle w:val="Note"/>
      </w:pPr>
      <w:r>
        <w:t>NOTE</w:t>
      </w:r>
      <w:r>
        <w:tab/>
        <w:t>A no message response is returned as a 404 Not Found rather than an "empty" message as it maps better to the concept of resources in a REST</w:t>
      </w:r>
      <w:del w:id="472" w:author="Matt Selway" w:date="2020-07-21T18:07:00Z">
        <w:r w:rsidDel="00A3104D">
          <w:delText>ful</w:delText>
        </w:r>
      </w:del>
      <w:r>
        <w:t xml:space="preserve"> API</w:t>
      </w:r>
      <w:del w:id="473" w:author="Matt Selway" w:date="2020-07-21T18:07:00Z">
        <w:r w:rsidDel="00A3104D">
          <w:delText xml:space="preserve">. </w:delText>
        </w:r>
      </w:del>
      <w:ins w:id="474" w:author="Matt Selway" w:date="2020-07-21T18:07:00Z">
        <w:r w:rsidR="00A3104D">
          <w:t xml:space="preserve">: </w:t>
        </w:r>
      </w:ins>
      <w:del w:id="475" w:author="Matt Selway" w:date="2020-07-21T18:07:00Z">
        <w:r w:rsidDel="00A3104D">
          <w:delText xml:space="preserve">If </w:delText>
        </w:r>
      </w:del>
      <w:ins w:id="476" w:author="Matt Selway" w:date="2020-07-21T18:07:00Z">
        <w:r w:rsidR="00A3104D">
          <w:t xml:space="preserve">if </w:t>
        </w:r>
      </w:ins>
      <w:r>
        <w:t>there are no messages on the queue, the resource does not exist and, hence, 404 should be returned.</w:t>
      </w:r>
    </w:p>
    <w:p w14:paraId="66D35314" w14:textId="77777777" w:rsidR="002050A8" w:rsidRDefault="002050A8" w:rsidP="002050A8">
      <w:pPr>
        <w:pStyle w:val="Heading3"/>
      </w:pPr>
      <w:bookmarkStart w:id="477" w:name="_Toc46269770"/>
      <w:r>
        <w:t>Remove Publication</w:t>
      </w:r>
      <w:bookmarkEnd w:id="457"/>
      <w:bookmarkEnd w:id="458"/>
      <w:bookmarkEnd w:id="477"/>
    </w:p>
    <w:p w14:paraId="54271E4D" w14:textId="77777777" w:rsidR="002050A8" w:rsidRPr="009E21ED" w:rsidRDefault="002050A8" w:rsidP="002050A8">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7E6895D7"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C2495C" w14:textId="77777777" w:rsidR="002050A8" w:rsidRDefault="002050A8" w:rsidP="00D32DF2">
            <w:pPr>
              <w:pStyle w:val="Compact"/>
            </w:pPr>
            <w:r>
              <w:t>Name</w:t>
            </w:r>
          </w:p>
        </w:tc>
        <w:tc>
          <w:tcPr>
            <w:tcW w:w="0" w:type="auto"/>
          </w:tcPr>
          <w:p w14:paraId="67854302" w14:textId="77777777" w:rsidR="002050A8" w:rsidRDefault="002050A8" w:rsidP="00D32DF2">
            <w:pPr>
              <w:pStyle w:val="Compact"/>
            </w:pPr>
            <w:proofErr w:type="spellStart"/>
            <w:r>
              <w:t>RemovePublication</w:t>
            </w:r>
            <w:proofErr w:type="spellEnd"/>
          </w:p>
        </w:tc>
      </w:tr>
      <w:tr w:rsidR="002050A8" w14:paraId="676F38D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D494B73" w14:textId="77777777" w:rsidR="002050A8" w:rsidRDefault="002050A8" w:rsidP="00D32DF2">
            <w:pPr>
              <w:pStyle w:val="Compact"/>
            </w:pPr>
            <w:r>
              <w:t>Description</w:t>
            </w:r>
          </w:p>
        </w:tc>
        <w:tc>
          <w:tcPr>
            <w:tcW w:w="0" w:type="auto"/>
          </w:tcPr>
          <w:p w14:paraId="4FE03572" w14:textId="77777777" w:rsidR="002050A8" w:rsidRDefault="002050A8" w:rsidP="00D32DF2">
            <w:pPr>
              <w:pStyle w:val="Compact"/>
            </w:pPr>
            <w:r>
              <w:t>Removes the first, if any, publication message in the subscription queue.</w:t>
            </w:r>
          </w:p>
        </w:tc>
      </w:tr>
      <w:tr w:rsidR="002050A8" w14:paraId="05E6FC31" w14:textId="77777777" w:rsidTr="00D32DF2">
        <w:tc>
          <w:tcPr>
            <w:tcW w:w="0" w:type="auto"/>
          </w:tcPr>
          <w:p w14:paraId="30E5906A" w14:textId="77777777" w:rsidR="002050A8" w:rsidRDefault="002050A8" w:rsidP="00D32DF2">
            <w:pPr>
              <w:pStyle w:val="Compact"/>
            </w:pPr>
            <w:r>
              <w:t>Input</w:t>
            </w:r>
          </w:p>
        </w:tc>
        <w:tc>
          <w:tcPr>
            <w:tcW w:w="0" w:type="auto"/>
          </w:tcPr>
          <w:p w14:paraId="71E1FE55" w14:textId="77777777" w:rsidR="002050A8" w:rsidRDefault="002050A8" w:rsidP="00D32DF2">
            <w:pPr>
              <w:pStyle w:val="Compact"/>
            </w:pPr>
            <w:proofErr w:type="spellStart"/>
            <w:r>
              <w:t>SessionID</w:t>
            </w:r>
            <w:proofErr w:type="spellEnd"/>
            <w:r>
              <w:t xml:space="preserve"> [1]</w:t>
            </w:r>
          </w:p>
        </w:tc>
      </w:tr>
      <w:tr w:rsidR="002050A8" w14:paraId="6ACA301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9659A47" w14:textId="77777777" w:rsidR="002050A8" w:rsidRDefault="002050A8" w:rsidP="00D32DF2">
            <w:pPr>
              <w:pStyle w:val="Compact"/>
            </w:pPr>
            <w:r>
              <w:t>Behavior</w:t>
            </w:r>
          </w:p>
        </w:tc>
        <w:tc>
          <w:tcPr>
            <w:tcW w:w="0" w:type="auto"/>
          </w:tcPr>
          <w:p w14:paraId="19DC4B4B" w14:textId="77777777" w:rsidR="002050A8" w:rsidRDefault="002050A8" w:rsidP="00D32DF2">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14:paraId="33414A3F"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08CC643B" w14:textId="77777777" w:rsidTr="00D32DF2">
        <w:tc>
          <w:tcPr>
            <w:tcW w:w="0" w:type="auto"/>
          </w:tcPr>
          <w:p w14:paraId="69A4076C" w14:textId="77777777" w:rsidR="002050A8" w:rsidRDefault="002050A8" w:rsidP="00D32DF2">
            <w:pPr>
              <w:pStyle w:val="Compact"/>
            </w:pPr>
            <w:r>
              <w:t>Output</w:t>
            </w:r>
          </w:p>
        </w:tc>
        <w:tc>
          <w:tcPr>
            <w:tcW w:w="0" w:type="auto"/>
          </w:tcPr>
          <w:p w14:paraId="54BD9A11" w14:textId="77777777" w:rsidR="002050A8" w:rsidRDefault="002050A8" w:rsidP="00D32DF2">
            <w:pPr>
              <w:pStyle w:val="Compact"/>
            </w:pPr>
            <w:r>
              <w:t>N/A</w:t>
            </w:r>
          </w:p>
        </w:tc>
      </w:tr>
      <w:tr w:rsidR="002050A8" w14:paraId="7BD124B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42DEE0C" w14:textId="77777777" w:rsidR="002050A8" w:rsidRDefault="002050A8" w:rsidP="00D32DF2">
            <w:pPr>
              <w:pStyle w:val="Compact"/>
            </w:pPr>
            <w:r>
              <w:t>Faults</w:t>
            </w:r>
          </w:p>
        </w:tc>
        <w:tc>
          <w:tcPr>
            <w:tcW w:w="0" w:type="auto"/>
          </w:tcPr>
          <w:p w14:paraId="11120832" w14:textId="77777777" w:rsidR="002050A8" w:rsidRDefault="002050A8" w:rsidP="00D32DF2">
            <w:pPr>
              <w:pStyle w:val="Compact"/>
            </w:pPr>
            <w:proofErr w:type="spellStart"/>
            <w:r>
              <w:t>SessionFault</w:t>
            </w:r>
            <w:proofErr w:type="spellEnd"/>
          </w:p>
        </w:tc>
      </w:tr>
    </w:tbl>
    <w:p w14:paraId="217AE71D" w14:textId="77777777" w:rsidR="002050A8" w:rsidRDefault="002050A8" w:rsidP="002050A8">
      <w:pPr>
        <w:pStyle w:val="Heading4"/>
      </w:pPr>
      <w:bookmarkStart w:id="478" w:name="close-subscription-session"/>
      <w:bookmarkStart w:id="479" w:name="_Toc25357179"/>
      <w:bookmarkEnd w:id="478"/>
      <w:r>
        <w:t>SOAP Interface</w:t>
      </w:r>
    </w:p>
    <w:p w14:paraId="0300FA9D" w14:textId="77777777" w:rsidR="002050A8" w:rsidRDefault="002050A8" w:rsidP="002050A8">
      <w:pPr>
        <w:pStyle w:val="BodyText"/>
      </w:pPr>
      <w:r>
        <w:t>The Remove Publication general interface is mapped into SOAP 1.1/1.2 as embedded XML schemas in WSDL descriptions according to the following schema types.</w:t>
      </w:r>
    </w:p>
    <w:p w14:paraId="579AF98E" w14:textId="77777777" w:rsidR="002050A8" w:rsidRDefault="002050A8" w:rsidP="002050A8">
      <w:pPr>
        <w:pStyle w:val="BodyText"/>
      </w:pPr>
      <w:r>
        <w:t>The behavior of the SOAP interface MUST conform to that of the general description.</w:t>
      </w:r>
    </w:p>
    <w:tbl>
      <w:tblPr>
        <w:tblStyle w:val="ListTable2"/>
        <w:tblW w:w="5000" w:type="pct"/>
        <w:tblBorders>
          <w:top w:val="none" w:sz="0" w:space="0" w:color="auto"/>
          <w:bottom w:val="none" w:sz="0" w:space="0" w:color="auto"/>
          <w:insideH w:val="none" w:sz="0" w:space="0" w:color="auto"/>
        </w:tblBorders>
        <w:tblLook w:val="0420" w:firstRow="1" w:lastRow="0" w:firstColumn="0" w:lastColumn="0" w:noHBand="0" w:noVBand="1"/>
      </w:tblPr>
      <w:tblGrid>
        <w:gridCol w:w="1216"/>
        <w:gridCol w:w="8864"/>
      </w:tblGrid>
      <w:tr w:rsidR="008B6BCD" w14:paraId="7DA676BB" w14:textId="77777777" w:rsidTr="00D32DF2">
        <w:trPr>
          <w:cnfStyle w:val="100000000000" w:firstRow="1" w:lastRow="0" w:firstColumn="0" w:lastColumn="0" w:oddVBand="0" w:evenVBand="0" w:oddHBand="0" w:evenHBand="0" w:firstRowFirstColumn="0" w:firstRowLastColumn="0" w:lastRowFirstColumn="0" w:lastRowLastColumn="0"/>
          <w:ins w:id="480" w:author="Matt Selway" w:date="2020-07-22T00:39:00Z"/>
        </w:trPr>
        <w:tc>
          <w:tcPr>
            <w:tcW w:w="603" w:type="pct"/>
          </w:tcPr>
          <w:p w14:paraId="6A5EDE41" w14:textId="43AE1383" w:rsidR="008B6BCD" w:rsidRPr="0068505E" w:rsidRDefault="008B6BCD" w:rsidP="0068505E">
            <w:pPr>
              <w:pStyle w:val="Compact"/>
              <w:rPr>
                <w:ins w:id="481" w:author="Matt Selway" w:date="2020-07-22T00:39:00Z"/>
              </w:rPr>
            </w:pPr>
            <w:ins w:id="482" w:author="Matt Selway" w:date="2020-07-22T00:39:00Z">
              <w:r>
                <w:t>Name</w:t>
              </w:r>
            </w:ins>
          </w:p>
        </w:tc>
        <w:tc>
          <w:tcPr>
            <w:tcW w:w="4397" w:type="pct"/>
          </w:tcPr>
          <w:p w14:paraId="548140F9" w14:textId="78EF304E" w:rsidR="008B6BCD" w:rsidRPr="0068505E" w:rsidRDefault="008B6BCD" w:rsidP="0068505E">
            <w:pPr>
              <w:pStyle w:val="Compact"/>
              <w:rPr>
                <w:ins w:id="483" w:author="Matt Selway" w:date="2020-07-22T00:39:00Z"/>
              </w:rPr>
            </w:pPr>
            <w:proofErr w:type="spellStart"/>
            <w:ins w:id="484" w:author="Matt Selway" w:date="2020-07-22T00:39:00Z">
              <w:r>
                <w:t>RemovePublication</w:t>
              </w:r>
              <w:proofErr w:type="spellEnd"/>
            </w:ins>
          </w:p>
        </w:tc>
      </w:tr>
      <w:tr w:rsidR="002050A8" w14:paraId="53513EAB"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F648FFB" w14:textId="77777777" w:rsidR="002050A8" w:rsidRPr="0068505E" w:rsidRDefault="002050A8" w:rsidP="00D32DF2">
            <w:pPr>
              <w:pStyle w:val="Compact"/>
            </w:pPr>
            <w:r w:rsidRPr="0068505E">
              <w:t>Input</w:t>
            </w:r>
          </w:p>
        </w:tc>
        <w:tc>
          <w:tcPr>
            <w:tcW w:w="4397" w:type="pct"/>
          </w:tcPr>
          <w:p w14:paraId="7FF48764" w14:textId="77777777" w:rsidR="002050A8" w:rsidRPr="0068505E" w:rsidRDefault="002050A8" w:rsidP="0068505E">
            <w:pPr>
              <w:pStyle w:val="Compact"/>
            </w:pPr>
            <w:proofErr w:type="spellStart"/>
            <w:r w:rsidRPr="0068505E">
              <w:t>RemovePublication</w:t>
            </w:r>
            <w:proofErr w:type="spellEnd"/>
            <w:r w:rsidRPr="0068505E">
              <w:t xml:space="preserve"> (</w:t>
            </w:r>
            <w:proofErr w:type="spellStart"/>
            <w:r w:rsidR="003C5D4F" w:rsidRPr="008B6BCD">
              <w:fldChar w:fldCharType="begin"/>
            </w:r>
            <w:r w:rsidR="003C5D4F" w:rsidRPr="0068505E">
              <w:instrText xml:space="preserve"> HYPERLINK "http://www.openoandm.org/isbm/2.0/wsdl/ConsumerPublicationService.wsdl" </w:instrText>
            </w:r>
            <w:r w:rsidR="003C5D4F" w:rsidRPr="0068505E">
              <w:fldChar w:fldCharType="separate"/>
            </w:r>
            <w:r w:rsidRPr="0068505E">
              <w:rPr>
                <w:rStyle w:val="Hyperlink"/>
              </w:rPr>
              <w:t>isbm:RemovePublication</w:t>
            </w:r>
            <w:proofErr w:type="spellEnd"/>
            <w:r w:rsidR="003C5D4F" w:rsidRPr="0068505E">
              <w:rPr>
                <w:rStyle w:val="Hyperlink"/>
              </w:rPr>
              <w:fldChar w:fldCharType="end"/>
            </w:r>
            <w:r w:rsidRPr="0068505E">
              <w:t>)</w:t>
            </w:r>
          </w:p>
          <w:p w14:paraId="62FB073B" w14:textId="77777777" w:rsidR="002050A8" w:rsidRPr="0068505E" w:rsidRDefault="002050A8" w:rsidP="00D32DF2">
            <w:pPr>
              <w:pStyle w:val="ListParagraph"/>
              <w:numPr>
                <w:ilvl w:val="0"/>
                <w:numId w:val="3"/>
              </w:numPr>
            </w:pPr>
            <w:proofErr w:type="spellStart"/>
            <w:r w:rsidRPr="0068505E">
              <w:t>SessionID</w:t>
            </w:r>
            <w:proofErr w:type="spellEnd"/>
            <w:r w:rsidRPr="0068505E">
              <w:t xml:space="preserve"> (</w:t>
            </w:r>
            <w:proofErr w:type="spellStart"/>
            <w:r w:rsidR="003C5D4F" w:rsidRPr="0068505E">
              <w:fldChar w:fldCharType="begin"/>
            </w:r>
            <w:r w:rsidR="003C5D4F" w:rsidRPr="0068505E">
              <w:instrText xml:space="preserve"> HYPERLINK "http://www.w3.org/TR/xmlschema-2/" \l "string" \h </w:instrText>
            </w:r>
            <w:r w:rsidR="003C5D4F" w:rsidRPr="0068505E">
              <w:fldChar w:fldCharType="separate"/>
            </w:r>
            <w:r w:rsidRPr="0068505E">
              <w:rPr>
                <w:rStyle w:val="Hyperlink"/>
              </w:rPr>
              <w:t>xs:string</w:t>
            </w:r>
            <w:proofErr w:type="spellEnd"/>
            <w:r w:rsidR="003C5D4F" w:rsidRPr="0068505E">
              <w:rPr>
                <w:rStyle w:val="Hyperlink"/>
              </w:rPr>
              <w:fldChar w:fldCharType="end"/>
            </w:r>
            <w:r w:rsidRPr="0068505E">
              <w:t>) [1]</w:t>
            </w:r>
          </w:p>
        </w:tc>
      </w:tr>
      <w:tr w:rsidR="002050A8" w14:paraId="64C47986" w14:textId="77777777" w:rsidTr="00D32DF2">
        <w:tc>
          <w:tcPr>
            <w:tcW w:w="603" w:type="pct"/>
          </w:tcPr>
          <w:p w14:paraId="6EDE16F6" w14:textId="77777777" w:rsidR="002050A8" w:rsidRDefault="002050A8" w:rsidP="00D32DF2">
            <w:pPr>
              <w:pStyle w:val="Compact"/>
            </w:pPr>
            <w:r>
              <w:t>Output</w:t>
            </w:r>
          </w:p>
        </w:tc>
        <w:tc>
          <w:tcPr>
            <w:tcW w:w="4397" w:type="pct"/>
          </w:tcPr>
          <w:p w14:paraId="5923CA56" w14:textId="77777777" w:rsidR="002050A8" w:rsidRPr="00957F55" w:rsidRDefault="002050A8" w:rsidP="0068505E">
            <w:pPr>
              <w:pStyle w:val="Compact"/>
              <w:rPr>
                <w:bCs/>
              </w:rPr>
            </w:pPr>
            <w:proofErr w:type="spellStart"/>
            <w:r w:rsidRPr="00081827">
              <w:t>Remove</w:t>
            </w:r>
            <w:r w:rsidRPr="00207E7C">
              <w:t>Publication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bCs/>
              </w:rPr>
              <w:t>isbm:</w:t>
            </w:r>
            <w:r w:rsidRPr="00C23057">
              <w:rPr>
                <w:rStyle w:val="Hyperlink"/>
              </w:rPr>
              <w:t>RemovePublicationResponse</w:t>
            </w:r>
            <w:proofErr w:type="spellEnd"/>
            <w:r w:rsidR="003C5D4F">
              <w:rPr>
                <w:rStyle w:val="Hyperlink"/>
              </w:rPr>
              <w:fldChar w:fldCharType="end"/>
            </w:r>
            <w:r w:rsidRPr="00957F55">
              <w:rPr>
                <w:bCs/>
              </w:rPr>
              <w:t>)</w:t>
            </w:r>
          </w:p>
          <w:p w14:paraId="4D161F88" w14:textId="77777777" w:rsidR="002050A8" w:rsidRPr="00957F55" w:rsidRDefault="002050A8" w:rsidP="00D32DF2">
            <w:pPr>
              <w:pStyle w:val="ListParagraph"/>
              <w:numPr>
                <w:ilvl w:val="0"/>
                <w:numId w:val="3"/>
              </w:numPr>
            </w:pPr>
            <w:r>
              <w:t>No Content</w:t>
            </w:r>
          </w:p>
        </w:tc>
      </w:tr>
      <w:tr w:rsidR="002050A8" w14:paraId="02CA2E0F" w14:textId="77777777" w:rsidTr="00D32DF2">
        <w:trPr>
          <w:cnfStyle w:val="000000100000" w:firstRow="0" w:lastRow="0" w:firstColumn="0" w:lastColumn="0" w:oddVBand="0" w:evenVBand="0" w:oddHBand="1" w:evenHBand="0" w:firstRowFirstColumn="0" w:firstRowLastColumn="0" w:lastRowFirstColumn="0" w:lastRowLastColumn="0"/>
        </w:trPr>
        <w:tc>
          <w:tcPr>
            <w:tcW w:w="603" w:type="pct"/>
          </w:tcPr>
          <w:p w14:paraId="6076F0B4" w14:textId="77777777" w:rsidR="002050A8" w:rsidRDefault="002050A8" w:rsidP="00D32DF2">
            <w:pPr>
              <w:pStyle w:val="Compact"/>
            </w:pPr>
            <w:r>
              <w:t>Faults</w:t>
            </w:r>
          </w:p>
        </w:tc>
        <w:tc>
          <w:tcPr>
            <w:tcW w:w="4397" w:type="pct"/>
          </w:tcPr>
          <w:p w14:paraId="4DFD203A" w14:textId="77777777" w:rsidR="002050A8" w:rsidRDefault="002050A8" w:rsidP="008B6BCD">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rPr>
              <w:t>isbm:SessionFault</w:t>
            </w:r>
            <w:proofErr w:type="spellEnd"/>
            <w:r w:rsidR="003C5D4F">
              <w:rPr>
                <w:rStyle w:val="Hyperlink"/>
              </w:rPr>
              <w:fldChar w:fldCharType="end"/>
            </w:r>
            <w:r>
              <w:t>)</w:t>
            </w:r>
          </w:p>
        </w:tc>
      </w:tr>
    </w:tbl>
    <w:p w14:paraId="2155B8E3" w14:textId="77777777" w:rsidR="002050A8" w:rsidRDefault="002050A8" w:rsidP="002050A8">
      <w:pPr>
        <w:pStyle w:val="Heading4"/>
      </w:pPr>
      <w:r>
        <w:t>REST Interface</w:t>
      </w:r>
    </w:p>
    <w:p w14:paraId="70A2A239" w14:textId="77777777" w:rsidR="002050A8" w:rsidRDefault="002050A8" w:rsidP="002050A8">
      <w:pPr>
        <w:pStyle w:val="BodyText"/>
      </w:pPr>
      <w:r>
        <w:t xml:space="preserve">The Remove Publication general interface is mapped into a RESTful interface as an </w:t>
      </w:r>
      <w:proofErr w:type="spellStart"/>
      <w:r>
        <w:t>OpenAPI</w:t>
      </w:r>
      <w:proofErr w:type="spellEnd"/>
      <w:r>
        <w:t xml:space="preserve"> description according to the following rules.</w:t>
      </w:r>
    </w:p>
    <w:p w14:paraId="2A3659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Change w:id="485">
          <w:tblGrid>
            <w:gridCol w:w="1216"/>
            <w:gridCol w:w="8864"/>
          </w:tblGrid>
        </w:tblGridChange>
      </w:tblGrid>
      <w:tr w:rsidR="008B6BCD" w14:paraId="69120147" w14:textId="77777777" w:rsidTr="008B6BCD">
        <w:trPr>
          <w:cnfStyle w:val="100000000000" w:firstRow="1" w:lastRow="0" w:firstColumn="0" w:lastColumn="0" w:oddVBand="0" w:evenVBand="0" w:oddHBand="0" w:evenHBand="0" w:firstRowFirstColumn="0" w:firstRowLastColumn="0" w:lastRowFirstColumn="0" w:lastRowLastColumn="0"/>
          <w:ins w:id="486" w:author="Matt Selway" w:date="2020-07-22T00:39:00Z"/>
        </w:trPr>
        <w:tc>
          <w:tcPr>
            <w:tcW w:w="603" w:type="pct"/>
          </w:tcPr>
          <w:p w14:paraId="4CA455E5" w14:textId="0DDDF797" w:rsidR="008B6BCD" w:rsidRPr="003B5061" w:rsidRDefault="008B6BCD" w:rsidP="0068505E">
            <w:pPr>
              <w:pStyle w:val="Compact"/>
              <w:rPr>
                <w:ins w:id="487" w:author="Matt Selway" w:date="2020-07-22T00:39:00Z"/>
              </w:rPr>
            </w:pPr>
            <w:ins w:id="488" w:author="Matt Selway" w:date="2020-07-22T00:39:00Z">
              <w:r>
                <w:t>Name</w:t>
              </w:r>
            </w:ins>
          </w:p>
        </w:tc>
        <w:tc>
          <w:tcPr>
            <w:tcW w:w="4397" w:type="pct"/>
          </w:tcPr>
          <w:p w14:paraId="57801E29" w14:textId="39785EEC" w:rsidR="008B6BCD" w:rsidRDefault="008B6BCD" w:rsidP="0068505E">
            <w:pPr>
              <w:pStyle w:val="Compact"/>
              <w:rPr>
                <w:ins w:id="489" w:author="Matt Selway" w:date="2020-07-22T00:39:00Z"/>
                <w:bCs w:val="0"/>
              </w:rPr>
            </w:pPr>
            <w:proofErr w:type="spellStart"/>
            <w:ins w:id="490" w:author="Matt Selway" w:date="2020-07-22T00:39:00Z">
              <w:r>
                <w:rPr>
                  <w:bCs w:val="0"/>
                </w:rPr>
                <w:t>RemovePublication</w:t>
              </w:r>
              <w:proofErr w:type="spellEnd"/>
            </w:ins>
          </w:p>
        </w:tc>
      </w:tr>
      <w:tr w:rsidR="002050A8" w14:paraId="3FADA7A1"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21AE3CB" w14:textId="77777777" w:rsidR="002050A8" w:rsidRPr="003B5061" w:rsidRDefault="002050A8" w:rsidP="0068505E">
            <w:pPr>
              <w:pStyle w:val="Compact"/>
            </w:pPr>
            <w:r w:rsidRPr="003B5061">
              <w:t>HTTP M</w:t>
            </w:r>
            <w:r>
              <w:t>ethod</w:t>
            </w:r>
          </w:p>
        </w:tc>
        <w:tc>
          <w:tcPr>
            <w:tcW w:w="4397" w:type="pct"/>
          </w:tcPr>
          <w:p w14:paraId="5CA1A116" w14:textId="77777777" w:rsidR="002050A8" w:rsidRPr="003B5061" w:rsidRDefault="002050A8" w:rsidP="0068505E">
            <w:pPr>
              <w:pStyle w:val="Compact"/>
            </w:pPr>
            <w:r>
              <w:t>DELETE</w:t>
            </w:r>
          </w:p>
        </w:tc>
      </w:tr>
      <w:tr w:rsidR="002050A8" w14:paraId="7EDBDB2B" w14:textId="77777777" w:rsidTr="0068505E">
        <w:tc>
          <w:tcPr>
            <w:tcW w:w="603" w:type="pct"/>
          </w:tcPr>
          <w:p w14:paraId="0404A5C8" w14:textId="77777777" w:rsidR="002050A8" w:rsidRPr="003B5061" w:rsidRDefault="002050A8" w:rsidP="0068505E">
            <w:pPr>
              <w:pStyle w:val="Compact"/>
            </w:pPr>
            <w:r>
              <w:lastRenderedPageBreak/>
              <w:t xml:space="preserve">URL </w:t>
            </w:r>
          </w:p>
        </w:tc>
        <w:tc>
          <w:tcPr>
            <w:tcW w:w="4397" w:type="pct"/>
          </w:tcPr>
          <w:p w14:paraId="41589869" w14:textId="77777777" w:rsidR="002050A8" w:rsidRPr="003B5061" w:rsidRDefault="002050A8" w:rsidP="0068505E">
            <w:pPr>
              <w:pStyle w:val="Compact"/>
            </w:pPr>
            <w:r w:rsidRPr="002D240C">
              <w:t>/sessions/{session-id}/publication</w:t>
            </w:r>
          </w:p>
        </w:tc>
      </w:tr>
      <w:tr w:rsidR="002050A8" w14:paraId="649604F3"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73F775" w14:textId="77777777" w:rsidR="002050A8" w:rsidRPr="003B5061" w:rsidRDefault="002050A8" w:rsidP="0068505E">
            <w:pPr>
              <w:pStyle w:val="Compact"/>
            </w:pPr>
            <w:r>
              <w:t>HTTP Body</w:t>
            </w:r>
          </w:p>
        </w:tc>
        <w:tc>
          <w:tcPr>
            <w:tcW w:w="4397" w:type="pct"/>
          </w:tcPr>
          <w:p w14:paraId="22E920A4" w14:textId="77777777" w:rsidR="002050A8" w:rsidRPr="003B5061" w:rsidRDefault="002050A8" w:rsidP="0068505E">
            <w:pPr>
              <w:pStyle w:val="Compact"/>
            </w:pPr>
            <w:r>
              <w:t>N/A</w:t>
            </w:r>
          </w:p>
        </w:tc>
      </w:tr>
      <w:tr w:rsidR="002050A8" w14:paraId="2618AFC7" w14:textId="77777777" w:rsidTr="0068505E">
        <w:tc>
          <w:tcPr>
            <w:tcW w:w="603" w:type="pct"/>
          </w:tcPr>
          <w:p w14:paraId="6A48C228" w14:textId="77777777" w:rsidR="002050A8" w:rsidRDefault="002050A8" w:rsidP="0068505E">
            <w:pPr>
              <w:pStyle w:val="Compact"/>
            </w:pPr>
            <w:r>
              <w:t>HTTP Response (Success)</w:t>
            </w:r>
          </w:p>
        </w:tc>
        <w:tc>
          <w:tcPr>
            <w:tcW w:w="4397" w:type="pct"/>
          </w:tcPr>
          <w:p w14:paraId="044D573F" w14:textId="77777777" w:rsidR="002050A8" w:rsidRDefault="002050A8" w:rsidP="0068505E">
            <w:pPr>
              <w:pStyle w:val="Compact"/>
            </w:pPr>
            <w:r>
              <w:t>204 No Content</w:t>
            </w:r>
          </w:p>
        </w:tc>
      </w:tr>
      <w:tr w:rsidR="002050A8" w14:paraId="51CF76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1C3F5C" w14:textId="77777777" w:rsidR="002050A8" w:rsidRDefault="002050A8" w:rsidP="0068505E">
            <w:pPr>
              <w:pStyle w:val="Compact"/>
            </w:pPr>
            <w:r>
              <w:t>Output</w:t>
            </w:r>
          </w:p>
        </w:tc>
        <w:tc>
          <w:tcPr>
            <w:tcW w:w="4397" w:type="pct"/>
          </w:tcPr>
          <w:p w14:paraId="02B76CA4" w14:textId="77777777" w:rsidR="002050A8" w:rsidRDefault="002050A8" w:rsidP="0068505E">
            <w:pPr>
              <w:pStyle w:val="Compact"/>
            </w:pPr>
            <w:r>
              <w:t>N/A</w:t>
            </w:r>
          </w:p>
        </w:tc>
      </w:tr>
      <w:tr w:rsidR="002050A8" w14:paraId="38700E37" w14:textId="77777777" w:rsidTr="0068505E">
        <w:trPr>
          <w:trHeight w:val="972"/>
        </w:trPr>
        <w:tc>
          <w:tcPr>
            <w:tcW w:w="603" w:type="pct"/>
          </w:tcPr>
          <w:p w14:paraId="1EF7F7E1" w14:textId="77777777" w:rsidR="002050A8" w:rsidRDefault="002050A8" w:rsidP="0068505E">
            <w:pPr>
              <w:pStyle w:val="Compact"/>
            </w:pPr>
            <w:r>
              <w:t>HTTP Response</w:t>
            </w:r>
          </w:p>
          <w:p w14:paraId="29ED2491" w14:textId="77777777" w:rsidR="002050A8" w:rsidRDefault="002050A8" w:rsidP="0068505E">
            <w:pPr>
              <w:pStyle w:val="Compact"/>
            </w:pPr>
            <w:r>
              <w:t>(Error)</w:t>
            </w:r>
          </w:p>
        </w:tc>
        <w:tc>
          <w:tcPr>
            <w:tcW w:w="4397" w:type="pct"/>
          </w:tcPr>
          <w:p w14:paraId="09A0A080"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 404 Not Found</w:t>
            </w:r>
          </w:p>
          <w:p w14:paraId="723A0F76"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w:t>
            </w:r>
            <w:r w:rsidRPr="00D44B31">
              <w:t xml:space="preserve">– session exists but does not correspond to a </w:t>
            </w:r>
            <w:r>
              <w:t xml:space="preserve">subscription </w:t>
            </w:r>
            <w:r w:rsidRPr="00D44B31">
              <w:t>session type</w:t>
            </w:r>
          </w:p>
        </w:tc>
      </w:tr>
    </w:tbl>
    <w:p w14:paraId="3DDE20A2" w14:textId="77777777" w:rsidR="002050A8" w:rsidRDefault="002050A8" w:rsidP="002050A8">
      <w:pPr>
        <w:pStyle w:val="Heading3"/>
      </w:pPr>
      <w:bookmarkStart w:id="491" w:name="_Ref41165985"/>
      <w:bookmarkStart w:id="492" w:name="_Toc46269771"/>
      <w:r>
        <w:t>Close Subscription Session</w:t>
      </w:r>
      <w:bookmarkEnd w:id="479"/>
      <w:bookmarkEnd w:id="491"/>
      <w:bookmarkEnd w:id="492"/>
    </w:p>
    <w:p w14:paraId="0D96B9BA" w14:textId="77777777" w:rsidR="002050A8" w:rsidRPr="009E21ED" w:rsidRDefault="002050A8" w:rsidP="002050A8">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4BD32433"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A5FC3FF" w14:textId="77777777" w:rsidR="002050A8" w:rsidRDefault="002050A8" w:rsidP="00D32DF2">
            <w:pPr>
              <w:pStyle w:val="Compact"/>
            </w:pPr>
            <w:r>
              <w:t>Name</w:t>
            </w:r>
          </w:p>
        </w:tc>
        <w:tc>
          <w:tcPr>
            <w:tcW w:w="0" w:type="auto"/>
          </w:tcPr>
          <w:p w14:paraId="76EF0D03" w14:textId="77777777" w:rsidR="002050A8" w:rsidRDefault="002050A8" w:rsidP="00D32DF2">
            <w:pPr>
              <w:pStyle w:val="Compact"/>
            </w:pPr>
            <w:proofErr w:type="spellStart"/>
            <w:r>
              <w:t>CloseSubscriptionSession</w:t>
            </w:r>
            <w:proofErr w:type="spellEnd"/>
          </w:p>
        </w:tc>
      </w:tr>
      <w:tr w:rsidR="002050A8" w14:paraId="5BCD453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2098F5" w14:textId="77777777" w:rsidR="002050A8" w:rsidRDefault="002050A8" w:rsidP="00D32DF2">
            <w:pPr>
              <w:pStyle w:val="Compact"/>
            </w:pPr>
            <w:r>
              <w:t>Description</w:t>
            </w:r>
          </w:p>
        </w:tc>
        <w:tc>
          <w:tcPr>
            <w:tcW w:w="0" w:type="auto"/>
          </w:tcPr>
          <w:p w14:paraId="4398E671" w14:textId="77777777" w:rsidR="002050A8" w:rsidRDefault="002050A8" w:rsidP="00D32DF2">
            <w:pPr>
              <w:pStyle w:val="Compact"/>
            </w:pPr>
            <w:r>
              <w:t>Closes a subscription session.</w:t>
            </w:r>
          </w:p>
        </w:tc>
      </w:tr>
      <w:tr w:rsidR="002050A8" w14:paraId="50A41E46" w14:textId="77777777" w:rsidTr="00D32DF2">
        <w:tc>
          <w:tcPr>
            <w:tcW w:w="0" w:type="auto"/>
          </w:tcPr>
          <w:p w14:paraId="6CE4D905" w14:textId="77777777" w:rsidR="002050A8" w:rsidRDefault="002050A8" w:rsidP="00D32DF2">
            <w:pPr>
              <w:pStyle w:val="Compact"/>
            </w:pPr>
            <w:r>
              <w:t>Input</w:t>
            </w:r>
          </w:p>
        </w:tc>
        <w:tc>
          <w:tcPr>
            <w:tcW w:w="0" w:type="auto"/>
          </w:tcPr>
          <w:p w14:paraId="22667BB2" w14:textId="77777777" w:rsidR="002050A8" w:rsidRDefault="002050A8" w:rsidP="00D32DF2">
            <w:pPr>
              <w:pStyle w:val="Compact"/>
            </w:pPr>
            <w:proofErr w:type="spellStart"/>
            <w:r>
              <w:t>SessionID</w:t>
            </w:r>
            <w:proofErr w:type="spellEnd"/>
            <w:r>
              <w:t xml:space="preserve"> [1]</w:t>
            </w:r>
          </w:p>
        </w:tc>
      </w:tr>
      <w:tr w:rsidR="002050A8" w14:paraId="09C617A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32A4FA0" w14:textId="77777777" w:rsidR="002050A8" w:rsidRDefault="002050A8" w:rsidP="00D32DF2">
            <w:pPr>
              <w:pStyle w:val="Compact"/>
            </w:pPr>
            <w:r>
              <w:t>Behavior</w:t>
            </w:r>
          </w:p>
        </w:tc>
        <w:tc>
          <w:tcPr>
            <w:tcW w:w="0" w:type="auto"/>
          </w:tcPr>
          <w:p w14:paraId="493D920E" w14:textId="77777777" w:rsidR="002050A8" w:rsidRDefault="002050A8" w:rsidP="00D32DF2">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 </w:t>
            </w:r>
          </w:p>
          <w:p w14:paraId="5A18F04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86FF9D4" w14:textId="77777777" w:rsidTr="00D32DF2">
        <w:tc>
          <w:tcPr>
            <w:tcW w:w="0" w:type="auto"/>
          </w:tcPr>
          <w:p w14:paraId="0F853470" w14:textId="77777777" w:rsidR="002050A8" w:rsidRDefault="002050A8" w:rsidP="00D32DF2">
            <w:pPr>
              <w:pStyle w:val="Compact"/>
            </w:pPr>
            <w:r>
              <w:t>Output</w:t>
            </w:r>
          </w:p>
        </w:tc>
        <w:tc>
          <w:tcPr>
            <w:tcW w:w="0" w:type="auto"/>
          </w:tcPr>
          <w:p w14:paraId="043961F7" w14:textId="77777777" w:rsidR="002050A8" w:rsidRDefault="002050A8" w:rsidP="00D32DF2">
            <w:pPr>
              <w:pStyle w:val="Compact"/>
            </w:pPr>
            <w:r>
              <w:t>N/A</w:t>
            </w:r>
          </w:p>
        </w:tc>
      </w:tr>
      <w:tr w:rsidR="002050A8" w14:paraId="5230E7D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ACFFD39" w14:textId="77777777" w:rsidR="002050A8" w:rsidRDefault="002050A8" w:rsidP="00D32DF2">
            <w:pPr>
              <w:pStyle w:val="Compact"/>
            </w:pPr>
            <w:r>
              <w:t>Faults</w:t>
            </w:r>
          </w:p>
        </w:tc>
        <w:tc>
          <w:tcPr>
            <w:tcW w:w="0" w:type="auto"/>
          </w:tcPr>
          <w:p w14:paraId="48327149" w14:textId="77777777" w:rsidR="002050A8" w:rsidRDefault="002050A8" w:rsidP="00D32DF2">
            <w:pPr>
              <w:pStyle w:val="Compact"/>
            </w:pPr>
            <w:proofErr w:type="spellStart"/>
            <w:r>
              <w:t>SessionFault</w:t>
            </w:r>
            <w:proofErr w:type="spellEnd"/>
          </w:p>
        </w:tc>
      </w:tr>
    </w:tbl>
    <w:p w14:paraId="393B19A5" w14:textId="77777777" w:rsidR="002050A8" w:rsidRDefault="002050A8" w:rsidP="002050A8">
      <w:pPr>
        <w:pStyle w:val="Heading4"/>
      </w:pPr>
      <w:bookmarkStart w:id="493" w:name="provider-request-service"/>
      <w:bookmarkEnd w:id="493"/>
      <w:r>
        <w:t>SOAP Interface</w:t>
      </w:r>
    </w:p>
    <w:p w14:paraId="2B53900E" w14:textId="77777777" w:rsidR="002050A8" w:rsidRDefault="002050A8" w:rsidP="002050A8">
      <w:pPr>
        <w:pStyle w:val="BodyText"/>
      </w:pPr>
      <w:r>
        <w:t>The Close Subscription Session general interface is mapped into SOAP 1.1/1.2 as embedded XML schemas in WSDL descriptions according to the following schema types.</w:t>
      </w:r>
    </w:p>
    <w:p w14:paraId="3FCA3D02" w14:textId="77777777" w:rsidR="002050A8" w:rsidRDefault="002050A8" w:rsidP="002050A8">
      <w:pPr>
        <w:pStyle w:val="BodyText"/>
      </w:pPr>
      <w:r>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
      <w:tr w:rsidR="0017240E" w14:paraId="4FA9AE52" w14:textId="77777777" w:rsidTr="0068505E">
        <w:trPr>
          <w:cnfStyle w:val="100000000000" w:firstRow="1" w:lastRow="0" w:firstColumn="0" w:lastColumn="0" w:oddVBand="0" w:evenVBand="0" w:oddHBand="0" w:evenHBand="0" w:firstRowFirstColumn="0" w:firstRowLastColumn="0" w:lastRowFirstColumn="0" w:lastRowLastColumn="0"/>
          <w:ins w:id="494" w:author="Matt Selway" w:date="2020-07-22T00:40:00Z"/>
        </w:trPr>
        <w:tc>
          <w:tcPr>
            <w:tcW w:w="603" w:type="pct"/>
          </w:tcPr>
          <w:p w14:paraId="53335646" w14:textId="39E970A7" w:rsidR="0017240E" w:rsidRPr="002A6EA9" w:rsidRDefault="0017240E" w:rsidP="0068505E">
            <w:pPr>
              <w:pStyle w:val="Compact"/>
              <w:rPr>
                <w:ins w:id="495" w:author="Matt Selway" w:date="2020-07-22T00:40:00Z"/>
              </w:rPr>
            </w:pPr>
            <w:ins w:id="496" w:author="Matt Selway" w:date="2020-07-22T00:40:00Z">
              <w:r>
                <w:t>Name</w:t>
              </w:r>
            </w:ins>
          </w:p>
        </w:tc>
        <w:tc>
          <w:tcPr>
            <w:tcW w:w="4397" w:type="pct"/>
          </w:tcPr>
          <w:p w14:paraId="7381A527" w14:textId="0560A164" w:rsidR="0017240E" w:rsidRPr="002A6EA9" w:rsidRDefault="0017240E" w:rsidP="0068505E">
            <w:pPr>
              <w:pStyle w:val="Compact"/>
              <w:rPr>
                <w:ins w:id="497" w:author="Matt Selway" w:date="2020-07-22T00:40:00Z"/>
              </w:rPr>
            </w:pPr>
            <w:proofErr w:type="spellStart"/>
            <w:ins w:id="498" w:author="Matt Selway" w:date="2020-07-22T00:40:00Z">
              <w:r>
                <w:t>CloseSubscriptionSession</w:t>
              </w:r>
              <w:proofErr w:type="spellEnd"/>
            </w:ins>
          </w:p>
        </w:tc>
      </w:tr>
      <w:tr w:rsidR="002050A8" w14:paraId="15DFD70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C9339FC" w14:textId="77777777" w:rsidR="002050A8" w:rsidRPr="002A6EA9" w:rsidRDefault="002050A8" w:rsidP="00D32DF2">
            <w:pPr>
              <w:pStyle w:val="Compact"/>
              <w:rPr>
                <w:bCs/>
              </w:rPr>
            </w:pPr>
            <w:r w:rsidRPr="002A6EA9">
              <w:rPr>
                <w:bCs/>
              </w:rPr>
              <w:t>Input</w:t>
            </w:r>
          </w:p>
        </w:tc>
        <w:tc>
          <w:tcPr>
            <w:tcW w:w="4397" w:type="pct"/>
          </w:tcPr>
          <w:p w14:paraId="47246498" w14:textId="77777777" w:rsidR="002050A8" w:rsidRPr="002A6EA9" w:rsidRDefault="002050A8" w:rsidP="00D32DF2">
            <w:pPr>
              <w:rPr>
                <w:bCs/>
              </w:rPr>
            </w:pPr>
            <w:proofErr w:type="spellStart"/>
            <w:r w:rsidRPr="002A6EA9">
              <w:rPr>
                <w:bCs/>
              </w:rPr>
              <w:t>CloseSubscriptionSession</w:t>
            </w:r>
            <w:proofErr w:type="spellEnd"/>
            <w:r w:rsidRPr="002A6EA9">
              <w:rPr>
                <w:bCs/>
              </w:rPr>
              <w:t xml:space="preserve"> (</w:t>
            </w:r>
            <w:proofErr w:type="spellStart"/>
            <w:r w:rsidR="003C5D4F" w:rsidRPr="002A6EA9">
              <w:fldChar w:fldCharType="begin"/>
            </w:r>
            <w:r w:rsidR="003C5D4F" w:rsidRPr="002A6EA9">
              <w:rPr>
                <w:bCs/>
              </w:rPr>
              <w:instrText xml:space="preserve"> HYPERLINK "http://www.openoandm.org/isbm/2.0/wsdl/ConsumerPublicationService.wsdl" </w:instrText>
            </w:r>
            <w:r w:rsidR="003C5D4F" w:rsidRPr="002A6EA9">
              <w:fldChar w:fldCharType="separate"/>
            </w:r>
            <w:r w:rsidRPr="002A6EA9">
              <w:rPr>
                <w:rStyle w:val="Hyperlink"/>
                <w:bCs/>
              </w:rPr>
              <w:t>isbm:CloseSubscriptionSession</w:t>
            </w:r>
            <w:proofErr w:type="spellEnd"/>
            <w:r w:rsidR="003C5D4F" w:rsidRPr="002A6EA9">
              <w:rPr>
                <w:rStyle w:val="Hyperlink"/>
                <w:bCs/>
              </w:rPr>
              <w:fldChar w:fldCharType="end"/>
            </w:r>
            <w:r w:rsidRPr="002A6EA9">
              <w:rPr>
                <w:bCs/>
              </w:rPr>
              <w:t>)</w:t>
            </w:r>
          </w:p>
          <w:p w14:paraId="5A33F236" w14:textId="77777777" w:rsidR="002050A8" w:rsidRPr="002A6EA9" w:rsidRDefault="002050A8" w:rsidP="00D32DF2">
            <w:pPr>
              <w:pStyle w:val="ListParagraph"/>
              <w:numPr>
                <w:ilvl w:val="0"/>
                <w:numId w:val="3"/>
              </w:numPr>
              <w:rPr>
                <w:bCs/>
              </w:rPr>
            </w:pPr>
            <w:proofErr w:type="spellStart"/>
            <w:r w:rsidRPr="002A6EA9">
              <w:rPr>
                <w:bCs/>
              </w:rPr>
              <w:t>SessionID</w:t>
            </w:r>
            <w:proofErr w:type="spellEnd"/>
            <w:r w:rsidRPr="002A6EA9">
              <w:rPr>
                <w:bCs/>
              </w:rPr>
              <w:t xml:space="preserve"> (</w:t>
            </w:r>
            <w:proofErr w:type="spellStart"/>
            <w:r w:rsidR="003C5D4F" w:rsidRPr="002A6EA9">
              <w:fldChar w:fldCharType="begin"/>
            </w:r>
            <w:r w:rsidR="003C5D4F" w:rsidRPr="002A6EA9">
              <w:rPr>
                <w:bCs/>
              </w:rPr>
              <w:instrText xml:space="preserve"> HYPERLINK "http://www.w3.org/TR/xmlschema-2/" \l "string" \h </w:instrText>
            </w:r>
            <w:r w:rsidR="003C5D4F" w:rsidRPr="002A6EA9">
              <w:fldChar w:fldCharType="separate"/>
            </w:r>
            <w:r w:rsidRPr="002A6EA9">
              <w:rPr>
                <w:rStyle w:val="Hyperlink"/>
                <w:bCs/>
              </w:rPr>
              <w:t>xs:string</w:t>
            </w:r>
            <w:proofErr w:type="spellEnd"/>
            <w:r w:rsidR="003C5D4F" w:rsidRPr="002A6EA9">
              <w:rPr>
                <w:rStyle w:val="Hyperlink"/>
                <w:bCs/>
              </w:rPr>
              <w:fldChar w:fldCharType="end"/>
            </w:r>
            <w:r w:rsidRPr="002A6EA9">
              <w:rPr>
                <w:bCs/>
              </w:rPr>
              <w:t>) [1]</w:t>
            </w:r>
          </w:p>
        </w:tc>
      </w:tr>
      <w:tr w:rsidR="002050A8" w14:paraId="2770E973" w14:textId="77777777" w:rsidTr="0068505E">
        <w:tc>
          <w:tcPr>
            <w:tcW w:w="603" w:type="pct"/>
          </w:tcPr>
          <w:p w14:paraId="474950CE" w14:textId="77777777" w:rsidR="002050A8" w:rsidRDefault="002050A8" w:rsidP="00D32DF2">
            <w:pPr>
              <w:pStyle w:val="Compact"/>
            </w:pPr>
            <w:r>
              <w:t>Output</w:t>
            </w:r>
          </w:p>
        </w:tc>
        <w:tc>
          <w:tcPr>
            <w:tcW w:w="4397" w:type="pct"/>
          </w:tcPr>
          <w:p w14:paraId="62ADD530" w14:textId="77777777" w:rsidR="002050A8" w:rsidRPr="00957F55" w:rsidRDefault="002050A8" w:rsidP="00D32DF2">
            <w:pPr>
              <w:rPr>
                <w:bCs/>
              </w:rPr>
            </w:pPr>
            <w:proofErr w:type="spellStart"/>
            <w:r>
              <w:t>CloseSubscriptionSession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bCs/>
              </w:rPr>
              <w:t>isbm:</w:t>
            </w:r>
            <w:r w:rsidRPr="00C23057">
              <w:rPr>
                <w:rStyle w:val="Hyperlink"/>
              </w:rPr>
              <w:t>CloseSubscriptionSessionResponse</w:t>
            </w:r>
            <w:proofErr w:type="spellEnd"/>
            <w:r w:rsidR="003C5D4F">
              <w:rPr>
                <w:rStyle w:val="Hyperlink"/>
              </w:rPr>
              <w:fldChar w:fldCharType="end"/>
            </w:r>
            <w:r w:rsidRPr="00957F55">
              <w:rPr>
                <w:bCs/>
              </w:rPr>
              <w:t>)</w:t>
            </w:r>
          </w:p>
          <w:p w14:paraId="41D870EC" w14:textId="77777777" w:rsidR="002050A8" w:rsidRPr="00957F55" w:rsidRDefault="002050A8" w:rsidP="00D32DF2">
            <w:pPr>
              <w:pStyle w:val="ListParagraph"/>
              <w:numPr>
                <w:ilvl w:val="0"/>
                <w:numId w:val="3"/>
              </w:numPr>
            </w:pPr>
            <w:r>
              <w:t>No Content</w:t>
            </w:r>
          </w:p>
        </w:tc>
      </w:tr>
      <w:tr w:rsidR="002050A8" w14:paraId="64E96E8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1B8A0D8" w14:textId="77777777" w:rsidR="002050A8" w:rsidRDefault="002050A8" w:rsidP="00D32DF2">
            <w:pPr>
              <w:pStyle w:val="Compact"/>
            </w:pPr>
            <w:r>
              <w:t>Faults</w:t>
            </w:r>
          </w:p>
        </w:tc>
        <w:tc>
          <w:tcPr>
            <w:tcW w:w="4397" w:type="pct"/>
          </w:tcPr>
          <w:p w14:paraId="12FF3D90"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"http://www.openoandm.org/isbm/2.0/wsdl/ConsumerPublicationService.wsdl" </w:instrText>
            </w:r>
            <w:r w:rsidR="003C5D4F">
              <w:fldChar w:fldCharType="separate"/>
            </w:r>
            <w:r w:rsidRPr="00C23057">
              <w:rPr>
                <w:rStyle w:val="Hyperlink"/>
              </w:rPr>
              <w:t>isbm:SessionFault</w:t>
            </w:r>
            <w:proofErr w:type="spellEnd"/>
            <w:r w:rsidR="003C5D4F">
              <w:rPr>
                <w:rStyle w:val="Hyperlink"/>
              </w:rPr>
              <w:fldChar w:fldCharType="end"/>
            </w:r>
            <w:r>
              <w:t>)</w:t>
            </w:r>
          </w:p>
        </w:tc>
      </w:tr>
    </w:tbl>
    <w:p w14:paraId="6A428AEF" w14:textId="77777777" w:rsidR="002050A8" w:rsidRDefault="002050A8" w:rsidP="002050A8">
      <w:pPr>
        <w:pStyle w:val="Heading4"/>
      </w:pPr>
      <w:r>
        <w:t>REST Interface</w:t>
      </w:r>
    </w:p>
    <w:p w14:paraId="15D8D4C2" w14:textId="77777777" w:rsidR="002050A8" w:rsidRDefault="002050A8" w:rsidP="002050A8">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14:paraId="3A66D977" w14:textId="2F07842F" w:rsidR="002050A8" w:rsidRDefault="002050A8" w:rsidP="002050A8">
      <w:pPr>
        <w:pStyle w:val="BodyText"/>
      </w:pPr>
      <w:r>
        <w:lastRenderedPageBreak/>
        <w:t>The behavior of the REST interface MUST conform to that of the general description with necessary adjustments to conform to REST principles and HTTP specifications.</w:t>
      </w:r>
    </w:p>
    <w:p w14:paraId="0F9A7998"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17240E" w14:paraId="1BB263E9" w14:textId="77777777" w:rsidTr="0068505E">
        <w:trPr>
          <w:cnfStyle w:val="100000000000" w:firstRow="1" w:lastRow="0" w:firstColumn="0" w:lastColumn="0" w:oddVBand="0" w:evenVBand="0" w:oddHBand="0" w:evenHBand="0" w:firstRowFirstColumn="0" w:firstRowLastColumn="0" w:lastRowFirstColumn="0" w:lastRowLastColumn="0"/>
          <w:ins w:id="499" w:author="Matt Selway" w:date="2020-07-22T00:40:00Z"/>
        </w:trPr>
        <w:tc>
          <w:tcPr>
            <w:tcW w:w="603" w:type="pct"/>
          </w:tcPr>
          <w:p w14:paraId="48822333" w14:textId="7D595378" w:rsidR="0017240E" w:rsidRPr="003B5061" w:rsidRDefault="0017240E" w:rsidP="0068505E">
            <w:pPr>
              <w:pStyle w:val="Compact"/>
              <w:rPr>
                <w:ins w:id="500" w:author="Matt Selway" w:date="2020-07-22T00:40:00Z"/>
              </w:rPr>
            </w:pPr>
            <w:ins w:id="501" w:author="Matt Selway" w:date="2020-07-22T00:40:00Z">
              <w:r>
                <w:t>Name</w:t>
              </w:r>
            </w:ins>
          </w:p>
        </w:tc>
        <w:tc>
          <w:tcPr>
            <w:tcW w:w="4397" w:type="pct"/>
          </w:tcPr>
          <w:p w14:paraId="438D3837" w14:textId="7F4CD3B5" w:rsidR="0017240E" w:rsidRDefault="0017240E" w:rsidP="0068505E">
            <w:pPr>
              <w:pStyle w:val="Compact"/>
              <w:rPr>
                <w:ins w:id="502" w:author="Matt Selway" w:date="2020-07-22T00:40:00Z"/>
              </w:rPr>
            </w:pPr>
            <w:proofErr w:type="spellStart"/>
            <w:ins w:id="503" w:author="Matt Selway" w:date="2020-07-22T00:40:00Z">
              <w:r>
                <w:t>CloseSubscriptionSession</w:t>
              </w:r>
              <w:proofErr w:type="spellEnd"/>
            </w:ins>
          </w:p>
        </w:tc>
      </w:tr>
      <w:tr w:rsidR="002050A8" w14:paraId="56C6A75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6B16C8B" w14:textId="77777777" w:rsidR="002050A8" w:rsidRPr="003B5061" w:rsidRDefault="002050A8" w:rsidP="0068505E">
            <w:pPr>
              <w:pStyle w:val="Compact"/>
            </w:pPr>
            <w:r w:rsidRPr="003B5061">
              <w:t>HTTP M</w:t>
            </w:r>
            <w:r>
              <w:t>ethod</w:t>
            </w:r>
          </w:p>
        </w:tc>
        <w:tc>
          <w:tcPr>
            <w:tcW w:w="4397" w:type="pct"/>
          </w:tcPr>
          <w:p w14:paraId="2F9DE0D2" w14:textId="77777777" w:rsidR="002050A8" w:rsidRPr="003B5061" w:rsidRDefault="002050A8" w:rsidP="0068505E">
            <w:pPr>
              <w:pStyle w:val="Compact"/>
            </w:pPr>
            <w:r>
              <w:t>DELETE</w:t>
            </w:r>
          </w:p>
        </w:tc>
      </w:tr>
      <w:tr w:rsidR="002050A8" w14:paraId="457E610C" w14:textId="77777777" w:rsidTr="0068505E">
        <w:tc>
          <w:tcPr>
            <w:tcW w:w="603" w:type="pct"/>
          </w:tcPr>
          <w:p w14:paraId="1E0E8049" w14:textId="77777777" w:rsidR="002050A8" w:rsidRPr="003B5061" w:rsidRDefault="002050A8" w:rsidP="0068505E">
            <w:pPr>
              <w:pStyle w:val="Compact"/>
            </w:pPr>
            <w:r>
              <w:t xml:space="preserve">URL </w:t>
            </w:r>
          </w:p>
        </w:tc>
        <w:tc>
          <w:tcPr>
            <w:tcW w:w="4397" w:type="pct"/>
          </w:tcPr>
          <w:p w14:paraId="2D5C3588" w14:textId="77777777" w:rsidR="002050A8" w:rsidRPr="003B5061" w:rsidRDefault="002050A8" w:rsidP="0068505E">
            <w:pPr>
              <w:pStyle w:val="Compact"/>
            </w:pPr>
            <w:r w:rsidRPr="002D240C">
              <w:t>/sessions/{session-id}</w:t>
            </w:r>
          </w:p>
        </w:tc>
      </w:tr>
      <w:tr w:rsidR="002050A8" w14:paraId="316E273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C5DDD82" w14:textId="77777777" w:rsidR="002050A8" w:rsidRPr="003B5061" w:rsidRDefault="002050A8" w:rsidP="0068505E">
            <w:pPr>
              <w:pStyle w:val="Compact"/>
            </w:pPr>
            <w:r w:rsidRPr="00B303C3">
              <w:t xml:space="preserve">HTTP </w:t>
            </w:r>
            <w:r>
              <w:t>Body</w:t>
            </w:r>
          </w:p>
        </w:tc>
        <w:tc>
          <w:tcPr>
            <w:tcW w:w="4397" w:type="pct"/>
          </w:tcPr>
          <w:p w14:paraId="58077707" w14:textId="77777777" w:rsidR="002050A8" w:rsidRPr="003B5061" w:rsidRDefault="002050A8" w:rsidP="0068505E">
            <w:pPr>
              <w:pStyle w:val="Compact"/>
            </w:pPr>
            <w:r>
              <w:t>N/A</w:t>
            </w:r>
          </w:p>
        </w:tc>
      </w:tr>
      <w:tr w:rsidR="002050A8" w14:paraId="746EE254" w14:textId="77777777" w:rsidTr="0068505E">
        <w:tc>
          <w:tcPr>
            <w:tcW w:w="603" w:type="pct"/>
          </w:tcPr>
          <w:p w14:paraId="69E3B42F" w14:textId="77777777" w:rsidR="002050A8" w:rsidRDefault="002050A8" w:rsidP="0068505E">
            <w:pPr>
              <w:pStyle w:val="Compact"/>
            </w:pPr>
            <w:r>
              <w:t>HTTP Response (Success)</w:t>
            </w:r>
          </w:p>
        </w:tc>
        <w:tc>
          <w:tcPr>
            <w:tcW w:w="4397" w:type="pct"/>
          </w:tcPr>
          <w:p w14:paraId="5F84604A" w14:textId="77777777" w:rsidR="002050A8" w:rsidRDefault="002050A8" w:rsidP="0068505E">
            <w:pPr>
              <w:pStyle w:val="Compact"/>
            </w:pPr>
            <w:r>
              <w:t>204 No Content</w:t>
            </w:r>
          </w:p>
        </w:tc>
      </w:tr>
      <w:tr w:rsidR="002050A8" w14:paraId="6AF356B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CED9C7C" w14:textId="77777777" w:rsidR="002050A8" w:rsidRDefault="002050A8" w:rsidP="0068505E">
            <w:pPr>
              <w:pStyle w:val="Compact"/>
            </w:pPr>
            <w:r>
              <w:t>Output</w:t>
            </w:r>
          </w:p>
        </w:tc>
        <w:tc>
          <w:tcPr>
            <w:tcW w:w="4397" w:type="pct"/>
          </w:tcPr>
          <w:p w14:paraId="22993783" w14:textId="77777777" w:rsidR="002050A8" w:rsidRDefault="002050A8" w:rsidP="0068505E">
            <w:pPr>
              <w:pStyle w:val="Compact"/>
            </w:pPr>
            <w:r>
              <w:t>N/A</w:t>
            </w:r>
          </w:p>
        </w:tc>
      </w:tr>
      <w:tr w:rsidR="002050A8" w14:paraId="3500CD4F" w14:textId="77777777" w:rsidTr="0068505E">
        <w:trPr>
          <w:trHeight w:val="972"/>
        </w:trPr>
        <w:tc>
          <w:tcPr>
            <w:tcW w:w="603" w:type="pct"/>
          </w:tcPr>
          <w:p w14:paraId="14534257" w14:textId="77777777" w:rsidR="002050A8" w:rsidRDefault="002050A8" w:rsidP="0068505E">
            <w:pPr>
              <w:pStyle w:val="Compact"/>
            </w:pPr>
            <w:r>
              <w:t>HTTP Response</w:t>
            </w:r>
          </w:p>
          <w:p w14:paraId="5924C790" w14:textId="77777777" w:rsidR="002050A8" w:rsidRDefault="002050A8" w:rsidP="0068505E">
            <w:pPr>
              <w:pStyle w:val="Compact"/>
            </w:pPr>
            <w:r>
              <w:t>(Error)</w:t>
            </w:r>
          </w:p>
        </w:tc>
        <w:tc>
          <w:tcPr>
            <w:tcW w:w="4397" w:type="pct"/>
          </w:tcPr>
          <w:p w14:paraId="7308D5D9"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"http://www.openoandm.org/isbm/2.0/openapi/consumer_publication_service.yml" </w:instrText>
            </w:r>
            <w:r w:rsidR="003C5D4F">
              <w:fldChar w:fldCharType="separate"/>
            </w:r>
            <w:r w:rsidRPr="000667E2">
              <w:rPr>
                <w:rStyle w:val="Hyperlink"/>
              </w:rPr>
              <w:t>json:SessionFault</w:t>
            </w:r>
            <w:proofErr w:type="spellEnd"/>
            <w:r w:rsidR="003C5D4F">
              <w:rPr>
                <w:rStyle w:val="Hyperlink"/>
              </w:rPr>
              <w:fldChar w:fldCharType="end"/>
            </w:r>
            <w:r>
              <w:t>) – 404 Not Found</w:t>
            </w:r>
          </w:p>
        </w:tc>
      </w:tr>
    </w:tbl>
    <w:p w14:paraId="7AD123B1" w14:textId="77777777" w:rsidR="002050A8" w:rsidRDefault="002050A8" w:rsidP="002050A8">
      <w:pPr>
        <w:pStyle w:val="Heading2"/>
      </w:pPr>
      <w:bookmarkStart w:id="504" w:name="_Toc25357183"/>
      <w:bookmarkStart w:id="505" w:name="_Toc25358160"/>
      <w:bookmarkStart w:id="506" w:name="_Toc25357184"/>
      <w:bookmarkStart w:id="507" w:name="_Toc46269772"/>
      <w:bookmarkEnd w:id="504"/>
      <w:bookmarkEnd w:id="505"/>
      <w:r>
        <w:t>Provider Request Service</w:t>
      </w:r>
      <w:bookmarkEnd w:id="506"/>
      <w:bookmarkEnd w:id="507"/>
    </w:p>
    <w:p w14:paraId="44532EE4" w14:textId="77777777" w:rsidR="002050A8" w:rsidRDefault="002050A8" w:rsidP="002050A8">
      <w:pPr>
        <w:pStyle w:val="BodyText"/>
      </w:pPr>
      <w:bookmarkStart w:id="508" w:name="_Toc25357185"/>
      <w:r>
        <w:t xml:space="preserve">The Provider Request Service for SOAP Interface is </w:t>
      </w:r>
      <w:hyperlink r:id="rId63">
        <w:r>
          <w:rPr>
            <w:rStyle w:val="Hyperlink"/>
          </w:rPr>
          <w:t>available as a WSDL description</w:t>
        </w:r>
      </w:hyperlink>
      <w:r>
        <w:t xml:space="preserve"> and for REST Interface is </w:t>
      </w:r>
      <w:hyperlink r:id="rId64"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14:paraId="463AC8C1" w14:textId="77777777" w:rsidR="002050A8" w:rsidRDefault="002050A8" w:rsidP="002050A8">
      <w:pPr>
        <w:pStyle w:val="Heading3"/>
      </w:pPr>
      <w:bookmarkStart w:id="509" w:name="open-provider-request-session"/>
      <w:bookmarkStart w:id="510" w:name="_Toc46269773"/>
      <w:bookmarkEnd w:id="509"/>
      <w:r>
        <w:t>Open Provider Request Session</w:t>
      </w:r>
      <w:bookmarkEnd w:id="508"/>
      <w:bookmarkEnd w:id="510"/>
    </w:p>
    <w:p w14:paraId="58346B7B" w14:textId="77777777" w:rsidR="002050A8" w:rsidRPr="00BB2C5F" w:rsidRDefault="002050A8" w:rsidP="002050A8">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285FAAA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E0C1F94" w14:textId="77777777" w:rsidR="002050A8" w:rsidRDefault="002050A8" w:rsidP="00D32DF2">
            <w:pPr>
              <w:pStyle w:val="Compact"/>
            </w:pPr>
            <w:r>
              <w:t>Name</w:t>
            </w:r>
          </w:p>
        </w:tc>
        <w:tc>
          <w:tcPr>
            <w:tcW w:w="0" w:type="auto"/>
          </w:tcPr>
          <w:p w14:paraId="62245F0F" w14:textId="77777777" w:rsidR="002050A8" w:rsidRDefault="002050A8" w:rsidP="00D32DF2">
            <w:pPr>
              <w:pStyle w:val="Compact"/>
            </w:pPr>
            <w:proofErr w:type="spellStart"/>
            <w:r>
              <w:t>OpenProviderRequestSession</w:t>
            </w:r>
            <w:proofErr w:type="spellEnd"/>
          </w:p>
        </w:tc>
      </w:tr>
      <w:tr w:rsidR="002050A8" w14:paraId="145F400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237BB9" w14:textId="77777777" w:rsidR="002050A8" w:rsidRDefault="002050A8" w:rsidP="00D32DF2">
            <w:pPr>
              <w:pStyle w:val="Compact"/>
            </w:pPr>
            <w:r>
              <w:t>Description</w:t>
            </w:r>
          </w:p>
        </w:tc>
        <w:tc>
          <w:tcPr>
            <w:tcW w:w="0" w:type="auto"/>
          </w:tcPr>
          <w:p w14:paraId="614E4FFB" w14:textId="77777777" w:rsidR="002050A8" w:rsidRDefault="002050A8" w:rsidP="00D32DF2">
            <w:pPr>
              <w:pStyle w:val="Compact"/>
            </w:pPr>
            <w:r>
              <w:t>Opens a provider request session for a channel for reading requests and posting responses.</w:t>
            </w:r>
          </w:p>
        </w:tc>
      </w:tr>
      <w:tr w:rsidR="002050A8" w14:paraId="7235B03D" w14:textId="77777777" w:rsidTr="00D32DF2">
        <w:tc>
          <w:tcPr>
            <w:tcW w:w="0" w:type="auto"/>
          </w:tcPr>
          <w:p w14:paraId="252913D5" w14:textId="77777777" w:rsidR="002050A8" w:rsidRDefault="002050A8" w:rsidP="00D32DF2">
            <w:pPr>
              <w:pStyle w:val="Compact"/>
            </w:pPr>
            <w:r>
              <w:t>Input</w:t>
            </w:r>
          </w:p>
        </w:tc>
        <w:tc>
          <w:tcPr>
            <w:tcW w:w="0" w:type="auto"/>
          </w:tcPr>
          <w:p w14:paraId="33EA9571" w14:textId="77777777" w:rsidR="002050A8" w:rsidRDefault="002050A8" w:rsidP="00D32DF2">
            <w:proofErr w:type="spellStart"/>
            <w:r>
              <w:t>ChannelURI</w:t>
            </w:r>
            <w:proofErr w:type="spellEnd"/>
            <w:r>
              <w:t xml:space="preserve"> [1]</w:t>
            </w:r>
          </w:p>
          <w:p w14:paraId="4973D955" w14:textId="77777777" w:rsidR="002050A8" w:rsidRDefault="002050A8" w:rsidP="00D32DF2">
            <w:r>
              <w:t>Topic [</w:t>
            </w:r>
            <w:proofErr w:type="gramStart"/>
            <w:r>
              <w:t>1..</w:t>
            </w:r>
            <w:proofErr w:type="gramEnd"/>
            <w:r>
              <w:t>*]</w:t>
            </w:r>
          </w:p>
          <w:p w14:paraId="7C655E14" w14:textId="77777777" w:rsidR="002050A8" w:rsidRDefault="002050A8" w:rsidP="00D32DF2">
            <w:proofErr w:type="spellStart"/>
            <w:r>
              <w:t>ListenerURL</w:t>
            </w:r>
            <w:proofErr w:type="spellEnd"/>
            <w:r>
              <w:t xml:space="preserve"> [</w:t>
            </w:r>
            <w:proofErr w:type="gramStart"/>
            <w:r>
              <w:t>0..</w:t>
            </w:r>
            <w:proofErr w:type="gramEnd"/>
            <w:r>
              <w:t>1]</w:t>
            </w:r>
          </w:p>
          <w:p w14:paraId="57D71B0D" w14:textId="71C77F22" w:rsidR="002050A8" w:rsidRDefault="002050A8" w:rsidP="00D32DF2">
            <w:proofErr w:type="spellStart"/>
            <w:r>
              <w:t>FilterExpression</w:t>
            </w:r>
            <w:proofErr w:type="spellEnd"/>
            <w:r>
              <w:t xml:space="preserve"> [</w:t>
            </w:r>
            <w:proofErr w:type="gramStart"/>
            <w:r>
              <w:t>0..</w:t>
            </w:r>
            <w:proofErr w:type="gramEnd"/>
            <w:del w:id="511" w:author="Matt Selway" w:date="2020-06-01T13:56:00Z">
              <w:r w:rsidDel="00E374D0">
                <w:delText>1</w:delText>
              </w:r>
            </w:del>
            <w:ins w:id="512" w:author="Matt Selway" w:date="2020-06-01T13:56:00Z">
              <w:r w:rsidR="00E374D0">
                <w:t>*</w:t>
              </w:r>
            </w:ins>
            <w:r>
              <w:t>]</w:t>
            </w:r>
          </w:p>
        </w:tc>
      </w:tr>
      <w:tr w:rsidR="002050A8" w14:paraId="32E7F28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0B7114B" w14:textId="77777777" w:rsidR="002050A8" w:rsidRDefault="002050A8" w:rsidP="00D32DF2">
            <w:pPr>
              <w:pStyle w:val="Compact"/>
            </w:pPr>
            <w:r>
              <w:t>Behavior</w:t>
            </w:r>
          </w:p>
        </w:tc>
        <w:tc>
          <w:tcPr>
            <w:tcW w:w="0" w:type="auto"/>
          </w:tcPr>
          <w:p w14:paraId="5A1F2AE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78BDFD1D"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2BA444E3" w14:textId="77777777" w:rsidR="002050A8" w:rsidRDefault="002050A8" w:rsidP="00D32DF2">
            <w:r>
              <w:t xml:space="preserve">If the channel type is not a Request type, then an </w:t>
            </w:r>
            <w:proofErr w:type="spellStart"/>
            <w:r>
              <w:t>OperationFault</w:t>
            </w:r>
            <w:proofErr w:type="spellEnd"/>
            <w:r>
              <w:t xml:space="preserve"> is returned.</w:t>
            </w:r>
          </w:p>
          <w:p w14:paraId="57F37BF9" w14:textId="77777777" w:rsidR="002050A8" w:rsidRDefault="002050A8" w:rsidP="00D32DF2">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14:paraId="77916E6A" w14:textId="77777777" w:rsidTr="00D32DF2">
        <w:tc>
          <w:tcPr>
            <w:tcW w:w="0" w:type="auto"/>
          </w:tcPr>
          <w:p w14:paraId="0750BEB4" w14:textId="77777777" w:rsidR="002050A8" w:rsidRDefault="002050A8" w:rsidP="00D32DF2">
            <w:pPr>
              <w:pStyle w:val="Compact"/>
            </w:pPr>
            <w:r>
              <w:t>Output</w:t>
            </w:r>
          </w:p>
        </w:tc>
        <w:tc>
          <w:tcPr>
            <w:tcW w:w="0" w:type="auto"/>
          </w:tcPr>
          <w:p w14:paraId="3FB0AAB3" w14:textId="77777777" w:rsidR="002050A8" w:rsidRDefault="002050A8" w:rsidP="00D32DF2">
            <w:pPr>
              <w:pStyle w:val="Compact"/>
            </w:pPr>
            <w:proofErr w:type="spellStart"/>
            <w:r>
              <w:t>SessionID</w:t>
            </w:r>
            <w:proofErr w:type="spellEnd"/>
            <w:r>
              <w:t xml:space="preserve"> [1]</w:t>
            </w:r>
          </w:p>
        </w:tc>
      </w:tr>
      <w:tr w:rsidR="002050A8" w14:paraId="62E90F2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145CD19" w14:textId="77777777" w:rsidR="002050A8" w:rsidRDefault="002050A8" w:rsidP="00D32DF2">
            <w:pPr>
              <w:pStyle w:val="Compact"/>
            </w:pPr>
            <w:r>
              <w:t>Faults</w:t>
            </w:r>
          </w:p>
        </w:tc>
        <w:tc>
          <w:tcPr>
            <w:tcW w:w="0" w:type="auto"/>
          </w:tcPr>
          <w:p w14:paraId="0DDA03D7" w14:textId="77777777" w:rsidR="002050A8" w:rsidRDefault="002050A8" w:rsidP="00D32DF2">
            <w:proofErr w:type="spellStart"/>
            <w:r>
              <w:t>ChannelFault</w:t>
            </w:r>
            <w:proofErr w:type="spellEnd"/>
          </w:p>
          <w:p w14:paraId="7FD1F4B7" w14:textId="77777777" w:rsidR="002050A8" w:rsidRDefault="002050A8" w:rsidP="00D32DF2">
            <w:proofErr w:type="spellStart"/>
            <w:r>
              <w:t>NamespaceFault</w:t>
            </w:r>
            <w:proofErr w:type="spellEnd"/>
          </w:p>
          <w:p w14:paraId="34A617BA" w14:textId="77777777" w:rsidR="002050A8" w:rsidRDefault="002050A8" w:rsidP="00D32DF2">
            <w:proofErr w:type="spellStart"/>
            <w:r>
              <w:lastRenderedPageBreak/>
              <w:t>OperationFault</w:t>
            </w:r>
            <w:proofErr w:type="spellEnd"/>
          </w:p>
        </w:tc>
      </w:tr>
    </w:tbl>
    <w:p w14:paraId="21F79ADF" w14:textId="77777777" w:rsidR="002050A8" w:rsidRDefault="002050A8" w:rsidP="002050A8">
      <w:pPr>
        <w:pStyle w:val="Heading4"/>
      </w:pPr>
      <w:bookmarkStart w:id="513" w:name="read-request"/>
      <w:bookmarkStart w:id="514" w:name="_Toc25357186"/>
      <w:bookmarkEnd w:id="513"/>
      <w:r>
        <w:lastRenderedPageBreak/>
        <w:t>SOAP Interface</w:t>
      </w:r>
    </w:p>
    <w:p w14:paraId="32FD23F8" w14:textId="77777777" w:rsidR="002050A8" w:rsidRDefault="002050A8" w:rsidP="002050A8">
      <w:pPr>
        <w:pStyle w:val="BodyText"/>
      </w:pPr>
      <w:r>
        <w:t>The Open Provider Request Session general interface is mapped into SOAP 1.1/1.2 as embedded XML schemas in WSDL descriptions according to the following schema types.</w:t>
      </w:r>
    </w:p>
    <w:p w14:paraId="3459BB75" w14:textId="77777777" w:rsidR="002050A8" w:rsidRDefault="002050A8" w:rsidP="002050A8">
      <w:pPr>
        <w:pStyle w:val="BodyText"/>
      </w:pPr>
      <w:r>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Change w:id="515">
          <w:tblGrid>
            <w:gridCol w:w="1226"/>
            <w:gridCol w:w="8936"/>
          </w:tblGrid>
        </w:tblGridChange>
      </w:tblGrid>
      <w:tr w:rsidR="00E06710" w14:paraId="52CD5832" w14:textId="77777777" w:rsidTr="00E06710">
        <w:trPr>
          <w:cnfStyle w:val="100000000000" w:firstRow="1" w:lastRow="0" w:firstColumn="0" w:lastColumn="0" w:oddVBand="0" w:evenVBand="0" w:oddHBand="0" w:evenHBand="0" w:firstRowFirstColumn="0" w:firstRowLastColumn="0" w:lastRowFirstColumn="0" w:lastRowLastColumn="0"/>
          <w:ins w:id="516" w:author="Matt Selway" w:date="2020-07-22T00:41:00Z"/>
        </w:trPr>
        <w:tc>
          <w:tcPr>
            <w:tcW w:w="603" w:type="pct"/>
          </w:tcPr>
          <w:p w14:paraId="0576E2AB" w14:textId="7FCB39C1" w:rsidR="00E06710" w:rsidRPr="002A6EA9" w:rsidRDefault="00E06710" w:rsidP="00D32DF2">
            <w:pPr>
              <w:pStyle w:val="Compact"/>
              <w:rPr>
                <w:ins w:id="517" w:author="Matt Selway" w:date="2020-07-22T00:41:00Z"/>
                <w:bCs w:val="0"/>
              </w:rPr>
            </w:pPr>
            <w:ins w:id="518" w:author="Matt Selway" w:date="2020-07-22T00:41:00Z">
              <w:r>
                <w:rPr>
                  <w:bCs w:val="0"/>
                </w:rPr>
                <w:t>Name</w:t>
              </w:r>
            </w:ins>
          </w:p>
        </w:tc>
        <w:tc>
          <w:tcPr>
            <w:tcW w:w="4397" w:type="pct"/>
          </w:tcPr>
          <w:p w14:paraId="3CE25B17" w14:textId="6BCE4FBA" w:rsidR="00E06710" w:rsidRPr="002A6EA9" w:rsidRDefault="00E06710" w:rsidP="0068505E">
            <w:pPr>
              <w:pStyle w:val="Compact"/>
              <w:rPr>
                <w:ins w:id="519" w:author="Matt Selway" w:date="2020-07-22T00:41:00Z"/>
              </w:rPr>
            </w:pPr>
            <w:proofErr w:type="spellStart"/>
            <w:ins w:id="520" w:author="Matt Selway" w:date="2020-07-22T00:41:00Z">
              <w:r>
                <w:t>OpenProviderRequestSession</w:t>
              </w:r>
              <w:proofErr w:type="spellEnd"/>
            </w:ins>
          </w:p>
        </w:tc>
      </w:tr>
      <w:tr w:rsidR="002050A8" w14:paraId="21E9FE7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1795397" w14:textId="77777777" w:rsidR="002050A8" w:rsidRPr="002A6EA9" w:rsidRDefault="002050A8" w:rsidP="00D32DF2">
            <w:pPr>
              <w:pStyle w:val="Compact"/>
              <w:rPr>
                <w:bCs/>
              </w:rPr>
            </w:pPr>
            <w:r w:rsidRPr="002A6EA9">
              <w:rPr>
                <w:bCs/>
              </w:rPr>
              <w:t>Input</w:t>
            </w:r>
          </w:p>
        </w:tc>
        <w:tc>
          <w:tcPr>
            <w:tcW w:w="4397" w:type="pct"/>
          </w:tcPr>
          <w:p w14:paraId="5688AAC2" w14:textId="77777777" w:rsidR="002050A8" w:rsidRPr="002A6EA9" w:rsidRDefault="002050A8" w:rsidP="0068505E">
            <w:pPr>
              <w:pStyle w:val="Compact"/>
            </w:pPr>
            <w:proofErr w:type="spellStart"/>
            <w:r w:rsidRPr="002A6EA9">
              <w:t>OpenProviderRequestSession</w:t>
            </w:r>
            <w:proofErr w:type="spellEnd"/>
            <w:r w:rsidRPr="002A6EA9">
              <w:t xml:space="preserve"> (</w:t>
            </w:r>
            <w:proofErr w:type="spellStart"/>
            <w:r w:rsidR="003C5D4F" w:rsidRPr="002A6EA9">
              <w:fldChar w:fldCharType="begin"/>
            </w:r>
            <w:r w:rsidR="003C5D4F" w:rsidRPr="002A6EA9">
              <w:instrText xml:space="preserve"> HYPERLINK "http://www.openoandm.org/isbm/2.0/wsdl/ProviderRequestService.wsdl" </w:instrText>
            </w:r>
            <w:r w:rsidR="003C5D4F" w:rsidRPr="002A6EA9">
              <w:fldChar w:fldCharType="separate"/>
            </w:r>
            <w:r w:rsidRPr="002A6EA9">
              <w:rPr>
                <w:rStyle w:val="Hyperlink"/>
                <w:bCs/>
              </w:rPr>
              <w:t>isbm:OpenProviderRequestSession</w:t>
            </w:r>
            <w:proofErr w:type="spellEnd"/>
            <w:r w:rsidR="003C5D4F" w:rsidRPr="002A6EA9">
              <w:rPr>
                <w:rStyle w:val="Hyperlink"/>
                <w:bCs/>
              </w:rPr>
              <w:fldChar w:fldCharType="end"/>
            </w:r>
            <w:r w:rsidRPr="002A6EA9">
              <w:t>)</w:t>
            </w:r>
          </w:p>
          <w:p w14:paraId="540BCBB0" w14:textId="77777777" w:rsidR="002050A8" w:rsidRPr="002A6EA9" w:rsidRDefault="002050A8" w:rsidP="00D32DF2">
            <w:pPr>
              <w:pStyle w:val="ListParagraph"/>
              <w:numPr>
                <w:ilvl w:val="0"/>
                <w:numId w:val="3"/>
              </w:numPr>
              <w:rPr>
                <w:bCs/>
              </w:rPr>
            </w:pPr>
            <w:proofErr w:type="spellStart"/>
            <w:r w:rsidRPr="002A6EA9">
              <w:rPr>
                <w:bCs/>
              </w:rPr>
              <w:t>ChannelURI</w:t>
            </w:r>
            <w:proofErr w:type="spellEnd"/>
            <w:r w:rsidRPr="002A6EA9">
              <w:rPr>
                <w:bCs/>
              </w:rPr>
              <w:t xml:space="preserve"> (</w:t>
            </w:r>
            <w:proofErr w:type="spellStart"/>
            <w:r w:rsidR="003C5D4F" w:rsidRPr="002A6EA9">
              <w:fldChar w:fldCharType="begin"/>
            </w:r>
            <w:r w:rsidR="003C5D4F" w:rsidRPr="002A6EA9">
              <w:rPr>
                <w:bCs/>
              </w:rPr>
              <w:instrText xml:space="preserve"> HYPERLINK "http://www.w3.org/TR/xmlschema-2/" \l "string" </w:instrText>
            </w:r>
            <w:r w:rsidR="003C5D4F" w:rsidRPr="002A6EA9">
              <w:fldChar w:fldCharType="separate"/>
            </w:r>
            <w:r w:rsidRPr="002A6EA9">
              <w:rPr>
                <w:rStyle w:val="Hyperlink"/>
                <w:bCs/>
              </w:rPr>
              <w:t>xs:string</w:t>
            </w:r>
            <w:proofErr w:type="spellEnd"/>
            <w:r w:rsidR="003C5D4F" w:rsidRPr="002A6EA9">
              <w:rPr>
                <w:rStyle w:val="Hyperlink"/>
                <w:bCs/>
              </w:rPr>
              <w:fldChar w:fldCharType="end"/>
            </w:r>
            <w:r w:rsidRPr="002A6EA9">
              <w:rPr>
                <w:bCs/>
              </w:rPr>
              <w:t>) [1]</w:t>
            </w:r>
          </w:p>
          <w:p w14:paraId="6391F866" w14:textId="77777777" w:rsidR="002050A8" w:rsidRPr="002A6EA9" w:rsidRDefault="002050A8" w:rsidP="00D32DF2">
            <w:pPr>
              <w:pStyle w:val="ListParagraph"/>
              <w:numPr>
                <w:ilvl w:val="0"/>
                <w:numId w:val="3"/>
              </w:numPr>
              <w:rPr>
                <w:bCs/>
              </w:rPr>
            </w:pPr>
            <w:r w:rsidRPr="002A6EA9">
              <w:rPr>
                <w:bCs/>
              </w:rPr>
              <w:t>Topic (</w:t>
            </w:r>
            <w:proofErr w:type="spellStart"/>
            <w:proofErr w:type="gramStart"/>
            <w:r w:rsidRPr="002A6EA9">
              <w:rPr>
                <w:rStyle w:val="Hyperlink"/>
                <w:bCs/>
              </w:rPr>
              <w:t>xs:string</w:t>
            </w:r>
            <w:proofErr w:type="spellEnd"/>
            <w:proofErr w:type="gramEnd"/>
            <w:r w:rsidRPr="002A6EA9">
              <w:rPr>
                <w:bCs/>
              </w:rPr>
              <w:t>) [1..*]</w:t>
            </w:r>
          </w:p>
          <w:p w14:paraId="71F35C9C" w14:textId="77777777" w:rsidR="002050A8" w:rsidRPr="002A6EA9" w:rsidRDefault="002050A8" w:rsidP="00D32DF2">
            <w:pPr>
              <w:pStyle w:val="ListParagraph"/>
              <w:numPr>
                <w:ilvl w:val="0"/>
                <w:numId w:val="3"/>
              </w:numPr>
              <w:rPr>
                <w:bCs/>
              </w:rPr>
            </w:pPr>
            <w:proofErr w:type="spellStart"/>
            <w:r w:rsidRPr="002A6EA9">
              <w:rPr>
                <w:bCs/>
              </w:rPr>
              <w:t>ListenerURL</w:t>
            </w:r>
            <w:proofErr w:type="spellEnd"/>
            <w:r w:rsidRPr="002A6EA9">
              <w:rPr>
                <w:bCs/>
              </w:rPr>
              <w:t xml:space="preserve"> (</w:t>
            </w:r>
            <w:proofErr w:type="spellStart"/>
            <w:proofErr w:type="gramStart"/>
            <w:r w:rsidRPr="002A6EA9">
              <w:rPr>
                <w:rStyle w:val="Hyperlink"/>
                <w:bCs/>
              </w:rPr>
              <w:t>xs:string</w:t>
            </w:r>
            <w:proofErr w:type="spellEnd"/>
            <w:proofErr w:type="gramEnd"/>
            <w:r w:rsidRPr="002A6EA9">
              <w:rPr>
                <w:bCs/>
              </w:rPr>
              <w:t>) [0..1]</w:t>
            </w:r>
          </w:p>
          <w:p w14:paraId="2034BAAB" w14:textId="08B3D473" w:rsidR="002050A8" w:rsidRPr="002A6EA9" w:rsidRDefault="002050A8" w:rsidP="00D32DF2">
            <w:pPr>
              <w:pStyle w:val="ListParagraph"/>
              <w:numPr>
                <w:ilvl w:val="0"/>
                <w:numId w:val="3"/>
              </w:numPr>
              <w:rPr>
                <w:bCs/>
              </w:rPr>
            </w:pPr>
            <w:proofErr w:type="spellStart"/>
            <w:r w:rsidRPr="002A6EA9">
              <w:rPr>
                <w:bCs/>
              </w:rPr>
              <w:t>FilterExpression</w:t>
            </w:r>
            <w:proofErr w:type="spellEnd"/>
            <w:r w:rsidRPr="002A6EA9">
              <w:rPr>
                <w:bCs/>
              </w:rPr>
              <w:t xml:space="preserve"> (</w:t>
            </w:r>
            <w:proofErr w:type="spellStart"/>
            <w:r w:rsidR="003C5D4F" w:rsidRPr="002A6EA9">
              <w:fldChar w:fldCharType="begin"/>
            </w:r>
            <w:r w:rsidR="003C5D4F" w:rsidRPr="002A6EA9">
              <w:rPr>
                <w:bCs/>
              </w:rPr>
              <w:instrText xml:space="preserve"> HYPERLINK \l "_Expression" \h </w:instrText>
            </w:r>
            <w:r w:rsidR="003C5D4F" w:rsidRPr="002A6EA9">
              <w:fldChar w:fldCharType="separate"/>
            </w:r>
            <w:proofErr w:type="gramStart"/>
            <w:r w:rsidRPr="002A6EA9">
              <w:rPr>
                <w:rStyle w:val="Hyperlink"/>
                <w:bCs/>
              </w:rPr>
              <w:t>isbm:FilterExpression</w:t>
            </w:r>
            <w:proofErr w:type="spellEnd"/>
            <w:proofErr w:type="gramEnd"/>
            <w:r w:rsidR="003C5D4F" w:rsidRPr="002A6EA9">
              <w:rPr>
                <w:rStyle w:val="Hyperlink"/>
                <w:bCs/>
              </w:rPr>
              <w:fldChar w:fldCharType="end"/>
            </w:r>
            <w:r w:rsidRPr="002A6EA9">
              <w:rPr>
                <w:bCs/>
              </w:rPr>
              <w:t>) [0..</w:t>
            </w:r>
            <w:del w:id="521" w:author="Matt Selway" w:date="2020-06-01T13:56:00Z">
              <w:r w:rsidRPr="002A6EA9" w:rsidDel="00E374D0">
                <w:rPr>
                  <w:bCs/>
                </w:rPr>
                <w:delText>1</w:delText>
              </w:r>
            </w:del>
            <w:ins w:id="522" w:author="Matt Selway" w:date="2020-06-01T13:56:00Z">
              <w:r w:rsidR="00E374D0" w:rsidRPr="002A6EA9">
                <w:rPr>
                  <w:bCs/>
                </w:rPr>
                <w:t>*</w:t>
              </w:r>
            </w:ins>
            <w:r w:rsidRPr="002A6EA9">
              <w:rPr>
                <w:bCs/>
              </w:rPr>
              <w:t>]</w:t>
            </w:r>
          </w:p>
        </w:tc>
      </w:tr>
      <w:tr w:rsidR="002050A8" w14:paraId="5BE09E1D" w14:textId="77777777" w:rsidTr="0068505E">
        <w:tc>
          <w:tcPr>
            <w:tcW w:w="603" w:type="pct"/>
          </w:tcPr>
          <w:p w14:paraId="28D44552" w14:textId="77777777" w:rsidR="002050A8" w:rsidRDefault="002050A8" w:rsidP="00D32DF2">
            <w:pPr>
              <w:pStyle w:val="Compact"/>
            </w:pPr>
            <w:r>
              <w:t>Output</w:t>
            </w:r>
          </w:p>
        </w:tc>
        <w:tc>
          <w:tcPr>
            <w:tcW w:w="4397" w:type="pct"/>
          </w:tcPr>
          <w:p w14:paraId="72741AB3" w14:textId="77777777" w:rsidR="002050A8" w:rsidRPr="00957F55" w:rsidRDefault="002050A8" w:rsidP="0068505E">
            <w:pPr>
              <w:pStyle w:val="Compact"/>
              <w:rPr>
                <w:bCs/>
              </w:rPr>
            </w:pPr>
            <w:proofErr w:type="spellStart"/>
            <w:r w:rsidRPr="0034236E">
              <w:t>OpenProviderRequestSession</w:t>
            </w:r>
            <w:r>
              <w:t>Response</w:t>
            </w:r>
            <w:proofErr w:type="spellEnd"/>
            <w:r w:rsidRPr="0034236E">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bCs/>
              </w:rPr>
              <w:t>isbm:</w:t>
            </w:r>
            <w:r w:rsidRPr="00815CEE">
              <w:rPr>
                <w:rStyle w:val="Hyperlink"/>
              </w:rPr>
              <w:t>OpenProviderRequestSessionResponse</w:t>
            </w:r>
            <w:proofErr w:type="spellEnd"/>
            <w:r w:rsidR="003C5D4F">
              <w:rPr>
                <w:rStyle w:val="Hyperlink"/>
              </w:rPr>
              <w:fldChar w:fldCharType="end"/>
            </w:r>
            <w:r w:rsidRPr="00957F55">
              <w:rPr>
                <w:bCs/>
              </w:rPr>
              <w:t>)</w:t>
            </w:r>
          </w:p>
          <w:p w14:paraId="6B3142E8"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p>
        </w:tc>
      </w:tr>
      <w:tr w:rsidR="002050A8" w14:paraId="46A74D9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1EA4A9" w14:textId="77777777" w:rsidR="002050A8" w:rsidRDefault="002050A8" w:rsidP="00D32DF2">
            <w:pPr>
              <w:pStyle w:val="Compact"/>
            </w:pPr>
            <w:r>
              <w:t>Faults</w:t>
            </w:r>
          </w:p>
        </w:tc>
        <w:tc>
          <w:tcPr>
            <w:tcW w:w="4397" w:type="pct"/>
          </w:tcPr>
          <w:p w14:paraId="599FD756" w14:textId="77777777" w:rsidR="002050A8" w:rsidRDefault="002050A8" w:rsidP="0068505E">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rPr>
              <w:t>isbm:ChannelFault</w:t>
            </w:r>
            <w:proofErr w:type="spellEnd"/>
            <w:r w:rsidR="003C5D4F">
              <w:rPr>
                <w:rStyle w:val="Hyperlink"/>
              </w:rPr>
              <w:fldChar w:fldCharType="end"/>
            </w:r>
            <w:r>
              <w:t>)</w:t>
            </w:r>
          </w:p>
          <w:p w14:paraId="6414E651" w14:textId="77777777" w:rsidR="002050A8" w:rsidRDefault="002050A8" w:rsidP="0068505E">
            <w:pPr>
              <w:pStyle w:val="Compact"/>
            </w:pPr>
            <w:proofErr w:type="spellStart"/>
            <w:r>
              <w:t>NamespaceFault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rPr>
              <w:t>isbm:NamespaceFault</w:t>
            </w:r>
            <w:proofErr w:type="spellEnd"/>
            <w:r w:rsidR="003C5D4F">
              <w:rPr>
                <w:rStyle w:val="Hyperlink"/>
              </w:rPr>
              <w:fldChar w:fldCharType="end"/>
            </w:r>
            <w:r>
              <w:t>)</w:t>
            </w:r>
          </w:p>
          <w:p w14:paraId="10D496BB" w14:textId="77777777" w:rsidR="002050A8" w:rsidRDefault="002050A8" w:rsidP="00E06710">
            <w:pPr>
              <w:pStyle w:val="Compact"/>
            </w:pPr>
            <w:proofErr w:type="spellStart"/>
            <w:r w:rsidRPr="0068505E">
              <w:t>Op</w:t>
            </w:r>
            <w:r w:rsidRPr="00E06710">
              <w:t>erationFault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815CEE">
              <w:rPr>
                <w:rStyle w:val="Hyperlink"/>
              </w:rPr>
              <w:t>isbm:OperationFault</w:t>
            </w:r>
            <w:proofErr w:type="spellEnd"/>
            <w:r w:rsidR="003C5D4F">
              <w:rPr>
                <w:rStyle w:val="Hyperlink"/>
              </w:rPr>
              <w:fldChar w:fldCharType="end"/>
            </w:r>
            <w:r>
              <w:t>)</w:t>
            </w:r>
          </w:p>
        </w:tc>
      </w:tr>
    </w:tbl>
    <w:p w14:paraId="1B58628A" w14:textId="77777777" w:rsidR="002050A8" w:rsidRDefault="002050A8" w:rsidP="002050A8">
      <w:pPr>
        <w:pStyle w:val="Heading4"/>
      </w:pPr>
      <w:r>
        <w:t>REST Interface</w:t>
      </w:r>
    </w:p>
    <w:p w14:paraId="28C902F4" w14:textId="77777777" w:rsidR="002050A8" w:rsidRDefault="002050A8" w:rsidP="002050A8">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14:paraId="428314A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E06710" w14:paraId="783682F4" w14:textId="77777777" w:rsidTr="0068505E">
        <w:trPr>
          <w:cnfStyle w:val="100000000000" w:firstRow="1" w:lastRow="0" w:firstColumn="0" w:lastColumn="0" w:oddVBand="0" w:evenVBand="0" w:oddHBand="0" w:evenHBand="0" w:firstRowFirstColumn="0" w:firstRowLastColumn="0" w:lastRowFirstColumn="0" w:lastRowLastColumn="0"/>
          <w:ins w:id="523" w:author="Matt Selway" w:date="2020-07-22T00:41:00Z"/>
        </w:trPr>
        <w:tc>
          <w:tcPr>
            <w:tcW w:w="603" w:type="pct"/>
          </w:tcPr>
          <w:p w14:paraId="24915284" w14:textId="5A6A5BDC" w:rsidR="00E06710" w:rsidRPr="003B5061" w:rsidRDefault="00E06710" w:rsidP="00D32DF2">
            <w:pPr>
              <w:pStyle w:val="Compact"/>
              <w:rPr>
                <w:ins w:id="524" w:author="Matt Selway" w:date="2020-07-22T00:41:00Z"/>
              </w:rPr>
            </w:pPr>
            <w:ins w:id="525" w:author="Matt Selway" w:date="2020-07-22T00:41:00Z">
              <w:r>
                <w:t>Name</w:t>
              </w:r>
            </w:ins>
          </w:p>
        </w:tc>
        <w:tc>
          <w:tcPr>
            <w:tcW w:w="4397" w:type="pct"/>
          </w:tcPr>
          <w:p w14:paraId="76175576" w14:textId="7456E9F7" w:rsidR="00E06710" w:rsidRDefault="00E06710" w:rsidP="00E06710">
            <w:pPr>
              <w:pStyle w:val="Compact"/>
              <w:rPr>
                <w:ins w:id="526" w:author="Matt Selway" w:date="2020-07-22T00:41:00Z"/>
              </w:rPr>
            </w:pPr>
            <w:proofErr w:type="spellStart"/>
            <w:ins w:id="527" w:author="Matt Selway" w:date="2020-07-22T00:41:00Z">
              <w:r>
                <w:t>OpenProviderRequestSession</w:t>
              </w:r>
              <w:proofErr w:type="spellEnd"/>
            </w:ins>
          </w:p>
        </w:tc>
      </w:tr>
      <w:tr w:rsidR="002050A8" w14:paraId="34B7EF3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9BCCFA5" w14:textId="77777777" w:rsidR="002050A8" w:rsidRPr="003B5061" w:rsidRDefault="002050A8" w:rsidP="00D32DF2">
            <w:pPr>
              <w:pStyle w:val="Compact"/>
            </w:pPr>
            <w:r w:rsidRPr="003B5061">
              <w:t>HTTP M</w:t>
            </w:r>
            <w:r>
              <w:t>ethod</w:t>
            </w:r>
          </w:p>
        </w:tc>
        <w:tc>
          <w:tcPr>
            <w:tcW w:w="4397" w:type="pct"/>
          </w:tcPr>
          <w:p w14:paraId="1B76B985" w14:textId="77777777" w:rsidR="002050A8" w:rsidRPr="003B5061" w:rsidRDefault="002050A8" w:rsidP="0068505E">
            <w:pPr>
              <w:pStyle w:val="Compact"/>
            </w:pPr>
            <w:r>
              <w:t>POST</w:t>
            </w:r>
          </w:p>
        </w:tc>
      </w:tr>
      <w:tr w:rsidR="002050A8" w14:paraId="3E1227AB" w14:textId="77777777" w:rsidTr="0068505E">
        <w:tc>
          <w:tcPr>
            <w:tcW w:w="603" w:type="pct"/>
          </w:tcPr>
          <w:p w14:paraId="0F611143" w14:textId="77777777" w:rsidR="002050A8" w:rsidRPr="003B5061" w:rsidRDefault="002050A8" w:rsidP="00D32DF2">
            <w:pPr>
              <w:pStyle w:val="Compact"/>
            </w:pPr>
            <w:r>
              <w:t xml:space="preserve">URL </w:t>
            </w:r>
          </w:p>
        </w:tc>
        <w:tc>
          <w:tcPr>
            <w:tcW w:w="4397" w:type="pct"/>
          </w:tcPr>
          <w:p w14:paraId="19DFE99F" w14:textId="2F90174C" w:rsidR="002050A8" w:rsidRPr="003B5061" w:rsidRDefault="002050A8" w:rsidP="0068505E">
            <w:pPr>
              <w:pStyle w:val="Compact"/>
            </w:pPr>
            <w:r w:rsidRPr="00E13819">
              <w:t>/channels/{</w:t>
            </w:r>
            <w:r w:rsidR="00264F64">
              <w:t>channel-</w:t>
            </w:r>
            <w:proofErr w:type="spellStart"/>
            <w:r w:rsidR="00264F64">
              <w:t>uri</w:t>
            </w:r>
            <w:proofErr w:type="spellEnd"/>
            <w:r w:rsidRPr="00E13819">
              <w:t>}/provider-request-sessions</w:t>
            </w:r>
          </w:p>
        </w:tc>
      </w:tr>
      <w:tr w:rsidR="002050A8" w14:paraId="434A20C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98899B8" w14:textId="77777777" w:rsidR="002050A8" w:rsidRPr="003B5061" w:rsidRDefault="002050A8" w:rsidP="00D32DF2">
            <w:pPr>
              <w:pStyle w:val="Compact"/>
            </w:pPr>
            <w:r w:rsidRPr="00B303C3">
              <w:t xml:space="preserve">HTTP </w:t>
            </w:r>
            <w:r>
              <w:t>Body</w:t>
            </w:r>
          </w:p>
        </w:tc>
        <w:tc>
          <w:tcPr>
            <w:tcW w:w="4397" w:type="pct"/>
          </w:tcPr>
          <w:p w14:paraId="687E1670" w14:textId="69A9729D" w:rsidR="002050A8" w:rsidRDefault="002050A8" w:rsidP="0068505E">
            <w:pPr>
              <w:pStyle w:val="Compact"/>
            </w:pPr>
            <w:r w:rsidRPr="002A6EA9">
              <w:rPr>
                <w:bCs/>
              </w:rPr>
              <w:t>Session</w:t>
            </w:r>
            <w:r>
              <w:t xml:space="preserve"> (</w:t>
            </w:r>
            <w:proofErr w:type="spellStart"/>
            <w:r w:rsidR="003C5D4F">
              <w:fldChar w:fldCharType="begin"/>
            </w:r>
            <w:r w:rsidR="002A6EA9">
              <w:instrText>HYPERLINK  \l "_Session_1"</w:instrText>
            </w:r>
            <w:r w:rsidR="003C5D4F">
              <w:fldChar w:fldCharType="separate"/>
            </w:r>
            <w:proofErr w:type="gramStart"/>
            <w:r w:rsidRPr="00741B03">
              <w:rPr>
                <w:rStyle w:val="Hyperlink"/>
              </w:rPr>
              <w:t>json:Session</w:t>
            </w:r>
            <w:proofErr w:type="spellEnd"/>
            <w:proofErr w:type="gramEnd"/>
            <w:r w:rsidR="003C5D4F">
              <w:rPr>
                <w:rStyle w:val="Hyperlink"/>
              </w:rPr>
              <w:fldChar w:fldCharType="end"/>
            </w:r>
            <w:r>
              <w:t>)</w:t>
            </w:r>
            <w:ins w:id="528" w:author="Matt Selway" w:date="2020-07-21T18:12:00Z">
              <w:r w:rsidR="002A6EA9">
                <w:t xml:space="preserve"> [1], composed of:</w:t>
              </w:r>
            </w:ins>
          </w:p>
          <w:p w14:paraId="482FA46C" w14:textId="77777777" w:rsidR="002050A8" w:rsidRDefault="002050A8" w:rsidP="009B6A78">
            <w:pPr>
              <w:pStyle w:val="ListParagraph"/>
              <w:numPr>
                <w:ilvl w:val="0"/>
                <w:numId w:val="3"/>
              </w:numPr>
            </w:pPr>
            <w:r>
              <w:t>Topic “topics”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41B03">
              <w:rPr>
                <w:rStyle w:val="Hyperlink"/>
              </w:rPr>
              <w:t>json:string</w:t>
            </w:r>
            <w:proofErr w:type="spellEnd"/>
            <w:r w:rsidR="003C5D4F">
              <w:rPr>
                <w:rStyle w:val="Hyperlink"/>
              </w:rPr>
              <w:fldChar w:fldCharType="end"/>
            </w:r>
            <w:r>
              <w:t>) [1..*]</w:t>
            </w:r>
          </w:p>
          <w:p w14:paraId="66C3A5FD" w14:textId="77777777" w:rsidR="002050A8" w:rsidRDefault="002050A8" w:rsidP="009B6A78">
            <w:pPr>
              <w:pStyle w:val="ListParagraph"/>
              <w:numPr>
                <w:ilvl w:val="0"/>
                <w:numId w:val="3"/>
              </w:numPr>
            </w:pPr>
            <w:proofErr w:type="spellStart"/>
            <w:r>
              <w:t>ListenerURL</w:t>
            </w:r>
            <w:proofErr w:type="spellEnd"/>
            <w:r>
              <w:t xml:space="preserve"> “</w:t>
            </w:r>
            <w:proofErr w:type="spellStart"/>
            <w:r w:rsidRPr="00AB2B85">
              <w:t>listenerUrl</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41B03">
              <w:rPr>
                <w:rStyle w:val="Hyperlink"/>
              </w:rPr>
              <w:t>json:string</w:t>
            </w:r>
            <w:proofErr w:type="spellEnd"/>
            <w:r w:rsidR="003C5D4F">
              <w:rPr>
                <w:rStyle w:val="Hyperlink"/>
              </w:rPr>
              <w:fldChar w:fldCharType="end"/>
            </w:r>
            <w:r>
              <w:t>) [0..1]</w:t>
            </w:r>
          </w:p>
          <w:p w14:paraId="7AC3C42E" w14:textId="5A82AFAF" w:rsidR="002050A8" w:rsidRPr="003B5061" w:rsidRDefault="002050A8" w:rsidP="009B6A78">
            <w:pPr>
              <w:pStyle w:val="ListParagraph"/>
              <w:numPr>
                <w:ilvl w:val="0"/>
                <w:numId w:val="3"/>
              </w:numPr>
            </w:pPr>
            <w:proofErr w:type="spellStart"/>
            <w:r>
              <w:t>FilterExpression</w:t>
            </w:r>
            <w:proofErr w:type="spellEnd"/>
            <w:r>
              <w:t xml:space="preserve"> “</w:t>
            </w:r>
            <w:proofErr w:type="spellStart"/>
            <w:r>
              <w:t>filterExpression</w:t>
            </w:r>
            <w:ins w:id="529" w:author="Matt Selway" w:date="2020-06-01T13:56:00Z">
              <w:r w:rsidR="00E374D0">
                <w:t>s</w:t>
              </w:r>
            </w:ins>
            <w:proofErr w:type="spellEnd"/>
            <w:r>
              <w:t>” (</w:t>
            </w:r>
            <w:proofErr w:type="spellStart"/>
            <w:r w:rsidR="003C5D4F">
              <w:fldChar w:fldCharType="begin"/>
            </w:r>
            <w:r w:rsidR="003C5D4F">
              <w:instrText xml:space="preserve"> HYPERLINK \l "_ChannelType_1" </w:instrText>
            </w:r>
            <w:r w:rsidR="003C5D4F">
              <w:fldChar w:fldCharType="separate"/>
            </w:r>
            <w:proofErr w:type="gramStart"/>
            <w:r>
              <w:rPr>
                <w:rStyle w:val="Hyperlink"/>
              </w:rPr>
              <w:t>json:FilterExpression</w:t>
            </w:r>
            <w:proofErr w:type="spellEnd"/>
            <w:proofErr w:type="gramEnd"/>
            <w:r w:rsidR="003C5D4F">
              <w:rPr>
                <w:rStyle w:val="Hyperlink"/>
              </w:rPr>
              <w:fldChar w:fldCharType="end"/>
            </w:r>
            <w:r>
              <w:t>) [0..</w:t>
            </w:r>
            <w:del w:id="530" w:author="Matt Selway" w:date="2020-06-01T13:56:00Z">
              <w:r w:rsidDel="00E374D0">
                <w:delText>1</w:delText>
              </w:r>
            </w:del>
            <w:ins w:id="531" w:author="Matt Selway" w:date="2020-06-01T13:56:00Z">
              <w:r w:rsidR="00E374D0">
                <w:t>*</w:t>
              </w:r>
            </w:ins>
            <w:r>
              <w:t>]</w:t>
            </w:r>
          </w:p>
        </w:tc>
      </w:tr>
      <w:tr w:rsidR="002050A8" w14:paraId="65416D75" w14:textId="77777777" w:rsidTr="0068505E">
        <w:tc>
          <w:tcPr>
            <w:tcW w:w="603" w:type="pct"/>
          </w:tcPr>
          <w:p w14:paraId="0DD86D1B" w14:textId="77777777" w:rsidR="002050A8" w:rsidRDefault="002050A8" w:rsidP="00D32DF2">
            <w:pPr>
              <w:pStyle w:val="Compact"/>
            </w:pPr>
            <w:r>
              <w:t>HTTP Response (Success)</w:t>
            </w:r>
          </w:p>
        </w:tc>
        <w:tc>
          <w:tcPr>
            <w:tcW w:w="4397" w:type="pct"/>
          </w:tcPr>
          <w:p w14:paraId="42DE4D1F" w14:textId="77777777" w:rsidR="002050A8" w:rsidRDefault="002050A8" w:rsidP="00E06710">
            <w:pPr>
              <w:pStyle w:val="Compact"/>
            </w:pPr>
            <w:r>
              <w:t xml:space="preserve">201 </w:t>
            </w:r>
            <w:r w:rsidRPr="0068505E">
              <w:t>C</w:t>
            </w:r>
            <w:r w:rsidRPr="00E06710">
              <w:t>reated</w:t>
            </w:r>
          </w:p>
        </w:tc>
      </w:tr>
      <w:tr w:rsidR="002050A8" w14:paraId="75225B8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A11217C" w14:textId="77777777" w:rsidR="002050A8" w:rsidRDefault="002050A8" w:rsidP="00D32DF2">
            <w:pPr>
              <w:pStyle w:val="Compact"/>
            </w:pPr>
            <w:r>
              <w:t>Output</w:t>
            </w:r>
          </w:p>
        </w:tc>
        <w:tc>
          <w:tcPr>
            <w:tcW w:w="4397" w:type="pct"/>
          </w:tcPr>
          <w:p w14:paraId="1E3E4ED1" w14:textId="3616C58D" w:rsidR="002050A8" w:rsidRDefault="002050A8" w:rsidP="00E06710">
            <w:pPr>
              <w:pStyle w:val="Compact"/>
            </w:pPr>
            <w:r w:rsidRPr="0068505E">
              <w:t>Sessi</w:t>
            </w:r>
            <w:r w:rsidRPr="00E06710">
              <w:t>on</w:t>
            </w:r>
            <w:r>
              <w:t xml:space="preserve"> (</w:t>
            </w:r>
            <w:proofErr w:type="spellStart"/>
            <w:ins w:id="532" w:author="Matt Selway" w:date="2020-07-21T18:13:00Z">
              <w:r w:rsidR="002A6EA9">
                <w:fldChar w:fldCharType="begin"/>
              </w:r>
              <w:r w:rsidR="002A6EA9">
                <w:instrText xml:space="preserve"> HYPERLINK  \l "_Session_1" </w:instrText>
              </w:r>
              <w:r w:rsidR="002A6EA9">
                <w:fldChar w:fldCharType="separate"/>
              </w:r>
              <w:proofErr w:type="gramStart"/>
              <w:r w:rsidRPr="002A6EA9">
                <w:rPr>
                  <w:rStyle w:val="Hyperlink"/>
                </w:rPr>
                <w:t>json:Session</w:t>
              </w:r>
              <w:proofErr w:type="spellEnd"/>
              <w:proofErr w:type="gramEnd"/>
              <w:r w:rsidR="002A6EA9">
                <w:fldChar w:fldCharType="end"/>
              </w:r>
            </w:ins>
            <w:r>
              <w:t>)</w:t>
            </w:r>
            <w:ins w:id="533" w:author="Matt Selway" w:date="2020-07-21T18:13:00Z">
              <w:r w:rsidR="002A6EA9">
                <w:t xml:space="preserve"> [1], composed of:</w:t>
              </w:r>
            </w:ins>
          </w:p>
          <w:p w14:paraId="57626750"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741B03">
              <w:rPr>
                <w:rStyle w:val="Hyperlink"/>
              </w:rPr>
              <w:t>json:string</w:t>
            </w:r>
            <w:proofErr w:type="spellEnd"/>
            <w:r w:rsidR="003C5D4F">
              <w:rPr>
                <w:rStyle w:val="Hyperlink"/>
              </w:rPr>
              <w:fldChar w:fldCharType="end"/>
            </w:r>
            <w:r>
              <w:t>) [1]</w:t>
            </w:r>
          </w:p>
        </w:tc>
      </w:tr>
      <w:tr w:rsidR="002050A8" w14:paraId="3075BC80" w14:textId="77777777" w:rsidTr="0068505E">
        <w:trPr>
          <w:trHeight w:val="972"/>
        </w:trPr>
        <w:tc>
          <w:tcPr>
            <w:tcW w:w="603" w:type="pct"/>
          </w:tcPr>
          <w:p w14:paraId="421E205C" w14:textId="77777777" w:rsidR="002050A8" w:rsidRDefault="002050A8" w:rsidP="00D32DF2">
            <w:pPr>
              <w:pStyle w:val="Compact"/>
            </w:pPr>
            <w:r>
              <w:lastRenderedPageBreak/>
              <w:t>HTTP Response</w:t>
            </w:r>
          </w:p>
          <w:p w14:paraId="18CC4CDB" w14:textId="77777777" w:rsidR="002050A8" w:rsidRDefault="002050A8" w:rsidP="00D32DF2">
            <w:pPr>
              <w:pStyle w:val="Compact"/>
            </w:pPr>
            <w:r>
              <w:t>(Error)</w:t>
            </w:r>
          </w:p>
        </w:tc>
        <w:tc>
          <w:tcPr>
            <w:tcW w:w="4397" w:type="pct"/>
          </w:tcPr>
          <w:p w14:paraId="70AD2275" w14:textId="77777777" w:rsidR="002050A8" w:rsidRDefault="002050A8" w:rsidP="0068505E">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DC50E9">
              <w:rPr>
                <w:rStyle w:val="Hyperlink"/>
              </w:rPr>
              <w:t>json:ChannelFault</w:t>
            </w:r>
            <w:proofErr w:type="spellEnd"/>
            <w:r w:rsidR="003C5D4F">
              <w:rPr>
                <w:rStyle w:val="Hyperlink"/>
              </w:rPr>
              <w:fldChar w:fldCharType="end"/>
            </w:r>
            <w:r>
              <w:t>) – 404 Not Found</w:t>
            </w:r>
          </w:p>
          <w:p w14:paraId="3D0FC57C" w14:textId="77777777" w:rsidR="002050A8" w:rsidRDefault="002050A8" w:rsidP="0068505E">
            <w:pPr>
              <w:pStyle w:val="Compact"/>
            </w:pPr>
            <w:proofErr w:type="spellStart"/>
            <w:r>
              <w:t>NamespaceFault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DC50E9">
              <w:rPr>
                <w:rStyle w:val="Hyperlink"/>
              </w:rPr>
              <w:t>json:Namespacefault</w:t>
            </w:r>
            <w:proofErr w:type="spellEnd"/>
            <w:r w:rsidR="003C5D4F">
              <w:rPr>
                <w:rStyle w:val="Hyperlink"/>
              </w:rPr>
              <w:fldChar w:fldCharType="end"/>
            </w:r>
            <w:r>
              <w:t>) – 400 Bad Request</w:t>
            </w:r>
          </w:p>
          <w:p w14:paraId="2117FDF1" w14:textId="77777777" w:rsidR="002050A8" w:rsidRDefault="002050A8" w:rsidP="0068505E">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DC50E9">
              <w:rPr>
                <w:rStyle w:val="Hyperlink"/>
              </w:rPr>
              <w:t>json:OperationFault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2FCD4BF3" w14:textId="77777777" w:rsidR="002050A8" w:rsidRDefault="002050A8" w:rsidP="002050A8">
      <w:pPr>
        <w:pStyle w:val="Heading3"/>
      </w:pPr>
      <w:bookmarkStart w:id="534" w:name="_Toc46269774"/>
      <w:r>
        <w:t>Read Request</w:t>
      </w:r>
      <w:bookmarkEnd w:id="514"/>
      <w:bookmarkEnd w:id="534"/>
    </w:p>
    <w:p w14:paraId="71E76DC2" w14:textId="77777777" w:rsidR="002050A8" w:rsidRPr="00FC3383" w:rsidRDefault="002050A8" w:rsidP="002050A8">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BE9D14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566AAC6D" w14:textId="77777777" w:rsidR="002050A8" w:rsidRDefault="002050A8" w:rsidP="00D32DF2">
            <w:pPr>
              <w:pStyle w:val="Compact"/>
            </w:pPr>
            <w:r>
              <w:t>Name</w:t>
            </w:r>
          </w:p>
        </w:tc>
        <w:tc>
          <w:tcPr>
            <w:tcW w:w="0" w:type="auto"/>
          </w:tcPr>
          <w:p w14:paraId="5565C2AA" w14:textId="77777777" w:rsidR="002050A8" w:rsidRDefault="002050A8" w:rsidP="00D32DF2">
            <w:pPr>
              <w:pStyle w:val="Compact"/>
            </w:pPr>
            <w:proofErr w:type="spellStart"/>
            <w:r>
              <w:t>ReadRequest</w:t>
            </w:r>
            <w:proofErr w:type="spellEnd"/>
          </w:p>
        </w:tc>
      </w:tr>
      <w:tr w:rsidR="002050A8" w14:paraId="6D14218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40E11EB" w14:textId="77777777" w:rsidR="002050A8" w:rsidRDefault="002050A8" w:rsidP="00D32DF2">
            <w:pPr>
              <w:pStyle w:val="Compact"/>
            </w:pPr>
            <w:r>
              <w:t>Description</w:t>
            </w:r>
          </w:p>
        </w:tc>
        <w:tc>
          <w:tcPr>
            <w:tcW w:w="0" w:type="auto"/>
          </w:tcPr>
          <w:p w14:paraId="7AD233A4" w14:textId="77777777" w:rsidR="002050A8" w:rsidRDefault="002050A8" w:rsidP="00D32DF2">
            <w:pPr>
              <w:pStyle w:val="Compact"/>
            </w:pPr>
            <w:r>
              <w:t>Returns the first non-expired request message or a previously read expired message that satisfies the session message filters.</w:t>
            </w:r>
          </w:p>
        </w:tc>
      </w:tr>
      <w:tr w:rsidR="002050A8" w14:paraId="36737D85" w14:textId="77777777" w:rsidTr="00D32DF2">
        <w:tc>
          <w:tcPr>
            <w:tcW w:w="0" w:type="auto"/>
          </w:tcPr>
          <w:p w14:paraId="3856F0C4" w14:textId="77777777" w:rsidR="002050A8" w:rsidRDefault="002050A8" w:rsidP="00D32DF2">
            <w:pPr>
              <w:pStyle w:val="Compact"/>
            </w:pPr>
            <w:r>
              <w:t>Input</w:t>
            </w:r>
          </w:p>
        </w:tc>
        <w:tc>
          <w:tcPr>
            <w:tcW w:w="0" w:type="auto"/>
          </w:tcPr>
          <w:p w14:paraId="7A5F5602" w14:textId="77777777" w:rsidR="002050A8" w:rsidRPr="00F04116" w:rsidRDefault="002050A8" w:rsidP="00F04116">
            <w:pPr>
              <w:pStyle w:val="Compact"/>
            </w:pPr>
            <w:proofErr w:type="spellStart"/>
            <w:r>
              <w:t>SessionID</w:t>
            </w:r>
            <w:proofErr w:type="spellEnd"/>
            <w:r>
              <w:t xml:space="preserve"> [1]</w:t>
            </w:r>
          </w:p>
        </w:tc>
      </w:tr>
      <w:tr w:rsidR="002050A8" w14:paraId="5C9D93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7A31549" w14:textId="77777777" w:rsidR="002050A8" w:rsidRDefault="002050A8" w:rsidP="00D32DF2">
            <w:pPr>
              <w:pStyle w:val="Compact"/>
            </w:pPr>
            <w:r>
              <w:t>Behavior</w:t>
            </w:r>
          </w:p>
        </w:tc>
        <w:tc>
          <w:tcPr>
            <w:tcW w:w="0" w:type="auto"/>
          </w:tcPr>
          <w:p w14:paraId="16744D51"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06C6CDF5"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13D7E5F5" w14:textId="77777777" w:rsidR="002050A8" w:rsidRDefault="002050A8" w:rsidP="00D32DF2">
            <w:r>
              <w:t>The returned Topic will correspond to the first topic that matched the posted request.</w:t>
            </w:r>
          </w:p>
        </w:tc>
      </w:tr>
      <w:tr w:rsidR="002050A8" w14:paraId="375E161C" w14:textId="77777777" w:rsidTr="00D32DF2">
        <w:tc>
          <w:tcPr>
            <w:tcW w:w="0" w:type="auto"/>
          </w:tcPr>
          <w:p w14:paraId="24209DD8" w14:textId="77777777" w:rsidR="002050A8" w:rsidRDefault="002050A8" w:rsidP="00D32DF2">
            <w:pPr>
              <w:pStyle w:val="Compact"/>
            </w:pPr>
            <w:r>
              <w:t>Output</w:t>
            </w:r>
          </w:p>
        </w:tc>
        <w:tc>
          <w:tcPr>
            <w:tcW w:w="0" w:type="auto"/>
          </w:tcPr>
          <w:p w14:paraId="12541BB2" w14:textId="77777777" w:rsidR="002050A8" w:rsidRDefault="002050A8" w:rsidP="0068505E">
            <w:pPr>
              <w:pStyle w:val="Compact"/>
            </w:pPr>
            <w:proofErr w:type="spellStart"/>
            <w:r>
              <w:t>RequestMessage</w:t>
            </w:r>
            <w:proofErr w:type="spellEnd"/>
            <w:r>
              <w:t xml:space="preserve"> [</w:t>
            </w:r>
            <w:proofErr w:type="gramStart"/>
            <w:r>
              <w:t>0..</w:t>
            </w:r>
            <w:proofErr w:type="gramEnd"/>
            <w:r>
              <w:t>1], composed of:</w:t>
            </w:r>
          </w:p>
          <w:p w14:paraId="3FB7464B" w14:textId="77777777" w:rsidR="002050A8" w:rsidRPr="00FF26C0" w:rsidRDefault="002050A8" w:rsidP="00D32DF2">
            <w:pPr>
              <w:pStyle w:val="ListParagraph"/>
              <w:numPr>
                <w:ilvl w:val="0"/>
                <w:numId w:val="3"/>
              </w:numPr>
              <w:rPr>
                <w:bCs/>
              </w:rPr>
            </w:pPr>
            <w:r>
              <w:t> </w:t>
            </w:r>
            <w:proofErr w:type="spellStart"/>
            <w:r w:rsidRPr="00FF26C0">
              <w:rPr>
                <w:bCs/>
              </w:rPr>
              <w:t>MessageID</w:t>
            </w:r>
            <w:proofErr w:type="spellEnd"/>
            <w:r w:rsidRPr="00FF26C0">
              <w:rPr>
                <w:bCs/>
              </w:rPr>
              <w:t xml:space="preserve"> [1]</w:t>
            </w:r>
          </w:p>
          <w:p w14:paraId="751081C9" w14:textId="77777777" w:rsidR="002050A8" w:rsidRPr="00FF26C0" w:rsidRDefault="002050A8" w:rsidP="00D32DF2">
            <w:pPr>
              <w:pStyle w:val="ListParagraph"/>
              <w:numPr>
                <w:ilvl w:val="0"/>
                <w:numId w:val="3"/>
              </w:numPr>
              <w:rPr>
                <w:bCs/>
              </w:rPr>
            </w:pPr>
            <w:r w:rsidRPr="00FF26C0">
              <w:rPr>
                <w:bCs/>
              </w:rPr>
              <w:t> </w:t>
            </w:r>
            <w:proofErr w:type="spellStart"/>
            <w:r w:rsidRPr="00FF26C0">
              <w:rPr>
                <w:bCs/>
              </w:rPr>
              <w:t>MessageContent</w:t>
            </w:r>
            <w:proofErr w:type="spellEnd"/>
            <w:r w:rsidRPr="00FF26C0">
              <w:rPr>
                <w:bCs/>
              </w:rPr>
              <w:t xml:space="preserve"> [1]</w:t>
            </w:r>
          </w:p>
          <w:p w14:paraId="154FF45B" w14:textId="77777777" w:rsidR="002050A8" w:rsidRDefault="002050A8" w:rsidP="00D32DF2">
            <w:pPr>
              <w:pStyle w:val="ListParagraph"/>
              <w:numPr>
                <w:ilvl w:val="0"/>
                <w:numId w:val="3"/>
              </w:numPr>
            </w:pPr>
            <w:r w:rsidRPr="00FF26C0">
              <w:rPr>
                <w:bCs/>
              </w:rPr>
              <w:t> Topic [1]</w:t>
            </w:r>
          </w:p>
        </w:tc>
      </w:tr>
      <w:tr w:rsidR="002050A8" w14:paraId="7F5C72E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F82FBDA" w14:textId="77777777" w:rsidR="002050A8" w:rsidRDefault="002050A8" w:rsidP="00D32DF2">
            <w:pPr>
              <w:pStyle w:val="Compact"/>
            </w:pPr>
            <w:r>
              <w:t>Faults</w:t>
            </w:r>
          </w:p>
        </w:tc>
        <w:tc>
          <w:tcPr>
            <w:tcW w:w="0" w:type="auto"/>
          </w:tcPr>
          <w:p w14:paraId="4F049F34" w14:textId="77777777" w:rsidR="002050A8" w:rsidRDefault="002050A8" w:rsidP="00D32DF2">
            <w:pPr>
              <w:pStyle w:val="Compact"/>
            </w:pPr>
            <w:proofErr w:type="spellStart"/>
            <w:r>
              <w:t>SessionFault</w:t>
            </w:r>
            <w:proofErr w:type="spellEnd"/>
          </w:p>
        </w:tc>
      </w:tr>
    </w:tbl>
    <w:p w14:paraId="18B08F57" w14:textId="77777777" w:rsidR="002050A8" w:rsidRDefault="002050A8" w:rsidP="002050A8">
      <w:pPr>
        <w:pStyle w:val="Heading4"/>
      </w:pPr>
      <w:bookmarkStart w:id="535" w:name="remove-request"/>
      <w:bookmarkStart w:id="536" w:name="_Toc25357187"/>
      <w:bookmarkEnd w:id="535"/>
      <w:r>
        <w:t>SOAP Interface</w:t>
      </w:r>
    </w:p>
    <w:p w14:paraId="4877AF7B" w14:textId="77777777" w:rsidR="002050A8" w:rsidRDefault="002050A8" w:rsidP="002050A8">
      <w:pPr>
        <w:pStyle w:val="BodyText"/>
      </w:pPr>
      <w:r>
        <w:t>The Read Request general interface is mapped into SOAP 1.1/1.2 as embedded XML schemas in WSDL descriptions according to the following schema types.</w:t>
      </w:r>
    </w:p>
    <w:p w14:paraId="3293E856"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04116" w14:paraId="78BF3909" w14:textId="77777777" w:rsidTr="0068505E">
        <w:trPr>
          <w:cnfStyle w:val="100000000000" w:firstRow="1" w:lastRow="0" w:firstColumn="0" w:lastColumn="0" w:oddVBand="0" w:evenVBand="0" w:oddHBand="0" w:evenHBand="0" w:firstRowFirstColumn="0" w:firstRowLastColumn="0" w:lastRowFirstColumn="0" w:lastRowLastColumn="0"/>
          <w:ins w:id="537" w:author="Matt Selway" w:date="2020-07-22T00:42:00Z"/>
        </w:trPr>
        <w:tc>
          <w:tcPr>
            <w:tcW w:w="603" w:type="pct"/>
          </w:tcPr>
          <w:p w14:paraId="38886457" w14:textId="71EF3375" w:rsidR="00F04116" w:rsidRPr="002A6EA9" w:rsidRDefault="00F04116" w:rsidP="00D32DF2">
            <w:pPr>
              <w:pStyle w:val="Compact"/>
              <w:rPr>
                <w:ins w:id="538" w:author="Matt Selway" w:date="2020-07-22T00:42:00Z"/>
                <w:bCs w:val="0"/>
              </w:rPr>
            </w:pPr>
            <w:ins w:id="539" w:author="Matt Selway" w:date="2020-07-22T00:42:00Z">
              <w:r>
                <w:rPr>
                  <w:bCs w:val="0"/>
                </w:rPr>
                <w:t>Name</w:t>
              </w:r>
            </w:ins>
          </w:p>
        </w:tc>
        <w:tc>
          <w:tcPr>
            <w:tcW w:w="4397" w:type="pct"/>
          </w:tcPr>
          <w:p w14:paraId="637E20DA" w14:textId="77B27468" w:rsidR="00F04116" w:rsidRPr="002A6EA9" w:rsidRDefault="00F04116" w:rsidP="00F04116">
            <w:pPr>
              <w:pStyle w:val="Compact"/>
              <w:rPr>
                <w:ins w:id="540" w:author="Matt Selway" w:date="2020-07-22T00:42:00Z"/>
              </w:rPr>
            </w:pPr>
            <w:proofErr w:type="spellStart"/>
            <w:ins w:id="541" w:author="Matt Selway" w:date="2020-07-22T00:42:00Z">
              <w:r>
                <w:t>ReadRequest</w:t>
              </w:r>
              <w:proofErr w:type="spellEnd"/>
            </w:ins>
          </w:p>
        </w:tc>
      </w:tr>
      <w:tr w:rsidR="002050A8" w14:paraId="198D4D3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F44FF3C" w14:textId="77777777" w:rsidR="002050A8" w:rsidRPr="002A6EA9" w:rsidRDefault="002050A8" w:rsidP="00D32DF2">
            <w:pPr>
              <w:pStyle w:val="Compact"/>
              <w:rPr>
                <w:bCs/>
              </w:rPr>
            </w:pPr>
            <w:r w:rsidRPr="002A6EA9">
              <w:rPr>
                <w:bCs/>
              </w:rPr>
              <w:t>Input</w:t>
            </w:r>
          </w:p>
        </w:tc>
        <w:tc>
          <w:tcPr>
            <w:tcW w:w="4397" w:type="pct"/>
          </w:tcPr>
          <w:p w14:paraId="45009263" w14:textId="77777777" w:rsidR="002050A8" w:rsidRPr="002A6EA9" w:rsidRDefault="002050A8" w:rsidP="0068505E">
            <w:pPr>
              <w:pStyle w:val="Compact"/>
            </w:pPr>
            <w:proofErr w:type="spellStart"/>
            <w:r w:rsidRPr="002A6EA9">
              <w:t>ReadRequest</w:t>
            </w:r>
            <w:proofErr w:type="spellEnd"/>
            <w:r w:rsidRPr="002A6EA9">
              <w:t xml:space="preserve"> (</w:t>
            </w:r>
            <w:proofErr w:type="spellStart"/>
            <w:proofErr w:type="gramStart"/>
            <w:r w:rsidRPr="002A6EA9">
              <w:t>isbm:ReadRequest</w:t>
            </w:r>
            <w:proofErr w:type="spellEnd"/>
            <w:proofErr w:type="gramEnd"/>
            <w:r w:rsidRPr="002A6EA9">
              <w:t>)</w:t>
            </w:r>
          </w:p>
          <w:p w14:paraId="41FCC7E4" w14:textId="77777777" w:rsidR="002050A8" w:rsidRPr="002A6EA9" w:rsidRDefault="002050A8" w:rsidP="00D32DF2">
            <w:pPr>
              <w:pStyle w:val="ListParagraph"/>
              <w:numPr>
                <w:ilvl w:val="0"/>
                <w:numId w:val="3"/>
              </w:numPr>
              <w:rPr>
                <w:bCs/>
              </w:rPr>
            </w:pPr>
            <w:proofErr w:type="spellStart"/>
            <w:r w:rsidRPr="002A6EA9">
              <w:rPr>
                <w:bCs/>
              </w:rPr>
              <w:t>SessionID</w:t>
            </w:r>
            <w:proofErr w:type="spellEnd"/>
            <w:r w:rsidRPr="002A6EA9">
              <w:rPr>
                <w:bCs/>
              </w:rPr>
              <w:t xml:space="preserve"> (</w:t>
            </w:r>
            <w:proofErr w:type="spellStart"/>
            <w:r w:rsidR="003C5D4F" w:rsidRPr="002A6EA9">
              <w:fldChar w:fldCharType="begin"/>
            </w:r>
            <w:r w:rsidR="003C5D4F" w:rsidRPr="002A6EA9">
              <w:rPr>
                <w:bCs/>
              </w:rPr>
              <w:instrText xml:space="preserve"> HYPERLINK "http://www.w3.org/TR/xmlschema-2/" \l "string" \h </w:instrText>
            </w:r>
            <w:r w:rsidR="003C5D4F" w:rsidRPr="002A6EA9">
              <w:fldChar w:fldCharType="separate"/>
            </w:r>
            <w:r w:rsidRPr="002A6EA9">
              <w:rPr>
                <w:rStyle w:val="Hyperlink"/>
                <w:bCs/>
              </w:rPr>
              <w:t>xs:string</w:t>
            </w:r>
            <w:proofErr w:type="spellEnd"/>
            <w:r w:rsidR="003C5D4F" w:rsidRPr="002A6EA9">
              <w:rPr>
                <w:rStyle w:val="Hyperlink"/>
                <w:bCs/>
              </w:rPr>
              <w:fldChar w:fldCharType="end"/>
            </w:r>
            <w:r w:rsidRPr="002A6EA9">
              <w:rPr>
                <w:bCs/>
              </w:rPr>
              <w:t>) [1]</w:t>
            </w:r>
          </w:p>
        </w:tc>
      </w:tr>
      <w:tr w:rsidR="002050A8" w14:paraId="762504C0" w14:textId="77777777" w:rsidTr="0068505E">
        <w:tc>
          <w:tcPr>
            <w:tcW w:w="603" w:type="pct"/>
          </w:tcPr>
          <w:p w14:paraId="5CD7490F" w14:textId="77777777" w:rsidR="002050A8" w:rsidRDefault="002050A8" w:rsidP="00D32DF2">
            <w:pPr>
              <w:pStyle w:val="Compact"/>
            </w:pPr>
            <w:r>
              <w:t>Output</w:t>
            </w:r>
          </w:p>
        </w:tc>
        <w:tc>
          <w:tcPr>
            <w:tcW w:w="4397" w:type="pct"/>
          </w:tcPr>
          <w:p w14:paraId="4A1AB2BE" w14:textId="77777777" w:rsidR="002050A8" w:rsidRPr="00957F55" w:rsidRDefault="002050A8" w:rsidP="0068505E">
            <w:pPr>
              <w:pStyle w:val="Compact"/>
              <w:rPr>
                <w:bCs/>
              </w:rPr>
            </w:pPr>
            <w:proofErr w:type="spellStart"/>
            <w:r w:rsidRPr="004C05B4">
              <w:t>ReadRequest</w:t>
            </w:r>
            <w:r>
              <w:t>Response</w:t>
            </w:r>
            <w:proofErr w:type="spellEnd"/>
            <w:r w:rsidRPr="004C05B4">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4A0A59">
              <w:rPr>
                <w:rStyle w:val="Hyperlink"/>
                <w:bCs/>
              </w:rPr>
              <w:t>isbm:</w:t>
            </w:r>
            <w:r w:rsidRPr="004A0A59">
              <w:rPr>
                <w:rStyle w:val="Hyperlink"/>
              </w:rPr>
              <w:t>ReadRequestResponse</w:t>
            </w:r>
            <w:proofErr w:type="spellEnd"/>
            <w:r w:rsidR="003C5D4F">
              <w:rPr>
                <w:rStyle w:val="Hyperlink"/>
              </w:rPr>
              <w:fldChar w:fldCharType="end"/>
            </w:r>
            <w:r w:rsidRPr="00957F55">
              <w:rPr>
                <w:bCs/>
              </w:rPr>
              <w:t>)</w:t>
            </w:r>
          </w:p>
          <w:p w14:paraId="7D480B3F" w14:textId="77777777" w:rsidR="002050A8" w:rsidRDefault="002050A8" w:rsidP="00D32DF2">
            <w:pPr>
              <w:pStyle w:val="ListParagraph"/>
              <w:numPr>
                <w:ilvl w:val="0"/>
                <w:numId w:val="3"/>
              </w:numPr>
            </w:pPr>
            <w:proofErr w:type="spellStart"/>
            <w:r>
              <w:t>RequestMessage</w:t>
            </w:r>
            <w:proofErr w:type="spellEnd"/>
            <w:r>
              <w:t xml:space="preserve"> (</w:t>
            </w:r>
            <w:proofErr w:type="spellStart"/>
            <w:r w:rsidR="003C5D4F">
              <w:fldChar w:fldCharType="begin"/>
            </w:r>
            <w:r w:rsidR="003C5D4F">
              <w:instrText xml:space="preserve"> HYPERLINK "http://www.openoandm.org/isbm/2.0/wsdl/ProviderRequestService.wsdl" \h </w:instrText>
            </w:r>
            <w:r w:rsidR="003C5D4F">
              <w:fldChar w:fldCharType="separate"/>
            </w:r>
            <w:r>
              <w:rPr>
                <w:rStyle w:val="Hyperlink"/>
              </w:rPr>
              <w:t>isbm:RequestMessage</w:t>
            </w:r>
            <w:proofErr w:type="spellEnd"/>
            <w:r w:rsidR="003C5D4F">
              <w:rPr>
                <w:rStyle w:val="Hyperlink"/>
              </w:rPr>
              <w:fldChar w:fldCharType="end"/>
            </w:r>
            <w:r>
              <w:t>) [0..1], composed of:</w:t>
            </w:r>
          </w:p>
          <w:p w14:paraId="4FE46320"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sidRPr="004A0A59">
              <w:rPr>
                <w:rStyle w:val="Hyperlink"/>
              </w:rPr>
              <w:t>xs:string</w:t>
            </w:r>
            <w:proofErr w:type="spellEnd"/>
            <w:r w:rsidR="003C5D4F">
              <w:rPr>
                <w:rStyle w:val="Hyperlink"/>
              </w:rPr>
              <w:fldChar w:fldCharType="end"/>
            </w:r>
            <w:r>
              <w:t>) [1]</w:t>
            </w:r>
          </w:p>
          <w:p w14:paraId="07BBAA8E" w14:textId="77777777" w:rsidR="002050A8" w:rsidRDefault="002050A8" w:rsidP="00D32DF2">
            <w:pPr>
              <w:pStyle w:val="ListParagraph"/>
              <w:numPr>
                <w:ilvl w:val="1"/>
                <w:numId w:val="3"/>
              </w:numPr>
            </w:pPr>
            <w:r>
              <w:t>    </w:t>
            </w:r>
            <w:proofErr w:type="spellStart"/>
            <w:r>
              <w:t>MessageContent</w:t>
            </w:r>
            <w:proofErr w:type="spellEnd"/>
            <w:r>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4A0A59">
              <w:rPr>
                <w:rStyle w:val="Hyperlink"/>
              </w:rPr>
              <w:t>isbm:MessageContent</w:t>
            </w:r>
            <w:proofErr w:type="spellEnd"/>
            <w:proofErr w:type="gramEnd"/>
            <w:r w:rsidR="003C5D4F">
              <w:rPr>
                <w:rStyle w:val="Hyperlink"/>
              </w:rPr>
              <w:fldChar w:fldCharType="end"/>
            </w:r>
            <w:r>
              <w:t>) [1]</w:t>
            </w:r>
          </w:p>
          <w:p w14:paraId="458ABA97" w14:textId="77777777" w:rsidR="002050A8" w:rsidRPr="00957F55" w:rsidRDefault="002050A8" w:rsidP="00D32DF2">
            <w:pPr>
              <w:pStyle w:val="ListParagraph"/>
              <w:numPr>
                <w:ilvl w:val="1"/>
                <w:numId w:val="3"/>
              </w:numPr>
            </w:pPr>
            <w:r>
              <w:t>    Topic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del w:id="542" w:author="Matt Selway" w:date="2020-06-01T14:05:00Z">
              <w:r w:rsidDel="00C60DAA">
                <w:delText>..*</w:delText>
              </w:r>
            </w:del>
            <w:r>
              <w:t>]</w:t>
            </w:r>
          </w:p>
        </w:tc>
      </w:tr>
      <w:tr w:rsidR="002050A8" w14:paraId="07EE559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534280C" w14:textId="77777777" w:rsidR="002050A8" w:rsidRDefault="002050A8" w:rsidP="00D32DF2">
            <w:pPr>
              <w:pStyle w:val="Compact"/>
            </w:pPr>
            <w:r>
              <w:t>Faults</w:t>
            </w:r>
          </w:p>
        </w:tc>
        <w:tc>
          <w:tcPr>
            <w:tcW w:w="4397" w:type="pct"/>
          </w:tcPr>
          <w:p w14:paraId="3CF11639" w14:textId="77777777" w:rsidR="002050A8" w:rsidRDefault="002050A8" w:rsidP="00F04116">
            <w:pPr>
              <w:pStyle w:val="Compact"/>
            </w:pPr>
            <w:proofErr w:type="spellStart"/>
            <w:r w:rsidRPr="0068505E">
              <w:t>Session</w:t>
            </w:r>
            <w:r w:rsidRPr="00F04116">
              <w:t>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4A0A59">
              <w:rPr>
                <w:rStyle w:val="Hyperlink"/>
              </w:rPr>
              <w:t>isbm:SessionFault</w:t>
            </w:r>
            <w:proofErr w:type="spellEnd"/>
            <w:r w:rsidR="003C5D4F">
              <w:rPr>
                <w:rStyle w:val="Hyperlink"/>
              </w:rPr>
              <w:fldChar w:fldCharType="end"/>
            </w:r>
            <w:r>
              <w:t>)</w:t>
            </w:r>
          </w:p>
        </w:tc>
      </w:tr>
    </w:tbl>
    <w:p w14:paraId="09472806" w14:textId="69CFFFD3" w:rsidR="004B66D0" w:rsidRDefault="004B66D0" w:rsidP="004B66D0">
      <w:pPr>
        <w:pStyle w:val="Note"/>
        <w:rPr>
          <w:ins w:id="543" w:author="Matt Selway" w:date="2020-07-21T19:13:00Z"/>
        </w:rPr>
      </w:pPr>
      <w:ins w:id="544" w:author="Matt Selway" w:date="2020-07-21T19:13:00Z">
        <w:r w:rsidRPr="004B66D0">
          <w:t>NOTE</w:t>
        </w:r>
        <w:r w:rsidRPr="004B66D0">
          <w:tab/>
          <w:t>A no message response is a success with no</w:t>
        </w:r>
        <w:r>
          <w:t xml:space="preserve"> </w:t>
        </w:r>
        <w:proofErr w:type="spellStart"/>
        <w:r w:rsidRPr="004B66D0">
          <w:t>RequestMessage</w:t>
        </w:r>
        <w:proofErr w:type="spellEnd"/>
        <w:r w:rsidRPr="004B66D0">
          <w:t xml:space="preserve"> element.</w:t>
        </w:r>
      </w:ins>
    </w:p>
    <w:p w14:paraId="5D561CE7" w14:textId="1147C46C" w:rsidR="002050A8" w:rsidRDefault="002050A8" w:rsidP="002050A8">
      <w:pPr>
        <w:pStyle w:val="Heading4"/>
      </w:pPr>
      <w:r>
        <w:lastRenderedPageBreak/>
        <w:t>REST Interface</w:t>
      </w:r>
    </w:p>
    <w:p w14:paraId="4B9FB9B6" w14:textId="77777777" w:rsidR="002050A8" w:rsidRDefault="002050A8" w:rsidP="002050A8">
      <w:pPr>
        <w:pStyle w:val="BodyText"/>
      </w:pPr>
      <w:r>
        <w:t xml:space="preserve">The Read Request general interface is mapped into a RESTful interface as an </w:t>
      </w:r>
      <w:proofErr w:type="spellStart"/>
      <w:r>
        <w:t>OpenAPI</w:t>
      </w:r>
      <w:proofErr w:type="spellEnd"/>
      <w:r>
        <w:t xml:space="preserve"> description according to the following rules.</w:t>
      </w:r>
    </w:p>
    <w:p w14:paraId="49A45541"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Change w:id="545">
          <w:tblGrid>
            <w:gridCol w:w="1216"/>
            <w:gridCol w:w="8864"/>
          </w:tblGrid>
        </w:tblGridChange>
      </w:tblGrid>
      <w:tr w:rsidR="00F04116" w14:paraId="3EB73BE7" w14:textId="77777777" w:rsidTr="00F04116">
        <w:trPr>
          <w:cnfStyle w:val="100000000000" w:firstRow="1" w:lastRow="0" w:firstColumn="0" w:lastColumn="0" w:oddVBand="0" w:evenVBand="0" w:oddHBand="0" w:evenHBand="0" w:firstRowFirstColumn="0" w:firstRowLastColumn="0" w:lastRowFirstColumn="0" w:lastRowLastColumn="0"/>
          <w:ins w:id="546" w:author="Matt Selway" w:date="2020-07-22T00:43:00Z"/>
        </w:trPr>
        <w:tc>
          <w:tcPr>
            <w:tcW w:w="603" w:type="pct"/>
          </w:tcPr>
          <w:p w14:paraId="310AD80B" w14:textId="1F98F775" w:rsidR="00F04116" w:rsidRPr="003B5061" w:rsidRDefault="00F04116" w:rsidP="00D32DF2">
            <w:pPr>
              <w:pStyle w:val="Compact"/>
              <w:rPr>
                <w:ins w:id="547" w:author="Matt Selway" w:date="2020-07-22T00:43:00Z"/>
              </w:rPr>
            </w:pPr>
            <w:ins w:id="548" w:author="Matt Selway" w:date="2020-07-22T00:43:00Z">
              <w:r>
                <w:t>Name</w:t>
              </w:r>
            </w:ins>
          </w:p>
        </w:tc>
        <w:tc>
          <w:tcPr>
            <w:tcW w:w="4397" w:type="pct"/>
          </w:tcPr>
          <w:p w14:paraId="080EE6C1" w14:textId="5E696C6C" w:rsidR="00F04116" w:rsidRDefault="00F04116" w:rsidP="0068505E">
            <w:pPr>
              <w:pStyle w:val="Compact"/>
              <w:rPr>
                <w:ins w:id="549" w:author="Matt Selway" w:date="2020-07-22T00:43:00Z"/>
              </w:rPr>
            </w:pPr>
            <w:proofErr w:type="spellStart"/>
            <w:ins w:id="550" w:author="Matt Selway" w:date="2020-07-22T00:43:00Z">
              <w:r>
                <w:t>ReadRequest</w:t>
              </w:r>
              <w:proofErr w:type="spellEnd"/>
            </w:ins>
          </w:p>
        </w:tc>
      </w:tr>
      <w:tr w:rsidR="002050A8" w14:paraId="37E28D32"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0678C29" w14:textId="77777777" w:rsidR="002050A8" w:rsidRPr="003B5061" w:rsidRDefault="002050A8" w:rsidP="00D32DF2">
            <w:pPr>
              <w:pStyle w:val="Compact"/>
            </w:pPr>
            <w:r w:rsidRPr="003B5061">
              <w:t>HTTP M</w:t>
            </w:r>
            <w:r>
              <w:t>ethod</w:t>
            </w:r>
          </w:p>
        </w:tc>
        <w:tc>
          <w:tcPr>
            <w:tcW w:w="4397" w:type="pct"/>
          </w:tcPr>
          <w:p w14:paraId="5F78C9CC" w14:textId="77777777" w:rsidR="002050A8" w:rsidRPr="003B5061" w:rsidRDefault="002050A8" w:rsidP="0068505E">
            <w:pPr>
              <w:pStyle w:val="Compact"/>
            </w:pPr>
            <w:r>
              <w:t>GET</w:t>
            </w:r>
          </w:p>
        </w:tc>
      </w:tr>
      <w:tr w:rsidR="002050A8" w14:paraId="2D8264CA" w14:textId="77777777" w:rsidTr="0068505E">
        <w:tc>
          <w:tcPr>
            <w:tcW w:w="603" w:type="pct"/>
          </w:tcPr>
          <w:p w14:paraId="094F9B32" w14:textId="77777777" w:rsidR="002050A8" w:rsidRPr="003B5061" w:rsidRDefault="002050A8" w:rsidP="00D32DF2">
            <w:pPr>
              <w:pStyle w:val="Compact"/>
            </w:pPr>
            <w:r>
              <w:t xml:space="preserve">URL </w:t>
            </w:r>
          </w:p>
        </w:tc>
        <w:tc>
          <w:tcPr>
            <w:tcW w:w="4397" w:type="pct"/>
          </w:tcPr>
          <w:p w14:paraId="4E019372" w14:textId="77777777" w:rsidR="002050A8" w:rsidRPr="003B5061" w:rsidRDefault="002050A8" w:rsidP="0068505E">
            <w:pPr>
              <w:pStyle w:val="Compact"/>
            </w:pPr>
            <w:r w:rsidRPr="002D240C">
              <w:t>/sessions/{session-id}/</w:t>
            </w:r>
            <w:r>
              <w:t>request</w:t>
            </w:r>
          </w:p>
        </w:tc>
      </w:tr>
      <w:tr w:rsidR="002050A8" w14:paraId="30837A4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E617431" w14:textId="77777777" w:rsidR="002050A8" w:rsidRPr="003B5061" w:rsidRDefault="002050A8" w:rsidP="00D32DF2">
            <w:pPr>
              <w:pStyle w:val="Compact"/>
            </w:pPr>
            <w:r>
              <w:t>HTTP Body</w:t>
            </w:r>
          </w:p>
        </w:tc>
        <w:tc>
          <w:tcPr>
            <w:tcW w:w="4397" w:type="pct"/>
          </w:tcPr>
          <w:p w14:paraId="7BB381B2" w14:textId="77777777" w:rsidR="002050A8" w:rsidRPr="003B5061" w:rsidRDefault="002050A8" w:rsidP="0068505E">
            <w:pPr>
              <w:pStyle w:val="Compact"/>
            </w:pPr>
            <w:r>
              <w:t>N/A</w:t>
            </w:r>
          </w:p>
        </w:tc>
      </w:tr>
      <w:tr w:rsidR="002050A8" w14:paraId="56B39CA6" w14:textId="77777777" w:rsidTr="0068505E">
        <w:tc>
          <w:tcPr>
            <w:tcW w:w="603" w:type="pct"/>
          </w:tcPr>
          <w:p w14:paraId="3EF6F64C" w14:textId="77777777" w:rsidR="002050A8" w:rsidRDefault="002050A8" w:rsidP="00D32DF2">
            <w:pPr>
              <w:pStyle w:val="Compact"/>
            </w:pPr>
            <w:r>
              <w:t>HTTP Response (Success)</w:t>
            </w:r>
          </w:p>
        </w:tc>
        <w:tc>
          <w:tcPr>
            <w:tcW w:w="4397" w:type="pct"/>
          </w:tcPr>
          <w:p w14:paraId="235388CB" w14:textId="77777777" w:rsidR="002050A8" w:rsidRDefault="002050A8" w:rsidP="00F04116">
            <w:pPr>
              <w:pStyle w:val="Compact"/>
            </w:pPr>
            <w:r>
              <w:t>200 OK</w:t>
            </w:r>
          </w:p>
        </w:tc>
      </w:tr>
      <w:tr w:rsidR="002050A8" w14:paraId="2F0538F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8D8264" w14:textId="77777777" w:rsidR="002050A8" w:rsidRDefault="002050A8" w:rsidP="00D32DF2">
            <w:pPr>
              <w:pStyle w:val="Compact"/>
            </w:pPr>
            <w:r>
              <w:t>Output</w:t>
            </w:r>
          </w:p>
        </w:tc>
        <w:tc>
          <w:tcPr>
            <w:tcW w:w="4397" w:type="pct"/>
          </w:tcPr>
          <w:p w14:paraId="26D01A5C" w14:textId="4B24E381" w:rsidR="002050A8" w:rsidRDefault="002050A8" w:rsidP="00D32DF2">
            <w:pPr>
              <w:pStyle w:val="Compact"/>
            </w:pPr>
            <w:r>
              <w:t>Message (</w:t>
            </w:r>
            <w:proofErr w:type="spellStart"/>
            <w:r w:rsidR="003C5D4F">
              <w:fldChar w:fldCharType="begin"/>
            </w:r>
            <w:r w:rsidR="002A6EA9">
              <w:instrText>HYPERLINK  \l "_Message_1"</w:instrText>
            </w:r>
            <w:r w:rsidR="003C5D4F">
              <w:fldChar w:fldCharType="separate"/>
            </w:r>
            <w:proofErr w:type="gramStart"/>
            <w:r w:rsidRPr="00037D2D">
              <w:rPr>
                <w:rStyle w:val="Hyperlink"/>
              </w:rPr>
              <w:t>json:Message</w:t>
            </w:r>
            <w:proofErr w:type="spellEnd"/>
            <w:proofErr w:type="gramEnd"/>
            <w:r w:rsidR="003C5D4F">
              <w:rPr>
                <w:rStyle w:val="Hyperlink"/>
              </w:rPr>
              <w:fldChar w:fldCharType="end"/>
            </w:r>
            <w:r>
              <w:t>)</w:t>
            </w:r>
            <w:ins w:id="551" w:author="Matt Selway" w:date="2020-07-21T18:14:00Z">
              <w:r w:rsidR="002A6EA9">
                <w:t xml:space="preserve"> [1], composed of:</w:t>
              </w:r>
            </w:ins>
          </w:p>
          <w:p w14:paraId="189001B5"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037D2D">
              <w:rPr>
                <w:rStyle w:val="Hyperlink"/>
              </w:rPr>
              <w:t>json:string</w:t>
            </w:r>
            <w:proofErr w:type="spellEnd"/>
            <w:r w:rsidR="003C5D4F">
              <w:rPr>
                <w:rStyle w:val="Hyperlink"/>
              </w:rPr>
              <w:fldChar w:fldCharType="end"/>
            </w:r>
            <w:r>
              <w:t>) [1]</w:t>
            </w:r>
          </w:p>
          <w:p w14:paraId="679E3EC3" w14:textId="0252ACD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anchor="_MessageContent_1" w:history="1">
              <w:r w:rsidRPr="00037D2D">
                <w:rPr>
                  <w:rStyle w:val="Hyperlink"/>
                </w:rPr>
                <w:t>MessageContent</w:t>
              </w:r>
              <w:proofErr w:type="spellEnd"/>
              <w:r w:rsidRPr="00037D2D">
                <w:t>) [1]</w:t>
              </w:r>
            </w:hyperlink>
          </w:p>
          <w:p w14:paraId="3CDAC004" w14:textId="77777777" w:rsidR="002050A8" w:rsidRDefault="002050A8" w:rsidP="00D32DF2">
            <w:pPr>
              <w:pStyle w:val="ListParagraph"/>
              <w:numPr>
                <w:ilvl w:val="0"/>
                <w:numId w:val="3"/>
              </w:numPr>
            </w:pPr>
            <w:r>
              <w:t>Topic “</w:t>
            </w:r>
            <w:r w:rsidRPr="00343CC0">
              <w:t>topics</w:t>
            </w:r>
            <w:r>
              <w:t>”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Pr="00037D2D">
              <w:rPr>
                <w:rStyle w:val="Hyperlink"/>
              </w:rPr>
              <w:t>json</w:t>
            </w:r>
            <w:r>
              <w:rPr>
                <w:rStyle w:val="Hyperlink"/>
              </w:rPr>
              <w:t>:string</w:t>
            </w:r>
            <w:proofErr w:type="spellEnd"/>
            <w:r w:rsidR="003C5D4F">
              <w:rPr>
                <w:rStyle w:val="Hyperlink"/>
              </w:rPr>
              <w:fldChar w:fldCharType="end"/>
            </w:r>
            <w:r>
              <w:t>) [1</w:t>
            </w:r>
            <w:del w:id="552" w:author="Matt Selway" w:date="2020-06-01T14:06:00Z">
              <w:r w:rsidDel="00C60DAA">
                <w:delText>..</w:delText>
              </w:r>
            </w:del>
            <w:del w:id="553" w:author="Matt Selway" w:date="2020-06-01T14:05:00Z">
              <w:r w:rsidDel="00C60DAA">
                <w:delText>*</w:delText>
              </w:r>
            </w:del>
            <w:r>
              <w:t>]</w:t>
            </w:r>
          </w:p>
        </w:tc>
      </w:tr>
      <w:tr w:rsidR="002050A8" w14:paraId="0B73CC39" w14:textId="77777777" w:rsidTr="0068505E">
        <w:trPr>
          <w:trHeight w:val="972"/>
        </w:trPr>
        <w:tc>
          <w:tcPr>
            <w:tcW w:w="603" w:type="pct"/>
          </w:tcPr>
          <w:p w14:paraId="76680C16" w14:textId="77777777" w:rsidR="002050A8" w:rsidRDefault="002050A8" w:rsidP="00D32DF2">
            <w:pPr>
              <w:pStyle w:val="Compact"/>
            </w:pPr>
            <w:r>
              <w:t>HTTP Response</w:t>
            </w:r>
          </w:p>
          <w:p w14:paraId="10A4A174" w14:textId="77777777" w:rsidR="002050A8" w:rsidRDefault="002050A8" w:rsidP="00D32DF2">
            <w:pPr>
              <w:pStyle w:val="Compact"/>
            </w:pPr>
            <w:r>
              <w:t>(Error)</w:t>
            </w:r>
          </w:p>
        </w:tc>
        <w:tc>
          <w:tcPr>
            <w:tcW w:w="4397" w:type="pct"/>
          </w:tcPr>
          <w:p w14:paraId="16D2A38E"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037D2D">
              <w:rPr>
                <w:rStyle w:val="Hyperlink"/>
              </w:rPr>
              <w:t>json:SessionFault</w:t>
            </w:r>
            <w:proofErr w:type="spellEnd"/>
            <w:r w:rsidR="003C5D4F">
              <w:rPr>
                <w:rStyle w:val="Hyperlink"/>
              </w:rPr>
              <w:fldChar w:fldCharType="end"/>
            </w:r>
            <w:r>
              <w:t>) – 404 Not Found</w:t>
            </w:r>
          </w:p>
          <w:p w14:paraId="29D92BD8"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037D2D">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746E5682" w14:textId="4DB660E2" w:rsidR="002050A8" w:rsidRDefault="002050A8" w:rsidP="002050A8">
      <w:pPr>
        <w:pStyle w:val="Note"/>
        <w:rPr>
          <w:ins w:id="554" w:author="Matt Selway" w:date="2020-07-21T18:18:00Z"/>
        </w:rPr>
      </w:pPr>
      <w:r>
        <w:t>NOTE</w:t>
      </w:r>
      <w:r>
        <w:tab/>
        <w:t>A no message response is returned as a 404 Not Found rather than an "empty" message as it maps better to the concept of resources in a REST</w:t>
      </w:r>
      <w:del w:id="555" w:author="Matt Selway" w:date="2020-07-21T18:16:00Z">
        <w:r w:rsidDel="00CA065C">
          <w:delText>ful</w:delText>
        </w:r>
      </w:del>
      <w:r>
        <w:t xml:space="preserve"> API</w:t>
      </w:r>
      <w:del w:id="556" w:author="Matt Selway" w:date="2020-07-21T18:16:00Z">
        <w:r w:rsidDel="00CA065C">
          <w:delText xml:space="preserve">. </w:delText>
        </w:r>
      </w:del>
      <w:ins w:id="557" w:author="Matt Selway" w:date="2020-07-21T18:16:00Z">
        <w:r w:rsidR="00CA065C">
          <w:t xml:space="preserve">: </w:t>
        </w:r>
      </w:ins>
      <w:del w:id="558" w:author="Matt Selway" w:date="2020-07-21T18:16:00Z">
        <w:r w:rsidDel="00CA065C">
          <w:delText xml:space="preserve">If </w:delText>
        </w:r>
      </w:del>
      <w:ins w:id="559" w:author="Matt Selway" w:date="2020-07-21T18:16:00Z">
        <w:r w:rsidR="00CA065C">
          <w:t xml:space="preserve">if </w:t>
        </w:r>
      </w:ins>
      <w:r>
        <w:t>there are no messages on the queue, the resource does not exist and, hence, 404 should be returned.</w:t>
      </w:r>
    </w:p>
    <w:p w14:paraId="68AF9039" w14:textId="000970FC" w:rsidR="009B6A78" w:rsidRDefault="009B6A78" w:rsidP="002050A8">
      <w:pPr>
        <w:pStyle w:val="Note"/>
      </w:pPr>
      <w:ins w:id="560" w:author="Matt Selway" w:date="2020-07-21T18:18:00Z">
        <w:r>
          <w:t>NOTE</w:t>
        </w:r>
        <w:r>
          <w:tab/>
          <w:t xml:space="preserve">The </w:t>
        </w:r>
      </w:ins>
      <w:ins w:id="561" w:author="Matt Selway" w:date="2020-07-21T18:57:00Z">
        <w:r w:rsidR="009E2E93">
          <w:t xml:space="preserve">output </w:t>
        </w:r>
      </w:ins>
      <w:ins w:id="562" w:author="Matt Selway" w:date="2020-07-21T18:18:00Z">
        <w:r>
          <w:t>Message conforms to the basic schema, hence, the single Topic is represented as a</w:t>
        </w:r>
      </w:ins>
      <w:ins w:id="563" w:author="Matt Selway" w:date="2020-07-21T18:19:00Z">
        <w:r>
          <w:t xml:space="preserve"> JSON array with a</w:t>
        </w:r>
      </w:ins>
      <w:ins w:id="564" w:author="Matt Selway" w:date="2020-07-21T18:18:00Z">
        <w:r>
          <w:t xml:space="preserve"> single value</w:t>
        </w:r>
      </w:ins>
      <w:ins w:id="565" w:author="Matt Selway" w:date="2020-07-21T18:19:00Z">
        <w:r>
          <w:t xml:space="preserve">: this is guaranteed </w:t>
        </w:r>
      </w:ins>
      <w:ins w:id="566" w:author="Matt Selway" w:date="2020-07-21T18:20:00Z">
        <w:r>
          <w:t>by the Post Request operation only allowing a single Topic value</w:t>
        </w:r>
      </w:ins>
      <w:ins w:id="567" w:author="Matt Selway" w:date="2020-07-21T18:18:00Z">
        <w:r>
          <w:t>.</w:t>
        </w:r>
      </w:ins>
    </w:p>
    <w:p w14:paraId="47F9B515" w14:textId="77777777" w:rsidR="002050A8" w:rsidRDefault="002050A8" w:rsidP="002050A8">
      <w:pPr>
        <w:pStyle w:val="Heading3"/>
      </w:pPr>
      <w:bookmarkStart w:id="568" w:name="_Toc46269775"/>
      <w:r>
        <w:t>Remove Request</w:t>
      </w:r>
      <w:bookmarkEnd w:id="536"/>
      <w:bookmarkEnd w:id="568"/>
    </w:p>
    <w:p w14:paraId="51A4CA35" w14:textId="77777777" w:rsidR="002050A8" w:rsidRPr="0039203A" w:rsidRDefault="002050A8" w:rsidP="002050A8">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46B784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9EE3C74" w14:textId="77777777" w:rsidR="002050A8" w:rsidRDefault="002050A8" w:rsidP="00D32DF2">
            <w:pPr>
              <w:pStyle w:val="Compact"/>
            </w:pPr>
            <w:r>
              <w:t>Name</w:t>
            </w:r>
          </w:p>
        </w:tc>
        <w:tc>
          <w:tcPr>
            <w:tcW w:w="0" w:type="auto"/>
          </w:tcPr>
          <w:p w14:paraId="039208E2" w14:textId="77777777" w:rsidR="002050A8" w:rsidRDefault="002050A8" w:rsidP="00D32DF2">
            <w:pPr>
              <w:pStyle w:val="Compact"/>
            </w:pPr>
            <w:proofErr w:type="spellStart"/>
            <w:r>
              <w:t>RemoveRequest</w:t>
            </w:r>
            <w:proofErr w:type="spellEnd"/>
          </w:p>
        </w:tc>
      </w:tr>
      <w:tr w:rsidR="002050A8" w14:paraId="202CE80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9F316A2" w14:textId="77777777" w:rsidR="002050A8" w:rsidRDefault="002050A8" w:rsidP="00D32DF2">
            <w:pPr>
              <w:pStyle w:val="Compact"/>
            </w:pPr>
            <w:r>
              <w:t>Description</w:t>
            </w:r>
          </w:p>
        </w:tc>
        <w:tc>
          <w:tcPr>
            <w:tcW w:w="0" w:type="auto"/>
          </w:tcPr>
          <w:p w14:paraId="7DB83DEF" w14:textId="77777777" w:rsidR="002050A8" w:rsidRDefault="002050A8" w:rsidP="00D32DF2">
            <w:pPr>
              <w:pStyle w:val="Compact"/>
            </w:pPr>
            <w:r>
              <w:t>Deletes the first request message, if any, in the session message queue.</w:t>
            </w:r>
          </w:p>
        </w:tc>
      </w:tr>
      <w:tr w:rsidR="002050A8" w14:paraId="58E3CF1D" w14:textId="77777777" w:rsidTr="00D32DF2">
        <w:tc>
          <w:tcPr>
            <w:tcW w:w="0" w:type="auto"/>
          </w:tcPr>
          <w:p w14:paraId="75CECF53" w14:textId="77777777" w:rsidR="002050A8" w:rsidRDefault="002050A8" w:rsidP="00D32DF2">
            <w:pPr>
              <w:pStyle w:val="Compact"/>
            </w:pPr>
            <w:r>
              <w:t>Input</w:t>
            </w:r>
          </w:p>
        </w:tc>
        <w:tc>
          <w:tcPr>
            <w:tcW w:w="0" w:type="auto"/>
          </w:tcPr>
          <w:p w14:paraId="19F4A17C" w14:textId="77777777" w:rsidR="002050A8" w:rsidRDefault="002050A8" w:rsidP="00D32DF2">
            <w:pPr>
              <w:pStyle w:val="Compact"/>
            </w:pPr>
            <w:proofErr w:type="spellStart"/>
            <w:r>
              <w:t>SessionID</w:t>
            </w:r>
            <w:proofErr w:type="spellEnd"/>
            <w:r>
              <w:t xml:space="preserve"> [1]</w:t>
            </w:r>
          </w:p>
        </w:tc>
      </w:tr>
      <w:tr w:rsidR="002050A8" w14:paraId="2AED2A54"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68D66CC" w14:textId="77777777" w:rsidR="002050A8" w:rsidRDefault="002050A8" w:rsidP="00D32DF2">
            <w:pPr>
              <w:pStyle w:val="Compact"/>
            </w:pPr>
            <w:r>
              <w:t>Behavior</w:t>
            </w:r>
          </w:p>
        </w:tc>
        <w:tc>
          <w:tcPr>
            <w:tcW w:w="0" w:type="auto"/>
          </w:tcPr>
          <w:p w14:paraId="69AD8316"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408AE12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2F6A318E" w14:textId="77777777" w:rsidTr="00D32DF2">
        <w:tc>
          <w:tcPr>
            <w:tcW w:w="0" w:type="auto"/>
          </w:tcPr>
          <w:p w14:paraId="677DAE15" w14:textId="77777777" w:rsidR="002050A8" w:rsidRDefault="002050A8" w:rsidP="00D32DF2">
            <w:pPr>
              <w:pStyle w:val="Compact"/>
            </w:pPr>
            <w:r>
              <w:t>Output</w:t>
            </w:r>
          </w:p>
        </w:tc>
        <w:tc>
          <w:tcPr>
            <w:tcW w:w="0" w:type="auto"/>
          </w:tcPr>
          <w:p w14:paraId="5B8C461A" w14:textId="77777777" w:rsidR="002050A8" w:rsidRDefault="002050A8" w:rsidP="00D32DF2">
            <w:pPr>
              <w:pStyle w:val="Compact"/>
            </w:pPr>
            <w:r>
              <w:t>N/A</w:t>
            </w:r>
          </w:p>
        </w:tc>
      </w:tr>
      <w:tr w:rsidR="002050A8" w14:paraId="31CA019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7FBF3D3" w14:textId="77777777" w:rsidR="002050A8" w:rsidRDefault="002050A8" w:rsidP="00D32DF2">
            <w:pPr>
              <w:pStyle w:val="Compact"/>
            </w:pPr>
            <w:r>
              <w:t>Faults</w:t>
            </w:r>
          </w:p>
        </w:tc>
        <w:tc>
          <w:tcPr>
            <w:tcW w:w="0" w:type="auto"/>
          </w:tcPr>
          <w:p w14:paraId="37C593F5" w14:textId="77777777" w:rsidR="002050A8" w:rsidRDefault="002050A8" w:rsidP="00D32DF2">
            <w:pPr>
              <w:pStyle w:val="Compact"/>
            </w:pPr>
            <w:proofErr w:type="spellStart"/>
            <w:r>
              <w:t>SessionFault</w:t>
            </w:r>
            <w:proofErr w:type="spellEnd"/>
          </w:p>
        </w:tc>
      </w:tr>
    </w:tbl>
    <w:p w14:paraId="2DAB9A54" w14:textId="77777777" w:rsidR="002050A8" w:rsidRDefault="002050A8" w:rsidP="002050A8">
      <w:pPr>
        <w:pStyle w:val="Heading4"/>
      </w:pPr>
      <w:bookmarkStart w:id="569" w:name="post-response"/>
      <w:bookmarkStart w:id="570" w:name="_Toc25357188"/>
      <w:bookmarkEnd w:id="569"/>
      <w:r>
        <w:lastRenderedPageBreak/>
        <w:t>SOAP Interface</w:t>
      </w:r>
    </w:p>
    <w:p w14:paraId="2B4C6341" w14:textId="77777777" w:rsidR="002050A8" w:rsidRDefault="002050A8" w:rsidP="002050A8">
      <w:pPr>
        <w:pStyle w:val="BodyText"/>
      </w:pPr>
      <w:r>
        <w:t>The Remove Request general interface is mapped into SOAP 1.1/1.2 as embedded XML schemas in WSDL descriptions according to the following schema types.</w:t>
      </w:r>
    </w:p>
    <w:p w14:paraId="2C888D2E"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Change w:id="571">
          <w:tblGrid>
            <w:gridCol w:w="1216"/>
            <w:gridCol w:w="8864"/>
          </w:tblGrid>
        </w:tblGridChange>
      </w:tblGrid>
      <w:tr w:rsidR="00F04116" w14:paraId="079C2FF6" w14:textId="77777777" w:rsidTr="00F04116">
        <w:trPr>
          <w:cnfStyle w:val="100000000000" w:firstRow="1" w:lastRow="0" w:firstColumn="0" w:lastColumn="0" w:oddVBand="0" w:evenVBand="0" w:oddHBand="0" w:evenHBand="0" w:firstRowFirstColumn="0" w:firstRowLastColumn="0" w:lastRowFirstColumn="0" w:lastRowLastColumn="0"/>
          <w:ins w:id="572" w:author="Matt Selway" w:date="2020-07-22T00:43:00Z"/>
        </w:trPr>
        <w:tc>
          <w:tcPr>
            <w:tcW w:w="603" w:type="pct"/>
          </w:tcPr>
          <w:p w14:paraId="26C6C6BE" w14:textId="2FABF146" w:rsidR="00F04116" w:rsidRPr="0068505E" w:rsidRDefault="00F04116" w:rsidP="0068505E">
            <w:pPr>
              <w:pStyle w:val="Compact"/>
              <w:rPr>
                <w:ins w:id="573" w:author="Matt Selway" w:date="2020-07-22T00:43:00Z"/>
              </w:rPr>
            </w:pPr>
            <w:ins w:id="574" w:author="Matt Selway" w:date="2020-07-22T00:43:00Z">
              <w:r>
                <w:t>Name</w:t>
              </w:r>
            </w:ins>
          </w:p>
        </w:tc>
        <w:tc>
          <w:tcPr>
            <w:tcW w:w="4397" w:type="pct"/>
          </w:tcPr>
          <w:p w14:paraId="32C340DD" w14:textId="2E420F3A" w:rsidR="00F04116" w:rsidRPr="0068505E" w:rsidRDefault="00F04116" w:rsidP="0068505E">
            <w:pPr>
              <w:pStyle w:val="Compact"/>
              <w:rPr>
                <w:ins w:id="575" w:author="Matt Selway" w:date="2020-07-22T00:43:00Z"/>
              </w:rPr>
            </w:pPr>
            <w:proofErr w:type="spellStart"/>
            <w:ins w:id="576" w:author="Matt Selway" w:date="2020-07-22T00:43:00Z">
              <w:r>
                <w:t>RemoveRequest</w:t>
              </w:r>
              <w:proofErr w:type="spellEnd"/>
            </w:ins>
          </w:p>
        </w:tc>
      </w:tr>
      <w:tr w:rsidR="002050A8" w14:paraId="64F2FA2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D9CEC04" w14:textId="77777777" w:rsidR="002050A8" w:rsidRPr="0068505E" w:rsidRDefault="002050A8" w:rsidP="00D32DF2">
            <w:pPr>
              <w:pStyle w:val="Compact"/>
            </w:pPr>
            <w:r w:rsidRPr="0068505E">
              <w:t>Input</w:t>
            </w:r>
          </w:p>
        </w:tc>
        <w:tc>
          <w:tcPr>
            <w:tcW w:w="4397" w:type="pct"/>
          </w:tcPr>
          <w:p w14:paraId="581701CF" w14:textId="77777777" w:rsidR="002050A8" w:rsidRPr="0068505E" w:rsidRDefault="002050A8" w:rsidP="0068505E">
            <w:pPr>
              <w:pStyle w:val="Compact"/>
            </w:pPr>
            <w:proofErr w:type="spellStart"/>
            <w:r w:rsidRPr="0068505E">
              <w:t>RemoveRequest</w:t>
            </w:r>
            <w:proofErr w:type="spellEnd"/>
            <w:r w:rsidRPr="0068505E">
              <w:t xml:space="preserve"> (</w:t>
            </w:r>
            <w:proofErr w:type="spellStart"/>
            <w:r w:rsidR="003C5D4F" w:rsidRPr="0068505E">
              <w:fldChar w:fldCharType="begin"/>
            </w:r>
            <w:r w:rsidR="003C5D4F" w:rsidRPr="0068505E">
              <w:instrText xml:space="preserve"> HYPERLINK "http://www.openoandm.org/isbm/2.0/wsdl/ProviderRequestService.wsdl" </w:instrText>
            </w:r>
            <w:r w:rsidR="003C5D4F" w:rsidRPr="0068505E">
              <w:fldChar w:fldCharType="separate"/>
            </w:r>
            <w:r w:rsidRPr="0068505E">
              <w:rPr>
                <w:rStyle w:val="Hyperlink"/>
              </w:rPr>
              <w:t>isbm:RemoveRequest</w:t>
            </w:r>
            <w:proofErr w:type="spellEnd"/>
            <w:r w:rsidR="003C5D4F" w:rsidRPr="0068505E">
              <w:rPr>
                <w:rStyle w:val="Hyperlink"/>
              </w:rPr>
              <w:fldChar w:fldCharType="end"/>
            </w:r>
            <w:r w:rsidRPr="0068505E">
              <w:t>)</w:t>
            </w:r>
          </w:p>
          <w:p w14:paraId="05AD506C" w14:textId="77777777" w:rsidR="002050A8" w:rsidRPr="0068505E" w:rsidRDefault="002050A8" w:rsidP="00D32DF2">
            <w:pPr>
              <w:pStyle w:val="ListParagraph"/>
              <w:numPr>
                <w:ilvl w:val="0"/>
                <w:numId w:val="3"/>
              </w:numPr>
            </w:pPr>
            <w:proofErr w:type="spellStart"/>
            <w:r w:rsidRPr="0068505E">
              <w:t>SessionID</w:t>
            </w:r>
            <w:proofErr w:type="spellEnd"/>
            <w:r w:rsidRPr="0068505E">
              <w:t xml:space="preserve"> (</w:t>
            </w:r>
            <w:proofErr w:type="spellStart"/>
            <w:r w:rsidR="003C5D4F" w:rsidRPr="0068505E">
              <w:fldChar w:fldCharType="begin"/>
            </w:r>
            <w:r w:rsidR="003C5D4F" w:rsidRPr="0068505E">
              <w:instrText xml:space="preserve"> HYPERLINK "http://www.w3.org/TR/xmlschema-2/" \l "string" \h </w:instrText>
            </w:r>
            <w:r w:rsidR="003C5D4F" w:rsidRPr="0068505E">
              <w:fldChar w:fldCharType="separate"/>
            </w:r>
            <w:r w:rsidRPr="0068505E">
              <w:rPr>
                <w:rStyle w:val="Hyperlink"/>
              </w:rPr>
              <w:t>xs:string</w:t>
            </w:r>
            <w:proofErr w:type="spellEnd"/>
            <w:r w:rsidR="003C5D4F" w:rsidRPr="0068505E">
              <w:rPr>
                <w:rStyle w:val="Hyperlink"/>
              </w:rPr>
              <w:fldChar w:fldCharType="end"/>
            </w:r>
            <w:r w:rsidRPr="0068505E">
              <w:t>) [1]</w:t>
            </w:r>
          </w:p>
        </w:tc>
      </w:tr>
      <w:tr w:rsidR="002050A8" w14:paraId="1C46F8D1" w14:textId="77777777" w:rsidTr="0068505E">
        <w:tc>
          <w:tcPr>
            <w:tcW w:w="603" w:type="pct"/>
          </w:tcPr>
          <w:p w14:paraId="587294FC" w14:textId="77777777" w:rsidR="002050A8" w:rsidRDefault="002050A8" w:rsidP="00D32DF2">
            <w:pPr>
              <w:pStyle w:val="Compact"/>
            </w:pPr>
            <w:r>
              <w:t>Output</w:t>
            </w:r>
          </w:p>
        </w:tc>
        <w:tc>
          <w:tcPr>
            <w:tcW w:w="4397" w:type="pct"/>
          </w:tcPr>
          <w:p w14:paraId="3ECA6EF3" w14:textId="77777777" w:rsidR="002050A8" w:rsidRPr="00957F55" w:rsidRDefault="002050A8" w:rsidP="0068505E">
            <w:pPr>
              <w:pStyle w:val="Compact"/>
              <w:rPr>
                <w:bCs/>
              </w:rPr>
            </w:pPr>
            <w:proofErr w:type="spellStart"/>
            <w:r w:rsidRPr="00081827">
              <w:t>Remove</w:t>
            </w:r>
            <w:r>
              <w:t>Request</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bCs/>
              </w:rPr>
              <w:t>isbm:</w:t>
            </w:r>
            <w:r w:rsidRPr="005E70C1">
              <w:rPr>
                <w:rStyle w:val="Hyperlink"/>
              </w:rPr>
              <w:t>RemoveRequestResponse</w:t>
            </w:r>
            <w:proofErr w:type="spellEnd"/>
            <w:r w:rsidR="003C5D4F">
              <w:rPr>
                <w:rStyle w:val="Hyperlink"/>
              </w:rPr>
              <w:fldChar w:fldCharType="end"/>
            </w:r>
            <w:r w:rsidRPr="00957F55">
              <w:rPr>
                <w:bCs/>
              </w:rPr>
              <w:t>)</w:t>
            </w:r>
          </w:p>
          <w:p w14:paraId="770F2D3A" w14:textId="77777777" w:rsidR="002050A8" w:rsidRPr="00957F55" w:rsidRDefault="002050A8" w:rsidP="00D32DF2">
            <w:pPr>
              <w:pStyle w:val="ListParagraph"/>
              <w:numPr>
                <w:ilvl w:val="0"/>
                <w:numId w:val="3"/>
              </w:numPr>
            </w:pPr>
            <w:r>
              <w:t>No Content</w:t>
            </w:r>
          </w:p>
        </w:tc>
      </w:tr>
      <w:tr w:rsidR="002050A8" w14:paraId="7F60F38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9C42F62" w14:textId="77777777" w:rsidR="002050A8" w:rsidRDefault="002050A8" w:rsidP="00D32DF2">
            <w:pPr>
              <w:pStyle w:val="Compact"/>
            </w:pPr>
            <w:r>
              <w:t>Faults</w:t>
            </w:r>
          </w:p>
        </w:tc>
        <w:tc>
          <w:tcPr>
            <w:tcW w:w="4397" w:type="pct"/>
          </w:tcPr>
          <w:p w14:paraId="265AAB0E" w14:textId="77777777" w:rsidR="002050A8" w:rsidRDefault="002050A8" w:rsidP="00F04116">
            <w:pPr>
              <w:pStyle w:val="Compact"/>
            </w:pPr>
            <w:proofErr w:type="spellStart"/>
            <w:r w:rsidRPr="0068505E">
              <w:t>SessionFaul</w:t>
            </w:r>
            <w:r w:rsidRPr="00F04116">
              <w:t>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4A0A59">
              <w:rPr>
                <w:rStyle w:val="Hyperlink"/>
              </w:rPr>
              <w:t>isbm:SessionFault</w:t>
            </w:r>
            <w:proofErr w:type="spellEnd"/>
            <w:r w:rsidR="003C5D4F">
              <w:rPr>
                <w:rStyle w:val="Hyperlink"/>
              </w:rPr>
              <w:fldChar w:fldCharType="end"/>
            </w:r>
            <w:r>
              <w:t>)</w:t>
            </w:r>
          </w:p>
        </w:tc>
      </w:tr>
    </w:tbl>
    <w:p w14:paraId="456A7747" w14:textId="77777777" w:rsidR="002050A8" w:rsidRDefault="002050A8" w:rsidP="002050A8">
      <w:pPr>
        <w:pStyle w:val="Heading4"/>
      </w:pPr>
      <w:r>
        <w:t>REST Interface</w:t>
      </w:r>
    </w:p>
    <w:p w14:paraId="206EA959" w14:textId="77777777" w:rsidR="002050A8" w:rsidRDefault="002050A8" w:rsidP="002050A8">
      <w:pPr>
        <w:pStyle w:val="BodyText"/>
      </w:pPr>
      <w:r>
        <w:t xml:space="preserve">The Remove Request general interface is mapped into a RESTful interface as an </w:t>
      </w:r>
      <w:proofErr w:type="spellStart"/>
      <w:r>
        <w:t>OpenAPI</w:t>
      </w:r>
      <w:proofErr w:type="spellEnd"/>
      <w:r>
        <w:t xml:space="preserve"> description according to the following rules.</w:t>
      </w:r>
    </w:p>
    <w:p w14:paraId="50638AE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04116" w14:paraId="5663CB1B" w14:textId="77777777" w:rsidTr="0068505E">
        <w:trPr>
          <w:cnfStyle w:val="100000000000" w:firstRow="1" w:lastRow="0" w:firstColumn="0" w:lastColumn="0" w:oddVBand="0" w:evenVBand="0" w:oddHBand="0" w:evenHBand="0" w:firstRowFirstColumn="0" w:firstRowLastColumn="0" w:lastRowFirstColumn="0" w:lastRowLastColumn="0"/>
          <w:ins w:id="577" w:author="Matt Selway" w:date="2020-07-22T00:44:00Z"/>
        </w:trPr>
        <w:tc>
          <w:tcPr>
            <w:tcW w:w="603" w:type="pct"/>
          </w:tcPr>
          <w:p w14:paraId="4F9EE85C" w14:textId="339B1B86" w:rsidR="00F04116" w:rsidRPr="003B5061" w:rsidRDefault="00F04116" w:rsidP="00F04116">
            <w:pPr>
              <w:pStyle w:val="Compact"/>
              <w:rPr>
                <w:ins w:id="578" w:author="Matt Selway" w:date="2020-07-22T00:44:00Z"/>
              </w:rPr>
            </w:pPr>
            <w:ins w:id="579" w:author="Matt Selway" w:date="2020-07-22T00:44:00Z">
              <w:r>
                <w:t>Name</w:t>
              </w:r>
            </w:ins>
          </w:p>
        </w:tc>
        <w:tc>
          <w:tcPr>
            <w:tcW w:w="4397" w:type="pct"/>
          </w:tcPr>
          <w:p w14:paraId="1E44F47B" w14:textId="0342F525" w:rsidR="00F04116" w:rsidRDefault="00F04116" w:rsidP="00F04116">
            <w:pPr>
              <w:pStyle w:val="Compact"/>
              <w:rPr>
                <w:ins w:id="580" w:author="Matt Selway" w:date="2020-07-22T00:44:00Z"/>
                <w:bCs w:val="0"/>
              </w:rPr>
            </w:pPr>
            <w:proofErr w:type="spellStart"/>
            <w:ins w:id="581" w:author="Matt Selway" w:date="2020-07-22T00:44:00Z">
              <w:r>
                <w:rPr>
                  <w:bCs w:val="0"/>
                </w:rPr>
                <w:t>RemoveRequest</w:t>
              </w:r>
              <w:proofErr w:type="spellEnd"/>
            </w:ins>
          </w:p>
        </w:tc>
      </w:tr>
      <w:tr w:rsidR="002050A8" w14:paraId="741699AD"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5D4BC60" w14:textId="77777777" w:rsidR="002050A8" w:rsidRPr="003B5061" w:rsidRDefault="002050A8" w:rsidP="00F04116">
            <w:pPr>
              <w:pStyle w:val="Compact"/>
            </w:pPr>
            <w:r w:rsidRPr="003B5061">
              <w:t>HTTP M</w:t>
            </w:r>
            <w:r>
              <w:t>ethod</w:t>
            </w:r>
          </w:p>
        </w:tc>
        <w:tc>
          <w:tcPr>
            <w:tcW w:w="4397" w:type="pct"/>
          </w:tcPr>
          <w:p w14:paraId="1D4B7D67" w14:textId="77777777" w:rsidR="002050A8" w:rsidRPr="003B5061" w:rsidRDefault="002050A8" w:rsidP="0068505E">
            <w:pPr>
              <w:pStyle w:val="Compact"/>
              <w:rPr>
                <w:bCs/>
              </w:rPr>
            </w:pPr>
            <w:r>
              <w:rPr>
                <w:bCs/>
              </w:rPr>
              <w:t>DELETE</w:t>
            </w:r>
          </w:p>
        </w:tc>
      </w:tr>
      <w:tr w:rsidR="002050A8" w14:paraId="20874420" w14:textId="77777777" w:rsidTr="0068505E">
        <w:tc>
          <w:tcPr>
            <w:tcW w:w="603" w:type="pct"/>
          </w:tcPr>
          <w:p w14:paraId="22128A12" w14:textId="77777777" w:rsidR="002050A8" w:rsidRPr="003B5061" w:rsidRDefault="002050A8" w:rsidP="0068505E">
            <w:pPr>
              <w:pStyle w:val="Compact"/>
            </w:pPr>
            <w:r>
              <w:t xml:space="preserve">URL </w:t>
            </w:r>
          </w:p>
        </w:tc>
        <w:tc>
          <w:tcPr>
            <w:tcW w:w="4397" w:type="pct"/>
          </w:tcPr>
          <w:p w14:paraId="3C4790B5" w14:textId="77777777" w:rsidR="002050A8" w:rsidRPr="003B5061" w:rsidRDefault="002050A8" w:rsidP="0068505E">
            <w:pPr>
              <w:pStyle w:val="Compact"/>
              <w:rPr>
                <w:bCs/>
              </w:rPr>
            </w:pPr>
            <w:r w:rsidRPr="002D240C">
              <w:rPr>
                <w:bCs/>
              </w:rPr>
              <w:t>/sessions/{session-id}/</w:t>
            </w:r>
            <w:r>
              <w:rPr>
                <w:bCs/>
              </w:rPr>
              <w:t>request</w:t>
            </w:r>
          </w:p>
        </w:tc>
      </w:tr>
      <w:tr w:rsidR="002050A8" w14:paraId="01D58C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04D4756" w14:textId="77777777" w:rsidR="002050A8" w:rsidRPr="003B5061" w:rsidRDefault="002050A8" w:rsidP="0068505E">
            <w:pPr>
              <w:pStyle w:val="Compact"/>
            </w:pPr>
            <w:r>
              <w:t>HTTP Body</w:t>
            </w:r>
          </w:p>
        </w:tc>
        <w:tc>
          <w:tcPr>
            <w:tcW w:w="4397" w:type="pct"/>
          </w:tcPr>
          <w:p w14:paraId="2FB65B33" w14:textId="77777777" w:rsidR="002050A8" w:rsidRPr="003B5061" w:rsidRDefault="002050A8" w:rsidP="0068505E">
            <w:pPr>
              <w:pStyle w:val="Compact"/>
            </w:pPr>
            <w:r>
              <w:t>N/A</w:t>
            </w:r>
          </w:p>
        </w:tc>
      </w:tr>
      <w:tr w:rsidR="002050A8" w14:paraId="3CB16ED3" w14:textId="77777777" w:rsidTr="0068505E">
        <w:tc>
          <w:tcPr>
            <w:tcW w:w="603" w:type="pct"/>
          </w:tcPr>
          <w:p w14:paraId="7886303D" w14:textId="77777777" w:rsidR="002050A8" w:rsidRDefault="002050A8" w:rsidP="0068505E">
            <w:pPr>
              <w:pStyle w:val="Compact"/>
            </w:pPr>
            <w:r>
              <w:t>HTTP Response (Success)</w:t>
            </w:r>
          </w:p>
        </w:tc>
        <w:tc>
          <w:tcPr>
            <w:tcW w:w="4397" w:type="pct"/>
          </w:tcPr>
          <w:p w14:paraId="4EF589B9" w14:textId="77777777" w:rsidR="002050A8" w:rsidRDefault="002050A8" w:rsidP="0068505E">
            <w:pPr>
              <w:pStyle w:val="Compact"/>
            </w:pPr>
            <w:r>
              <w:t>204 No Content</w:t>
            </w:r>
          </w:p>
        </w:tc>
      </w:tr>
      <w:tr w:rsidR="002050A8" w14:paraId="1EF0918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DF56EB6" w14:textId="77777777" w:rsidR="002050A8" w:rsidRDefault="002050A8" w:rsidP="0068505E">
            <w:pPr>
              <w:pStyle w:val="Compact"/>
            </w:pPr>
            <w:r>
              <w:t>Output</w:t>
            </w:r>
          </w:p>
        </w:tc>
        <w:tc>
          <w:tcPr>
            <w:tcW w:w="4397" w:type="pct"/>
          </w:tcPr>
          <w:p w14:paraId="4BA5490F" w14:textId="77777777" w:rsidR="002050A8" w:rsidRDefault="002050A8" w:rsidP="0068505E">
            <w:pPr>
              <w:pStyle w:val="Compact"/>
            </w:pPr>
            <w:r>
              <w:t>N/A</w:t>
            </w:r>
          </w:p>
        </w:tc>
      </w:tr>
      <w:tr w:rsidR="002050A8" w14:paraId="02C0696C" w14:textId="77777777" w:rsidTr="0068505E">
        <w:trPr>
          <w:trHeight w:val="972"/>
        </w:trPr>
        <w:tc>
          <w:tcPr>
            <w:tcW w:w="603" w:type="pct"/>
          </w:tcPr>
          <w:p w14:paraId="0E0CA48B" w14:textId="77777777" w:rsidR="002050A8" w:rsidRDefault="002050A8" w:rsidP="0068505E">
            <w:pPr>
              <w:pStyle w:val="Compact"/>
            </w:pPr>
            <w:r>
              <w:t>HTTP Response</w:t>
            </w:r>
          </w:p>
          <w:p w14:paraId="16112591" w14:textId="77777777" w:rsidR="002050A8" w:rsidRDefault="002050A8" w:rsidP="0068505E">
            <w:pPr>
              <w:pStyle w:val="Compact"/>
            </w:pPr>
            <w:r>
              <w:t>(Error)</w:t>
            </w:r>
          </w:p>
        </w:tc>
        <w:tc>
          <w:tcPr>
            <w:tcW w:w="4397" w:type="pct"/>
          </w:tcPr>
          <w:p w14:paraId="2ADAE094"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037D2D">
              <w:rPr>
                <w:rStyle w:val="Hyperlink"/>
              </w:rPr>
              <w:t>json:SessionFault</w:t>
            </w:r>
            <w:proofErr w:type="spellEnd"/>
            <w:r w:rsidR="003C5D4F">
              <w:rPr>
                <w:rStyle w:val="Hyperlink"/>
              </w:rPr>
              <w:fldChar w:fldCharType="end"/>
            </w:r>
            <w:r>
              <w:t>) – 404 Not Found</w:t>
            </w:r>
          </w:p>
          <w:p w14:paraId="29E64A62"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037D2D">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14:paraId="2A990337" w14:textId="77777777" w:rsidR="002050A8" w:rsidRDefault="002050A8" w:rsidP="002050A8">
      <w:pPr>
        <w:pStyle w:val="Heading3"/>
      </w:pPr>
      <w:bookmarkStart w:id="582" w:name="_Toc46269776"/>
      <w:r>
        <w:t>Post Response</w:t>
      </w:r>
      <w:bookmarkEnd w:id="570"/>
      <w:bookmarkEnd w:id="582"/>
    </w:p>
    <w:p w14:paraId="4B1D2A8D" w14:textId="77777777" w:rsidR="002050A8" w:rsidRPr="00426120" w:rsidRDefault="002050A8" w:rsidP="002050A8">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BDC569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8F63E56" w14:textId="77777777" w:rsidR="002050A8" w:rsidRDefault="002050A8" w:rsidP="00D32DF2">
            <w:pPr>
              <w:pStyle w:val="Compact"/>
            </w:pPr>
            <w:r>
              <w:t>Name</w:t>
            </w:r>
          </w:p>
        </w:tc>
        <w:tc>
          <w:tcPr>
            <w:tcW w:w="0" w:type="auto"/>
          </w:tcPr>
          <w:p w14:paraId="59C23E49" w14:textId="77777777" w:rsidR="002050A8" w:rsidRDefault="002050A8" w:rsidP="00D32DF2">
            <w:pPr>
              <w:pStyle w:val="Compact"/>
            </w:pPr>
            <w:proofErr w:type="spellStart"/>
            <w:r>
              <w:t>PostResponse</w:t>
            </w:r>
            <w:proofErr w:type="spellEnd"/>
          </w:p>
        </w:tc>
      </w:tr>
      <w:tr w:rsidR="002050A8" w14:paraId="4DD4AE3A"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F2405D" w14:textId="77777777" w:rsidR="002050A8" w:rsidRDefault="002050A8" w:rsidP="00D32DF2">
            <w:pPr>
              <w:pStyle w:val="Compact"/>
            </w:pPr>
            <w:r>
              <w:t>Description</w:t>
            </w:r>
          </w:p>
        </w:tc>
        <w:tc>
          <w:tcPr>
            <w:tcW w:w="0" w:type="auto"/>
          </w:tcPr>
          <w:p w14:paraId="4E9BE608" w14:textId="77777777" w:rsidR="002050A8" w:rsidRDefault="002050A8" w:rsidP="00D32DF2">
            <w:pPr>
              <w:pStyle w:val="Compact"/>
            </w:pPr>
            <w:r>
              <w:t>Posts a response message on a channel.</w:t>
            </w:r>
          </w:p>
        </w:tc>
      </w:tr>
      <w:tr w:rsidR="002050A8" w14:paraId="2FC7D965" w14:textId="77777777" w:rsidTr="00D32DF2">
        <w:tc>
          <w:tcPr>
            <w:tcW w:w="0" w:type="auto"/>
          </w:tcPr>
          <w:p w14:paraId="732CC16E" w14:textId="77777777" w:rsidR="002050A8" w:rsidRDefault="002050A8" w:rsidP="00D32DF2">
            <w:pPr>
              <w:pStyle w:val="Compact"/>
            </w:pPr>
            <w:r>
              <w:t>Input</w:t>
            </w:r>
          </w:p>
        </w:tc>
        <w:tc>
          <w:tcPr>
            <w:tcW w:w="0" w:type="auto"/>
          </w:tcPr>
          <w:p w14:paraId="17059B6A" w14:textId="77777777" w:rsidR="002050A8" w:rsidRDefault="002050A8" w:rsidP="00D32DF2">
            <w:proofErr w:type="spellStart"/>
            <w:r>
              <w:t>SessionID</w:t>
            </w:r>
            <w:proofErr w:type="spellEnd"/>
            <w:r>
              <w:t xml:space="preserve"> [1]</w:t>
            </w:r>
          </w:p>
          <w:p w14:paraId="4D27EE20" w14:textId="77777777" w:rsidR="002050A8" w:rsidRDefault="002050A8" w:rsidP="00D32DF2">
            <w:proofErr w:type="spellStart"/>
            <w:r>
              <w:t>RequestMessageID</w:t>
            </w:r>
            <w:proofErr w:type="spellEnd"/>
            <w:r>
              <w:t xml:space="preserve"> [1]</w:t>
            </w:r>
          </w:p>
          <w:p w14:paraId="0FE71972" w14:textId="77777777" w:rsidR="002050A8" w:rsidRDefault="002050A8" w:rsidP="00D32DF2">
            <w:proofErr w:type="spellStart"/>
            <w:r>
              <w:t>MessageContent</w:t>
            </w:r>
            <w:proofErr w:type="spellEnd"/>
            <w:r>
              <w:t xml:space="preserve"> [1]</w:t>
            </w:r>
          </w:p>
        </w:tc>
      </w:tr>
      <w:tr w:rsidR="002050A8" w14:paraId="1D5822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0EBCD43" w14:textId="77777777" w:rsidR="002050A8" w:rsidRDefault="002050A8" w:rsidP="00D32DF2">
            <w:pPr>
              <w:pStyle w:val="Compact"/>
            </w:pPr>
            <w:r>
              <w:lastRenderedPageBreak/>
              <w:t>Behavior</w:t>
            </w:r>
          </w:p>
        </w:tc>
        <w:tc>
          <w:tcPr>
            <w:tcW w:w="0" w:type="auto"/>
          </w:tcPr>
          <w:p w14:paraId="112E4774" w14:textId="77777777" w:rsidR="002050A8" w:rsidRDefault="002050A8" w:rsidP="00D32DF2">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14:paraId="3777E4E3"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D94B7B4" w14:textId="77777777" w:rsidR="002050A8" w:rsidRDefault="002050A8" w:rsidP="00D32DF2">
            <w:r w:rsidRPr="008249E6">
              <w:t xml:space="preserve">If there is no request message that can be matched to </w:t>
            </w:r>
            <w:proofErr w:type="spellStart"/>
            <w:r w:rsidRPr="008249E6">
              <w:t>RequestMessageID</w:t>
            </w:r>
            <w:proofErr w:type="spellEnd"/>
            <w:r w:rsidRPr="008249E6">
              <w:t>, then no further action is taken.</w:t>
            </w:r>
          </w:p>
        </w:tc>
      </w:tr>
      <w:tr w:rsidR="002050A8" w14:paraId="2873D4F2" w14:textId="77777777" w:rsidTr="00D32DF2">
        <w:tc>
          <w:tcPr>
            <w:tcW w:w="0" w:type="auto"/>
          </w:tcPr>
          <w:p w14:paraId="5937EA3E" w14:textId="77777777" w:rsidR="002050A8" w:rsidRDefault="002050A8" w:rsidP="00D32DF2">
            <w:pPr>
              <w:pStyle w:val="Compact"/>
            </w:pPr>
            <w:r>
              <w:t>Output</w:t>
            </w:r>
          </w:p>
        </w:tc>
        <w:tc>
          <w:tcPr>
            <w:tcW w:w="0" w:type="auto"/>
          </w:tcPr>
          <w:p w14:paraId="512235B9" w14:textId="77777777" w:rsidR="002050A8" w:rsidRDefault="002050A8" w:rsidP="00D32DF2">
            <w:pPr>
              <w:pStyle w:val="Compact"/>
            </w:pPr>
            <w:proofErr w:type="spellStart"/>
            <w:r>
              <w:t>MessageID</w:t>
            </w:r>
            <w:proofErr w:type="spellEnd"/>
            <w:r>
              <w:t xml:space="preserve"> [1]</w:t>
            </w:r>
          </w:p>
        </w:tc>
      </w:tr>
      <w:tr w:rsidR="002050A8" w14:paraId="1B91825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EBD207A" w14:textId="77777777" w:rsidR="002050A8" w:rsidRDefault="002050A8" w:rsidP="00D32DF2">
            <w:pPr>
              <w:pStyle w:val="Compact"/>
            </w:pPr>
            <w:r>
              <w:t>Faults</w:t>
            </w:r>
          </w:p>
        </w:tc>
        <w:tc>
          <w:tcPr>
            <w:tcW w:w="0" w:type="auto"/>
          </w:tcPr>
          <w:p w14:paraId="3893DCFC" w14:textId="77777777" w:rsidR="002050A8" w:rsidRDefault="002050A8" w:rsidP="00D32DF2">
            <w:pPr>
              <w:pStyle w:val="Compact"/>
            </w:pPr>
            <w:proofErr w:type="spellStart"/>
            <w:r>
              <w:t>SessionFault</w:t>
            </w:r>
            <w:proofErr w:type="spellEnd"/>
          </w:p>
        </w:tc>
      </w:tr>
    </w:tbl>
    <w:p w14:paraId="384238CB" w14:textId="18C5EC34" w:rsidR="002050A8" w:rsidRDefault="002050A8" w:rsidP="002050A8">
      <w:pPr>
        <w:pStyle w:val="Note"/>
        <w:rPr>
          <w:ins w:id="583" w:author="Matt Selway" w:date="2020-07-21T18:29:00Z"/>
        </w:rPr>
      </w:pPr>
      <w:bookmarkStart w:id="584" w:name="close-provider-request-session"/>
      <w:bookmarkStart w:id="585" w:name="_Toc25357189"/>
      <w:bookmarkEnd w:id="584"/>
      <w:r>
        <w:t>NOTE</w:t>
      </w:r>
      <w:r>
        <w:tab/>
        <w:t xml:space="preserve">If there is no unexpired request message that can be matched to </w:t>
      </w:r>
      <w:proofErr w:type="spellStart"/>
      <w:r>
        <w:t>RequestMessageID</w:t>
      </w:r>
      <w:proofErr w:type="spellEnd"/>
      <w:r>
        <w:t>, then no further action is taken.</w:t>
      </w:r>
    </w:p>
    <w:p w14:paraId="7C0333B2" w14:textId="79CCF911" w:rsidR="00C24D1A" w:rsidRPr="00C24D1A" w:rsidRDefault="00C24D1A" w:rsidP="00C24D1A">
      <w:pPr>
        <w:pStyle w:val="Note"/>
      </w:pPr>
      <w:ins w:id="586" w:author="Matt Selway" w:date="2020-07-21T18:29:00Z">
        <w:r>
          <w:t>NOTE</w:t>
        </w:r>
        <w:r>
          <w:tab/>
          <w:t xml:space="preserve">An implementation may choose to generate a </w:t>
        </w:r>
        <w:proofErr w:type="spellStart"/>
        <w:r>
          <w:t>MessageID</w:t>
        </w:r>
        <w:proofErr w:type="spellEnd"/>
        <w:r>
          <w:t xml:space="preserve"> for the response </w:t>
        </w:r>
      </w:ins>
      <w:ins w:id="587" w:author="Matt Selway" w:date="2020-07-21T18:30:00Z">
        <w:r>
          <w:t xml:space="preserve">when no action is taken, or it may </w:t>
        </w:r>
      </w:ins>
      <w:ins w:id="588" w:author="Matt Selway" w:date="2020-07-21T18:31:00Z">
        <w:r w:rsidR="00A44D1E">
          <w:t>output</w:t>
        </w:r>
      </w:ins>
      <w:ins w:id="589" w:author="Matt Selway" w:date="2020-07-21T18:30:00Z">
        <w:r>
          <w:t xml:space="preserve"> an “empty” </w:t>
        </w:r>
        <w:proofErr w:type="spellStart"/>
        <w:r>
          <w:t>MessageID</w:t>
        </w:r>
        <w:proofErr w:type="spellEnd"/>
        <w:r>
          <w:t>.</w:t>
        </w:r>
      </w:ins>
    </w:p>
    <w:p w14:paraId="5F89A0E1" w14:textId="77777777" w:rsidR="002050A8" w:rsidRDefault="002050A8" w:rsidP="002050A8">
      <w:pPr>
        <w:pStyle w:val="Heading4"/>
      </w:pPr>
      <w:r>
        <w:t>SOAP Interface</w:t>
      </w:r>
    </w:p>
    <w:p w14:paraId="3DEDCF79" w14:textId="77777777" w:rsidR="002050A8" w:rsidRDefault="002050A8" w:rsidP="002050A8">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14:paraId="673D38D6"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CC267D" w14:paraId="63153730" w14:textId="77777777" w:rsidTr="0068505E">
        <w:trPr>
          <w:cnfStyle w:val="100000000000" w:firstRow="1" w:lastRow="0" w:firstColumn="0" w:lastColumn="0" w:oddVBand="0" w:evenVBand="0" w:oddHBand="0" w:evenHBand="0" w:firstRowFirstColumn="0" w:firstRowLastColumn="0" w:lastRowFirstColumn="0" w:lastRowLastColumn="0"/>
          <w:ins w:id="590" w:author="Matt Selway" w:date="2020-07-22T00:44:00Z"/>
        </w:trPr>
        <w:tc>
          <w:tcPr>
            <w:tcW w:w="603" w:type="pct"/>
          </w:tcPr>
          <w:p w14:paraId="28315DFC" w14:textId="387474E0" w:rsidR="00CC267D" w:rsidRPr="00BB0C59" w:rsidRDefault="0071277C" w:rsidP="00D32DF2">
            <w:pPr>
              <w:pStyle w:val="Compact"/>
              <w:rPr>
                <w:ins w:id="591" w:author="Matt Selway" w:date="2020-07-22T00:44:00Z"/>
              </w:rPr>
            </w:pPr>
            <w:ins w:id="592" w:author="Matt Selway" w:date="2020-07-22T00:44:00Z">
              <w:r>
                <w:t>Name</w:t>
              </w:r>
            </w:ins>
          </w:p>
        </w:tc>
        <w:tc>
          <w:tcPr>
            <w:tcW w:w="4397" w:type="pct"/>
          </w:tcPr>
          <w:p w14:paraId="08EF657E" w14:textId="15820F80" w:rsidR="00CC267D" w:rsidRPr="00BB0C59" w:rsidRDefault="0071277C" w:rsidP="00CC267D">
            <w:pPr>
              <w:pStyle w:val="Compact"/>
              <w:rPr>
                <w:ins w:id="593" w:author="Matt Selway" w:date="2020-07-22T00:44:00Z"/>
              </w:rPr>
            </w:pPr>
            <w:proofErr w:type="spellStart"/>
            <w:ins w:id="594" w:author="Matt Selway" w:date="2020-07-22T00:44:00Z">
              <w:r>
                <w:t>PostResponse</w:t>
              </w:r>
              <w:proofErr w:type="spellEnd"/>
            </w:ins>
          </w:p>
        </w:tc>
      </w:tr>
      <w:tr w:rsidR="002050A8" w14:paraId="43AB05D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2BA4874" w14:textId="77777777" w:rsidR="002050A8" w:rsidRPr="00BB0C59" w:rsidRDefault="002050A8" w:rsidP="00D32DF2">
            <w:pPr>
              <w:pStyle w:val="Compact"/>
            </w:pPr>
            <w:r w:rsidRPr="00BB0C59">
              <w:t>Input</w:t>
            </w:r>
          </w:p>
        </w:tc>
        <w:tc>
          <w:tcPr>
            <w:tcW w:w="4397" w:type="pct"/>
          </w:tcPr>
          <w:p w14:paraId="2F7A5465" w14:textId="77777777" w:rsidR="002050A8" w:rsidRPr="00BB0C59" w:rsidRDefault="002050A8" w:rsidP="0068505E">
            <w:pPr>
              <w:pStyle w:val="Compact"/>
            </w:pPr>
            <w:proofErr w:type="spellStart"/>
            <w:r w:rsidRPr="00BB0C59">
              <w:t>PostResponse</w:t>
            </w:r>
            <w:proofErr w:type="spellEnd"/>
            <w:r w:rsidRPr="00BB0C59">
              <w:t xml:space="preserve"> (</w:t>
            </w:r>
            <w:proofErr w:type="spellStart"/>
            <w:r w:rsidR="003C5D4F" w:rsidRPr="00BB0C59">
              <w:fldChar w:fldCharType="begin"/>
            </w:r>
            <w:r w:rsidR="003C5D4F" w:rsidRPr="00BB0C59">
              <w:instrText xml:space="preserve"> HYPERLINK "http://www.openoandm.org/isbm/2.0/wsdl/ProviderRequestService.wsdl" </w:instrText>
            </w:r>
            <w:r w:rsidR="003C5D4F" w:rsidRPr="00BB0C59">
              <w:fldChar w:fldCharType="separate"/>
            </w:r>
            <w:r w:rsidRPr="00BB0C59">
              <w:rPr>
                <w:rStyle w:val="Hyperlink"/>
              </w:rPr>
              <w:t>isbm:PostResponse</w:t>
            </w:r>
            <w:proofErr w:type="spellEnd"/>
            <w:r w:rsidR="003C5D4F" w:rsidRPr="00BB0C59">
              <w:rPr>
                <w:rStyle w:val="Hyperlink"/>
              </w:rPr>
              <w:fldChar w:fldCharType="end"/>
            </w:r>
            <w:r w:rsidRPr="00BB0C59">
              <w:t>)</w:t>
            </w:r>
          </w:p>
          <w:p w14:paraId="030480C2" w14:textId="77777777" w:rsidR="002050A8" w:rsidRPr="00BB0C59" w:rsidRDefault="002050A8" w:rsidP="00D32DF2">
            <w:pPr>
              <w:pStyle w:val="ListParagraph"/>
              <w:numPr>
                <w:ilvl w:val="0"/>
                <w:numId w:val="3"/>
              </w:numPr>
            </w:pPr>
            <w:proofErr w:type="spellStart"/>
            <w:r w:rsidRPr="00BB0C59">
              <w:t>SessionID</w:t>
            </w:r>
            <w:proofErr w:type="spellEnd"/>
            <w:r w:rsidRPr="00BB0C59">
              <w:t xml:space="preserve"> (</w:t>
            </w:r>
            <w:proofErr w:type="spellStart"/>
            <w:r w:rsidR="003C5D4F" w:rsidRPr="00BB0C59">
              <w:fldChar w:fldCharType="begin"/>
            </w:r>
            <w:r w:rsidR="003C5D4F" w:rsidRPr="00BB0C59">
              <w:instrText xml:space="preserve"> HYPERLINK "http://www.w3.org/TR/xmlschema-2/" \l "string" \h </w:instrText>
            </w:r>
            <w:r w:rsidR="003C5D4F" w:rsidRPr="00BB0C59">
              <w:fldChar w:fldCharType="separate"/>
            </w:r>
            <w:r w:rsidRPr="00BB0C59">
              <w:rPr>
                <w:rStyle w:val="Hyperlink"/>
              </w:rPr>
              <w:t>xs:string</w:t>
            </w:r>
            <w:proofErr w:type="spellEnd"/>
            <w:r w:rsidR="003C5D4F" w:rsidRPr="00BB0C59">
              <w:rPr>
                <w:rStyle w:val="Hyperlink"/>
              </w:rPr>
              <w:fldChar w:fldCharType="end"/>
            </w:r>
            <w:r w:rsidRPr="00BB0C59">
              <w:t>) [1]</w:t>
            </w:r>
          </w:p>
          <w:p w14:paraId="5ECC52B0" w14:textId="77777777" w:rsidR="002050A8" w:rsidRPr="00BB0C59" w:rsidRDefault="002050A8" w:rsidP="00D32DF2">
            <w:pPr>
              <w:pStyle w:val="ListParagraph"/>
              <w:numPr>
                <w:ilvl w:val="0"/>
                <w:numId w:val="3"/>
              </w:numPr>
            </w:pPr>
            <w:proofErr w:type="spellStart"/>
            <w:r w:rsidRPr="00BB0C59">
              <w:t>RequestMessageID</w:t>
            </w:r>
            <w:proofErr w:type="spellEnd"/>
            <w:r w:rsidRPr="00BB0C59">
              <w:t xml:space="preserve"> (</w:t>
            </w:r>
            <w:proofErr w:type="spellStart"/>
            <w:r w:rsidR="003C5D4F" w:rsidRPr="00BB0C59">
              <w:fldChar w:fldCharType="begin"/>
            </w:r>
            <w:r w:rsidR="003C5D4F" w:rsidRPr="00BB0C59">
              <w:instrText xml:space="preserve"> HYPERLINK "http://www.w3.org/TR/xmlschema-2/" \l "string" \h </w:instrText>
            </w:r>
            <w:r w:rsidR="003C5D4F" w:rsidRPr="00BB0C59">
              <w:fldChar w:fldCharType="separate"/>
            </w:r>
            <w:r w:rsidRPr="00BB0C59">
              <w:rPr>
                <w:rStyle w:val="Hyperlink"/>
              </w:rPr>
              <w:t>xs:string</w:t>
            </w:r>
            <w:proofErr w:type="spellEnd"/>
            <w:r w:rsidR="003C5D4F" w:rsidRPr="00BB0C59">
              <w:rPr>
                <w:rStyle w:val="Hyperlink"/>
              </w:rPr>
              <w:fldChar w:fldCharType="end"/>
            </w:r>
            <w:r w:rsidRPr="00BB0C59">
              <w:t>) [1]</w:t>
            </w:r>
          </w:p>
          <w:p w14:paraId="5F8D1D54" w14:textId="77777777" w:rsidR="002050A8" w:rsidRPr="00BB0C59" w:rsidRDefault="002050A8" w:rsidP="00D32DF2">
            <w:pPr>
              <w:pStyle w:val="ListParagraph"/>
              <w:numPr>
                <w:ilvl w:val="0"/>
                <w:numId w:val="3"/>
              </w:numPr>
            </w:pPr>
            <w:proofErr w:type="spellStart"/>
            <w:r w:rsidRPr="00BB0C59">
              <w:t>MessageContent</w:t>
            </w:r>
            <w:proofErr w:type="spellEnd"/>
            <w:r w:rsidRPr="00BB0C59">
              <w:t xml:space="preserve"> (</w:t>
            </w:r>
            <w:proofErr w:type="spellStart"/>
            <w:r w:rsidR="003C5D4F" w:rsidRPr="00BB0C59">
              <w:fldChar w:fldCharType="begin"/>
            </w:r>
            <w:r w:rsidR="003C5D4F" w:rsidRPr="00BB0C59">
              <w:instrText xml:space="preserve"> HYPERLINK \l "_MessageContent_2" \h </w:instrText>
            </w:r>
            <w:r w:rsidR="003C5D4F" w:rsidRPr="00BB0C59">
              <w:fldChar w:fldCharType="separate"/>
            </w:r>
            <w:proofErr w:type="gramStart"/>
            <w:r w:rsidRPr="00BB0C59">
              <w:rPr>
                <w:rStyle w:val="Hyperlink"/>
              </w:rPr>
              <w:t>isbm:MessageContent</w:t>
            </w:r>
            <w:proofErr w:type="spellEnd"/>
            <w:proofErr w:type="gramEnd"/>
            <w:r w:rsidR="003C5D4F" w:rsidRPr="00BB0C59">
              <w:rPr>
                <w:rStyle w:val="Hyperlink"/>
              </w:rPr>
              <w:fldChar w:fldCharType="end"/>
            </w:r>
            <w:r w:rsidRPr="00BB0C59">
              <w:t>) [1]</w:t>
            </w:r>
          </w:p>
        </w:tc>
      </w:tr>
      <w:tr w:rsidR="002050A8" w14:paraId="5D09FDB0" w14:textId="77777777" w:rsidTr="0068505E">
        <w:tc>
          <w:tcPr>
            <w:tcW w:w="603" w:type="pct"/>
          </w:tcPr>
          <w:p w14:paraId="130CF423" w14:textId="77777777" w:rsidR="002050A8" w:rsidRDefault="002050A8" w:rsidP="00D32DF2">
            <w:pPr>
              <w:pStyle w:val="Compact"/>
            </w:pPr>
            <w:r>
              <w:t>Output</w:t>
            </w:r>
          </w:p>
        </w:tc>
        <w:tc>
          <w:tcPr>
            <w:tcW w:w="4397" w:type="pct"/>
          </w:tcPr>
          <w:p w14:paraId="72FE9810" w14:textId="77777777" w:rsidR="002050A8" w:rsidRPr="00957F55" w:rsidRDefault="002050A8" w:rsidP="0068505E">
            <w:pPr>
              <w:pStyle w:val="Compact"/>
              <w:rPr>
                <w:bCs/>
              </w:rPr>
            </w:pPr>
            <w:proofErr w:type="spellStart"/>
            <w:r w:rsidRPr="008E449A">
              <w:t>Post</w:t>
            </w:r>
            <w:r>
              <w:t>Response</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bCs/>
              </w:rPr>
              <w:t>isbm:</w:t>
            </w:r>
            <w:r w:rsidRPr="005E70C1">
              <w:rPr>
                <w:rStyle w:val="Hyperlink"/>
              </w:rPr>
              <w:t>PostResponseResponse</w:t>
            </w:r>
            <w:proofErr w:type="spellEnd"/>
            <w:r w:rsidR="003C5D4F">
              <w:rPr>
                <w:rStyle w:val="Hyperlink"/>
              </w:rPr>
              <w:fldChar w:fldCharType="end"/>
            </w:r>
            <w:r w:rsidRPr="00957F55">
              <w:rPr>
                <w:bCs/>
              </w:rPr>
              <w:t>)</w:t>
            </w:r>
          </w:p>
          <w:p w14:paraId="2C1C843E"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C5D4F">
              <w:fldChar w:fldCharType="begin"/>
            </w:r>
            <w:r w:rsidR="003C5D4F">
              <w:instrText xml:space="preserve"> HYPERLINK "http://www.w3.org/TR/xmlschema-2/" \l "string" \h </w:instrText>
            </w:r>
            <w:r w:rsidR="003C5D4F">
              <w:fldChar w:fldCharType="separate"/>
            </w:r>
            <w:r w:rsidRPr="00957F55">
              <w:rPr>
                <w:rStyle w:val="Hyperlink"/>
              </w:rPr>
              <w:t>xs:string</w:t>
            </w:r>
            <w:proofErr w:type="spellEnd"/>
            <w:r w:rsidR="003C5D4F">
              <w:rPr>
                <w:rStyle w:val="Hyperlink"/>
              </w:rPr>
              <w:fldChar w:fldCharType="end"/>
            </w:r>
            <w:r w:rsidRPr="00957F55">
              <w:t>) [1]</w:t>
            </w:r>
          </w:p>
        </w:tc>
      </w:tr>
      <w:tr w:rsidR="002050A8" w14:paraId="64EFD53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356277F" w14:textId="77777777" w:rsidR="002050A8" w:rsidRDefault="002050A8" w:rsidP="00D32DF2">
            <w:pPr>
              <w:pStyle w:val="Compact"/>
            </w:pPr>
            <w:r>
              <w:t>Faults</w:t>
            </w:r>
          </w:p>
        </w:tc>
        <w:tc>
          <w:tcPr>
            <w:tcW w:w="4397" w:type="pct"/>
          </w:tcPr>
          <w:p w14:paraId="7B3615D0" w14:textId="77777777" w:rsidR="002050A8" w:rsidRDefault="002050A8" w:rsidP="00CC267D">
            <w:pPr>
              <w:pStyle w:val="Compact"/>
            </w:pPr>
            <w:proofErr w:type="spellStart"/>
            <w:r w:rsidRPr="0068505E">
              <w:t>Session</w:t>
            </w:r>
            <w:r w:rsidRPr="00CC267D">
              <w:t>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rPr>
              <w:t>isbm:SessionFault</w:t>
            </w:r>
            <w:proofErr w:type="spellEnd"/>
            <w:r w:rsidR="003C5D4F">
              <w:rPr>
                <w:rStyle w:val="Hyperlink"/>
              </w:rPr>
              <w:fldChar w:fldCharType="end"/>
            </w:r>
            <w:r>
              <w:t>)</w:t>
            </w:r>
          </w:p>
        </w:tc>
      </w:tr>
    </w:tbl>
    <w:p w14:paraId="5FD41E42" w14:textId="77777777" w:rsidR="002050A8" w:rsidRDefault="002050A8" w:rsidP="002050A8">
      <w:pPr>
        <w:pStyle w:val="Heading4"/>
      </w:pPr>
      <w:r>
        <w:t>REST Interface</w:t>
      </w:r>
    </w:p>
    <w:p w14:paraId="6799C468" w14:textId="77777777" w:rsidR="002050A8" w:rsidRDefault="002050A8" w:rsidP="002050A8">
      <w:pPr>
        <w:pStyle w:val="BodyText"/>
      </w:pPr>
      <w:r>
        <w:t>The Post</w:t>
      </w:r>
      <w:r w:rsidRPr="00F37CC4">
        <w:t xml:space="preserve"> </w:t>
      </w:r>
      <w:r>
        <w:t xml:space="preserve">Response general interface is mapped into a RESTful interface as an </w:t>
      </w:r>
      <w:proofErr w:type="spellStart"/>
      <w:r>
        <w:t>OpenAPI</w:t>
      </w:r>
      <w:proofErr w:type="spellEnd"/>
      <w:r>
        <w:t xml:space="preserve"> description according to the following rules.</w:t>
      </w:r>
    </w:p>
    <w:p w14:paraId="1110C258"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Change w:id="595">
          <w:tblGrid>
            <w:gridCol w:w="1216"/>
            <w:gridCol w:w="8864"/>
          </w:tblGrid>
        </w:tblGridChange>
      </w:tblGrid>
      <w:tr w:rsidR="0071277C" w14:paraId="4A8D855B" w14:textId="77777777" w:rsidTr="0071277C">
        <w:trPr>
          <w:cnfStyle w:val="100000000000" w:firstRow="1" w:lastRow="0" w:firstColumn="0" w:lastColumn="0" w:oddVBand="0" w:evenVBand="0" w:oddHBand="0" w:evenHBand="0" w:firstRowFirstColumn="0" w:firstRowLastColumn="0" w:lastRowFirstColumn="0" w:lastRowLastColumn="0"/>
          <w:ins w:id="596" w:author="Matt Selway" w:date="2020-07-22T00:45:00Z"/>
        </w:trPr>
        <w:tc>
          <w:tcPr>
            <w:tcW w:w="603" w:type="pct"/>
          </w:tcPr>
          <w:p w14:paraId="2A4345FB" w14:textId="245A7FB2" w:rsidR="0071277C" w:rsidRPr="003B5061" w:rsidRDefault="0071277C" w:rsidP="00D32DF2">
            <w:pPr>
              <w:pStyle w:val="Compact"/>
              <w:rPr>
                <w:ins w:id="597" w:author="Matt Selway" w:date="2020-07-22T00:45:00Z"/>
              </w:rPr>
            </w:pPr>
            <w:ins w:id="598" w:author="Matt Selway" w:date="2020-07-22T00:45:00Z">
              <w:r>
                <w:t>Name</w:t>
              </w:r>
            </w:ins>
          </w:p>
        </w:tc>
        <w:tc>
          <w:tcPr>
            <w:tcW w:w="4397" w:type="pct"/>
          </w:tcPr>
          <w:p w14:paraId="71E0724A" w14:textId="1672A891" w:rsidR="0071277C" w:rsidRDefault="0071277C" w:rsidP="0071277C">
            <w:pPr>
              <w:pStyle w:val="Compact"/>
              <w:rPr>
                <w:ins w:id="599" w:author="Matt Selway" w:date="2020-07-22T00:45:00Z"/>
              </w:rPr>
            </w:pPr>
            <w:proofErr w:type="spellStart"/>
            <w:ins w:id="600" w:author="Matt Selway" w:date="2020-07-22T00:45:00Z">
              <w:r>
                <w:t>PostResponse</w:t>
              </w:r>
              <w:proofErr w:type="spellEnd"/>
            </w:ins>
          </w:p>
        </w:tc>
      </w:tr>
      <w:tr w:rsidR="002050A8" w14:paraId="439A18D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AFC6769" w14:textId="77777777" w:rsidR="002050A8" w:rsidRPr="003B5061" w:rsidRDefault="002050A8" w:rsidP="00D32DF2">
            <w:pPr>
              <w:pStyle w:val="Compact"/>
            </w:pPr>
            <w:r w:rsidRPr="003B5061">
              <w:t>HTTP M</w:t>
            </w:r>
            <w:r>
              <w:t>ethod</w:t>
            </w:r>
          </w:p>
        </w:tc>
        <w:tc>
          <w:tcPr>
            <w:tcW w:w="4397" w:type="pct"/>
          </w:tcPr>
          <w:p w14:paraId="5017FEE3" w14:textId="77777777" w:rsidR="002050A8" w:rsidRPr="003B5061" w:rsidRDefault="002050A8" w:rsidP="0068505E">
            <w:pPr>
              <w:pStyle w:val="Compact"/>
            </w:pPr>
            <w:r>
              <w:t>POST</w:t>
            </w:r>
          </w:p>
        </w:tc>
      </w:tr>
      <w:tr w:rsidR="002050A8" w14:paraId="303AF21A" w14:textId="77777777" w:rsidTr="0068505E">
        <w:tc>
          <w:tcPr>
            <w:tcW w:w="603" w:type="pct"/>
          </w:tcPr>
          <w:p w14:paraId="09B7C9CC" w14:textId="77777777" w:rsidR="002050A8" w:rsidRPr="003B5061" w:rsidRDefault="002050A8" w:rsidP="00D32DF2">
            <w:pPr>
              <w:pStyle w:val="Compact"/>
            </w:pPr>
            <w:r>
              <w:t xml:space="preserve">URL </w:t>
            </w:r>
          </w:p>
        </w:tc>
        <w:tc>
          <w:tcPr>
            <w:tcW w:w="4397" w:type="pct"/>
          </w:tcPr>
          <w:p w14:paraId="6AC55AD8" w14:textId="7C827C92" w:rsidR="002050A8" w:rsidRPr="003B5061" w:rsidRDefault="002050A8" w:rsidP="0068505E">
            <w:pPr>
              <w:pStyle w:val="Compact"/>
            </w:pPr>
            <w:r w:rsidRPr="00211B67">
              <w:t>/sessions/{session-id}/</w:t>
            </w:r>
            <w:r>
              <w:t>requests/{request</w:t>
            </w:r>
            <w:ins w:id="601" w:author="Matt Selway" w:date="2020-07-21T18:33:00Z">
              <w:r w:rsidR="00A44D1E">
                <w:t>-message</w:t>
              </w:r>
            </w:ins>
            <w:r>
              <w:t xml:space="preserve">-id}/responses </w:t>
            </w:r>
          </w:p>
        </w:tc>
      </w:tr>
      <w:tr w:rsidR="002050A8" w14:paraId="08D6E9C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0669CFF" w14:textId="77777777" w:rsidR="002050A8" w:rsidRPr="003B5061" w:rsidRDefault="002050A8" w:rsidP="00D32DF2">
            <w:pPr>
              <w:pStyle w:val="Compact"/>
            </w:pPr>
            <w:r>
              <w:t>HTTP Body</w:t>
            </w:r>
          </w:p>
        </w:tc>
        <w:tc>
          <w:tcPr>
            <w:tcW w:w="4397" w:type="pct"/>
          </w:tcPr>
          <w:p w14:paraId="5BA1BC66" w14:textId="648B48C8" w:rsidR="002050A8" w:rsidDel="00A44D1E" w:rsidRDefault="002050A8" w:rsidP="00D32DF2">
            <w:pPr>
              <w:rPr>
                <w:del w:id="602" w:author="Matt Selway" w:date="2020-07-21T18:32:00Z"/>
              </w:rPr>
            </w:pPr>
            <w:del w:id="603" w:author="Matt Selway" w:date="2020-07-21T18:32:00Z">
              <w:r w:rsidRPr="00481990" w:rsidDel="00A44D1E">
                <w:delText>post</w:delText>
              </w:r>
              <w:r w:rsidDel="00A44D1E">
                <w:delText>Response(</w:delText>
              </w:r>
              <w:r w:rsidR="003C5D4F" w:rsidDel="00A44D1E">
                <w:fldChar w:fldCharType="begin"/>
              </w:r>
              <w:r w:rsidR="003C5D4F" w:rsidDel="00A44D1E">
                <w:delInstrText xml:space="preserve"> HYPERLINK "http://www.openoandm.org/isbm/2.0/openapi/provider_request_service.yml" </w:delInstrText>
              </w:r>
              <w:r w:rsidR="003C5D4F" w:rsidDel="00A44D1E">
                <w:fldChar w:fldCharType="separate"/>
              </w:r>
              <w:r w:rsidRPr="00C9357D" w:rsidDel="00A44D1E">
                <w:rPr>
                  <w:rStyle w:val="Hyperlink"/>
                </w:rPr>
                <w:delText>json:postResponse</w:delText>
              </w:r>
              <w:r w:rsidR="003C5D4F" w:rsidDel="00A44D1E">
                <w:rPr>
                  <w:rStyle w:val="Hyperlink"/>
                </w:rPr>
                <w:fldChar w:fldCharType="end"/>
              </w:r>
              <w:r w:rsidDel="00A44D1E">
                <w:delText>)</w:delText>
              </w:r>
            </w:del>
          </w:p>
          <w:p w14:paraId="66C5861F" w14:textId="75070B0B" w:rsidR="002050A8" w:rsidRDefault="002050A8" w:rsidP="0068505E">
            <w:pPr>
              <w:pStyle w:val="Compact"/>
            </w:pPr>
            <w:r w:rsidRPr="000A6C22">
              <w:t>Message</w:t>
            </w:r>
            <w:r>
              <w:t xml:space="preserve"> (</w:t>
            </w:r>
            <w:proofErr w:type="spellStart"/>
            <w:r w:rsidR="003C5D4F">
              <w:fldChar w:fldCharType="begin"/>
            </w:r>
            <w:r w:rsidR="00A44D1E">
              <w:instrText>HYPERLINK  \l "_Message_1"</w:instrText>
            </w:r>
            <w:r w:rsidR="003C5D4F">
              <w:fldChar w:fldCharType="separate"/>
            </w:r>
            <w:proofErr w:type="gramStart"/>
            <w:r w:rsidRPr="0021268A">
              <w:rPr>
                <w:rStyle w:val="Hyperlink"/>
              </w:rPr>
              <w:t>json:Message</w:t>
            </w:r>
            <w:proofErr w:type="spellEnd"/>
            <w:proofErr w:type="gramEnd"/>
            <w:r w:rsidR="003C5D4F">
              <w:rPr>
                <w:rStyle w:val="Hyperlink"/>
              </w:rPr>
              <w:fldChar w:fldCharType="end"/>
            </w:r>
            <w:r>
              <w:t>) [1]</w:t>
            </w:r>
            <w:ins w:id="604" w:author="Matt Selway" w:date="2020-07-21T18:32:00Z">
              <w:r w:rsidR="00A44D1E">
                <w:t>, composed of:</w:t>
              </w:r>
            </w:ins>
          </w:p>
          <w:p w14:paraId="42B730C6" w14:textId="64C0A441" w:rsidR="002050A8" w:rsidRPr="003B5061" w:rsidRDefault="00C60DAA" w:rsidP="00A44D1E">
            <w:pPr>
              <w:pStyle w:val="ListParagraph"/>
              <w:numPr>
                <w:ilvl w:val="0"/>
                <w:numId w:val="3"/>
              </w:numPr>
            </w:pPr>
            <w:proofErr w:type="spellStart"/>
            <w:ins w:id="605" w:author="Matt Selway" w:date="2020-06-01T14:13:00Z">
              <w:r>
                <w:t>Message</w:t>
              </w:r>
            </w:ins>
            <w:r w:rsidR="002050A8" w:rsidRPr="000A6C22">
              <w:t>Content</w:t>
            </w:r>
            <w:proofErr w:type="spellEnd"/>
            <w:ins w:id="606" w:author="Matt Selway" w:date="2020-06-01T14:14:00Z">
              <w:r>
                <w:t xml:space="preserve"> “</w:t>
              </w:r>
              <w:proofErr w:type="spellStart"/>
              <w:r>
                <w:t>messageContent</w:t>
              </w:r>
              <w:proofErr w:type="spellEnd"/>
              <w:r>
                <w:t>”</w:t>
              </w:r>
            </w:ins>
            <w:r w:rsidR="002050A8" w:rsidRPr="000A6C22">
              <w:t xml:space="preserve"> (</w:t>
            </w:r>
            <w:proofErr w:type="spellStart"/>
            <w:r w:rsidR="003C5D4F">
              <w:fldChar w:fldCharType="begin"/>
            </w:r>
            <w:r w:rsidR="003C5D4F">
              <w:instrText xml:space="preserve"> HYPERLINK \l "_MessageContent_1" \h </w:instrText>
            </w:r>
            <w:r w:rsidR="003C5D4F">
              <w:fldChar w:fldCharType="separate"/>
            </w:r>
            <w:proofErr w:type="gramStart"/>
            <w:r w:rsidR="002050A8" w:rsidRPr="0021268A">
              <w:rPr>
                <w:rStyle w:val="Hyperlink"/>
              </w:rPr>
              <w:t>json:MessageContent</w:t>
            </w:r>
            <w:proofErr w:type="spellEnd"/>
            <w:proofErr w:type="gramEnd"/>
            <w:r w:rsidR="003C5D4F">
              <w:rPr>
                <w:rStyle w:val="Hyperlink"/>
              </w:rPr>
              <w:fldChar w:fldCharType="end"/>
            </w:r>
            <w:r w:rsidR="002050A8" w:rsidRPr="000A6C22">
              <w:t>) [1]</w:t>
            </w:r>
          </w:p>
        </w:tc>
      </w:tr>
      <w:tr w:rsidR="002050A8" w14:paraId="300ED002" w14:textId="77777777" w:rsidTr="0068505E">
        <w:tc>
          <w:tcPr>
            <w:tcW w:w="603" w:type="pct"/>
          </w:tcPr>
          <w:p w14:paraId="37D36CEE" w14:textId="77777777" w:rsidR="002050A8" w:rsidRDefault="002050A8" w:rsidP="00D32DF2">
            <w:pPr>
              <w:pStyle w:val="Compact"/>
            </w:pPr>
            <w:r>
              <w:t>HTTP Response (Success)</w:t>
            </w:r>
          </w:p>
        </w:tc>
        <w:tc>
          <w:tcPr>
            <w:tcW w:w="4397" w:type="pct"/>
          </w:tcPr>
          <w:p w14:paraId="4506C70B" w14:textId="77777777" w:rsidR="002050A8" w:rsidRDefault="002050A8" w:rsidP="0071277C">
            <w:pPr>
              <w:pStyle w:val="Compact"/>
            </w:pPr>
            <w:r>
              <w:t xml:space="preserve">201 </w:t>
            </w:r>
            <w:r w:rsidRPr="0068505E">
              <w:t>C</w:t>
            </w:r>
            <w:r w:rsidRPr="0071277C">
              <w:t>reated</w:t>
            </w:r>
          </w:p>
        </w:tc>
      </w:tr>
      <w:tr w:rsidR="002050A8" w14:paraId="6F1E0DD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34E9C7E" w14:textId="77777777" w:rsidR="002050A8" w:rsidRDefault="002050A8" w:rsidP="00D32DF2">
            <w:pPr>
              <w:pStyle w:val="Compact"/>
            </w:pPr>
            <w:r>
              <w:lastRenderedPageBreak/>
              <w:t>Output</w:t>
            </w:r>
          </w:p>
        </w:tc>
        <w:tc>
          <w:tcPr>
            <w:tcW w:w="4397" w:type="pct"/>
          </w:tcPr>
          <w:p w14:paraId="39D6575B" w14:textId="21EA002D" w:rsidR="002050A8" w:rsidRDefault="002050A8" w:rsidP="0071277C">
            <w:pPr>
              <w:pStyle w:val="Compact"/>
            </w:pPr>
            <w:r w:rsidRPr="0068505E">
              <w:t>Messa</w:t>
            </w:r>
            <w:r w:rsidRPr="0071277C">
              <w:t>ge</w:t>
            </w:r>
            <w:r>
              <w:t xml:space="preserve"> (</w:t>
            </w:r>
            <w:proofErr w:type="spellStart"/>
            <w:ins w:id="607" w:author="Matt Selway" w:date="2020-07-21T18:35:00Z">
              <w:r w:rsidR="00A44D1E">
                <w:fldChar w:fldCharType="begin"/>
              </w:r>
              <w:r w:rsidR="00A44D1E">
                <w:instrText xml:space="preserve"> HYPERLINK  \l "_Message_1" </w:instrText>
              </w:r>
              <w:r w:rsidR="00A44D1E">
                <w:fldChar w:fldCharType="separate"/>
              </w:r>
              <w:proofErr w:type="gramStart"/>
              <w:r w:rsidRPr="00A44D1E">
                <w:rPr>
                  <w:rStyle w:val="Hyperlink"/>
                </w:rPr>
                <w:t>json:Message</w:t>
              </w:r>
              <w:proofErr w:type="spellEnd"/>
              <w:proofErr w:type="gramEnd"/>
              <w:r w:rsidR="00A44D1E">
                <w:fldChar w:fldCharType="end"/>
              </w:r>
            </w:ins>
            <w:r>
              <w:t>)</w:t>
            </w:r>
            <w:ins w:id="608" w:author="Matt Selway" w:date="2020-07-21T18:36:00Z">
              <w:r w:rsidR="00A44D1E">
                <w:t xml:space="preserve"> [1], composed of:</w:t>
              </w:r>
            </w:ins>
          </w:p>
          <w:p w14:paraId="6EE1FFC5"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Pr>
                <w:rStyle w:val="Hyperlink"/>
              </w:rPr>
              <w:t>json</w:t>
            </w:r>
            <w:r w:rsidRPr="00957F55">
              <w:rPr>
                <w:rStyle w:val="Hyperlink"/>
              </w:rPr>
              <w:t>:string</w:t>
            </w:r>
            <w:proofErr w:type="spellEnd"/>
            <w:r w:rsidR="003C5D4F">
              <w:rPr>
                <w:rStyle w:val="Hyperlink"/>
              </w:rPr>
              <w:fldChar w:fldCharType="end"/>
            </w:r>
            <w:r w:rsidRPr="00957F55">
              <w:t>) [1]</w:t>
            </w:r>
          </w:p>
        </w:tc>
      </w:tr>
      <w:tr w:rsidR="002050A8" w14:paraId="0F582D80" w14:textId="77777777" w:rsidTr="0068505E">
        <w:trPr>
          <w:trHeight w:val="972"/>
        </w:trPr>
        <w:tc>
          <w:tcPr>
            <w:tcW w:w="603" w:type="pct"/>
          </w:tcPr>
          <w:p w14:paraId="6F06EDAA" w14:textId="77777777" w:rsidR="002050A8" w:rsidRDefault="002050A8" w:rsidP="00D32DF2">
            <w:pPr>
              <w:pStyle w:val="Compact"/>
            </w:pPr>
            <w:r>
              <w:t>HTTP Response</w:t>
            </w:r>
          </w:p>
          <w:p w14:paraId="77D881E0" w14:textId="77777777" w:rsidR="002050A8" w:rsidRDefault="002050A8" w:rsidP="00D32DF2">
            <w:pPr>
              <w:pStyle w:val="Compact"/>
            </w:pPr>
            <w:r>
              <w:t>(Error)</w:t>
            </w:r>
          </w:p>
        </w:tc>
        <w:tc>
          <w:tcPr>
            <w:tcW w:w="4397" w:type="pct"/>
          </w:tcPr>
          <w:p w14:paraId="47FB569A"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C9357D">
              <w:rPr>
                <w:rStyle w:val="Hyperlink"/>
              </w:rPr>
              <w:t>json:SessionFault</w:t>
            </w:r>
            <w:proofErr w:type="spellEnd"/>
            <w:r w:rsidR="003C5D4F">
              <w:rPr>
                <w:rStyle w:val="Hyperlink"/>
              </w:rPr>
              <w:fldChar w:fldCharType="end"/>
            </w:r>
            <w:r>
              <w:t>) – 404 Not Found</w:t>
            </w:r>
          </w:p>
          <w:p w14:paraId="10361EE6" w14:textId="77777777" w:rsidR="002050A8" w:rsidDel="0071277C" w:rsidRDefault="002050A8" w:rsidP="0071277C">
            <w:pPr>
              <w:pStyle w:val="Compact"/>
              <w:rPr>
                <w:del w:id="609" w:author="Matt Selway" w:date="2020-07-22T00:45:00Z"/>
              </w:rPr>
            </w:pPr>
            <w:proofErr w:type="spellStart"/>
            <w:r w:rsidRPr="0068505E">
              <w:t>Sessio</w:t>
            </w:r>
            <w:r w:rsidRPr="0071277C">
              <w:t>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C9357D">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w:t>
            </w:r>
            <w:r w:rsidRPr="0068505E">
              <w:t>corres</w:t>
            </w:r>
            <w:r w:rsidRPr="0071277C">
              <w:t>pond</w:t>
            </w:r>
            <w:r w:rsidRPr="00D44B31">
              <w:t xml:space="preserve"> to a </w:t>
            </w:r>
            <w:r>
              <w:t xml:space="preserve">provider request </w:t>
            </w:r>
            <w:r w:rsidRPr="00D44B31">
              <w:t>session type</w:t>
            </w:r>
          </w:p>
          <w:p w14:paraId="074C25F0" w14:textId="77777777" w:rsidR="002050A8" w:rsidRDefault="002050A8" w:rsidP="00D32DF2">
            <w:pPr>
              <w:pStyle w:val="Compact"/>
            </w:pPr>
          </w:p>
        </w:tc>
      </w:tr>
    </w:tbl>
    <w:p w14:paraId="684E5919" w14:textId="7BDEA87F" w:rsidR="00F225D8" w:rsidRDefault="00F225D8" w:rsidP="00F225D8">
      <w:pPr>
        <w:pStyle w:val="Note"/>
        <w:rPr>
          <w:ins w:id="610" w:author="Matt Selway" w:date="2020-07-21T18:38:00Z"/>
        </w:rPr>
      </w:pPr>
      <w:bookmarkStart w:id="611" w:name="_Ref41166001"/>
      <w:ins w:id="612" w:author="Matt Selway" w:date="2020-07-21T18:38:00Z">
        <w:r>
          <w:t>NOTE</w:t>
        </w:r>
        <w:r>
          <w:tab/>
        </w:r>
      </w:ins>
      <w:proofErr w:type="spellStart"/>
      <w:ins w:id="613" w:author="Matt Selway" w:date="2020-07-21T18:39:00Z">
        <w:r>
          <w:t>SessionID</w:t>
        </w:r>
        <w:proofErr w:type="spellEnd"/>
        <w:r>
          <w:t xml:space="preserve"> and </w:t>
        </w:r>
        <w:proofErr w:type="spellStart"/>
        <w:r>
          <w:t>RequestMessageID</w:t>
        </w:r>
        <w:proofErr w:type="spellEnd"/>
        <w:r>
          <w:t xml:space="preserve"> </w:t>
        </w:r>
      </w:ins>
      <w:ins w:id="614" w:author="Matt Selway" w:date="2020-07-21T18:47:00Z">
        <w:r>
          <w:t xml:space="preserve">are not required in the body as they are </w:t>
        </w:r>
        <w:r w:rsidRPr="00F225D8">
          <w:t>provided via the URL</w:t>
        </w:r>
        <w:r>
          <w:t>.</w:t>
        </w:r>
      </w:ins>
    </w:p>
    <w:p w14:paraId="15A62F7B" w14:textId="7E10DF2A" w:rsidR="00F225D8" w:rsidRDefault="00F225D8" w:rsidP="00F225D8">
      <w:pPr>
        <w:pStyle w:val="Note"/>
        <w:rPr>
          <w:ins w:id="615" w:author="Matt Selway" w:date="2020-07-21T18:38:00Z"/>
        </w:rPr>
      </w:pPr>
      <w:ins w:id="616" w:author="Matt Selway" w:date="2020-07-21T18:38:00Z">
        <w:r w:rsidRPr="00F225D8">
          <w:t>NOTE</w:t>
        </w:r>
        <w:r w:rsidRPr="00F225D8">
          <w:tab/>
          <w:t xml:space="preserve">Only </w:t>
        </w:r>
        <w:proofErr w:type="spellStart"/>
        <w:r w:rsidRPr="00F225D8">
          <w:t>MessageID</w:t>
        </w:r>
        <w:proofErr w:type="spellEnd"/>
        <w:r w:rsidRPr="00F225D8">
          <w:t xml:space="preserve"> “</w:t>
        </w:r>
        <w:proofErr w:type="spellStart"/>
        <w:r w:rsidRPr="00F225D8">
          <w:t>messageId</w:t>
        </w:r>
        <w:proofErr w:type="spellEnd"/>
        <w:r w:rsidRPr="00F225D8">
          <w:t xml:space="preserve">” must be returned for the newly created Message to avoid unnecessary resource usage, particularly when the </w:t>
        </w:r>
        <w:proofErr w:type="spellStart"/>
        <w:r w:rsidRPr="00F225D8">
          <w:t>MessageContent</w:t>
        </w:r>
        <w:proofErr w:type="spellEnd"/>
        <w:r w:rsidRPr="00F225D8">
          <w:t xml:space="preserve"> is large.</w:t>
        </w:r>
      </w:ins>
    </w:p>
    <w:p w14:paraId="44D63BA6" w14:textId="2DAE6003" w:rsidR="002050A8" w:rsidRDefault="002050A8" w:rsidP="002050A8">
      <w:pPr>
        <w:pStyle w:val="Heading3"/>
      </w:pPr>
      <w:bookmarkStart w:id="617" w:name="_Toc46269777"/>
      <w:r>
        <w:t>Close Provider Request Session</w:t>
      </w:r>
      <w:bookmarkEnd w:id="585"/>
      <w:bookmarkEnd w:id="611"/>
      <w:bookmarkEnd w:id="617"/>
    </w:p>
    <w:p w14:paraId="69BB3953" w14:textId="77777777" w:rsidR="002050A8" w:rsidRPr="00AC0998" w:rsidRDefault="002050A8" w:rsidP="002050A8">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CDC9D2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E93262E" w14:textId="77777777" w:rsidR="002050A8" w:rsidRDefault="002050A8" w:rsidP="00D32DF2">
            <w:pPr>
              <w:pStyle w:val="Compact"/>
            </w:pPr>
            <w:r>
              <w:t>Name</w:t>
            </w:r>
          </w:p>
        </w:tc>
        <w:tc>
          <w:tcPr>
            <w:tcW w:w="0" w:type="auto"/>
          </w:tcPr>
          <w:p w14:paraId="7E2C844E" w14:textId="77777777" w:rsidR="002050A8" w:rsidRDefault="002050A8" w:rsidP="00D32DF2">
            <w:pPr>
              <w:pStyle w:val="Compact"/>
            </w:pPr>
            <w:proofErr w:type="spellStart"/>
            <w:r>
              <w:t>CloseProviderRequestSession</w:t>
            </w:r>
            <w:proofErr w:type="spellEnd"/>
          </w:p>
        </w:tc>
      </w:tr>
      <w:tr w:rsidR="002050A8" w14:paraId="46433E3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684809D" w14:textId="77777777" w:rsidR="002050A8" w:rsidRDefault="002050A8" w:rsidP="00D32DF2">
            <w:pPr>
              <w:pStyle w:val="Compact"/>
            </w:pPr>
            <w:r>
              <w:t>Description</w:t>
            </w:r>
          </w:p>
        </w:tc>
        <w:tc>
          <w:tcPr>
            <w:tcW w:w="0" w:type="auto"/>
          </w:tcPr>
          <w:p w14:paraId="2446AC0D" w14:textId="77777777" w:rsidR="002050A8" w:rsidRDefault="002050A8" w:rsidP="00D32DF2">
            <w:pPr>
              <w:pStyle w:val="Compact"/>
            </w:pPr>
            <w:r>
              <w:t>Closes a provider request session.</w:t>
            </w:r>
          </w:p>
        </w:tc>
      </w:tr>
      <w:tr w:rsidR="002050A8" w14:paraId="0DBAEA6F" w14:textId="77777777" w:rsidTr="00D32DF2">
        <w:tc>
          <w:tcPr>
            <w:tcW w:w="0" w:type="auto"/>
          </w:tcPr>
          <w:p w14:paraId="1CB6DFD5" w14:textId="77777777" w:rsidR="002050A8" w:rsidRDefault="002050A8" w:rsidP="00D32DF2">
            <w:pPr>
              <w:pStyle w:val="Compact"/>
            </w:pPr>
            <w:r>
              <w:t>Input</w:t>
            </w:r>
          </w:p>
        </w:tc>
        <w:tc>
          <w:tcPr>
            <w:tcW w:w="0" w:type="auto"/>
          </w:tcPr>
          <w:p w14:paraId="2EB5C107" w14:textId="77777777" w:rsidR="002050A8" w:rsidRDefault="002050A8" w:rsidP="00D32DF2">
            <w:pPr>
              <w:pStyle w:val="Compact"/>
            </w:pPr>
            <w:proofErr w:type="spellStart"/>
            <w:r>
              <w:t>SessionID</w:t>
            </w:r>
            <w:proofErr w:type="spellEnd"/>
            <w:r>
              <w:t xml:space="preserve"> [1]</w:t>
            </w:r>
          </w:p>
        </w:tc>
      </w:tr>
      <w:tr w:rsidR="002050A8" w14:paraId="426659D5"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6C06356" w14:textId="77777777" w:rsidR="002050A8" w:rsidRDefault="002050A8" w:rsidP="00D32DF2">
            <w:pPr>
              <w:pStyle w:val="Compact"/>
            </w:pPr>
            <w:r>
              <w:t>Behavior</w:t>
            </w:r>
          </w:p>
        </w:tc>
        <w:tc>
          <w:tcPr>
            <w:tcW w:w="0" w:type="auto"/>
          </w:tcPr>
          <w:p w14:paraId="2DAFD13B"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4CFA88F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6FEEC30D" w14:textId="77777777" w:rsidTr="00D32DF2">
        <w:tc>
          <w:tcPr>
            <w:tcW w:w="0" w:type="auto"/>
          </w:tcPr>
          <w:p w14:paraId="6B9106E2" w14:textId="77777777" w:rsidR="002050A8" w:rsidRDefault="002050A8" w:rsidP="00D32DF2">
            <w:pPr>
              <w:pStyle w:val="Compact"/>
            </w:pPr>
            <w:r>
              <w:t>Output</w:t>
            </w:r>
          </w:p>
        </w:tc>
        <w:tc>
          <w:tcPr>
            <w:tcW w:w="0" w:type="auto"/>
          </w:tcPr>
          <w:p w14:paraId="35C20962" w14:textId="77777777" w:rsidR="002050A8" w:rsidRDefault="002050A8" w:rsidP="00D32DF2">
            <w:pPr>
              <w:pStyle w:val="Compact"/>
            </w:pPr>
            <w:r>
              <w:t>N/A</w:t>
            </w:r>
          </w:p>
        </w:tc>
      </w:tr>
      <w:tr w:rsidR="002050A8" w14:paraId="14F8ACB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BDAA62" w14:textId="77777777" w:rsidR="002050A8" w:rsidRDefault="002050A8" w:rsidP="00D32DF2">
            <w:pPr>
              <w:pStyle w:val="Compact"/>
            </w:pPr>
            <w:r>
              <w:t>Faults</w:t>
            </w:r>
          </w:p>
        </w:tc>
        <w:tc>
          <w:tcPr>
            <w:tcW w:w="0" w:type="auto"/>
          </w:tcPr>
          <w:p w14:paraId="483E315E" w14:textId="77777777" w:rsidR="002050A8" w:rsidRDefault="002050A8" w:rsidP="00D32DF2">
            <w:pPr>
              <w:pStyle w:val="Compact"/>
            </w:pPr>
            <w:proofErr w:type="spellStart"/>
            <w:r>
              <w:t>SessionFault</w:t>
            </w:r>
            <w:proofErr w:type="spellEnd"/>
          </w:p>
        </w:tc>
      </w:tr>
    </w:tbl>
    <w:p w14:paraId="230743A6" w14:textId="77777777" w:rsidR="002050A8" w:rsidRDefault="002050A8" w:rsidP="002050A8">
      <w:pPr>
        <w:pStyle w:val="Heading4"/>
      </w:pPr>
      <w:bookmarkStart w:id="618" w:name="_Toc25357193"/>
      <w:bookmarkStart w:id="619" w:name="_Toc25358170"/>
      <w:bookmarkStart w:id="620" w:name="consumer-request-service"/>
      <w:bookmarkStart w:id="621" w:name="_Toc25357194"/>
      <w:bookmarkEnd w:id="618"/>
      <w:bookmarkEnd w:id="619"/>
      <w:bookmarkEnd w:id="620"/>
      <w:r>
        <w:t>SOAP Interface</w:t>
      </w:r>
    </w:p>
    <w:p w14:paraId="68BAF63E" w14:textId="77777777" w:rsidR="002050A8" w:rsidRDefault="002050A8" w:rsidP="002050A8">
      <w:pPr>
        <w:pStyle w:val="BodyText"/>
      </w:pPr>
      <w:r>
        <w:t>The Close Provider Request Session general interface is mapped into SOAP 1.1/1.2 as embedded XML schemas in WSDL descriptions according to the following schema types.</w:t>
      </w:r>
    </w:p>
    <w:p w14:paraId="6785988A"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Change w:id="622">
          <w:tblGrid>
            <w:gridCol w:w="1216"/>
            <w:gridCol w:w="8864"/>
          </w:tblGrid>
        </w:tblGridChange>
      </w:tblGrid>
      <w:tr w:rsidR="0071277C" w14:paraId="36F749A9" w14:textId="77777777" w:rsidTr="0071277C">
        <w:trPr>
          <w:cnfStyle w:val="100000000000" w:firstRow="1" w:lastRow="0" w:firstColumn="0" w:lastColumn="0" w:oddVBand="0" w:evenVBand="0" w:oddHBand="0" w:evenHBand="0" w:firstRowFirstColumn="0" w:firstRowLastColumn="0" w:lastRowFirstColumn="0" w:lastRowLastColumn="0"/>
          <w:ins w:id="623" w:author="Matt Selway" w:date="2020-07-22T00:45:00Z"/>
        </w:trPr>
        <w:tc>
          <w:tcPr>
            <w:tcW w:w="603" w:type="pct"/>
          </w:tcPr>
          <w:p w14:paraId="04428FA6" w14:textId="70CEFA9C" w:rsidR="0071277C" w:rsidRPr="0068505E" w:rsidRDefault="0071277C" w:rsidP="0068505E">
            <w:pPr>
              <w:pStyle w:val="Compact"/>
              <w:rPr>
                <w:ins w:id="624" w:author="Matt Selway" w:date="2020-07-22T00:45:00Z"/>
              </w:rPr>
            </w:pPr>
            <w:ins w:id="625" w:author="Matt Selway" w:date="2020-07-22T00:45:00Z">
              <w:r>
                <w:t>Name</w:t>
              </w:r>
            </w:ins>
          </w:p>
        </w:tc>
        <w:tc>
          <w:tcPr>
            <w:tcW w:w="4397" w:type="pct"/>
          </w:tcPr>
          <w:p w14:paraId="088D7CBE" w14:textId="48D7E442" w:rsidR="0071277C" w:rsidRPr="0068505E" w:rsidRDefault="0071277C" w:rsidP="0068505E">
            <w:pPr>
              <w:pStyle w:val="Compact"/>
              <w:rPr>
                <w:ins w:id="626" w:author="Matt Selway" w:date="2020-07-22T00:45:00Z"/>
              </w:rPr>
            </w:pPr>
            <w:proofErr w:type="spellStart"/>
            <w:ins w:id="627" w:author="Matt Selway" w:date="2020-07-22T00:45:00Z">
              <w:r>
                <w:t>CloseProviderRequestSession</w:t>
              </w:r>
              <w:proofErr w:type="spellEnd"/>
            </w:ins>
          </w:p>
        </w:tc>
      </w:tr>
      <w:tr w:rsidR="002050A8" w14:paraId="37E02CD9"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B39D52E" w14:textId="77777777" w:rsidR="002050A8" w:rsidRPr="0068505E" w:rsidRDefault="002050A8" w:rsidP="00D32DF2">
            <w:pPr>
              <w:pStyle w:val="Compact"/>
            </w:pPr>
            <w:r w:rsidRPr="0068505E">
              <w:t>Input</w:t>
            </w:r>
          </w:p>
        </w:tc>
        <w:tc>
          <w:tcPr>
            <w:tcW w:w="4397" w:type="pct"/>
          </w:tcPr>
          <w:p w14:paraId="44B40088" w14:textId="77777777" w:rsidR="002050A8" w:rsidRPr="0068505E" w:rsidRDefault="002050A8" w:rsidP="00D32DF2">
            <w:proofErr w:type="spellStart"/>
            <w:r w:rsidRPr="0068505E">
              <w:t>CloseProviderRequestSession</w:t>
            </w:r>
            <w:proofErr w:type="spellEnd"/>
            <w:r w:rsidRPr="0068505E">
              <w:t xml:space="preserve"> (</w:t>
            </w:r>
            <w:proofErr w:type="spellStart"/>
            <w:r w:rsidR="003C5D4F" w:rsidRPr="0068505E">
              <w:fldChar w:fldCharType="begin"/>
            </w:r>
            <w:r w:rsidR="003C5D4F" w:rsidRPr="0068505E">
              <w:instrText xml:space="preserve"> HYPERLINK "http://www.openoandm.org/isbm/2.0/wsdl/ProviderRequestService.wsdl" </w:instrText>
            </w:r>
            <w:r w:rsidR="003C5D4F" w:rsidRPr="0068505E">
              <w:fldChar w:fldCharType="separate"/>
            </w:r>
            <w:r w:rsidRPr="0068505E">
              <w:rPr>
                <w:rStyle w:val="Hyperlink"/>
              </w:rPr>
              <w:t>isbm:CloseProviderRequestSession</w:t>
            </w:r>
            <w:proofErr w:type="spellEnd"/>
            <w:r w:rsidR="003C5D4F" w:rsidRPr="0068505E">
              <w:rPr>
                <w:rStyle w:val="Hyperlink"/>
              </w:rPr>
              <w:fldChar w:fldCharType="end"/>
            </w:r>
            <w:r w:rsidRPr="0068505E">
              <w:t>)</w:t>
            </w:r>
          </w:p>
          <w:p w14:paraId="48852B6F" w14:textId="77777777" w:rsidR="002050A8" w:rsidRPr="0068505E" w:rsidRDefault="002050A8" w:rsidP="00D32DF2">
            <w:pPr>
              <w:pStyle w:val="ListParagraph"/>
              <w:numPr>
                <w:ilvl w:val="0"/>
                <w:numId w:val="3"/>
              </w:numPr>
            </w:pPr>
            <w:proofErr w:type="spellStart"/>
            <w:r w:rsidRPr="0068505E">
              <w:t>SessionID</w:t>
            </w:r>
            <w:proofErr w:type="spellEnd"/>
            <w:r w:rsidRPr="0068505E">
              <w:t xml:space="preserve"> (</w:t>
            </w:r>
            <w:proofErr w:type="spellStart"/>
            <w:r w:rsidR="003C5D4F" w:rsidRPr="0068505E">
              <w:fldChar w:fldCharType="begin"/>
            </w:r>
            <w:r w:rsidR="003C5D4F" w:rsidRPr="0068505E">
              <w:instrText xml:space="preserve"> HYPERLINK "http://www.w3.org/TR/xmlschema-2/" \l "string" \h </w:instrText>
            </w:r>
            <w:r w:rsidR="003C5D4F" w:rsidRPr="0068505E">
              <w:fldChar w:fldCharType="separate"/>
            </w:r>
            <w:r w:rsidRPr="0068505E">
              <w:rPr>
                <w:rStyle w:val="Hyperlink"/>
              </w:rPr>
              <w:t>xs:string</w:t>
            </w:r>
            <w:proofErr w:type="spellEnd"/>
            <w:r w:rsidR="003C5D4F" w:rsidRPr="0068505E">
              <w:rPr>
                <w:rStyle w:val="Hyperlink"/>
              </w:rPr>
              <w:fldChar w:fldCharType="end"/>
            </w:r>
            <w:r w:rsidRPr="0068505E">
              <w:t>) [1]</w:t>
            </w:r>
          </w:p>
        </w:tc>
      </w:tr>
      <w:tr w:rsidR="002050A8" w14:paraId="6FBEED11" w14:textId="77777777" w:rsidTr="0068505E">
        <w:tc>
          <w:tcPr>
            <w:tcW w:w="603" w:type="pct"/>
          </w:tcPr>
          <w:p w14:paraId="2E254D69" w14:textId="77777777" w:rsidR="002050A8" w:rsidRDefault="002050A8" w:rsidP="00D32DF2">
            <w:pPr>
              <w:pStyle w:val="Compact"/>
            </w:pPr>
            <w:r>
              <w:t>Output</w:t>
            </w:r>
          </w:p>
        </w:tc>
        <w:tc>
          <w:tcPr>
            <w:tcW w:w="4397" w:type="pct"/>
          </w:tcPr>
          <w:p w14:paraId="6817810B" w14:textId="77777777" w:rsidR="002050A8" w:rsidRPr="00957F55" w:rsidRDefault="002050A8" w:rsidP="00D32DF2">
            <w:pPr>
              <w:rPr>
                <w:bCs/>
              </w:rPr>
            </w:pPr>
            <w:proofErr w:type="spellStart"/>
            <w:r w:rsidRPr="00114367">
              <w:t>CloseProviderRequestSession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"http://www.openoandm.org/isbm/2.0/wsdl/ProviderRequestService.wsdl" </w:instrText>
            </w:r>
            <w:r w:rsidR="003C5D4F">
              <w:fldChar w:fldCharType="separate"/>
            </w:r>
            <w:r w:rsidRPr="004B04A6">
              <w:rPr>
                <w:rStyle w:val="Hyperlink"/>
                <w:bCs/>
              </w:rPr>
              <w:t>isbm:</w:t>
            </w:r>
            <w:r w:rsidRPr="004B04A6">
              <w:rPr>
                <w:rStyle w:val="Hyperlink"/>
              </w:rPr>
              <w:t>CloseProviderRequestSessionResponse</w:t>
            </w:r>
            <w:proofErr w:type="spellEnd"/>
            <w:r w:rsidR="003C5D4F">
              <w:rPr>
                <w:rStyle w:val="Hyperlink"/>
              </w:rPr>
              <w:fldChar w:fldCharType="end"/>
            </w:r>
            <w:r w:rsidRPr="00957F55">
              <w:rPr>
                <w:bCs/>
              </w:rPr>
              <w:t>)</w:t>
            </w:r>
          </w:p>
          <w:p w14:paraId="68BE8345" w14:textId="77777777" w:rsidR="002050A8" w:rsidRPr="00957F55" w:rsidRDefault="002050A8" w:rsidP="00D32DF2">
            <w:pPr>
              <w:pStyle w:val="ListParagraph"/>
              <w:numPr>
                <w:ilvl w:val="0"/>
                <w:numId w:val="3"/>
              </w:numPr>
            </w:pPr>
            <w:r>
              <w:t>No Content</w:t>
            </w:r>
          </w:p>
        </w:tc>
      </w:tr>
      <w:tr w:rsidR="002050A8" w14:paraId="192D8773"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A99A0D0" w14:textId="77777777" w:rsidR="002050A8" w:rsidRDefault="002050A8" w:rsidP="00D32DF2">
            <w:pPr>
              <w:pStyle w:val="Compact"/>
            </w:pPr>
            <w:r>
              <w:t>Faults</w:t>
            </w:r>
          </w:p>
        </w:tc>
        <w:tc>
          <w:tcPr>
            <w:tcW w:w="4397" w:type="pct"/>
          </w:tcPr>
          <w:p w14:paraId="42BAF3F3"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"http://www.openoandm.org/isbm/2.0/wsdl/ProviderRequestService.wsdl" </w:instrText>
            </w:r>
            <w:r w:rsidR="003C5D4F">
              <w:fldChar w:fldCharType="separate"/>
            </w:r>
            <w:r w:rsidRPr="005E70C1">
              <w:rPr>
                <w:rStyle w:val="Hyperlink"/>
              </w:rPr>
              <w:t>isbm:SessionFault</w:t>
            </w:r>
            <w:proofErr w:type="spellEnd"/>
            <w:r w:rsidR="003C5D4F">
              <w:rPr>
                <w:rStyle w:val="Hyperlink"/>
              </w:rPr>
              <w:fldChar w:fldCharType="end"/>
            </w:r>
            <w:r>
              <w:t>)</w:t>
            </w:r>
          </w:p>
        </w:tc>
      </w:tr>
    </w:tbl>
    <w:p w14:paraId="02B1F5E9" w14:textId="77777777" w:rsidR="002050A8" w:rsidRDefault="002050A8" w:rsidP="002050A8">
      <w:pPr>
        <w:pStyle w:val="Heading4"/>
      </w:pPr>
      <w:r>
        <w:t>REST Interface</w:t>
      </w:r>
    </w:p>
    <w:p w14:paraId="0033A8CA" w14:textId="77777777" w:rsidR="002050A8" w:rsidRDefault="002050A8" w:rsidP="002050A8">
      <w:pPr>
        <w:pStyle w:val="BodyText"/>
      </w:pPr>
      <w:r>
        <w:t xml:space="preserve">The Close Provider Request Session general interface is mapped into a RESTful interface as an </w:t>
      </w:r>
      <w:proofErr w:type="spellStart"/>
      <w:r>
        <w:t>OpenAPI</w:t>
      </w:r>
      <w:proofErr w:type="spellEnd"/>
      <w:r>
        <w:t xml:space="preserve"> description according to the following rules.</w:t>
      </w:r>
    </w:p>
    <w:p w14:paraId="58DF0940" w14:textId="6B3F982D" w:rsidR="002050A8" w:rsidRDefault="002050A8" w:rsidP="002050A8">
      <w:pPr>
        <w:pStyle w:val="BodyText"/>
      </w:pPr>
      <w:r>
        <w:t>The behavior of the REST interface MUST conform to that of the general description with necessary adjustments to conform to REST principles and HTTP specifications.</w:t>
      </w:r>
    </w:p>
    <w:p w14:paraId="6DA2E83F" w14:textId="77777777" w:rsidR="0067722B" w:rsidRDefault="0067722B" w:rsidP="0067722B">
      <w:pPr>
        <w:pStyle w:val="Note"/>
      </w:pPr>
      <w:r>
        <w:lastRenderedPageBreak/>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Change w:id="628">
          <w:tblGrid>
            <w:gridCol w:w="1216"/>
            <w:gridCol w:w="8864"/>
          </w:tblGrid>
        </w:tblGridChange>
      </w:tblGrid>
      <w:tr w:rsidR="0071277C" w14:paraId="55A95F34" w14:textId="77777777" w:rsidTr="0071277C">
        <w:trPr>
          <w:cnfStyle w:val="100000000000" w:firstRow="1" w:lastRow="0" w:firstColumn="0" w:lastColumn="0" w:oddVBand="0" w:evenVBand="0" w:oddHBand="0" w:evenHBand="0" w:firstRowFirstColumn="0" w:firstRowLastColumn="0" w:lastRowFirstColumn="0" w:lastRowLastColumn="0"/>
          <w:ins w:id="629" w:author="Matt Selway" w:date="2020-07-22T00:46:00Z"/>
        </w:trPr>
        <w:tc>
          <w:tcPr>
            <w:tcW w:w="603" w:type="pct"/>
          </w:tcPr>
          <w:p w14:paraId="42B7A2A4" w14:textId="0E79E26C" w:rsidR="0071277C" w:rsidRPr="003B5061" w:rsidRDefault="0071277C" w:rsidP="0071277C">
            <w:pPr>
              <w:pStyle w:val="Compact"/>
              <w:rPr>
                <w:ins w:id="630" w:author="Matt Selway" w:date="2020-07-22T00:46:00Z"/>
              </w:rPr>
            </w:pPr>
            <w:ins w:id="631" w:author="Matt Selway" w:date="2020-07-22T00:46:00Z">
              <w:r>
                <w:t>Name</w:t>
              </w:r>
            </w:ins>
          </w:p>
        </w:tc>
        <w:tc>
          <w:tcPr>
            <w:tcW w:w="4397" w:type="pct"/>
          </w:tcPr>
          <w:p w14:paraId="19E73357" w14:textId="57C22E1C" w:rsidR="0071277C" w:rsidRDefault="0071277C" w:rsidP="0071277C">
            <w:pPr>
              <w:pStyle w:val="Compact"/>
              <w:rPr>
                <w:ins w:id="632" w:author="Matt Selway" w:date="2020-07-22T00:46:00Z"/>
                <w:bCs w:val="0"/>
              </w:rPr>
            </w:pPr>
            <w:proofErr w:type="spellStart"/>
            <w:ins w:id="633" w:author="Matt Selway" w:date="2020-07-22T00:46:00Z">
              <w:r>
                <w:rPr>
                  <w:bCs w:val="0"/>
                </w:rPr>
                <w:t>CloseProviderRequestSession</w:t>
              </w:r>
              <w:proofErr w:type="spellEnd"/>
            </w:ins>
          </w:p>
        </w:tc>
      </w:tr>
      <w:tr w:rsidR="002050A8" w14:paraId="782CB16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F72D21A" w14:textId="77777777" w:rsidR="002050A8" w:rsidRPr="003B5061" w:rsidRDefault="002050A8" w:rsidP="0071277C">
            <w:pPr>
              <w:pStyle w:val="Compact"/>
            </w:pPr>
            <w:r w:rsidRPr="003B5061">
              <w:t>HTTP M</w:t>
            </w:r>
            <w:r>
              <w:t>ethod</w:t>
            </w:r>
          </w:p>
        </w:tc>
        <w:tc>
          <w:tcPr>
            <w:tcW w:w="4397" w:type="pct"/>
          </w:tcPr>
          <w:p w14:paraId="72F33B09" w14:textId="77777777" w:rsidR="002050A8" w:rsidRPr="003B5061" w:rsidRDefault="002050A8" w:rsidP="0068505E">
            <w:pPr>
              <w:pStyle w:val="Compact"/>
              <w:rPr>
                <w:bCs/>
              </w:rPr>
            </w:pPr>
            <w:r>
              <w:rPr>
                <w:bCs/>
              </w:rPr>
              <w:t>DELETE</w:t>
            </w:r>
          </w:p>
        </w:tc>
      </w:tr>
      <w:tr w:rsidR="002050A8" w14:paraId="09DF7947" w14:textId="77777777" w:rsidTr="0068505E">
        <w:tc>
          <w:tcPr>
            <w:tcW w:w="603" w:type="pct"/>
          </w:tcPr>
          <w:p w14:paraId="659E4389" w14:textId="77777777" w:rsidR="002050A8" w:rsidRPr="003B5061" w:rsidRDefault="002050A8" w:rsidP="0068505E">
            <w:pPr>
              <w:pStyle w:val="Compact"/>
            </w:pPr>
            <w:r>
              <w:t xml:space="preserve">URL </w:t>
            </w:r>
          </w:p>
        </w:tc>
        <w:tc>
          <w:tcPr>
            <w:tcW w:w="4397" w:type="pct"/>
          </w:tcPr>
          <w:p w14:paraId="0391C281" w14:textId="77777777" w:rsidR="002050A8" w:rsidRPr="003B5061" w:rsidRDefault="002050A8" w:rsidP="0068505E">
            <w:pPr>
              <w:pStyle w:val="Compact"/>
              <w:rPr>
                <w:bCs/>
              </w:rPr>
            </w:pPr>
            <w:r w:rsidRPr="002D240C">
              <w:rPr>
                <w:bCs/>
              </w:rPr>
              <w:t>/sessions/{session-id}</w:t>
            </w:r>
          </w:p>
        </w:tc>
      </w:tr>
      <w:tr w:rsidR="002050A8" w14:paraId="1801D6C4"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D3C44ED" w14:textId="77777777" w:rsidR="002050A8" w:rsidRPr="003B5061" w:rsidRDefault="002050A8" w:rsidP="0068505E">
            <w:pPr>
              <w:pStyle w:val="Compact"/>
            </w:pPr>
            <w:r>
              <w:t>HTTP Body</w:t>
            </w:r>
          </w:p>
        </w:tc>
        <w:tc>
          <w:tcPr>
            <w:tcW w:w="4397" w:type="pct"/>
          </w:tcPr>
          <w:p w14:paraId="6C2D1169" w14:textId="77777777" w:rsidR="002050A8" w:rsidRPr="003B5061" w:rsidRDefault="002050A8" w:rsidP="0068505E">
            <w:pPr>
              <w:pStyle w:val="Compact"/>
            </w:pPr>
            <w:r>
              <w:t>N/A</w:t>
            </w:r>
          </w:p>
        </w:tc>
      </w:tr>
      <w:tr w:rsidR="002050A8" w14:paraId="093809F2" w14:textId="77777777" w:rsidTr="0068505E">
        <w:tc>
          <w:tcPr>
            <w:tcW w:w="603" w:type="pct"/>
          </w:tcPr>
          <w:p w14:paraId="1998ED27" w14:textId="77777777" w:rsidR="002050A8" w:rsidRDefault="002050A8" w:rsidP="0068505E">
            <w:pPr>
              <w:pStyle w:val="Compact"/>
            </w:pPr>
            <w:r>
              <w:t>HTTP Response (Success)</w:t>
            </w:r>
          </w:p>
        </w:tc>
        <w:tc>
          <w:tcPr>
            <w:tcW w:w="4397" w:type="pct"/>
          </w:tcPr>
          <w:p w14:paraId="1ACEC3BE" w14:textId="77777777" w:rsidR="002050A8" w:rsidRDefault="002050A8" w:rsidP="0068505E">
            <w:pPr>
              <w:pStyle w:val="Compact"/>
            </w:pPr>
            <w:r>
              <w:t>204 No Content</w:t>
            </w:r>
          </w:p>
        </w:tc>
      </w:tr>
      <w:tr w:rsidR="002050A8" w14:paraId="45243E8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5E24C0D" w14:textId="77777777" w:rsidR="002050A8" w:rsidRDefault="002050A8" w:rsidP="0068505E">
            <w:pPr>
              <w:pStyle w:val="Compact"/>
            </w:pPr>
            <w:r>
              <w:t>Output</w:t>
            </w:r>
          </w:p>
        </w:tc>
        <w:tc>
          <w:tcPr>
            <w:tcW w:w="4397" w:type="pct"/>
          </w:tcPr>
          <w:p w14:paraId="158C5EF9" w14:textId="77777777" w:rsidR="002050A8" w:rsidRDefault="002050A8" w:rsidP="0068505E">
            <w:pPr>
              <w:pStyle w:val="Compact"/>
            </w:pPr>
            <w:r>
              <w:t>N/A</w:t>
            </w:r>
          </w:p>
        </w:tc>
      </w:tr>
      <w:tr w:rsidR="002050A8" w14:paraId="5BE10E4B" w14:textId="77777777" w:rsidTr="0068505E">
        <w:trPr>
          <w:trHeight w:val="972"/>
        </w:trPr>
        <w:tc>
          <w:tcPr>
            <w:tcW w:w="603" w:type="pct"/>
          </w:tcPr>
          <w:p w14:paraId="1A8003EF" w14:textId="77777777" w:rsidR="002050A8" w:rsidRDefault="002050A8" w:rsidP="0068505E">
            <w:pPr>
              <w:pStyle w:val="Compact"/>
            </w:pPr>
            <w:r>
              <w:t>HTTP Response</w:t>
            </w:r>
          </w:p>
          <w:p w14:paraId="3C23AC76" w14:textId="77777777" w:rsidR="002050A8" w:rsidRDefault="002050A8" w:rsidP="0068505E">
            <w:pPr>
              <w:pStyle w:val="Compact"/>
            </w:pPr>
            <w:r>
              <w:t>(Error)</w:t>
            </w:r>
          </w:p>
        </w:tc>
        <w:tc>
          <w:tcPr>
            <w:tcW w:w="4397" w:type="pct"/>
          </w:tcPr>
          <w:p w14:paraId="3F9BED07"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"http://www.openoandm.org/isbm/2.0/openapi/provider_request_service.yml" </w:instrText>
            </w:r>
            <w:r w:rsidR="003C5D4F">
              <w:fldChar w:fldCharType="separate"/>
            </w:r>
            <w:r w:rsidRPr="00C9357D">
              <w:rPr>
                <w:rStyle w:val="Hyperlink"/>
              </w:rPr>
              <w:t>json:SessionFault</w:t>
            </w:r>
            <w:proofErr w:type="spellEnd"/>
            <w:r w:rsidR="003C5D4F">
              <w:rPr>
                <w:rStyle w:val="Hyperlink"/>
              </w:rPr>
              <w:fldChar w:fldCharType="end"/>
            </w:r>
            <w:r>
              <w:t>) – 404 Not Found</w:t>
            </w:r>
          </w:p>
        </w:tc>
      </w:tr>
    </w:tbl>
    <w:p w14:paraId="63EE2A89" w14:textId="77777777" w:rsidR="002050A8" w:rsidRDefault="002050A8" w:rsidP="002050A8">
      <w:pPr>
        <w:pStyle w:val="Heading2"/>
      </w:pPr>
      <w:bookmarkStart w:id="634" w:name="_Toc46269778"/>
      <w:r>
        <w:t>Consumer Request Service</w:t>
      </w:r>
      <w:bookmarkEnd w:id="621"/>
      <w:bookmarkEnd w:id="634"/>
    </w:p>
    <w:p w14:paraId="42E2BB10" w14:textId="77777777" w:rsidR="002050A8" w:rsidRDefault="002050A8" w:rsidP="002050A8">
      <w:pPr>
        <w:pStyle w:val="BodyText"/>
      </w:pPr>
      <w:bookmarkStart w:id="635" w:name="open-consumer-request-session"/>
      <w:bookmarkStart w:id="636" w:name="_Hlk27139875"/>
      <w:bookmarkStart w:id="637" w:name="_Toc25357195"/>
      <w:bookmarkEnd w:id="635"/>
      <w:r>
        <w:t xml:space="preserve">The Consumer Request Service for SOAP Interface is </w:t>
      </w:r>
      <w:hyperlink r:id="rId65">
        <w:r>
          <w:rPr>
            <w:rStyle w:val="Hyperlink"/>
          </w:rPr>
          <w:t>available as a WSDL description</w:t>
        </w:r>
      </w:hyperlink>
      <w:r>
        <w:t xml:space="preserve"> and for REST Interface is </w:t>
      </w:r>
      <w:hyperlink r:id="rId66" w:history="1">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636"/>
    </w:p>
    <w:p w14:paraId="0F2F20DE" w14:textId="77777777" w:rsidR="002050A8" w:rsidRDefault="002050A8" w:rsidP="002050A8">
      <w:pPr>
        <w:pStyle w:val="Heading3"/>
      </w:pPr>
      <w:bookmarkStart w:id="638" w:name="_Toc46269779"/>
      <w:r>
        <w:t>Open Consumer Request Session</w:t>
      </w:r>
      <w:bookmarkEnd w:id="637"/>
      <w:bookmarkEnd w:id="638"/>
    </w:p>
    <w:p w14:paraId="1E0CA623" w14:textId="77777777" w:rsidR="002050A8" w:rsidRPr="00AC0998" w:rsidRDefault="002050A8" w:rsidP="002050A8">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E63CA2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664E5D1C" w14:textId="77777777" w:rsidR="002050A8" w:rsidRDefault="002050A8" w:rsidP="00D32DF2">
            <w:pPr>
              <w:pStyle w:val="Compact"/>
            </w:pPr>
            <w:r>
              <w:t>Name</w:t>
            </w:r>
          </w:p>
        </w:tc>
        <w:tc>
          <w:tcPr>
            <w:tcW w:w="0" w:type="auto"/>
          </w:tcPr>
          <w:p w14:paraId="6756F78D" w14:textId="77777777" w:rsidR="002050A8" w:rsidRDefault="002050A8" w:rsidP="00D32DF2">
            <w:pPr>
              <w:pStyle w:val="Compact"/>
            </w:pPr>
            <w:proofErr w:type="spellStart"/>
            <w:r>
              <w:t>OpenConsumerRequestSession</w:t>
            </w:r>
            <w:proofErr w:type="spellEnd"/>
          </w:p>
        </w:tc>
      </w:tr>
      <w:tr w:rsidR="002050A8" w14:paraId="4770404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54EB2D4" w14:textId="77777777" w:rsidR="002050A8" w:rsidRDefault="002050A8" w:rsidP="00D32DF2">
            <w:pPr>
              <w:pStyle w:val="Compact"/>
            </w:pPr>
            <w:r>
              <w:t>Description</w:t>
            </w:r>
          </w:p>
        </w:tc>
        <w:tc>
          <w:tcPr>
            <w:tcW w:w="0" w:type="auto"/>
          </w:tcPr>
          <w:p w14:paraId="572F2A22" w14:textId="77777777" w:rsidR="002050A8" w:rsidRDefault="002050A8" w:rsidP="00D32DF2">
            <w:pPr>
              <w:pStyle w:val="Compact"/>
            </w:pPr>
            <w:r>
              <w:t>Opens a consumer request session for a channel for posting requests and reading responses.</w:t>
            </w:r>
          </w:p>
        </w:tc>
      </w:tr>
      <w:tr w:rsidR="002050A8" w14:paraId="79B6141C" w14:textId="77777777" w:rsidTr="00D32DF2">
        <w:tc>
          <w:tcPr>
            <w:tcW w:w="0" w:type="auto"/>
          </w:tcPr>
          <w:p w14:paraId="385DD8A7" w14:textId="77777777" w:rsidR="002050A8" w:rsidRDefault="002050A8" w:rsidP="00D32DF2">
            <w:pPr>
              <w:pStyle w:val="Compact"/>
            </w:pPr>
            <w:r>
              <w:t>Input</w:t>
            </w:r>
          </w:p>
        </w:tc>
        <w:tc>
          <w:tcPr>
            <w:tcW w:w="0" w:type="auto"/>
          </w:tcPr>
          <w:p w14:paraId="034D4CBF" w14:textId="77777777" w:rsidR="002050A8" w:rsidRDefault="002050A8" w:rsidP="00D32DF2">
            <w:proofErr w:type="spellStart"/>
            <w:r>
              <w:t>ChannelURI</w:t>
            </w:r>
            <w:proofErr w:type="spellEnd"/>
            <w:r>
              <w:t xml:space="preserve"> [1]</w:t>
            </w:r>
          </w:p>
          <w:p w14:paraId="4785F934" w14:textId="77777777" w:rsidR="002050A8" w:rsidRDefault="002050A8" w:rsidP="00D32DF2">
            <w:proofErr w:type="spellStart"/>
            <w:r>
              <w:t>ListenerURL</w:t>
            </w:r>
            <w:proofErr w:type="spellEnd"/>
            <w:r>
              <w:t xml:space="preserve"> [</w:t>
            </w:r>
            <w:proofErr w:type="gramStart"/>
            <w:r>
              <w:t>0..</w:t>
            </w:r>
            <w:proofErr w:type="gramEnd"/>
            <w:r>
              <w:t>1]</w:t>
            </w:r>
          </w:p>
        </w:tc>
      </w:tr>
      <w:tr w:rsidR="002050A8" w14:paraId="017667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2E6D4F" w14:textId="77777777" w:rsidR="002050A8" w:rsidRDefault="002050A8" w:rsidP="00D32DF2">
            <w:pPr>
              <w:pStyle w:val="Compact"/>
            </w:pPr>
            <w:r>
              <w:t>Behavior</w:t>
            </w:r>
          </w:p>
        </w:tc>
        <w:tc>
          <w:tcPr>
            <w:tcW w:w="0" w:type="auto"/>
          </w:tcPr>
          <w:p w14:paraId="65244258" w14:textId="77777777" w:rsidR="002050A8" w:rsidRDefault="002050A8" w:rsidP="00D32DF2">
            <w:r>
              <w:t xml:space="preserve">If the </w:t>
            </w:r>
            <w:proofErr w:type="spellStart"/>
            <w:r>
              <w:t>ChannelURI</w:t>
            </w:r>
            <w:proofErr w:type="spellEnd"/>
            <w:r>
              <w:t xml:space="preserve"> does not exist, then a </w:t>
            </w:r>
            <w:proofErr w:type="spellStart"/>
            <w:r>
              <w:t>ChannelFault</w:t>
            </w:r>
            <w:proofErr w:type="spellEnd"/>
            <w:r>
              <w:t xml:space="preserve"> is returned.</w:t>
            </w:r>
          </w:p>
          <w:p w14:paraId="3B121138" w14:textId="77777777" w:rsidR="002050A8" w:rsidRDefault="002050A8" w:rsidP="00D32DF2">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14:paraId="3F2B76B9" w14:textId="77777777" w:rsidR="002050A8" w:rsidRDefault="002050A8" w:rsidP="00D32DF2">
            <w:r>
              <w:t xml:space="preserve">If the channel type is not a Request type, then an </w:t>
            </w:r>
            <w:proofErr w:type="spellStart"/>
            <w:r>
              <w:t>OperationFault</w:t>
            </w:r>
            <w:proofErr w:type="spellEnd"/>
            <w:r>
              <w:t xml:space="preserve"> is returned.</w:t>
            </w:r>
          </w:p>
        </w:tc>
      </w:tr>
      <w:tr w:rsidR="002050A8" w14:paraId="0D08535D" w14:textId="77777777" w:rsidTr="00D32DF2">
        <w:tc>
          <w:tcPr>
            <w:tcW w:w="0" w:type="auto"/>
          </w:tcPr>
          <w:p w14:paraId="367A1AF0" w14:textId="77777777" w:rsidR="002050A8" w:rsidRDefault="002050A8" w:rsidP="00D32DF2">
            <w:pPr>
              <w:pStyle w:val="Compact"/>
            </w:pPr>
            <w:r>
              <w:t>Output</w:t>
            </w:r>
          </w:p>
        </w:tc>
        <w:tc>
          <w:tcPr>
            <w:tcW w:w="0" w:type="auto"/>
          </w:tcPr>
          <w:p w14:paraId="05684AC0" w14:textId="77777777" w:rsidR="002050A8" w:rsidRDefault="002050A8" w:rsidP="00D32DF2">
            <w:pPr>
              <w:pStyle w:val="Compact"/>
            </w:pPr>
            <w:proofErr w:type="spellStart"/>
            <w:r>
              <w:t>SessionID</w:t>
            </w:r>
            <w:proofErr w:type="spellEnd"/>
            <w:r>
              <w:t xml:space="preserve"> [1]</w:t>
            </w:r>
          </w:p>
        </w:tc>
      </w:tr>
      <w:tr w:rsidR="002050A8" w14:paraId="5D22C94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372BF53" w14:textId="77777777" w:rsidR="002050A8" w:rsidRDefault="002050A8" w:rsidP="00D32DF2">
            <w:pPr>
              <w:pStyle w:val="Compact"/>
            </w:pPr>
            <w:r>
              <w:t>Faults</w:t>
            </w:r>
          </w:p>
        </w:tc>
        <w:tc>
          <w:tcPr>
            <w:tcW w:w="0" w:type="auto"/>
          </w:tcPr>
          <w:p w14:paraId="342290E5" w14:textId="77777777" w:rsidR="002050A8" w:rsidRDefault="002050A8" w:rsidP="00D32DF2">
            <w:proofErr w:type="spellStart"/>
            <w:r>
              <w:t>ChannelFault</w:t>
            </w:r>
            <w:proofErr w:type="spellEnd"/>
          </w:p>
          <w:p w14:paraId="2D1D6E72" w14:textId="77777777" w:rsidR="002050A8" w:rsidRDefault="002050A8" w:rsidP="00D32DF2">
            <w:proofErr w:type="spellStart"/>
            <w:r>
              <w:t>OperationFault</w:t>
            </w:r>
            <w:proofErr w:type="spellEnd"/>
          </w:p>
        </w:tc>
      </w:tr>
    </w:tbl>
    <w:p w14:paraId="1A919087" w14:textId="77777777" w:rsidR="002050A8" w:rsidRDefault="002050A8" w:rsidP="002050A8">
      <w:pPr>
        <w:pStyle w:val="Heading4"/>
      </w:pPr>
      <w:bookmarkStart w:id="639" w:name="post-request"/>
      <w:bookmarkStart w:id="640" w:name="_Toc25357196"/>
      <w:bookmarkEnd w:id="639"/>
      <w:r>
        <w:t>SOAP Interface</w:t>
      </w:r>
    </w:p>
    <w:p w14:paraId="5D6240B1" w14:textId="77777777" w:rsidR="002050A8" w:rsidRDefault="002050A8" w:rsidP="002050A8">
      <w:pPr>
        <w:pStyle w:val="BodyText"/>
      </w:pPr>
      <w:r>
        <w:t>The Open Consumer Request Session general interface is mapped into SOAP 1.1/1.2 as embedded XML schemas in WSDL descriptions according to the following schema types.</w:t>
      </w:r>
    </w:p>
    <w:p w14:paraId="1D58A23E" w14:textId="77777777" w:rsidR="002050A8" w:rsidRDefault="002050A8" w:rsidP="002050A8">
      <w:pPr>
        <w:pStyle w:val="BodyText"/>
      </w:pPr>
      <w:r>
        <w:t>The behavior of the SOAP interface MUST conform to that of the general description.</w:t>
      </w:r>
    </w:p>
    <w:tbl>
      <w:tblPr>
        <w:tblStyle w:val="ListTable2"/>
        <w:tblW w:w="10162" w:type="dxa"/>
        <w:tblLook w:val="0420" w:firstRow="1" w:lastRow="0" w:firstColumn="0" w:lastColumn="0" w:noHBand="0" w:noVBand="1"/>
      </w:tblPr>
      <w:tblGrid>
        <w:gridCol w:w="1226"/>
        <w:gridCol w:w="8936"/>
      </w:tblGrid>
      <w:tr w:rsidR="0071277C" w14:paraId="5BFB6878" w14:textId="77777777" w:rsidTr="0068505E">
        <w:trPr>
          <w:cnfStyle w:val="100000000000" w:firstRow="1" w:lastRow="0" w:firstColumn="0" w:lastColumn="0" w:oddVBand="0" w:evenVBand="0" w:oddHBand="0" w:evenHBand="0" w:firstRowFirstColumn="0" w:firstRowLastColumn="0" w:lastRowFirstColumn="0" w:lastRowLastColumn="0"/>
          <w:ins w:id="641" w:author="Matt Selway" w:date="2020-07-22T00:46:00Z"/>
        </w:trPr>
        <w:tc>
          <w:tcPr>
            <w:tcW w:w="603" w:type="pct"/>
          </w:tcPr>
          <w:p w14:paraId="1BD8DE29" w14:textId="7F6D9618" w:rsidR="0071277C" w:rsidRPr="0068505E" w:rsidRDefault="0071277C" w:rsidP="00D32DF2">
            <w:pPr>
              <w:pStyle w:val="Compact"/>
              <w:rPr>
                <w:ins w:id="642" w:author="Matt Selway" w:date="2020-07-22T00:46:00Z"/>
              </w:rPr>
            </w:pPr>
            <w:ins w:id="643" w:author="Matt Selway" w:date="2020-07-22T00:46:00Z">
              <w:r>
                <w:t>Name</w:t>
              </w:r>
            </w:ins>
          </w:p>
        </w:tc>
        <w:tc>
          <w:tcPr>
            <w:tcW w:w="4397" w:type="pct"/>
          </w:tcPr>
          <w:p w14:paraId="69CF97B2" w14:textId="47371E99" w:rsidR="0071277C" w:rsidRPr="0068505E" w:rsidRDefault="0071277C" w:rsidP="0068505E">
            <w:pPr>
              <w:pStyle w:val="Compact"/>
              <w:rPr>
                <w:ins w:id="644" w:author="Matt Selway" w:date="2020-07-22T00:46:00Z"/>
              </w:rPr>
            </w:pPr>
            <w:proofErr w:type="spellStart"/>
            <w:ins w:id="645" w:author="Matt Selway" w:date="2020-07-22T00:46:00Z">
              <w:r>
                <w:t>OpenConsumerRequestSession</w:t>
              </w:r>
              <w:proofErr w:type="spellEnd"/>
            </w:ins>
          </w:p>
        </w:tc>
      </w:tr>
      <w:tr w:rsidR="002050A8" w14:paraId="73F0619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C54D320" w14:textId="77777777" w:rsidR="002050A8" w:rsidRPr="0068505E" w:rsidRDefault="002050A8" w:rsidP="00D32DF2">
            <w:pPr>
              <w:pStyle w:val="Compact"/>
            </w:pPr>
            <w:r w:rsidRPr="0068505E">
              <w:lastRenderedPageBreak/>
              <w:t>Input</w:t>
            </w:r>
          </w:p>
        </w:tc>
        <w:tc>
          <w:tcPr>
            <w:tcW w:w="4397" w:type="pct"/>
          </w:tcPr>
          <w:p w14:paraId="0D347215" w14:textId="77777777" w:rsidR="002050A8" w:rsidRPr="0068505E" w:rsidRDefault="002050A8" w:rsidP="0068505E">
            <w:pPr>
              <w:pStyle w:val="Compact"/>
            </w:pPr>
            <w:proofErr w:type="spellStart"/>
            <w:r w:rsidRPr="0068505E">
              <w:t>OpenConsumerRequestSession</w:t>
            </w:r>
            <w:proofErr w:type="spellEnd"/>
            <w:r w:rsidRPr="0068505E">
              <w:t xml:space="preserve"> (</w:t>
            </w:r>
            <w:proofErr w:type="spellStart"/>
            <w:r w:rsidR="003C5D4F" w:rsidRPr="0068505E">
              <w:fldChar w:fldCharType="begin"/>
            </w:r>
            <w:r w:rsidR="003C5D4F" w:rsidRPr="0068505E">
              <w:instrText xml:space="preserve"> HYPERLINK "http://www.openoandm.org/isbm/2.0/wsdl/ConsumerRequestService.wsdl" </w:instrText>
            </w:r>
            <w:r w:rsidR="003C5D4F" w:rsidRPr="0068505E">
              <w:fldChar w:fldCharType="separate"/>
            </w:r>
            <w:r w:rsidRPr="0068505E">
              <w:rPr>
                <w:rStyle w:val="Hyperlink"/>
              </w:rPr>
              <w:t>isbm:OpenConsumerRequestSession</w:t>
            </w:r>
            <w:proofErr w:type="spellEnd"/>
            <w:r w:rsidR="003C5D4F" w:rsidRPr="0068505E">
              <w:rPr>
                <w:rStyle w:val="Hyperlink"/>
              </w:rPr>
              <w:fldChar w:fldCharType="end"/>
            </w:r>
            <w:r w:rsidRPr="0068505E">
              <w:t>)</w:t>
            </w:r>
          </w:p>
          <w:p w14:paraId="3009420F" w14:textId="77777777" w:rsidR="002050A8" w:rsidRPr="0068505E" w:rsidRDefault="002050A8" w:rsidP="00D32DF2">
            <w:pPr>
              <w:pStyle w:val="ListParagraph"/>
              <w:numPr>
                <w:ilvl w:val="0"/>
                <w:numId w:val="3"/>
              </w:numPr>
            </w:pPr>
            <w:proofErr w:type="spellStart"/>
            <w:r w:rsidRPr="0068505E">
              <w:t>ChannelURI</w:t>
            </w:r>
            <w:proofErr w:type="spellEnd"/>
            <w:r w:rsidRPr="0068505E">
              <w:t xml:space="preserve"> (</w:t>
            </w:r>
            <w:proofErr w:type="spellStart"/>
            <w:r w:rsidR="003C5D4F" w:rsidRPr="0068505E">
              <w:fldChar w:fldCharType="begin"/>
            </w:r>
            <w:r w:rsidR="003C5D4F" w:rsidRPr="0068505E">
              <w:instrText xml:space="preserve"> HYPERLINK "http://www.w3.org/TR/xmlschema-2/" \l "string" </w:instrText>
            </w:r>
            <w:r w:rsidR="003C5D4F" w:rsidRPr="0068505E">
              <w:fldChar w:fldCharType="separate"/>
            </w:r>
            <w:r w:rsidRPr="0068505E">
              <w:rPr>
                <w:rStyle w:val="Hyperlink"/>
              </w:rPr>
              <w:t>xs:string</w:t>
            </w:r>
            <w:proofErr w:type="spellEnd"/>
            <w:r w:rsidR="003C5D4F" w:rsidRPr="0068505E">
              <w:rPr>
                <w:rStyle w:val="Hyperlink"/>
              </w:rPr>
              <w:fldChar w:fldCharType="end"/>
            </w:r>
            <w:r w:rsidRPr="0068505E">
              <w:t>) [1]</w:t>
            </w:r>
          </w:p>
          <w:p w14:paraId="6E37F64A" w14:textId="77777777" w:rsidR="002050A8" w:rsidRPr="0068505E" w:rsidRDefault="002050A8" w:rsidP="00D32DF2">
            <w:pPr>
              <w:pStyle w:val="ListParagraph"/>
              <w:numPr>
                <w:ilvl w:val="0"/>
                <w:numId w:val="3"/>
              </w:numPr>
            </w:pPr>
            <w:proofErr w:type="spellStart"/>
            <w:r w:rsidRPr="0068505E">
              <w:t>ListenerURL</w:t>
            </w:r>
            <w:proofErr w:type="spellEnd"/>
            <w:r w:rsidRPr="0068505E">
              <w:t xml:space="preserve"> (</w:t>
            </w:r>
            <w:proofErr w:type="spellStart"/>
            <w:r w:rsidR="003C5D4F" w:rsidRPr="0068505E">
              <w:fldChar w:fldCharType="begin"/>
            </w:r>
            <w:r w:rsidR="003C5D4F" w:rsidRPr="0068505E">
              <w:instrText xml:space="preserve"> HYPERLINK "http://www.w3.org/TR/xmlschema-2/" \l "string" </w:instrText>
            </w:r>
            <w:r w:rsidR="003C5D4F" w:rsidRPr="0068505E">
              <w:fldChar w:fldCharType="separate"/>
            </w:r>
            <w:r w:rsidRPr="0068505E">
              <w:rPr>
                <w:rStyle w:val="Hyperlink"/>
              </w:rPr>
              <w:t>xs:string</w:t>
            </w:r>
            <w:proofErr w:type="spellEnd"/>
            <w:r w:rsidR="003C5D4F" w:rsidRPr="0068505E">
              <w:rPr>
                <w:rStyle w:val="Hyperlink"/>
              </w:rPr>
              <w:fldChar w:fldCharType="end"/>
            </w:r>
            <w:r w:rsidRPr="0068505E">
              <w:t>) [0..1]</w:t>
            </w:r>
          </w:p>
        </w:tc>
      </w:tr>
      <w:tr w:rsidR="002050A8" w14:paraId="7AB7BDCF" w14:textId="77777777" w:rsidTr="0068505E">
        <w:tc>
          <w:tcPr>
            <w:tcW w:w="603" w:type="pct"/>
          </w:tcPr>
          <w:p w14:paraId="67DD405D" w14:textId="77777777" w:rsidR="002050A8" w:rsidRDefault="002050A8" w:rsidP="00D32DF2">
            <w:pPr>
              <w:pStyle w:val="Compact"/>
            </w:pPr>
            <w:r>
              <w:t>Output</w:t>
            </w:r>
          </w:p>
        </w:tc>
        <w:tc>
          <w:tcPr>
            <w:tcW w:w="4397" w:type="pct"/>
          </w:tcPr>
          <w:p w14:paraId="2DFB0D86" w14:textId="77777777" w:rsidR="002050A8" w:rsidRPr="00957F55" w:rsidRDefault="002050A8" w:rsidP="0068505E">
            <w:pPr>
              <w:pStyle w:val="Compact"/>
              <w:rPr>
                <w:bCs/>
              </w:rPr>
            </w:pPr>
            <w:proofErr w:type="spellStart"/>
            <w:r w:rsidRPr="00AF2C4F">
              <w:t>OpenConsumerRequestSessionResponse</w:t>
            </w:r>
            <w:proofErr w:type="spellEnd"/>
            <w:r w:rsidRPr="006A0154">
              <w:rPr>
                <w:b/>
              </w:rPr>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E225A7">
              <w:rPr>
                <w:rStyle w:val="Hyperlink"/>
                <w:bCs/>
              </w:rPr>
              <w:t>isbm:</w:t>
            </w:r>
            <w:r w:rsidRPr="00E225A7">
              <w:rPr>
                <w:rStyle w:val="Hyperlink"/>
              </w:rPr>
              <w:t>OpenConsumerRequestSessionResponse</w:t>
            </w:r>
            <w:proofErr w:type="spellEnd"/>
            <w:r w:rsidR="003C5D4F">
              <w:rPr>
                <w:rStyle w:val="Hyperlink"/>
              </w:rPr>
              <w:fldChar w:fldCharType="end"/>
            </w:r>
            <w:r w:rsidRPr="00957F55">
              <w:rPr>
                <w:bCs/>
              </w:rPr>
              <w:t>)</w:t>
            </w:r>
          </w:p>
          <w:p w14:paraId="13428A13" w14:textId="77777777" w:rsidR="002050A8" w:rsidRPr="00957F55" w:rsidRDefault="002050A8" w:rsidP="00D32DF2">
            <w:pPr>
              <w:pStyle w:val="ListParagraph"/>
              <w:numPr>
                <w:ilvl w:val="0"/>
                <w:numId w:val="3"/>
              </w:numPr>
            </w:pPr>
            <w:proofErr w:type="spellStart"/>
            <w:r>
              <w:t>SessionID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Pr>
                <w:rStyle w:val="Hyperlink"/>
              </w:rPr>
              <w:t>xs:string</w:t>
            </w:r>
            <w:proofErr w:type="spellEnd"/>
            <w:r w:rsidR="003C5D4F">
              <w:rPr>
                <w:rStyle w:val="Hyperlink"/>
              </w:rPr>
              <w:fldChar w:fldCharType="end"/>
            </w:r>
            <w:r>
              <w:t>) [1]</w:t>
            </w:r>
          </w:p>
        </w:tc>
      </w:tr>
      <w:tr w:rsidR="002050A8" w14:paraId="2182E0C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5F9B644" w14:textId="77777777" w:rsidR="002050A8" w:rsidRDefault="002050A8" w:rsidP="00D32DF2">
            <w:pPr>
              <w:pStyle w:val="Compact"/>
            </w:pPr>
            <w:r>
              <w:t>Faults</w:t>
            </w:r>
          </w:p>
        </w:tc>
        <w:tc>
          <w:tcPr>
            <w:tcW w:w="4397" w:type="pct"/>
          </w:tcPr>
          <w:p w14:paraId="07D24984" w14:textId="77777777" w:rsidR="002050A8" w:rsidRDefault="002050A8" w:rsidP="0068505E">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E225A7">
              <w:rPr>
                <w:rStyle w:val="Hyperlink"/>
              </w:rPr>
              <w:t>isbm:ChannelFault</w:t>
            </w:r>
            <w:proofErr w:type="spellEnd"/>
            <w:r w:rsidR="003C5D4F">
              <w:rPr>
                <w:rStyle w:val="Hyperlink"/>
              </w:rPr>
              <w:fldChar w:fldCharType="end"/>
            </w:r>
            <w:r>
              <w:t>)</w:t>
            </w:r>
          </w:p>
          <w:p w14:paraId="295AF557" w14:textId="77777777" w:rsidR="002050A8" w:rsidRDefault="002050A8" w:rsidP="0071277C">
            <w:pPr>
              <w:pStyle w:val="Compact"/>
            </w:pPr>
            <w:proofErr w:type="spellStart"/>
            <w:r w:rsidRPr="0068505E">
              <w:t>Op</w:t>
            </w:r>
            <w:r w:rsidRPr="0071277C">
              <w:t>erationFault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E225A7">
              <w:rPr>
                <w:rStyle w:val="Hyperlink"/>
              </w:rPr>
              <w:t>isbm:OperationFault</w:t>
            </w:r>
            <w:proofErr w:type="spellEnd"/>
            <w:r w:rsidR="003C5D4F">
              <w:rPr>
                <w:rStyle w:val="Hyperlink"/>
              </w:rPr>
              <w:fldChar w:fldCharType="end"/>
            </w:r>
            <w:r>
              <w:t>)</w:t>
            </w:r>
          </w:p>
        </w:tc>
      </w:tr>
    </w:tbl>
    <w:p w14:paraId="34F5E16D" w14:textId="77777777" w:rsidR="002050A8" w:rsidRDefault="002050A8" w:rsidP="002050A8">
      <w:pPr>
        <w:pStyle w:val="Heading4"/>
      </w:pPr>
      <w:r>
        <w:t>REST Interface</w:t>
      </w:r>
    </w:p>
    <w:p w14:paraId="57D5CFBD" w14:textId="77777777" w:rsidR="002050A8" w:rsidRDefault="002050A8" w:rsidP="002050A8">
      <w:pPr>
        <w:pStyle w:val="BodyText"/>
      </w:pPr>
      <w:r>
        <w:t xml:space="preserve">The Open Consumer Request Session general interface is mapped into a RESTful interface as an </w:t>
      </w:r>
      <w:proofErr w:type="spellStart"/>
      <w:r>
        <w:t>OpenAPI</w:t>
      </w:r>
      <w:proofErr w:type="spellEnd"/>
      <w:r>
        <w:t xml:space="preserve"> description according to the following rules.</w:t>
      </w:r>
    </w:p>
    <w:p w14:paraId="408F67E4"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71277C" w14:paraId="27A64D92" w14:textId="77777777" w:rsidTr="0068505E">
        <w:trPr>
          <w:cnfStyle w:val="100000000000" w:firstRow="1" w:lastRow="0" w:firstColumn="0" w:lastColumn="0" w:oddVBand="0" w:evenVBand="0" w:oddHBand="0" w:evenHBand="0" w:firstRowFirstColumn="0" w:firstRowLastColumn="0" w:lastRowFirstColumn="0" w:lastRowLastColumn="0"/>
          <w:ins w:id="646" w:author="Matt Selway" w:date="2020-07-22T00:47:00Z"/>
        </w:trPr>
        <w:tc>
          <w:tcPr>
            <w:tcW w:w="603" w:type="pct"/>
          </w:tcPr>
          <w:p w14:paraId="5BEA3213" w14:textId="58D1F53A" w:rsidR="0071277C" w:rsidRPr="003B5061" w:rsidRDefault="0071277C" w:rsidP="00D32DF2">
            <w:pPr>
              <w:pStyle w:val="Compact"/>
              <w:rPr>
                <w:ins w:id="647" w:author="Matt Selway" w:date="2020-07-22T00:47:00Z"/>
              </w:rPr>
            </w:pPr>
            <w:ins w:id="648" w:author="Matt Selway" w:date="2020-07-22T00:47:00Z">
              <w:r>
                <w:t>Name</w:t>
              </w:r>
            </w:ins>
          </w:p>
        </w:tc>
        <w:tc>
          <w:tcPr>
            <w:tcW w:w="4397" w:type="pct"/>
          </w:tcPr>
          <w:p w14:paraId="428FF492" w14:textId="0235C702" w:rsidR="0071277C" w:rsidRDefault="0071277C" w:rsidP="0071277C">
            <w:pPr>
              <w:pStyle w:val="Compact"/>
              <w:rPr>
                <w:ins w:id="649" w:author="Matt Selway" w:date="2020-07-22T00:47:00Z"/>
              </w:rPr>
            </w:pPr>
            <w:proofErr w:type="spellStart"/>
            <w:ins w:id="650" w:author="Matt Selway" w:date="2020-07-22T00:47:00Z">
              <w:r>
                <w:t>OpenConsumerRequestSession</w:t>
              </w:r>
              <w:proofErr w:type="spellEnd"/>
            </w:ins>
          </w:p>
        </w:tc>
      </w:tr>
      <w:tr w:rsidR="002050A8" w14:paraId="43792FC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89174B0" w14:textId="77777777" w:rsidR="002050A8" w:rsidRPr="003B5061" w:rsidRDefault="002050A8" w:rsidP="00D32DF2">
            <w:pPr>
              <w:pStyle w:val="Compact"/>
            </w:pPr>
            <w:r w:rsidRPr="003B5061">
              <w:t>HTTP M</w:t>
            </w:r>
            <w:r>
              <w:t>ethod</w:t>
            </w:r>
          </w:p>
        </w:tc>
        <w:tc>
          <w:tcPr>
            <w:tcW w:w="4397" w:type="pct"/>
          </w:tcPr>
          <w:p w14:paraId="5F365C20" w14:textId="77777777" w:rsidR="002050A8" w:rsidRPr="003B5061" w:rsidRDefault="002050A8" w:rsidP="0068505E">
            <w:pPr>
              <w:pStyle w:val="Compact"/>
            </w:pPr>
            <w:r>
              <w:t>POST</w:t>
            </w:r>
          </w:p>
        </w:tc>
      </w:tr>
      <w:tr w:rsidR="002050A8" w14:paraId="6DFF6D0B" w14:textId="77777777" w:rsidTr="0068505E">
        <w:tc>
          <w:tcPr>
            <w:tcW w:w="603" w:type="pct"/>
          </w:tcPr>
          <w:p w14:paraId="1B2BFF87" w14:textId="77777777" w:rsidR="002050A8" w:rsidRPr="003B5061" w:rsidRDefault="002050A8" w:rsidP="00D32DF2">
            <w:pPr>
              <w:pStyle w:val="Compact"/>
            </w:pPr>
            <w:r>
              <w:t xml:space="preserve">URL </w:t>
            </w:r>
          </w:p>
        </w:tc>
        <w:tc>
          <w:tcPr>
            <w:tcW w:w="4397" w:type="pct"/>
          </w:tcPr>
          <w:p w14:paraId="01F6A408" w14:textId="6EAF9E98" w:rsidR="002050A8" w:rsidRPr="003B5061" w:rsidRDefault="002050A8" w:rsidP="0068505E">
            <w:pPr>
              <w:pStyle w:val="Compact"/>
            </w:pPr>
            <w:r w:rsidRPr="00F71AAD">
              <w:t>/channels/{</w:t>
            </w:r>
            <w:r w:rsidR="00264F64">
              <w:t>channel-</w:t>
            </w:r>
            <w:proofErr w:type="spellStart"/>
            <w:r w:rsidR="00264F64">
              <w:t>uri</w:t>
            </w:r>
            <w:proofErr w:type="spellEnd"/>
            <w:r w:rsidRPr="00F71AAD">
              <w:t>}/consumer-request-sessions</w:t>
            </w:r>
          </w:p>
        </w:tc>
      </w:tr>
      <w:tr w:rsidR="002050A8" w14:paraId="70589CBA"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B072A4B" w14:textId="77777777" w:rsidR="002050A8" w:rsidRPr="003B5061" w:rsidRDefault="002050A8" w:rsidP="00D32DF2">
            <w:pPr>
              <w:pStyle w:val="Compact"/>
            </w:pPr>
            <w:r w:rsidRPr="00B303C3">
              <w:t xml:space="preserve">HTTP </w:t>
            </w:r>
            <w:r>
              <w:t>Body</w:t>
            </w:r>
          </w:p>
        </w:tc>
        <w:tc>
          <w:tcPr>
            <w:tcW w:w="4397" w:type="pct"/>
          </w:tcPr>
          <w:p w14:paraId="5CEE745C" w14:textId="4426F0FB" w:rsidR="002050A8" w:rsidRPr="005D5D3E" w:rsidDel="00511B31" w:rsidRDefault="002050A8" w:rsidP="00D32DF2">
            <w:pPr>
              <w:rPr>
                <w:del w:id="651" w:author="Matt Selway" w:date="2020-07-21T18:48:00Z"/>
              </w:rPr>
            </w:pPr>
            <w:del w:id="652" w:author="Matt Selway" w:date="2020-07-21T18:48:00Z">
              <w:r w:rsidRPr="005D5D3E" w:rsidDel="00511B31">
                <w:delText>openConsumerRequestSession</w:delText>
              </w:r>
              <w:r w:rsidDel="00511B31">
                <w:delText xml:space="preserve"> (</w:delText>
              </w:r>
              <w:r w:rsidR="003C5D4F" w:rsidDel="00511B31">
                <w:fldChar w:fldCharType="begin"/>
              </w:r>
              <w:r w:rsidR="003C5D4F" w:rsidDel="00511B31">
                <w:delInstrText xml:space="preserve"> HYPERLINK "http://www.openoandm.org/isbm/2.0/openapi/consumer_request_service.yml" </w:delInstrText>
              </w:r>
              <w:r w:rsidR="003C5D4F" w:rsidDel="00511B31">
                <w:fldChar w:fldCharType="separate"/>
              </w:r>
              <w:r w:rsidRPr="00C3501A" w:rsidDel="00511B31">
                <w:rPr>
                  <w:rStyle w:val="Hyperlink"/>
                </w:rPr>
                <w:delText>json:openConsumerRequestSession</w:delText>
              </w:r>
              <w:r w:rsidR="003C5D4F" w:rsidDel="00511B31">
                <w:rPr>
                  <w:rStyle w:val="Hyperlink"/>
                </w:rPr>
                <w:fldChar w:fldCharType="end"/>
              </w:r>
              <w:r w:rsidDel="00511B31">
                <w:delText>)</w:delText>
              </w:r>
            </w:del>
          </w:p>
          <w:p w14:paraId="42F2C3AA" w14:textId="32CAE758" w:rsidR="002050A8" w:rsidRDefault="002050A8" w:rsidP="0068505E">
            <w:pPr>
              <w:pStyle w:val="Compact"/>
            </w:pPr>
            <w:r w:rsidRPr="00511B31">
              <w:rPr>
                <w:bCs/>
              </w:rPr>
              <w:t>Session</w:t>
            </w:r>
            <w:r>
              <w:t xml:space="preserve"> (</w:t>
            </w:r>
            <w:proofErr w:type="spellStart"/>
            <w:r w:rsidR="003C5D4F">
              <w:fldChar w:fldCharType="begin"/>
            </w:r>
            <w:r w:rsidR="00511B31">
              <w:instrText>HYPERLINK  \l "_Session_1"</w:instrText>
            </w:r>
            <w:r w:rsidR="003C5D4F">
              <w:fldChar w:fldCharType="separate"/>
            </w:r>
            <w:proofErr w:type="gramStart"/>
            <w:r w:rsidRPr="00F56465">
              <w:rPr>
                <w:rStyle w:val="Hyperlink"/>
              </w:rPr>
              <w:t>json:Session</w:t>
            </w:r>
            <w:proofErr w:type="spellEnd"/>
            <w:proofErr w:type="gramEnd"/>
            <w:r w:rsidR="003C5D4F">
              <w:rPr>
                <w:rStyle w:val="Hyperlink"/>
              </w:rPr>
              <w:fldChar w:fldCharType="end"/>
            </w:r>
            <w:r>
              <w:t>)</w:t>
            </w:r>
            <w:ins w:id="653" w:author="Matt Selway" w:date="2020-07-21T18:49:00Z">
              <w:r w:rsidR="00511B31">
                <w:t xml:space="preserve"> [1], composed of:</w:t>
              </w:r>
            </w:ins>
          </w:p>
          <w:p w14:paraId="76492D37" w14:textId="77777777" w:rsidR="002050A8" w:rsidRPr="003B5061" w:rsidRDefault="002050A8" w:rsidP="00511B31">
            <w:pPr>
              <w:pStyle w:val="ListParagraph"/>
              <w:numPr>
                <w:ilvl w:val="0"/>
                <w:numId w:val="3"/>
              </w:numPr>
            </w:pPr>
            <w:proofErr w:type="spellStart"/>
            <w:r>
              <w:t>ListenerURL</w:t>
            </w:r>
            <w:proofErr w:type="spellEnd"/>
            <w:r>
              <w:t xml:space="preserve"> “</w:t>
            </w:r>
            <w:proofErr w:type="spellStart"/>
            <w:r w:rsidRPr="00AB2B85">
              <w:t>listenerUrl</w:t>
            </w:r>
            <w:proofErr w:type="spellEnd"/>
            <w:r>
              <w:t>”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Pr>
                <w:rStyle w:val="Hyperlink"/>
              </w:rPr>
              <w:t>json</w:t>
            </w:r>
            <w:r w:rsidRPr="00957F55">
              <w:rPr>
                <w:rStyle w:val="Hyperlink"/>
              </w:rPr>
              <w:t>:string</w:t>
            </w:r>
            <w:proofErr w:type="spellEnd"/>
            <w:r w:rsidR="003C5D4F">
              <w:rPr>
                <w:rStyle w:val="Hyperlink"/>
              </w:rPr>
              <w:fldChar w:fldCharType="end"/>
            </w:r>
            <w:r>
              <w:t>) [0..1]</w:t>
            </w:r>
          </w:p>
        </w:tc>
      </w:tr>
      <w:tr w:rsidR="002050A8" w14:paraId="701A6048" w14:textId="77777777" w:rsidTr="0068505E">
        <w:tc>
          <w:tcPr>
            <w:tcW w:w="603" w:type="pct"/>
          </w:tcPr>
          <w:p w14:paraId="12816E41" w14:textId="77777777" w:rsidR="002050A8" w:rsidRDefault="002050A8" w:rsidP="00D32DF2">
            <w:pPr>
              <w:pStyle w:val="Compact"/>
            </w:pPr>
            <w:r>
              <w:t>HTTP Response (Success)</w:t>
            </w:r>
          </w:p>
        </w:tc>
        <w:tc>
          <w:tcPr>
            <w:tcW w:w="4397" w:type="pct"/>
          </w:tcPr>
          <w:p w14:paraId="0A6F6FA2" w14:textId="77777777" w:rsidR="002050A8" w:rsidRDefault="002050A8" w:rsidP="0071277C">
            <w:pPr>
              <w:pStyle w:val="Compact"/>
            </w:pPr>
            <w:r>
              <w:t xml:space="preserve">201 </w:t>
            </w:r>
            <w:r w:rsidRPr="0068505E">
              <w:t>C</w:t>
            </w:r>
            <w:r w:rsidRPr="0071277C">
              <w:t>reated</w:t>
            </w:r>
          </w:p>
        </w:tc>
      </w:tr>
      <w:tr w:rsidR="002050A8" w14:paraId="6AA57E85"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3EECA078" w14:textId="77777777" w:rsidR="002050A8" w:rsidRDefault="002050A8" w:rsidP="00D32DF2">
            <w:pPr>
              <w:pStyle w:val="Compact"/>
            </w:pPr>
            <w:r>
              <w:t>Output</w:t>
            </w:r>
          </w:p>
        </w:tc>
        <w:tc>
          <w:tcPr>
            <w:tcW w:w="4397" w:type="pct"/>
          </w:tcPr>
          <w:p w14:paraId="16D4EE3E" w14:textId="2D19D9E9" w:rsidR="002050A8" w:rsidRDefault="002050A8" w:rsidP="0071277C">
            <w:pPr>
              <w:pStyle w:val="Compact"/>
            </w:pPr>
            <w:r w:rsidRPr="0068505E">
              <w:t>Sessio</w:t>
            </w:r>
            <w:r w:rsidRPr="0071277C">
              <w:t>n</w:t>
            </w:r>
            <w:r>
              <w:t xml:space="preserve"> (</w:t>
            </w:r>
            <w:proofErr w:type="spellStart"/>
            <w:r w:rsidR="003C5D4F">
              <w:fldChar w:fldCharType="begin"/>
            </w:r>
            <w:r w:rsidR="00511B31">
              <w:instrText>HYPERLINK  \l "_Session_1"</w:instrText>
            </w:r>
            <w:r w:rsidR="003C5D4F">
              <w:fldChar w:fldCharType="separate"/>
            </w:r>
            <w:proofErr w:type="gramStart"/>
            <w:r w:rsidRPr="00F56465">
              <w:rPr>
                <w:rStyle w:val="Hyperlink"/>
              </w:rPr>
              <w:t>json:Session</w:t>
            </w:r>
            <w:proofErr w:type="spellEnd"/>
            <w:proofErr w:type="gramEnd"/>
            <w:r w:rsidR="003C5D4F">
              <w:rPr>
                <w:rStyle w:val="Hyperlink"/>
              </w:rPr>
              <w:fldChar w:fldCharType="end"/>
            </w:r>
            <w:r>
              <w:t>)</w:t>
            </w:r>
            <w:ins w:id="654" w:author="Matt Selway" w:date="2020-07-21T18:49:00Z">
              <w:r w:rsidR="00511B31">
                <w:t xml:space="preserve"> [1], composed of:</w:t>
              </w:r>
            </w:ins>
          </w:p>
          <w:p w14:paraId="01C4816A" w14:textId="77777777" w:rsidR="002050A8" w:rsidRDefault="002050A8" w:rsidP="00D32DF2">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Pr="005A0993">
              <w:rPr>
                <w:rStyle w:val="Hyperlink"/>
              </w:rPr>
              <w:t>json:string</w:t>
            </w:r>
            <w:proofErr w:type="spellEnd"/>
            <w:r w:rsidR="003C5D4F">
              <w:rPr>
                <w:rStyle w:val="Hyperlink"/>
              </w:rPr>
              <w:fldChar w:fldCharType="end"/>
            </w:r>
            <w:r>
              <w:t>) [1]</w:t>
            </w:r>
          </w:p>
        </w:tc>
      </w:tr>
      <w:tr w:rsidR="002050A8" w14:paraId="3E48E625" w14:textId="77777777" w:rsidTr="0068505E">
        <w:trPr>
          <w:trHeight w:val="972"/>
        </w:trPr>
        <w:tc>
          <w:tcPr>
            <w:tcW w:w="603" w:type="pct"/>
          </w:tcPr>
          <w:p w14:paraId="69F3AB4D" w14:textId="77777777" w:rsidR="002050A8" w:rsidRDefault="002050A8" w:rsidP="00D32DF2">
            <w:pPr>
              <w:pStyle w:val="Compact"/>
            </w:pPr>
            <w:r>
              <w:t>HTTP Response</w:t>
            </w:r>
          </w:p>
          <w:p w14:paraId="43FFAAE6" w14:textId="77777777" w:rsidR="002050A8" w:rsidRDefault="002050A8" w:rsidP="00D32DF2">
            <w:pPr>
              <w:pStyle w:val="Compact"/>
            </w:pPr>
            <w:r>
              <w:t>(Error)</w:t>
            </w:r>
          </w:p>
        </w:tc>
        <w:tc>
          <w:tcPr>
            <w:tcW w:w="4397" w:type="pct"/>
          </w:tcPr>
          <w:p w14:paraId="424C120C" w14:textId="77777777" w:rsidR="002050A8" w:rsidRDefault="002050A8" w:rsidP="0068505E">
            <w:pPr>
              <w:pStyle w:val="Compact"/>
            </w:pPr>
            <w:proofErr w:type="spellStart"/>
            <w:r>
              <w:t>ChannelFault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C3501A">
              <w:rPr>
                <w:rStyle w:val="Hyperlink"/>
              </w:rPr>
              <w:t>json:ChannelFault</w:t>
            </w:r>
            <w:proofErr w:type="spellEnd"/>
            <w:r w:rsidR="003C5D4F">
              <w:rPr>
                <w:rStyle w:val="Hyperlink"/>
              </w:rPr>
              <w:fldChar w:fldCharType="end"/>
            </w:r>
            <w:r>
              <w:t>) – 404 Not Found</w:t>
            </w:r>
          </w:p>
          <w:p w14:paraId="7B5D1DB0" w14:textId="77777777" w:rsidR="002050A8" w:rsidRDefault="002050A8" w:rsidP="0068505E">
            <w:pPr>
              <w:pStyle w:val="Compact"/>
            </w:pPr>
            <w:proofErr w:type="spellStart"/>
            <w:r>
              <w:t>OperationFault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C3501A">
              <w:rPr>
                <w:rStyle w:val="Hyperlink"/>
              </w:rPr>
              <w:t>json:OperationFault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14:paraId="0DB1E100" w14:textId="77777777" w:rsidR="002050A8" w:rsidRDefault="002050A8" w:rsidP="002050A8">
      <w:pPr>
        <w:pStyle w:val="Heading3"/>
      </w:pPr>
      <w:bookmarkStart w:id="655" w:name="_Toc46269780"/>
      <w:r>
        <w:t>Post Request</w:t>
      </w:r>
      <w:bookmarkEnd w:id="640"/>
      <w:bookmarkEnd w:id="655"/>
    </w:p>
    <w:p w14:paraId="7C118261" w14:textId="77777777" w:rsidR="002050A8" w:rsidRPr="009F1361" w:rsidRDefault="002050A8" w:rsidP="002050A8">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63337E50"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46C3CB15" w14:textId="77777777" w:rsidR="002050A8" w:rsidRDefault="002050A8" w:rsidP="00D32DF2">
            <w:pPr>
              <w:pStyle w:val="Compact"/>
            </w:pPr>
            <w:r>
              <w:t>Name</w:t>
            </w:r>
          </w:p>
        </w:tc>
        <w:tc>
          <w:tcPr>
            <w:tcW w:w="0" w:type="auto"/>
          </w:tcPr>
          <w:p w14:paraId="6052CA9B" w14:textId="77777777" w:rsidR="002050A8" w:rsidRDefault="002050A8" w:rsidP="00D32DF2">
            <w:pPr>
              <w:pStyle w:val="Compact"/>
            </w:pPr>
            <w:proofErr w:type="spellStart"/>
            <w:r>
              <w:t>PostRequest</w:t>
            </w:r>
            <w:proofErr w:type="spellEnd"/>
          </w:p>
        </w:tc>
      </w:tr>
      <w:tr w:rsidR="002050A8" w14:paraId="0B4C607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4981B361" w14:textId="77777777" w:rsidR="002050A8" w:rsidRDefault="002050A8" w:rsidP="00D32DF2">
            <w:pPr>
              <w:pStyle w:val="Compact"/>
            </w:pPr>
            <w:r>
              <w:t>Description</w:t>
            </w:r>
          </w:p>
        </w:tc>
        <w:tc>
          <w:tcPr>
            <w:tcW w:w="0" w:type="auto"/>
          </w:tcPr>
          <w:p w14:paraId="0FCB74CC" w14:textId="77777777" w:rsidR="002050A8" w:rsidRDefault="002050A8" w:rsidP="00D32DF2">
            <w:pPr>
              <w:pStyle w:val="Compact"/>
            </w:pPr>
            <w:r>
              <w:t>Posts a request message on a channel.</w:t>
            </w:r>
          </w:p>
        </w:tc>
      </w:tr>
      <w:tr w:rsidR="002050A8" w14:paraId="171DA50E" w14:textId="77777777" w:rsidTr="00D32DF2">
        <w:tc>
          <w:tcPr>
            <w:tcW w:w="0" w:type="auto"/>
          </w:tcPr>
          <w:p w14:paraId="0C1CC0F2" w14:textId="77777777" w:rsidR="002050A8" w:rsidRDefault="002050A8" w:rsidP="00D32DF2">
            <w:pPr>
              <w:pStyle w:val="Compact"/>
            </w:pPr>
            <w:r>
              <w:t>Input</w:t>
            </w:r>
          </w:p>
        </w:tc>
        <w:tc>
          <w:tcPr>
            <w:tcW w:w="0" w:type="auto"/>
          </w:tcPr>
          <w:p w14:paraId="4622BAFC" w14:textId="77777777" w:rsidR="002050A8" w:rsidRDefault="002050A8" w:rsidP="00D32DF2">
            <w:proofErr w:type="spellStart"/>
            <w:r>
              <w:t>SessionID</w:t>
            </w:r>
            <w:proofErr w:type="spellEnd"/>
            <w:r>
              <w:t xml:space="preserve"> [1]</w:t>
            </w:r>
          </w:p>
          <w:p w14:paraId="3D6C42CB" w14:textId="77777777" w:rsidR="002050A8" w:rsidRDefault="002050A8" w:rsidP="00D32DF2">
            <w:proofErr w:type="spellStart"/>
            <w:r>
              <w:t>MessageContent</w:t>
            </w:r>
            <w:proofErr w:type="spellEnd"/>
            <w:r>
              <w:t xml:space="preserve"> [1]</w:t>
            </w:r>
          </w:p>
          <w:p w14:paraId="7D4B3923" w14:textId="77777777" w:rsidR="002050A8" w:rsidRDefault="002050A8" w:rsidP="00D32DF2">
            <w:r>
              <w:t>Topic [1]</w:t>
            </w:r>
          </w:p>
          <w:p w14:paraId="49DBFA49" w14:textId="77777777" w:rsidR="002050A8" w:rsidRDefault="002050A8" w:rsidP="00D32DF2">
            <w:r>
              <w:t>Expiry [</w:t>
            </w:r>
            <w:proofErr w:type="gramStart"/>
            <w:r>
              <w:t>0..</w:t>
            </w:r>
            <w:proofErr w:type="gramEnd"/>
            <w:r>
              <w:t>1]</w:t>
            </w:r>
          </w:p>
        </w:tc>
      </w:tr>
      <w:tr w:rsidR="002050A8" w14:paraId="43CB909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751B817" w14:textId="77777777" w:rsidR="002050A8" w:rsidRDefault="002050A8" w:rsidP="00D32DF2">
            <w:pPr>
              <w:pStyle w:val="Compact"/>
            </w:pPr>
            <w:r>
              <w:lastRenderedPageBreak/>
              <w:t>Behavior</w:t>
            </w:r>
          </w:p>
        </w:tc>
        <w:tc>
          <w:tcPr>
            <w:tcW w:w="0" w:type="auto"/>
          </w:tcPr>
          <w:p w14:paraId="4510386D"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1A5180EC"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14:paraId="4FB8C01B" w14:textId="77777777" w:rsidTr="00D32DF2">
        <w:tc>
          <w:tcPr>
            <w:tcW w:w="0" w:type="auto"/>
          </w:tcPr>
          <w:p w14:paraId="73779752" w14:textId="77777777" w:rsidR="002050A8" w:rsidRDefault="002050A8" w:rsidP="00D32DF2">
            <w:pPr>
              <w:pStyle w:val="Compact"/>
            </w:pPr>
            <w:r>
              <w:t>Output</w:t>
            </w:r>
          </w:p>
        </w:tc>
        <w:tc>
          <w:tcPr>
            <w:tcW w:w="0" w:type="auto"/>
          </w:tcPr>
          <w:p w14:paraId="4DF51F25" w14:textId="77777777" w:rsidR="002050A8" w:rsidRDefault="002050A8" w:rsidP="00D32DF2">
            <w:pPr>
              <w:pStyle w:val="Compact"/>
            </w:pPr>
            <w:proofErr w:type="spellStart"/>
            <w:r>
              <w:t>MessageID</w:t>
            </w:r>
            <w:proofErr w:type="spellEnd"/>
            <w:r>
              <w:t xml:space="preserve"> [1]</w:t>
            </w:r>
          </w:p>
        </w:tc>
      </w:tr>
      <w:tr w:rsidR="002050A8" w14:paraId="5464658F"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DAEBAB3" w14:textId="77777777" w:rsidR="002050A8" w:rsidRDefault="002050A8" w:rsidP="00D32DF2">
            <w:pPr>
              <w:pStyle w:val="Compact"/>
            </w:pPr>
            <w:r>
              <w:t>Faults</w:t>
            </w:r>
          </w:p>
        </w:tc>
        <w:tc>
          <w:tcPr>
            <w:tcW w:w="0" w:type="auto"/>
          </w:tcPr>
          <w:p w14:paraId="333D5EA3" w14:textId="77777777" w:rsidR="002050A8" w:rsidRDefault="002050A8" w:rsidP="00D32DF2">
            <w:pPr>
              <w:pStyle w:val="Compact"/>
            </w:pPr>
            <w:proofErr w:type="spellStart"/>
            <w:r>
              <w:t>SessionFault</w:t>
            </w:r>
            <w:proofErr w:type="spellEnd"/>
          </w:p>
        </w:tc>
      </w:tr>
    </w:tbl>
    <w:p w14:paraId="2A9910B1" w14:textId="77777777" w:rsidR="002050A8" w:rsidRDefault="002050A8" w:rsidP="002050A8">
      <w:pPr>
        <w:pStyle w:val="Heading4"/>
      </w:pPr>
      <w:bookmarkStart w:id="656" w:name="expire-request"/>
      <w:bookmarkStart w:id="657" w:name="_Toc25357197"/>
      <w:bookmarkEnd w:id="656"/>
      <w:r>
        <w:t>SOAP Interface</w:t>
      </w:r>
    </w:p>
    <w:p w14:paraId="4D2225CD" w14:textId="77777777" w:rsidR="002050A8" w:rsidRDefault="002050A8" w:rsidP="002050A8">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14:paraId="3210F899"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9E2E93" w14:paraId="620F9046" w14:textId="77777777" w:rsidTr="009E2E93">
        <w:trPr>
          <w:cnfStyle w:val="100000000000" w:firstRow="1" w:lastRow="0" w:firstColumn="0" w:lastColumn="0" w:oddVBand="0" w:evenVBand="0" w:oddHBand="0" w:evenHBand="0" w:firstRowFirstColumn="0" w:firstRowLastColumn="0" w:lastRowFirstColumn="0" w:lastRowLastColumn="0"/>
          <w:ins w:id="658" w:author="Matt Selway" w:date="2020-07-21T18:52:00Z"/>
        </w:trPr>
        <w:tc>
          <w:tcPr>
            <w:tcW w:w="603" w:type="pct"/>
          </w:tcPr>
          <w:p w14:paraId="428C031F" w14:textId="30CB20B9" w:rsidR="009E2E93" w:rsidRPr="009E2E93" w:rsidRDefault="009E2E93" w:rsidP="00D32DF2">
            <w:pPr>
              <w:pStyle w:val="Compact"/>
              <w:rPr>
                <w:ins w:id="659" w:author="Matt Selway" w:date="2020-07-21T18:52:00Z"/>
              </w:rPr>
            </w:pPr>
            <w:ins w:id="660" w:author="Matt Selway" w:date="2020-07-21T18:52:00Z">
              <w:r>
                <w:t>Name</w:t>
              </w:r>
            </w:ins>
          </w:p>
        </w:tc>
        <w:tc>
          <w:tcPr>
            <w:tcW w:w="4397" w:type="pct"/>
          </w:tcPr>
          <w:p w14:paraId="1060865E" w14:textId="11D757DA" w:rsidR="009E2E93" w:rsidRPr="009E2E93" w:rsidRDefault="009E2E93" w:rsidP="009E2E93">
            <w:pPr>
              <w:pStyle w:val="Compact"/>
              <w:rPr>
                <w:ins w:id="661" w:author="Matt Selway" w:date="2020-07-21T18:52:00Z"/>
              </w:rPr>
            </w:pPr>
            <w:proofErr w:type="spellStart"/>
            <w:ins w:id="662" w:author="Matt Selway" w:date="2020-07-21T18:52:00Z">
              <w:r>
                <w:t>PostRequest</w:t>
              </w:r>
              <w:proofErr w:type="spellEnd"/>
            </w:ins>
          </w:p>
        </w:tc>
      </w:tr>
      <w:tr w:rsidR="002050A8" w14:paraId="3F998AF7"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501DD83A" w14:textId="77777777" w:rsidR="002050A8" w:rsidRPr="009E2E93" w:rsidRDefault="002050A8" w:rsidP="00D32DF2">
            <w:pPr>
              <w:pStyle w:val="Compact"/>
            </w:pPr>
            <w:r w:rsidRPr="009E2E93">
              <w:t>Input</w:t>
            </w:r>
          </w:p>
        </w:tc>
        <w:tc>
          <w:tcPr>
            <w:tcW w:w="4397" w:type="pct"/>
          </w:tcPr>
          <w:p w14:paraId="23FD1053" w14:textId="77777777" w:rsidR="002050A8" w:rsidRPr="009E2E93" w:rsidRDefault="002050A8" w:rsidP="00BA0E5A">
            <w:pPr>
              <w:pStyle w:val="Compact"/>
            </w:pPr>
            <w:proofErr w:type="spellStart"/>
            <w:r w:rsidRPr="009E2E93">
              <w:t>PostRequest</w:t>
            </w:r>
            <w:proofErr w:type="spellEnd"/>
            <w:r w:rsidRPr="009E2E93">
              <w:t xml:space="preserve"> (</w:t>
            </w:r>
            <w:proofErr w:type="spellStart"/>
            <w:r w:rsidR="003C5D4F" w:rsidRPr="009E2E93">
              <w:fldChar w:fldCharType="begin"/>
            </w:r>
            <w:r w:rsidR="003C5D4F" w:rsidRPr="009E2E93">
              <w:instrText xml:space="preserve"> HYPERLINK "http://www.openoandm.org/isbm/2.0/wsdl/ConsumerRequestService.wsdl" </w:instrText>
            </w:r>
            <w:r w:rsidR="003C5D4F" w:rsidRPr="009E2E93">
              <w:fldChar w:fldCharType="separate"/>
            </w:r>
            <w:r w:rsidRPr="009E2E93">
              <w:rPr>
                <w:rStyle w:val="Hyperlink"/>
              </w:rPr>
              <w:t>isbm:PostRequest</w:t>
            </w:r>
            <w:proofErr w:type="spellEnd"/>
            <w:r w:rsidR="003C5D4F" w:rsidRPr="009E2E93">
              <w:rPr>
                <w:rStyle w:val="Hyperlink"/>
              </w:rPr>
              <w:fldChar w:fldCharType="end"/>
            </w:r>
            <w:r w:rsidRPr="009E2E93">
              <w:t>)</w:t>
            </w:r>
          </w:p>
          <w:p w14:paraId="3E67FF2B" w14:textId="77777777" w:rsidR="002050A8" w:rsidRPr="009E2E93" w:rsidRDefault="002050A8" w:rsidP="00D32DF2">
            <w:pPr>
              <w:pStyle w:val="ListParagraph"/>
              <w:numPr>
                <w:ilvl w:val="0"/>
                <w:numId w:val="3"/>
              </w:numPr>
            </w:pPr>
            <w:proofErr w:type="spellStart"/>
            <w:r w:rsidRPr="009E2E93">
              <w:t>SessionID</w:t>
            </w:r>
            <w:proofErr w:type="spellEnd"/>
            <w:r w:rsidRPr="009E2E93">
              <w:t xml:space="preserve"> (</w:t>
            </w:r>
            <w:proofErr w:type="spellStart"/>
            <w:r w:rsidR="003C5D4F" w:rsidRPr="009E2E93">
              <w:fldChar w:fldCharType="begin"/>
            </w:r>
            <w:r w:rsidR="003C5D4F" w:rsidRPr="009E2E93">
              <w:instrText xml:space="preserve"> HYPERLINK "http://www.w3.org/TR/xmlschema-2/" \l "string" \h </w:instrText>
            </w:r>
            <w:r w:rsidR="003C5D4F" w:rsidRPr="009E2E93">
              <w:fldChar w:fldCharType="separate"/>
            </w:r>
            <w:r w:rsidRPr="009E2E93">
              <w:rPr>
                <w:rStyle w:val="Hyperlink"/>
              </w:rPr>
              <w:t>xs:string</w:t>
            </w:r>
            <w:proofErr w:type="spellEnd"/>
            <w:r w:rsidR="003C5D4F" w:rsidRPr="009E2E93">
              <w:rPr>
                <w:rStyle w:val="Hyperlink"/>
              </w:rPr>
              <w:fldChar w:fldCharType="end"/>
            </w:r>
            <w:r w:rsidRPr="009E2E93">
              <w:t>) [1]</w:t>
            </w:r>
          </w:p>
          <w:p w14:paraId="36B4E53F" w14:textId="77777777" w:rsidR="002050A8" w:rsidRPr="009E2E93" w:rsidRDefault="002050A8" w:rsidP="00D32DF2">
            <w:pPr>
              <w:pStyle w:val="ListParagraph"/>
              <w:numPr>
                <w:ilvl w:val="0"/>
                <w:numId w:val="3"/>
              </w:numPr>
            </w:pPr>
            <w:proofErr w:type="spellStart"/>
            <w:r w:rsidRPr="009E2E93">
              <w:t>MessageContent</w:t>
            </w:r>
            <w:proofErr w:type="spellEnd"/>
            <w:r w:rsidRPr="009E2E93">
              <w:t xml:space="preserve"> (</w:t>
            </w:r>
            <w:proofErr w:type="spellStart"/>
            <w:r w:rsidR="003C5D4F" w:rsidRPr="009E2E93">
              <w:fldChar w:fldCharType="begin"/>
            </w:r>
            <w:r w:rsidR="003C5D4F" w:rsidRPr="009E2E93">
              <w:instrText xml:space="preserve"> HYPERLINK \l "_MessageContent_2" \h </w:instrText>
            </w:r>
            <w:r w:rsidR="003C5D4F" w:rsidRPr="009E2E93">
              <w:fldChar w:fldCharType="separate"/>
            </w:r>
            <w:proofErr w:type="gramStart"/>
            <w:r w:rsidRPr="009E2E93">
              <w:rPr>
                <w:rStyle w:val="Hyperlink"/>
              </w:rPr>
              <w:t>isbm:MessageContent</w:t>
            </w:r>
            <w:proofErr w:type="spellEnd"/>
            <w:proofErr w:type="gramEnd"/>
            <w:r w:rsidR="003C5D4F" w:rsidRPr="009E2E93">
              <w:rPr>
                <w:rStyle w:val="Hyperlink"/>
              </w:rPr>
              <w:fldChar w:fldCharType="end"/>
            </w:r>
            <w:r w:rsidRPr="009E2E93">
              <w:t>) [1]</w:t>
            </w:r>
          </w:p>
          <w:p w14:paraId="54CB6672" w14:textId="7AF5C60B" w:rsidR="002050A8" w:rsidRPr="009E2E93" w:rsidRDefault="002050A8" w:rsidP="00D32DF2">
            <w:pPr>
              <w:pStyle w:val="ListParagraph"/>
              <w:numPr>
                <w:ilvl w:val="0"/>
                <w:numId w:val="3"/>
              </w:numPr>
            </w:pPr>
            <w:r w:rsidRPr="009E2E93">
              <w:t>Topic (</w:t>
            </w:r>
            <w:proofErr w:type="spellStart"/>
            <w:r w:rsidR="003C5D4F" w:rsidRPr="009E2E93">
              <w:fldChar w:fldCharType="begin"/>
            </w:r>
            <w:r w:rsidR="003C5D4F" w:rsidRPr="009E2E93">
              <w:instrText xml:space="preserve"> HYPERLINK "http://www.w3.org/TR/xmlschema-2/" \l "string" \h </w:instrText>
            </w:r>
            <w:r w:rsidR="003C5D4F" w:rsidRPr="009E2E93">
              <w:fldChar w:fldCharType="separate"/>
            </w:r>
            <w:r w:rsidRPr="009E2E93">
              <w:rPr>
                <w:rStyle w:val="Hyperlink"/>
              </w:rPr>
              <w:t>xs:string</w:t>
            </w:r>
            <w:proofErr w:type="spellEnd"/>
            <w:r w:rsidR="003C5D4F" w:rsidRPr="009E2E93">
              <w:rPr>
                <w:rStyle w:val="Hyperlink"/>
              </w:rPr>
              <w:fldChar w:fldCharType="end"/>
            </w:r>
            <w:r w:rsidRPr="009E2E93">
              <w:t>) [1]</w:t>
            </w:r>
          </w:p>
          <w:p w14:paraId="1A2604F9" w14:textId="77777777" w:rsidR="002050A8" w:rsidRPr="009E2E93" w:rsidRDefault="002050A8" w:rsidP="00D32DF2">
            <w:pPr>
              <w:pStyle w:val="ListParagraph"/>
              <w:numPr>
                <w:ilvl w:val="0"/>
                <w:numId w:val="3"/>
              </w:numPr>
            </w:pPr>
            <w:r w:rsidRPr="009E2E93">
              <w:t>Expiry (</w:t>
            </w:r>
            <w:proofErr w:type="spellStart"/>
            <w:r w:rsidR="003C5D4F" w:rsidRPr="009E2E93">
              <w:fldChar w:fldCharType="begin"/>
            </w:r>
            <w:r w:rsidR="003C5D4F" w:rsidRPr="009E2E93">
              <w:instrText xml:space="preserve"> HYPERLINK "http://www.w3.org/TR/xmlschema-2/" \l "duration" \h </w:instrText>
            </w:r>
            <w:r w:rsidR="003C5D4F" w:rsidRPr="009E2E93">
              <w:fldChar w:fldCharType="separate"/>
            </w:r>
            <w:r w:rsidRPr="009E2E93">
              <w:rPr>
                <w:rStyle w:val="Hyperlink"/>
              </w:rPr>
              <w:t>xs:duration</w:t>
            </w:r>
            <w:proofErr w:type="spellEnd"/>
            <w:r w:rsidR="003C5D4F" w:rsidRPr="009E2E93">
              <w:rPr>
                <w:rStyle w:val="Hyperlink"/>
              </w:rPr>
              <w:fldChar w:fldCharType="end"/>
            </w:r>
            <w:r w:rsidRPr="009E2E93">
              <w:t>) [0..1]</w:t>
            </w:r>
          </w:p>
        </w:tc>
      </w:tr>
      <w:tr w:rsidR="002050A8" w14:paraId="3CD61D0C" w14:textId="77777777" w:rsidTr="009E2E93">
        <w:tc>
          <w:tcPr>
            <w:tcW w:w="603" w:type="pct"/>
          </w:tcPr>
          <w:p w14:paraId="0074FCA7" w14:textId="77777777" w:rsidR="002050A8" w:rsidRDefault="002050A8" w:rsidP="00D32DF2">
            <w:pPr>
              <w:pStyle w:val="Compact"/>
            </w:pPr>
            <w:r>
              <w:t>Output</w:t>
            </w:r>
          </w:p>
        </w:tc>
        <w:tc>
          <w:tcPr>
            <w:tcW w:w="4397" w:type="pct"/>
          </w:tcPr>
          <w:p w14:paraId="230D3AC2" w14:textId="77777777" w:rsidR="002050A8" w:rsidRPr="00957F55" w:rsidRDefault="002050A8" w:rsidP="00D32DF2">
            <w:pPr>
              <w:rPr>
                <w:bCs/>
              </w:rPr>
            </w:pPr>
            <w:proofErr w:type="spellStart"/>
            <w:r w:rsidRPr="008E449A">
              <w:t>Post</w:t>
            </w:r>
            <w:r>
              <w:t>Request</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645835">
              <w:rPr>
                <w:rStyle w:val="Hyperlink"/>
                <w:bCs/>
              </w:rPr>
              <w:t>isbm:</w:t>
            </w:r>
            <w:r w:rsidRPr="00645835">
              <w:rPr>
                <w:rStyle w:val="Hyperlink"/>
              </w:rPr>
              <w:t>PostRequestResponse</w:t>
            </w:r>
            <w:proofErr w:type="spellEnd"/>
            <w:r w:rsidR="003C5D4F">
              <w:rPr>
                <w:rStyle w:val="Hyperlink"/>
              </w:rPr>
              <w:fldChar w:fldCharType="end"/>
            </w:r>
            <w:r w:rsidRPr="00957F55">
              <w:rPr>
                <w:bCs/>
              </w:rPr>
              <w:t>)</w:t>
            </w:r>
          </w:p>
          <w:p w14:paraId="4D93DEC5" w14:textId="77777777" w:rsidR="002050A8" w:rsidRPr="00957F55" w:rsidRDefault="002050A8" w:rsidP="00D32DF2">
            <w:pPr>
              <w:pStyle w:val="ListParagraph"/>
              <w:numPr>
                <w:ilvl w:val="0"/>
                <w:numId w:val="3"/>
              </w:numPr>
            </w:pPr>
            <w:proofErr w:type="spellStart"/>
            <w:r>
              <w:t>MessageID</w:t>
            </w:r>
            <w:proofErr w:type="spellEnd"/>
            <w:r>
              <w:t xml:space="preserve"> </w:t>
            </w:r>
            <w:r w:rsidRPr="00957F55">
              <w:t>(</w:t>
            </w:r>
            <w:proofErr w:type="spellStart"/>
            <w:r w:rsidR="003C5D4F">
              <w:fldChar w:fldCharType="begin"/>
            </w:r>
            <w:r w:rsidR="003C5D4F">
              <w:instrText xml:space="preserve"> HYPERLINK "http://www.w3.org/TR/xmlschema-2/" \l "string" \h </w:instrText>
            </w:r>
            <w:r w:rsidR="003C5D4F">
              <w:fldChar w:fldCharType="separate"/>
            </w:r>
            <w:r w:rsidRPr="00957F55">
              <w:rPr>
                <w:rStyle w:val="Hyperlink"/>
              </w:rPr>
              <w:t>xs:string</w:t>
            </w:r>
            <w:proofErr w:type="spellEnd"/>
            <w:r w:rsidR="003C5D4F">
              <w:rPr>
                <w:rStyle w:val="Hyperlink"/>
              </w:rPr>
              <w:fldChar w:fldCharType="end"/>
            </w:r>
            <w:r w:rsidRPr="00957F55">
              <w:t>) [1]</w:t>
            </w:r>
          </w:p>
        </w:tc>
      </w:tr>
      <w:tr w:rsidR="002050A8" w14:paraId="16FCA3A1"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7D251FAF" w14:textId="77777777" w:rsidR="002050A8" w:rsidRDefault="002050A8" w:rsidP="00D32DF2">
            <w:pPr>
              <w:pStyle w:val="Compact"/>
            </w:pPr>
            <w:r>
              <w:t>Faults</w:t>
            </w:r>
          </w:p>
        </w:tc>
        <w:tc>
          <w:tcPr>
            <w:tcW w:w="4397" w:type="pct"/>
          </w:tcPr>
          <w:p w14:paraId="143D83F9"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645835">
              <w:rPr>
                <w:rStyle w:val="Hyperlink"/>
              </w:rPr>
              <w:t>isbm:SessionFault</w:t>
            </w:r>
            <w:proofErr w:type="spellEnd"/>
            <w:r w:rsidR="003C5D4F">
              <w:rPr>
                <w:rStyle w:val="Hyperlink"/>
              </w:rPr>
              <w:fldChar w:fldCharType="end"/>
            </w:r>
            <w:r>
              <w:t>)</w:t>
            </w:r>
          </w:p>
        </w:tc>
      </w:tr>
    </w:tbl>
    <w:p w14:paraId="751E057E" w14:textId="77777777" w:rsidR="002050A8" w:rsidRDefault="002050A8" w:rsidP="002050A8">
      <w:pPr>
        <w:pStyle w:val="Heading4"/>
      </w:pPr>
      <w:r>
        <w:t>REST Interface</w:t>
      </w:r>
    </w:p>
    <w:p w14:paraId="1BC5A0D8" w14:textId="77777777" w:rsidR="002050A8" w:rsidRDefault="002050A8" w:rsidP="002050A8">
      <w:pPr>
        <w:pStyle w:val="BodyText"/>
      </w:pPr>
      <w:r>
        <w:t>The Post</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7B851D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9E2E93" w14:paraId="01095447" w14:textId="77777777" w:rsidTr="009E2E93">
        <w:trPr>
          <w:cnfStyle w:val="100000000000" w:firstRow="1" w:lastRow="0" w:firstColumn="0" w:lastColumn="0" w:oddVBand="0" w:evenVBand="0" w:oddHBand="0" w:evenHBand="0" w:firstRowFirstColumn="0" w:firstRowLastColumn="0" w:lastRowFirstColumn="0" w:lastRowLastColumn="0"/>
          <w:ins w:id="663" w:author="Matt Selway" w:date="2020-07-21T18:53:00Z"/>
        </w:trPr>
        <w:tc>
          <w:tcPr>
            <w:tcW w:w="603" w:type="pct"/>
          </w:tcPr>
          <w:p w14:paraId="55756EEC" w14:textId="257E74E6" w:rsidR="009E2E93" w:rsidRPr="003B5061" w:rsidRDefault="009E2E93" w:rsidP="00D32DF2">
            <w:pPr>
              <w:pStyle w:val="Compact"/>
              <w:rPr>
                <w:ins w:id="664" w:author="Matt Selway" w:date="2020-07-21T18:53:00Z"/>
              </w:rPr>
            </w:pPr>
            <w:ins w:id="665" w:author="Matt Selway" w:date="2020-07-21T18:53:00Z">
              <w:r>
                <w:t>Name</w:t>
              </w:r>
            </w:ins>
          </w:p>
        </w:tc>
        <w:tc>
          <w:tcPr>
            <w:tcW w:w="4397" w:type="pct"/>
          </w:tcPr>
          <w:p w14:paraId="152D2C4D" w14:textId="5D04A99D" w:rsidR="009E2E93" w:rsidRDefault="009E2E93" w:rsidP="009E2E93">
            <w:pPr>
              <w:pStyle w:val="Compact"/>
              <w:rPr>
                <w:ins w:id="666" w:author="Matt Selway" w:date="2020-07-21T18:53:00Z"/>
              </w:rPr>
            </w:pPr>
            <w:proofErr w:type="spellStart"/>
            <w:ins w:id="667" w:author="Matt Selway" w:date="2020-07-21T18:53:00Z">
              <w:r>
                <w:t>PostRequest</w:t>
              </w:r>
              <w:proofErr w:type="spellEnd"/>
            </w:ins>
          </w:p>
        </w:tc>
      </w:tr>
      <w:tr w:rsidR="002050A8" w14:paraId="633EBBB4"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45296B7E" w14:textId="77777777" w:rsidR="002050A8" w:rsidRPr="003B5061" w:rsidRDefault="002050A8" w:rsidP="00D32DF2">
            <w:pPr>
              <w:pStyle w:val="Compact"/>
            </w:pPr>
            <w:r w:rsidRPr="003B5061">
              <w:t>HTTP M</w:t>
            </w:r>
            <w:r>
              <w:t>ethod</w:t>
            </w:r>
          </w:p>
        </w:tc>
        <w:tc>
          <w:tcPr>
            <w:tcW w:w="4397" w:type="pct"/>
          </w:tcPr>
          <w:p w14:paraId="610DA34D" w14:textId="77777777" w:rsidR="002050A8" w:rsidRPr="003B5061" w:rsidRDefault="002050A8" w:rsidP="009E2E93">
            <w:pPr>
              <w:pStyle w:val="Compact"/>
            </w:pPr>
            <w:r>
              <w:t>POST</w:t>
            </w:r>
          </w:p>
        </w:tc>
      </w:tr>
      <w:tr w:rsidR="002050A8" w14:paraId="30A64AAE" w14:textId="77777777" w:rsidTr="009E2E93">
        <w:tc>
          <w:tcPr>
            <w:tcW w:w="603" w:type="pct"/>
          </w:tcPr>
          <w:p w14:paraId="78B3D675" w14:textId="77777777" w:rsidR="002050A8" w:rsidRPr="003B5061" w:rsidRDefault="002050A8" w:rsidP="00D32DF2">
            <w:pPr>
              <w:pStyle w:val="Compact"/>
            </w:pPr>
            <w:r>
              <w:t xml:space="preserve">URL </w:t>
            </w:r>
          </w:p>
        </w:tc>
        <w:tc>
          <w:tcPr>
            <w:tcW w:w="4397" w:type="pct"/>
          </w:tcPr>
          <w:p w14:paraId="26374030" w14:textId="77777777" w:rsidR="002050A8" w:rsidRPr="003B5061" w:rsidRDefault="002050A8" w:rsidP="00D32DF2">
            <w:pPr>
              <w:rPr>
                <w:bCs/>
              </w:rPr>
            </w:pPr>
            <w:r w:rsidRPr="00915691">
              <w:rPr>
                <w:bCs/>
              </w:rPr>
              <w:t>/sessions/{session-id}/requests</w:t>
            </w:r>
          </w:p>
        </w:tc>
      </w:tr>
      <w:tr w:rsidR="002050A8" w14:paraId="5972B337"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768BB57F" w14:textId="77777777" w:rsidR="002050A8" w:rsidRPr="003B5061" w:rsidRDefault="002050A8" w:rsidP="00D32DF2">
            <w:pPr>
              <w:pStyle w:val="Compact"/>
            </w:pPr>
            <w:r>
              <w:t>HTTP Body</w:t>
            </w:r>
          </w:p>
        </w:tc>
        <w:tc>
          <w:tcPr>
            <w:tcW w:w="4397" w:type="pct"/>
          </w:tcPr>
          <w:p w14:paraId="68BEC37E" w14:textId="2201C587" w:rsidR="002050A8" w:rsidDel="009E2E93" w:rsidRDefault="002050A8" w:rsidP="00D32DF2">
            <w:pPr>
              <w:rPr>
                <w:del w:id="668" w:author="Matt Selway" w:date="2020-07-21T18:54:00Z"/>
              </w:rPr>
            </w:pPr>
            <w:del w:id="669" w:author="Matt Selway" w:date="2020-07-21T18:54:00Z">
              <w:r w:rsidRPr="00481990" w:rsidDel="009E2E93">
                <w:delText>post</w:delText>
              </w:r>
              <w:r w:rsidDel="009E2E93">
                <w:delText>Request(</w:delText>
              </w:r>
              <w:r w:rsidR="003C5D4F" w:rsidDel="009E2E93">
                <w:fldChar w:fldCharType="begin"/>
              </w:r>
              <w:r w:rsidR="003C5D4F" w:rsidDel="009E2E93">
                <w:delInstrText xml:space="preserve"> HYPERLINK "http://www.openoandm.org/isbm/2.0/openapi/consumer_request_service.yml" </w:delInstrText>
              </w:r>
              <w:r w:rsidR="003C5D4F" w:rsidDel="009E2E93">
                <w:fldChar w:fldCharType="separate"/>
              </w:r>
              <w:r w:rsidRPr="00F84BD7" w:rsidDel="009E2E93">
                <w:rPr>
                  <w:rStyle w:val="Hyperlink"/>
                </w:rPr>
                <w:delText>json:postRequest</w:delText>
              </w:r>
              <w:r w:rsidR="003C5D4F" w:rsidDel="009E2E93">
                <w:rPr>
                  <w:rStyle w:val="Hyperlink"/>
                </w:rPr>
                <w:fldChar w:fldCharType="end"/>
              </w:r>
              <w:r w:rsidDel="009E2E93">
                <w:delText>)</w:delText>
              </w:r>
            </w:del>
          </w:p>
          <w:p w14:paraId="795EAA70" w14:textId="0A82F323" w:rsidR="002050A8" w:rsidRDefault="002050A8" w:rsidP="009E2E93">
            <w:r w:rsidRPr="000A6C22">
              <w:t>Message</w:t>
            </w:r>
            <w:r>
              <w:t xml:space="preserve"> (</w:t>
            </w:r>
            <w:proofErr w:type="spellStart"/>
            <w:r w:rsidR="003C5D4F">
              <w:fldChar w:fldCharType="begin"/>
            </w:r>
            <w:r w:rsidR="009E2E93">
              <w:instrText>HYPERLINK  \l "_Message_1"</w:instrText>
            </w:r>
            <w:r w:rsidR="003C5D4F">
              <w:fldChar w:fldCharType="separate"/>
            </w:r>
            <w:proofErr w:type="gramStart"/>
            <w:r w:rsidRPr="007E21B4">
              <w:rPr>
                <w:rStyle w:val="Hyperlink"/>
              </w:rPr>
              <w:t>json:Message</w:t>
            </w:r>
            <w:proofErr w:type="spellEnd"/>
            <w:proofErr w:type="gramEnd"/>
            <w:r w:rsidR="003C5D4F">
              <w:rPr>
                <w:rStyle w:val="Hyperlink"/>
              </w:rPr>
              <w:fldChar w:fldCharType="end"/>
            </w:r>
            <w:r>
              <w:t>) [1]</w:t>
            </w:r>
            <w:ins w:id="670" w:author="Matt Selway" w:date="2020-07-21T18:54:00Z">
              <w:r w:rsidR="009E2E93">
                <w:t>, composed of:</w:t>
              </w:r>
            </w:ins>
          </w:p>
          <w:p w14:paraId="3FBD7995" w14:textId="22057C9A" w:rsidR="002050A8" w:rsidRPr="000A6C22" w:rsidRDefault="007303AE" w:rsidP="009E2E93">
            <w:pPr>
              <w:pStyle w:val="ListParagraph"/>
              <w:numPr>
                <w:ilvl w:val="0"/>
                <w:numId w:val="3"/>
              </w:numPr>
            </w:pPr>
            <w:proofErr w:type="spellStart"/>
            <w:ins w:id="671" w:author="Matt Selway" w:date="2020-06-01T13:17:00Z">
              <w:r>
                <w:t>Message</w:t>
              </w:r>
            </w:ins>
            <w:r w:rsidR="002050A8" w:rsidRPr="000A6C22">
              <w:t>Content</w:t>
            </w:r>
            <w:proofErr w:type="spellEnd"/>
            <w:ins w:id="672" w:author="Matt Selway" w:date="2020-06-01T13:17:00Z">
              <w:r>
                <w:t xml:space="preserve"> “</w:t>
              </w:r>
              <w:proofErr w:type="spellStart"/>
              <w:r>
                <w:t>messageContent</w:t>
              </w:r>
              <w:proofErr w:type="spellEnd"/>
              <w:r>
                <w:t>”</w:t>
              </w:r>
            </w:ins>
            <w:r w:rsidR="002050A8" w:rsidRPr="000A6C22">
              <w:t xml:space="preserve"> (</w:t>
            </w:r>
            <w:proofErr w:type="spellStart"/>
            <w:r w:rsidR="003C5D4F">
              <w:fldChar w:fldCharType="begin"/>
            </w:r>
            <w:r w:rsidR="003C5D4F">
              <w:instrText xml:space="preserve"> HYPERLINK \l "_MessageContent_1" \h </w:instrText>
            </w:r>
            <w:r w:rsidR="003C5D4F">
              <w:fldChar w:fldCharType="separate"/>
            </w:r>
            <w:proofErr w:type="gramStart"/>
            <w:r w:rsidR="002050A8" w:rsidRPr="007E21B4">
              <w:rPr>
                <w:rStyle w:val="Hyperlink"/>
              </w:rPr>
              <w:t>json:MessageContent</w:t>
            </w:r>
            <w:proofErr w:type="spellEnd"/>
            <w:proofErr w:type="gramEnd"/>
            <w:r w:rsidR="003C5D4F">
              <w:rPr>
                <w:rStyle w:val="Hyperlink"/>
              </w:rPr>
              <w:fldChar w:fldCharType="end"/>
            </w:r>
            <w:r w:rsidR="002050A8" w:rsidRPr="000A6C22">
              <w:t>) [1]</w:t>
            </w:r>
          </w:p>
          <w:p w14:paraId="62EE1C5F" w14:textId="37FB34DC" w:rsidR="002050A8" w:rsidRPr="000A6C22" w:rsidRDefault="002050A8" w:rsidP="009E2E93">
            <w:pPr>
              <w:pStyle w:val="ListParagraph"/>
              <w:numPr>
                <w:ilvl w:val="0"/>
                <w:numId w:val="3"/>
              </w:numPr>
            </w:pPr>
            <w:r w:rsidRPr="000A6C22">
              <w:t>Topic</w:t>
            </w:r>
            <w:ins w:id="673" w:author="Matt Selway" w:date="2020-06-01T13:17:00Z">
              <w:r w:rsidR="007303AE">
                <w:t xml:space="preserve"> “topics”</w:t>
              </w:r>
            </w:ins>
            <w:r w:rsidRPr="000A6C22">
              <w:t xml:space="preserve">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Pr="005A0993">
              <w:rPr>
                <w:rStyle w:val="Hyperlink"/>
              </w:rPr>
              <w:t>json</w:t>
            </w:r>
            <w:r w:rsidRPr="000A6C22">
              <w:rPr>
                <w:rStyle w:val="Hyperlink"/>
              </w:rPr>
              <w:t>:string</w:t>
            </w:r>
            <w:proofErr w:type="spellEnd"/>
            <w:r w:rsidR="003C5D4F">
              <w:rPr>
                <w:rStyle w:val="Hyperlink"/>
              </w:rPr>
              <w:fldChar w:fldCharType="end"/>
            </w:r>
            <w:r w:rsidRPr="000A6C22">
              <w:t>) [1</w:t>
            </w:r>
            <w:del w:id="674" w:author="Matt Selway" w:date="2020-06-01T13:25:00Z">
              <w:r w:rsidRPr="000A6C22" w:rsidDel="007303AE">
                <w:delText>..*</w:delText>
              </w:r>
            </w:del>
            <w:r w:rsidRPr="000A6C22">
              <w:t>]</w:t>
            </w:r>
          </w:p>
          <w:p w14:paraId="63C36125" w14:textId="644C0340" w:rsidR="002050A8" w:rsidRPr="003B5061" w:rsidRDefault="002050A8" w:rsidP="009E2E93">
            <w:pPr>
              <w:pStyle w:val="ListParagraph"/>
              <w:numPr>
                <w:ilvl w:val="0"/>
                <w:numId w:val="3"/>
              </w:numPr>
            </w:pPr>
            <w:r w:rsidRPr="000A6C22">
              <w:t>Expiry</w:t>
            </w:r>
            <w:ins w:id="675" w:author="Matt Selway" w:date="2020-06-01T13:17:00Z">
              <w:r w:rsidR="007303AE">
                <w:t xml:space="preserve"> “expiry”</w:t>
              </w:r>
            </w:ins>
            <w:r w:rsidRPr="000A6C22">
              <w:t xml:space="preserve">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00923259" w:rsidRPr="005A0993">
              <w:rPr>
                <w:rStyle w:val="Hyperlink"/>
              </w:rPr>
              <w:t>json</w:t>
            </w:r>
            <w:r w:rsidR="00923259" w:rsidRPr="000A6C22">
              <w:rPr>
                <w:rStyle w:val="Hyperlink"/>
              </w:rPr>
              <w:t>:string</w:t>
            </w:r>
            <w:proofErr w:type="spellEnd"/>
            <w:r w:rsidR="003C5D4F">
              <w:rPr>
                <w:rStyle w:val="Hyperlink"/>
              </w:rPr>
              <w:fldChar w:fldCharType="end"/>
            </w:r>
            <w:r w:rsidRPr="000A6C22">
              <w:t>) [0..1]</w:t>
            </w:r>
          </w:p>
        </w:tc>
      </w:tr>
      <w:tr w:rsidR="002050A8" w14:paraId="2EE974D5" w14:textId="77777777" w:rsidTr="009E2E93">
        <w:tc>
          <w:tcPr>
            <w:tcW w:w="603" w:type="pct"/>
          </w:tcPr>
          <w:p w14:paraId="2052189A" w14:textId="77777777" w:rsidR="002050A8" w:rsidRDefault="002050A8" w:rsidP="00D32DF2">
            <w:pPr>
              <w:pStyle w:val="Compact"/>
            </w:pPr>
            <w:r>
              <w:t>HTTP Response (Success)</w:t>
            </w:r>
          </w:p>
        </w:tc>
        <w:tc>
          <w:tcPr>
            <w:tcW w:w="4397" w:type="pct"/>
          </w:tcPr>
          <w:p w14:paraId="08869AB3" w14:textId="77777777" w:rsidR="002050A8" w:rsidRDefault="002050A8" w:rsidP="00D32DF2">
            <w:pPr>
              <w:pStyle w:val="Compact"/>
            </w:pPr>
            <w:r>
              <w:t>201 Created</w:t>
            </w:r>
          </w:p>
        </w:tc>
      </w:tr>
      <w:tr w:rsidR="002050A8" w14:paraId="00425DF0" w14:textId="77777777" w:rsidTr="009E2E93">
        <w:trPr>
          <w:cnfStyle w:val="000000100000" w:firstRow="0" w:lastRow="0" w:firstColumn="0" w:lastColumn="0" w:oddVBand="0" w:evenVBand="0" w:oddHBand="1" w:evenHBand="0" w:firstRowFirstColumn="0" w:firstRowLastColumn="0" w:lastRowFirstColumn="0" w:lastRowLastColumn="0"/>
        </w:trPr>
        <w:tc>
          <w:tcPr>
            <w:tcW w:w="603" w:type="pct"/>
          </w:tcPr>
          <w:p w14:paraId="4D33E4DF" w14:textId="77777777" w:rsidR="002050A8" w:rsidRDefault="002050A8" w:rsidP="00D32DF2">
            <w:pPr>
              <w:pStyle w:val="Compact"/>
            </w:pPr>
            <w:r>
              <w:lastRenderedPageBreak/>
              <w:t>Output</w:t>
            </w:r>
          </w:p>
        </w:tc>
        <w:tc>
          <w:tcPr>
            <w:tcW w:w="4397" w:type="pct"/>
          </w:tcPr>
          <w:p w14:paraId="5AE02284" w14:textId="7099BB47" w:rsidR="002050A8" w:rsidRDefault="002050A8" w:rsidP="00D32DF2">
            <w:pPr>
              <w:pStyle w:val="Compact"/>
            </w:pPr>
            <w:r>
              <w:t>Message (</w:t>
            </w:r>
            <w:proofErr w:type="spellStart"/>
            <w:ins w:id="676" w:author="Matt Selway" w:date="2020-07-21T18:55:00Z">
              <w:r w:rsidR="009E2E93">
                <w:fldChar w:fldCharType="begin"/>
              </w:r>
              <w:r w:rsidR="009E2E93">
                <w:instrText xml:space="preserve"> HYPERLINK  \l "_Message_1" </w:instrText>
              </w:r>
              <w:r w:rsidR="009E2E93">
                <w:fldChar w:fldCharType="separate"/>
              </w:r>
              <w:proofErr w:type="gramStart"/>
              <w:r w:rsidRPr="009E2E93">
                <w:rPr>
                  <w:rStyle w:val="Hyperlink"/>
                </w:rPr>
                <w:t>json:Message</w:t>
              </w:r>
              <w:proofErr w:type="spellEnd"/>
              <w:proofErr w:type="gramEnd"/>
              <w:r w:rsidR="009E2E93">
                <w:fldChar w:fldCharType="end"/>
              </w:r>
            </w:ins>
            <w:r>
              <w:t>)</w:t>
            </w:r>
            <w:ins w:id="677" w:author="Matt Selway" w:date="2020-07-21T18:55:00Z">
              <w:r w:rsidR="009E2E93">
                <w:t xml:space="preserve"> [1], composed of:</w:t>
              </w:r>
            </w:ins>
          </w:p>
          <w:p w14:paraId="6399042F" w14:textId="77777777" w:rsidR="002050A8" w:rsidRDefault="002050A8" w:rsidP="00D32DF2">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Pr>
                <w:rStyle w:val="Hyperlink"/>
              </w:rPr>
              <w:t>json</w:t>
            </w:r>
            <w:r w:rsidRPr="00957F55">
              <w:rPr>
                <w:rStyle w:val="Hyperlink"/>
              </w:rPr>
              <w:t>:string</w:t>
            </w:r>
            <w:proofErr w:type="spellEnd"/>
            <w:r w:rsidR="003C5D4F">
              <w:rPr>
                <w:rStyle w:val="Hyperlink"/>
              </w:rPr>
              <w:fldChar w:fldCharType="end"/>
            </w:r>
            <w:r w:rsidRPr="00957F55">
              <w:t>) [1]</w:t>
            </w:r>
          </w:p>
        </w:tc>
      </w:tr>
      <w:tr w:rsidR="002050A8" w14:paraId="46E92A30" w14:textId="77777777" w:rsidTr="009E2E93">
        <w:trPr>
          <w:trHeight w:val="972"/>
        </w:trPr>
        <w:tc>
          <w:tcPr>
            <w:tcW w:w="603" w:type="pct"/>
          </w:tcPr>
          <w:p w14:paraId="0D1A7205" w14:textId="77777777" w:rsidR="002050A8" w:rsidRDefault="002050A8" w:rsidP="00D32DF2">
            <w:pPr>
              <w:pStyle w:val="Compact"/>
            </w:pPr>
            <w:r>
              <w:t>HTTP Response</w:t>
            </w:r>
          </w:p>
          <w:p w14:paraId="4A94D547" w14:textId="77777777" w:rsidR="002050A8" w:rsidRDefault="002050A8" w:rsidP="00D32DF2">
            <w:pPr>
              <w:pStyle w:val="Compact"/>
            </w:pPr>
            <w:r>
              <w:t>(Error)</w:t>
            </w:r>
          </w:p>
        </w:tc>
        <w:tc>
          <w:tcPr>
            <w:tcW w:w="4397" w:type="pct"/>
          </w:tcPr>
          <w:p w14:paraId="4AC6D422" w14:textId="77777777" w:rsidR="002050A8" w:rsidRDefault="002050A8" w:rsidP="00D32DF2">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p>
          <w:p w14:paraId="48C4F49E"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tc>
      </w:tr>
    </w:tbl>
    <w:p w14:paraId="365436B1" w14:textId="730C9049" w:rsidR="009E2E93" w:rsidRDefault="009E2E93" w:rsidP="009E2E93">
      <w:pPr>
        <w:pStyle w:val="Note"/>
        <w:rPr>
          <w:ins w:id="678" w:author="Matt Selway" w:date="2020-07-21T18:57:00Z"/>
        </w:rPr>
      </w:pPr>
      <w:ins w:id="679" w:author="Matt Selway" w:date="2020-07-21T18:57:00Z">
        <w:r>
          <w:t>NOTE</w:t>
        </w:r>
        <w:r>
          <w:tab/>
        </w:r>
        <w:r w:rsidRPr="009E2E93">
          <w:t xml:space="preserve">The </w:t>
        </w:r>
        <w:r>
          <w:t>in</w:t>
        </w:r>
      </w:ins>
      <w:ins w:id="680" w:author="Matt Selway" w:date="2020-07-21T18:58:00Z">
        <w:r>
          <w:t xml:space="preserve">put </w:t>
        </w:r>
      </w:ins>
      <w:ins w:id="681" w:author="Matt Selway" w:date="2020-07-21T18:57:00Z">
        <w:r w:rsidRPr="009E2E93">
          <w:t>Message conforms to the basic schema, hence, the single Topic is represented as a JSON array with a single value:</w:t>
        </w:r>
      </w:ins>
      <w:ins w:id="682" w:author="Matt Selway" w:date="2020-07-21T18:58:00Z">
        <w:r>
          <w:t xml:space="preserve"> any empty array or more than 1 value will output a Parameter Fault</w:t>
        </w:r>
      </w:ins>
      <w:ins w:id="683" w:author="Matt Selway" w:date="2020-07-21T18:57:00Z">
        <w:r w:rsidRPr="009E2E93">
          <w:t>.</w:t>
        </w:r>
      </w:ins>
    </w:p>
    <w:p w14:paraId="1B21A77D" w14:textId="313AC2E9" w:rsidR="009E2E93" w:rsidRDefault="009E2E93" w:rsidP="009E2E93">
      <w:pPr>
        <w:pStyle w:val="Note"/>
        <w:rPr>
          <w:ins w:id="684" w:author="Matt Selway" w:date="2020-07-21T18:55:00Z"/>
        </w:rPr>
      </w:pPr>
      <w:ins w:id="685" w:author="Matt Selway" w:date="2020-07-21T18:56:00Z">
        <w:r>
          <w:t>NOTE</w:t>
        </w:r>
        <w:r>
          <w:tab/>
        </w:r>
        <w:r w:rsidRPr="009E2E93">
          <w:t xml:space="preserve">Only </w:t>
        </w:r>
        <w:proofErr w:type="spellStart"/>
        <w:r w:rsidRPr="009E2E93">
          <w:t>MessageID</w:t>
        </w:r>
        <w:proofErr w:type="spellEnd"/>
        <w:r w:rsidRPr="009E2E93">
          <w:t xml:space="preserve"> “</w:t>
        </w:r>
        <w:proofErr w:type="spellStart"/>
        <w:r w:rsidRPr="009E2E93">
          <w:t>messageId</w:t>
        </w:r>
        <w:proofErr w:type="spellEnd"/>
        <w:r w:rsidRPr="009E2E93">
          <w:t xml:space="preserve">” must be returned for the newly created Message to avoid unnecessary resource usage, particularly when the </w:t>
        </w:r>
        <w:proofErr w:type="spellStart"/>
        <w:r w:rsidRPr="009E2E93">
          <w:t>MessageContent</w:t>
        </w:r>
        <w:proofErr w:type="spellEnd"/>
        <w:r w:rsidRPr="009E2E93">
          <w:t xml:space="preserve"> is large.</w:t>
        </w:r>
      </w:ins>
    </w:p>
    <w:p w14:paraId="7A0456A4" w14:textId="6AFA3073" w:rsidR="002050A8" w:rsidRDefault="002050A8" w:rsidP="002050A8">
      <w:pPr>
        <w:pStyle w:val="Heading3"/>
      </w:pPr>
      <w:bookmarkStart w:id="686" w:name="_Toc46269781"/>
      <w:r>
        <w:t>Expire Request</w:t>
      </w:r>
      <w:bookmarkEnd w:id="657"/>
      <w:bookmarkEnd w:id="686"/>
    </w:p>
    <w:p w14:paraId="137CBE4D" w14:textId="77777777" w:rsidR="002050A8" w:rsidRPr="00250F06" w:rsidRDefault="002050A8" w:rsidP="002050A8">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81E89A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339D5907" w14:textId="77777777" w:rsidR="002050A8" w:rsidRDefault="002050A8" w:rsidP="00D32DF2">
            <w:pPr>
              <w:pStyle w:val="Compact"/>
            </w:pPr>
            <w:r>
              <w:t>Name</w:t>
            </w:r>
          </w:p>
        </w:tc>
        <w:tc>
          <w:tcPr>
            <w:tcW w:w="0" w:type="auto"/>
          </w:tcPr>
          <w:p w14:paraId="366D3F34" w14:textId="77777777" w:rsidR="002050A8" w:rsidRDefault="002050A8" w:rsidP="00D32DF2">
            <w:pPr>
              <w:pStyle w:val="Compact"/>
            </w:pPr>
            <w:proofErr w:type="spellStart"/>
            <w:r>
              <w:t>ExpireRequest</w:t>
            </w:r>
            <w:proofErr w:type="spellEnd"/>
          </w:p>
        </w:tc>
      </w:tr>
      <w:tr w:rsidR="002050A8" w14:paraId="21B11F87"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66949F3E" w14:textId="77777777" w:rsidR="002050A8" w:rsidRDefault="002050A8" w:rsidP="00D32DF2">
            <w:pPr>
              <w:pStyle w:val="Compact"/>
            </w:pPr>
            <w:r>
              <w:t>Description</w:t>
            </w:r>
          </w:p>
        </w:tc>
        <w:tc>
          <w:tcPr>
            <w:tcW w:w="0" w:type="auto"/>
          </w:tcPr>
          <w:p w14:paraId="6EADEEDA" w14:textId="77777777" w:rsidR="002050A8" w:rsidRDefault="002050A8" w:rsidP="00D32DF2">
            <w:pPr>
              <w:pStyle w:val="Compact"/>
            </w:pPr>
            <w:r>
              <w:t>Expires a posted request message.</w:t>
            </w:r>
          </w:p>
        </w:tc>
      </w:tr>
      <w:tr w:rsidR="002050A8" w14:paraId="37043527" w14:textId="77777777" w:rsidTr="00D32DF2">
        <w:tc>
          <w:tcPr>
            <w:tcW w:w="0" w:type="auto"/>
          </w:tcPr>
          <w:p w14:paraId="23133B1D" w14:textId="77777777" w:rsidR="002050A8" w:rsidRDefault="002050A8" w:rsidP="00D32DF2">
            <w:pPr>
              <w:pStyle w:val="Compact"/>
            </w:pPr>
            <w:r>
              <w:t>Input</w:t>
            </w:r>
          </w:p>
        </w:tc>
        <w:tc>
          <w:tcPr>
            <w:tcW w:w="0" w:type="auto"/>
          </w:tcPr>
          <w:p w14:paraId="33CF7C70" w14:textId="77777777" w:rsidR="002050A8" w:rsidRDefault="002050A8" w:rsidP="00D32DF2">
            <w:proofErr w:type="spellStart"/>
            <w:r>
              <w:t>SessionID</w:t>
            </w:r>
            <w:proofErr w:type="spellEnd"/>
            <w:r>
              <w:t xml:space="preserve"> [1]</w:t>
            </w:r>
          </w:p>
          <w:p w14:paraId="39E5914E" w14:textId="77777777" w:rsidR="002050A8" w:rsidRDefault="002050A8" w:rsidP="00D32DF2">
            <w:proofErr w:type="spellStart"/>
            <w:r>
              <w:t>MessageID</w:t>
            </w:r>
            <w:proofErr w:type="spellEnd"/>
            <w:r>
              <w:t xml:space="preserve"> [1]</w:t>
            </w:r>
          </w:p>
        </w:tc>
      </w:tr>
      <w:tr w:rsidR="002050A8" w14:paraId="0341B779"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77EE83" w14:textId="77777777" w:rsidR="002050A8" w:rsidRDefault="002050A8" w:rsidP="00D32DF2">
            <w:pPr>
              <w:pStyle w:val="Compact"/>
            </w:pPr>
            <w:r>
              <w:t>Behavior</w:t>
            </w:r>
          </w:p>
        </w:tc>
        <w:tc>
          <w:tcPr>
            <w:tcW w:w="0" w:type="auto"/>
          </w:tcPr>
          <w:p w14:paraId="0F05ED29"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1680200"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3E21BE79" w14:textId="77777777" w:rsidR="002050A8" w:rsidRDefault="002050A8" w:rsidP="00D32DF2">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14:paraId="2F950731" w14:textId="77777777" w:rsidR="002050A8" w:rsidRDefault="002050A8" w:rsidP="00D32DF2">
            <w:r>
              <w:t>Any unread responses associated with the request MAY be removed from the queue of the consumer.</w:t>
            </w:r>
          </w:p>
        </w:tc>
      </w:tr>
      <w:tr w:rsidR="002050A8" w14:paraId="097083CF" w14:textId="77777777" w:rsidTr="00D32DF2">
        <w:tc>
          <w:tcPr>
            <w:tcW w:w="0" w:type="auto"/>
          </w:tcPr>
          <w:p w14:paraId="0B285A2D" w14:textId="77777777" w:rsidR="002050A8" w:rsidRDefault="002050A8" w:rsidP="00D32DF2">
            <w:pPr>
              <w:pStyle w:val="Compact"/>
            </w:pPr>
            <w:r>
              <w:t>Output</w:t>
            </w:r>
          </w:p>
        </w:tc>
        <w:tc>
          <w:tcPr>
            <w:tcW w:w="0" w:type="auto"/>
          </w:tcPr>
          <w:p w14:paraId="26183330" w14:textId="77777777" w:rsidR="002050A8" w:rsidRDefault="002050A8" w:rsidP="00D32DF2">
            <w:pPr>
              <w:pStyle w:val="Compact"/>
            </w:pPr>
            <w:r>
              <w:t>N/A</w:t>
            </w:r>
          </w:p>
        </w:tc>
      </w:tr>
      <w:tr w:rsidR="002050A8" w14:paraId="1D035B1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C7D5C73" w14:textId="77777777" w:rsidR="002050A8" w:rsidRDefault="002050A8" w:rsidP="00D32DF2">
            <w:pPr>
              <w:pStyle w:val="Compact"/>
            </w:pPr>
            <w:r>
              <w:t>Faults</w:t>
            </w:r>
          </w:p>
        </w:tc>
        <w:tc>
          <w:tcPr>
            <w:tcW w:w="0" w:type="auto"/>
          </w:tcPr>
          <w:p w14:paraId="30508B79" w14:textId="77777777" w:rsidR="002050A8" w:rsidRDefault="002050A8" w:rsidP="00D32DF2">
            <w:pPr>
              <w:pStyle w:val="Compact"/>
            </w:pPr>
            <w:proofErr w:type="spellStart"/>
            <w:r>
              <w:t>SessionFault</w:t>
            </w:r>
            <w:proofErr w:type="spellEnd"/>
          </w:p>
        </w:tc>
      </w:tr>
    </w:tbl>
    <w:p w14:paraId="24CACC7D" w14:textId="77777777" w:rsidR="002050A8" w:rsidRDefault="002050A8" w:rsidP="002050A8">
      <w:pPr>
        <w:pStyle w:val="Note"/>
      </w:pPr>
      <w:bookmarkStart w:id="687" w:name="read-response"/>
      <w:bookmarkEnd w:id="687"/>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14:paraId="13139B4C" w14:textId="77777777" w:rsidR="002050A8" w:rsidRDefault="002050A8" w:rsidP="002050A8">
      <w:pPr>
        <w:pStyle w:val="Heading4"/>
      </w:pPr>
      <w:bookmarkStart w:id="688" w:name="_Toc25357198"/>
      <w:r>
        <w:t>SOAP Interface</w:t>
      </w:r>
    </w:p>
    <w:p w14:paraId="72397BD0" w14:textId="77777777" w:rsidR="002050A8" w:rsidRDefault="002050A8" w:rsidP="002050A8">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14:paraId="224FC629"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BA0E5A" w14:paraId="24D4B6F5" w14:textId="77777777" w:rsidTr="00BA0E5A">
        <w:trPr>
          <w:cnfStyle w:val="100000000000" w:firstRow="1" w:lastRow="0" w:firstColumn="0" w:lastColumn="0" w:oddVBand="0" w:evenVBand="0" w:oddHBand="0" w:evenHBand="0" w:firstRowFirstColumn="0" w:firstRowLastColumn="0" w:lastRowFirstColumn="0" w:lastRowLastColumn="0"/>
          <w:ins w:id="689" w:author="Matt Selway" w:date="2020-07-21T18:59:00Z"/>
        </w:trPr>
        <w:tc>
          <w:tcPr>
            <w:tcW w:w="603" w:type="pct"/>
          </w:tcPr>
          <w:p w14:paraId="73821997" w14:textId="7F61F68D" w:rsidR="00BA0E5A" w:rsidRPr="00D06798" w:rsidRDefault="00BA0E5A" w:rsidP="00D32DF2">
            <w:pPr>
              <w:pStyle w:val="Compact"/>
              <w:rPr>
                <w:ins w:id="690" w:author="Matt Selway" w:date="2020-07-21T18:59:00Z"/>
                <w:bCs w:val="0"/>
              </w:rPr>
            </w:pPr>
            <w:ins w:id="691" w:author="Matt Selway" w:date="2020-07-21T19:00:00Z">
              <w:r>
                <w:rPr>
                  <w:bCs w:val="0"/>
                </w:rPr>
                <w:t>Name</w:t>
              </w:r>
            </w:ins>
          </w:p>
        </w:tc>
        <w:tc>
          <w:tcPr>
            <w:tcW w:w="4397" w:type="pct"/>
          </w:tcPr>
          <w:p w14:paraId="611CB18F" w14:textId="4FF446E1" w:rsidR="00BA0E5A" w:rsidRPr="00D06798" w:rsidRDefault="00BA0E5A" w:rsidP="00BA0E5A">
            <w:pPr>
              <w:pStyle w:val="Compact"/>
              <w:rPr>
                <w:ins w:id="692" w:author="Matt Selway" w:date="2020-07-21T18:59:00Z"/>
              </w:rPr>
            </w:pPr>
            <w:proofErr w:type="spellStart"/>
            <w:ins w:id="693" w:author="Matt Selway" w:date="2020-07-21T19:00:00Z">
              <w:r>
                <w:t>ExpireRequest</w:t>
              </w:r>
            </w:ins>
            <w:proofErr w:type="spellEnd"/>
          </w:p>
        </w:tc>
      </w:tr>
      <w:tr w:rsidR="002050A8" w14:paraId="754F8D2F" w14:textId="77777777" w:rsidTr="00BA0E5A">
        <w:trPr>
          <w:cnfStyle w:val="000000100000" w:firstRow="0" w:lastRow="0" w:firstColumn="0" w:lastColumn="0" w:oddVBand="0" w:evenVBand="0" w:oddHBand="1" w:evenHBand="0" w:firstRowFirstColumn="0" w:firstRowLastColumn="0" w:lastRowFirstColumn="0" w:lastRowLastColumn="0"/>
        </w:trPr>
        <w:tc>
          <w:tcPr>
            <w:tcW w:w="603" w:type="pct"/>
          </w:tcPr>
          <w:p w14:paraId="6971E670" w14:textId="77777777" w:rsidR="002050A8" w:rsidRPr="00D06798" w:rsidRDefault="002050A8" w:rsidP="00D32DF2">
            <w:pPr>
              <w:pStyle w:val="Compact"/>
              <w:rPr>
                <w:bCs/>
              </w:rPr>
            </w:pPr>
            <w:r w:rsidRPr="00D06798">
              <w:rPr>
                <w:bCs/>
              </w:rPr>
              <w:t>Input</w:t>
            </w:r>
          </w:p>
        </w:tc>
        <w:tc>
          <w:tcPr>
            <w:tcW w:w="4397" w:type="pct"/>
          </w:tcPr>
          <w:p w14:paraId="51A244D5" w14:textId="77777777" w:rsidR="002050A8" w:rsidRPr="00D06798" w:rsidRDefault="002050A8" w:rsidP="00BA0E5A">
            <w:pPr>
              <w:pStyle w:val="Compact"/>
              <w:rPr>
                <w:bCs/>
              </w:rPr>
            </w:pPr>
            <w:proofErr w:type="spellStart"/>
            <w:r w:rsidRPr="00D06798">
              <w:rPr>
                <w:bCs/>
              </w:rPr>
              <w:t>Expire</w:t>
            </w:r>
            <w:r>
              <w:rPr>
                <w:bCs/>
              </w:rPr>
              <w:t>Request</w:t>
            </w:r>
            <w:proofErr w:type="spellEnd"/>
            <w:r w:rsidRPr="00D06798">
              <w:rPr>
                <w:bCs/>
              </w:rP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bCs/>
              </w:rPr>
              <w:t>isbm:ExpireRequest</w:t>
            </w:r>
            <w:proofErr w:type="spellEnd"/>
            <w:r w:rsidR="003C5D4F">
              <w:rPr>
                <w:rStyle w:val="Hyperlink"/>
                <w:bCs/>
              </w:rPr>
              <w:fldChar w:fldCharType="end"/>
            </w:r>
            <w:r w:rsidRPr="00D06798">
              <w:rPr>
                <w:bCs/>
              </w:rPr>
              <w:t>)</w:t>
            </w:r>
          </w:p>
          <w:p w14:paraId="593779AB" w14:textId="77777777" w:rsidR="002050A8" w:rsidRPr="00D06798" w:rsidRDefault="002050A8" w:rsidP="00D32DF2">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E61BA8">
              <w:rPr>
                <w:rStyle w:val="Hyperlink"/>
              </w:rPr>
              <w:t>xs:string</w:t>
            </w:r>
            <w:proofErr w:type="spellEnd"/>
            <w:r w:rsidR="003C5D4F">
              <w:rPr>
                <w:rStyle w:val="Hyperlink"/>
              </w:rPr>
              <w:fldChar w:fldCharType="end"/>
            </w:r>
            <w:r w:rsidRPr="00D06798">
              <w:rPr>
                <w:bCs/>
              </w:rPr>
              <w:t>) [1]</w:t>
            </w:r>
          </w:p>
          <w:p w14:paraId="40436A3D" w14:textId="77777777" w:rsidR="002050A8" w:rsidRPr="00D06798" w:rsidRDefault="002050A8" w:rsidP="00D32DF2">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E61BA8">
              <w:rPr>
                <w:rStyle w:val="Hyperlink"/>
              </w:rPr>
              <w:t>xs:string</w:t>
            </w:r>
            <w:proofErr w:type="spellEnd"/>
            <w:r w:rsidR="003C5D4F">
              <w:rPr>
                <w:rStyle w:val="Hyperlink"/>
              </w:rPr>
              <w:fldChar w:fldCharType="end"/>
            </w:r>
            <w:r w:rsidRPr="00D06798">
              <w:rPr>
                <w:bCs/>
              </w:rPr>
              <w:t>) [1]</w:t>
            </w:r>
          </w:p>
        </w:tc>
      </w:tr>
      <w:tr w:rsidR="002050A8" w14:paraId="4DDCB392" w14:textId="77777777" w:rsidTr="00BA0E5A">
        <w:tc>
          <w:tcPr>
            <w:tcW w:w="603" w:type="pct"/>
          </w:tcPr>
          <w:p w14:paraId="07E83AEA" w14:textId="77777777" w:rsidR="002050A8" w:rsidRDefault="002050A8" w:rsidP="00D32DF2">
            <w:pPr>
              <w:pStyle w:val="Compact"/>
            </w:pPr>
            <w:r>
              <w:lastRenderedPageBreak/>
              <w:t>Output</w:t>
            </w:r>
          </w:p>
        </w:tc>
        <w:tc>
          <w:tcPr>
            <w:tcW w:w="4397" w:type="pct"/>
          </w:tcPr>
          <w:p w14:paraId="7328D9C7" w14:textId="77777777" w:rsidR="002050A8" w:rsidRPr="00957F55" w:rsidRDefault="002050A8" w:rsidP="00954A9F">
            <w:pPr>
              <w:pStyle w:val="Compact"/>
              <w:rPr>
                <w:bCs/>
              </w:rPr>
            </w:pPr>
            <w:proofErr w:type="spellStart"/>
            <w:r w:rsidRPr="00B738B0">
              <w:t>Expire</w:t>
            </w:r>
            <w:r>
              <w:t>Request</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bCs/>
              </w:rPr>
              <w:t>isbm:</w:t>
            </w:r>
            <w:r w:rsidRPr="004B155D">
              <w:rPr>
                <w:rStyle w:val="Hyperlink"/>
              </w:rPr>
              <w:t>ExpireRequestResponse</w:t>
            </w:r>
            <w:proofErr w:type="spellEnd"/>
            <w:r w:rsidR="003C5D4F">
              <w:rPr>
                <w:rStyle w:val="Hyperlink"/>
              </w:rPr>
              <w:fldChar w:fldCharType="end"/>
            </w:r>
            <w:r w:rsidRPr="00957F55">
              <w:rPr>
                <w:bCs/>
              </w:rPr>
              <w:t>)</w:t>
            </w:r>
          </w:p>
          <w:p w14:paraId="01379F08" w14:textId="77777777" w:rsidR="002050A8" w:rsidRPr="00957F55" w:rsidRDefault="002050A8" w:rsidP="00D32DF2">
            <w:pPr>
              <w:pStyle w:val="ListParagraph"/>
              <w:numPr>
                <w:ilvl w:val="0"/>
                <w:numId w:val="3"/>
              </w:numPr>
            </w:pPr>
            <w:r>
              <w:t>No content</w:t>
            </w:r>
          </w:p>
        </w:tc>
      </w:tr>
      <w:tr w:rsidR="002050A8" w14:paraId="35D9824E" w14:textId="77777777" w:rsidTr="00BA0E5A">
        <w:trPr>
          <w:cnfStyle w:val="000000100000" w:firstRow="0" w:lastRow="0" w:firstColumn="0" w:lastColumn="0" w:oddVBand="0" w:evenVBand="0" w:oddHBand="1" w:evenHBand="0" w:firstRowFirstColumn="0" w:firstRowLastColumn="0" w:lastRowFirstColumn="0" w:lastRowLastColumn="0"/>
        </w:trPr>
        <w:tc>
          <w:tcPr>
            <w:tcW w:w="603" w:type="pct"/>
          </w:tcPr>
          <w:p w14:paraId="26E1D4B0" w14:textId="77777777" w:rsidR="002050A8" w:rsidRDefault="002050A8" w:rsidP="00D32DF2">
            <w:pPr>
              <w:pStyle w:val="Compact"/>
            </w:pPr>
            <w:r>
              <w:t>Faults</w:t>
            </w:r>
          </w:p>
        </w:tc>
        <w:tc>
          <w:tcPr>
            <w:tcW w:w="4397" w:type="pct"/>
          </w:tcPr>
          <w:p w14:paraId="40A9316A"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rPr>
              <w:t>isbm:SessionFault</w:t>
            </w:r>
            <w:proofErr w:type="spellEnd"/>
            <w:r w:rsidR="003C5D4F">
              <w:rPr>
                <w:rStyle w:val="Hyperlink"/>
              </w:rPr>
              <w:fldChar w:fldCharType="end"/>
            </w:r>
            <w:r>
              <w:t>)</w:t>
            </w:r>
          </w:p>
        </w:tc>
      </w:tr>
    </w:tbl>
    <w:p w14:paraId="7468B928" w14:textId="77777777" w:rsidR="002050A8" w:rsidRDefault="002050A8" w:rsidP="002050A8">
      <w:pPr>
        <w:pStyle w:val="Heading4"/>
      </w:pPr>
      <w:r>
        <w:t>REST Interface</w:t>
      </w:r>
    </w:p>
    <w:p w14:paraId="70943707" w14:textId="77777777" w:rsidR="002050A8" w:rsidRDefault="002050A8" w:rsidP="002050A8">
      <w:pPr>
        <w:pStyle w:val="BodyText"/>
      </w:pPr>
      <w:r>
        <w:t>The Expire</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14:paraId="010FFF5C"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954A9F" w14:paraId="440DB76C" w14:textId="77777777" w:rsidTr="00954A9F">
        <w:trPr>
          <w:cnfStyle w:val="100000000000" w:firstRow="1" w:lastRow="0" w:firstColumn="0" w:lastColumn="0" w:oddVBand="0" w:evenVBand="0" w:oddHBand="0" w:evenHBand="0" w:firstRowFirstColumn="0" w:firstRowLastColumn="0" w:lastRowFirstColumn="0" w:lastRowLastColumn="0"/>
          <w:ins w:id="694" w:author="Matt Selway" w:date="2020-07-21T19:03:00Z"/>
        </w:trPr>
        <w:tc>
          <w:tcPr>
            <w:tcW w:w="603" w:type="pct"/>
          </w:tcPr>
          <w:p w14:paraId="4F75959E" w14:textId="6E054E37" w:rsidR="00954A9F" w:rsidRPr="003B5061" w:rsidRDefault="00954A9F" w:rsidP="00954A9F">
            <w:pPr>
              <w:pStyle w:val="Compact"/>
              <w:rPr>
                <w:ins w:id="695" w:author="Matt Selway" w:date="2020-07-21T19:03:00Z"/>
              </w:rPr>
            </w:pPr>
            <w:ins w:id="696" w:author="Matt Selway" w:date="2020-07-21T19:04:00Z">
              <w:r>
                <w:t>Name</w:t>
              </w:r>
            </w:ins>
          </w:p>
        </w:tc>
        <w:tc>
          <w:tcPr>
            <w:tcW w:w="4397" w:type="pct"/>
          </w:tcPr>
          <w:p w14:paraId="6CF9BE7D" w14:textId="39F8DA8D" w:rsidR="00954A9F" w:rsidRDefault="00954A9F" w:rsidP="00954A9F">
            <w:pPr>
              <w:pStyle w:val="Compact"/>
              <w:rPr>
                <w:ins w:id="697" w:author="Matt Selway" w:date="2020-07-21T19:03:00Z"/>
              </w:rPr>
            </w:pPr>
            <w:proofErr w:type="spellStart"/>
            <w:ins w:id="698" w:author="Matt Selway" w:date="2020-07-21T19:04:00Z">
              <w:r>
                <w:t>ExpireRequest</w:t>
              </w:r>
            </w:ins>
            <w:proofErr w:type="spellEnd"/>
          </w:p>
        </w:tc>
      </w:tr>
      <w:tr w:rsidR="002050A8" w14:paraId="34DAF8FA"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5DC40A9E" w14:textId="77777777" w:rsidR="002050A8" w:rsidRPr="003B5061" w:rsidRDefault="002050A8" w:rsidP="00954A9F">
            <w:pPr>
              <w:pStyle w:val="Compact"/>
            </w:pPr>
            <w:r w:rsidRPr="003B5061">
              <w:t>HTTP M</w:t>
            </w:r>
            <w:r>
              <w:t>ethod</w:t>
            </w:r>
          </w:p>
        </w:tc>
        <w:tc>
          <w:tcPr>
            <w:tcW w:w="4397" w:type="pct"/>
          </w:tcPr>
          <w:p w14:paraId="44D830F5" w14:textId="77777777" w:rsidR="002050A8" w:rsidRPr="003B5061" w:rsidRDefault="002050A8" w:rsidP="00954A9F">
            <w:pPr>
              <w:pStyle w:val="Compact"/>
            </w:pPr>
            <w:r>
              <w:t>DELETE</w:t>
            </w:r>
          </w:p>
        </w:tc>
      </w:tr>
      <w:tr w:rsidR="002050A8" w14:paraId="6ED81A87" w14:textId="77777777" w:rsidTr="00954A9F">
        <w:tc>
          <w:tcPr>
            <w:tcW w:w="603" w:type="pct"/>
          </w:tcPr>
          <w:p w14:paraId="4F8E5DB8" w14:textId="77777777" w:rsidR="002050A8" w:rsidRPr="003B5061" w:rsidRDefault="002050A8" w:rsidP="00954A9F">
            <w:pPr>
              <w:pStyle w:val="Compact"/>
            </w:pPr>
            <w:r>
              <w:t xml:space="preserve">URL </w:t>
            </w:r>
          </w:p>
        </w:tc>
        <w:tc>
          <w:tcPr>
            <w:tcW w:w="4397" w:type="pct"/>
          </w:tcPr>
          <w:p w14:paraId="23AE3FF3" w14:textId="77777777" w:rsidR="002050A8" w:rsidRPr="003B5061" w:rsidRDefault="002050A8" w:rsidP="00954A9F">
            <w:pPr>
              <w:pStyle w:val="Compact"/>
              <w:rPr>
                <w:bCs/>
              </w:rPr>
            </w:pPr>
            <w:r w:rsidRPr="00CE7277">
              <w:rPr>
                <w:bCs/>
              </w:rPr>
              <w:t>/sessions/{session-id}/requests/{message-id}</w:t>
            </w:r>
          </w:p>
        </w:tc>
      </w:tr>
      <w:tr w:rsidR="002050A8" w14:paraId="5AA08CF0"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737E914B" w14:textId="77777777" w:rsidR="002050A8" w:rsidRPr="003B5061" w:rsidRDefault="002050A8" w:rsidP="00954A9F">
            <w:pPr>
              <w:pStyle w:val="Compact"/>
            </w:pPr>
            <w:r>
              <w:t>HTTP Body</w:t>
            </w:r>
          </w:p>
        </w:tc>
        <w:tc>
          <w:tcPr>
            <w:tcW w:w="4397" w:type="pct"/>
          </w:tcPr>
          <w:p w14:paraId="5998EBF2" w14:textId="77777777" w:rsidR="002050A8" w:rsidRPr="003B5061" w:rsidRDefault="002050A8" w:rsidP="00954A9F">
            <w:pPr>
              <w:pStyle w:val="Compact"/>
            </w:pPr>
            <w:r>
              <w:t>N/A</w:t>
            </w:r>
          </w:p>
        </w:tc>
      </w:tr>
      <w:tr w:rsidR="002050A8" w14:paraId="243D1F2B" w14:textId="77777777" w:rsidTr="00954A9F">
        <w:tc>
          <w:tcPr>
            <w:tcW w:w="603" w:type="pct"/>
          </w:tcPr>
          <w:p w14:paraId="5C4BADD9" w14:textId="77777777" w:rsidR="002050A8" w:rsidRDefault="002050A8" w:rsidP="00954A9F">
            <w:pPr>
              <w:pStyle w:val="Compact"/>
            </w:pPr>
            <w:r>
              <w:t>HTTP Response (Success)</w:t>
            </w:r>
          </w:p>
        </w:tc>
        <w:tc>
          <w:tcPr>
            <w:tcW w:w="4397" w:type="pct"/>
          </w:tcPr>
          <w:p w14:paraId="5E5955CA" w14:textId="77777777" w:rsidR="002050A8" w:rsidRDefault="002050A8" w:rsidP="00954A9F">
            <w:pPr>
              <w:pStyle w:val="Compact"/>
            </w:pPr>
            <w:r>
              <w:t>204 No Content</w:t>
            </w:r>
          </w:p>
        </w:tc>
      </w:tr>
      <w:tr w:rsidR="002050A8" w14:paraId="60A32874"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57E186F7" w14:textId="77777777" w:rsidR="002050A8" w:rsidRDefault="002050A8" w:rsidP="00954A9F">
            <w:pPr>
              <w:pStyle w:val="Compact"/>
            </w:pPr>
            <w:r>
              <w:t>Output</w:t>
            </w:r>
          </w:p>
        </w:tc>
        <w:tc>
          <w:tcPr>
            <w:tcW w:w="4397" w:type="pct"/>
          </w:tcPr>
          <w:p w14:paraId="0203A37A" w14:textId="77777777" w:rsidR="002050A8" w:rsidRDefault="002050A8" w:rsidP="00954A9F">
            <w:pPr>
              <w:pStyle w:val="Compact"/>
            </w:pPr>
            <w:r>
              <w:t>N/A</w:t>
            </w:r>
          </w:p>
        </w:tc>
      </w:tr>
      <w:tr w:rsidR="002050A8" w14:paraId="1F70FFC5" w14:textId="77777777" w:rsidTr="00954A9F">
        <w:trPr>
          <w:trHeight w:val="972"/>
        </w:trPr>
        <w:tc>
          <w:tcPr>
            <w:tcW w:w="603" w:type="pct"/>
          </w:tcPr>
          <w:p w14:paraId="6E53DFA1" w14:textId="77777777" w:rsidR="002050A8" w:rsidRDefault="002050A8" w:rsidP="00954A9F">
            <w:pPr>
              <w:pStyle w:val="Compact"/>
            </w:pPr>
            <w:r>
              <w:t>HTTP Response</w:t>
            </w:r>
          </w:p>
          <w:p w14:paraId="22B70D24" w14:textId="77777777" w:rsidR="002050A8" w:rsidRDefault="002050A8" w:rsidP="00954A9F">
            <w:pPr>
              <w:pStyle w:val="Compact"/>
            </w:pPr>
            <w:r>
              <w:t>(Error)</w:t>
            </w:r>
          </w:p>
        </w:tc>
        <w:tc>
          <w:tcPr>
            <w:tcW w:w="4397" w:type="pct"/>
          </w:tcPr>
          <w:p w14:paraId="637FD60C" w14:textId="59503E91" w:rsidR="002050A8" w:rsidRDefault="002050A8" w:rsidP="00954A9F">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ins w:id="699" w:author="Matt Selway" w:date="2020-07-21T19:04:00Z">
              <w:r w:rsidR="00954A9F">
                <w:br/>
              </w:r>
            </w:ins>
          </w:p>
          <w:p w14:paraId="3A437E80" w14:textId="3E2082B3" w:rsidR="002050A8" w:rsidDel="00BA0E5A" w:rsidRDefault="002050A8" w:rsidP="00954A9F">
            <w:pPr>
              <w:pStyle w:val="Compact"/>
              <w:rPr>
                <w:del w:id="700" w:author="Matt Selway" w:date="2020-07-21T19:03:00Z"/>
              </w:rPr>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p w14:paraId="4A58BCCE" w14:textId="77777777" w:rsidR="002050A8" w:rsidDel="00BA0E5A" w:rsidRDefault="002050A8" w:rsidP="00954A9F">
            <w:pPr>
              <w:pStyle w:val="Compact"/>
              <w:rPr>
                <w:del w:id="701" w:author="Matt Selway" w:date="2020-07-21T19:03:00Z"/>
              </w:rPr>
            </w:pPr>
          </w:p>
          <w:p w14:paraId="49500F8A" w14:textId="77777777" w:rsidR="002050A8" w:rsidRDefault="002050A8" w:rsidP="00954A9F">
            <w:pPr>
              <w:pStyle w:val="Compact"/>
            </w:pPr>
          </w:p>
        </w:tc>
      </w:tr>
    </w:tbl>
    <w:p w14:paraId="4D10EBDA" w14:textId="77777777" w:rsidR="002050A8" w:rsidRDefault="002050A8" w:rsidP="002050A8">
      <w:pPr>
        <w:pStyle w:val="Heading3"/>
      </w:pPr>
      <w:bookmarkStart w:id="702" w:name="_Toc46269782"/>
      <w:r>
        <w:t>Read Response</w:t>
      </w:r>
      <w:bookmarkEnd w:id="688"/>
      <w:bookmarkEnd w:id="702"/>
    </w:p>
    <w:p w14:paraId="1D34E862" w14:textId="77777777" w:rsidR="002050A8" w:rsidRPr="00D25D03" w:rsidRDefault="002050A8" w:rsidP="002050A8">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5911E389"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11C3B772" w14:textId="77777777" w:rsidR="002050A8" w:rsidRDefault="002050A8" w:rsidP="00D32DF2">
            <w:pPr>
              <w:pStyle w:val="Compact"/>
            </w:pPr>
            <w:r>
              <w:t>Name</w:t>
            </w:r>
          </w:p>
        </w:tc>
        <w:tc>
          <w:tcPr>
            <w:tcW w:w="0" w:type="auto"/>
          </w:tcPr>
          <w:p w14:paraId="1C613A9A" w14:textId="77777777" w:rsidR="002050A8" w:rsidRDefault="002050A8" w:rsidP="00D32DF2">
            <w:pPr>
              <w:pStyle w:val="Compact"/>
            </w:pPr>
            <w:proofErr w:type="spellStart"/>
            <w:r>
              <w:t>ReadResponse</w:t>
            </w:r>
            <w:proofErr w:type="spellEnd"/>
          </w:p>
        </w:tc>
      </w:tr>
      <w:tr w:rsidR="002050A8" w14:paraId="06A5261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E52E473" w14:textId="77777777" w:rsidR="002050A8" w:rsidRDefault="002050A8" w:rsidP="00D32DF2">
            <w:pPr>
              <w:pStyle w:val="Compact"/>
            </w:pPr>
            <w:r>
              <w:t>Description</w:t>
            </w:r>
          </w:p>
        </w:tc>
        <w:tc>
          <w:tcPr>
            <w:tcW w:w="0" w:type="auto"/>
          </w:tcPr>
          <w:p w14:paraId="6D12D5E8" w14:textId="77777777" w:rsidR="002050A8" w:rsidRDefault="002050A8" w:rsidP="00D32DF2">
            <w:pPr>
              <w:pStyle w:val="Compact"/>
            </w:pPr>
            <w:r>
              <w:t>Returns the first response message, if any, in the session message queue associated with the request.</w:t>
            </w:r>
          </w:p>
        </w:tc>
      </w:tr>
      <w:tr w:rsidR="002050A8" w14:paraId="450FD816" w14:textId="77777777" w:rsidTr="00D32DF2">
        <w:tc>
          <w:tcPr>
            <w:tcW w:w="0" w:type="auto"/>
          </w:tcPr>
          <w:p w14:paraId="08B2D6C3" w14:textId="77777777" w:rsidR="002050A8" w:rsidRDefault="002050A8" w:rsidP="00D32DF2">
            <w:pPr>
              <w:pStyle w:val="Compact"/>
            </w:pPr>
            <w:r>
              <w:t>Input</w:t>
            </w:r>
          </w:p>
        </w:tc>
        <w:tc>
          <w:tcPr>
            <w:tcW w:w="0" w:type="auto"/>
          </w:tcPr>
          <w:p w14:paraId="4FE5B63B" w14:textId="77777777" w:rsidR="002050A8" w:rsidRDefault="002050A8" w:rsidP="00D32DF2">
            <w:proofErr w:type="spellStart"/>
            <w:r>
              <w:t>SessionID</w:t>
            </w:r>
            <w:proofErr w:type="spellEnd"/>
            <w:r>
              <w:t xml:space="preserve"> [1]</w:t>
            </w:r>
          </w:p>
          <w:p w14:paraId="3A8CC289" w14:textId="77777777" w:rsidR="002050A8" w:rsidRDefault="002050A8" w:rsidP="00D32DF2">
            <w:proofErr w:type="spellStart"/>
            <w:r>
              <w:t>RequestMessageID</w:t>
            </w:r>
            <w:proofErr w:type="spellEnd"/>
            <w:r>
              <w:t xml:space="preserve"> [1]</w:t>
            </w:r>
          </w:p>
        </w:tc>
      </w:tr>
      <w:tr w:rsidR="002050A8" w14:paraId="07956BB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BE1A76D" w14:textId="77777777" w:rsidR="002050A8" w:rsidRDefault="002050A8" w:rsidP="00D32DF2">
            <w:pPr>
              <w:pStyle w:val="Compact"/>
            </w:pPr>
            <w:r>
              <w:t>Behavior</w:t>
            </w:r>
          </w:p>
        </w:tc>
        <w:tc>
          <w:tcPr>
            <w:tcW w:w="0" w:type="auto"/>
          </w:tcPr>
          <w:p w14:paraId="6AE0B57F"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499FAC1E"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0D9AD2CB" w14:textId="77777777" w:rsidR="002050A8" w:rsidRDefault="002050A8" w:rsidP="00D32DF2">
            <w:r>
              <w:t xml:space="preserve">If the </w:t>
            </w:r>
            <w:proofErr w:type="spellStart"/>
            <w:r>
              <w:t>RequestMessageID</w:t>
            </w:r>
            <w:proofErr w:type="spellEnd"/>
            <w:r>
              <w:t xml:space="preserve"> does not correspond to a message in the message queue, then no message is returned.</w:t>
            </w:r>
          </w:p>
        </w:tc>
      </w:tr>
      <w:tr w:rsidR="002050A8" w14:paraId="6EE3BA8E" w14:textId="77777777" w:rsidTr="00D32DF2">
        <w:tc>
          <w:tcPr>
            <w:tcW w:w="0" w:type="auto"/>
          </w:tcPr>
          <w:p w14:paraId="0A515D1D" w14:textId="77777777" w:rsidR="002050A8" w:rsidRDefault="002050A8" w:rsidP="00D32DF2">
            <w:pPr>
              <w:pStyle w:val="Compact"/>
            </w:pPr>
            <w:r>
              <w:t>Output</w:t>
            </w:r>
          </w:p>
        </w:tc>
        <w:tc>
          <w:tcPr>
            <w:tcW w:w="0" w:type="auto"/>
          </w:tcPr>
          <w:p w14:paraId="6E6DE604" w14:textId="77777777" w:rsidR="002050A8" w:rsidRDefault="002050A8" w:rsidP="00D32DF2">
            <w:proofErr w:type="spellStart"/>
            <w:r>
              <w:t>ResponseMessage</w:t>
            </w:r>
            <w:proofErr w:type="spellEnd"/>
            <w:r>
              <w:t xml:space="preserve"> [</w:t>
            </w:r>
            <w:proofErr w:type="gramStart"/>
            <w:r>
              <w:t>0..</w:t>
            </w:r>
            <w:proofErr w:type="gramEnd"/>
            <w:r>
              <w:t>1], composed of:</w:t>
            </w:r>
          </w:p>
          <w:p w14:paraId="091E2869" w14:textId="77777777" w:rsidR="002050A8" w:rsidRDefault="002050A8" w:rsidP="00D32DF2">
            <w:r>
              <w:t>    </w:t>
            </w:r>
            <w:proofErr w:type="spellStart"/>
            <w:r>
              <w:t>MessageID</w:t>
            </w:r>
            <w:proofErr w:type="spellEnd"/>
            <w:r>
              <w:t xml:space="preserve"> [1]</w:t>
            </w:r>
          </w:p>
          <w:p w14:paraId="6500E87C" w14:textId="77777777" w:rsidR="002050A8" w:rsidRDefault="002050A8" w:rsidP="00D32DF2">
            <w:r>
              <w:lastRenderedPageBreak/>
              <w:t>    </w:t>
            </w:r>
            <w:proofErr w:type="spellStart"/>
            <w:r>
              <w:t>MessageContent</w:t>
            </w:r>
            <w:proofErr w:type="spellEnd"/>
            <w:r>
              <w:t xml:space="preserve"> [1]</w:t>
            </w:r>
          </w:p>
        </w:tc>
      </w:tr>
      <w:tr w:rsidR="002050A8" w14:paraId="6A385FD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178CDCD" w14:textId="77777777" w:rsidR="002050A8" w:rsidRDefault="002050A8" w:rsidP="00D32DF2">
            <w:pPr>
              <w:pStyle w:val="Compact"/>
            </w:pPr>
            <w:r>
              <w:lastRenderedPageBreak/>
              <w:t>Faults</w:t>
            </w:r>
          </w:p>
        </w:tc>
        <w:tc>
          <w:tcPr>
            <w:tcW w:w="0" w:type="auto"/>
          </w:tcPr>
          <w:p w14:paraId="027C00D3" w14:textId="77777777" w:rsidR="002050A8" w:rsidRDefault="002050A8" w:rsidP="00D32DF2">
            <w:pPr>
              <w:pStyle w:val="Compact"/>
            </w:pPr>
            <w:proofErr w:type="spellStart"/>
            <w:r>
              <w:t>SessionFault</w:t>
            </w:r>
            <w:proofErr w:type="spellEnd"/>
          </w:p>
        </w:tc>
      </w:tr>
    </w:tbl>
    <w:p w14:paraId="0FC19600" w14:textId="77777777" w:rsidR="002050A8" w:rsidRDefault="002050A8" w:rsidP="002050A8">
      <w:pPr>
        <w:pStyle w:val="Heading4"/>
      </w:pPr>
      <w:bookmarkStart w:id="703" w:name="remove-response"/>
      <w:bookmarkStart w:id="704" w:name="_Toc25357199"/>
      <w:bookmarkEnd w:id="703"/>
      <w:r>
        <w:t>SOAP Interface</w:t>
      </w:r>
    </w:p>
    <w:p w14:paraId="10A42EC8" w14:textId="77777777" w:rsidR="002050A8" w:rsidRDefault="002050A8" w:rsidP="002050A8">
      <w:pPr>
        <w:pStyle w:val="BodyText"/>
      </w:pPr>
      <w:r>
        <w:t>The Read Response general interface is mapped into SOAP 1.1/1.2 as embedded XML schemas in WSDL descriptions according to the following schema types.</w:t>
      </w:r>
    </w:p>
    <w:p w14:paraId="05A36BA7"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954A9F" w14:paraId="1E92B4A3" w14:textId="77777777" w:rsidTr="00954A9F">
        <w:trPr>
          <w:cnfStyle w:val="100000000000" w:firstRow="1" w:lastRow="0" w:firstColumn="0" w:lastColumn="0" w:oddVBand="0" w:evenVBand="0" w:oddHBand="0" w:evenHBand="0" w:firstRowFirstColumn="0" w:firstRowLastColumn="0" w:lastRowFirstColumn="0" w:lastRowLastColumn="0"/>
          <w:ins w:id="705" w:author="Matt Selway" w:date="2020-07-21T19:06:00Z"/>
        </w:trPr>
        <w:tc>
          <w:tcPr>
            <w:tcW w:w="603" w:type="pct"/>
          </w:tcPr>
          <w:p w14:paraId="14AC91DE" w14:textId="42FC6516" w:rsidR="00954A9F" w:rsidRPr="00151DB9" w:rsidRDefault="00954A9F" w:rsidP="00954A9F">
            <w:pPr>
              <w:pStyle w:val="Compact"/>
              <w:rPr>
                <w:ins w:id="706" w:author="Matt Selway" w:date="2020-07-21T19:06:00Z"/>
              </w:rPr>
            </w:pPr>
            <w:ins w:id="707" w:author="Matt Selway" w:date="2020-07-21T19:06:00Z">
              <w:r>
                <w:t>Name</w:t>
              </w:r>
            </w:ins>
          </w:p>
        </w:tc>
        <w:tc>
          <w:tcPr>
            <w:tcW w:w="4397" w:type="pct"/>
          </w:tcPr>
          <w:p w14:paraId="3B64A174" w14:textId="1D2611AE" w:rsidR="00954A9F" w:rsidRPr="004C05B4" w:rsidRDefault="00954A9F" w:rsidP="00954A9F">
            <w:pPr>
              <w:pStyle w:val="Compact"/>
              <w:rPr>
                <w:ins w:id="708" w:author="Matt Selway" w:date="2020-07-21T19:06:00Z"/>
              </w:rPr>
            </w:pPr>
            <w:proofErr w:type="spellStart"/>
            <w:ins w:id="709" w:author="Matt Selway" w:date="2020-07-21T19:06:00Z">
              <w:r>
                <w:t>ReadResponse</w:t>
              </w:r>
              <w:proofErr w:type="spellEnd"/>
            </w:ins>
          </w:p>
        </w:tc>
      </w:tr>
      <w:tr w:rsidR="002050A8" w14:paraId="5188D778"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69659399" w14:textId="77777777" w:rsidR="002050A8" w:rsidRPr="00954A9F" w:rsidRDefault="002050A8" w:rsidP="00D32DF2">
            <w:pPr>
              <w:pStyle w:val="Compact"/>
              <w:rPr>
                <w:bCs/>
              </w:rPr>
            </w:pPr>
            <w:r w:rsidRPr="00954A9F">
              <w:rPr>
                <w:bCs/>
              </w:rPr>
              <w:t>Input</w:t>
            </w:r>
          </w:p>
        </w:tc>
        <w:tc>
          <w:tcPr>
            <w:tcW w:w="4397" w:type="pct"/>
          </w:tcPr>
          <w:p w14:paraId="78DC3BAE" w14:textId="77777777" w:rsidR="002050A8" w:rsidRPr="00954A9F" w:rsidRDefault="002050A8" w:rsidP="00954A9F">
            <w:pPr>
              <w:pStyle w:val="Compact"/>
              <w:rPr>
                <w:bCs/>
              </w:rPr>
            </w:pPr>
            <w:proofErr w:type="spellStart"/>
            <w:r w:rsidRPr="00954A9F">
              <w:rPr>
                <w:bCs/>
              </w:rPr>
              <w:t>ReadResponse</w:t>
            </w:r>
            <w:proofErr w:type="spellEnd"/>
            <w:r w:rsidRPr="00954A9F">
              <w:rPr>
                <w:bCs/>
              </w:rPr>
              <w:t xml:space="preserve"> (</w:t>
            </w:r>
            <w:proofErr w:type="spellStart"/>
            <w:r w:rsidR="003C5D4F" w:rsidRPr="00954A9F">
              <w:fldChar w:fldCharType="begin"/>
            </w:r>
            <w:r w:rsidR="003C5D4F" w:rsidRPr="00954A9F">
              <w:rPr>
                <w:bCs/>
              </w:rPr>
              <w:instrText xml:space="preserve"> HYPERLINK "http://www.openoandm.org/isbm/2.0/wsdl/ConsumerRequestService.wsdl" </w:instrText>
            </w:r>
            <w:r w:rsidR="003C5D4F" w:rsidRPr="00954A9F">
              <w:fldChar w:fldCharType="separate"/>
            </w:r>
            <w:r w:rsidRPr="00954A9F">
              <w:rPr>
                <w:rStyle w:val="Hyperlink"/>
                <w:bCs/>
              </w:rPr>
              <w:t>isbm:ReadResponse</w:t>
            </w:r>
            <w:proofErr w:type="spellEnd"/>
            <w:r w:rsidR="003C5D4F" w:rsidRPr="00954A9F">
              <w:rPr>
                <w:rStyle w:val="Hyperlink"/>
                <w:bCs/>
              </w:rPr>
              <w:fldChar w:fldCharType="end"/>
            </w:r>
            <w:r w:rsidRPr="00954A9F">
              <w:rPr>
                <w:bCs/>
              </w:rPr>
              <w:t>)</w:t>
            </w:r>
          </w:p>
          <w:p w14:paraId="33EA8004" w14:textId="77777777" w:rsidR="002050A8" w:rsidRPr="00954A9F" w:rsidRDefault="002050A8" w:rsidP="00D32DF2">
            <w:pPr>
              <w:pStyle w:val="ListParagraph"/>
              <w:numPr>
                <w:ilvl w:val="0"/>
                <w:numId w:val="3"/>
              </w:numPr>
              <w:rPr>
                <w:bCs/>
              </w:rPr>
            </w:pPr>
            <w:proofErr w:type="spellStart"/>
            <w:r w:rsidRPr="00954A9F">
              <w:rPr>
                <w:bCs/>
              </w:rPr>
              <w:t>SessionID</w:t>
            </w:r>
            <w:proofErr w:type="spellEnd"/>
            <w:r w:rsidRPr="00954A9F">
              <w:rPr>
                <w:bCs/>
              </w:rPr>
              <w:t xml:space="preserve"> (</w:t>
            </w:r>
            <w:proofErr w:type="spellStart"/>
            <w:r w:rsidR="003C5D4F" w:rsidRPr="00954A9F">
              <w:fldChar w:fldCharType="begin"/>
            </w:r>
            <w:r w:rsidR="003C5D4F" w:rsidRPr="00954A9F">
              <w:rPr>
                <w:bCs/>
              </w:rPr>
              <w:instrText xml:space="preserve"> HYPERLINK "http://www.w3.org/TR/xmlschema-2/" \l "string" \h </w:instrText>
            </w:r>
            <w:r w:rsidR="003C5D4F" w:rsidRPr="00954A9F">
              <w:fldChar w:fldCharType="separate"/>
            </w:r>
            <w:r w:rsidRPr="00954A9F">
              <w:rPr>
                <w:rStyle w:val="Hyperlink"/>
                <w:bCs/>
              </w:rPr>
              <w:t>xs:string</w:t>
            </w:r>
            <w:proofErr w:type="spellEnd"/>
            <w:r w:rsidR="003C5D4F" w:rsidRPr="00954A9F">
              <w:rPr>
                <w:rStyle w:val="Hyperlink"/>
                <w:bCs/>
              </w:rPr>
              <w:fldChar w:fldCharType="end"/>
            </w:r>
            <w:r w:rsidRPr="00954A9F">
              <w:rPr>
                <w:bCs/>
              </w:rPr>
              <w:t>) [1]</w:t>
            </w:r>
          </w:p>
          <w:p w14:paraId="463DF265" w14:textId="77777777" w:rsidR="002050A8" w:rsidRPr="00954A9F" w:rsidRDefault="002050A8" w:rsidP="00D32DF2">
            <w:pPr>
              <w:pStyle w:val="ListParagraph"/>
              <w:numPr>
                <w:ilvl w:val="0"/>
                <w:numId w:val="3"/>
              </w:numPr>
              <w:rPr>
                <w:bCs/>
              </w:rPr>
            </w:pPr>
            <w:proofErr w:type="spellStart"/>
            <w:r w:rsidRPr="00954A9F">
              <w:rPr>
                <w:bCs/>
              </w:rPr>
              <w:t>RequestMessageID</w:t>
            </w:r>
            <w:proofErr w:type="spellEnd"/>
            <w:r w:rsidRPr="00954A9F">
              <w:rPr>
                <w:bCs/>
              </w:rPr>
              <w:t xml:space="preserve"> (</w:t>
            </w:r>
            <w:proofErr w:type="spellStart"/>
            <w:r w:rsidR="003C5D4F" w:rsidRPr="00954A9F">
              <w:fldChar w:fldCharType="begin"/>
            </w:r>
            <w:r w:rsidR="003C5D4F" w:rsidRPr="00954A9F">
              <w:rPr>
                <w:bCs/>
              </w:rPr>
              <w:instrText xml:space="preserve"> HYPERLINK "http://www.w3.org/TR/xmlschema-2/" \l "string" \h </w:instrText>
            </w:r>
            <w:r w:rsidR="003C5D4F" w:rsidRPr="00954A9F">
              <w:fldChar w:fldCharType="separate"/>
            </w:r>
            <w:r w:rsidRPr="00954A9F">
              <w:rPr>
                <w:rStyle w:val="Hyperlink"/>
                <w:bCs/>
              </w:rPr>
              <w:t>xs:string</w:t>
            </w:r>
            <w:proofErr w:type="spellEnd"/>
            <w:r w:rsidR="003C5D4F" w:rsidRPr="00954A9F">
              <w:rPr>
                <w:rStyle w:val="Hyperlink"/>
                <w:bCs/>
              </w:rPr>
              <w:fldChar w:fldCharType="end"/>
            </w:r>
            <w:r w:rsidRPr="00954A9F">
              <w:rPr>
                <w:bCs/>
              </w:rPr>
              <w:t>) [1]</w:t>
            </w:r>
          </w:p>
        </w:tc>
      </w:tr>
      <w:tr w:rsidR="002050A8" w14:paraId="4D23965F" w14:textId="77777777" w:rsidTr="00954A9F">
        <w:tc>
          <w:tcPr>
            <w:tcW w:w="603" w:type="pct"/>
          </w:tcPr>
          <w:p w14:paraId="09BEFB14" w14:textId="77777777" w:rsidR="002050A8" w:rsidRDefault="002050A8" w:rsidP="00D32DF2">
            <w:pPr>
              <w:pStyle w:val="Compact"/>
            </w:pPr>
            <w:r>
              <w:t>Output</w:t>
            </w:r>
          </w:p>
        </w:tc>
        <w:tc>
          <w:tcPr>
            <w:tcW w:w="4397" w:type="pct"/>
          </w:tcPr>
          <w:p w14:paraId="7EB2D1A1" w14:textId="77777777" w:rsidR="002050A8" w:rsidRPr="00957F55" w:rsidRDefault="002050A8" w:rsidP="00954A9F">
            <w:pPr>
              <w:pStyle w:val="Compact"/>
              <w:rPr>
                <w:bCs/>
              </w:rPr>
            </w:pPr>
            <w:proofErr w:type="spellStart"/>
            <w:r w:rsidRPr="004C05B4">
              <w:t>ReadRe</w:t>
            </w:r>
            <w:r>
              <w:t>sponseResponse</w:t>
            </w:r>
            <w:proofErr w:type="spellEnd"/>
            <w:r w:rsidRPr="004C05B4">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3F0C63">
              <w:rPr>
                <w:rStyle w:val="Hyperlink"/>
                <w:bCs/>
              </w:rPr>
              <w:t>isbm:</w:t>
            </w:r>
            <w:r w:rsidRPr="003F0C63">
              <w:rPr>
                <w:rStyle w:val="Hyperlink"/>
              </w:rPr>
              <w:t>ReadResponseResponse</w:t>
            </w:r>
            <w:proofErr w:type="spellEnd"/>
            <w:r w:rsidR="003C5D4F">
              <w:rPr>
                <w:rStyle w:val="Hyperlink"/>
              </w:rPr>
              <w:fldChar w:fldCharType="end"/>
            </w:r>
            <w:r w:rsidRPr="00957F55">
              <w:rPr>
                <w:bCs/>
              </w:rPr>
              <w:t>)</w:t>
            </w:r>
          </w:p>
          <w:p w14:paraId="2D210380" w14:textId="77777777" w:rsidR="002050A8" w:rsidRDefault="002050A8" w:rsidP="00D32DF2">
            <w:pPr>
              <w:pStyle w:val="ListParagraph"/>
              <w:numPr>
                <w:ilvl w:val="0"/>
                <w:numId w:val="3"/>
              </w:numPr>
            </w:pPr>
            <w:proofErr w:type="spellStart"/>
            <w:r>
              <w:t>ResponseMessage</w:t>
            </w:r>
            <w:proofErr w:type="spellEnd"/>
            <w:r>
              <w:t xml:space="preserve"> (</w:t>
            </w:r>
            <w:proofErr w:type="spellStart"/>
            <w:r w:rsidR="003C5D4F">
              <w:fldChar w:fldCharType="begin"/>
            </w:r>
            <w:r w:rsidR="003C5D4F">
              <w:instrText xml:space="preserve"> HYPERLINK "http://www.openoandm.org/isbm/2.0/wsdl/ConsumerRequestService.wsdl" \h </w:instrText>
            </w:r>
            <w:r w:rsidR="003C5D4F">
              <w:fldChar w:fldCharType="separate"/>
            </w:r>
            <w:r>
              <w:rPr>
                <w:rStyle w:val="Hyperlink"/>
              </w:rPr>
              <w:t>isbm:ResponseMessage</w:t>
            </w:r>
            <w:proofErr w:type="spellEnd"/>
            <w:r w:rsidR="003C5D4F">
              <w:rPr>
                <w:rStyle w:val="Hyperlink"/>
              </w:rPr>
              <w:fldChar w:fldCharType="end"/>
            </w:r>
            <w:r>
              <w:t>) [0..1], composed of:</w:t>
            </w:r>
          </w:p>
          <w:p w14:paraId="669022A2" w14:textId="77777777" w:rsidR="002050A8" w:rsidRDefault="002050A8" w:rsidP="00D32DF2">
            <w:pPr>
              <w:pStyle w:val="ListParagraph"/>
              <w:numPr>
                <w:ilvl w:val="1"/>
                <w:numId w:val="3"/>
              </w:numPr>
            </w:pPr>
            <w:r>
              <w:t>    </w:t>
            </w:r>
            <w:proofErr w:type="spellStart"/>
            <w:r>
              <w:t>MessageID</w:t>
            </w:r>
            <w:proofErr w:type="spellEnd"/>
            <w:r>
              <w:t xml:space="preserve"> (</w:t>
            </w:r>
            <w:proofErr w:type="spellStart"/>
            <w:r w:rsidR="003C5D4F">
              <w:fldChar w:fldCharType="begin"/>
            </w:r>
            <w:r w:rsidR="003C5D4F">
              <w:instrText xml:space="preserve"> HYPERLINK "http://www.w3.org/TR/xmlschema-2/" \l "string" \h </w:instrText>
            </w:r>
            <w:r w:rsidR="003C5D4F">
              <w:fldChar w:fldCharType="separate"/>
            </w:r>
            <w:r w:rsidRPr="00F7260A">
              <w:rPr>
                <w:rStyle w:val="Hyperlink"/>
              </w:rPr>
              <w:t>xs:string</w:t>
            </w:r>
            <w:proofErr w:type="spellEnd"/>
            <w:r w:rsidR="003C5D4F">
              <w:rPr>
                <w:rStyle w:val="Hyperlink"/>
              </w:rPr>
              <w:fldChar w:fldCharType="end"/>
            </w:r>
            <w:r>
              <w:t>) [1]</w:t>
            </w:r>
          </w:p>
          <w:p w14:paraId="428D9896" w14:textId="77777777" w:rsidR="002050A8" w:rsidRPr="00957F55" w:rsidRDefault="002050A8" w:rsidP="00D32DF2">
            <w:pPr>
              <w:pStyle w:val="ListParagraph"/>
              <w:numPr>
                <w:ilvl w:val="1"/>
                <w:numId w:val="3"/>
              </w:numPr>
            </w:pPr>
            <w:r>
              <w:t>    </w:t>
            </w:r>
            <w:proofErr w:type="spellStart"/>
            <w:r>
              <w:t>MessageContent</w:t>
            </w:r>
            <w:proofErr w:type="spellEnd"/>
            <w:r>
              <w:t xml:space="preserve"> (</w:t>
            </w:r>
            <w:proofErr w:type="spellStart"/>
            <w:r w:rsidR="003C5D4F">
              <w:fldChar w:fldCharType="begin"/>
            </w:r>
            <w:r w:rsidR="003C5D4F">
              <w:instrText xml:space="preserve"> HYPERLINK \l "_MessageContent_2" \h </w:instrText>
            </w:r>
            <w:r w:rsidR="003C5D4F">
              <w:fldChar w:fldCharType="separate"/>
            </w:r>
            <w:proofErr w:type="gramStart"/>
            <w:r w:rsidRPr="00F7260A">
              <w:rPr>
                <w:rStyle w:val="Hyperlink"/>
              </w:rPr>
              <w:t>isbm:MessageContent</w:t>
            </w:r>
            <w:proofErr w:type="spellEnd"/>
            <w:proofErr w:type="gramEnd"/>
            <w:r w:rsidR="003C5D4F">
              <w:rPr>
                <w:rStyle w:val="Hyperlink"/>
              </w:rPr>
              <w:fldChar w:fldCharType="end"/>
            </w:r>
            <w:r>
              <w:t>) [1]</w:t>
            </w:r>
          </w:p>
        </w:tc>
      </w:tr>
      <w:tr w:rsidR="002050A8" w14:paraId="7D825C6D" w14:textId="77777777" w:rsidTr="00954A9F">
        <w:trPr>
          <w:cnfStyle w:val="000000100000" w:firstRow="0" w:lastRow="0" w:firstColumn="0" w:lastColumn="0" w:oddVBand="0" w:evenVBand="0" w:oddHBand="1" w:evenHBand="0" w:firstRowFirstColumn="0" w:firstRowLastColumn="0" w:lastRowFirstColumn="0" w:lastRowLastColumn="0"/>
        </w:trPr>
        <w:tc>
          <w:tcPr>
            <w:tcW w:w="603" w:type="pct"/>
          </w:tcPr>
          <w:p w14:paraId="694C9938" w14:textId="77777777" w:rsidR="002050A8" w:rsidRDefault="002050A8" w:rsidP="00D32DF2">
            <w:pPr>
              <w:pStyle w:val="Compact"/>
            </w:pPr>
            <w:r>
              <w:t>Faults</w:t>
            </w:r>
          </w:p>
        </w:tc>
        <w:tc>
          <w:tcPr>
            <w:tcW w:w="4397" w:type="pct"/>
          </w:tcPr>
          <w:p w14:paraId="3A9EE9F6"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rPr>
              <w:t>isbm:SessionFault</w:t>
            </w:r>
            <w:proofErr w:type="spellEnd"/>
            <w:r w:rsidR="003C5D4F">
              <w:rPr>
                <w:rStyle w:val="Hyperlink"/>
              </w:rPr>
              <w:fldChar w:fldCharType="end"/>
            </w:r>
            <w:r>
              <w:t>)</w:t>
            </w:r>
          </w:p>
        </w:tc>
      </w:tr>
    </w:tbl>
    <w:p w14:paraId="20183AF7" w14:textId="2EADF6DD" w:rsidR="004B66D0" w:rsidRDefault="004B66D0" w:rsidP="004B66D0">
      <w:pPr>
        <w:pStyle w:val="Note"/>
        <w:rPr>
          <w:ins w:id="710" w:author="Matt Selway" w:date="2020-07-21T19:14:00Z"/>
        </w:rPr>
      </w:pPr>
      <w:ins w:id="711" w:author="Matt Selway" w:date="2020-07-21T19:15:00Z">
        <w:r w:rsidRPr="004B66D0">
          <w:t>NOTE</w:t>
        </w:r>
        <w:r w:rsidRPr="004B66D0">
          <w:tab/>
          <w:t>A no message response is a success with no</w:t>
        </w:r>
        <w:r>
          <w:t xml:space="preserve"> </w:t>
        </w:r>
        <w:proofErr w:type="spellStart"/>
        <w:r w:rsidRPr="004B66D0">
          <w:t>ResponseMessage</w:t>
        </w:r>
        <w:proofErr w:type="spellEnd"/>
        <w:r w:rsidRPr="004B66D0">
          <w:t xml:space="preserve"> element.</w:t>
        </w:r>
      </w:ins>
    </w:p>
    <w:p w14:paraId="0D20CE8B" w14:textId="62C7A52B" w:rsidR="002050A8" w:rsidRDefault="002050A8" w:rsidP="002050A8">
      <w:pPr>
        <w:pStyle w:val="Heading4"/>
      </w:pPr>
      <w:r>
        <w:t>REST Interface</w:t>
      </w:r>
    </w:p>
    <w:p w14:paraId="3EA0513C" w14:textId="77777777" w:rsidR="002050A8" w:rsidRDefault="002050A8" w:rsidP="002050A8">
      <w:pPr>
        <w:pStyle w:val="BodyText"/>
      </w:pPr>
      <w:r>
        <w:t xml:space="preserve">The Read Response general interface is mapped into a RESTful interface as an </w:t>
      </w:r>
      <w:proofErr w:type="spellStart"/>
      <w:r>
        <w:t>OpenAPI</w:t>
      </w:r>
      <w:proofErr w:type="spellEnd"/>
      <w:r>
        <w:t xml:space="preserve"> description according to the following rules.</w:t>
      </w:r>
    </w:p>
    <w:p w14:paraId="2759411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F762AB" w14:paraId="7706C400" w14:textId="77777777" w:rsidTr="0068505E">
        <w:trPr>
          <w:cnfStyle w:val="100000000000" w:firstRow="1" w:lastRow="0" w:firstColumn="0" w:lastColumn="0" w:oddVBand="0" w:evenVBand="0" w:oddHBand="0" w:evenHBand="0" w:firstRowFirstColumn="0" w:firstRowLastColumn="0" w:lastRowFirstColumn="0" w:lastRowLastColumn="0"/>
          <w:ins w:id="712" w:author="Matt Selway" w:date="2020-07-22T00:47:00Z"/>
        </w:trPr>
        <w:tc>
          <w:tcPr>
            <w:tcW w:w="603" w:type="pct"/>
          </w:tcPr>
          <w:p w14:paraId="1F75F0D6" w14:textId="52F08518" w:rsidR="00F762AB" w:rsidRPr="003B5061" w:rsidRDefault="00F762AB" w:rsidP="00D32DF2">
            <w:pPr>
              <w:pStyle w:val="Compact"/>
              <w:rPr>
                <w:ins w:id="713" w:author="Matt Selway" w:date="2020-07-22T00:47:00Z"/>
              </w:rPr>
            </w:pPr>
            <w:ins w:id="714" w:author="Matt Selway" w:date="2020-07-22T00:48:00Z">
              <w:r>
                <w:t>Name</w:t>
              </w:r>
            </w:ins>
          </w:p>
        </w:tc>
        <w:tc>
          <w:tcPr>
            <w:tcW w:w="4397" w:type="pct"/>
          </w:tcPr>
          <w:p w14:paraId="0AA5003C" w14:textId="2E0A638C" w:rsidR="00F762AB" w:rsidRDefault="00F762AB" w:rsidP="00F762AB">
            <w:pPr>
              <w:pStyle w:val="Compact"/>
              <w:rPr>
                <w:ins w:id="715" w:author="Matt Selway" w:date="2020-07-22T00:47:00Z"/>
              </w:rPr>
            </w:pPr>
            <w:proofErr w:type="spellStart"/>
            <w:ins w:id="716" w:author="Matt Selway" w:date="2020-07-22T00:48:00Z">
              <w:r>
                <w:t>ReadResponse</w:t>
              </w:r>
            </w:ins>
            <w:proofErr w:type="spellEnd"/>
          </w:p>
        </w:tc>
      </w:tr>
      <w:tr w:rsidR="002050A8" w14:paraId="73E1314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623D8F8" w14:textId="77777777" w:rsidR="002050A8" w:rsidRPr="003B5061" w:rsidRDefault="002050A8" w:rsidP="00D32DF2">
            <w:pPr>
              <w:pStyle w:val="Compact"/>
            </w:pPr>
            <w:r w:rsidRPr="003B5061">
              <w:t>HTTP M</w:t>
            </w:r>
            <w:r>
              <w:t>ethod</w:t>
            </w:r>
          </w:p>
        </w:tc>
        <w:tc>
          <w:tcPr>
            <w:tcW w:w="4397" w:type="pct"/>
          </w:tcPr>
          <w:p w14:paraId="484756FE" w14:textId="77777777" w:rsidR="002050A8" w:rsidRPr="003B5061" w:rsidRDefault="002050A8" w:rsidP="0068505E">
            <w:pPr>
              <w:pStyle w:val="Compact"/>
            </w:pPr>
            <w:r>
              <w:t>GET</w:t>
            </w:r>
          </w:p>
        </w:tc>
      </w:tr>
      <w:tr w:rsidR="002050A8" w14:paraId="7F2EE4E7" w14:textId="77777777" w:rsidTr="0068505E">
        <w:tc>
          <w:tcPr>
            <w:tcW w:w="603" w:type="pct"/>
          </w:tcPr>
          <w:p w14:paraId="212B626E" w14:textId="77777777" w:rsidR="002050A8" w:rsidRPr="003B5061" w:rsidRDefault="002050A8" w:rsidP="00D32DF2">
            <w:pPr>
              <w:pStyle w:val="Compact"/>
            </w:pPr>
            <w:r>
              <w:t xml:space="preserve">URL </w:t>
            </w:r>
          </w:p>
        </w:tc>
        <w:tc>
          <w:tcPr>
            <w:tcW w:w="4397" w:type="pct"/>
          </w:tcPr>
          <w:p w14:paraId="186BEB4F" w14:textId="26DEABE6" w:rsidR="002050A8" w:rsidRPr="003B5061" w:rsidRDefault="002050A8" w:rsidP="0068505E">
            <w:pPr>
              <w:pStyle w:val="Compact"/>
            </w:pPr>
            <w:r w:rsidRPr="00BB5E90">
              <w:t>/sessions/{session-id}/requests/{request-</w:t>
            </w:r>
            <w:ins w:id="717" w:author="Matt Selway" w:date="2020-07-21T19:12:00Z">
              <w:r w:rsidR="00954A9F">
                <w:t>message-</w:t>
              </w:r>
            </w:ins>
            <w:r w:rsidRPr="00BB5E90">
              <w:t>id}/response</w:t>
            </w:r>
          </w:p>
        </w:tc>
      </w:tr>
      <w:tr w:rsidR="002050A8" w14:paraId="085EF5C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5105C64" w14:textId="77777777" w:rsidR="002050A8" w:rsidRPr="003B5061" w:rsidRDefault="002050A8" w:rsidP="00D32DF2">
            <w:pPr>
              <w:pStyle w:val="Compact"/>
            </w:pPr>
            <w:r>
              <w:t>HTTP Body</w:t>
            </w:r>
          </w:p>
        </w:tc>
        <w:tc>
          <w:tcPr>
            <w:tcW w:w="4397" w:type="pct"/>
          </w:tcPr>
          <w:p w14:paraId="1FB54684" w14:textId="77777777" w:rsidR="002050A8" w:rsidRPr="003B5061" w:rsidRDefault="002050A8" w:rsidP="0068505E">
            <w:pPr>
              <w:pStyle w:val="Compact"/>
            </w:pPr>
            <w:r>
              <w:t>N/A</w:t>
            </w:r>
          </w:p>
        </w:tc>
      </w:tr>
      <w:tr w:rsidR="002050A8" w14:paraId="543F6C34" w14:textId="77777777" w:rsidTr="0068505E">
        <w:tc>
          <w:tcPr>
            <w:tcW w:w="603" w:type="pct"/>
          </w:tcPr>
          <w:p w14:paraId="3E083D4B" w14:textId="77777777" w:rsidR="002050A8" w:rsidRDefault="002050A8" w:rsidP="00D32DF2">
            <w:pPr>
              <w:pStyle w:val="Compact"/>
            </w:pPr>
            <w:r>
              <w:t>HTTP Response (Success)</w:t>
            </w:r>
          </w:p>
        </w:tc>
        <w:tc>
          <w:tcPr>
            <w:tcW w:w="4397" w:type="pct"/>
          </w:tcPr>
          <w:p w14:paraId="5D244A33" w14:textId="77777777" w:rsidR="002050A8" w:rsidRDefault="002050A8" w:rsidP="00F762AB">
            <w:pPr>
              <w:pStyle w:val="Compact"/>
            </w:pPr>
            <w:r>
              <w:t>200 OK</w:t>
            </w:r>
          </w:p>
        </w:tc>
      </w:tr>
      <w:tr w:rsidR="002050A8" w14:paraId="73CE7F3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2026F364" w14:textId="77777777" w:rsidR="002050A8" w:rsidRDefault="002050A8" w:rsidP="00D32DF2">
            <w:pPr>
              <w:pStyle w:val="Compact"/>
            </w:pPr>
            <w:r>
              <w:t>Output</w:t>
            </w:r>
          </w:p>
        </w:tc>
        <w:tc>
          <w:tcPr>
            <w:tcW w:w="4397" w:type="pct"/>
          </w:tcPr>
          <w:p w14:paraId="1153F768" w14:textId="53558DF9" w:rsidR="002050A8" w:rsidRDefault="002050A8" w:rsidP="00F762AB">
            <w:pPr>
              <w:pStyle w:val="Compact"/>
            </w:pPr>
            <w:r w:rsidRPr="0068505E">
              <w:t>Mes</w:t>
            </w:r>
            <w:r w:rsidRPr="00F762AB">
              <w:t>sage</w:t>
            </w:r>
            <w:r>
              <w:t xml:space="preserve"> (</w:t>
            </w:r>
            <w:proofErr w:type="spellStart"/>
            <w:r w:rsidR="003C5D4F">
              <w:fldChar w:fldCharType="begin"/>
            </w:r>
            <w:r w:rsidR="00954A9F">
              <w:instrText>HYPERLINK  \l "_Message_1"</w:instrText>
            </w:r>
            <w:r w:rsidR="003C5D4F">
              <w:fldChar w:fldCharType="separate"/>
            </w:r>
            <w:proofErr w:type="gramStart"/>
            <w:r w:rsidRPr="00F35E43">
              <w:rPr>
                <w:rStyle w:val="Hyperlink"/>
              </w:rPr>
              <w:t>json:Message</w:t>
            </w:r>
            <w:proofErr w:type="spellEnd"/>
            <w:proofErr w:type="gramEnd"/>
            <w:r w:rsidR="003C5D4F">
              <w:rPr>
                <w:rStyle w:val="Hyperlink"/>
              </w:rPr>
              <w:fldChar w:fldCharType="end"/>
            </w:r>
            <w:r>
              <w:t>)</w:t>
            </w:r>
            <w:ins w:id="718" w:author="Matt Selway" w:date="2020-07-21T19:11:00Z">
              <w:r w:rsidR="00954A9F">
                <w:t xml:space="preserve"> [1], composed of:</w:t>
              </w:r>
            </w:ins>
          </w:p>
          <w:p w14:paraId="5D470D79" w14:textId="77777777" w:rsidR="002050A8" w:rsidRDefault="002050A8" w:rsidP="00D32DF2">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C5D4F">
              <w:fldChar w:fldCharType="begin"/>
            </w:r>
            <w:r w:rsidR="003C5D4F">
              <w:instrText xml:space="preserve"> HYPERLINK "https://github.com/OAI/OpenAPI-Specification/blob/master/versions/3.0.1.md" \l "data-types" \h </w:instrText>
            </w:r>
            <w:r w:rsidR="003C5D4F">
              <w:fldChar w:fldCharType="separate"/>
            </w:r>
            <w:r w:rsidRPr="005A0993">
              <w:rPr>
                <w:rStyle w:val="Hyperlink"/>
              </w:rPr>
              <w:t>json</w:t>
            </w:r>
            <w:r w:rsidRPr="000A6C22">
              <w:rPr>
                <w:rStyle w:val="Hyperlink"/>
              </w:rPr>
              <w:t>:string</w:t>
            </w:r>
            <w:proofErr w:type="spellEnd"/>
            <w:r w:rsidR="003C5D4F">
              <w:rPr>
                <w:rStyle w:val="Hyperlink"/>
              </w:rPr>
              <w:fldChar w:fldCharType="end"/>
            </w:r>
            <w:r>
              <w:t>) [1]</w:t>
            </w:r>
          </w:p>
          <w:p w14:paraId="09DCB9BF" w14:textId="77777777" w:rsidR="002050A8" w:rsidRDefault="002050A8" w:rsidP="00D32DF2">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anchor="_MessageContent_1" w:history="1">
              <w:r w:rsidRPr="00F35E43">
                <w:rPr>
                  <w:rStyle w:val="Hyperlink"/>
                </w:rPr>
                <w:t>MessageContent</w:t>
              </w:r>
              <w:proofErr w:type="spellEnd"/>
              <w:r w:rsidRPr="00F35E43">
                <w:t>) [1]</w:t>
              </w:r>
            </w:hyperlink>
          </w:p>
        </w:tc>
      </w:tr>
      <w:tr w:rsidR="002050A8" w14:paraId="31E84A91" w14:textId="77777777" w:rsidTr="0068505E">
        <w:trPr>
          <w:trHeight w:val="972"/>
        </w:trPr>
        <w:tc>
          <w:tcPr>
            <w:tcW w:w="603" w:type="pct"/>
          </w:tcPr>
          <w:p w14:paraId="53F469D4" w14:textId="77777777" w:rsidR="002050A8" w:rsidRDefault="002050A8" w:rsidP="00D32DF2">
            <w:pPr>
              <w:pStyle w:val="Compact"/>
            </w:pPr>
            <w:r>
              <w:t>HTTP Response</w:t>
            </w:r>
          </w:p>
          <w:p w14:paraId="628CD10A" w14:textId="77777777" w:rsidR="002050A8" w:rsidRDefault="002050A8" w:rsidP="00D32DF2">
            <w:pPr>
              <w:pStyle w:val="Compact"/>
            </w:pPr>
            <w:r>
              <w:t>(Error)</w:t>
            </w:r>
          </w:p>
        </w:tc>
        <w:tc>
          <w:tcPr>
            <w:tcW w:w="4397" w:type="pct"/>
          </w:tcPr>
          <w:p w14:paraId="4F3C6378"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p>
          <w:p w14:paraId="5AC0CF94" w14:textId="77777777" w:rsidR="002050A8" w:rsidRDefault="002050A8" w:rsidP="00F762AB">
            <w:pPr>
              <w:pStyle w:val="Compact"/>
            </w:pPr>
            <w:proofErr w:type="spellStart"/>
            <w:r w:rsidRPr="0068505E">
              <w:t>Ses</w:t>
            </w:r>
            <w:r w:rsidRPr="00F762AB">
              <w:t>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3781626F" w14:textId="23AA48F4" w:rsidR="002050A8" w:rsidRDefault="002050A8" w:rsidP="002050A8">
      <w:pPr>
        <w:pStyle w:val="Note"/>
      </w:pPr>
      <w:r>
        <w:lastRenderedPageBreak/>
        <w:t>NOTE</w:t>
      </w:r>
      <w:r>
        <w:tab/>
        <w:t>A no message response is returned as a 404 Not Found rather than an "empty" message as it maps better to the concept of resources in a RESTful API. If there are no messages on the queue, the resource does not exist and, hence, 404 should be returned.</w:t>
      </w:r>
    </w:p>
    <w:p w14:paraId="79AA1A48" w14:textId="77777777" w:rsidR="002050A8" w:rsidRDefault="002050A8" w:rsidP="002050A8">
      <w:pPr>
        <w:pStyle w:val="Heading3"/>
      </w:pPr>
      <w:bookmarkStart w:id="719" w:name="_Toc46269783"/>
      <w:r>
        <w:t>Remove Response</w:t>
      </w:r>
      <w:bookmarkEnd w:id="704"/>
      <w:bookmarkEnd w:id="719"/>
    </w:p>
    <w:p w14:paraId="0DBF33D2" w14:textId="77777777" w:rsidR="002050A8" w:rsidRPr="003E74C4" w:rsidRDefault="002050A8" w:rsidP="002050A8">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082FFC2D"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7B33B5E9" w14:textId="77777777" w:rsidR="002050A8" w:rsidRDefault="002050A8" w:rsidP="00D32DF2">
            <w:pPr>
              <w:pStyle w:val="Compact"/>
            </w:pPr>
            <w:r>
              <w:t>Name</w:t>
            </w:r>
          </w:p>
        </w:tc>
        <w:tc>
          <w:tcPr>
            <w:tcW w:w="0" w:type="auto"/>
          </w:tcPr>
          <w:p w14:paraId="09D69572" w14:textId="77777777" w:rsidR="002050A8" w:rsidRDefault="002050A8" w:rsidP="00D32DF2">
            <w:pPr>
              <w:pStyle w:val="Compact"/>
            </w:pPr>
            <w:proofErr w:type="spellStart"/>
            <w:r>
              <w:t>RemoveResponse</w:t>
            </w:r>
            <w:proofErr w:type="spellEnd"/>
          </w:p>
        </w:tc>
      </w:tr>
      <w:tr w:rsidR="002050A8" w14:paraId="097F5E8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3EA01F2" w14:textId="77777777" w:rsidR="002050A8" w:rsidRDefault="002050A8" w:rsidP="00D32DF2">
            <w:pPr>
              <w:pStyle w:val="Compact"/>
            </w:pPr>
            <w:r>
              <w:t>Description</w:t>
            </w:r>
          </w:p>
        </w:tc>
        <w:tc>
          <w:tcPr>
            <w:tcW w:w="0" w:type="auto"/>
          </w:tcPr>
          <w:p w14:paraId="33597236" w14:textId="77777777" w:rsidR="002050A8" w:rsidRDefault="002050A8" w:rsidP="00D32DF2">
            <w:pPr>
              <w:pStyle w:val="Compact"/>
            </w:pPr>
            <w:r>
              <w:t>Deletes the first response message, if any, in the session message queue associated with the request.</w:t>
            </w:r>
          </w:p>
        </w:tc>
      </w:tr>
      <w:tr w:rsidR="002050A8" w14:paraId="50024A29" w14:textId="77777777" w:rsidTr="00D32DF2">
        <w:tc>
          <w:tcPr>
            <w:tcW w:w="0" w:type="auto"/>
          </w:tcPr>
          <w:p w14:paraId="765A43DF" w14:textId="77777777" w:rsidR="002050A8" w:rsidRDefault="002050A8" w:rsidP="00D32DF2">
            <w:pPr>
              <w:pStyle w:val="Compact"/>
            </w:pPr>
            <w:r>
              <w:t>Input</w:t>
            </w:r>
          </w:p>
        </w:tc>
        <w:tc>
          <w:tcPr>
            <w:tcW w:w="0" w:type="auto"/>
          </w:tcPr>
          <w:p w14:paraId="7FEAB240" w14:textId="77777777" w:rsidR="002050A8" w:rsidRDefault="002050A8" w:rsidP="00D32DF2">
            <w:proofErr w:type="spellStart"/>
            <w:r>
              <w:t>SessionID</w:t>
            </w:r>
            <w:proofErr w:type="spellEnd"/>
            <w:r>
              <w:t xml:space="preserve"> [1]</w:t>
            </w:r>
          </w:p>
          <w:p w14:paraId="69C54559" w14:textId="77777777" w:rsidR="002050A8" w:rsidRDefault="002050A8" w:rsidP="00D32DF2">
            <w:proofErr w:type="spellStart"/>
            <w:r>
              <w:t>RequestMessageID</w:t>
            </w:r>
            <w:proofErr w:type="spellEnd"/>
            <w:r>
              <w:t xml:space="preserve"> [1]</w:t>
            </w:r>
          </w:p>
        </w:tc>
      </w:tr>
      <w:tr w:rsidR="002050A8" w14:paraId="029B4FC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2E3F724" w14:textId="77777777" w:rsidR="002050A8" w:rsidRDefault="002050A8" w:rsidP="00D32DF2">
            <w:pPr>
              <w:pStyle w:val="Compact"/>
            </w:pPr>
            <w:r>
              <w:t>Behavior</w:t>
            </w:r>
          </w:p>
        </w:tc>
        <w:tc>
          <w:tcPr>
            <w:tcW w:w="0" w:type="auto"/>
          </w:tcPr>
          <w:p w14:paraId="7E8CD74C" w14:textId="77777777" w:rsidR="002050A8" w:rsidRDefault="002050A8" w:rsidP="00D32DF2">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14:paraId="7C2C79CA"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514942FA" w14:textId="77777777" w:rsidR="002050A8" w:rsidRDefault="002050A8" w:rsidP="00D32DF2">
            <w:r>
              <w:t xml:space="preserve">If the </w:t>
            </w:r>
            <w:proofErr w:type="spellStart"/>
            <w:r>
              <w:t>RequestMessageID</w:t>
            </w:r>
            <w:proofErr w:type="spellEnd"/>
            <w:r>
              <w:t xml:space="preserve"> does not correspond to a message in the message queue, then no further action is taken.</w:t>
            </w:r>
          </w:p>
        </w:tc>
      </w:tr>
      <w:tr w:rsidR="002050A8" w14:paraId="0B1A1DB2" w14:textId="77777777" w:rsidTr="00D32DF2">
        <w:tc>
          <w:tcPr>
            <w:tcW w:w="0" w:type="auto"/>
          </w:tcPr>
          <w:p w14:paraId="1B4F7E46" w14:textId="77777777" w:rsidR="002050A8" w:rsidRDefault="002050A8" w:rsidP="00D32DF2">
            <w:pPr>
              <w:pStyle w:val="Compact"/>
            </w:pPr>
            <w:r>
              <w:t>Output</w:t>
            </w:r>
          </w:p>
        </w:tc>
        <w:tc>
          <w:tcPr>
            <w:tcW w:w="0" w:type="auto"/>
          </w:tcPr>
          <w:p w14:paraId="53AC1122" w14:textId="77777777" w:rsidR="002050A8" w:rsidRDefault="002050A8" w:rsidP="00D32DF2">
            <w:pPr>
              <w:pStyle w:val="Compact"/>
            </w:pPr>
            <w:r>
              <w:t>N/A</w:t>
            </w:r>
          </w:p>
        </w:tc>
      </w:tr>
      <w:tr w:rsidR="002050A8" w14:paraId="357ADB81"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3F1EF10" w14:textId="77777777" w:rsidR="002050A8" w:rsidRDefault="002050A8" w:rsidP="00D32DF2">
            <w:pPr>
              <w:pStyle w:val="Compact"/>
            </w:pPr>
            <w:r>
              <w:t>Faults</w:t>
            </w:r>
          </w:p>
        </w:tc>
        <w:tc>
          <w:tcPr>
            <w:tcW w:w="0" w:type="auto"/>
          </w:tcPr>
          <w:p w14:paraId="736CF188" w14:textId="77777777" w:rsidR="002050A8" w:rsidRDefault="002050A8" w:rsidP="00D32DF2">
            <w:pPr>
              <w:pStyle w:val="Compact"/>
            </w:pPr>
            <w:proofErr w:type="spellStart"/>
            <w:r>
              <w:t>SessionFault</w:t>
            </w:r>
            <w:proofErr w:type="spellEnd"/>
          </w:p>
        </w:tc>
      </w:tr>
    </w:tbl>
    <w:p w14:paraId="4543A952" w14:textId="77777777" w:rsidR="002050A8" w:rsidRDefault="002050A8" w:rsidP="002050A8">
      <w:pPr>
        <w:pStyle w:val="Heading4"/>
      </w:pPr>
      <w:bookmarkStart w:id="720" w:name="close-consumer-request-session"/>
      <w:bookmarkStart w:id="721" w:name="_Toc25357200"/>
      <w:bookmarkEnd w:id="720"/>
      <w:r>
        <w:t>SOAP Interface</w:t>
      </w:r>
    </w:p>
    <w:p w14:paraId="4FC3973D" w14:textId="77777777" w:rsidR="002050A8" w:rsidRDefault="002050A8" w:rsidP="002050A8">
      <w:pPr>
        <w:pStyle w:val="BodyText"/>
      </w:pPr>
      <w:r>
        <w:t>The Remove Response general interface is mapped into SOAP 1.1/1.2 as embedded XML schemas in WSDL descriptions according to the following schema types.</w:t>
      </w:r>
    </w:p>
    <w:p w14:paraId="1D8DE0F2"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D65876" w14:paraId="3A9BFB27" w14:textId="77777777" w:rsidTr="00D65876">
        <w:trPr>
          <w:cnfStyle w:val="100000000000" w:firstRow="1" w:lastRow="0" w:firstColumn="0" w:lastColumn="0" w:oddVBand="0" w:evenVBand="0" w:oddHBand="0" w:evenHBand="0" w:firstRowFirstColumn="0" w:firstRowLastColumn="0" w:lastRowFirstColumn="0" w:lastRowLastColumn="0"/>
          <w:ins w:id="722" w:author="Matt Selway" w:date="2020-07-21T19:16:00Z"/>
        </w:trPr>
        <w:tc>
          <w:tcPr>
            <w:tcW w:w="603" w:type="pct"/>
          </w:tcPr>
          <w:p w14:paraId="54DB1FAC" w14:textId="543AB972" w:rsidR="00D65876" w:rsidRPr="00BA4F0F" w:rsidRDefault="00D65876" w:rsidP="00D65876">
            <w:pPr>
              <w:pStyle w:val="Compact"/>
              <w:rPr>
                <w:ins w:id="723" w:author="Matt Selway" w:date="2020-07-21T19:16:00Z"/>
                <w:bCs w:val="0"/>
              </w:rPr>
            </w:pPr>
            <w:ins w:id="724" w:author="Matt Selway" w:date="2020-07-21T19:16:00Z">
              <w:r>
                <w:t>Name</w:t>
              </w:r>
            </w:ins>
          </w:p>
        </w:tc>
        <w:tc>
          <w:tcPr>
            <w:tcW w:w="4397" w:type="pct"/>
          </w:tcPr>
          <w:p w14:paraId="755AE1F9" w14:textId="562EE7C7" w:rsidR="00D65876" w:rsidRPr="00BA4F0F" w:rsidRDefault="00D65876" w:rsidP="00D65876">
            <w:pPr>
              <w:pStyle w:val="Compact"/>
              <w:rPr>
                <w:ins w:id="725" w:author="Matt Selway" w:date="2020-07-21T19:16:00Z"/>
                <w:bCs w:val="0"/>
              </w:rPr>
            </w:pPr>
            <w:proofErr w:type="spellStart"/>
            <w:ins w:id="726" w:author="Matt Selway" w:date="2020-07-21T19:16:00Z">
              <w:r>
                <w:t>RemoveResponse</w:t>
              </w:r>
              <w:proofErr w:type="spellEnd"/>
            </w:ins>
          </w:p>
        </w:tc>
      </w:tr>
      <w:tr w:rsidR="002050A8" w14:paraId="5D618E29"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66FB58F6" w14:textId="77777777" w:rsidR="002050A8" w:rsidRPr="00BA4F0F" w:rsidRDefault="002050A8" w:rsidP="00D32DF2">
            <w:pPr>
              <w:pStyle w:val="Compact"/>
              <w:rPr>
                <w:bCs/>
              </w:rPr>
            </w:pPr>
            <w:r w:rsidRPr="00BA4F0F">
              <w:rPr>
                <w:bCs/>
              </w:rPr>
              <w:t>Input</w:t>
            </w:r>
          </w:p>
        </w:tc>
        <w:tc>
          <w:tcPr>
            <w:tcW w:w="4397" w:type="pct"/>
          </w:tcPr>
          <w:p w14:paraId="5390C649" w14:textId="77777777" w:rsidR="002050A8" w:rsidRPr="00BA4F0F" w:rsidRDefault="002050A8" w:rsidP="00D65876">
            <w:pPr>
              <w:pStyle w:val="Compact"/>
              <w:rPr>
                <w:bCs/>
              </w:rPr>
            </w:pPr>
            <w:proofErr w:type="spellStart"/>
            <w:r w:rsidRPr="00BA4F0F">
              <w:rPr>
                <w:bCs/>
              </w:rPr>
              <w:t>RemoveResponse</w:t>
            </w:r>
            <w:proofErr w:type="spellEnd"/>
            <w:r w:rsidRPr="00BA4F0F">
              <w:rPr>
                <w:bCs/>
              </w:rP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D22E4E">
              <w:rPr>
                <w:rStyle w:val="Hyperlink"/>
                <w:bCs/>
              </w:rPr>
              <w:t>isbm:RemoveResponse</w:t>
            </w:r>
            <w:proofErr w:type="spellEnd"/>
            <w:r w:rsidR="003C5D4F">
              <w:rPr>
                <w:rStyle w:val="Hyperlink"/>
                <w:bCs/>
              </w:rPr>
              <w:fldChar w:fldCharType="end"/>
            </w:r>
            <w:r w:rsidRPr="00BA4F0F">
              <w:rPr>
                <w:bCs/>
              </w:rPr>
              <w:t>)</w:t>
            </w:r>
          </w:p>
          <w:p w14:paraId="7413AE17" w14:textId="77777777" w:rsidR="002050A8" w:rsidRPr="00BA4F0F" w:rsidRDefault="002050A8" w:rsidP="00D32DF2">
            <w:pPr>
              <w:pStyle w:val="ListParagraph"/>
              <w:numPr>
                <w:ilvl w:val="0"/>
                <w:numId w:val="3"/>
              </w:numPr>
              <w:rPr>
                <w:bCs/>
              </w:rPr>
            </w:pPr>
            <w:proofErr w:type="spellStart"/>
            <w:r w:rsidRPr="00BA4F0F">
              <w:rPr>
                <w:bCs/>
              </w:rPr>
              <w:t>SessionID</w:t>
            </w:r>
            <w:proofErr w:type="spellEnd"/>
            <w:r w:rsidRPr="00BA4F0F">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BA4F0F">
              <w:rPr>
                <w:rStyle w:val="Hyperlink"/>
                <w:bCs/>
              </w:rPr>
              <w:t>xs:string</w:t>
            </w:r>
            <w:proofErr w:type="spellEnd"/>
            <w:r w:rsidR="003C5D4F">
              <w:rPr>
                <w:rStyle w:val="Hyperlink"/>
                <w:bCs/>
              </w:rPr>
              <w:fldChar w:fldCharType="end"/>
            </w:r>
            <w:r w:rsidRPr="00BA4F0F">
              <w:rPr>
                <w:bCs/>
              </w:rPr>
              <w:t>) [1]</w:t>
            </w:r>
          </w:p>
          <w:p w14:paraId="320AA4D0" w14:textId="77777777" w:rsidR="002050A8" w:rsidRPr="00BA4F0F" w:rsidRDefault="002050A8" w:rsidP="00D32DF2">
            <w:pPr>
              <w:pStyle w:val="ListParagraph"/>
              <w:numPr>
                <w:ilvl w:val="0"/>
                <w:numId w:val="3"/>
              </w:numPr>
              <w:rPr>
                <w:bCs/>
              </w:rPr>
            </w:pPr>
            <w:proofErr w:type="spellStart"/>
            <w:r w:rsidRPr="00BA4F0F">
              <w:rPr>
                <w:bCs/>
              </w:rPr>
              <w:t>RequestMessageID</w:t>
            </w:r>
            <w:proofErr w:type="spellEnd"/>
            <w:r w:rsidRPr="00BA4F0F">
              <w:rPr>
                <w:bCs/>
              </w:rPr>
              <w:t xml:space="preserve"> (</w:t>
            </w:r>
            <w:proofErr w:type="spellStart"/>
            <w:r w:rsidR="003C5D4F">
              <w:fldChar w:fldCharType="begin"/>
            </w:r>
            <w:r w:rsidR="003C5D4F">
              <w:instrText xml:space="preserve"> HYPERLINK "http://www.w3.org/TR/xmlschema-2/" \l "string" \h </w:instrText>
            </w:r>
            <w:r w:rsidR="003C5D4F">
              <w:fldChar w:fldCharType="separate"/>
            </w:r>
            <w:r w:rsidRPr="00BA4F0F">
              <w:rPr>
                <w:rStyle w:val="Hyperlink"/>
                <w:bCs/>
              </w:rPr>
              <w:t>xs:string</w:t>
            </w:r>
            <w:proofErr w:type="spellEnd"/>
            <w:r w:rsidR="003C5D4F">
              <w:rPr>
                <w:rStyle w:val="Hyperlink"/>
                <w:bCs/>
              </w:rPr>
              <w:fldChar w:fldCharType="end"/>
            </w:r>
            <w:r w:rsidRPr="00BA4F0F">
              <w:rPr>
                <w:bCs/>
              </w:rPr>
              <w:t>) [1]</w:t>
            </w:r>
          </w:p>
        </w:tc>
      </w:tr>
      <w:tr w:rsidR="002050A8" w14:paraId="47DCE271" w14:textId="77777777" w:rsidTr="00D65876">
        <w:tc>
          <w:tcPr>
            <w:tcW w:w="603" w:type="pct"/>
          </w:tcPr>
          <w:p w14:paraId="0297A97E" w14:textId="77777777" w:rsidR="002050A8" w:rsidRDefault="002050A8" w:rsidP="00D32DF2">
            <w:pPr>
              <w:pStyle w:val="Compact"/>
            </w:pPr>
            <w:r>
              <w:t>Output</w:t>
            </w:r>
          </w:p>
        </w:tc>
        <w:tc>
          <w:tcPr>
            <w:tcW w:w="4397" w:type="pct"/>
          </w:tcPr>
          <w:p w14:paraId="0F4DFE26" w14:textId="77777777" w:rsidR="002050A8" w:rsidRPr="00957F55" w:rsidRDefault="002050A8" w:rsidP="00D65876">
            <w:pPr>
              <w:pStyle w:val="Compact"/>
              <w:rPr>
                <w:bCs/>
              </w:rPr>
            </w:pPr>
            <w:proofErr w:type="spellStart"/>
            <w:r w:rsidRPr="00081827">
              <w:t>Remove</w:t>
            </w:r>
            <w:r w:rsidRPr="008E449A">
              <w:t>ResponseResponse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D22E4E">
              <w:rPr>
                <w:rStyle w:val="Hyperlink"/>
                <w:bCs/>
              </w:rPr>
              <w:t>isbm:</w:t>
            </w:r>
            <w:r w:rsidRPr="00D22E4E">
              <w:rPr>
                <w:rStyle w:val="Hyperlink"/>
              </w:rPr>
              <w:t>RemoveResponseResponse</w:t>
            </w:r>
            <w:proofErr w:type="spellEnd"/>
            <w:r w:rsidR="003C5D4F">
              <w:rPr>
                <w:rStyle w:val="Hyperlink"/>
              </w:rPr>
              <w:fldChar w:fldCharType="end"/>
            </w:r>
            <w:r w:rsidRPr="00957F55">
              <w:rPr>
                <w:bCs/>
              </w:rPr>
              <w:t>)</w:t>
            </w:r>
          </w:p>
          <w:p w14:paraId="3E1BB433" w14:textId="77777777" w:rsidR="002050A8" w:rsidRPr="00957F55" w:rsidRDefault="002050A8" w:rsidP="00D32DF2">
            <w:pPr>
              <w:pStyle w:val="ListParagraph"/>
              <w:numPr>
                <w:ilvl w:val="0"/>
                <w:numId w:val="3"/>
              </w:numPr>
            </w:pPr>
            <w:r>
              <w:t>No Content</w:t>
            </w:r>
          </w:p>
        </w:tc>
      </w:tr>
      <w:tr w:rsidR="002050A8" w14:paraId="4D1D67CA"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7FE7E1B0" w14:textId="77777777" w:rsidR="002050A8" w:rsidRDefault="002050A8" w:rsidP="00D32DF2">
            <w:pPr>
              <w:pStyle w:val="Compact"/>
            </w:pPr>
            <w:r>
              <w:t>Faults</w:t>
            </w:r>
          </w:p>
        </w:tc>
        <w:tc>
          <w:tcPr>
            <w:tcW w:w="4397" w:type="pct"/>
          </w:tcPr>
          <w:p w14:paraId="7DCA1891" w14:textId="77777777" w:rsidR="002050A8" w:rsidRDefault="002050A8" w:rsidP="00D32DF2">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rPr>
              <w:t>isbm:SessionFault</w:t>
            </w:r>
            <w:proofErr w:type="spellEnd"/>
            <w:r w:rsidR="003C5D4F">
              <w:rPr>
                <w:rStyle w:val="Hyperlink"/>
              </w:rPr>
              <w:fldChar w:fldCharType="end"/>
            </w:r>
            <w:r>
              <w:t>)</w:t>
            </w:r>
          </w:p>
        </w:tc>
      </w:tr>
    </w:tbl>
    <w:p w14:paraId="7C23869F" w14:textId="77777777" w:rsidR="002050A8" w:rsidRDefault="002050A8" w:rsidP="002050A8">
      <w:pPr>
        <w:pStyle w:val="Heading4"/>
      </w:pPr>
      <w:r>
        <w:t>REST Interface</w:t>
      </w:r>
    </w:p>
    <w:p w14:paraId="79F08495" w14:textId="77777777" w:rsidR="002050A8" w:rsidRDefault="002050A8" w:rsidP="002050A8">
      <w:pPr>
        <w:pStyle w:val="BodyText"/>
      </w:pPr>
      <w:r>
        <w:t xml:space="preserve">The Remove </w:t>
      </w:r>
      <w:r w:rsidRPr="008E449A">
        <w:t>Response</w:t>
      </w:r>
      <w:r>
        <w:t xml:space="preserve"> general interface is mapped into a RESTful interface as an </w:t>
      </w:r>
      <w:proofErr w:type="spellStart"/>
      <w:r>
        <w:t>OpenAPI</w:t>
      </w:r>
      <w:proofErr w:type="spellEnd"/>
      <w:r>
        <w:t xml:space="preserve"> description according to the following rules.</w:t>
      </w:r>
    </w:p>
    <w:p w14:paraId="1B1B4E07"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D65876" w14:paraId="264262C9" w14:textId="77777777" w:rsidTr="00D65876">
        <w:trPr>
          <w:cnfStyle w:val="100000000000" w:firstRow="1" w:lastRow="0" w:firstColumn="0" w:lastColumn="0" w:oddVBand="0" w:evenVBand="0" w:oddHBand="0" w:evenHBand="0" w:firstRowFirstColumn="0" w:firstRowLastColumn="0" w:lastRowFirstColumn="0" w:lastRowLastColumn="0"/>
          <w:ins w:id="727" w:author="Matt Selway" w:date="2020-07-21T19:17:00Z"/>
        </w:trPr>
        <w:tc>
          <w:tcPr>
            <w:tcW w:w="603" w:type="pct"/>
          </w:tcPr>
          <w:p w14:paraId="237FEE6C" w14:textId="3EB58017" w:rsidR="00D65876" w:rsidRPr="003B5061" w:rsidRDefault="00D65876" w:rsidP="00D32DF2">
            <w:pPr>
              <w:pStyle w:val="Compact"/>
              <w:rPr>
                <w:ins w:id="728" w:author="Matt Selway" w:date="2020-07-21T19:17:00Z"/>
              </w:rPr>
            </w:pPr>
            <w:ins w:id="729" w:author="Matt Selway" w:date="2020-07-21T19:17:00Z">
              <w:r>
                <w:t>Name</w:t>
              </w:r>
            </w:ins>
          </w:p>
        </w:tc>
        <w:tc>
          <w:tcPr>
            <w:tcW w:w="4397" w:type="pct"/>
          </w:tcPr>
          <w:p w14:paraId="7DEA72C8" w14:textId="7508D522" w:rsidR="00D65876" w:rsidRDefault="00D65876" w:rsidP="00D65876">
            <w:pPr>
              <w:pStyle w:val="Compact"/>
              <w:rPr>
                <w:ins w:id="730" w:author="Matt Selway" w:date="2020-07-21T19:17:00Z"/>
              </w:rPr>
            </w:pPr>
            <w:proofErr w:type="spellStart"/>
            <w:ins w:id="731" w:author="Matt Selway" w:date="2020-07-21T19:17:00Z">
              <w:r>
                <w:t>RemoveResponse</w:t>
              </w:r>
              <w:proofErr w:type="spellEnd"/>
            </w:ins>
          </w:p>
        </w:tc>
      </w:tr>
      <w:tr w:rsidR="002050A8" w14:paraId="31354690"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018D2CCD" w14:textId="77777777" w:rsidR="002050A8" w:rsidRPr="003B5061" w:rsidRDefault="002050A8" w:rsidP="00D65876">
            <w:pPr>
              <w:pStyle w:val="Compact"/>
            </w:pPr>
            <w:r w:rsidRPr="003B5061">
              <w:lastRenderedPageBreak/>
              <w:t>HTTP M</w:t>
            </w:r>
            <w:r>
              <w:t>ethod</w:t>
            </w:r>
          </w:p>
        </w:tc>
        <w:tc>
          <w:tcPr>
            <w:tcW w:w="4397" w:type="pct"/>
          </w:tcPr>
          <w:p w14:paraId="1FFC682D" w14:textId="77777777" w:rsidR="002050A8" w:rsidRPr="003B5061" w:rsidRDefault="002050A8" w:rsidP="00D65876">
            <w:pPr>
              <w:pStyle w:val="Compact"/>
            </w:pPr>
            <w:r>
              <w:t>DELETE</w:t>
            </w:r>
          </w:p>
        </w:tc>
      </w:tr>
      <w:tr w:rsidR="002050A8" w14:paraId="3E32F572" w14:textId="77777777" w:rsidTr="00D65876">
        <w:tc>
          <w:tcPr>
            <w:tcW w:w="603" w:type="pct"/>
          </w:tcPr>
          <w:p w14:paraId="63E0DAD7" w14:textId="77777777" w:rsidR="002050A8" w:rsidRPr="003B5061" w:rsidRDefault="002050A8" w:rsidP="00D65876">
            <w:pPr>
              <w:pStyle w:val="Compact"/>
            </w:pPr>
            <w:r>
              <w:t xml:space="preserve">URL </w:t>
            </w:r>
          </w:p>
        </w:tc>
        <w:tc>
          <w:tcPr>
            <w:tcW w:w="4397" w:type="pct"/>
          </w:tcPr>
          <w:p w14:paraId="4438481A" w14:textId="574B3874" w:rsidR="002050A8" w:rsidRPr="003B5061" w:rsidRDefault="002050A8" w:rsidP="009365E8">
            <w:pPr>
              <w:pStyle w:val="Compact"/>
              <w:rPr>
                <w:bCs/>
              </w:rPr>
            </w:pPr>
            <w:r w:rsidRPr="00006A9D">
              <w:rPr>
                <w:bCs/>
              </w:rPr>
              <w:t>/sessions/{session-id}/requests/{request</w:t>
            </w:r>
            <w:ins w:id="732" w:author="Matt Selway" w:date="2020-07-21T19:15:00Z">
              <w:r w:rsidR="004B66D0">
                <w:rPr>
                  <w:bCs/>
                </w:rPr>
                <w:t>-message</w:t>
              </w:r>
            </w:ins>
            <w:r w:rsidRPr="00006A9D">
              <w:rPr>
                <w:bCs/>
              </w:rPr>
              <w:t>-id}/response</w:t>
            </w:r>
          </w:p>
        </w:tc>
      </w:tr>
      <w:tr w:rsidR="002050A8" w14:paraId="4E5EFE59"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43FEF4C0" w14:textId="77777777" w:rsidR="002050A8" w:rsidRPr="003B5061" w:rsidRDefault="002050A8" w:rsidP="00D65876">
            <w:pPr>
              <w:pStyle w:val="Compact"/>
            </w:pPr>
            <w:r>
              <w:t>HTTP Body</w:t>
            </w:r>
          </w:p>
        </w:tc>
        <w:tc>
          <w:tcPr>
            <w:tcW w:w="4397" w:type="pct"/>
          </w:tcPr>
          <w:p w14:paraId="27003787" w14:textId="77777777" w:rsidR="002050A8" w:rsidRPr="003B5061" w:rsidRDefault="002050A8" w:rsidP="009365E8">
            <w:pPr>
              <w:pStyle w:val="Compact"/>
            </w:pPr>
            <w:r>
              <w:t>N/A</w:t>
            </w:r>
          </w:p>
        </w:tc>
      </w:tr>
      <w:tr w:rsidR="002050A8" w14:paraId="4DF5CB91" w14:textId="77777777" w:rsidTr="00D65876">
        <w:tc>
          <w:tcPr>
            <w:tcW w:w="603" w:type="pct"/>
          </w:tcPr>
          <w:p w14:paraId="2D50810A" w14:textId="77777777" w:rsidR="002050A8" w:rsidRDefault="002050A8" w:rsidP="00D65876">
            <w:pPr>
              <w:pStyle w:val="Compact"/>
            </w:pPr>
            <w:r>
              <w:t>HTTP Response (Success)</w:t>
            </w:r>
          </w:p>
        </w:tc>
        <w:tc>
          <w:tcPr>
            <w:tcW w:w="4397" w:type="pct"/>
          </w:tcPr>
          <w:p w14:paraId="047314E8" w14:textId="77777777" w:rsidR="002050A8" w:rsidRDefault="002050A8" w:rsidP="00D65876">
            <w:pPr>
              <w:pStyle w:val="Compact"/>
            </w:pPr>
            <w:r>
              <w:t>204 No Content</w:t>
            </w:r>
          </w:p>
        </w:tc>
      </w:tr>
      <w:tr w:rsidR="002050A8" w14:paraId="6775912C" w14:textId="77777777" w:rsidTr="00D65876">
        <w:trPr>
          <w:cnfStyle w:val="000000100000" w:firstRow="0" w:lastRow="0" w:firstColumn="0" w:lastColumn="0" w:oddVBand="0" w:evenVBand="0" w:oddHBand="1" w:evenHBand="0" w:firstRowFirstColumn="0" w:firstRowLastColumn="0" w:lastRowFirstColumn="0" w:lastRowLastColumn="0"/>
        </w:trPr>
        <w:tc>
          <w:tcPr>
            <w:tcW w:w="603" w:type="pct"/>
          </w:tcPr>
          <w:p w14:paraId="698F57DC" w14:textId="77777777" w:rsidR="002050A8" w:rsidRDefault="002050A8" w:rsidP="00D65876">
            <w:pPr>
              <w:pStyle w:val="Compact"/>
            </w:pPr>
            <w:r>
              <w:t>Output</w:t>
            </w:r>
          </w:p>
        </w:tc>
        <w:tc>
          <w:tcPr>
            <w:tcW w:w="4397" w:type="pct"/>
          </w:tcPr>
          <w:p w14:paraId="3B2A7920" w14:textId="77777777" w:rsidR="002050A8" w:rsidRDefault="002050A8" w:rsidP="009365E8">
            <w:pPr>
              <w:pStyle w:val="Compact"/>
            </w:pPr>
            <w:r>
              <w:t>N/A</w:t>
            </w:r>
          </w:p>
        </w:tc>
      </w:tr>
      <w:tr w:rsidR="002050A8" w14:paraId="2504F0C7" w14:textId="77777777" w:rsidTr="00D65876">
        <w:trPr>
          <w:trHeight w:val="972"/>
        </w:trPr>
        <w:tc>
          <w:tcPr>
            <w:tcW w:w="603" w:type="pct"/>
          </w:tcPr>
          <w:p w14:paraId="244F28F1" w14:textId="77777777" w:rsidR="002050A8" w:rsidRDefault="002050A8" w:rsidP="00D65876">
            <w:pPr>
              <w:pStyle w:val="Compact"/>
            </w:pPr>
            <w:r>
              <w:t>HTTP Response</w:t>
            </w:r>
          </w:p>
          <w:p w14:paraId="0BE264DE" w14:textId="77777777" w:rsidR="002050A8" w:rsidRDefault="002050A8" w:rsidP="00D65876">
            <w:pPr>
              <w:pStyle w:val="Compact"/>
            </w:pPr>
            <w:r>
              <w:t>(Error)</w:t>
            </w:r>
          </w:p>
        </w:tc>
        <w:tc>
          <w:tcPr>
            <w:tcW w:w="4397" w:type="pct"/>
          </w:tcPr>
          <w:p w14:paraId="07445EC9" w14:textId="73DEC13E" w:rsidR="002050A8" w:rsidRDefault="002050A8" w:rsidP="00D65876">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ins w:id="733" w:author="Matt Selway" w:date="2020-07-21T19:18:00Z">
              <w:r w:rsidR="00D65876">
                <w:br/>
              </w:r>
            </w:ins>
          </w:p>
          <w:p w14:paraId="64F4F918" w14:textId="77777777" w:rsidR="002050A8" w:rsidRDefault="002050A8" w:rsidP="00D65876">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14:paraId="4995BAB7" w14:textId="77777777" w:rsidR="002050A8" w:rsidRDefault="002050A8" w:rsidP="002050A8">
      <w:pPr>
        <w:pStyle w:val="Heading3"/>
      </w:pPr>
      <w:bookmarkStart w:id="734" w:name="_Ref41166010"/>
      <w:bookmarkStart w:id="735" w:name="_Toc46269784"/>
      <w:r>
        <w:t>Close Consumer Request Session</w:t>
      </w:r>
      <w:bookmarkEnd w:id="721"/>
      <w:bookmarkEnd w:id="734"/>
      <w:bookmarkEnd w:id="735"/>
    </w:p>
    <w:p w14:paraId="1028CFB5" w14:textId="77777777" w:rsidR="002050A8" w:rsidRPr="007340F2" w:rsidRDefault="002050A8" w:rsidP="002050A8">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38477DE2"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8B50256" w14:textId="77777777" w:rsidR="002050A8" w:rsidRDefault="002050A8" w:rsidP="00D32DF2">
            <w:pPr>
              <w:pStyle w:val="Compact"/>
            </w:pPr>
            <w:r>
              <w:t>Name</w:t>
            </w:r>
          </w:p>
        </w:tc>
        <w:tc>
          <w:tcPr>
            <w:tcW w:w="0" w:type="auto"/>
          </w:tcPr>
          <w:p w14:paraId="23275DD5" w14:textId="77777777" w:rsidR="002050A8" w:rsidRDefault="002050A8" w:rsidP="00D32DF2">
            <w:pPr>
              <w:pStyle w:val="Compact"/>
            </w:pPr>
            <w:proofErr w:type="spellStart"/>
            <w:r>
              <w:t>CloseConsumerRequestSession</w:t>
            </w:r>
            <w:proofErr w:type="spellEnd"/>
          </w:p>
        </w:tc>
      </w:tr>
      <w:tr w:rsidR="002050A8" w14:paraId="5FDA767D"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29B52836" w14:textId="77777777" w:rsidR="002050A8" w:rsidRDefault="002050A8" w:rsidP="00D32DF2">
            <w:pPr>
              <w:pStyle w:val="Compact"/>
            </w:pPr>
            <w:r>
              <w:t>Description</w:t>
            </w:r>
          </w:p>
        </w:tc>
        <w:tc>
          <w:tcPr>
            <w:tcW w:w="0" w:type="auto"/>
          </w:tcPr>
          <w:p w14:paraId="25D462AE" w14:textId="77777777" w:rsidR="002050A8" w:rsidRDefault="002050A8" w:rsidP="00D32DF2">
            <w:pPr>
              <w:pStyle w:val="Compact"/>
            </w:pPr>
            <w:r>
              <w:t>Closes a consumer request session.</w:t>
            </w:r>
          </w:p>
        </w:tc>
      </w:tr>
      <w:tr w:rsidR="002050A8" w14:paraId="01C9CA0C" w14:textId="77777777" w:rsidTr="00D32DF2">
        <w:tc>
          <w:tcPr>
            <w:tcW w:w="0" w:type="auto"/>
          </w:tcPr>
          <w:p w14:paraId="5B008BF9" w14:textId="77777777" w:rsidR="002050A8" w:rsidRDefault="002050A8" w:rsidP="00D32DF2">
            <w:pPr>
              <w:pStyle w:val="Compact"/>
            </w:pPr>
            <w:r>
              <w:t>Input</w:t>
            </w:r>
          </w:p>
        </w:tc>
        <w:tc>
          <w:tcPr>
            <w:tcW w:w="0" w:type="auto"/>
          </w:tcPr>
          <w:p w14:paraId="3F06C53F" w14:textId="77777777" w:rsidR="002050A8" w:rsidRDefault="002050A8" w:rsidP="00D32DF2">
            <w:pPr>
              <w:pStyle w:val="Compact"/>
            </w:pPr>
            <w:proofErr w:type="spellStart"/>
            <w:r>
              <w:t>SessionID</w:t>
            </w:r>
            <w:proofErr w:type="spellEnd"/>
            <w:r>
              <w:t xml:space="preserve"> [1]</w:t>
            </w:r>
          </w:p>
        </w:tc>
      </w:tr>
      <w:tr w:rsidR="002050A8" w14:paraId="553046B6"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558DEC4" w14:textId="77777777" w:rsidR="002050A8" w:rsidRDefault="002050A8" w:rsidP="00D32DF2">
            <w:pPr>
              <w:pStyle w:val="Compact"/>
            </w:pPr>
            <w:r>
              <w:t>Behavior</w:t>
            </w:r>
          </w:p>
        </w:tc>
        <w:tc>
          <w:tcPr>
            <w:tcW w:w="0" w:type="auto"/>
          </w:tcPr>
          <w:p w14:paraId="2D66C5B8" w14:textId="77777777" w:rsidR="002050A8" w:rsidRDefault="002050A8" w:rsidP="00D32DF2">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14:paraId="5ABBFD62" w14:textId="77777777" w:rsidR="002050A8" w:rsidRDefault="002050A8" w:rsidP="00D32DF2">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14:paraId="78F474C3" w14:textId="77777777" w:rsidR="002050A8" w:rsidRDefault="002050A8" w:rsidP="00D32DF2">
            <w:r>
              <w:t>All unexpired requests that have been posted during the session will be expired.</w:t>
            </w:r>
          </w:p>
        </w:tc>
      </w:tr>
      <w:tr w:rsidR="002050A8" w14:paraId="1451B249" w14:textId="77777777" w:rsidTr="00D32DF2">
        <w:tc>
          <w:tcPr>
            <w:tcW w:w="0" w:type="auto"/>
          </w:tcPr>
          <w:p w14:paraId="3815A748" w14:textId="77777777" w:rsidR="002050A8" w:rsidRDefault="002050A8" w:rsidP="00D32DF2">
            <w:pPr>
              <w:pStyle w:val="Compact"/>
            </w:pPr>
            <w:r>
              <w:t>Output</w:t>
            </w:r>
          </w:p>
        </w:tc>
        <w:tc>
          <w:tcPr>
            <w:tcW w:w="0" w:type="auto"/>
          </w:tcPr>
          <w:p w14:paraId="31BF55F7" w14:textId="77777777" w:rsidR="002050A8" w:rsidRDefault="002050A8" w:rsidP="00D32DF2">
            <w:pPr>
              <w:pStyle w:val="Compact"/>
            </w:pPr>
            <w:r>
              <w:t>N/A</w:t>
            </w:r>
          </w:p>
        </w:tc>
      </w:tr>
      <w:tr w:rsidR="002050A8" w14:paraId="661AA33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1D314DEC" w14:textId="77777777" w:rsidR="002050A8" w:rsidRDefault="002050A8" w:rsidP="00D32DF2">
            <w:pPr>
              <w:pStyle w:val="Compact"/>
            </w:pPr>
            <w:r>
              <w:t>Faults</w:t>
            </w:r>
          </w:p>
        </w:tc>
        <w:tc>
          <w:tcPr>
            <w:tcW w:w="0" w:type="auto"/>
          </w:tcPr>
          <w:p w14:paraId="07872171" w14:textId="77777777" w:rsidR="002050A8" w:rsidRDefault="002050A8" w:rsidP="00D32DF2">
            <w:pPr>
              <w:pStyle w:val="Compact"/>
            </w:pPr>
            <w:proofErr w:type="spellStart"/>
            <w:r>
              <w:t>SessionFault</w:t>
            </w:r>
            <w:proofErr w:type="spellEnd"/>
          </w:p>
        </w:tc>
      </w:tr>
    </w:tbl>
    <w:p w14:paraId="26F3A961" w14:textId="77777777" w:rsidR="002050A8" w:rsidRDefault="002050A8" w:rsidP="002050A8">
      <w:pPr>
        <w:pStyle w:val="Heading4"/>
      </w:pPr>
      <w:bookmarkStart w:id="736" w:name="xml-data-structures"/>
      <w:bookmarkStart w:id="737" w:name="_Toc25357204"/>
      <w:bookmarkStart w:id="738" w:name="_Ref24974152"/>
      <w:bookmarkStart w:id="739" w:name="_Ref24974187"/>
      <w:bookmarkStart w:id="740" w:name="_Ref24974190"/>
      <w:bookmarkEnd w:id="736"/>
      <w:r>
        <w:t>SOAP Interface</w:t>
      </w:r>
    </w:p>
    <w:p w14:paraId="6CB5BD83" w14:textId="77777777" w:rsidR="002050A8" w:rsidRDefault="002050A8" w:rsidP="002050A8">
      <w:pPr>
        <w:pStyle w:val="BodyText"/>
      </w:pPr>
      <w:r>
        <w:t>The Close Consumer Request Session general interface is mapped into SOAP 1.1/1.2 as embedded XML schemas in WSDL descriptions according to the following schema types.</w:t>
      </w:r>
    </w:p>
    <w:p w14:paraId="13342B2D" w14:textId="77777777" w:rsidR="002050A8"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762AB" w14:paraId="24B31503" w14:textId="77777777" w:rsidTr="0068505E">
        <w:trPr>
          <w:cnfStyle w:val="100000000000" w:firstRow="1" w:lastRow="0" w:firstColumn="0" w:lastColumn="0" w:oddVBand="0" w:evenVBand="0" w:oddHBand="0" w:evenHBand="0" w:firstRowFirstColumn="0" w:firstRowLastColumn="0" w:lastRowFirstColumn="0" w:lastRowLastColumn="0"/>
          <w:ins w:id="741" w:author="Matt Selway" w:date="2020-07-22T00:48:00Z"/>
        </w:trPr>
        <w:tc>
          <w:tcPr>
            <w:tcW w:w="603" w:type="pct"/>
          </w:tcPr>
          <w:p w14:paraId="579FD7E2" w14:textId="5DA467EB" w:rsidR="00F762AB" w:rsidRPr="00151DB9" w:rsidRDefault="00F762AB" w:rsidP="00D32DF2">
            <w:pPr>
              <w:pStyle w:val="Compact"/>
              <w:rPr>
                <w:ins w:id="742" w:author="Matt Selway" w:date="2020-07-22T00:48:00Z"/>
              </w:rPr>
            </w:pPr>
            <w:ins w:id="743" w:author="Matt Selway" w:date="2020-07-22T00:48:00Z">
              <w:r>
                <w:t>Name</w:t>
              </w:r>
            </w:ins>
          </w:p>
        </w:tc>
        <w:tc>
          <w:tcPr>
            <w:tcW w:w="4397" w:type="pct"/>
          </w:tcPr>
          <w:p w14:paraId="2A29E7EC" w14:textId="43688FCF" w:rsidR="00F762AB" w:rsidRPr="00114367" w:rsidRDefault="00F762AB" w:rsidP="0068505E">
            <w:pPr>
              <w:pStyle w:val="Compact"/>
              <w:rPr>
                <w:ins w:id="744" w:author="Matt Selway" w:date="2020-07-22T00:48:00Z"/>
              </w:rPr>
            </w:pPr>
            <w:proofErr w:type="spellStart"/>
            <w:ins w:id="745" w:author="Matt Selway" w:date="2020-07-22T00:48:00Z">
              <w:r>
                <w:t>CloseConsumerRequestSession</w:t>
              </w:r>
              <w:proofErr w:type="spellEnd"/>
            </w:ins>
          </w:p>
        </w:tc>
      </w:tr>
      <w:tr w:rsidR="002050A8" w14:paraId="352655E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3691611" w14:textId="77777777" w:rsidR="002050A8" w:rsidRPr="00BF5A6C" w:rsidRDefault="002050A8" w:rsidP="00D32DF2">
            <w:pPr>
              <w:pStyle w:val="Compact"/>
            </w:pPr>
            <w:bookmarkStart w:id="746" w:name="_Hlk27140457"/>
            <w:r w:rsidRPr="00151DB9">
              <w:t>Input</w:t>
            </w:r>
          </w:p>
        </w:tc>
        <w:tc>
          <w:tcPr>
            <w:tcW w:w="4397" w:type="pct"/>
          </w:tcPr>
          <w:p w14:paraId="01807747" w14:textId="77777777" w:rsidR="002050A8" w:rsidRPr="00136178" w:rsidRDefault="002050A8" w:rsidP="0068505E">
            <w:pPr>
              <w:pStyle w:val="Compact"/>
              <w:rPr>
                <w:b/>
              </w:rPr>
            </w:pPr>
            <w:proofErr w:type="spellStart"/>
            <w:r w:rsidRPr="00114367">
              <w:t>Close</w:t>
            </w:r>
            <w:r>
              <w:t>Consumer</w:t>
            </w:r>
            <w:r w:rsidRPr="00114367">
              <w:t>RequestSession</w:t>
            </w:r>
            <w:proofErr w:type="spellEnd"/>
            <w:r w:rsidRPr="00114367">
              <w:t xml:space="preserve"> </w:t>
            </w:r>
            <w:r>
              <w:t>(</w:t>
            </w:r>
            <w:proofErr w:type="spellStart"/>
            <w:r w:rsidR="003C5D4F">
              <w:fldChar w:fldCharType="begin"/>
            </w:r>
            <w:r w:rsidR="003C5D4F">
              <w:instrText xml:space="preserve"> HYPERLINK "http://www.openoandm.org/isbm/2.0/wsdl/ConsumerRequestService.wsdl" </w:instrText>
            </w:r>
            <w:r w:rsidR="003C5D4F">
              <w:fldChar w:fldCharType="separate"/>
            </w:r>
            <w:r w:rsidRPr="00B62166">
              <w:rPr>
                <w:rStyle w:val="Hyperlink"/>
              </w:rPr>
              <w:t>isbm:CloseConsumerRequestSession</w:t>
            </w:r>
            <w:proofErr w:type="spellEnd"/>
            <w:r w:rsidR="003C5D4F">
              <w:rPr>
                <w:rStyle w:val="Hyperlink"/>
              </w:rPr>
              <w:fldChar w:fldCharType="end"/>
            </w:r>
            <w:r>
              <w:t>)</w:t>
            </w:r>
          </w:p>
          <w:p w14:paraId="386C7DE4" w14:textId="77777777" w:rsidR="002050A8" w:rsidRPr="006C16A7" w:rsidRDefault="002050A8" w:rsidP="00D32DF2">
            <w:pPr>
              <w:pStyle w:val="ListParagraph"/>
              <w:numPr>
                <w:ilvl w:val="0"/>
                <w:numId w:val="3"/>
              </w:numPr>
              <w:rPr>
                <w:b/>
              </w:rPr>
            </w:pPr>
            <w:proofErr w:type="spellStart"/>
            <w:r w:rsidRPr="006C16A7">
              <w:t>SessionID</w:t>
            </w:r>
            <w:proofErr w:type="spellEnd"/>
            <w:r>
              <w:t xml:space="preserve"> </w:t>
            </w:r>
            <w:r w:rsidRPr="00BA4F0F">
              <w:rPr>
                <w:bCs/>
              </w:rPr>
              <w:t>(</w:t>
            </w:r>
            <w:proofErr w:type="spellStart"/>
            <w:r w:rsidR="003C5D4F">
              <w:fldChar w:fldCharType="begin"/>
            </w:r>
            <w:r w:rsidR="003C5D4F">
              <w:instrText xml:space="preserve"> HYPERLINK "http://www.w3.org/TR/xmlschema-2/" \l "string" \h </w:instrText>
            </w:r>
            <w:r w:rsidR="003C5D4F">
              <w:fldChar w:fldCharType="separate"/>
            </w:r>
            <w:r w:rsidRPr="00BA4F0F">
              <w:rPr>
                <w:rStyle w:val="Hyperlink"/>
                <w:bCs/>
              </w:rPr>
              <w:t>xs:string</w:t>
            </w:r>
            <w:proofErr w:type="spellEnd"/>
            <w:r w:rsidR="003C5D4F">
              <w:rPr>
                <w:rStyle w:val="Hyperlink"/>
                <w:bCs/>
              </w:rPr>
              <w:fldChar w:fldCharType="end"/>
            </w:r>
            <w:r w:rsidRPr="00BA4F0F">
              <w:rPr>
                <w:bCs/>
              </w:rPr>
              <w:t>)</w:t>
            </w:r>
            <w:r w:rsidRPr="006C16A7">
              <w:t xml:space="preserve"> [1]</w:t>
            </w:r>
          </w:p>
        </w:tc>
      </w:tr>
      <w:tr w:rsidR="002050A8" w14:paraId="5124E35B" w14:textId="77777777" w:rsidTr="0068505E">
        <w:tc>
          <w:tcPr>
            <w:tcW w:w="603" w:type="pct"/>
          </w:tcPr>
          <w:p w14:paraId="1ABADF42" w14:textId="77777777" w:rsidR="002050A8" w:rsidRDefault="002050A8" w:rsidP="00D32DF2">
            <w:pPr>
              <w:pStyle w:val="Compact"/>
            </w:pPr>
            <w:r>
              <w:t>Output</w:t>
            </w:r>
          </w:p>
        </w:tc>
        <w:tc>
          <w:tcPr>
            <w:tcW w:w="4397" w:type="pct"/>
          </w:tcPr>
          <w:p w14:paraId="0E139403" w14:textId="77777777" w:rsidR="002050A8" w:rsidRPr="00957F55" w:rsidRDefault="002050A8" w:rsidP="0068505E">
            <w:pPr>
              <w:pStyle w:val="Compact"/>
              <w:rPr>
                <w:bCs/>
              </w:rPr>
            </w:pPr>
            <w:proofErr w:type="spellStart"/>
            <w:r w:rsidRPr="00114367">
              <w:t>Close</w:t>
            </w:r>
            <w:r>
              <w:t>Consumer</w:t>
            </w:r>
            <w:r w:rsidRPr="00114367">
              <w:t>RequestSession</w:t>
            </w:r>
            <w:r w:rsidRPr="008E449A">
              <w:t>Response</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"http://www.openoandm.org/isbm/2.0/wsdl/ConsumerRequestService.wsdl" </w:instrText>
            </w:r>
            <w:r w:rsidR="003C5D4F">
              <w:fldChar w:fldCharType="separate"/>
            </w:r>
            <w:r w:rsidRPr="00B62166">
              <w:rPr>
                <w:rStyle w:val="Hyperlink"/>
                <w:bCs/>
              </w:rPr>
              <w:t>isbm:</w:t>
            </w:r>
            <w:r w:rsidRPr="00B62166">
              <w:rPr>
                <w:rStyle w:val="Hyperlink"/>
              </w:rPr>
              <w:t>CloseConsumerRequestSessionResponse</w:t>
            </w:r>
            <w:proofErr w:type="spellEnd"/>
            <w:r w:rsidR="003C5D4F">
              <w:rPr>
                <w:rStyle w:val="Hyperlink"/>
              </w:rPr>
              <w:fldChar w:fldCharType="end"/>
            </w:r>
            <w:r w:rsidRPr="00957F55">
              <w:rPr>
                <w:bCs/>
              </w:rPr>
              <w:t>)</w:t>
            </w:r>
          </w:p>
          <w:p w14:paraId="2021F0F0" w14:textId="77777777" w:rsidR="002050A8" w:rsidRPr="00957F55" w:rsidRDefault="002050A8" w:rsidP="00D32DF2">
            <w:pPr>
              <w:pStyle w:val="ListParagraph"/>
              <w:numPr>
                <w:ilvl w:val="0"/>
                <w:numId w:val="3"/>
              </w:numPr>
            </w:pPr>
            <w:r>
              <w:t>No Content</w:t>
            </w:r>
          </w:p>
        </w:tc>
      </w:tr>
      <w:tr w:rsidR="002050A8" w14:paraId="676CA870"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0F32EE6E" w14:textId="77777777" w:rsidR="002050A8" w:rsidRDefault="002050A8" w:rsidP="00D32DF2">
            <w:pPr>
              <w:pStyle w:val="Compact"/>
            </w:pPr>
            <w:r>
              <w:t>Faults</w:t>
            </w:r>
          </w:p>
        </w:tc>
        <w:tc>
          <w:tcPr>
            <w:tcW w:w="4397" w:type="pct"/>
          </w:tcPr>
          <w:p w14:paraId="2FF1B9AB" w14:textId="77777777" w:rsidR="002050A8" w:rsidRDefault="002050A8" w:rsidP="00F762AB">
            <w:pPr>
              <w:pStyle w:val="Compact"/>
            </w:pPr>
            <w:proofErr w:type="spellStart"/>
            <w:r w:rsidRPr="0068505E">
              <w:t>SessionFaul</w:t>
            </w:r>
            <w:r w:rsidRPr="00F762AB">
              <w:t>t</w:t>
            </w:r>
            <w:proofErr w:type="spellEnd"/>
            <w:r>
              <w:t xml:space="preserve"> (</w:t>
            </w:r>
            <w:proofErr w:type="spellStart"/>
            <w:r w:rsidR="003C5D4F">
              <w:fldChar w:fldCharType="begin"/>
            </w:r>
            <w:r w:rsidR="003C5D4F">
              <w:instrText xml:space="preserve"> HYPERLINK "http://www.openoandm.org/isbm/2.0/wsdl/ConsumerRequestService.wsdl" </w:instrText>
            </w:r>
            <w:r w:rsidR="003C5D4F">
              <w:fldChar w:fldCharType="separate"/>
            </w:r>
            <w:r w:rsidRPr="004B155D">
              <w:rPr>
                <w:rStyle w:val="Hyperlink"/>
              </w:rPr>
              <w:t>isbm:SessionFault</w:t>
            </w:r>
            <w:proofErr w:type="spellEnd"/>
            <w:r w:rsidR="003C5D4F">
              <w:rPr>
                <w:rStyle w:val="Hyperlink"/>
              </w:rPr>
              <w:fldChar w:fldCharType="end"/>
            </w:r>
            <w:r>
              <w:t>)</w:t>
            </w:r>
          </w:p>
        </w:tc>
      </w:tr>
    </w:tbl>
    <w:bookmarkEnd w:id="746"/>
    <w:p w14:paraId="4E86D04A" w14:textId="77777777" w:rsidR="002050A8" w:rsidRDefault="002050A8" w:rsidP="002050A8">
      <w:pPr>
        <w:pStyle w:val="Heading4"/>
      </w:pPr>
      <w:r>
        <w:lastRenderedPageBreak/>
        <w:t>REST Interface</w:t>
      </w:r>
    </w:p>
    <w:p w14:paraId="24F18D89" w14:textId="77777777" w:rsidR="002050A8" w:rsidRDefault="002050A8" w:rsidP="002050A8">
      <w:pPr>
        <w:pStyle w:val="BodyText"/>
      </w:pPr>
      <w:bookmarkStart w:id="747" w:name="_Hlk27140653"/>
      <w:r>
        <w:t xml:space="preserve">The Close Consumer Request Session general interface is mapped into a RESTful interface as an </w:t>
      </w:r>
      <w:proofErr w:type="spellStart"/>
      <w:r>
        <w:t>OpenAPI</w:t>
      </w:r>
      <w:proofErr w:type="spellEnd"/>
      <w:r>
        <w:t xml:space="preserve"> description according to the following rules.</w:t>
      </w:r>
    </w:p>
    <w:p w14:paraId="61CF94C3" w14:textId="28678CC4" w:rsidR="002050A8" w:rsidRDefault="002050A8" w:rsidP="002050A8">
      <w:pPr>
        <w:pStyle w:val="BodyText"/>
      </w:pPr>
      <w:r>
        <w:t>The behavior of the REST interface MUST conform to that of the general description with necessary adjustments to conform to REST principles and HTTP specifications.</w:t>
      </w:r>
    </w:p>
    <w:p w14:paraId="2FDABF52" w14:textId="77777777" w:rsidR="0067722B" w:rsidRDefault="0067722B" w:rsidP="0067722B">
      <w:pPr>
        <w:pStyle w:val="Note"/>
      </w:pPr>
      <w:r>
        <w:t>Note</w:t>
      </w:r>
      <w:r>
        <w:tab/>
        <w:t xml:space="preserve">This REST Interface is shared by </w:t>
      </w:r>
      <w:r>
        <w:fldChar w:fldCharType="begin"/>
      </w:r>
      <w:r>
        <w:instrText xml:space="preserve"> REF _Ref41165966 \h </w:instrText>
      </w:r>
      <w:r>
        <w:fldChar w:fldCharType="separate"/>
      </w:r>
      <w:r>
        <w:t>Close Publication Session</w:t>
      </w:r>
      <w:r>
        <w:fldChar w:fldCharType="end"/>
      </w:r>
      <w:r>
        <w:t xml:space="preserve">, </w:t>
      </w:r>
      <w:r>
        <w:fldChar w:fldCharType="begin"/>
      </w:r>
      <w:r>
        <w:instrText xml:space="preserve"> REF _Ref41165985 \h </w:instrText>
      </w:r>
      <w:r>
        <w:fldChar w:fldCharType="separate"/>
      </w:r>
      <w:r>
        <w:t>Close Subscription Session</w:t>
      </w:r>
      <w:r>
        <w:fldChar w:fldCharType="end"/>
      </w:r>
      <w:r>
        <w:t xml:space="preserve">, </w:t>
      </w:r>
      <w:r>
        <w:fldChar w:fldCharType="begin"/>
      </w:r>
      <w:r>
        <w:instrText xml:space="preserve"> REF _Ref41166001 \h </w:instrText>
      </w:r>
      <w:r>
        <w:fldChar w:fldCharType="separate"/>
      </w:r>
      <w:r>
        <w:t>Close Provider Request Session</w:t>
      </w:r>
      <w:r>
        <w:fldChar w:fldCharType="end"/>
      </w:r>
      <w:r>
        <w:t xml:space="preserve">, and </w:t>
      </w:r>
      <w:r>
        <w:fldChar w:fldCharType="begin"/>
      </w:r>
      <w:r>
        <w:instrText xml:space="preserve"> REF _Ref41166010 \h </w:instrText>
      </w:r>
      <w:r>
        <w:fldChar w:fldCharType="separate"/>
      </w:r>
      <w:r>
        <w:t>Close Consumer Request Session</w:t>
      </w:r>
      <w:r>
        <w:fldChar w:fldCharType="end"/>
      </w:r>
      <w:r>
        <w:t>.</w:t>
      </w:r>
    </w:p>
    <w:tbl>
      <w:tblPr>
        <w:tblStyle w:val="ListTable2"/>
        <w:tblW w:w="5000" w:type="pct"/>
        <w:tblLook w:val="0420" w:firstRow="1" w:lastRow="0" w:firstColumn="0" w:lastColumn="0" w:noHBand="0" w:noVBand="1"/>
      </w:tblPr>
      <w:tblGrid>
        <w:gridCol w:w="1216"/>
        <w:gridCol w:w="8864"/>
      </w:tblGrid>
      <w:tr w:rsidR="00F762AB" w14:paraId="7834BB04" w14:textId="77777777" w:rsidTr="0068505E">
        <w:trPr>
          <w:cnfStyle w:val="100000000000" w:firstRow="1" w:lastRow="0" w:firstColumn="0" w:lastColumn="0" w:oddVBand="0" w:evenVBand="0" w:oddHBand="0" w:evenHBand="0" w:firstRowFirstColumn="0" w:firstRowLastColumn="0" w:lastRowFirstColumn="0" w:lastRowLastColumn="0"/>
          <w:ins w:id="748" w:author="Matt Selway" w:date="2020-07-22T00:49:00Z"/>
        </w:trPr>
        <w:tc>
          <w:tcPr>
            <w:tcW w:w="603" w:type="pct"/>
          </w:tcPr>
          <w:p w14:paraId="55DEA94D" w14:textId="743A432C" w:rsidR="00F762AB" w:rsidRPr="003B5061" w:rsidRDefault="00F762AB" w:rsidP="00F762AB">
            <w:pPr>
              <w:pStyle w:val="Compact"/>
              <w:rPr>
                <w:ins w:id="749" w:author="Matt Selway" w:date="2020-07-22T00:49:00Z"/>
              </w:rPr>
            </w:pPr>
            <w:ins w:id="750" w:author="Matt Selway" w:date="2020-07-22T00:49:00Z">
              <w:r>
                <w:t>Name</w:t>
              </w:r>
            </w:ins>
          </w:p>
        </w:tc>
        <w:tc>
          <w:tcPr>
            <w:tcW w:w="4397" w:type="pct"/>
          </w:tcPr>
          <w:p w14:paraId="5A11CEBB" w14:textId="6F23A43A" w:rsidR="00F762AB" w:rsidRDefault="00F762AB" w:rsidP="00F762AB">
            <w:pPr>
              <w:pStyle w:val="Compact"/>
              <w:rPr>
                <w:ins w:id="751" w:author="Matt Selway" w:date="2020-07-22T00:49:00Z"/>
              </w:rPr>
            </w:pPr>
            <w:proofErr w:type="spellStart"/>
            <w:ins w:id="752" w:author="Matt Selway" w:date="2020-07-22T00:49:00Z">
              <w:r>
                <w:t>CloseConsumerRequestSession</w:t>
              </w:r>
              <w:proofErr w:type="spellEnd"/>
            </w:ins>
          </w:p>
        </w:tc>
      </w:tr>
      <w:bookmarkEnd w:id="747"/>
      <w:tr w:rsidR="002050A8" w14:paraId="2D58B0E8"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38AEE6E" w14:textId="77777777" w:rsidR="002050A8" w:rsidRPr="003B5061" w:rsidRDefault="002050A8" w:rsidP="00F762AB">
            <w:pPr>
              <w:pStyle w:val="Compact"/>
            </w:pPr>
            <w:r w:rsidRPr="003B5061">
              <w:t>HTTP M</w:t>
            </w:r>
            <w:r>
              <w:t>ethod</w:t>
            </w:r>
          </w:p>
        </w:tc>
        <w:tc>
          <w:tcPr>
            <w:tcW w:w="4397" w:type="pct"/>
          </w:tcPr>
          <w:p w14:paraId="33E9D9E3" w14:textId="77777777" w:rsidR="002050A8" w:rsidRPr="003B5061" w:rsidRDefault="002050A8" w:rsidP="0068505E">
            <w:pPr>
              <w:pStyle w:val="Compact"/>
            </w:pPr>
            <w:r>
              <w:t>DELETE</w:t>
            </w:r>
          </w:p>
        </w:tc>
      </w:tr>
      <w:tr w:rsidR="002050A8" w14:paraId="0CBDA5A3" w14:textId="77777777" w:rsidTr="0068505E">
        <w:tc>
          <w:tcPr>
            <w:tcW w:w="603" w:type="pct"/>
          </w:tcPr>
          <w:p w14:paraId="3E878D26" w14:textId="77777777" w:rsidR="002050A8" w:rsidRPr="003B5061" w:rsidRDefault="002050A8" w:rsidP="0068505E">
            <w:pPr>
              <w:pStyle w:val="Compact"/>
            </w:pPr>
            <w:r>
              <w:t xml:space="preserve">URL </w:t>
            </w:r>
          </w:p>
        </w:tc>
        <w:tc>
          <w:tcPr>
            <w:tcW w:w="4397" w:type="pct"/>
          </w:tcPr>
          <w:p w14:paraId="713EAE9D" w14:textId="77777777" w:rsidR="002050A8" w:rsidRPr="003B5061" w:rsidRDefault="002050A8" w:rsidP="0068505E">
            <w:pPr>
              <w:pStyle w:val="Compact"/>
              <w:rPr>
                <w:bCs/>
              </w:rPr>
            </w:pPr>
            <w:r w:rsidRPr="002D240C">
              <w:rPr>
                <w:bCs/>
              </w:rPr>
              <w:t>/sessions/{session-id}</w:t>
            </w:r>
          </w:p>
        </w:tc>
      </w:tr>
      <w:tr w:rsidR="002050A8" w14:paraId="1819E5E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2882791" w14:textId="77777777" w:rsidR="002050A8" w:rsidRPr="003B5061" w:rsidRDefault="002050A8" w:rsidP="0068505E">
            <w:pPr>
              <w:pStyle w:val="Compact"/>
            </w:pPr>
            <w:r>
              <w:t>HTTP Body</w:t>
            </w:r>
          </w:p>
        </w:tc>
        <w:tc>
          <w:tcPr>
            <w:tcW w:w="4397" w:type="pct"/>
          </w:tcPr>
          <w:p w14:paraId="1C62DF36" w14:textId="77777777" w:rsidR="002050A8" w:rsidRPr="003B5061" w:rsidRDefault="002050A8" w:rsidP="0068505E">
            <w:pPr>
              <w:pStyle w:val="Compact"/>
            </w:pPr>
            <w:r>
              <w:t>N/A</w:t>
            </w:r>
          </w:p>
        </w:tc>
      </w:tr>
      <w:tr w:rsidR="002050A8" w14:paraId="0E44A28D" w14:textId="77777777" w:rsidTr="0068505E">
        <w:tc>
          <w:tcPr>
            <w:tcW w:w="603" w:type="pct"/>
          </w:tcPr>
          <w:p w14:paraId="34965744" w14:textId="77777777" w:rsidR="002050A8" w:rsidRDefault="002050A8" w:rsidP="0068505E">
            <w:pPr>
              <w:pStyle w:val="Compact"/>
            </w:pPr>
            <w:r>
              <w:t>HTTP Response (Success)</w:t>
            </w:r>
          </w:p>
        </w:tc>
        <w:tc>
          <w:tcPr>
            <w:tcW w:w="4397" w:type="pct"/>
          </w:tcPr>
          <w:p w14:paraId="069E9EF4" w14:textId="77777777" w:rsidR="002050A8" w:rsidRDefault="002050A8" w:rsidP="0068505E">
            <w:pPr>
              <w:pStyle w:val="Compact"/>
            </w:pPr>
            <w:r>
              <w:t>204 No Content</w:t>
            </w:r>
          </w:p>
        </w:tc>
      </w:tr>
      <w:tr w:rsidR="002050A8" w14:paraId="140A59B6"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7A1CBFA1" w14:textId="77777777" w:rsidR="002050A8" w:rsidRDefault="002050A8" w:rsidP="0068505E">
            <w:pPr>
              <w:pStyle w:val="Compact"/>
            </w:pPr>
            <w:r>
              <w:t>Output</w:t>
            </w:r>
          </w:p>
        </w:tc>
        <w:tc>
          <w:tcPr>
            <w:tcW w:w="4397" w:type="pct"/>
          </w:tcPr>
          <w:p w14:paraId="3BF07D79" w14:textId="77777777" w:rsidR="002050A8" w:rsidRDefault="002050A8" w:rsidP="0068505E">
            <w:pPr>
              <w:pStyle w:val="Compact"/>
            </w:pPr>
            <w:r>
              <w:t>N/A</w:t>
            </w:r>
          </w:p>
        </w:tc>
      </w:tr>
      <w:tr w:rsidR="002050A8" w14:paraId="75E50A80" w14:textId="77777777" w:rsidTr="0068505E">
        <w:trPr>
          <w:trHeight w:val="972"/>
        </w:trPr>
        <w:tc>
          <w:tcPr>
            <w:tcW w:w="603" w:type="pct"/>
          </w:tcPr>
          <w:p w14:paraId="6C204AEB" w14:textId="77777777" w:rsidR="002050A8" w:rsidRDefault="002050A8" w:rsidP="0068505E">
            <w:pPr>
              <w:pStyle w:val="Compact"/>
            </w:pPr>
            <w:r>
              <w:t>HTTP Response</w:t>
            </w:r>
          </w:p>
          <w:p w14:paraId="2DE7153B" w14:textId="77777777" w:rsidR="002050A8" w:rsidRDefault="002050A8" w:rsidP="0068505E">
            <w:pPr>
              <w:pStyle w:val="Compact"/>
            </w:pPr>
            <w:r>
              <w:t>(Error)</w:t>
            </w:r>
          </w:p>
        </w:tc>
        <w:tc>
          <w:tcPr>
            <w:tcW w:w="4397" w:type="pct"/>
          </w:tcPr>
          <w:p w14:paraId="152635A7" w14:textId="77777777" w:rsidR="002050A8" w:rsidRDefault="002050A8" w:rsidP="0068505E">
            <w:pPr>
              <w:pStyle w:val="Compact"/>
            </w:pPr>
            <w:proofErr w:type="spellStart"/>
            <w:r>
              <w:t>SessionFault</w:t>
            </w:r>
            <w:proofErr w:type="spellEnd"/>
            <w:r>
              <w:t xml:space="preserve"> (</w:t>
            </w:r>
            <w:proofErr w:type="spellStart"/>
            <w:r w:rsidR="003C5D4F">
              <w:fldChar w:fldCharType="begin"/>
            </w:r>
            <w:r w:rsidR="003C5D4F">
              <w:instrText xml:space="preserve"> HYPERLINK "http://www.openoandm.org/isbm/2.0/openapi/consumer_request_service.yml" </w:instrText>
            </w:r>
            <w:r w:rsidR="003C5D4F">
              <w:fldChar w:fldCharType="separate"/>
            </w:r>
            <w:r w:rsidRPr="00F84BD7">
              <w:rPr>
                <w:rStyle w:val="Hyperlink"/>
              </w:rPr>
              <w:t>json:SessionFault</w:t>
            </w:r>
            <w:proofErr w:type="spellEnd"/>
            <w:r w:rsidR="003C5D4F">
              <w:rPr>
                <w:rStyle w:val="Hyperlink"/>
              </w:rPr>
              <w:fldChar w:fldCharType="end"/>
            </w:r>
            <w:r>
              <w:t>) – 404 Not Found</w:t>
            </w:r>
          </w:p>
        </w:tc>
      </w:tr>
    </w:tbl>
    <w:p w14:paraId="6ED0D199" w14:textId="77777777" w:rsidR="002050A8" w:rsidRDefault="002050A8" w:rsidP="002050A8">
      <w:pPr>
        <w:pStyle w:val="Heading2"/>
      </w:pPr>
      <w:bookmarkStart w:id="753" w:name="_Ref27140804"/>
      <w:bookmarkStart w:id="754" w:name="_Toc46269785"/>
      <w:r>
        <w:t>ISBM Configuration Discovery Service</w:t>
      </w:r>
      <w:bookmarkEnd w:id="753"/>
      <w:bookmarkEnd w:id="754"/>
    </w:p>
    <w:p w14:paraId="5C05D996" w14:textId="77777777" w:rsidR="002050A8" w:rsidRDefault="002050A8" w:rsidP="002050A8">
      <w:pPr>
        <w:pStyle w:val="BodyText"/>
      </w:pPr>
      <w:r w:rsidRPr="00BA4F0F">
        <w:t>The</w:t>
      </w:r>
      <w:r>
        <w:t xml:space="preserve"> </w:t>
      </w:r>
      <w:r w:rsidRPr="00BA4F0F">
        <w:t xml:space="preserve">ISBM Configuration Discovery Service for SOAP Interface is </w:t>
      </w:r>
      <w:hyperlink r:id="rId67" w:history="1">
        <w:r w:rsidRPr="002B5565">
          <w:rPr>
            <w:rStyle w:val="Hyperlink"/>
          </w:rPr>
          <w:t>available as a WSDL description</w:t>
        </w:r>
      </w:hyperlink>
      <w:r w:rsidRPr="00BA4F0F">
        <w:t xml:space="preserve"> and for REST Interface is </w:t>
      </w:r>
      <w:hyperlink r:id="rId68" w:history="1">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14:paraId="677924D5" w14:textId="77777777" w:rsidR="002050A8" w:rsidRDefault="002050A8" w:rsidP="002050A8">
      <w:pPr>
        <w:pStyle w:val="Heading3"/>
      </w:pPr>
      <w:bookmarkStart w:id="755" w:name="_Toc46269786"/>
      <w:r>
        <w:t>Get Supported Operations</w:t>
      </w:r>
      <w:bookmarkEnd w:id="755"/>
    </w:p>
    <w:p w14:paraId="2D86FB50" w14:textId="77777777" w:rsidR="002050A8" w:rsidRDefault="002050A8" w:rsidP="002050A8">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14:paraId="194DC5F5"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2E63F02C" w14:textId="77777777" w:rsidR="002050A8" w:rsidRDefault="002050A8" w:rsidP="00D32DF2">
            <w:pPr>
              <w:pStyle w:val="Compact"/>
            </w:pPr>
            <w:r>
              <w:t>Name</w:t>
            </w:r>
          </w:p>
        </w:tc>
        <w:tc>
          <w:tcPr>
            <w:tcW w:w="0" w:type="auto"/>
          </w:tcPr>
          <w:p w14:paraId="4B01A618" w14:textId="77777777" w:rsidR="002050A8" w:rsidRDefault="002050A8" w:rsidP="00D32DF2">
            <w:pPr>
              <w:pStyle w:val="Compact"/>
            </w:pPr>
            <w:proofErr w:type="spellStart"/>
            <w:r>
              <w:t>GetSupportedOperations</w:t>
            </w:r>
            <w:proofErr w:type="spellEnd"/>
          </w:p>
        </w:tc>
      </w:tr>
      <w:tr w:rsidR="002050A8" w14:paraId="2FE49F03"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7AFF64F" w14:textId="77777777" w:rsidR="002050A8" w:rsidRDefault="002050A8" w:rsidP="00D32DF2">
            <w:pPr>
              <w:pStyle w:val="Compact"/>
            </w:pPr>
            <w:r>
              <w:t>Description</w:t>
            </w:r>
          </w:p>
        </w:tc>
        <w:tc>
          <w:tcPr>
            <w:tcW w:w="0" w:type="auto"/>
          </w:tcPr>
          <w:p w14:paraId="14891848" w14:textId="77777777" w:rsidR="002050A8" w:rsidRDefault="002050A8" w:rsidP="00D32DF2">
            <w:pPr>
              <w:pStyle w:val="Compact"/>
            </w:pPr>
            <w:r>
              <w:t>Gets information about the supported operations and features of the ISBM service provider.</w:t>
            </w:r>
          </w:p>
          <w:p w14:paraId="6A7544FD" w14:textId="77777777" w:rsidR="002050A8" w:rsidRDefault="002050A8" w:rsidP="00D32DF2">
            <w:pPr>
              <w:pStyle w:val="Compact"/>
            </w:pPr>
            <w:r>
              <w:t>The purpose of this operation is to allow an application to be configured appropriately to communicate successfully with the service provider.</w:t>
            </w:r>
          </w:p>
        </w:tc>
      </w:tr>
      <w:tr w:rsidR="002050A8" w14:paraId="36A5BCAD" w14:textId="77777777" w:rsidTr="00D32DF2">
        <w:tc>
          <w:tcPr>
            <w:tcW w:w="0" w:type="auto"/>
          </w:tcPr>
          <w:p w14:paraId="70B50EA7" w14:textId="77777777" w:rsidR="002050A8" w:rsidRDefault="002050A8" w:rsidP="00D32DF2">
            <w:pPr>
              <w:pStyle w:val="Compact"/>
            </w:pPr>
            <w:r>
              <w:t>Input</w:t>
            </w:r>
          </w:p>
        </w:tc>
        <w:tc>
          <w:tcPr>
            <w:tcW w:w="0" w:type="auto"/>
          </w:tcPr>
          <w:p w14:paraId="6D001154" w14:textId="77777777" w:rsidR="002050A8" w:rsidRDefault="002050A8" w:rsidP="00D32DF2">
            <w:pPr>
              <w:pStyle w:val="Compact"/>
              <w:spacing w:before="0" w:after="120"/>
            </w:pPr>
            <w:r>
              <w:t>N/A</w:t>
            </w:r>
          </w:p>
        </w:tc>
      </w:tr>
      <w:tr w:rsidR="002050A8" w14:paraId="288CB678"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0F4407C0" w14:textId="77777777" w:rsidR="002050A8" w:rsidRDefault="002050A8" w:rsidP="00D32DF2">
            <w:pPr>
              <w:pStyle w:val="Compact"/>
            </w:pPr>
            <w:r>
              <w:t>Behavior</w:t>
            </w:r>
          </w:p>
        </w:tc>
        <w:tc>
          <w:tcPr>
            <w:tcW w:w="0" w:type="auto"/>
          </w:tcPr>
          <w:p w14:paraId="3FEA0E7E" w14:textId="77777777" w:rsidR="002050A8" w:rsidRDefault="002050A8" w:rsidP="00D32DF2">
            <w:pPr>
              <w:pStyle w:val="Compact"/>
              <w:spacing w:before="0" w:after="120"/>
            </w:pPr>
            <w:r>
              <w:t xml:space="preserve">If the service supports content-based filtering of XML messages, </w:t>
            </w:r>
            <w:proofErr w:type="spellStart"/>
            <w:r>
              <w:t>IsXMLFilteringEnabled</w:t>
            </w:r>
            <w:proofErr w:type="spellEnd"/>
            <w:r>
              <w:t xml:space="preserve"> is set True.</w:t>
            </w:r>
          </w:p>
          <w:p w14:paraId="113AC507" w14:textId="77777777" w:rsidR="002050A8" w:rsidRDefault="002050A8" w:rsidP="00D32DF2">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14:paraId="16A55B70" w14:textId="3620EDC1" w:rsidR="002050A8" w:rsidRDefault="002050A8" w:rsidP="00D32DF2">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versions. </w:t>
            </w:r>
            <w:del w:id="756" w:author="Matt Selway" w:date="2020-07-21T19:24:00Z">
              <w:r w:rsidDel="00DB5153">
                <w:delText>With the exception</w:delText>
              </w:r>
            </w:del>
            <w:ins w:id="757" w:author="Matt Selway" w:date="2020-07-21T19:24:00Z">
              <w:r w:rsidR="00DB5153">
                <w:t xml:space="preserve">Except for </w:t>
              </w:r>
            </w:ins>
            <w:del w:id="758" w:author="Matt Selway" w:date="2020-07-21T19:24:00Z">
              <w:r w:rsidDel="00DB5153">
                <w:delText xml:space="preserve"> of </w:delText>
              </w:r>
            </w:del>
            <w:r>
              <w:t xml:space="preserve">the requirements in </w:t>
            </w:r>
            <w:del w:id="759" w:author="Matt Selway" w:date="2020-07-21T19:22:00Z">
              <w:r w:rsidDel="00DB5153">
                <w:delText xml:space="preserve">section </w:delText>
              </w:r>
            </w:del>
            <w:ins w:id="760" w:author="Matt Selway" w:date="2020-07-21T19:22:00Z">
              <w:r w:rsidR="00DB5153">
                <w:t xml:space="preserve">Section </w:t>
              </w:r>
            </w:ins>
            <w:r>
              <w:fldChar w:fldCharType="begin"/>
            </w:r>
            <w:r>
              <w:instrText xml:space="preserve"> REF _Ref30151060 \r \h </w:instrText>
            </w:r>
            <w:r>
              <w:fldChar w:fldCharType="separate"/>
            </w:r>
            <w:r w:rsidR="00106406">
              <w:t>4.4</w:t>
            </w:r>
            <w:r>
              <w:fldChar w:fldCharType="end"/>
            </w:r>
            <w:r>
              <w:t>, the list of supported languages is implementation specific.</w:t>
            </w:r>
          </w:p>
          <w:p w14:paraId="60B18C83" w14:textId="3EE7AA09" w:rsidR="002050A8" w:rsidRDefault="002050A8" w:rsidP="00D32DF2">
            <w:pPr>
              <w:pStyle w:val="Compact"/>
              <w:spacing w:after="120"/>
            </w:pPr>
            <w:r>
              <w:t xml:space="preserve">The authentication </w:t>
            </w:r>
            <w:r w:rsidR="00547CFE">
              <w:t>mechanism</w:t>
            </w:r>
            <w:r w:rsidR="00CE501A">
              <w:t>s</w:t>
            </w:r>
            <w:r w:rsidR="00547CFE">
              <w:t xml:space="preserve"> and </w:t>
            </w:r>
            <w:r>
              <w:t xml:space="preserve">token types supported by the service provider is listed in </w:t>
            </w:r>
            <w:proofErr w:type="spellStart"/>
            <w:r>
              <w:t>SupportedAuthentication</w:t>
            </w:r>
            <w:r w:rsidR="005249DD">
              <w:t>s</w:t>
            </w:r>
            <w:proofErr w:type="spellEnd"/>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w:t>
            </w:r>
            <w:r w:rsidR="00DC1805">
              <w:lastRenderedPageBreak/>
              <w:t xml:space="preserve">names provided in </w:t>
            </w:r>
            <w:proofErr w:type="spellStart"/>
            <w:r w:rsidR="00231CA4">
              <w:t>RestSupportedAuthenticationScheme</w:t>
            </w:r>
            <w:r w:rsidR="000E6238">
              <w:t>s</w:t>
            </w:r>
            <w:proofErr w:type="spellEnd"/>
            <w:r w:rsidR="00231CA4">
              <w:t xml:space="preserve"> </w:t>
            </w:r>
            <w:r w:rsidR="00EC7A7A">
              <w:t>MUST</w:t>
            </w:r>
            <w:r w:rsidR="00DC1805">
              <w:t xml:space="preserve"> match one of the scheme names registered in the </w:t>
            </w:r>
            <w:r w:rsidR="00CB51A9">
              <w:t xml:space="preserve">IANA’s </w:t>
            </w:r>
            <w:hyperlink r:id="rId69" w:history="1">
              <w:r w:rsidR="00DC1805" w:rsidRPr="00AD3C6B">
                <w:rPr>
                  <w:rStyle w:val="Hyperlink"/>
                </w:rPr>
                <w:t>HTTP Authentication Scheme Registry</w:t>
              </w:r>
            </w:hyperlink>
            <w:r w:rsidR="00DC1805">
              <w:t xml:space="preserve"> [https://www.iana.org/assignments/http-authschemes/http-authschemes.xhtml].</w:t>
            </w:r>
            <w:ins w:id="761" w:author="Matt Selway" w:date="2020-07-21T19:22:00Z">
              <w:r w:rsidR="00DB5153">
                <w:t xml:space="preserve"> </w:t>
              </w:r>
            </w:ins>
            <w:ins w:id="762" w:author="Matt Selway" w:date="2020-07-21T19:24:00Z">
              <w:r w:rsidR="00DB5153">
                <w:t>Except for</w:t>
              </w:r>
            </w:ins>
            <w:ins w:id="763" w:author="Matt Selway" w:date="2020-07-21T19:22:00Z">
              <w:r w:rsidR="00DB5153">
                <w:t xml:space="preserve"> the requirements in Section </w:t>
              </w:r>
            </w:ins>
            <w:ins w:id="764" w:author="Matt Selway" w:date="2020-07-21T19:23:00Z">
              <w:r w:rsidR="00DB5153">
                <w:fldChar w:fldCharType="begin"/>
              </w:r>
              <w:r w:rsidR="00DB5153">
                <w:instrText xml:space="preserve"> REF _Ref46251839 \r \h </w:instrText>
              </w:r>
            </w:ins>
            <w:r w:rsidR="00DB5153">
              <w:fldChar w:fldCharType="separate"/>
            </w:r>
            <w:ins w:id="765" w:author="Matt Selway" w:date="2020-07-21T19:23:00Z">
              <w:r w:rsidR="00DB5153">
                <w:t>4.2</w:t>
              </w:r>
              <w:r w:rsidR="00DB5153">
                <w:fldChar w:fldCharType="end"/>
              </w:r>
            </w:ins>
            <w:ins w:id="766" w:author="Matt Selway" w:date="2020-07-21T19:22:00Z">
              <w:r w:rsidR="00DB5153">
                <w:t>, the lis</w:t>
              </w:r>
            </w:ins>
            <w:ins w:id="767" w:author="Matt Selway" w:date="2020-07-21T19:23:00Z">
              <w:r w:rsidR="00DB5153">
                <w:t>ts of authentication mechanisms are implementation specific.</w:t>
              </w:r>
            </w:ins>
          </w:p>
          <w:p w14:paraId="1668599B" w14:textId="7587F38F" w:rsidR="002050A8" w:rsidRDefault="002050A8" w:rsidP="00D32DF2">
            <w:pPr>
              <w:pStyle w:val="Compact"/>
              <w:spacing w:before="0" w:after="120"/>
            </w:pPr>
            <w:r>
              <w:t xml:space="preserve">The security level (refer to Section </w:t>
            </w:r>
            <w:r>
              <w:fldChar w:fldCharType="begin"/>
            </w:r>
            <w:r>
              <w:instrText xml:space="preserve"> REF _Ref32324583 \r \h </w:instrText>
            </w:r>
            <w:r>
              <w:fldChar w:fldCharType="separate"/>
            </w:r>
            <w:r w:rsidR="00106406">
              <w:t>8</w:t>
            </w:r>
            <w:r>
              <w:fldChar w:fldCharType="end"/>
            </w:r>
            <w:r>
              <w:t xml:space="preserve">) to which the ISBM service provider conforms, is provided by </w:t>
            </w:r>
            <w:proofErr w:type="spellStart"/>
            <w:r>
              <w:t>SecurityLevelConformance</w:t>
            </w:r>
            <w:proofErr w:type="spellEnd"/>
            <w:r>
              <w:t>.</w:t>
            </w:r>
          </w:p>
          <w:p w14:paraId="3C4244E2" w14:textId="77777777" w:rsidR="002050A8" w:rsidRDefault="002050A8" w:rsidP="00D32DF2">
            <w:pPr>
              <w:pStyle w:val="Compact"/>
              <w:spacing w:before="0" w:after="120"/>
            </w:pPr>
            <w:r>
              <w:t xml:space="preserve">If the service supports dead lettering (posting a response to an expired request), </w:t>
            </w:r>
            <w:proofErr w:type="spellStart"/>
            <w:r>
              <w:t>IsDeadLetteringEnabled</w:t>
            </w:r>
            <w:proofErr w:type="spellEnd"/>
            <w:r>
              <w:t xml:space="preserve"> is set True.</w:t>
            </w:r>
          </w:p>
          <w:p w14:paraId="55596712" w14:textId="54C3FEB0" w:rsidR="002050A8" w:rsidRDefault="002050A8" w:rsidP="00D32DF2">
            <w:pPr>
              <w:pStyle w:val="Compact"/>
              <w:spacing w:before="0" w:after="120"/>
            </w:pPr>
            <w:r>
              <w:t>If the service permits connecting applications to create channels</w:t>
            </w:r>
            <w:ins w:id="768" w:author="Matt Selway" w:date="2020-07-21T19:33:00Z">
              <w:r w:rsidR="009365E8">
                <w:t xml:space="preserve"> with no security tokens</w:t>
              </w:r>
            </w:ins>
            <w:r>
              <w:t xml:space="preserve">, </w:t>
            </w:r>
            <w:proofErr w:type="spellStart"/>
            <w:r>
              <w:t>IsChannelCreationEnabled</w:t>
            </w:r>
            <w:proofErr w:type="spellEnd"/>
            <w:r>
              <w:t xml:space="preserve"> is set True.</w:t>
            </w:r>
          </w:p>
          <w:p w14:paraId="61D3F6A1" w14:textId="5591783C" w:rsidR="002050A8" w:rsidRDefault="002050A8" w:rsidP="00D32DF2">
            <w:pPr>
              <w:pStyle w:val="Compact"/>
              <w:spacing w:before="0" w:after="120"/>
            </w:pPr>
            <w:r>
              <w:t xml:space="preserve">If the service permits connecting applications to add security tokens to channels that </w:t>
            </w:r>
            <w:proofErr w:type="spellStart"/>
            <w:r>
              <w:t>have</w:t>
            </w:r>
            <w:del w:id="769" w:author="Matt Selway" w:date="2020-07-21T19:33:00Z">
              <w:r w:rsidDel="009365E8">
                <w:delText xml:space="preserve"> no security tokens</w:delText>
              </w:r>
            </w:del>
            <w:ins w:id="770" w:author="Matt Selway" w:date="2020-07-21T19:33:00Z">
              <w:r w:rsidR="009365E8">
                <w:t>none</w:t>
              </w:r>
            </w:ins>
            <w:proofErr w:type="spellEnd"/>
            <w:r>
              <w:t xml:space="preserve">, </w:t>
            </w:r>
            <w:proofErr w:type="spellStart"/>
            <w:r>
              <w:t>IsOpenChannelSecuringEnabled</w:t>
            </w:r>
            <w:proofErr w:type="spellEnd"/>
            <w:r>
              <w:t xml:space="preserve"> is set True.</w:t>
            </w:r>
          </w:p>
          <w:p w14:paraId="1BA95735" w14:textId="507EFF16" w:rsidR="002050A8" w:rsidRDefault="002050A8" w:rsidP="00D32DF2">
            <w:pPr>
              <w:pStyle w:val="Compact"/>
              <w:spacing w:before="0" w:after="120"/>
            </w:pPr>
            <w:r>
              <w:t xml:space="preserve">If the service requires connecting applications to reside in a whitelist, </w:t>
            </w:r>
            <w:proofErr w:type="spellStart"/>
            <w:r>
              <w:t>IsWhitelistRequired</w:t>
            </w:r>
            <w:proofErr w:type="spellEnd"/>
            <w:r>
              <w:t xml:space="preserve"> is set True.</w:t>
            </w:r>
          </w:p>
          <w:p w14:paraId="330CC3AA" w14:textId="27B6BBE9" w:rsidR="00CE4E22" w:rsidRDefault="00EB072F" w:rsidP="00D32DF2">
            <w:pPr>
              <w:pStyle w:val="Compact"/>
              <w:spacing w:before="0" w:after="120"/>
            </w:pPr>
            <w:r>
              <w:t xml:space="preserve">The expiry duration </w:t>
            </w:r>
            <w:r w:rsidR="00094302">
              <w:t>applicable to</w:t>
            </w:r>
            <w:r>
              <w:t xml:space="preserve"> </w:t>
            </w:r>
            <w:r w:rsidR="00BA535F">
              <w:t xml:space="preserve">all </w:t>
            </w:r>
            <w:r>
              <w:t>messages</w:t>
            </w:r>
            <w:r w:rsidR="00757F91">
              <w:t xml:space="preserve"> that do not have their own in</w:t>
            </w:r>
            <w:r w:rsidR="00D87EC8">
              <w:t>dividual expiry given</w:t>
            </w:r>
            <w:r w:rsidR="00EE5070">
              <w:t xml:space="preserve"> </w:t>
            </w:r>
            <w:r>
              <w:t xml:space="preserve">is provided by </w:t>
            </w:r>
            <w:proofErr w:type="spellStart"/>
            <w:r>
              <w:t>DefaultExpiryDuration</w:t>
            </w:r>
            <w:proofErr w:type="spellEnd"/>
            <w:r>
              <w:t>.</w:t>
            </w:r>
            <w:r w:rsidR="00E41E13">
              <w:t xml:space="preserve"> </w:t>
            </w:r>
            <w:r w:rsidR="00EE5070">
              <w:t xml:space="preserve">If the </w:t>
            </w:r>
            <w:proofErr w:type="spellStart"/>
            <w:r w:rsidR="00EE5070">
              <w:t>DefaultExpiryDuration</w:t>
            </w:r>
            <w:proofErr w:type="spellEnd"/>
            <w:r w:rsidR="00EE5070">
              <w:t xml:space="preserve"> is </w:t>
            </w:r>
            <w:r w:rsidR="007E731A">
              <w:t>provided</w:t>
            </w:r>
            <w:r w:rsidR="008A659F">
              <w:t>, a</w:t>
            </w:r>
            <w:r w:rsidR="00E41E13">
              <w:t xml:space="preserve">pplications should not expect </w:t>
            </w:r>
            <w:r w:rsidR="00BE0A83">
              <w:t>any message to exceed this default duration</w:t>
            </w:r>
            <w:r w:rsidR="00C11FBD">
              <w:t>.</w:t>
            </w:r>
            <w:r w:rsidR="005026B4">
              <w:t xml:space="preserve"> </w:t>
            </w:r>
            <w:r w:rsidR="00A7426F">
              <w:t>A negative, null</w:t>
            </w:r>
            <w:r w:rsidR="00FA0935">
              <w:t>,</w:t>
            </w:r>
            <w:r w:rsidR="00A7426F">
              <w:t xml:space="preserve"> or empty</w:t>
            </w:r>
            <w:r w:rsidR="008B095C">
              <w:t xml:space="preserve"> (may differ by interface type)</w:t>
            </w:r>
            <w:r w:rsidR="00A7426F">
              <w:t xml:space="preserve"> duration </w:t>
            </w:r>
            <w:r w:rsidR="0098285D">
              <w:t>is</w:t>
            </w:r>
            <w:r w:rsidR="00FA0935">
              <w:t xml:space="preserve"> no duration.</w:t>
            </w:r>
          </w:p>
          <w:p w14:paraId="4A834221" w14:textId="77777777" w:rsidR="002050A8" w:rsidRDefault="002050A8" w:rsidP="00D32DF2">
            <w:r>
              <w:t xml:space="preserve">The service returns a URL of a human readable webpage containing specific implementation details intended for developers (e.g. configuration and setup information, contact details, help documentation, </w:t>
            </w:r>
            <w:proofErr w:type="gramStart"/>
            <w:r>
              <w:t>current status</w:t>
            </w:r>
            <w:proofErr w:type="gramEnd"/>
            <w:r>
              <w:t xml:space="preserve">, etc.) in the string </w:t>
            </w:r>
            <w:proofErr w:type="spellStart"/>
            <w:r>
              <w:t>AdditionalInformationURL</w:t>
            </w:r>
            <w:proofErr w:type="spellEnd"/>
            <w:r>
              <w:t>.</w:t>
            </w:r>
          </w:p>
        </w:tc>
      </w:tr>
      <w:tr w:rsidR="002050A8" w14:paraId="60805A84" w14:textId="77777777" w:rsidTr="00D32DF2">
        <w:tc>
          <w:tcPr>
            <w:tcW w:w="0" w:type="auto"/>
          </w:tcPr>
          <w:p w14:paraId="3940E233" w14:textId="77777777" w:rsidR="002050A8" w:rsidRDefault="002050A8" w:rsidP="00D32DF2">
            <w:pPr>
              <w:pStyle w:val="Compact"/>
            </w:pPr>
            <w:r>
              <w:lastRenderedPageBreak/>
              <w:t>Output</w:t>
            </w:r>
          </w:p>
        </w:tc>
        <w:tc>
          <w:tcPr>
            <w:tcW w:w="0" w:type="auto"/>
          </w:tcPr>
          <w:p w14:paraId="093298BF" w14:textId="77777777" w:rsidR="002050A8" w:rsidRDefault="002050A8" w:rsidP="00D32DF2">
            <w:pPr>
              <w:spacing w:after="36" w:line="360" w:lineRule="auto"/>
            </w:pPr>
            <w:proofErr w:type="spellStart"/>
            <w:r>
              <w:t>SupportedOperations</w:t>
            </w:r>
            <w:proofErr w:type="spellEnd"/>
            <w:r>
              <w:t xml:space="preserve"> [1], composed of:</w:t>
            </w:r>
          </w:p>
          <w:p w14:paraId="751A7F2C" w14:textId="77777777" w:rsidR="002050A8" w:rsidRDefault="002050A8" w:rsidP="00D32DF2">
            <w:pPr>
              <w:pStyle w:val="ListParagraph"/>
              <w:numPr>
                <w:ilvl w:val="0"/>
                <w:numId w:val="3"/>
              </w:numPr>
            </w:pPr>
            <w:proofErr w:type="spellStart"/>
            <w:r>
              <w:t>IsXMLFilteringEnabled</w:t>
            </w:r>
            <w:proofErr w:type="spellEnd"/>
            <w:r>
              <w:t xml:space="preserve"> [1]</w:t>
            </w:r>
          </w:p>
          <w:p w14:paraId="148DA623" w14:textId="77777777" w:rsidR="002050A8" w:rsidRDefault="002050A8" w:rsidP="00D32DF2">
            <w:pPr>
              <w:pStyle w:val="ListParagraph"/>
              <w:numPr>
                <w:ilvl w:val="0"/>
                <w:numId w:val="3"/>
              </w:numPr>
            </w:pPr>
            <w:proofErr w:type="spellStart"/>
            <w:r>
              <w:t>IsJSONFilteringEnabled</w:t>
            </w:r>
            <w:proofErr w:type="spellEnd"/>
            <w:r>
              <w:t xml:space="preserve"> [1]</w:t>
            </w:r>
          </w:p>
          <w:p w14:paraId="192B369A" w14:textId="77777777" w:rsidR="002050A8" w:rsidRDefault="002050A8" w:rsidP="00D32DF2">
            <w:pPr>
              <w:pStyle w:val="ListParagraph"/>
              <w:numPr>
                <w:ilvl w:val="0"/>
                <w:numId w:val="3"/>
              </w:numPr>
            </w:pPr>
            <w:proofErr w:type="spellStart"/>
            <w:r>
              <w:t>SupportedContentFilteringLanguages</w:t>
            </w:r>
            <w:proofErr w:type="spellEnd"/>
            <w:r>
              <w:t xml:space="preserve"> [1]</w:t>
            </w:r>
          </w:p>
          <w:p w14:paraId="29DA7A07" w14:textId="469ADED9" w:rsidR="002050A8" w:rsidRDefault="002050A8" w:rsidP="00D32DF2">
            <w:pPr>
              <w:pStyle w:val="ListParagraph"/>
              <w:numPr>
                <w:ilvl w:val="1"/>
                <w:numId w:val="3"/>
              </w:numPr>
            </w:pPr>
            <w:proofErr w:type="spellStart"/>
            <w:r>
              <w:t>ContentFilteringLanguage</w:t>
            </w:r>
            <w:proofErr w:type="spellEnd"/>
            <w:r>
              <w:t xml:space="preserve"> [</w:t>
            </w:r>
            <w:del w:id="771" w:author="Matt Selway" w:date="2020-07-21T19:18:00Z">
              <w:r w:rsidDel="00DB5153">
                <w:delText>1</w:delText>
              </w:r>
            </w:del>
            <w:proofErr w:type="gramStart"/>
            <w:ins w:id="772" w:author="Matt Selway" w:date="2020-07-21T19:18:00Z">
              <w:r w:rsidR="00DB5153">
                <w:t>0</w:t>
              </w:r>
            </w:ins>
            <w:r>
              <w:t>..</w:t>
            </w:r>
            <w:proofErr w:type="gramEnd"/>
            <w:r>
              <w:t>*]</w:t>
            </w:r>
          </w:p>
          <w:p w14:paraId="3D882E58" w14:textId="754AC36B" w:rsidR="002050A8" w:rsidRDefault="002050A8" w:rsidP="00D32DF2">
            <w:pPr>
              <w:pStyle w:val="ListParagraph"/>
              <w:numPr>
                <w:ilvl w:val="0"/>
                <w:numId w:val="3"/>
              </w:numPr>
            </w:pPr>
            <w:proofErr w:type="spellStart"/>
            <w:r>
              <w:t>SupportedAuthentications</w:t>
            </w:r>
            <w:proofErr w:type="spellEnd"/>
            <w:r>
              <w:t xml:space="preserve"> [1]</w:t>
            </w:r>
          </w:p>
          <w:p w14:paraId="4060B18B" w14:textId="5EE38285" w:rsidR="00DC1805" w:rsidRDefault="00D32DF2" w:rsidP="00405304">
            <w:pPr>
              <w:pStyle w:val="ListParagraph"/>
              <w:numPr>
                <w:ilvl w:val="1"/>
                <w:numId w:val="3"/>
              </w:numPr>
            </w:pPr>
            <w:proofErr w:type="spellStart"/>
            <w:r>
              <w:t>Soap</w:t>
            </w:r>
            <w:r w:rsidR="00DC1805">
              <w:t>SupportedTokenSchema</w:t>
            </w:r>
            <w:proofErr w:type="spellEnd"/>
            <w:r w:rsidR="00DC1805">
              <w:t xml:space="preserve"> [</w:t>
            </w:r>
            <w:proofErr w:type="gramStart"/>
            <w:r w:rsidR="00DC1805">
              <w:t>0..</w:t>
            </w:r>
            <w:proofErr w:type="gramEnd"/>
            <w:r w:rsidR="00405304">
              <w:t>*</w:t>
            </w:r>
            <w:r w:rsidR="00DC1805">
              <w:t>]</w:t>
            </w:r>
          </w:p>
          <w:p w14:paraId="5887F989" w14:textId="62F42EF2" w:rsidR="00DC1805" w:rsidRDefault="00D32DF2" w:rsidP="00DC1805">
            <w:pPr>
              <w:pStyle w:val="ListParagraph"/>
              <w:numPr>
                <w:ilvl w:val="1"/>
                <w:numId w:val="3"/>
              </w:numPr>
            </w:pPr>
            <w:proofErr w:type="spellStart"/>
            <w:r>
              <w:t>Rest</w:t>
            </w:r>
            <w:r w:rsidR="00DC1805">
              <w:t>SupportedAuthenticationScheme</w:t>
            </w:r>
            <w:proofErr w:type="spellEnd"/>
            <w:r w:rsidR="00DC1805">
              <w:t xml:space="preserve"> [</w:t>
            </w:r>
            <w:proofErr w:type="gramStart"/>
            <w:r w:rsidR="00DC1805">
              <w:t>0..</w:t>
            </w:r>
            <w:proofErr w:type="gramEnd"/>
            <w:r w:rsidR="00405304">
              <w:t>*</w:t>
            </w:r>
            <w:r w:rsidR="00DC1805">
              <w:t>]</w:t>
            </w:r>
          </w:p>
          <w:p w14:paraId="2049096A" w14:textId="77777777" w:rsidR="002050A8" w:rsidRDefault="002050A8" w:rsidP="00D32DF2">
            <w:pPr>
              <w:pStyle w:val="Compact"/>
              <w:numPr>
                <w:ilvl w:val="0"/>
                <w:numId w:val="3"/>
              </w:numPr>
              <w:spacing w:line="360" w:lineRule="auto"/>
            </w:pPr>
            <w:proofErr w:type="spellStart"/>
            <w:r>
              <w:t>SecurityLevelConformance</w:t>
            </w:r>
            <w:proofErr w:type="spellEnd"/>
            <w:r>
              <w:t xml:space="preserve"> [1]</w:t>
            </w:r>
          </w:p>
          <w:p w14:paraId="2CFADA03" w14:textId="77777777" w:rsidR="002050A8" w:rsidRDefault="002050A8" w:rsidP="00D32DF2">
            <w:pPr>
              <w:pStyle w:val="ListParagraph"/>
              <w:numPr>
                <w:ilvl w:val="0"/>
                <w:numId w:val="3"/>
              </w:numPr>
            </w:pPr>
            <w:proofErr w:type="spellStart"/>
            <w:r>
              <w:t>IsDeadLetteringEnabled</w:t>
            </w:r>
            <w:proofErr w:type="spellEnd"/>
            <w:r>
              <w:t xml:space="preserve"> [1]</w:t>
            </w:r>
          </w:p>
          <w:p w14:paraId="2E8A68E7" w14:textId="77777777" w:rsidR="002050A8" w:rsidRDefault="002050A8" w:rsidP="00D32DF2">
            <w:pPr>
              <w:pStyle w:val="ListParagraph"/>
              <w:numPr>
                <w:ilvl w:val="0"/>
                <w:numId w:val="3"/>
              </w:numPr>
            </w:pPr>
            <w:proofErr w:type="spellStart"/>
            <w:r>
              <w:t>IsChannelCreationEnabled</w:t>
            </w:r>
            <w:proofErr w:type="spellEnd"/>
            <w:r>
              <w:t xml:space="preserve"> [1]</w:t>
            </w:r>
          </w:p>
          <w:p w14:paraId="0EE72828" w14:textId="77777777" w:rsidR="002050A8" w:rsidRDefault="002050A8" w:rsidP="00D32DF2">
            <w:pPr>
              <w:pStyle w:val="ListParagraph"/>
              <w:numPr>
                <w:ilvl w:val="0"/>
                <w:numId w:val="3"/>
              </w:numPr>
            </w:pPr>
            <w:proofErr w:type="spellStart"/>
            <w:r>
              <w:t>IsOpenChannelSecuringEnabled</w:t>
            </w:r>
            <w:proofErr w:type="spellEnd"/>
            <w:r>
              <w:t xml:space="preserve"> [1]</w:t>
            </w:r>
          </w:p>
          <w:p w14:paraId="54FC4FE3" w14:textId="7A1DDA96" w:rsidR="002050A8" w:rsidRDefault="002050A8" w:rsidP="00D32DF2">
            <w:pPr>
              <w:pStyle w:val="ListParagraph"/>
              <w:numPr>
                <w:ilvl w:val="0"/>
                <w:numId w:val="3"/>
              </w:numPr>
            </w:pPr>
            <w:proofErr w:type="spellStart"/>
            <w:r>
              <w:t>IsWhitelistRequired</w:t>
            </w:r>
            <w:proofErr w:type="spellEnd"/>
            <w:r>
              <w:t xml:space="preserve"> [1]</w:t>
            </w:r>
          </w:p>
          <w:p w14:paraId="66579D55" w14:textId="5851ADA2" w:rsidR="00CE4E22" w:rsidRDefault="00CE4E22" w:rsidP="00D32DF2">
            <w:pPr>
              <w:pStyle w:val="ListParagraph"/>
              <w:numPr>
                <w:ilvl w:val="0"/>
                <w:numId w:val="3"/>
              </w:numPr>
            </w:pPr>
            <w:proofErr w:type="spellStart"/>
            <w:r>
              <w:t>DefaultExpiryDuration</w:t>
            </w:r>
            <w:proofErr w:type="spellEnd"/>
            <w:r>
              <w:t xml:space="preserve"> [1]</w:t>
            </w:r>
          </w:p>
          <w:p w14:paraId="6E918AA2" w14:textId="77777777" w:rsidR="002050A8" w:rsidRDefault="002050A8" w:rsidP="00D32DF2">
            <w:pPr>
              <w:pStyle w:val="ListParagraph"/>
              <w:numPr>
                <w:ilvl w:val="0"/>
                <w:numId w:val="3"/>
              </w:numPr>
            </w:pPr>
            <w:proofErr w:type="spellStart"/>
            <w:r>
              <w:t>AdditionalInformationURL</w:t>
            </w:r>
            <w:proofErr w:type="spellEnd"/>
            <w:r>
              <w:t xml:space="preserve"> [1]</w:t>
            </w:r>
          </w:p>
        </w:tc>
      </w:tr>
      <w:tr w:rsidR="002050A8" w14:paraId="37BDDB6E"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371D68EC" w14:textId="77777777" w:rsidR="002050A8" w:rsidRDefault="002050A8" w:rsidP="00D32DF2">
            <w:pPr>
              <w:pStyle w:val="Compact"/>
            </w:pPr>
            <w:r>
              <w:t>Faults</w:t>
            </w:r>
          </w:p>
        </w:tc>
        <w:tc>
          <w:tcPr>
            <w:tcW w:w="0" w:type="auto"/>
          </w:tcPr>
          <w:p w14:paraId="7E4EFFF2" w14:textId="77777777" w:rsidR="002050A8" w:rsidRDefault="002050A8" w:rsidP="00D32DF2">
            <w:pPr>
              <w:pStyle w:val="Compact"/>
            </w:pPr>
            <w:r>
              <w:t>N/A</w:t>
            </w:r>
          </w:p>
        </w:tc>
      </w:tr>
    </w:tbl>
    <w:p w14:paraId="6BC93B3E" w14:textId="59195850" w:rsidR="00086A04" w:rsidRDefault="00086A04" w:rsidP="00086A04">
      <w:pPr>
        <w:pStyle w:val="Note"/>
        <w:rPr>
          <w:ins w:id="773" w:author="Matt Selway" w:date="2020-07-21T19:28:00Z"/>
        </w:rPr>
      </w:pPr>
      <w:ins w:id="774" w:author="Matt Selway" w:date="2020-07-21T19:29:00Z">
        <w:r>
          <w:t>NOTE</w:t>
        </w:r>
        <w:r>
          <w:tab/>
          <w:t xml:space="preserve">Due to the requirements of Section </w:t>
        </w:r>
      </w:ins>
      <w:ins w:id="775" w:author="Matt Selway" w:date="2020-07-21T19:30:00Z">
        <w:r>
          <w:fldChar w:fldCharType="begin"/>
        </w:r>
        <w:r>
          <w:instrText xml:space="preserve"> REF _Ref46252224 \r \h </w:instrText>
        </w:r>
      </w:ins>
      <w:r>
        <w:fldChar w:fldCharType="separate"/>
      </w:r>
      <w:ins w:id="776" w:author="Matt Selway" w:date="2020-07-21T19:30:00Z">
        <w:r>
          <w:t>4.2</w:t>
        </w:r>
        <w:r>
          <w:fldChar w:fldCharType="end"/>
        </w:r>
        <w:r>
          <w:t xml:space="preserve">, if an ISBM provider implements a specific interface type, e.g., SOAP or REST, then the respective </w:t>
        </w:r>
        <w:proofErr w:type="spellStart"/>
        <w:r>
          <w:t>SupportedAuthentication</w:t>
        </w:r>
      </w:ins>
      <w:ins w:id="777" w:author="Matt Selway" w:date="2020-07-21T19:31:00Z">
        <w:r>
          <w:t>s</w:t>
        </w:r>
        <w:proofErr w:type="spellEnd"/>
        <w:r>
          <w:t xml:space="preserve"> list will have at least 1 item.</w:t>
        </w:r>
      </w:ins>
    </w:p>
    <w:p w14:paraId="0997CFD3" w14:textId="670FFF7D" w:rsidR="002050A8" w:rsidRDefault="002050A8" w:rsidP="002050A8">
      <w:pPr>
        <w:pStyle w:val="Heading4"/>
      </w:pPr>
      <w:r>
        <w:lastRenderedPageBreak/>
        <w:t>SOAP Interface</w:t>
      </w:r>
    </w:p>
    <w:p w14:paraId="200C825C" w14:textId="77777777" w:rsidR="002050A8" w:rsidRDefault="002050A8" w:rsidP="002050A8">
      <w:pPr>
        <w:pStyle w:val="BodyText"/>
      </w:pPr>
      <w:r>
        <w:t>The Get Supported Operations general interface is mapped into SOAP 1.1/1.2 as embedded XML schemas in WSDL descriptions according to the following schema types.</w:t>
      </w:r>
    </w:p>
    <w:p w14:paraId="1AF1B973"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086A04" w14:paraId="47ECEC61" w14:textId="77777777" w:rsidTr="00086A04">
        <w:trPr>
          <w:cnfStyle w:val="100000000000" w:firstRow="1" w:lastRow="0" w:firstColumn="0" w:lastColumn="0" w:oddVBand="0" w:evenVBand="0" w:oddHBand="0" w:evenHBand="0" w:firstRowFirstColumn="0" w:firstRowLastColumn="0" w:lastRowFirstColumn="0" w:lastRowLastColumn="0"/>
          <w:ins w:id="778" w:author="Matt Selway" w:date="2020-07-21T19:27:00Z"/>
        </w:trPr>
        <w:tc>
          <w:tcPr>
            <w:tcW w:w="603" w:type="pct"/>
          </w:tcPr>
          <w:p w14:paraId="2BB13C01" w14:textId="26CFA3A9" w:rsidR="00086A04" w:rsidRPr="00151DB9" w:rsidRDefault="00086A04" w:rsidP="00D32DF2">
            <w:pPr>
              <w:pStyle w:val="Compact"/>
              <w:rPr>
                <w:ins w:id="779" w:author="Matt Selway" w:date="2020-07-21T19:27:00Z"/>
              </w:rPr>
            </w:pPr>
            <w:ins w:id="780" w:author="Matt Selway" w:date="2020-07-21T19:27:00Z">
              <w:r>
                <w:t>Name</w:t>
              </w:r>
            </w:ins>
          </w:p>
        </w:tc>
        <w:tc>
          <w:tcPr>
            <w:tcW w:w="4397" w:type="pct"/>
          </w:tcPr>
          <w:p w14:paraId="4957C9FE" w14:textId="2F19D935" w:rsidR="00086A04" w:rsidRDefault="00086A04" w:rsidP="00086A04">
            <w:pPr>
              <w:pStyle w:val="Compact"/>
              <w:rPr>
                <w:ins w:id="781" w:author="Matt Selway" w:date="2020-07-21T19:27:00Z"/>
              </w:rPr>
            </w:pPr>
            <w:proofErr w:type="spellStart"/>
            <w:ins w:id="782" w:author="Matt Selway" w:date="2020-07-21T19:27:00Z">
              <w:r>
                <w:t>GetSupportedOperations</w:t>
              </w:r>
              <w:proofErr w:type="spellEnd"/>
            </w:ins>
          </w:p>
        </w:tc>
      </w:tr>
      <w:tr w:rsidR="002050A8" w14:paraId="215DC505"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466422D4" w14:textId="77777777" w:rsidR="002050A8" w:rsidRPr="00BF5A6C" w:rsidRDefault="002050A8" w:rsidP="00D32DF2">
            <w:pPr>
              <w:pStyle w:val="Compact"/>
            </w:pPr>
            <w:r w:rsidRPr="00151DB9">
              <w:t>Input</w:t>
            </w:r>
          </w:p>
        </w:tc>
        <w:tc>
          <w:tcPr>
            <w:tcW w:w="4397" w:type="pct"/>
          </w:tcPr>
          <w:p w14:paraId="0A9905BF" w14:textId="77777777" w:rsidR="002050A8" w:rsidRPr="00957F55" w:rsidRDefault="002050A8" w:rsidP="00086A04">
            <w:pPr>
              <w:pStyle w:val="Compact"/>
              <w:rPr>
                <w:bCs/>
              </w:rPr>
            </w:pPr>
            <w:proofErr w:type="spellStart"/>
            <w:r>
              <w:t>GetSupportedOperations</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"http://www.openoandm.org/isbm/2.0/wsdl/ConfigurationDiscoveryService.wsdl" </w:instrText>
            </w:r>
            <w:r w:rsidR="003C5D4F">
              <w:fldChar w:fldCharType="separate"/>
            </w:r>
            <w:r w:rsidRPr="002B5565">
              <w:rPr>
                <w:rStyle w:val="Hyperlink"/>
                <w:bCs/>
              </w:rPr>
              <w:t>isbm:</w:t>
            </w:r>
            <w:r w:rsidRPr="002B5565">
              <w:rPr>
                <w:rStyle w:val="Hyperlink"/>
              </w:rPr>
              <w:t>GetSupportedOperations</w:t>
            </w:r>
            <w:proofErr w:type="spellEnd"/>
            <w:r w:rsidR="003C5D4F">
              <w:rPr>
                <w:rStyle w:val="Hyperlink"/>
              </w:rPr>
              <w:fldChar w:fldCharType="end"/>
            </w:r>
            <w:r w:rsidRPr="00957F55">
              <w:rPr>
                <w:bCs/>
              </w:rPr>
              <w:t>)</w:t>
            </w:r>
          </w:p>
          <w:p w14:paraId="2B7E24FD" w14:textId="77777777" w:rsidR="002050A8" w:rsidRPr="00CA4EE2" w:rsidRDefault="002050A8" w:rsidP="00D32DF2">
            <w:pPr>
              <w:pStyle w:val="ListParagraph"/>
              <w:numPr>
                <w:ilvl w:val="0"/>
                <w:numId w:val="17"/>
              </w:numPr>
              <w:rPr>
                <w:b/>
              </w:rPr>
            </w:pPr>
            <w:r>
              <w:t>No Content</w:t>
            </w:r>
          </w:p>
        </w:tc>
      </w:tr>
      <w:tr w:rsidR="002050A8" w14:paraId="6BBF0712" w14:textId="77777777" w:rsidTr="00086A04">
        <w:tc>
          <w:tcPr>
            <w:tcW w:w="603" w:type="pct"/>
          </w:tcPr>
          <w:p w14:paraId="255C12C1" w14:textId="77777777" w:rsidR="002050A8" w:rsidRDefault="002050A8" w:rsidP="00D32DF2">
            <w:pPr>
              <w:pStyle w:val="Compact"/>
            </w:pPr>
            <w:r>
              <w:t>Output</w:t>
            </w:r>
          </w:p>
        </w:tc>
        <w:tc>
          <w:tcPr>
            <w:tcW w:w="4397" w:type="pct"/>
          </w:tcPr>
          <w:p w14:paraId="584849F5" w14:textId="77777777" w:rsidR="002050A8" w:rsidRDefault="002050A8" w:rsidP="00086A04">
            <w:pPr>
              <w:pStyle w:val="Compact"/>
              <w:rPr>
                <w:bCs/>
              </w:rPr>
            </w:pPr>
            <w:proofErr w:type="spellStart"/>
            <w:r>
              <w:t>GetSupportedOperationsResponse</w:t>
            </w:r>
            <w:proofErr w:type="spellEnd"/>
            <w:r>
              <w:t xml:space="preserve"> (</w:t>
            </w:r>
            <w:proofErr w:type="spellStart"/>
            <w:r w:rsidR="003C5D4F">
              <w:fldChar w:fldCharType="begin"/>
            </w:r>
            <w:r w:rsidR="003C5D4F">
              <w:instrText xml:space="preserve"> HYPERLINK "http://www.openoandm.org/isbm/2.0/wsdl/ConfigurationDiscoveryService.wsdl" </w:instrText>
            </w:r>
            <w:r w:rsidR="003C5D4F">
              <w:fldChar w:fldCharType="separate"/>
            </w:r>
            <w:r w:rsidRPr="002B5565">
              <w:rPr>
                <w:rStyle w:val="Hyperlink"/>
              </w:rPr>
              <w:t>isbm:GetSupportedOperationsResponse</w:t>
            </w:r>
            <w:proofErr w:type="spellEnd"/>
            <w:r w:rsidR="003C5D4F">
              <w:rPr>
                <w:rStyle w:val="Hyperlink"/>
              </w:rPr>
              <w:fldChar w:fldCharType="end"/>
            </w:r>
            <w:r>
              <w:t>)</w:t>
            </w:r>
          </w:p>
          <w:p w14:paraId="684A1FA8" w14:textId="77777777" w:rsidR="002050A8" w:rsidRDefault="002050A8" w:rsidP="00086A04">
            <w:pPr>
              <w:pStyle w:val="Compact"/>
              <w:numPr>
                <w:ilvl w:val="0"/>
                <w:numId w:val="19"/>
              </w:numPr>
              <w:spacing w:line="360" w:lineRule="auto"/>
              <w:rPr>
                <w:bCs/>
              </w:rPr>
            </w:pPr>
            <w:proofErr w:type="spellStart"/>
            <w:r w:rsidRPr="00086A04">
              <w:t>SupportedOperations</w:t>
            </w:r>
            <w:proofErr w:type="spellEnd"/>
            <w:r>
              <w:rPr>
                <w:bCs/>
              </w:rPr>
              <w:t xml:space="preserve"> (</w:t>
            </w:r>
            <w:proofErr w:type="spellStart"/>
            <w:r w:rsidR="003C5D4F">
              <w:fldChar w:fldCharType="begin"/>
            </w:r>
            <w:r w:rsidR="003C5D4F">
              <w:instrText xml:space="preserve"> HYPERLINK \l "_SupportedOperations" </w:instrText>
            </w:r>
            <w:r w:rsidR="003C5D4F">
              <w:fldChar w:fldCharType="separate"/>
            </w:r>
            <w:proofErr w:type="gramStart"/>
            <w:r w:rsidRPr="002B5565">
              <w:rPr>
                <w:rStyle w:val="Hyperlink"/>
              </w:rPr>
              <w:t>isbm:SupportedOperations</w:t>
            </w:r>
            <w:proofErr w:type="spellEnd"/>
            <w:proofErr w:type="gramEnd"/>
            <w:r w:rsidR="003C5D4F">
              <w:rPr>
                <w:rStyle w:val="Hyperlink"/>
              </w:rPr>
              <w:fldChar w:fldCharType="end"/>
            </w:r>
            <w:r>
              <w:rPr>
                <w:bCs/>
              </w:rPr>
              <w:t>) [1], composed of:</w:t>
            </w:r>
          </w:p>
          <w:p w14:paraId="7EAD6032" w14:textId="77777777" w:rsidR="002050A8" w:rsidRDefault="002050A8" w:rsidP="002959E5">
            <w:pPr>
              <w:pStyle w:val="Compact"/>
              <w:numPr>
                <w:ilvl w:val="1"/>
                <w:numId w:val="19"/>
              </w:numPr>
              <w:spacing w:line="360" w:lineRule="auto"/>
            </w:pPr>
            <w:bookmarkStart w:id="783" w:name="_Hlk32396954"/>
            <w:proofErr w:type="spellStart"/>
            <w:r>
              <w:t>IsXMLFilteringEnabled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5C505B25" w14:textId="77777777" w:rsidR="002050A8" w:rsidRDefault="002050A8" w:rsidP="002959E5">
            <w:pPr>
              <w:pStyle w:val="Compact"/>
              <w:numPr>
                <w:ilvl w:val="1"/>
                <w:numId w:val="19"/>
              </w:numPr>
              <w:spacing w:line="360" w:lineRule="auto"/>
            </w:pPr>
            <w:proofErr w:type="spellStart"/>
            <w:r>
              <w:t>IsJSONFilteringEnabled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11C57362" w14:textId="77777777" w:rsidR="002050A8" w:rsidRDefault="002050A8" w:rsidP="002959E5">
            <w:pPr>
              <w:pStyle w:val="Compact"/>
              <w:numPr>
                <w:ilvl w:val="1"/>
                <w:numId w:val="19"/>
              </w:numPr>
              <w:spacing w:line="360" w:lineRule="auto"/>
            </w:pPr>
            <w:proofErr w:type="spellStart"/>
            <w:r>
              <w:t>SupportedContentFilteringLanguages</w:t>
            </w:r>
            <w:proofErr w:type="spellEnd"/>
            <w:r>
              <w:t xml:space="preserve"> (</w:t>
            </w:r>
            <w:proofErr w:type="spellStart"/>
            <w:r w:rsidR="003C5D4F">
              <w:fldChar w:fldCharType="begin"/>
            </w:r>
            <w:r w:rsidR="003C5D4F">
              <w:instrText xml:space="preserve"> HYPERLINK "http://www.openoandm.org/isbm/2.0/wsdl/ConfigurationDiscoveryService.wsdl" </w:instrText>
            </w:r>
            <w:r w:rsidR="003C5D4F">
              <w:fldChar w:fldCharType="separate"/>
            </w:r>
            <w:r w:rsidRPr="00B3225E">
              <w:rPr>
                <w:rStyle w:val="Hyperlink"/>
              </w:rPr>
              <w:t>isbm:</w:t>
            </w:r>
            <w:r>
              <w:rPr>
                <w:rStyle w:val="Hyperlink"/>
              </w:rPr>
              <w:t>Supported</w:t>
            </w:r>
            <w:r w:rsidRPr="00B3225E">
              <w:rPr>
                <w:rStyle w:val="Hyperlink"/>
              </w:rPr>
              <w:t>ContentFilteringLanguage</w:t>
            </w:r>
            <w:r w:rsidR="003C5D4F">
              <w:rPr>
                <w:rStyle w:val="Hyperlink"/>
              </w:rPr>
              <w:fldChar w:fldCharType="end"/>
            </w:r>
            <w:r>
              <w:rPr>
                <w:rStyle w:val="Hyperlink"/>
              </w:rPr>
              <w:t>s</w:t>
            </w:r>
            <w:proofErr w:type="spellEnd"/>
            <w:r>
              <w:t>) [1]</w:t>
            </w:r>
          </w:p>
          <w:p w14:paraId="5EE84161" w14:textId="2E3A2FCF" w:rsidR="002050A8" w:rsidRDefault="002050A8" w:rsidP="002959E5">
            <w:pPr>
              <w:pStyle w:val="Compact"/>
              <w:numPr>
                <w:ilvl w:val="2"/>
                <w:numId w:val="19"/>
              </w:numPr>
              <w:spacing w:line="360" w:lineRule="auto"/>
            </w:pPr>
            <w:proofErr w:type="spellStart"/>
            <w:r>
              <w:t>ContentFilteringLanguage</w:t>
            </w:r>
            <w:proofErr w:type="spellEnd"/>
            <w:r>
              <w:t xml:space="preserve"> (</w:t>
            </w:r>
            <w:proofErr w:type="spellStart"/>
            <w:r w:rsidR="003C5D4F">
              <w:fldChar w:fldCharType="begin"/>
            </w:r>
            <w:r w:rsidR="003C5D4F">
              <w:instrText xml:space="preserve"> HYPERLINK \l "_ContentFilteringLanguage" </w:instrText>
            </w:r>
            <w:r w:rsidR="003C5D4F">
              <w:fldChar w:fldCharType="separate"/>
            </w:r>
            <w:r w:rsidRPr="00B3225E">
              <w:rPr>
                <w:rStyle w:val="Hyperlink"/>
              </w:rPr>
              <w:t>isbm:ContentFilteringLanguage</w:t>
            </w:r>
            <w:proofErr w:type="spellEnd"/>
            <w:r w:rsidR="003C5D4F">
              <w:rPr>
                <w:rStyle w:val="Hyperlink"/>
              </w:rPr>
              <w:fldChar w:fldCharType="end"/>
            </w:r>
            <w:r>
              <w:t>) [</w:t>
            </w:r>
            <w:del w:id="784" w:author="Matt Selway" w:date="2020-07-21T19:25:00Z">
              <w:r w:rsidDel="00086A04">
                <w:delText>1</w:delText>
              </w:r>
            </w:del>
            <w:ins w:id="785" w:author="Matt Selway" w:date="2020-07-21T19:25:00Z">
              <w:r w:rsidR="00086A04">
                <w:t>0</w:t>
              </w:r>
            </w:ins>
            <w:r>
              <w:t>..*]</w:t>
            </w:r>
          </w:p>
          <w:p w14:paraId="0F210AB8" w14:textId="30CDFBCC" w:rsidR="002050A8" w:rsidRDefault="002050A8" w:rsidP="002959E5">
            <w:pPr>
              <w:pStyle w:val="Compact"/>
              <w:numPr>
                <w:ilvl w:val="1"/>
                <w:numId w:val="19"/>
              </w:numPr>
              <w:spacing w:line="360" w:lineRule="auto"/>
            </w:pPr>
            <w:proofErr w:type="spellStart"/>
            <w:r>
              <w:t>SupportedAuthentications</w:t>
            </w:r>
            <w:proofErr w:type="spellEnd"/>
            <w:r>
              <w:t xml:space="preserve"> [1]</w:t>
            </w:r>
          </w:p>
          <w:p w14:paraId="223CDD03" w14:textId="7DD24362" w:rsidR="00DC1805" w:rsidRDefault="008519E5" w:rsidP="002959E5">
            <w:pPr>
              <w:pStyle w:val="Compact"/>
              <w:numPr>
                <w:ilvl w:val="2"/>
                <w:numId w:val="19"/>
              </w:numPr>
              <w:spacing w:line="360" w:lineRule="auto"/>
            </w:pPr>
            <w:proofErr w:type="spellStart"/>
            <w:r w:rsidRPr="008519E5">
              <w:t>SoapSupportedTokenSchema</w:t>
            </w:r>
            <w:proofErr w:type="spellEnd"/>
            <w:r w:rsidR="00DC1805">
              <w:t xml:space="preserve"> (</w:t>
            </w:r>
            <w:proofErr w:type="spellStart"/>
            <w:r w:rsidR="003C5D4F">
              <w:fldChar w:fldCharType="begin"/>
            </w:r>
            <w:r w:rsidR="003C5D4F">
              <w:instrText xml:space="preserve"> HYPERLINK \l "_TokenSchema" </w:instrText>
            </w:r>
            <w:r w:rsidR="003C5D4F">
              <w:fldChar w:fldCharType="separate"/>
            </w:r>
            <w:proofErr w:type="gramStart"/>
            <w:r w:rsidR="00DC1805" w:rsidRPr="003B1FC6">
              <w:rPr>
                <w:rStyle w:val="Hyperlink"/>
              </w:rPr>
              <w:t>isbm:</w:t>
            </w:r>
            <w:r w:rsidRPr="003B1FC6">
              <w:rPr>
                <w:rStyle w:val="Hyperlink"/>
              </w:rPr>
              <w:t>TokenSchema</w:t>
            </w:r>
            <w:proofErr w:type="spellEnd"/>
            <w:proofErr w:type="gramEnd"/>
            <w:r w:rsidR="003C5D4F">
              <w:rPr>
                <w:rStyle w:val="Hyperlink"/>
              </w:rPr>
              <w:fldChar w:fldCharType="end"/>
            </w:r>
            <w:r w:rsidR="00DC1805">
              <w:t>) [0..</w:t>
            </w:r>
            <w:r>
              <w:t>*</w:t>
            </w:r>
            <w:r w:rsidR="00DC1805">
              <w:t>]</w:t>
            </w:r>
          </w:p>
          <w:p w14:paraId="19E40F4C" w14:textId="482BA223" w:rsidR="00DC1805" w:rsidRDefault="008519E5" w:rsidP="002959E5">
            <w:pPr>
              <w:pStyle w:val="Compact"/>
              <w:numPr>
                <w:ilvl w:val="2"/>
                <w:numId w:val="19"/>
              </w:numPr>
              <w:spacing w:line="360" w:lineRule="auto"/>
            </w:pPr>
            <w:proofErr w:type="spellStart"/>
            <w:r w:rsidRPr="008519E5">
              <w:t>RestSupportedAuthenticationScheme</w:t>
            </w:r>
            <w:proofErr w:type="spellEnd"/>
            <w:r w:rsidR="00DC1805">
              <w:t xml:space="preserve"> (</w:t>
            </w:r>
            <w:proofErr w:type="spellStart"/>
            <w:r w:rsidR="003C5D4F">
              <w:fldChar w:fldCharType="begin"/>
            </w:r>
            <w:r w:rsidR="003C5D4F">
              <w:instrText xml:space="preserve"> HYPERLINK \l "_AuthenticationScheme" </w:instrText>
            </w:r>
            <w:r w:rsidR="003C5D4F">
              <w:fldChar w:fldCharType="separate"/>
            </w:r>
            <w:proofErr w:type="gramStart"/>
            <w:r w:rsidR="00DC1805" w:rsidRPr="003B1FC6">
              <w:rPr>
                <w:rStyle w:val="Hyperlink"/>
              </w:rPr>
              <w:t>isbm:AuthenticationScheme</w:t>
            </w:r>
            <w:proofErr w:type="spellEnd"/>
            <w:proofErr w:type="gramEnd"/>
            <w:r w:rsidR="003C5D4F">
              <w:rPr>
                <w:rStyle w:val="Hyperlink"/>
              </w:rPr>
              <w:fldChar w:fldCharType="end"/>
            </w:r>
            <w:r w:rsidR="00DC1805">
              <w:t>) [0..</w:t>
            </w:r>
            <w:r>
              <w:t>*</w:t>
            </w:r>
            <w:r w:rsidR="00DC1805">
              <w:t>]</w:t>
            </w:r>
          </w:p>
          <w:p w14:paraId="5B04ECEC" w14:textId="77777777" w:rsidR="002050A8" w:rsidRDefault="002050A8" w:rsidP="002959E5">
            <w:pPr>
              <w:pStyle w:val="Compact"/>
              <w:numPr>
                <w:ilvl w:val="1"/>
                <w:numId w:val="19"/>
              </w:numPr>
              <w:spacing w:line="360" w:lineRule="auto"/>
            </w:pPr>
            <w:proofErr w:type="spellStart"/>
            <w:r>
              <w:t>SecurityLevelConformance</w:t>
            </w:r>
            <w:proofErr w:type="spellEnd"/>
            <w:r>
              <w:t xml:space="preserve"> (</w:t>
            </w:r>
            <w:proofErr w:type="spellStart"/>
            <w:r w:rsidR="003C5D4F">
              <w:fldChar w:fldCharType="begin"/>
            </w:r>
            <w:r w:rsidR="003C5D4F">
              <w:instrText xml:space="preserve"> HYPERLINK \l "_SecurityLevels" </w:instrText>
            </w:r>
            <w:r w:rsidR="003C5D4F">
              <w:fldChar w:fldCharType="separate"/>
            </w:r>
            <w:proofErr w:type="gramStart"/>
            <w:r w:rsidRPr="00117F90">
              <w:rPr>
                <w:rStyle w:val="Hyperlink"/>
              </w:rPr>
              <w:t>isbm:SecurityLevel</w:t>
            </w:r>
            <w:proofErr w:type="spellEnd"/>
            <w:proofErr w:type="gramEnd"/>
            <w:r w:rsidR="003C5D4F">
              <w:rPr>
                <w:rStyle w:val="Hyperlink"/>
              </w:rPr>
              <w:fldChar w:fldCharType="end"/>
            </w:r>
            <w:r>
              <w:t>) [1]</w:t>
            </w:r>
          </w:p>
          <w:p w14:paraId="6702106B" w14:textId="77777777" w:rsidR="002050A8" w:rsidRDefault="002050A8" w:rsidP="002959E5">
            <w:pPr>
              <w:pStyle w:val="Compact"/>
              <w:numPr>
                <w:ilvl w:val="1"/>
                <w:numId w:val="19"/>
              </w:numPr>
              <w:spacing w:line="360" w:lineRule="auto"/>
            </w:pPr>
            <w:proofErr w:type="spellStart"/>
            <w:r>
              <w:t>IsDeadLetteringEnabled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553CCE48" w14:textId="77777777" w:rsidR="002050A8" w:rsidRDefault="002050A8" w:rsidP="002959E5">
            <w:pPr>
              <w:pStyle w:val="Compact"/>
              <w:numPr>
                <w:ilvl w:val="1"/>
                <w:numId w:val="19"/>
              </w:numPr>
              <w:spacing w:line="360" w:lineRule="auto"/>
            </w:pPr>
            <w:proofErr w:type="spellStart"/>
            <w:r>
              <w:t>IsChannelCreationEnabled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18C29233" w14:textId="77777777" w:rsidR="002050A8" w:rsidRDefault="002050A8" w:rsidP="002959E5">
            <w:pPr>
              <w:pStyle w:val="Compact"/>
              <w:numPr>
                <w:ilvl w:val="1"/>
                <w:numId w:val="19"/>
              </w:numPr>
              <w:spacing w:line="360" w:lineRule="auto"/>
            </w:pPr>
            <w:proofErr w:type="spellStart"/>
            <w:r>
              <w:t>IsOpenChannelSecuringEnabled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7B6F7388" w14:textId="2657EB22" w:rsidR="002050A8" w:rsidRDefault="002050A8" w:rsidP="002959E5">
            <w:pPr>
              <w:pStyle w:val="Compact"/>
              <w:numPr>
                <w:ilvl w:val="1"/>
                <w:numId w:val="19"/>
              </w:numPr>
              <w:spacing w:line="360" w:lineRule="auto"/>
            </w:pPr>
            <w:proofErr w:type="spellStart"/>
            <w:r>
              <w:t>IsWhitelistRequired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15E445CE" w14:textId="2BA8788A" w:rsidR="00CE4E22" w:rsidRDefault="00CE4E22" w:rsidP="002959E5">
            <w:pPr>
              <w:pStyle w:val="Compact"/>
              <w:numPr>
                <w:ilvl w:val="1"/>
                <w:numId w:val="19"/>
              </w:numPr>
              <w:spacing w:line="360" w:lineRule="auto"/>
            </w:pPr>
            <w:proofErr w:type="spellStart"/>
            <w:r>
              <w:t>DefaultExpiryDuration</w:t>
            </w:r>
            <w:proofErr w:type="spellEnd"/>
            <w:r>
              <w:t xml:space="preserve"> (</w:t>
            </w:r>
            <w:proofErr w:type="spellStart"/>
            <w:r w:rsidR="003C5D4F">
              <w:fldChar w:fldCharType="begin"/>
            </w:r>
            <w:r w:rsidR="003C5D4F">
              <w:instrText xml:space="preserve"> HYPERLINK "http://www.w3.org/TR/xmlschema-2/" \l "duration" </w:instrText>
            </w:r>
            <w:r w:rsidR="003C5D4F">
              <w:fldChar w:fldCharType="separate"/>
            </w:r>
            <w:r w:rsidRPr="00CE4E22">
              <w:rPr>
                <w:rStyle w:val="Hyperlink"/>
              </w:rPr>
              <w:t>xs:duration</w:t>
            </w:r>
            <w:proofErr w:type="spellEnd"/>
            <w:r w:rsidR="003C5D4F">
              <w:rPr>
                <w:rStyle w:val="Hyperlink"/>
              </w:rPr>
              <w:fldChar w:fldCharType="end"/>
            </w:r>
            <w:r>
              <w:t>) [1]</w:t>
            </w:r>
          </w:p>
          <w:p w14:paraId="7DB033C5" w14:textId="7A85FEC1" w:rsidR="002050A8" w:rsidRPr="00957F55" w:rsidRDefault="002050A8" w:rsidP="002959E5">
            <w:pPr>
              <w:pStyle w:val="Compact"/>
              <w:numPr>
                <w:ilvl w:val="1"/>
                <w:numId w:val="19"/>
              </w:numPr>
              <w:spacing w:line="360" w:lineRule="auto"/>
            </w:pPr>
            <w:proofErr w:type="spellStart"/>
            <w:r>
              <w:t>AdditionalInformationURL</w:t>
            </w:r>
            <w:proofErr w:type="spellEnd"/>
            <w:r>
              <w:t xml:space="preserve"> (</w:t>
            </w:r>
            <w:proofErr w:type="spellStart"/>
            <w:r w:rsidR="003C5D4F">
              <w:fldChar w:fldCharType="begin"/>
            </w:r>
            <w:r w:rsidR="003C5D4F">
              <w:instrText xml:space="preserve"> HYPERLINK "http://www.w3.org/TR/xmlschema-2/" \l "string" </w:instrText>
            </w:r>
            <w:r w:rsidR="003C5D4F">
              <w:fldChar w:fldCharType="separate"/>
            </w:r>
            <w:r w:rsidRPr="002B5565">
              <w:rPr>
                <w:rStyle w:val="Hyperlink"/>
              </w:rPr>
              <w:t>xs:string</w:t>
            </w:r>
            <w:proofErr w:type="spellEnd"/>
            <w:r w:rsidR="003C5D4F">
              <w:rPr>
                <w:rStyle w:val="Hyperlink"/>
              </w:rPr>
              <w:fldChar w:fldCharType="end"/>
            </w:r>
            <w:r>
              <w:t>) [1]</w:t>
            </w:r>
            <w:bookmarkEnd w:id="783"/>
          </w:p>
        </w:tc>
      </w:tr>
      <w:tr w:rsidR="002050A8" w14:paraId="68E2DDCC"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1A7F3D25" w14:textId="77777777" w:rsidR="002050A8" w:rsidRDefault="002050A8" w:rsidP="00D32DF2">
            <w:pPr>
              <w:pStyle w:val="Compact"/>
            </w:pPr>
            <w:r>
              <w:t>Faults</w:t>
            </w:r>
          </w:p>
        </w:tc>
        <w:tc>
          <w:tcPr>
            <w:tcW w:w="4397" w:type="pct"/>
          </w:tcPr>
          <w:p w14:paraId="1E5974CF" w14:textId="77777777" w:rsidR="002050A8" w:rsidRDefault="002050A8" w:rsidP="00D32DF2">
            <w:pPr>
              <w:pStyle w:val="Compact"/>
            </w:pPr>
            <w:r>
              <w:t>N/A</w:t>
            </w:r>
          </w:p>
        </w:tc>
      </w:tr>
    </w:tbl>
    <w:p w14:paraId="6263C894" w14:textId="77777777" w:rsidR="002050A8" w:rsidRDefault="002050A8" w:rsidP="002050A8">
      <w:pPr>
        <w:pStyle w:val="Heading4"/>
      </w:pPr>
      <w:r>
        <w:t>REST Interface</w:t>
      </w:r>
    </w:p>
    <w:p w14:paraId="2912BE11" w14:textId="77777777" w:rsidR="002050A8" w:rsidRDefault="002050A8" w:rsidP="002050A8">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14:paraId="4F126605"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
      <w:tr w:rsidR="00086A04" w14:paraId="37E95E5F" w14:textId="77777777" w:rsidTr="00086A04">
        <w:trPr>
          <w:cnfStyle w:val="100000000000" w:firstRow="1" w:lastRow="0" w:firstColumn="0" w:lastColumn="0" w:oddVBand="0" w:evenVBand="0" w:oddHBand="0" w:evenHBand="0" w:firstRowFirstColumn="0" w:firstRowLastColumn="0" w:lastRowFirstColumn="0" w:lastRowLastColumn="0"/>
          <w:ins w:id="786" w:author="Matt Selway" w:date="2020-07-21T19:31:00Z"/>
        </w:trPr>
        <w:tc>
          <w:tcPr>
            <w:tcW w:w="603" w:type="pct"/>
          </w:tcPr>
          <w:p w14:paraId="3741C1DD" w14:textId="09A5D33E" w:rsidR="00086A04" w:rsidRPr="003B5061" w:rsidRDefault="00086A04" w:rsidP="00086A04">
            <w:pPr>
              <w:pStyle w:val="Compact"/>
              <w:rPr>
                <w:ins w:id="787" w:author="Matt Selway" w:date="2020-07-21T19:31:00Z"/>
              </w:rPr>
            </w:pPr>
            <w:ins w:id="788" w:author="Matt Selway" w:date="2020-07-21T19:31:00Z">
              <w:r>
                <w:t>Name</w:t>
              </w:r>
            </w:ins>
          </w:p>
        </w:tc>
        <w:tc>
          <w:tcPr>
            <w:tcW w:w="4397" w:type="pct"/>
          </w:tcPr>
          <w:p w14:paraId="70B7028A" w14:textId="3AA1B42C" w:rsidR="00086A04" w:rsidRDefault="00086A04" w:rsidP="00086A04">
            <w:pPr>
              <w:pStyle w:val="Compact"/>
              <w:rPr>
                <w:ins w:id="789" w:author="Matt Selway" w:date="2020-07-21T19:31:00Z"/>
                <w:bCs w:val="0"/>
              </w:rPr>
            </w:pPr>
            <w:proofErr w:type="spellStart"/>
            <w:ins w:id="790" w:author="Matt Selway" w:date="2020-07-21T19:32:00Z">
              <w:r>
                <w:rPr>
                  <w:bCs w:val="0"/>
                </w:rPr>
                <w:t>GetSupportedOperations</w:t>
              </w:r>
            </w:ins>
            <w:proofErr w:type="spellEnd"/>
          </w:p>
        </w:tc>
      </w:tr>
      <w:tr w:rsidR="002050A8" w14:paraId="755F6774"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0FE0B179" w14:textId="77777777" w:rsidR="002050A8" w:rsidRPr="003B5061" w:rsidRDefault="002050A8" w:rsidP="00086A04">
            <w:pPr>
              <w:pStyle w:val="Compact"/>
            </w:pPr>
            <w:r w:rsidRPr="003B5061">
              <w:t>HTTP M</w:t>
            </w:r>
            <w:r>
              <w:t>ethod</w:t>
            </w:r>
          </w:p>
        </w:tc>
        <w:tc>
          <w:tcPr>
            <w:tcW w:w="4397" w:type="pct"/>
          </w:tcPr>
          <w:p w14:paraId="3A0538C3" w14:textId="77777777" w:rsidR="002050A8" w:rsidRPr="003B5061" w:rsidRDefault="002050A8" w:rsidP="00086A04">
            <w:pPr>
              <w:pStyle w:val="Compact"/>
              <w:rPr>
                <w:bCs/>
              </w:rPr>
            </w:pPr>
            <w:r>
              <w:rPr>
                <w:bCs/>
              </w:rPr>
              <w:t>GET</w:t>
            </w:r>
          </w:p>
        </w:tc>
      </w:tr>
      <w:tr w:rsidR="002050A8" w14:paraId="33FDA827" w14:textId="77777777" w:rsidTr="00086A04">
        <w:tc>
          <w:tcPr>
            <w:tcW w:w="603" w:type="pct"/>
          </w:tcPr>
          <w:p w14:paraId="6810CC71" w14:textId="77777777" w:rsidR="002050A8" w:rsidRPr="003B5061" w:rsidRDefault="002050A8" w:rsidP="00D32DF2">
            <w:pPr>
              <w:pStyle w:val="Compact"/>
            </w:pPr>
            <w:r>
              <w:t xml:space="preserve">URL </w:t>
            </w:r>
          </w:p>
        </w:tc>
        <w:tc>
          <w:tcPr>
            <w:tcW w:w="4397" w:type="pct"/>
          </w:tcPr>
          <w:p w14:paraId="677FFC44" w14:textId="77777777" w:rsidR="002050A8" w:rsidRPr="003B5061" w:rsidRDefault="002050A8" w:rsidP="00D32DF2">
            <w:pPr>
              <w:rPr>
                <w:bCs/>
              </w:rPr>
            </w:pPr>
            <w:r>
              <w:rPr>
                <w:bCs/>
              </w:rPr>
              <w:t>/configuration/</w:t>
            </w:r>
            <w:proofErr w:type="gramStart"/>
            <w:r>
              <w:rPr>
                <w:bCs/>
              </w:rPr>
              <w:t>supported-operations</w:t>
            </w:r>
            <w:proofErr w:type="gramEnd"/>
          </w:p>
        </w:tc>
      </w:tr>
      <w:tr w:rsidR="002050A8" w14:paraId="175C63F8"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2528A5C7" w14:textId="77777777" w:rsidR="002050A8" w:rsidRPr="003B5061" w:rsidRDefault="002050A8" w:rsidP="00D32DF2">
            <w:pPr>
              <w:pStyle w:val="Compact"/>
            </w:pPr>
            <w:r>
              <w:t>HTTP Body</w:t>
            </w:r>
          </w:p>
        </w:tc>
        <w:tc>
          <w:tcPr>
            <w:tcW w:w="4397" w:type="pct"/>
          </w:tcPr>
          <w:p w14:paraId="236C9352" w14:textId="77777777" w:rsidR="002050A8" w:rsidRPr="003B5061" w:rsidRDefault="002050A8" w:rsidP="00D32DF2">
            <w:r>
              <w:t>None</w:t>
            </w:r>
          </w:p>
        </w:tc>
      </w:tr>
      <w:tr w:rsidR="002050A8" w14:paraId="402B101E" w14:textId="77777777" w:rsidTr="00086A04">
        <w:tc>
          <w:tcPr>
            <w:tcW w:w="603" w:type="pct"/>
          </w:tcPr>
          <w:p w14:paraId="4E73D6E4" w14:textId="77777777" w:rsidR="002050A8" w:rsidRDefault="002050A8" w:rsidP="00D32DF2">
            <w:pPr>
              <w:pStyle w:val="Compact"/>
            </w:pPr>
            <w:r>
              <w:lastRenderedPageBreak/>
              <w:t>HTTP Response (Success)</w:t>
            </w:r>
          </w:p>
        </w:tc>
        <w:tc>
          <w:tcPr>
            <w:tcW w:w="4397" w:type="pct"/>
          </w:tcPr>
          <w:p w14:paraId="4D07D2B4" w14:textId="77777777" w:rsidR="002050A8" w:rsidRDefault="002050A8" w:rsidP="00D32DF2">
            <w:pPr>
              <w:pStyle w:val="Compact"/>
            </w:pPr>
            <w:r>
              <w:t>200 OK</w:t>
            </w:r>
          </w:p>
        </w:tc>
      </w:tr>
      <w:tr w:rsidR="002050A8" w14:paraId="0FBFACBC" w14:textId="77777777" w:rsidTr="00086A04">
        <w:trPr>
          <w:cnfStyle w:val="000000100000" w:firstRow="0" w:lastRow="0" w:firstColumn="0" w:lastColumn="0" w:oddVBand="0" w:evenVBand="0" w:oddHBand="1" w:evenHBand="0" w:firstRowFirstColumn="0" w:firstRowLastColumn="0" w:lastRowFirstColumn="0" w:lastRowLastColumn="0"/>
        </w:trPr>
        <w:tc>
          <w:tcPr>
            <w:tcW w:w="603" w:type="pct"/>
          </w:tcPr>
          <w:p w14:paraId="4F1628BD" w14:textId="77777777" w:rsidR="002050A8" w:rsidRDefault="002050A8" w:rsidP="00D32DF2">
            <w:pPr>
              <w:pStyle w:val="Compact"/>
            </w:pPr>
            <w:r>
              <w:t>Output</w:t>
            </w:r>
          </w:p>
        </w:tc>
        <w:tc>
          <w:tcPr>
            <w:tcW w:w="4397" w:type="pct"/>
          </w:tcPr>
          <w:p w14:paraId="2025AC56" w14:textId="54A9E612" w:rsidR="002050A8" w:rsidRPr="00B3225E" w:rsidRDefault="002050A8" w:rsidP="00D32DF2">
            <w:pPr>
              <w:rPr>
                <w:bCs/>
              </w:rPr>
            </w:pPr>
            <w:proofErr w:type="spellStart"/>
            <w:r w:rsidRPr="00B3225E">
              <w:rPr>
                <w:bCs/>
              </w:rPr>
              <w:t>SupportedOperations</w:t>
            </w:r>
            <w:proofErr w:type="spellEnd"/>
            <w:r w:rsidRPr="00B3225E">
              <w:rPr>
                <w:bCs/>
              </w:rPr>
              <w:t xml:space="preserve"> (</w:t>
            </w:r>
            <w:proofErr w:type="spellStart"/>
            <w:r w:rsidR="003C5D4F">
              <w:fldChar w:fldCharType="begin"/>
            </w:r>
            <w:r w:rsidR="00B60D6B">
              <w:instrText>HYPERLINK  \l "_UsernameToken"</w:instrText>
            </w:r>
            <w:r w:rsidR="003C5D4F">
              <w:fldChar w:fldCharType="separate"/>
            </w:r>
            <w:proofErr w:type="gramStart"/>
            <w:r>
              <w:rPr>
                <w:rStyle w:val="Hyperlink"/>
              </w:rPr>
              <w:t>json</w:t>
            </w:r>
            <w:r w:rsidRPr="002B5565">
              <w:rPr>
                <w:rStyle w:val="Hyperlink"/>
              </w:rPr>
              <w:t>:SupportedOperations</w:t>
            </w:r>
            <w:proofErr w:type="spellEnd"/>
            <w:proofErr w:type="gramEnd"/>
            <w:r w:rsidR="003C5D4F">
              <w:rPr>
                <w:rStyle w:val="Hyperlink"/>
              </w:rPr>
              <w:fldChar w:fldCharType="end"/>
            </w:r>
            <w:r w:rsidRPr="00B3225E">
              <w:rPr>
                <w:bCs/>
              </w:rPr>
              <w:t>) [1], composed of:</w:t>
            </w:r>
          </w:p>
          <w:p w14:paraId="60511244" w14:textId="173C81C0" w:rsidR="002050A8" w:rsidRDefault="00036F76" w:rsidP="008A10B5">
            <w:pPr>
              <w:pStyle w:val="ListParagraph"/>
              <w:numPr>
                <w:ilvl w:val="0"/>
                <w:numId w:val="34"/>
              </w:numPr>
              <w:spacing w:after="36" w:line="360" w:lineRule="auto"/>
            </w:pPr>
            <w:ins w:id="791" w:author="Matt Selway" w:date="2020-07-21T19:35:00Z">
              <w:r>
                <w:t>“</w:t>
              </w:r>
            </w:ins>
            <w:proofErr w:type="spellStart"/>
            <w:r w:rsidR="002050A8">
              <w:t>isXMLFilteringEnabled</w:t>
            </w:r>
            <w:proofErr w:type="spellEnd"/>
            <w:ins w:id="792" w:author="Matt Selway" w:date="2020-07-21T19:35:00Z">
              <w:r>
                <w:t>”</w:t>
              </w:r>
            </w:ins>
            <w:r w:rsidR="002050A8">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2136AF4B" w14:textId="1B528F38" w:rsidR="002050A8" w:rsidRDefault="00036F76" w:rsidP="008A10B5">
            <w:pPr>
              <w:pStyle w:val="Compact"/>
              <w:numPr>
                <w:ilvl w:val="0"/>
                <w:numId w:val="34"/>
              </w:numPr>
              <w:spacing w:line="360" w:lineRule="auto"/>
            </w:pPr>
            <w:ins w:id="793" w:author="Matt Selway" w:date="2020-07-21T19:35:00Z">
              <w:r>
                <w:t>“</w:t>
              </w:r>
            </w:ins>
            <w:proofErr w:type="spellStart"/>
            <w:r w:rsidR="002050A8">
              <w:t>isJSONFilteringEnabled</w:t>
            </w:r>
            <w:proofErr w:type="spellEnd"/>
            <w:ins w:id="794" w:author="Matt Selway" w:date="2020-07-21T19:35:00Z">
              <w:r>
                <w:t>”</w:t>
              </w:r>
            </w:ins>
            <w:r w:rsidR="002050A8">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49EF9C00" w14:textId="75653BC1" w:rsidR="002050A8" w:rsidRDefault="00036F76" w:rsidP="008A10B5">
            <w:pPr>
              <w:pStyle w:val="Compact"/>
              <w:numPr>
                <w:ilvl w:val="0"/>
                <w:numId w:val="34"/>
              </w:numPr>
              <w:spacing w:line="360" w:lineRule="auto"/>
            </w:pPr>
            <w:ins w:id="795" w:author="Matt Selway" w:date="2020-07-21T19:35:00Z">
              <w:r>
                <w:t>“</w:t>
              </w:r>
            </w:ins>
            <w:proofErr w:type="spellStart"/>
            <w:r w:rsidR="002050A8">
              <w:t>supportedContentFilteringLanguages</w:t>
            </w:r>
            <w:proofErr w:type="spellEnd"/>
            <w:ins w:id="796" w:author="Matt Selway" w:date="2020-07-21T19:35:00Z">
              <w:r>
                <w:t>”</w:t>
              </w:r>
            </w:ins>
            <w:r w:rsidR="002050A8">
              <w:t xml:space="preserve"> (</w:t>
            </w:r>
            <w:proofErr w:type="spellStart"/>
            <w:r w:rsidR="003C5D4F">
              <w:fldChar w:fldCharType="begin"/>
            </w:r>
            <w:r w:rsidR="003C5D4F">
              <w:instrText xml:space="preserve"> HYPERLINK "http://www.openoandm.org/isbm/2.0/openapi/configuration_discovery_service.yml" </w:instrText>
            </w:r>
            <w:r w:rsidR="003C5D4F">
              <w:fldChar w:fldCharType="separate"/>
            </w:r>
            <w:r w:rsidR="002050A8">
              <w:rPr>
                <w:rStyle w:val="Hyperlink"/>
              </w:rPr>
              <w:t>json</w:t>
            </w:r>
            <w:r w:rsidR="002050A8" w:rsidRPr="00B3225E">
              <w:rPr>
                <w:rStyle w:val="Hyperlink"/>
              </w:rPr>
              <w:t>:</w:t>
            </w:r>
            <w:r w:rsidR="002050A8">
              <w:rPr>
                <w:rStyle w:val="Hyperlink"/>
              </w:rPr>
              <w:t>Supported</w:t>
            </w:r>
            <w:r w:rsidR="002050A8" w:rsidRPr="00B3225E">
              <w:rPr>
                <w:rStyle w:val="Hyperlink"/>
              </w:rPr>
              <w:t>ContentFilteringLanguage</w:t>
            </w:r>
            <w:r w:rsidR="003C5D4F">
              <w:rPr>
                <w:rStyle w:val="Hyperlink"/>
              </w:rPr>
              <w:fldChar w:fldCharType="end"/>
            </w:r>
            <w:r w:rsidR="002050A8">
              <w:rPr>
                <w:rStyle w:val="Hyperlink"/>
              </w:rPr>
              <w:t>s</w:t>
            </w:r>
            <w:proofErr w:type="spellEnd"/>
            <w:r w:rsidR="002050A8">
              <w:t>) [1]</w:t>
            </w:r>
          </w:p>
          <w:p w14:paraId="084077FB" w14:textId="02057E73" w:rsidR="002050A8" w:rsidRDefault="00036F76" w:rsidP="008A10B5">
            <w:pPr>
              <w:pStyle w:val="Compact"/>
              <w:numPr>
                <w:ilvl w:val="1"/>
                <w:numId w:val="34"/>
              </w:numPr>
              <w:spacing w:line="360" w:lineRule="auto"/>
            </w:pPr>
            <w:ins w:id="797" w:author="Matt Selway" w:date="2020-07-21T19:35:00Z">
              <w:r>
                <w:t>“</w:t>
              </w:r>
            </w:ins>
            <w:proofErr w:type="spellStart"/>
            <w:r w:rsidR="002050A8">
              <w:t>contentFilteringLanguages</w:t>
            </w:r>
            <w:proofErr w:type="spellEnd"/>
            <w:ins w:id="798" w:author="Matt Selway" w:date="2020-07-21T19:35:00Z">
              <w:r>
                <w:t>”</w:t>
              </w:r>
            </w:ins>
            <w:r w:rsidR="002050A8">
              <w:t xml:space="preserve"> (</w:t>
            </w:r>
            <w:proofErr w:type="spellStart"/>
            <w:r w:rsidR="003C5D4F">
              <w:fldChar w:fldCharType="begin"/>
            </w:r>
            <w:r w:rsidR="003C5D4F">
              <w:instrText xml:space="preserve"> HYPERLINK \l "_Fault" </w:instrText>
            </w:r>
            <w:r w:rsidR="003C5D4F">
              <w:fldChar w:fldCharType="separate"/>
            </w:r>
            <w:proofErr w:type="gramStart"/>
            <w:r w:rsidR="002050A8">
              <w:rPr>
                <w:rStyle w:val="Hyperlink"/>
              </w:rPr>
              <w:t>json</w:t>
            </w:r>
            <w:r w:rsidR="002050A8" w:rsidRPr="00B3225E">
              <w:rPr>
                <w:rStyle w:val="Hyperlink"/>
              </w:rPr>
              <w:t>:ContentFilteringLanguage</w:t>
            </w:r>
            <w:proofErr w:type="spellEnd"/>
            <w:proofErr w:type="gramEnd"/>
            <w:r w:rsidR="003C5D4F">
              <w:rPr>
                <w:rStyle w:val="Hyperlink"/>
              </w:rPr>
              <w:fldChar w:fldCharType="end"/>
            </w:r>
            <w:r w:rsidR="002050A8">
              <w:t>) [</w:t>
            </w:r>
            <w:del w:id="799" w:author="Matt Selway" w:date="2020-07-21T19:41:00Z">
              <w:r w:rsidR="002050A8" w:rsidDel="002959E5">
                <w:delText>1</w:delText>
              </w:r>
            </w:del>
            <w:ins w:id="800" w:author="Matt Selway" w:date="2020-07-21T19:41:00Z">
              <w:r w:rsidR="002959E5">
                <w:t>0</w:t>
              </w:r>
            </w:ins>
            <w:r w:rsidR="002050A8">
              <w:t>..*]</w:t>
            </w:r>
          </w:p>
          <w:p w14:paraId="2C4792B4" w14:textId="03BEA49B" w:rsidR="002050A8" w:rsidRDefault="00036F76" w:rsidP="008A10B5">
            <w:pPr>
              <w:pStyle w:val="Compact"/>
              <w:numPr>
                <w:ilvl w:val="0"/>
                <w:numId w:val="34"/>
              </w:numPr>
              <w:spacing w:line="360" w:lineRule="auto"/>
            </w:pPr>
            <w:bookmarkStart w:id="801" w:name="_Hlk32913197"/>
            <w:ins w:id="802" w:author="Matt Selway" w:date="2020-07-21T19:35:00Z">
              <w:r>
                <w:t>“</w:t>
              </w:r>
            </w:ins>
            <w:proofErr w:type="spellStart"/>
            <w:r w:rsidR="002050A8">
              <w:t>supportedAuthentications</w:t>
            </w:r>
            <w:proofErr w:type="spellEnd"/>
            <w:ins w:id="803" w:author="Matt Selway" w:date="2020-07-21T19:35:00Z">
              <w:r>
                <w:t>”</w:t>
              </w:r>
            </w:ins>
            <w:r w:rsidR="002050A8">
              <w:t xml:space="preserve"> [1]</w:t>
            </w:r>
          </w:p>
          <w:bookmarkEnd w:id="801"/>
          <w:p w14:paraId="2212648F" w14:textId="61783ECB" w:rsidR="008A10B5" w:rsidRDefault="00036F76" w:rsidP="008A10B5">
            <w:pPr>
              <w:pStyle w:val="Compact"/>
              <w:numPr>
                <w:ilvl w:val="1"/>
                <w:numId w:val="34"/>
              </w:numPr>
              <w:spacing w:line="360" w:lineRule="auto"/>
            </w:pPr>
            <w:ins w:id="804" w:author="Matt Selway" w:date="2020-07-21T19:35:00Z">
              <w:r>
                <w:t>“</w:t>
              </w:r>
            </w:ins>
            <w:proofErr w:type="spellStart"/>
            <w:r w:rsidR="003B1FC6">
              <w:t>s</w:t>
            </w:r>
            <w:r w:rsidR="008A10B5" w:rsidRPr="008519E5">
              <w:t>oapSupportedTokenSchema</w:t>
            </w:r>
            <w:proofErr w:type="spellEnd"/>
            <w:ins w:id="805" w:author="Matt Selway" w:date="2020-07-21T19:35:00Z">
              <w:r>
                <w:t>”</w:t>
              </w:r>
            </w:ins>
            <w:r w:rsidR="008A10B5">
              <w:t xml:space="preserve"> (</w:t>
            </w:r>
            <w:proofErr w:type="spellStart"/>
            <w:r w:rsidR="003C5D4F">
              <w:fldChar w:fldCharType="begin"/>
            </w:r>
            <w:r w:rsidR="003C5D4F">
              <w:instrText xml:space="preserve"> HYPERLINK \l "_TokenSchema_1" </w:instrText>
            </w:r>
            <w:r w:rsidR="003C5D4F">
              <w:fldChar w:fldCharType="separate"/>
            </w:r>
            <w:proofErr w:type="gramStart"/>
            <w:r w:rsidR="003B1FC6" w:rsidRPr="003B1FC6">
              <w:rPr>
                <w:rStyle w:val="Hyperlink"/>
              </w:rPr>
              <w:t>json</w:t>
            </w:r>
            <w:r w:rsidR="008A10B5" w:rsidRPr="003B1FC6">
              <w:rPr>
                <w:rStyle w:val="Hyperlink"/>
              </w:rPr>
              <w:t>:TokenSchema</w:t>
            </w:r>
            <w:proofErr w:type="spellEnd"/>
            <w:proofErr w:type="gramEnd"/>
            <w:r w:rsidR="003C5D4F">
              <w:rPr>
                <w:rStyle w:val="Hyperlink"/>
              </w:rPr>
              <w:fldChar w:fldCharType="end"/>
            </w:r>
            <w:r w:rsidR="008A10B5">
              <w:t>) [0..*]</w:t>
            </w:r>
          </w:p>
          <w:p w14:paraId="36A87520" w14:textId="12741A0C" w:rsidR="008A10B5" w:rsidRDefault="00036F76" w:rsidP="008A10B5">
            <w:pPr>
              <w:pStyle w:val="Compact"/>
              <w:numPr>
                <w:ilvl w:val="1"/>
                <w:numId w:val="34"/>
              </w:numPr>
              <w:spacing w:line="360" w:lineRule="auto"/>
            </w:pPr>
            <w:ins w:id="806" w:author="Matt Selway" w:date="2020-07-21T19:35:00Z">
              <w:r>
                <w:t>“</w:t>
              </w:r>
            </w:ins>
            <w:proofErr w:type="spellStart"/>
            <w:r w:rsidR="003B1FC6">
              <w:t>r</w:t>
            </w:r>
            <w:r w:rsidR="008A10B5" w:rsidRPr="008519E5">
              <w:t>estSupportedAuthenticationScheme</w:t>
            </w:r>
            <w:proofErr w:type="spellEnd"/>
            <w:ins w:id="807" w:author="Matt Selway" w:date="2020-07-21T19:35:00Z">
              <w:r>
                <w:t>”</w:t>
              </w:r>
            </w:ins>
            <w:r w:rsidR="008A10B5">
              <w:t xml:space="preserve"> (</w:t>
            </w:r>
            <w:proofErr w:type="spellStart"/>
            <w:r w:rsidR="003C5D4F">
              <w:fldChar w:fldCharType="begin"/>
            </w:r>
            <w:r w:rsidR="003C5D4F">
              <w:instrText xml:space="preserve"> HYPERLINK \l "_Channel" </w:instrText>
            </w:r>
            <w:r w:rsidR="003C5D4F">
              <w:fldChar w:fldCharType="separate"/>
            </w:r>
            <w:proofErr w:type="gramStart"/>
            <w:r w:rsidR="003B1FC6" w:rsidRPr="003B1FC6">
              <w:rPr>
                <w:rStyle w:val="Hyperlink"/>
              </w:rPr>
              <w:t>json</w:t>
            </w:r>
            <w:r w:rsidR="008A10B5" w:rsidRPr="003B1FC6">
              <w:rPr>
                <w:rStyle w:val="Hyperlink"/>
              </w:rPr>
              <w:t>:AuthenticationScheme</w:t>
            </w:r>
            <w:proofErr w:type="spellEnd"/>
            <w:proofErr w:type="gramEnd"/>
            <w:r w:rsidR="003C5D4F">
              <w:rPr>
                <w:rStyle w:val="Hyperlink"/>
              </w:rPr>
              <w:fldChar w:fldCharType="end"/>
            </w:r>
            <w:r w:rsidR="008A10B5">
              <w:t>) [0..*]</w:t>
            </w:r>
          </w:p>
          <w:p w14:paraId="209D675C" w14:textId="319D250E" w:rsidR="002050A8" w:rsidRDefault="00036F76" w:rsidP="008A10B5">
            <w:pPr>
              <w:pStyle w:val="Compact"/>
              <w:numPr>
                <w:ilvl w:val="0"/>
                <w:numId w:val="34"/>
              </w:numPr>
              <w:spacing w:line="360" w:lineRule="auto"/>
            </w:pPr>
            <w:ins w:id="808" w:author="Matt Selway" w:date="2020-07-21T19:35:00Z">
              <w:r>
                <w:t>“</w:t>
              </w:r>
            </w:ins>
            <w:proofErr w:type="spellStart"/>
            <w:r w:rsidR="002050A8">
              <w:t>securityLevelConformance</w:t>
            </w:r>
            <w:proofErr w:type="spellEnd"/>
            <w:ins w:id="809" w:author="Matt Selway" w:date="2020-07-21T19:35:00Z">
              <w:r>
                <w:t>”</w:t>
              </w:r>
            </w:ins>
            <w:r w:rsidR="002050A8">
              <w:t xml:space="preserve"> (</w:t>
            </w:r>
            <w:proofErr w:type="spellStart"/>
            <w:r w:rsidR="003C5D4F">
              <w:fldChar w:fldCharType="begin"/>
            </w:r>
            <w:r w:rsidR="003C5D4F">
              <w:instrText xml:space="preserve"> HYPERLINK \l "_SecurityLevels_1" </w:instrText>
            </w:r>
            <w:r w:rsidR="003C5D4F">
              <w:fldChar w:fldCharType="separate"/>
            </w:r>
            <w:proofErr w:type="gramStart"/>
            <w:r w:rsidR="002050A8" w:rsidRPr="00117F90">
              <w:rPr>
                <w:rStyle w:val="Hyperlink"/>
              </w:rPr>
              <w:t>json:SecurityLevel</w:t>
            </w:r>
            <w:proofErr w:type="spellEnd"/>
            <w:proofErr w:type="gramEnd"/>
            <w:r w:rsidR="003C5D4F">
              <w:rPr>
                <w:rStyle w:val="Hyperlink"/>
              </w:rPr>
              <w:fldChar w:fldCharType="end"/>
            </w:r>
            <w:r w:rsidR="002050A8">
              <w:t>) [1]</w:t>
            </w:r>
          </w:p>
          <w:p w14:paraId="5192EDAB" w14:textId="5CB0B9C4" w:rsidR="002050A8" w:rsidRDefault="00036F76" w:rsidP="008A10B5">
            <w:pPr>
              <w:pStyle w:val="Compact"/>
              <w:numPr>
                <w:ilvl w:val="0"/>
                <w:numId w:val="34"/>
              </w:numPr>
              <w:spacing w:line="360" w:lineRule="auto"/>
            </w:pPr>
            <w:ins w:id="810" w:author="Matt Selway" w:date="2020-07-21T19:35:00Z">
              <w:r>
                <w:t>“</w:t>
              </w:r>
            </w:ins>
            <w:proofErr w:type="spellStart"/>
            <w:r w:rsidR="002050A8">
              <w:t>isDeadLetteringEnabled</w:t>
            </w:r>
            <w:proofErr w:type="spellEnd"/>
            <w:ins w:id="811" w:author="Matt Selway" w:date="2020-07-21T19:35:00Z">
              <w:r>
                <w:t>”</w:t>
              </w:r>
            </w:ins>
            <w:r w:rsidR="002050A8">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0CB48A46" w14:textId="4BFC2E60" w:rsidR="002050A8" w:rsidRDefault="00036F76" w:rsidP="008A10B5">
            <w:pPr>
              <w:pStyle w:val="Compact"/>
              <w:numPr>
                <w:ilvl w:val="0"/>
                <w:numId w:val="34"/>
              </w:numPr>
              <w:spacing w:line="360" w:lineRule="auto"/>
            </w:pPr>
            <w:ins w:id="812" w:author="Matt Selway" w:date="2020-07-21T19:35:00Z">
              <w:r>
                <w:t>“</w:t>
              </w:r>
            </w:ins>
            <w:proofErr w:type="spellStart"/>
            <w:r w:rsidR="002050A8">
              <w:t>isChannelCreationEnabled</w:t>
            </w:r>
            <w:proofErr w:type="spellEnd"/>
            <w:ins w:id="813" w:author="Matt Selway" w:date="2020-07-21T19:35:00Z">
              <w:r>
                <w:t>”</w:t>
              </w:r>
            </w:ins>
            <w:r w:rsidR="002050A8">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0529480B" w14:textId="1B8EC1F3" w:rsidR="002050A8" w:rsidRDefault="00036F76" w:rsidP="008A10B5">
            <w:pPr>
              <w:pStyle w:val="Compact"/>
              <w:numPr>
                <w:ilvl w:val="0"/>
                <w:numId w:val="34"/>
              </w:numPr>
              <w:spacing w:line="360" w:lineRule="auto"/>
            </w:pPr>
            <w:ins w:id="814" w:author="Matt Selway" w:date="2020-07-21T19:35:00Z">
              <w:r>
                <w:t>“</w:t>
              </w:r>
            </w:ins>
            <w:proofErr w:type="spellStart"/>
            <w:r w:rsidR="002050A8">
              <w:t>isOpenChannelSecuringEnabled</w:t>
            </w:r>
            <w:proofErr w:type="spellEnd"/>
            <w:ins w:id="815" w:author="Matt Selway" w:date="2020-07-21T19:35:00Z">
              <w:r>
                <w:t>”</w:t>
              </w:r>
            </w:ins>
            <w:r w:rsidR="002050A8">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1BBD92B5" w14:textId="4F01442F" w:rsidR="002050A8" w:rsidRDefault="00036F76" w:rsidP="008A10B5">
            <w:pPr>
              <w:pStyle w:val="Compact"/>
              <w:numPr>
                <w:ilvl w:val="0"/>
                <w:numId w:val="34"/>
              </w:numPr>
              <w:spacing w:line="360" w:lineRule="auto"/>
            </w:pPr>
            <w:ins w:id="816" w:author="Matt Selway" w:date="2020-07-21T19:36:00Z">
              <w:r>
                <w:t>“</w:t>
              </w:r>
            </w:ins>
            <w:proofErr w:type="spellStart"/>
            <w:r w:rsidR="002050A8">
              <w:t>isWhitelistRequired</w:t>
            </w:r>
            <w:proofErr w:type="spellEnd"/>
            <w:ins w:id="817" w:author="Matt Selway" w:date="2020-07-21T19:36:00Z">
              <w:r>
                <w:t>”</w:t>
              </w:r>
            </w:ins>
            <w:r w:rsidR="002050A8">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1978DBB8" w14:textId="7F0B40A5" w:rsidR="00F46957" w:rsidRDefault="00036F76" w:rsidP="008A10B5">
            <w:pPr>
              <w:pStyle w:val="Compact"/>
              <w:numPr>
                <w:ilvl w:val="0"/>
                <w:numId w:val="34"/>
              </w:numPr>
              <w:spacing w:line="360" w:lineRule="auto"/>
            </w:pPr>
            <w:ins w:id="818" w:author="Matt Selway" w:date="2020-07-21T19:36:00Z">
              <w:r>
                <w:t>“</w:t>
              </w:r>
            </w:ins>
            <w:proofErr w:type="spellStart"/>
            <w:r w:rsidR="00F46957">
              <w:t>defaul</w:t>
            </w:r>
            <w:r w:rsidR="00BA535F">
              <w:t>t</w:t>
            </w:r>
            <w:r w:rsidR="00F46957">
              <w:t>ExpiryDuration</w:t>
            </w:r>
            <w:proofErr w:type="spellEnd"/>
            <w:ins w:id="819" w:author="Matt Selway" w:date="2020-07-21T19:36:00Z">
              <w:r>
                <w:t>”</w:t>
              </w:r>
            </w:ins>
            <w:r w:rsidR="00F46957">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F46957" w:rsidRPr="007825B4">
              <w:rPr>
                <w:rStyle w:val="Hyperlink"/>
              </w:rPr>
              <w:t>json:</w:t>
            </w:r>
            <w:r w:rsidR="00B20FB3">
              <w:rPr>
                <w:rStyle w:val="Hyperlink"/>
              </w:rPr>
              <w:t>string</w:t>
            </w:r>
            <w:proofErr w:type="spellEnd"/>
            <w:r w:rsidR="003C5D4F">
              <w:rPr>
                <w:rStyle w:val="Hyperlink"/>
              </w:rPr>
              <w:fldChar w:fldCharType="end"/>
            </w:r>
            <w:r w:rsidR="00F46957">
              <w:t>) [1]</w:t>
            </w:r>
          </w:p>
          <w:p w14:paraId="52B1F2E2" w14:textId="2DDADD4C" w:rsidR="002050A8" w:rsidRDefault="00036F76" w:rsidP="008A10B5">
            <w:pPr>
              <w:pStyle w:val="ListParagraph"/>
              <w:numPr>
                <w:ilvl w:val="0"/>
                <w:numId w:val="34"/>
              </w:numPr>
            </w:pPr>
            <w:ins w:id="820" w:author="Matt Selway" w:date="2020-07-21T19:36:00Z">
              <w:r>
                <w:t>“</w:t>
              </w:r>
            </w:ins>
            <w:proofErr w:type="spellStart"/>
            <w:r w:rsidR="002050A8">
              <w:t>additionalInformationURL</w:t>
            </w:r>
            <w:proofErr w:type="spellEnd"/>
            <w:ins w:id="821" w:author="Matt Selway" w:date="2020-07-21T19:36:00Z">
              <w:r>
                <w:t>”</w:t>
              </w:r>
            </w:ins>
            <w:r w:rsidR="002050A8">
              <w:t xml:space="preserve"> (</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json:string</w:t>
            </w:r>
            <w:proofErr w:type="spellEnd"/>
            <w:r w:rsidR="003C5D4F">
              <w:rPr>
                <w:rStyle w:val="Hyperlink"/>
              </w:rPr>
              <w:fldChar w:fldCharType="end"/>
            </w:r>
            <w:r w:rsidR="002050A8">
              <w:t>) [1]</w:t>
            </w:r>
          </w:p>
        </w:tc>
      </w:tr>
      <w:tr w:rsidR="002050A8" w14:paraId="1F08A097" w14:textId="77777777" w:rsidTr="00086A04">
        <w:trPr>
          <w:trHeight w:val="972"/>
        </w:trPr>
        <w:tc>
          <w:tcPr>
            <w:tcW w:w="603" w:type="pct"/>
          </w:tcPr>
          <w:p w14:paraId="47525999" w14:textId="77777777" w:rsidR="002050A8" w:rsidRDefault="002050A8" w:rsidP="00D32DF2">
            <w:pPr>
              <w:pStyle w:val="Compact"/>
            </w:pPr>
            <w:r>
              <w:t>HTTP Response</w:t>
            </w:r>
          </w:p>
          <w:p w14:paraId="3D44305A" w14:textId="77777777" w:rsidR="002050A8" w:rsidRDefault="002050A8" w:rsidP="00D32DF2">
            <w:pPr>
              <w:pStyle w:val="Compact"/>
            </w:pPr>
            <w:r>
              <w:t>(Error)</w:t>
            </w:r>
          </w:p>
        </w:tc>
        <w:tc>
          <w:tcPr>
            <w:tcW w:w="4397" w:type="pct"/>
          </w:tcPr>
          <w:p w14:paraId="7BFFCA81" w14:textId="77777777" w:rsidR="002050A8" w:rsidRDefault="002050A8" w:rsidP="00D32DF2">
            <w:r>
              <w:t>N/A</w:t>
            </w:r>
          </w:p>
        </w:tc>
      </w:tr>
    </w:tbl>
    <w:p w14:paraId="29057FB9" w14:textId="77777777" w:rsidR="002050A8" w:rsidRDefault="002050A8" w:rsidP="002050A8">
      <w:pPr>
        <w:pStyle w:val="Heading3"/>
      </w:pPr>
      <w:bookmarkStart w:id="822" w:name="_Ref32590545"/>
      <w:bookmarkStart w:id="823" w:name="_Toc46269787"/>
      <w:r>
        <w:t>Get Security Details</w:t>
      </w:r>
      <w:bookmarkEnd w:id="822"/>
      <w:bookmarkEnd w:id="823"/>
    </w:p>
    <w:p w14:paraId="53019EE4" w14:textId="77777777" w:rsidR="002050A8" w:rsidRDefault="002050A8" w:rsidP="002050A8">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14:paraId="6C365B2E" w14:textId="77777777" w:rsidTr="00D32DF2">
        <w:trPr>
          <w:cnfStyle w:val="100000000000" w:firstRow="1" w:lastRow="0" w:firstColumn="0" w:lastColumn="0" w:oddVBand="0" w:evenVBand="0" w:oddHBand="0" w:evenHBand="0" w:firstRowFirstColumn="0" w:firstRowLastColumn="0" w:lastRowFirstColumn="0" w:lastRowLastColumn="0"/>
        </w:trPr>
        <w:tc>
          <w:tcPr>
            <w:tcW w:w="0" w:type="auto"/>
          </w:tcPr>
          <w:p w14:paraId="003983FF" w14:textId="77777777" w:rsidR="002050A8" w:rsidRDefault="002050A8" w:rsidP="00D32DF2">
            <w:pPr>
              <w:pStyle w:val="Compact"/>
            </w:pPr>
            <w:r>
              <w:t>Name</w:t>
            </w:r>
          </w:p>
        </w:tc>
        <w:tc>
          <w:tcPr>
            <w:tcW w:w="0" w:type="auto"/>
          </w:tcPr>
          <w:p w14:paraId="39898815" w14:textId="77777777" w:rsidR="002050A8" w:rsidRDefault="002050A8" w:rsidP="00D32DF2">
            <w:pPr>
              <w:pStyle w:val="Compact"/>
            </w:pPr>
            <w:proofErr w:type="spellStart"/>
            <w:r>
              <w:t>GetSecurityDetails</w:t>
            </w:r>
            <w:proofErr w:type="spellEnd"/>
          </w:p>
        </w:tc>
      </w:tr>
      <w:tr w:rsidR="002050A8" w14:paraId="5E21F1BC"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7C54DBDC" w14:textId="77777777" w:rsidR="002050A8" w:rsidRDefault="002050A8" w:rsidP="00D32DF2">
            <w:pPr>
              <w:pStyle w:val="Compact"/>
            </w:pPr>
            <w:r>
              <w:t>Description</w:t>
            </w:r>
          </w:p>
        </w:tc>
        <w:tc>
          <w:tcPr>
            <w:tcW w:w="0" w:type="auto"/>
          </w:tcPr>
          <w:p w14:paraId="5E837357" w14:textId="77777777" w:rsidR="002050A8" w:rsidRDefault="002050A8" w:rsidP="00D32DF2">
            <w:pPr>
              <w:pStyle w:val="Compact"/>
            </w:pPr>
            <w:r>
              <w:t>Gets the detailed security related information of the ISBM service provider.</w:t>
            </w:r>
          </w:p>
          <w:p w14:paraId="73ECCA83" w14:textId="77777777" w:rsidR="002050A8" w:rsidRDefault="002050A8" w:rsidP="00D32DF2">
            <w:pPr>
              <w:pStyle w:val="Compact"/>
              <w:spacing w:before="0" w:after="120"/>
            </w:pPr>
            <w:r>
              <w:t xml:space="preserve">The security details are exposed only if the connecting application provides a valid </w:t>
            </w:r>
            <w:proofErr w:type="spellStart"/>
            <w:r>
              <w:t>SecurityToken</w:t>
            </w:r>
            <w:proofErr w:type="spellEnd"/>
            <w:r>
              <w:t xml:space="preserve">. Each application may be assigned a </w:t>
            </w:r>
            <w:proofErr w:type="spellStart"/>
            <w:r>
              <w:t>SecurityToken</w:t>
            </w:r>
            <w:proofErr w:type="spellEnd"/>
            <w:r>
              <w:t xml:space="preserve"> out-of-band by the service provider.</w:t>
            </w:r>
          </w:p>
        </w:tc>
      </w:tr>
      <w:tr w:rsidR="002050A8" w14:paraId="25D4397B" w14:textId="77777777" w:rsidTr="00D32DF2">
        <w:tc>
          <w:tcPr>
            <w:tcW w:w="0" w:type="auto"/>
          </w:tcPr>
          <w:p w14:paraId="574393BC" w14:textId="77777777" w:rsidR="002050A8" w:rsidRDefault="002050A8" w:rsidP="00D32DF2">
            <w:pPr>
              <w:pStyle w:val="Compact"/>
            </w:pPr>
            <w:r>
              <w:t>Input</w:t>
            </w:r>
          </w:p>
        </w:tc>
        <w:tc>
          <w:tcPr>
            <w:tcW w:w="0" w:type="auto"/>
          </w:tcPr>
          <w:p w14:paraId="5687765A" w14:textId="77777777" w:rsidR="002050A8" w:rsidRDefault="002050A8" w:rsidP="00D32DF2">
            <w:pPr>
              <w:pStyle w:val="Compact"/>
              <w:spacing w:before="0" w:after="120"/>
            </w:pPr>
            <w:proofErr w:type="spellStart"/>
            <w:r>
              <w:t>SecurityToken</w:t>
            </w:r>
            <w:proofErr w:type="spellEnd"/>
            <w:r>
              <w:t xml:space="preserve"> [1]</w:t>
            </w:r>
          </w:p>
        </w:tc>
      </w:tr>
      <w:tr w:rsidR="002050A8" w14:paraId="4E50C0D2"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9ADF4E8" w14:textId="77777777" w:rsidR="002050A8" w:rsidRDefault="002050A8" w:rsidP="00D32DF2">
            <w:pPr>
              <w:pStyle w:val="Compact"/>
            </w:pPr>
            <w:r>
              <w:t>Behavior</w:t>
            </w:r>
          </w:p>
        </w:tc>
        <w:tc>
          <w:tcPr>
            <w:tcW w:w="0" w:type="auto"/>
          </w:tcPr>
          <w:p w14:paraId="01993E3A" w14:textId="77777777" w:rsidR="002050A8" w:rsidRDefault="002050A8" w:rsidP="00D32DF2">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14:paraId="6EF4F7A8" w14:textId="77777777" w:rsidR="002050A8" w:rsidRDefault="002050A8" w:rsidP="00D32DF2">
            <w:pPr>
              <w:pStyle w:val="Compact"/>
              <w:spacing w:before="0" w:after="120"/>
            </w:pPr>
            <w:r>
              <w:t xml:space="preserve">If the service provides transport layer security (TLS), </w:t>
            </w:r>
            <w:proofErr w:type="spellStart"/>
            <w:r>
              <w:t>IsTLSEnabled</w:t>
            </w:r>
            <w:proofErr w:type="spellEnd"/>
            <w:r>
              <w:t xml:space="preserve"> is set True.</w:t>
            </w:r>
          </w:p>
          <w:p w14:paraId="46CDD7E6" w14:textId="77777777" w:rsidR="002050A8" w:rsidRDefault="002050A8" w:rsidP="00D32DF2">
            <w:pPr>
              <w:pStyle w:val="Compact"/>
              <w:spacing w:before="0" w:after="120"/>
            </w:pPr>
            <w:r>
              <w:t xml:space="preserve">If the service requires </w:t>
            </w:r>
            <w:proofErr w:type="spellStart"/>
            <w:r>
              <w:t>SecurityTokens</w:t>
            </w:r>
            <w:proofErr w:type="spellEnd"/>
            <w:r>
              <w:t xml:space="preserve"> to secure all channels, </w:t>
            </w:r>
            <w:proofErr w:type="spellStart"/>
            <w:r>
              <w:t>IsSecurityTokenRequired</w:t>
            </w:r>
            <w:proofErr w:type="spellEnd"/>
            <w:r>
              <w:t xml:space="preserve"> is set True.</w:t>
            </w:r>
          </w:p>
          <w:p w14:paraId="61E07F46" w14:textId="77777777" w:rsidR="002050A8" w:rsidRDefault="002050A8" w:rsidP="00D32DF2">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14:paraId="7C7F8FC5" w14:textId="77777777" w:rsidR="002050A8" w:rsidRDefault="002050A8" w:rsidP="00D32DF2">
            <w:pPr>
              <w:pStyle w:val="Compact"/>
              <w:spacing w:before="0" w:after="120"/>
            </w:pPr>
            <w:r>
              <w:lastRenderedPageBreak/>
              <w:t xml:space="preserve">If the service requires connecting applications to verify identity with certificates, </w:t>
            </w:r>
            <w:proofErr w:type="spellStart"/>
            <w:r>
              <w:t>IsCertificateRequired</w:t>
            </w:r>
            <w:proofErr w:type="spellEnd"/>
            <w:r>
              <w:t xml:space="preserve"> is set True.</w:t>
            </w:r>
          </w:p>
          <w:p w14:paraId="44BB759F" w14:textId="77777777" w:rsidR="002050A8" w:rsidRDefault="002050A8" w:rsidP="00D32DF2">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14:paraId="669C34BE" w14:textId="77777777" w:rsidR="002050A8" w:rsidRDefault="002050A8" w:rsidP="00D32DF2">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14:paraId="11A05104" w14:textId="77777777" w:rsidR="002050A8" w:rsidRDefault="002050A8" w:rsidP="00D32DF2">
            <w:r>
              <w:t xml:space="preserve">If the service performs end-to-end encryption of messages, </w:t>
            </w:r>
            <w:proofErr w:type="spellStart"/>
            <w:r>
              <w:t>IsEndToEndMessageEncryptionEnabled</w:t>
            </w:r>
            <w:proofErr w:type="spellEnd"/>
            <w:r>
              <w:t xml:space="preserve"> is set True.</w:t>
            </w:r>
          </w:p>
        </w:tc>
      </w:tr>
      <w:tr w:rsidR="002050A8" w14:paraId="4A8E72F6" w14:textId="77777777" w:rsidTr="00D32DF2">
        <w:tc>
          <w:tcPr>
            <w:tcW w:w="0" w:type="auto"/>
          </w:tcPr>
          <w:p w14:paraId="0B02253D" w14:textId="77777777" w:rsidR="002050A8" w:rsidRDefault="002050A8" w:rsidP="00D32DF2">
            <w:pPr>
              <w:pStyle w:val="Compact"/>
            </w:pPr>
            <w:r>
              <w:lastRenderedPageBreak/>
              <w:t>Output</w:t>
            </w:r>
          </w:p>
        </w:tc>
        <w:tc>
          <w:tcPr>
            <w:tcW w:w="0" w:type="auto"/>
          </w:tcPr>
          <w:p w14:paraId="6C5B4CAE" w14:textId="77777777" w:rsidR="002050A8" w:rsidRDefault="002050A8" w:rsidP="00D32DF2">
            <w:proofErr w:type="spellStart"/>
            <w:r>
              <w:t>SecurityDetails</w:t>
            </w:r>
            <w:proofErr w:type="spellEnd"/>
            <w:r>
              <w:t xml:space="preserve"> [1], composed of:</w:t>
            </w:r>
          </w:p>
          <w:p w14:paraId="05999FE8" w14:textId="77777777" w:rsidR="002050A8" w:rsidRDefault="002050A8" w:rsidP="00D32DF2">
            <w:pPr>
              <w:pStyle w:val="ListParagraph"/>
              <w:numPr>
                <w:ilvl w:val="0"/>
                <w:numId w:val="3"/>
              </w:numPr>
            </w:pPr>
            <w:proofErr w:type="spellStart"/>
            <w:r>
              <w:t>IsTLSEnabled</w:t>
            </w:r>
            <w:proofErr w:type="spellEnd"/>
            <w:r>
              <w:t xml:space="preserve"> [1]</w:t>
            </w:r>
          </w:p>
          <w:p w14:paraId="719841F3" w14:textId="77777777" w:rsidR="002050A8" w:rsidRDefault="002050A8" w:rsidP="00D32DF2">
            <w:pPr>
              <w:pStyle w:val="ListParagraph"/>
              <w:numPr>
                <w:ilvl w:val="0"/>
                <w:numId w:val="3"/>
              </w:numPr>
            </w:pPr>
            <w:proofErr w:type="spellStart"/>
            <w:r>
              <w:t>IsSecurityTokenRequired</w:t>
            </w:r>
            <w:proofErr w:type="spellEnd"/>
            <w:r>
              <w:t xml:space="preserve"> [1]</w:t>
            </w:r>
          </w:p>
          <w:p w14:paraId="7926E9BB" w14:textId="77777777" w:rsidR="002050A8" w:rsidRDefault="002050A8" w:rsidP="00D32DF2">
            <w:pPr>
              <w:pStyle w:val="ListParagraph"/>
              <w:numPr>
                <w:ilvl w:val="0"/>
                <w:numId w:val="3"/>
              </w:numPr>
            </w:pPr>
            <w:proofErr w:type="spellStart"/>
            <w:r>
              <w:t>IsSecurityTokenEncryptionEnabled</w:t>
            </w:r>
            <w:proofErr w:type="spellEnd"/>
            <w:r>
              <w:t xml:space="preserve"> [1]</w:t>
            </w:r>
          </w:p>
          <w:p w14:paraId="64E19ED9" w14:textId="77777777" w:rsidR="002050A8" w:rsidRDefault="002050A8" w:rsidP="00D32DF2">
            <w:pPr>
              <w:pStyle w:val="ListParagraph"/>
              <w:numPr>
                <w:ilvl w:val="0"/>
                <w:numId w:val="3"/>
              </w:numPr>
            </w:pPr>
            <w:proofErr w:type="spellStart"/>
            <w:r>
              <w:t>IsCertificateRequired</w:t>
            </w:r>
            <w:proofErr w:type="spellEnd"/>
            <w:r>
              <w:t xml:space="preserve"> [1]</w:t>
            </w:r>
          </w:p>
          <w:p w14:paraId="3E97C4AC" w14:textId="77777777" w:rsidR="002050A8" w:rsidRDefault="002050A8" w:rsidP="00D32DF2">
            <w:pPr>
              <w:pStyle w:val="ListParagraph"/>
              <w:numPr>
                <w:ilvl w:val="0"/>
                <w:numId w:val="3"/>
              </w:numPr>
            </w:pPr>
            <w:proofErr w:type="spellStart"/>
            <w:r>
              <w:t>IsRBACEnabled</w:t>
            </w:r>
            <w:proofErr w:type="spellEnd"/>
            <w:r>
              <w:t xml:space="preserve"> [1]</w:t>
            </w:r>
          </w:p>
          <w:p w14:paraId="5F60CC28" w14:textId="77777777" w:rsidR="002050A8" w:rsidRDefault="002050A8" w:rsidP="00D32DF2">
            <w:pPr>
              <w:pStyle w:val="ListParagraph"/>
              <w:numPr>
                <w:ilvl w:val="0"/>
                <w:numId w:val="3"/>
              </w:numPr>
            </w:pPr>
            <w:proofErr w:type="spellStart"/>
            <w:r>
              <w:t>IsKeyManagementServiceEnabled</w:t>
            </w:r>
            <w:proofErr w:type="spellEnd"/>
            <w:r>
              <w:t xml:space="preserve"> [1]</w:t>
            </w:r>
          </w:p>
          <w:p w14:paraId="1F84F3EC" w14:textId="77777777" w:rsidR="002050A8" w:rsidRDefault="002050A8" w:rsidP="00D32DF2">
            <w:pPr>
              <w:pStyle w:val="ListParagraph"/>
              <w:numPr>
                <w:ilvl w:val="0"/>
                <w:numId w:val="3"/>
              </w:numPr>
            </w:pPr>
            <w:proofErr w:type="spellStart"/>
            <w:r>
              <w:t>IsEndToEndMessageEncryptionEnabled</w:t>
            </w:r>
            <w:proofErr w:type="spellEnd"/>
            <w:r>
              <w:t xml:space="preserve"> [1]</w:t>
            </w:r>
          </w:p>
        </w:tc>
      </w:tr>
      <w:tr w:rsidR="002050A8" w14:paraId="55CCFD0B" w14:textId="77777777" w:rsidTr="00D32DF2">
        <w:trPr>
          <w:cnfStyle w:val="000000100000" w:firstRow="0" w:lastRow="0" w:firstColumn="0" w:lastColumn="0" w:oddVBand="0" w:evenVBand="0" w:oddHBand="1" w:evenHBand="0" w:firstRowFirstColumn="0" w:firstRowLastColumn="0" w:lastRowFirstColumn="0" w:lastRowLastColumn="0"/>
        </w:trPr>
        <w:tc>
          <w:tcPr>
            <w:tcW w:w="0" w:type="auto"/>
          </w:tcPr>
          <w:p w14:paraId="55DD131E" w14:textId="77777777" w:rsidR="002050A8" w:rsidRDefault="002050A8" w:rsidP="00D32DF2">
            <w:pPr>
              <w:pStyle w:val="Compact"/>
            </w:pPr>
            <w:r>
              <w:t>Faults</w:t>
            </w:r>
          </w:p>
        </w:tc>
        <w:tc>
          <w:tcPr>
            <w:tcW w:w="0" w:type="auto"/>
          </w:tcPr>
          <w:p w14:paraId="1D33583E" w14:textId="77777777" w:rsidR="002050A8" w:rsidRDefault="002050A8" w:rsidP="00D32DF2">
            <w:pPr>
              <w:pStyle w:val="Compact"/>
            </w:pPr>
            <w:proofErr w:type="spellStart"/>
            <w:r>
              <w:t>SecurityTokenFault</w:t>
            </w:r>
            <w:proofErr w:type="spellEnd"/>
          </w:p>
        </w:tc>
      </w:tr>
    </w:tbl>
    <w:p w14:paraId="34146384" w14:textId="77777777" w:rsidR="002050A8" w:rsidRDefault="002050A8" w:rsidP="002050A8"/>
    <w:p w14:paraId="0D3A9499" w14:textId="77777777" w:rsidR="002050A8" w:rsidRDefault="002050A8" w:rsidP="002050A8">
      <w:pPr>
        <w:pStyle w:val="Heading4"/>
      </w:pPr>
      <w:r>
        <w:t>SOAP Interface</w:t>
      </w:r>
    </w:p>
    <w:p w14:paraId="1B637CAA" w14:textId="77777777" w:rsidR="002050A8" w:rsidRDefault="002050A8" w:rsidP="002050A8">
      <w:pPr>
        <w:pStyle w:val="BodyText"/>
      </w:pPr>
      <w:r>
        <w:t>The Get Security Details general interface is mapped into SOAP 1.1/1.2 as embedded XML schemas in WSDL descriptions according to the following schema types.</w:t>
      </w:r>
    </w:p>
    <w:p w14:paraId="52B23962" w14:textId="77777777" w:rsidR="002050A8" w:rsidRPr="00BE1919" w:rsidRDefault="002050A8" w:rsidP="002050A8">
      <w:pPr>
        <w:pStyle w:val="BodyText"/>
      </w:pPr>
      <w:r>
        <w:t>The behavior of the SOAP interface MUST conform to that of the general description.</w:t>
      </w:r>
    </w:p>
    <w:tbl>
      <w:tblPr>
        <w:tblStyle w:val="ListTable2"/>
        <w:tblW w:w="5000" w:type="pct"/>
        <w:tblLook w:val="0420" w:firstRow="1" w:lastRow="0" w:firstColumn="0" w:lastColumn="0" w:noHBand="0" w:noVBand="1"/>
      </w:tblPr>
      <w:tblGrid>
        <w:gridCol w:w="1216"/>
        <w:gridCol w:w="8864"/>
      </w:tblGrid>
      <w:tr w:rsidR="00F762AB" w14:paraId="2EC8B7D6" w14:textId="77777777" w:rsidTr="0068505E">
        <w:trPr>
          <w:cnfStyle w:val="100000000000" w:firstRow="1" w:lastRow="0" w:firstColumn="0" w:lastColumn="0" w:oddVBand="0" w:evenVBand="0" w:oddHBand="0" w:evenHBand="0" w:firstRowFirstColumn="0" w:firstRowLastColumn="0" w:lastRowFirstColumn="0" w:lastRowLastColumn="0"/>
          <w:ins w:id="824" w:author="Matt Selway" w:date="2020-07-22T00:49:00Z"/>
        </w:trPr>
        <w:tc>
          <w:tcPr>
            <w:tcW w:w="603" w:type="pct"/>
          </w:tcPr>
          <w:p w14:paraId="3F384D78" w14:textId="0AB4EEFC" w:rsidR="00F762AB" w:rsidRPr="00151DB9" w:rsidRDefault="00F762AB" w:rsidP="00D32DF2">
            <w:pPr>
              <w:pStyle w:val="Compact"/>
              <w:rPr>
                <w:ins w:id="825" w:author="Matt Selway" w:date="2020-07-22T00:49:00Z"/>
              </w:rPr>
            </w:pPr>
            <w:ins w:id="826" w:author="Matt Selway" w:date="2020-07-22T00:49:00Z">
              <w:r>
                <w:t>Name</w:t>
              </w:r>
            </w:ins>
          </w:p>
        </w:tc>
        <w:tc>
          <w:tcPr>
            <w:tcW w:w="4397" w:type="pct"/>
          </w:tcPr>
          <w:p w14:paraId="6E00C66A" w14:textId="375BF306" w:rsidR="00F762AB" w:rsidRDefault="00F762AB" w:rsidP="00F762AB">
            <w:pPr>
              <w:pStyle w:val="Compact"/>
              <w:rPr>
                <w:ins w:id="827" w:author="Matt Selway" w:date="2020-07-22T00:49:00Z"/>
              </w:rPr>
            </w:pPr>
            <w:proofErr w:type="spellStart"/>
            <w:ins w:id="828" w:author="Matt Selway" w:date="2020-07-22T00:49:00Z">
              <w:r>
                <w:t>GetSecurityDetails</w:t>
              </w:r>
              <w:proofErr w:type="spellEnd"/>
            </w:ins>
          </w:p>
        </w:tc>
      </w:tr>
      <w:tr w:rsidR="002050A8" w14:paraId="4B9DDB6B"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A504436" w14:textId="77777777" w:rsidR="002050A8" w:rsidRPr="00BF5A6C" w:rsidRDefault="002050A8" w:rsidP="00D32DF2">
            <w:pPr>
              <w:pStyle w:val="Compact"/>
            </w:pPr>
            <w:r w:rsidRPr="00151DB9">
              <w:t>Input</w:t>
            </w:r>
          </w:p>
        </w:tc>
        <w:tc>
          <w:tcPr>
            <w:tcW w:w="4397" w:type="pct"/>
          </w:tcPr>
          <w:p w14:paraId="14559CC4" w14:textId="77777777" w:rsidR="002050A8" w:rsidRPr="00957F55" w:rsidRDefault="002050A8" w:rsidP="0068505E">
            <w:pPr>
              <w:pStyle w:val="Compact"/>
              <w:rPr>
                <w:bCs/>
              </w:rPr>
            </w:pPr>
            <w:proofErr w:type="spellStart"/>
            <w:r>
              <w:t>GetSecurityDetails</w:t>
            </w:r>
            <w:proofErr w:type="spellEnd"/>
            <w:r w:rsidRPr="008E449A">
              <w:t xml:space="preserve"> </w:t>
            </w:r>
            <w:r w:rsidRPr="00957F55">
              <w:rPr>
                <w:bCs/>
              </w:rPr>
              <w:t>(</w:t>
            </w:r>
            <w:proofErr w:type="spellStart"/>
            <w:r w:rsidR="003C5D4F">
              <w:fldChar w:fldCharType="begin"/>
            </w:r>
            <w:r w:rsidR="003C5D4F">
              <w:instrText xml:space="preserve"> HYPERLINK "http://www.openoandm.org/isbm/2.0/wsdl/ConfigurationDiscoveryService.wsdl" </w:instrText>
            </w:r>
            <w:r w:rsidR="003C5D4F">
              <w:fldChar w:fldCharType="separate"/>
            </w:r>
            <w:r w:rsidRPr="002B5565">
              <w:rPr>
                <w:rStyle w:val="Hyperlink"/>
                <w:bCs/>
              </w:rPr>
              <w:t>isbm:</w:t>
            </w:r>
            <w:r w:rsidRPr="002B5565">
              <w:rPr>
                <w:rStyle w:val="Hyperlink"/>
              </w:rPr>
              <w:t>GetS</w:t>
            </w:r>
            <w:r>
              <w:rPr>
                <w:rStyle w:val="Hyperlink"/>
              </w:rPr>
              <w:t>ecurityDetails</w:t>
            </w:r>
            <w:proofErr w:type="spellEnd"/>
            <w:r w:rsidR="003C5D4F">
              <w:rPr>
                <w:rStyle w:val="Hyperlink"/>
              </w:rPr>
              <w:fldChar w:fldCharType="end"/>
            </w:r>
            <w:r w:rsidRPr="00957F55">
              <w:rPr>
                <w:bCs/>
              </w:rPr>
              <w:t>)</w:t>
            </w:r>
          </w:p>
          <w:p w14:paraId="336BDA2E" w14:textId="77777777" w:rsidR="002050A8" w:rsidRPr="000D739A" w:rsidRDefault="002050A8" w:rsidP="00D32DF2">
            <w:pPr>
              <w:pStyle w:val="ListParagraph"/>
              <w:numPr>
                <w:ilvl w:val="0"/>
                <w:numId w:val="35"/>
              </w:numPr>
              <w:rPr>
                <w:b/>
              </w:rPr>
            </w:pPr>
            <w:r>
              <w:t>No Content</w:t>
            </w:r>
          </w:p>
        </w:tc>
      </w:tr>
      <w:tr w:rsidR="002050A8" w14:paraId="58B30D2C" w14:textId="77777777" w:rsidTr="0068505E">
        <w:tc>
          <w:tcPr>
            <w:tcW w:w="603" w:type="pct"/>
          </w:tcPr>
          <w:p w14:paraId="01F7875E" w14:textId="77777777" w:rsidR="002050A8" w:rsidRDefault="002050A8" w:rsidP="00D32DF2">
            <w:pPr>
              <w:pStyle w:val="Compact"/>
            </w:pPr>
            <w:r>
              <w:t>Output</w:t>
            </w:r>
          </w:p>
        </w:tc>
        <w:tc>
          <w:tcPr>
            <w:tcW w:w="4397" w:type="pct"/>
          </w:tcPr>
          <w:p w14:paraId="1010DF6B" w14:textId="77777777" w:rsidR="002050A8" w:rsidRDefault="002050A8" w:rsidP="0068505E">
            <w:pPr>
              <w:pStyle w:val="Compact"/>
              <w:rPr>
                <w:bCs/>
              </w:rPr>
            </w:pPr>
            <w:proofErr w:type="spellStart"/>
            <w:r>
              <w:t>GetSecurityDetailsResponse</w:t>
            </w:r>
            <w:proofErr w:type="spellEnd"/>
            <w:r>
              <w:t xml:space="preserve"> (</w:t>
            </w:r>
            <w:proofErr w:type="spellStart"/>
            <w:r w:rsidR="003C5D4F">
              <w:fldChar w:fldCharType="begin"/>
            </w:r>
            <w:r w:rsidR="003C5D4F">
              <w:instrText xml:space="preserve"> HYPERLINK "http://www.openoandm.org/isbm/2.0/wsdl/ConfigurationDiscoveryService.wsdl" </w:instrText>
            </w:r>
            <w:r w:rsidR="003C5D4F">
              <w:fldChar w:fldCharType="separate"/>
            </w:r>
            <w:r w:rsidRPr="002B5565">
              <w:rPr>
                <w:rStyle w:val="Hyperlink"/>
              </w:rPr>
              <w:t>isbm:GetS</w:t>
            </w:r>
            <w:r>
              <w:rPr>
                <w:rStyle w:val="Hyperlink"/>
              </w:rPr>
              <w:t>ecurityDetail</w:t>
            </w:r>
            <w:r w:rsidRPr="002B5565">
              <w:rPr>
                <w:rStyle w:val="Hyperlink"/>
              </w:rPr>
              <w:t>sResponse</w:t>
            </w:r>
            <w:proofErr w:type="spellEnd"/>
            <w:r w:rsidR="003C5D4F">
              <w:rPr>
                <w:rStyle w:val="Hyperlink"/>
              </w:rPr>
              <w:fldChar w:fldCharType="end"/>
            </w:r>
            <w:r>
              <w:t>)</w:t>
            </w:r>
          </w:p>
          <w:p w14:paraId="7257BD2C" w14:textId="77777777" w:rsidR="002050A8" w:rsidRPr="002959E5" w:rsidRDefault="002050A8" w:rsidP="002959E5">
            <w:pPr>
              <w:pStyle w:val="ListParagraph"/>
              <w:numPr>
                <w:ilvl w:val="0"/>
                <w:numId w:val="35"/>
              </w:numPr>
              <w:rPr>
                <w:bCs/>
              </w:rPr>
            </w:pPr>
            <w:proofErr w:type="spellStart"/>
            <w:r w:rsidRPr="002959E5">
              <w:rPr>
                <w:bCs/>
              </w:rPr>
              <w:t>SecurityDetails</w:t>
            </w:r>
            <w:proofErr w:type="spellEnd"/>
            <w:r w:rsidRPr="002959E5">
              <w:rPr>
                <w:bCs/>
              </w:rPr>
              <w:t xml:space="preserve"> (</w:t>
            </w:r>
            <w:proofErr w:type="spellStart"/>
            <w:r w:rsidR="003C5D4F">
              <w:fldChar w:fldCharType="begin"/>
            </w:r>
            <w:r w:rsidR="003C5D4F">
              <w:instrText xml:space="preserve"> HYPERLINK \l "_SupportedOperations" </w:instrText>
            </w:r>
            <w:r w:rsidR="003C5D4F">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3C5D4F">
              <w:rPr>
                <w:rStyle w:val="Hyperlink"/>
              </w:rPr>
              <w:fldChar w:fldCharType="end"/>
            </w:r>
            <w:r w:rsidRPr="002959E5">
              <w:rPr>
                <w:bCs/>
              </w:rPr>
              <w:t>) [1], composed of:</w:t>
            </w:r>
          </w:p>
          <w:p w14:paraId="2B0145C2" w14:textId="77777777" w:rsidR="002050A8" w:rsidRDefault="002050A8" w:rsidP="002959E5">
            <w:pPr>
              <w:pStyle w:val="Compact"/>
              <w:numPr>
                <w:ilvl w:val="1"/>
                <w:numId w:val="35"/>
              </w:numPr>
              <w:spacing w:line="360" w:lineRule="auto"/>
            </w:pPr>
            <w:bookmarkStart w:id="829" w:name="_Hlk32396547"/>
            <w:proofErr w:type="spellStart"/>
            <w:r>
              <w:t>IsTLSEnabled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6ADDF838" w14:textId="77777777" w:rsidR="002050A8" w:rsidRDefault="002050A8" w:rsidP="002959E5">
            <w:pPr>
              <w:pStyle w:val="Compact"/>
              <w:numPr>
                <w:ilvl w:val="1"/>
                <w:numId w:val="35"/>
              </w:numPr>
              <w:spacing w:line="360" w:lineRule="auto"/>
            </w:pPr>
            <w:proofErr w:type="spellStart"/>
            <w:r>
              <w:t>IsSecurityTokenRequired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608866E4" w14:textId="77777777" w:rsidR="002050A8" w:rsidRDefault="002050A8" w:rsidP="002959E5">
            <w:pPr>
              <w:pStyle w:val="Compact"/>
              <w:numPr>
                <w:ilvl w:val="1"/>
                <w:numId w:val="35"/>
              </w:numPr>
              <w:spacing w:line="360" w:lineRule="auto"/>
            </w:pPr>
            <w:proofErr w:type="spellStart"/>
            <w:r>
              <w:t>IsSecurityTokenEncryptionEnabled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6BE01E0E" w14:textId="77777777" w:rsidR="002050A8" w:rsidRDefault="002050A8" w:rsidP="002959E5">
            <w:pPr>
              <w:pStyle w:val="Compact"/>
              <w:numPr>
                <w:ilvl w:val="1"/>
                <w:numId w:val="35"/>
              </w:numPr>
              <w:spacing w:line="360" w:lineRule="auto"/>
            </w:pPr>
            <w:proofErr w:type="spellStart"/>
            <w:r>
              <w:t>IsCertificateRequired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0FEDE824" w14:textId="77777777" w:rsidR="002050A8" w:rsidRDefault="002050A8" w:rsidP="002959E5">
            <w:pPr>
              <w:pStyle w:val="Compact"/>
              <w:numPr>
                <w:ilvl w:val="1"/>
                <w:numId w:val="35"/>
              </w:numPr>
              <w:spacing w:line="360" w:lineRule="auto"/>
            </w:pPr>
            <w:proofErr w:type="spellStart"/>
            <w:r>
              <w:t>IsRBACEnabled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34EF53AB" w14:textId="77777777" w:rsidR="002050A8" w:rsidRDefault="002050A8" w:rsidP="002959E5">
            <w:pPr>
              <w:pStyle w:val="Compact"/>
              <w:numPr>
                <w:ilvl w:val="1"/>
                <w:numId w:val="35"/>
              </w:numPr>
              <w:spacing w:line="360" w:lineRule="auto"/>
            </w:pPr>
            <w:proofErr w:type="spellStart"/>
            <w:r>
              <w:t>IsKeyManagementServiceEnabled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p>
          <w:p w14:paraId="5C698F80" w14:textId="77777777" w:rsidR="002050A8" w:rsidRPr="00957F55" w:rsidRDefault="002050A8" w:rsidP="002959E5">
            <w:pPr>
              <w:pStyle w:val="ListParagraph"/>
              <w:numPr>
                <w:ilvl w:val="1"/>
                <w:numId w:val="35"/>
              </w:numPr>
            </w:pPr>
            <w:proofErr w:type="spellStart"/>
            <w:r>
              <w:t>IsEndToEndMessageEncryptionEnabled</w:t>
            </w:r>
            <w:proofErr w:type="spellEnd"/>
            <w:r>
              <w:t xml:space="preserve"> (</w:t>
            </w:r>
            <w:proofErr w:type="spellStart"/>
            <w:r w:rsidR="003C5D4F">
              <w:fldChar w:fldCharType="begin"/>
            </w:r>
            <w:r w:rsidR="003C5D4F">
              <w:instrText xml:space="preserve"> HYPERLINK "https://www.w3.org/TR/xmlschema-2/" \l "boolean" </w:instrText>
            </w:r>
            <w:r w:rsidR="003C5D4F">
              <w:fldChar w:fldCharType="separate"/>
            </w:r>
            <w:r w:rsidRPr="002B5565">
              <w:rPr>
                <w:rStyle w:val="Hyperlink"/>
              </w:rPr>
              <w:t>xs:boolean</w:t>
            </w:r>
            <w:proofErr w:type="spellEnd"/>
            <w:r w:rsidR="003C5D4F">
              <w:rPr>
                <w:rStyle w:val="Hyperlink"/>
              </w:rPr>
              <w:fldChar w:fldCharType="end"/>
            </w:r>
            <w:r>
              <w:t>) [1]</w:t>
            </w:r>
            <w:bookmarkEnd w:id="829"/>
          </w:p>
        </w:tc>
      </w:tr>
      <w:tr w:rsidR="002050A8" w14:paraId="33AFAC8F"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680D2B7F" w14:textId="77777777" w:rsidR="002050A8" w:rsidRDefault="002050A8" w:rsidP="00D32DF2">
            <w:pPr>
              <w:pStyle w:val="Compact"/>
            </w:pPr>
            <w:r>
              <w:t>Faults</w:t>
            </w:r>
          </w:p>
        </w:tc>
        <w:tc>
          <w:tcPr>
            <w:tcW w:w="4397" w:type="pct"/>
          </w:tcPr>
          <w:p w14:paraId="5C4A9129" w14:textId="77777777" w:rsidR="002050A8" w:rsidRDefault="002050A8" w:rsidP="00F762AB">
            <w:pPr>
              <w:pStyle w:val="Compact"/>
            </w:pPr>
            <w:proofErr w:type="spellStart"/>
            <w:r w:rsidRPr="0068505E">
              <w:t>Security</w:t>
            </w:r>
            <w:r w:rsidRPr="00F762AB">
              <w:t>TokenFault</w:t>
            </w:r>
            <w:proofErr w:type="spellEnd"/>
            <w:r>
              <w:t xml:space="preserve"> (</w:t>
            </w:r>
            <w:proofErr w:type="spellStart"/>
            <w:r w:rsidR="003C5D4F">
              <w:fldChar w:fldCharType="begin"/>
            </w:r>
            <w:r w:rsidR="003C5D4F">
              <w:instrText xml:space="preserve"> HYPERLINK "http://www.openoandm.org/isbm/2.0/wsdl/ConfigurationDiscoveryService.wsdl" </w:instrText>
            </w:r>
            <w:r w:rsidR="003C5D4F">
              <w:fldChar w:fldCharType="separate"/>
            </w:r>
            <w:r w:rsidRPr="009C6E41">
              <w:rPr>
                <w:rStyle w:val="Hyperlink"/>
              </w:rPr>
              <w:t>isbm:SecurityTokenFault</w:t>
            </w:r>
            <w:proofErr w:type="spellEnd"/>
            <w:r w:rsidR="003C5D4F">
              <w:rPr>
                <w:rStyle w:val="Hyperlink"/>
              </w:rPr>
              <w:fldChar w:fldCharType="end"/>
            </w:r>
            <w:r>
              <w:t>)</w:t>
            </w:r>
          </w:p>
        </w:tc>
      </w:tr>
    </w:tbl>
    <w:p w14:paraId="757BBB8B" w14:textId="02FF8E18" w:rsidR="002050A8" w:rsidRDefault="002050A8" w:rsidP="002050A8">
      <w:pPr>
        <w:pStyle w:val="Note"/>
      </w:pPr>
      <w:r>
        <w:lastRenderedPageBreak/>
        <w:t>NOTE</w:t>
      </w:r>
      <w:r>
        <w:tab/>
        <w:t>T</w:t>
      </w:r>
      <w:r w:rsidRPr="00F23FF2">
        <w:t xml:space="preserve">he </w:t>
      </w:r>
      <w:proofErr w:type="spellStart"/>
      <w:r w:rsidRPr="00F23FF2">
        <w:t>SecurityToken</w:t>
      </w:r>
      <w:proofErr w:type="spellEnd"/>
      <w:r w:rsidRPr="00F23FF2">
        <w:t xml:space="preserve"> </w:t>
      </w:r>
      <w:r>
        <w:t xml:space="preserve">required by the Input of the general interface (Section </w:t>
      </w:r>
      <w:r>
        <w:fldChar w:fldCharType="begin"/>
      </w:r>
      <w:r>
        <w:instrText xml:space="preserve"> REF _Ref32590545 \r \h </w:instrText>
      </w:r>
      <w:r>
        <w:fldChar w:fldCharType="separate"/>
      </w:r>
      <w:r w:rsidR="00106406">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proofErr w:type="spellStart"/>
      <w:r>
        <w:t>GetSecurityDetails</w:t>
      </w:r>
      <w:proofErr w:type="spellEnd"/>
      <w:r>
        <w:t xml:space="preserve"> </w:t>
      </w:r>
      <w:r w:rsidRPr="00F23FF2">
        <w:t>body</w:t>
      </w:r>
      <w:r>
        <w:t xml:space="preserve"> of the SOAP interface</w:t>
      </w:r>
      <w:r w:rsidRPr="00F23FF2">
        <w:t>.</w:t>
      </w:r>
    </w:p>
    <w:p w14:paraId="26D6BC48" w14:textId="77777777" w:rsidR="002050A8" w:rsidRDefault="002050A8" w:rsidP="002050A8">
      <w:pPr>
        <w:pStyle w:val="Heading4"/>
      </w:pPr>
      <w:r>
        <w:t>REST Interface</w:t>
      </w:r>
    </w:p>
    <w:p w14:paraId="1701E881" w14:textId="77777777" w:rsidR="002050A8" w:rsidRDefault="002050A8" w:rsidP="002050A8">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14:paraId="3F41683E" w14:textId="77777777" w:rsidR="002050A8" w:rsidRDefault="002050A8" w:rsidP="002050A8">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20" w:firstRow="1" w:lastRow="0" w:firstColumn="0" w:lastColumn="0" w:noHBand="0" w:noVBand="1"/>
      </w:tblPr>
      <w:tblGrid>
        <w:gridCol w:w="1216"/>
        <w:gridCol w:w="8864"/>
        <w:tblGridChange w:id="830">
          <w:tblGrid>
            <w:gridCol w:w="1216"/>
            <w:gridCol w:w="8864"/>
          </w:tblGrid>
        </w:tblGridChange>
      </w:tblGrid>
      <w:tr w:rsidR="00F762AB" w14:paraId="0E6176B8" w14:textId="77777777" w:rsidTr="00F762AB">
        <w:trPr>
          <w:cnfStyle w:val="100000000000" w:firstRow="1" w:lastRow="0" w:firstColumn="0" w:lastColumn="0" w:oddVBand="0" w:evenVBand="0" w:oddHBand="0" w:evenHBand="0" w:firstRowFirstColumn="0" w:firstRowLastColumn="0" w:lastRowFirstColumn="0" w:lastRowLastColumn="0"/>
          <w:ins w:id="831" w:author="Matt Selway" w:date="2020-07-22T00:50:00Z"/>
        </w:trPr>
        <w:tc>
          <w:tcPr>
            <w:tcW w:w="603" w:type="pct"/>
          </w:tcPr>
          <w:p w14:paraId="3CD6F2D2" w14:textId="2C1CEDD0" w:rsidR="00F762AB" w:rsidRPr="003B5061" w:rsidRDefault="00F762AB" w:rsidP="00D32DF2">
            <w:pPr>
              <w:pStyle w:val="Compact"/>
              <w:rPr>
                <w:ins w:id="832" w:author="Matt Selway" w:date="2020-07-22T00:50:00Z"/>
              </w:rPr>
            </w:pPr>
            <w:ins w:id="833" w:author="Matt Selway" w:date="2020-07-22T00:50:00Z">
              <w:r>
                <w:t>Name</w:t>
              </w:r>
            </w:ins>
          </w:p>
        </w:tc>
        <w:tc>
          <w:tcPr>
            <w:tcW w:w="4397" w:type="pct"/>
          </w:tcPr>
          <w:p w14:paraId="1D2E2581" w14:textId="10710778" w:rsidR="00F762AB" w:rsidRDefault="00F762AB" w:rsidP="0068505E">
            <w:pPr>
              <w:pStyle w:val="Compact"/>
              <w:rPr>
                <w:ins w:id="834" w:author="Matt Selway" w:date="2020-07-22T00:50:00Z"/>
              </w:rPr>
            </w:pPr>
            <w:proofErr w:type="spellStart"/>
            <w:ins w:id="835" w:author="Matt Selway" w:date="2020-07-22T00:50:00Z">
              <w:r>
                <w:t>GetSecurityDetails</w:t>
              </w:r>
              <w:proofErr w:type="spellEnd"/>
            </w:ins>
          </w:p>
        </w:tc>
      </w:tr>
      <w:tr w:rsidR="002050A8" w14:paraId="0104B5FC"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4B48E206" w14:textId="77777777" w:rsidR="002050A8" w:rsidRPr="003B5061" w:rsidRDefault="002050A8" w:rsidP="00D32DF2">
            <w:pPr>
              <w:pStyle w:val="Compact"/>
            </w:pPr>
            <w:r w:rsidRPr="003B5061">
              <w:t>HTTP M</w:t>
            </w:r>
            <w:r>
              <w:t>ethod</w:t>
            </w:r>
          </w:p>
        </w:tc>
        <w:tc>
          <w:tcPr>
            <w:tcW w:w="4397" w:type="pct"/>
          </w:tcPr>
          <w:p w14:paraId="4613CF4E" w14:textId="77777777" w:rsidR="002050A8" w:rsidRPr="003B5061" w:rsidRDefault="002050A8" w:rsidP="0068505E">
            <w:pPr>
              <w:pStyle w:val="Compact"/>
            </w:pPr>
            <w:r>
              <w:t>GET</w:t>
            </w:r>
          </w:p>
        </w:tc>
      </w:tr>
      <w:tr w:rsidR="002050A8" w14:paraId="5A890D83" w14:textId="77777777" w:rsidTr="0068505E">
        <w:tc>
          <w:tcPr>
            <w:tcW w:w="603" w:type="pct"/>
          </w:tcPr>
          <w:p w14:paraId="2CC64570" w14:textId="77777777" w:rsidR="002050A8" w:rsidRPr="003B5061" w:rsidRDefault="002050A8" w:rsidP="00D32DF2">
            <w:pPr>
              <w:pStyle w:val="Compact"/>
            </w:pPr>
            <w:r>
              <w:t xml:space="preserve">URL </w:t>
            </w:r>
          </w:p>
        </w:tc>
        <w:tc>
          <w:tcPr>
            <w:tcW w:w="4397" w:type="pct"/>
          </w:tcPr>
          <w:p w14:paraId="4D6298B4" w14:textId="77777777" w:rsidR="002050A8" w:rsidRPr="003B5061" w:rsidRDefault="002050A8" w:rsidP="0068505E">
            <w:pPr>
              <w:pStyle w:val="Compact"/>
            </w:pPr>
            <w:r>
              <w:t>/configuration/security-details</w:t>
            </w:r>
          </w:p>
        </w:tc>
      </w:tr>
      <w:tr w:rsidR="002050A8" w14:paraId="1EB5E4FE"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56D8541F" w14:textId="77777777" w:rsidR="002050A8" w:rsidRPr="003B5061" w:rsidRDefault="002050A8" w:rsidP="00D32DF2">
            <w:pPr>
              <w:pStyle w:val="Compact"/>
            </w:pPr>
            <w:r>
              <w:t>HTTP Body</w:t>
            </w:r>
          </w:p>
        </w:tc>
        <w:tc>
          <w:tcPr>
            <w:tcW w:w="4397" w:type="pct"/>
          </w:tcPr>
          <w:p w14:paraId="44201AEE" w14:textId="77777777" w:rsidR="002050A8" w:rsidRPr="003B5061" w:rsidRDefault="002050A8" w:rsidP="0068505E">
            <w:pPr>
              <w:pStyle w:val="Compact"/>
            </w:pPr>
            <w:r>
              <w:t>None</w:t>
            </w:r>
          </w:p>
        </w:tc>
      </w:tr>
      <w:tr w:rsidR="002050A8" w14:paraId="3BC1D444" w14:textId="77777777" w:rsidTr="0068505E">
        <w:tc>
          <w:tcPr>
            <w:tcW w:w="603" w:type="pct"/>
          </w:tcPr>
          <w:p w14:paraId="431EB785" w14:textId="77777777" w:rsidR="002050A8" w:rsidRDefault="002050A8" w:rsidP="00D32DF2">
            <w:pPr>
              <w:pStyle w:val="Compact"/>
            </w:pPr>
            <w:r>
              <w:t>HTTP Response (Success)</w:t>
            </w:r>
          </w:p>
        </w:tc>
        <w:tc>
          <w:tcPr>
            <w:tcW w:w="4397" w:type="pct"/>
          </w:tcPr>
          <w:p w14:paraId="0C733B97" w14:textId="77777777" w:rsidR="002050A8" w:rsidRDefault="002050A8" w:rsidP="0068505E">
            <w:pPr>
              <w:pStyle w:val="Compact"/>
            </w:pPr>
            <w:r>
              <w:t>200 OK</w:t>
            </w:r>
          </w:p>
        </w:tc>
      </w:tr>
      <w:tr w:rsidR="002050A8" w14:paraId="2452AB17" w14:textId="77777777" w:rsidTr="0068505E">
        <w:trPr>
          <w:cnfStyle w:val="000000100000" w:firstRow="0" w:lastRow="0" w:firstColumn="0" w:lastColumn="0" w:oddVBand="0" w:evenVBand="0" w:oddHBand="1" w:evenHBand="0" w:firstRowFirstColumn="0" w:firstRowLastColumn="0" w:lastRowFirstColumn="0" w:lastRowLastColumn="0"/>
        </w:trPr>
        <w:tc>
          <w:tcPr>
            <w:tcW w:w="603" w:type="pct"/>
          </w:tcPr>
          <w:p w14:paraId="15F90853" w14:textId="77777777" w:rsidR="002050A8" w:rsidRDefault="002050A8" w:rsidP="00D32DF2">
            <w:pPr>
              <w:pStyle w:val="Compact"/>
            </w:pPr>
            <w:bookmarkStart w:id="836" w:name="_Hlk32410903"/>
            <w:r>
              <w:t>Output</w:t>
            </w:r>
          </w:p>
        </w:tc>
        <w:tc>
          <w:tcPr>
            <w:tcW w:w="4397" w:type="pct"/>
          </w:tcPr>
          <w:p w14:paraId="0DC126E8" w14:textId="4A626F9B" w:rsidR="002050A8" w:rsidRDefault="002050A8" w:rsidP="0068505E">
            <w:pPr>
              <w:pStyle w:val="Compact"/>
            </w:pPr>
            <w:proofErr w:type="spellStart"/>
            <w:r>
              <w:t>SecurityDetails</w:t>
            </w:r>
            <w:proofErr w:type="spellEnd"/>
            <w:r>
              <w:t xml:space="preserve"> (</w:t>
            </w:r>
            <w:proofErr w:type="spellStart"/>
            <w:r w:rsidR="003C5D4F">
              <w:fldChar w:fldCharType="begin"/>
            </w:r>
            <w:r w:rsidR="002959E5">
              <w:instrText>HYPERLINK  \l "_SecurityDetails"</w:instrText>
            </w:r>
            <w:r w:rsidR="003C5D4F">
              <w:fldChar w:fldCharType="separate"/>
            </w:r>
            <w:proofErr w:type="gramStart"/>
            <w:r w:rsidRPr="002B5565">
              <w:rPr>
                <w:rStyle w:val="Hyperlink"/>
              </w:rPr>
              <w:t>json:S</w:t>
            </w:r>
            <w:r>
              <w:rPr>
                <w:rStyle w:val="Hyperlink"/>
              </w:rPr>
              <w:t>ecurityDetail</w:t>
            </w:r>
            <w:proofErr w:type="gramEnd"/>
            <w:r w:rsidR="003C5D4F">
              <w:rPr>
                <w:rStyle w:val="Hyperlink"/>
              </w:rPr>
              <w:fldChar w:fldCharType="end"/>
            </w:r>
            <w:r>
              <w:rPr>
                <w:rStyle w:val="Hyperlink"/>
              </w:rPr>
              <w:t>s</w:t>
            </w:r>
            <w:proofErr w:type="spellEnd"/>
            <w:r>
              <w:t>) [1]</w:t>
            </w:r>
            <w:r w:rsidRPr="00B3225E">
              <w:rPr>
                <w:bCs/>
              </w:rPr>
              <w:t>, composed of:</w:t>
            </w:r>
          </w:p>
          <w:p w14:paraId="45FE4216" w14:textId="2A53BA0C" w:rsidR="002050A8" w:rsidRDefault="00307BD3" w:rsidP="00D32DF2">
            <w:pPr>
              <w:pStyle w:val="Compact"/>
              <w:numPr>
                <w:ilvl w:val="0"/>
                <w:numId w:val="46"/>
              </w:numPr>
              <w:spacing w:line="360" w:lineRule="auto"/>
            </w:pPr>
            <w:ins w:id="837" w:author="Matt Selway" w:date="2020-07-21T19:37:00Z">
              <w:r>
                <w:t>“</w:t>
              </w:r>
            </w:ins>
            <w:proofErr w:type="spellStart"/>
            <w:del w:id="838" w:author="Matt Selway" w:date="2020-07-21T19:37:00Z">
              <w:r w:rsidR="002050A8" w:rsidDel="00307BD3">
                <w:delText xml:space="preserve">IsTLSEnabled </w:delText>
              </w:r>
            </w:del>
            <w:ins w:id="839" w:author="Matt Selway" w:date="2020-07-21T19:37:00Z">
              <w:r>
                <w:t>isTLSEnabled</w:t>
              </w:r>
              <w:proofErr w:type="spellEnd"/>
              <w:r>
                <w:t xml:space="preserve">” </w:t>
              </w:r>
            </w:ins>
            <w:r w:rsidR="002050A8">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463A1B7C" w14:textId="0CB18B68" w:rsidR="002050A8" w:rsidRDefault="00307BD3" w:rsidP="00D32DF2">
            <w:pPr>
              <w:pStyle w:val="Compact"/>
              <w:numPr>
                <w:ilvl w:val="0"/>
                <w:numId w:val="46"/>
              </w:numPr>
              <w:spacing w:line="360" w:lineRule="auto"/>
            </w:pPr>
            <w:ins w:id="840" w:author="Matt Selway" w:date="2020-07-21T19:37:00Z">
              <w:r>
                <w:t>“</w:t>
              </w:r>
            </w:ins>
            <w:proofErr w:type="spellStart"/>
            <w:del w:id="841" w:author="Matt Selway" w:date="2020-07-21T19:37:00Z">
              <w:r w:rsidR="002050A8" w:rsidDel="00307BD3">
                <w:delText xml:space="preserve">IsSecurityTokenRequired </w:delText>
              </w:r>
            </w:del>
            <w:ins w:id="842" w:author="Matt Selway" w:date="2020-07-21T19:37:00Z">
              <w:r>
                <w:t>isSecurityTokenRequired</w:t>
              </w:r>
              <w:proofErr w:type="spellEnd"/>
              <w:r>
                <w:t xml:space="preserve">” </w:t>
              </w:r>
            </w:ins>
            <w:r w:rsidR="002050A8">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3E3D478D" w14:textId="16C30132" w:rsidR="002050A8" w:rsidRDefault="00307BD3" w:rsidP="00D32DF2">
            <w:pPr>
              <w:pStyle w:val="Compact"/>
              <w:numPr>
                <w:ilvl w:val="0"/>
                <w:numId w:val="46"/>
              </w:numPr>
              <w:spacing w:line="360" w:lineRule="auto"/>
            </w:pPr>
            <w:ins w:id="843" w:author="Matt Selway" w:date="2020-07-21T19:37:00Z">
              <w:r>
                <w:t>“</w:t>
              </w:r>
            </w:ins>
            <w:proofErr w:type="spellStart"/>
            <w:del w:id="844" w:author="Matt Selway" w:date="2020-07-21T19:37:00Z">
              <w:r w:rsidR="002050A8" w:rsidDel="00307BD3">
                <w:delText xml:space="preserve">IsSecurityTokenEncryptionEnabled </w:delText>
              </w:r>
            </w:del>
            <w:ins w:id="845" w:author="Matt Selway" w:date="2020-07-21T19:37:00Z">
              <w:r>
                <w:t>isSecurityTokenEncryptionEnabled</w:t>
              </w:r>
              <w:proofErr w:type="spellEnd"/>
              <w:r>
                <w:t xml:space="preserve">” </w:t>
              </w:r>
            </w:ins>
            <w:r w:rsidR="002050A8">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4FEECE74" w14:textId="0EEBCB9E" w:rsidR="002050A8" w:rsidRDefault="00307BD3" w:rsidP="00D32DF2">
            <w:pPr>
              <w:pStyle w:val="Compact"/>
              <w:numPr>
                <w:ilvl w:val="0"/>
                <w:numId w:val="46"/>
              </w:numPr>
              <w:spacing w:line="360" w:lineRule="auto"/>
            </w:pPr>
            <w:ins w:id="846" w:author="Matt Selway" w:date="2020-07-21T19:37:00Z">
              <w:r>
                <w:t>“</w:t>
              </w:r>
            </w:ins>
            <w:proofErr w:type="spellStart"/>
            <w:del w:id="847" w:author="Matt Selway" w:date="2020-07-21T19:37:00Z">
              <w:r w:rsidR="002050A8" w:rsidDel="00307BD3">
                <w:delText xml:space="preserve">IsCertificateRequired </w:delText>
              </w:r>
            </w:del>
            <w:ins w:id="848" w:author="Matt Selway" w:date="2020-07-21T19:37:00Z">
              <w:r>
                <w:t>isCertificateRequired</w:t>
              </w:r>
              <w:proofErr w:type="spellEnd"/>
              <w:r>
                <w:t xml:space="preserve">” </w:t>
              </w:r>
            </w:ins>
            <w:r w:rsidR="002050A8">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17731701" w14:textId="57BD67B7" w:rsidR="002050A8" w:rsidRDefault="00307BD3" w:rsidP="00D32DF2">
            <w:pPr>
              <w:pStyle w:val="Compact"/>
              <w:numPr>
                <w:ilvl w:val="0"/>
                <w:numId w:val="46"/>
              </w:numPr>
              <w:spacing w:line="360" w:lineRule="auto"/>
            </w:pPr>
            <w:ins w:id="849" w:author="Matt Selway" w:date="2020-07-21T19:37:00Z">
              <w:r>
                <w:t>“</w:t>
              </w:r>
            </w:ins>
            <w:proofErr w:type="spellStart"/>
            <w:del w:id="850" w:author="Matt Selway" w:date="2020-07-21T19:37:00Z">
              <w:r w:rsidR="002050A8" w:rsidDel="00307BD3">
                <w:delText xml:space="preserve">IsRBACEnabled </w:delText>
              </w:r>
            </w:del>
            <w:ins w:id="851" w:author="Matt Selway" w:date="2020-07-21T19:37:00Z">
              <w:r>
                <w:t>isRBACEnabled</w:t>
              </w:r>
              <w:proofErr w:type="spellEnd"/>
              <w:r>
                <w:t xml:space="preserve">” </w:t>
              </w:r>
            </w:ins>
            <w:r w:rsidR="002050A8">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35463331" w14:textId="03EB9765" w:rsidR="002050A8" w:rsidRDefault="00307BD3" w:rsidP="00D32DF2">
            <w:pPr>
              <w:pStyle w:val="Compact"/>
              <w:numPr>
                <w:ilvl w:val="0"/>
                <w:numId w:val="46"/>
              </w:numPr>
              <w:spacing w:line="360" w:lineRule="auto"/>
            </w:pPr>
            <w:ins w:id="852" w:author="Matt Selway" w:date="2020-07-21T19:37:00Z">
              <w:r>
                <w:t>“</w:t>
              </w:r>
            </w:ins>
            <w:proofErr w:type="spellStart"/>
            <w:del w:id="853" w:author="Matt Selway" w:date="2020-07-21T19:37:00Z">
              <w:r w:rsidR="002050A8" w:rsidDel="00307BD3">
                <w:delText xml:space="preserve">IsKeyManagementServiceEnabled </w:delText>
              </w:r>
            </w:del>
            <w:ins w:id="854" w:author="Matt Selway" w:date="2020-07-21T19:37:00Z">
              <w:r>
                <w:t>isKeyManagementServiceEnabled</w:t>
              </w:r>
              <w:proofErr w:type="spellEnd"/>
              <w:r>
                <w:t xml:space="preserve">” </w:t>
              </w:r>
            </w:ins>
            <w:r w:rsidR="002050A8">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p w14:paraId="6126B09F" w14:textId="2DE1748C" w:rsidR="002050A8" w:rsidRDefault="00307BD3" w:rsidP="00D32DF2">
            <w:pPr>
              <w:pStyle w:val="Compact"/>
              <w:numPr>
                <w:ilvl w:val="0"/>
                <w:numId w:val="46"/>
              </w:numPr>
              <w:spacing w:line="360" w:lineRule="auto"/>
            </w:pPr>
            <w:ins w:id="855" w:author="Matt Selway" w:date="2020-07-21T19:37:00Z">
              <w:r>
                <w:t>“</w:t>
              </w:r>
            </w:ins>
            <w:proofErr w:type="spellStart"/>
            <w:del w:id="856" w:author="Matt Selway" w:date="2020-07-21T19:37:00Z">
              <w:r w:rsidR="002050A8" w:rsidDel="00307BD3">
                <w:delText xml:space="preserve">IsEndToEndMessageEncryptionEnabled </w:delText>
              </w:r>
            </w:del>
            <w:ins w:id="857" w:author="Matt Selway" w:date="2020-07-21T19:37:00Z">
              <w:r>
                <w:t>isEndToEndMessageEncryptionEnabled</w:t>
              </w:r>
              <w:proofErr w:type="spellEnd"/>
              <w:r>
                <w:t xml:space="preserve">” </w:t>
              </w:r>
            </w:ins>
            <w:r w:rsidR="002050A8">
              <w:t>(</w:t>
            </w:r>
            <w:proofErr w:type="spellStart"/>
            <w:r w:rsidR="003C5D4F">
              <w:fldChar w:fldCharType="begin"/>
            </w:r>
            <w:r w:rsidR="003C5D4F">
              <w:instrText xml:space="preserve"> HYPERLINK "https://github.com/OAI/OpenAPI-Specification/blob/master/versions/3.0.1.md" \l "data-types" </w:instrText>
            </w:r>
            <w:r w:rsidR="003C5D4F">
              <w:fldChar w:fldCharType="separate"/>
            </w:r>
            <w:r w:rsidR="002050A8" w:rsidRPr="00B3225E">
              <w:rPr>
                <w:rStyle w:val="Hyperlink"/>
              </w:rPr>
              <w:t>json:boolean</w:t>
            </w:r>
            <w:proofErr w:type="spellEnd"/>
            <w:r w:rsidR="003C5D4F">
              <w:rPr>
                <w:rStyle w:val="Hyperlink"/>
              </w:rPr>
              <w:fldChar w:fldCharType="end"/>
            </w:r>
            <w:r w:rsidR="002050A8">
              <w:t>) [1]</w:t>
            </w:r>
          </w:p>
        </w:tc>
      </w:tr>
      <w:bookmarkEnd w:id="836"/>
      <w:tr w:rsidR="002050A8" w14:paraId="1E875DD9" w14:textId="77777777" w:rsidTr="0068505E">
        <w:trPr>
          <w:trHeight w:val="972"/>
        </w:trPr>
        <w:tc>
          <w:tcPr>
            <w:tcW w:w="603" w:type="pct"/>
          </w:tcPr>
          <w:p w14:paraId="127A5757" w14:textId="77777777" w:rsidR="002050A8" w:rsidRDefault="002050A8" w:rsidP="00D32DF2">
            <w:pPr>
              <w:pStyle w:val="Compact"/>
            </w:pPr>
            <w:r>
              <w:t>HTTP Response</w:t>
            </w:r>
          </w:p>
          <w:p w14:paraId="7A75711B" w14:textId="77777777" w:rsidR="002050A8" w:rsidRDefault="002050A8" w:rsidP="00D32DF2">
            <w:pPr>
              <w:pStyle w:val="Compact"/>
            </w:pPr>
            <w:r>
              <w:t>(Error)</w:t>
            </w:r>
          </w:p>
        </w:tc>
        <w:tc>
          <w:tcPr>
            <w:tcW w:w="4397" w:type="pct"/>
          </w:tcPr>
          <w:p w14:paraId="0681041C" w14:textId="77777777" w:rsidR="002050A8" w:rsidRDefault="002050A8" w:rsidP="0068505E">
            <w:pPr>
              <w:pStyle w:val="Compact"/>
            </w:pPr>
            <w:proofErr w:type="spellStart"/>
            <w:r>
              <w:t>SecurityTokenFault</w:t>
            </w:r>
            <w:proofErr w:type="spellEnd"/>
            <w:r>
              <w:t xml:space="preserve"> </w:t>
            </w:r>
            <w:r w:rsidRPr="00392F55">
              <w:t>(</w:t>
            </w:r>
            <w:proofErr w:type="spellStart"/>
            <w:r w:rsidR="003C5D4F">
              <w:fldChar w:fldCharType="begin"/>
            </w:r>
            <w:r w:rsidR="003C5D4F">
              <w:instrText xml:space="preserve"> HYPERLINK "http://www.openoandm.org/isbm/2.0/openapi/configuration_discovery_service.yml" </w:instrText>
            </w:r>
            <w:r w:rsidR="003C5D4F">
              <w:fldChar w:fldCharType="separate"/>
            </w:r>
            <w:r w:rsidRPr="001532A9">
              <w:rPr>
                <w:rStyle w:val="Hyperlink"/>
              </w:rPr>
              <w:t>json:SecurityTokenFault</w:t>
            </w:r>
            <w:proofErr w:type="spellEnd"/>
            <w:r w:rsidR="003C5D4F">
              <w:rPr>
                <w:rStyle w:val="Hyperlink"/>
              </w:rPr>
              <w:fldChar w:fldCharType="end"/>
            </w:r>
            <w:r w:rsidRPr="00392F55">
              <w:t>) – 40</w:t>
            </w:r>
            <w:r>
              <w:t>1</w:t>
            </w:r>
            <w:r w:rsidRPr="00392F55">
              <w:t xml:space="preserve"> </w:t>
            </w:r>
            <w:r>
              <w:t>Unauthorized</w:t>
            </w:r>
          </w:p>
        </w:tc>
      </w:tr>
    </w:tbl>
    <w:p w14:paraId="4A27FFBC" w14:textId="77777777" w:rsidR="002050A8" w:rsidRDefault="002050A8" w:rsidP="002050A8">
      <w:pPr>
        <w:pStyle w:val="Note"/>
      </w:pPr>
      <w:r>
        <w:t>NOTE</w:t>
      </w:r>
      <w:r>
        <w:tab/>
      </w:r>
      <w:r w:rsidRPr="004314DE">
        <w:t xml:space="preserve">The </w:t>
      </w:r>
      <w:proofErr w:type="spellStart"/>
      <w:r w:rsidRPr="004314DE">
        <w:t>SecurityToken</w:t>
      </w:r>
      <w:proofErr w:type="spellEnd"/>
      <w:r w:rsidRPr="004314DE">
        <w:t xml:space="preserve">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14:paraId="7B8AA815" w14:textId="77777777" w:rsidR="002050A8" w:rsidRPr="00416275" w:rsidRDefault="002050A8" w:rsidP="007C0025">
      <w:pPr>
        <w:pStyle w:val="Heading1"/>
        <w:pageBreakBefore/>
        <w:ind w:left="431" w:hanging="431"/>
      </w:pPr>
      <w:bookmarkStart w:id="858" w:name="_Toc46269788"/>
      <w:r>
        <w:lastRenderedPageBreak/>
        <w:t>XML Data Structures</w:t>
      </w:r>
      <w:bookmarkEnd w:id="858"/>
    </w:p>
    <w:p w14:paraId="115F3733" w14:textId="77777777" w:rsidR="002050A8" w:rsidRDefault="002050A8" w:rsidP="002050A8">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14:paraId="274CD6D1" w14:textId="3279CF07" w:rsidR="008A10B5" w:rsidRDefault="008A10B5" w:rsidP="008A10B5">
      <w:pPr>
        <w:pStyle w:val="Heading2"/>
      </w:pPr>
      <w:bookmarkStart w:id="859" w:name="channel-xml"/>
      <w:bookmarkStart w:id="860" w:name="_AuthenticationScheme"/>
      <w:bookmarkStart w:id="861" w:name="_Toc46269789"/>
      <w:bookmarkEnd w:id="859"/>
      <w:bookmarkEnd w:id="860"/>
      <w:proofErr w:type="spellStart"/>
      <w:r>
        <w:t>AuthenticationScheme</w:t>
      </w:r>
      <w:bookmarkEnd w:id="861"/>
      <w:proofErr w:type="spellEnd"/>
    </w:p>
    <w:p w14:paraId="304133FD" w14:textId="77777777" w:rsidR="00583087" w:rsidRPr="00583087" w:rsidRDefault="00583087" w:rsidP="00583087">
      <w:pPr>
        <w:pStyle w:val="SourceCode"/>
        <w:rPr>
          <w:rStyle w:val="VerbatimChar"/>
        </w:rPr>
      </w:pPr>
      <w:r w:rsidRPr="00583087">
        <w:rPr>
          <w:rStyle w:val="VerbatimChar"/>
        </w:rPr>
        <w:t>&lt;</w:t>
      </w:r>
      <w:proofErr w:type="spellStart"/>
      <w:proofErr w:type="gramStart"/>
      <w:r w:rsidRPr="00583087">
        <w:rPr>
          <w:rStyle w:val="VerbatimChar"/>
        </w:rPr>
        <w:t>xs:complexType</w:t>
      </w:r>
      <w:proofErr w:type="spellEnd"/>
      <w:proofErr w:type="gramEnd"/>
      <w:r w:rsidRPr="00583087">
        <w:rPr>
          <w:rStyle w:val="VerbatimChar"/>
        </w:rPr>
        <w:t xml:space="preserve"> name="</w:t>
      </w:r>
      <w:proofErr w:type="spellStart"/>
      <w:r w:rsidRPr="00583087">
        <w:rPr>
          <w:rStyle w:val="VerbatimChar"/>
        </w:rPr>
        <w:t>AuthenticationScheme</w:t>
      </w:r>
      <w:proofErr w:type="spellEnd"/>
      <w:r w:rsidRPr="00583087">
        <w:rPr>
          <w:rStyle w:val="VerbatimChar"/>
        </w:rPr>
        <w:t>"&gt;</w:t>
      </w:r>
    </w:p>
    <w:p w14:paraId="50744A73" w14:textId="77777777" w:rsidR="00583087" w:rsidRPr="00583087" w:rsidRDefault="00583087" w:rsidP="00583087">
      <w:pPr>
        <w:pStyle w:val="SourceCode"/>
        <w:rPr>
          <w:rStyle w:val="VerbatimChar"/>
        </w:rPr>
      </w:pPr>
      <w:r w:rsidRPr="00583087">
        <w:rPr>
          <w:rStyle w:val="VerbatimChar"/>
        </w:rPr>
        <w:t xml:space="preserve">  &lt;</w:t>
      </w:r>
      <w:proofErr w:type="spellStart"/>
      <w:proofErr w:type="gramStart"/>
      <w:r w:rsidRPr="00583087">
        <w:rPr>
          <w:rStyle w:val="VerbatimChar"/>
        </w:rPr>
        <w:t>xs:sequence</w:t>
      </w:r>
      <w:proofErr w:type="spellEnd"/>
      <w:proofErr w:type="gramEnd"/>
      <w:r w:rsidRPr="00583087">
        <w:rPr>
          <w:rStyle w:val="VerbatimChar"/>
        </w:rPr>
        <w:t>&gt;</w:t>
      </w:r>
    </w:p>
    <w:p w14:paraId="1858F9F1" w14:textId="042574DC" w:rsidR="00583087" w:rsidRPr="00583087" w:rsidRDefault="00583087" w:rsidP="00583087">
      <w:pPr>
        <w:pStyle w:val="SourceCode"/>
        <w:rPr>
          <w:rStyle w:val="VerbatimChar"/>
        </w:rPr>
      </w:pPr>
      <w:del w:id="862" w:author="Matt Selway" w:date="2020-07-21T19:41:00Z">
        <w:r w:rsidRPr="00583087" w:rsidDel="0005284B">
          <w:rPr>
            <w:rStyle w:val="VerbatimChar"/>
          </w:rPr>
          <w:tab/>
        </w:r>
      </w:del>
      <w:r w:rsidRPr="00583087">
        <w:rPr>
          <w:rStyle w:val="VerbatimChar"/>
        </w:rPr>
        <w:t xml:space="preserve"> </w:t>
      </w:r>
      <w:ins w:id="863" w:author="Matt Selway" w:date="2020-07-21T19:41:00Z">
        <w:r w:rsidR="0005284B">
          <w:rPr>
            <w:rStyle w:val="VerbatimChar"/>
          </w:rPr>
          <w:t xml:space="preserve">  </w:t>
        </w:r>
      </w:ins>
      <w:r w:rsidRPr="00583087">
        <w:rPr>
          <w:rStyle w:val="VerbatimChar"/>
        </w:rPr>
        <w:t xml:space="preserve"> &lt;</w:t>
      </w:r>
      <w:proofErr w:type="spellStart"/>
      <w:proofErr w:type="gramStart"/>
      <w:r w:rsidRPr="00583087">
        <w:rPr>
          <w:rStyle w:val="VerbatimChar"/>
        </w:rPr>
        <w:t>xs:element</w:t>
      </w:r>
      <w:proofErr w:type="spellEnd"/>
      <w:proofErr w:type="gramEnd"/>
      <w:r w:rsidRPr="00583087">
        <w:rPr>
          <w:rStyle w:val="VerbatimChar"/>
        </w:rPr>
        <w:t xml:space="preserve"> minOccurs="1" </w:t>
      </w:r>
      <w:proofErr w:type="spellStart"/>
      <w:r w:rsidRPr="00583087">
        <w:rPr>
          <w:rStyle w:val="VerbatimChar"/>
        </w:rPr>
        <w:t>maxOccurs</w:t>
      </w:r>
      <w:proofErr w:type="spellEnd"/>
      <w:r w:rsidRPr="00583087">
        <w:rPr>
          <w:rStyle w:val="VerbatimChar"/>
        </w:rPr>
        <w:t>="1" name="</w:t>
      </w:r>
      <w:proofErr w:type="spellStart"/>
      <w:r w:rsidRPr="00583087">
        <w:rPr>
          <w:rStyle w:val="VerbatimChar"/>
        </w:rPr>
        <w:t>SchemeName</w:t>
      </w:r>
      <w:proofErr w:type="spellEnd"/>
      <w:r w:rsidRPr="00583087">
        <w:rPr>
          <w:rStyle w:val="VerbatimChar"/>
        </w:rPr>
        <w:t>"&gt;</w:t>
      </w:r>
    </w:p>
    <w:p w14:paraId="28795610" w14:textId="16690EDC" w:rsidR="00583087" w:rsidRPr="00583087" w:rsidRDefault="0005284B" w:rsidP="00583087">
      <w:pPr>
        <w:pStyle w:val="SourceCode"/>
        <w:rPr>
          <w:rStyle w:val="VerbatimChar"/>
        </w:rPr>
      </w:pPr>
      <w:ins w:id="864" w:author="Matt Selway" w:date="2020-07-21T19:43:00Z">
        <w:r>
          <w:rPr>
            <w:rStyle w:val="VerbatimChar"/>
          </w:rPr>
          <w:t xml:space="preserve">  </w:t>
        </w:r>
      </w:ins>
      <w:ins w:id="865" w:author="Matt Selway" w:date="2020-07-21T19:42:00Z">
        <w:r>
          <w:rPr>
            <w:rStyle w:val="VerbatimChar"/>
          </w:rPr>
          <w:t xml:space="preserve">    </w:t>
        </w:r>
      </w:ins>
      <w:del w:id="866" w:author="Matt Selway" w:date="2020-07-21T19:42:00Z">
        <w:r w:rsidR="00583087" w:rsidRPr="00583087" w:rsidDel="0005284B">
          <w:rPr>
            <w:rStyle w:val="VerbatimChar"/>
          </w:rPr>
          <w:tab/>
        </w:r>
        <w:r w:rsidR="00583087" w:rsidRPr="00583087" w:rsidDel="0005284B">
          <w:rPr>
            <w:rStyle w:val="VerbatimChar"/>
          </w:rPr>
          <w:tab/>
        </w:r>
      </w:del>
      <w:r w:rsidR="00583087" w:rsidRPr="00583087">
        <w:rPr>
          <w:rStyle w:val="VerbatimChar"/>
        </w:rPr>
        <w:t>&lt;</w:t>
      </w:r>
      <w:proofErr w:type="spellStart"/>
      <w:proofErr w:type="gramStart"/>
      <w:r w:rsidR="00583087" w:rsidRPr="00583087">
        <w:rPr>
          <w:rStyle w:val="VerbatimChar"/>
        </w:rPr>
        <w:t>xs:complexType</w:t>
      </w:r>
      <w:proofErr w:type="spellEnd"/>
      <w:proofErr w:type="gramEnd"/>
      <w:r w:rsidR="00583087" w:rsidRPr="00583087">
        <w:rPr>
          <w:rStyle w:val="VerbatimChar"/>
        </w:rPr>
        <w:t>&gt;</w:t>
      </w:r>
    </w:p>
    <w:p w14:paraId="51E7708A" w14:textId="5CAD9A4E" w:rsidR="00583087" w:rsidRPr="00583087" w:rsidRDefault="0005284B" w:rsidP="00583087">
      <w:pPr>
        <w:pStyle w:val="SourceCode"/>
        <w:rPr>
          <w:rStyle w:val="VerbatimChar"/>
        </w:rPr>
      </w:pPr>
      <w:ins w:id="867" w:author="Matt Selway" w:date="2020-07-21T19:42:00Z">
        <w:r>
          <w:rPr>
            <w:rStyle w:val="VerbatimChar"/>
          </w:rPr>
          <w:t xml:space="preserve"> </w:t>
        </w:r>
      </w:ins>
      <w:ins w:id="868" w:author="Matt Selway" w:date="2020-07-21T19:43:00Z">
        <w:r>
          <w:rPr>
            <w:rStyle w:val="VerbatimChar"/>
          </w:rPr>
          <w:t xml:space="preserve">  </w:t>
        </w:r>
      </w:ins>
      <w:ins w:id="869" w:author="Matt Selway" w:date="2020-07-21T19:42:00Z">
        <w:r>
          <w:rPr>
            <w:rStyle w:val="VerbatimChar"/>
          </w:rPr>
          <w:t xml:space="preserve">     </w:t>
        </w:r>
      </w:ins>
      <w:del w:id="870" w:author="Matt Selway" w:date="2020-07-21T19:42:00Z">
        <w:r w:rsidR="00583087" w:rsidRPr="00583087" w:rsidDel="0005284B">
          <w:rPr>
            <w:rStyle w:val="VerbatimChar"/>
          </w:rPr>
          <w:tab/>
        </w:r>
        <w:r w:rsidR="00583087" w:rsidRPr="00583087" w:rsidDel="0005284B">
          <w:rPr>
            <w:rStyle w:val="VerbatimChar"/>
          </w:rPr>
          <w:tab/>
        </w:r>
        <w:r w:rsidR="00583087" w:rsidRPr="00583087" w:rsidDel="0005284B">
          <w:rPr>
            <w:rStyle w:val="VerbatimChar"/>
          </w:rPr>
          <w:tab/>
        </w:r>
      </w:del>
      <w:r w:rsidR="00583087" w:rsidRPr="00583087">
        <w:rPr>
          <w:rStyle w:val="VerbatimChar"/>
        </w:rPr>
        <w:t>&lt;</w:t>
      </w:r>
      <w:proofErr w:type="spellStart"/>
      <w:proofErr w:type="gramStart"/>
      <w:r w:rsidR="00583087" w:rsidRPr="00583087">
        <w:rPr>
          <w:rStyle w:val="VerbatimChar"/>
        </w:rPr>
        <w:t>xs:simpleContent</w:t>
      </w:r>
      <w:proofErr w:type="spellEnd"/>
      <w:proofErr w:type="gramEnd"/>
      <w:r w:rsidR="00583087" w:rsidRPr="00583087">
        <w:rPr>
          <w:rStyle w:val="VerbatimChar"/>
        </w:rPr>
        <w:t>&gt;</w:t>
      </w:r>
    </w:p>
    <w:p w14:paraId="36D537F9" w14:textId="6C3D3EBC" w:rsidR="00583087" w:rsidRPr="00583087" w:rsidRDefault="0005284B" w:rsidP="00583087">
      <w:pPr>
        <w:pStyle w:val="SourceCode"/>
        <w:rPr>
          <w:rStyle w:val="VerbatimChar"/>
        </w:rPr>
      </w:pPr>
      <w:ins w:id="871" w:author="Matt Selway" w:date="2020-07-21T19:42:00Z">
        <w:r>
          <w:rPr>
            <w:rStyle w:val="VerbatimChar"/>
          </w:rPr>
          <w:t xml:space="preserve">  </w:t>
        </w:r>
      </w:ins>
      <w:ins w:id="872" w:author="Matt Selway" w:date="2020-07-21T19:43:00Z">
        <w:r>
          <w:rPr>
            <w:rStyle w:val="VerbatimChar"/>
          </w:rPr>
          <w:t xml:space="preserve">  </w:t>
        </w:r>
      </w:ins>
      <w:ins w:id="873" w:author="Matt Selway" w:date="2020-07-21T19:42:00Z">
        <w:r>
          <w:rPr>
            <w:rStyle w:val="VerbatimChar"/>
          </w:rPr>
          <w:t xml:space="preserve">      </w:t>
        </w:r>
      </w:ins>
      <w:del w:id="874" w:author="Matt Selway" w:date="2020-07-21T19:42:00Z">
        <w:r w:rsidR="00583087" w:rsidRPr="00583087" w:rsidDel="0005284B">
          <w:rPr>
            <w:rStyle w:val="VerbatimChar"/>
          </w:rPr>
          <w:tab/>
        </w:r>
        <w:r w:rsidR="00583087" w:rsidRPr="00583087" w:rsidDel="0005284B">
          <w:rPr>
            <w:rStyle w:val="VerbatimChar"/>
          </w:rPr>
          <w:tab/>
        </w:r>
        <w:r w:rsidR="00583087" w:rsidRPr="00583087" w:rsidDel="0005284B">
          <w:rPr>
            <w:rStyle w:val="VerbatimChar"/>
          </w:rPr>
          <w:tab/>
          <w:delText xml:space="preserve"> </w:delText>
        </w:r>
      </w:del>
      <w:r w:rsidR="00583087" w:rsidRPr="00583087">
        <w:rPr>
          <w:rStyle w:val="VerbatimChar"/>
        </w:rPr>
        <w:t>&lt;</w:t>
      </w:r>
      <w:proofErr w:type="spellStart"/>
      <w:proofErr w:type="gramStart"/>
      <w:r w:rsidR="00583087" w:rsidRPr="00583087">
        <w:rPr>
          <w:rStyle w:val="VerbatimChar"/>
        </w:rPr>
        <w:t>xs:extension</w:t>
      </w:r>
      <w:proofErr w:type="spellEnd"/>
      <w:proofErr w:type="gramEnd"/>
      <w:r w:rsidR="00583087" w:rsidRPr="00583087">
        <w:rPr>
          <w:rStyle w:val="VerbatimChar"/>
        </w:rPr>
        <w:t xml:space="preserve"> base="</w:t>
      </w:r>
      <w:proofErr w:type="spellStart"/>
      <w:r w:rsidR="00583087" w:rsidRPr="00583087">
        <w:rPr>
          <w:rStyle w:val="VerbatimChar"/>
        </w:rPr>
        <w:t>xs:string</w:t>
      </w:r>
      <w:proofErr w:type="spellEnd"/>
      <w:r w:rsidR="00583087" w:rsidRPr="00583087">
        <w:rPr>
          <w:rStyle w:val="VerbatimChar"/>
        </w:rPr>
        <w:t>"&gt;</w:t>
      </w:r>
    </w:p>
    <w:p w14:paraId="2CD11D21" w14:textId="06203C3A" w:rsidR="00583087" w:rsidRPr="00583087" w:rsidRDefault="0005284B" w:rsidP="00583087">
      <w:pPr>
        <w:pStyle w:val="SourceCode"/>
        <w:rPr>
          <w:rStyle w:val="VerbatimChar"/>
        </w:rPr>
      </w:pPr>
      <w:ins w:id="875" w:author="Matt Selway" w:date="2020-07-21T19:42:00Z">
        <w:r>
          <w:rPr>
            <w:rStyle w:val="VerbatimChar"/>
          </w:rPr>
          <w:t xml:space="preserve">   </w:t>
        </w:r>
      </w:ins>
      <w:ins w:id="876" w:author="Matt Selway" w:date="2020-07-21T19:43:00Z">
        <w:r>
          <w:rPr>
            <w:rStyle w:val="VerbatimChar"/>
          </w:rPr>
          <w:t xml:space="preserve">  </w:t>
        </w:r>
      </w:ins>
      <w:ins w:id="877" w:author="Matt Selway" w:date="2020-07-21T19:42:00Z">
        <w:r>
          <w:rPr>
            <w:rStyle w:val="VerbatimChar"/>
          </w:rPr>
          <w:t xml:space="preserve">     </w:t>
        </w:r>
      </w:ins>
      <w:del w:id="878" w:author="Matt Selway" w:date="2020-07-21T19:42:00Z">
        <w:r w:rsidR="00583087" w:rsidRPr="00583087" w:rsidDel="0005284B">
          <w:rPr>
            <w:rStyle w:val="VerbatimChar"/>
          </w:rPr>
          <w:tab/>
        </w:r>
        <w:r w:rsidR="00583087" w:rsidRPr="00583087" w:rsidDel="0005284B">
          <w:rPr>
            <w:rStyle w:val="VerbatimChar"/>
          </w:rPr>
          <w:tab/>
        </w:r>
        <w:r w:rsidR="00583087" w:rsidRPr="00583087" w:rsidDel="0005284B">
          <w:rPr>
            <w:rStyle w:val="VerbatimChar"/>
          </w:rPr>
          <w:tab/>
          <w:delText xml:space="preserve"> </w:delText>
        </w:r>
      </w:del>
      <w:r w:rsidR="00583087" w:rsidRPr="00583087">
        <w:rPr>
          <w:rStyle w:val="VerbatimChar"/>
        </w:rPr>
        <w:t xml:space="preserve">  &lt;</w:t>
      </w:r>
      <w:proofErr w:type="spellStart"/>
      <w:proofErr w:type="gramStart"/>
      <w:r w:rsidR="00583087" w:rsidRPr="00583087">
        <w:rPr>
          <w:rStyle w:val="VerbatimChar"/>
        </w:rPr>
        <w:t>xs:attribute</w:t>
      </w:r>
      <w:proofErr w:type="spellEnd"/>
      <w:proofErr w:type="gramEnd"/>
      <w:r w:rsidR="00583087" w:rsidRPr="00583087">
        <w:rPr>
          <w:rStyle w:val="VerbatimChar"/>
        </w:rPr>
        <w:t xml:space="preserve"> name="</w:t>
      </w:r>
      <w:proofErr w:type="spellStart"/>
      <w:r w:rsidR="00583087" w:rsidRPr="00583087">
        <w:rPr>
          <w:rStyle w:val="VerbatimChar"/>
        </w:rPr>
        <w:t>SchemeInfoUrl</w:t>
      </w:r>
      <w:proofErr w:type="spellEnd"/>
      <w:r w:rsidR="00583087" w:rsidRPr="00583087">
        <w:rPr>
          <w:rStyle w:val="VerbatimChar"/>
        </w:rPr>
        <w:t>" type="</w:t>
      </w:r>
      <w:proofErr w:type="spellStart"/>
      <w:r w:rsidR="00583087" w:rsidRPr="00583087">
        <w:rPr>
          <w:rStyle w:val="VerbatimChar"/>
        </w:rPr>
        <w:t>xs:anyURI</w:t>
      </w:r>
      <w:proofErr w:type="spellEnd"/>
      <w:r w:rsidR="00583087" w:rsidRPr="00583087">
        <w:rPr>
          <w:rStyle w:val="VerbatimChar"/>
        </w:rPr>
        <w:t>" use="optional"/&gt;</w:t>
      </w:r>
      <w:r w:rsidR="00583087" w:rsidRPr="00583087">
        <w:rPr>
          <w:rStyle w:val="VerbatimChar"/>
        </w:rPr>
        <w:tab/>
        <w:t xml:space="preserve">  </w:t>
      </w:r>
    </w:p>
    <w:p w14:paraId="6D575460" w14:textId="7BD379A0" w:rsidR="00583087" w:rsidRPr="00583087" w:rsidRDefault="0005284B" w:rsidP="00583087">
      <w:pPr>
        <w:pStyle w:val="SourceCode"/>
        <w:rPr>
          <w:rStyle w:val="VerbatimChar"/>
        </w:rPr>
      </w:pPr>
      <w:ins w:id="879" w:author="Matt Selway" w:date="2020-07-21T19:42:00Z">
        <w:r>
          <w:rPr>
            <w:rStyle w:val="VerbatimChar"/>
          </w:rPr>
          <w:t xml:space="preserve">    </w:t>
        </w:r>
      </w:ins>
      <w:ins w:id="880" w:author="Matt Selway" w:date="2020-07-21T19:43:00Z">
        <w:r>
          <w:rPr>
            <w:rStyle w:val="VerbatimChar"/>
          </w:rPr>
          <w:t xml:space="preserve">  </w:t>
        </w:r>
      </w:ins>
      <w:ins w:id="881" w:author="Matt Selway" w:date="2020-07-21T19:42:00Z">
        <w:r>
          <w:rPr>
            <w:rStyle w:val="VerbatimChar"/>
          </w:rPr>
          <w:t xml:space="preserve">    </w:t>
        </w:r>
      </w:ins>
      <w:del w:id="882" w:author="Matt Selway" w:date="2020-07-21T19:42:00Z">
        <w:r w:rsidR="00583087" w:rsidRPr="00583087" w:rsidDel="0005284B">
          <w:rPr>
            <w:rStyle w:val="VerbatimChar"/>
          </w:rPr>
          <w:tab/>
        </w:r>
        <w:r w:rsidR="00583087" w:rsidRPr="00583087" w:rsidDel="0005284B">
          <w:rPr>
            <w:rStyle w:val="VerbatimChar"/>
          </w:rPr>
          <w:tab/>
        </w:r>
        <w:r w:rsidR="00583087" w:rsidRPr="00583087" w:rsidDel="0005284B">
          <w:rPr>
            <w:rStyle w:val="VerbatimChar"/>
          </w:rPr>
          <w:tab/>
        </w:r>
      </w:del>
      <w:r w:rsidR="00583087" w:rsidRPr="00583087">
        <w:rPr>
          <w:rStyle w:val="VerbatimChar"/>
        </w:rPr>
        <w:t>&lt;/</w:t>
      </w:r>
      <w:proofErr w:type="spellStart"/>
      <w:proofErr w:type="gramStart"/>
      <w:r w:rsidR="00583087" w:rsidRPr="00583087">
        <w:rPr>
          <w:rStyle w:val="VerbatimChar"/>
        </w:rPr>
        <w:t>xs:extension</w:t>
      </w:r>
      <w:proofErr w:type="spellEnd"/>
      <w:proofErr w:type="gramEnd"/>
      <w:r w:rsidR="00583087" w:rsidRPr="00583087">
        <w:rPr>
          <w:rStyle w:val="VerbatimChar"/>
        </w:rPr>
        <w:t>&gt;</w:t>
      </w:r>
    </w:p>
    <w:p w14:paraId="4A4CDB77" w14:textId="15EC10B7" w:rsidR="00583087" w:rsidRPr="00583087" w:rsidRDefault="0005284B" w:rsidP="00583087">
      <w:pPr>
        <w:pStyle w:val="SourceCode"/>
        <w:rPr>
          <w:rStyle w:val="VerbatimChar"/>
        </w:rPr>
      </w:pPr>
      <w:ins w:id="883" w:author="Matt Selway" w:date="2020-07-21T19:42:00Z">
        <w:r>
          <w:rPr>
            <w:rStyle w:val="VerbatimChar"/>
          </w:rPr>
          <w:t xml:space="preserve">    </w:t>
        </w:r>
      </w:ins>
      <w:ins w:id="884" w:author="Matt Selway" w:date="2020-07-21T19:43:00Z">
        <w:r>
          <w:rPr>
            <w:rStyle w:val="VerbatimChar"/>
          </w:rPr>
          <w:t xml:space="preserve">  </w:t>
        </w:r>
      </w:ins>
      <w:del w:id="885" w:author="Matt Selway" w:date="2020-07-21T19:42:00Z">
        <w:r w:rsidR="00583087" w:rsidRPr="00583087" w:rsidDel="0005284B">
          <w:rPr>
            <w:rStyle w:val="VerbatimChar"/>
          </w:rPr>
          <w:tab/>
        </w:r>
        <w:r w:rsidR="00583087" w:rsidRPr="00583087" w:rsidDel="0005284B">
          <w:rPr>
            <w:rStyle w:val="VerbatimChar"/>
          </w:rPr>
          <w:tab/>
        </w:r>
      </w:del>
      <w:r w:rsidR="00583087" w:rsidRPr="00583087">
        <w:rPr>
          <w:rStyle w:val="VerbatimChar"/>
        </w:rPr>
        <w:t xml:space="preserve">  &lt;/</w:t>
      </w:r>
      <w:proofErr w:type="spellStart"/>
      <w:proofErr w:type="gramStart"/>
      <w:r w:rsidR="00583087" w:rsidRPr="00583087">
        <w:rPr>
          <w:rStyle w:val="VerbatimChar"/>
        </w:rPr>
        <w:t>xs:simpleContent</w:t>
      </w:r>
      <w:proofErr w:type="spellEnd"/>
      <w:proofErr w:type="gramEnd"/>
      <w:r w:rsidR="00583087" w:rsidRPr="00583087">
        <w:rPr>
          <w:rStyle w:val="VerbatimChar"/>
        </w:rPr>
        <w:t>&gt;</w:t>
      </w:r>
    </w:p>
    <w:p w14:paraId="018C2FFD" w14:textId="5D30C889" w:rsidR="00583087" w:rsidRPr="00583087" w:rsidRDefault="0005284B" w:rsidP="00583087">
      <w:pPr>
        <w:pStyle w:val="SourceCode"/>
        <w:rPr>
          <w:rStyle w:val="VerbatimChar"/>
        </w:rPr>
      </w:pPr>
      <w:ins w:id="886" w:author="Matt Selway" w:date="2020-07-21T19:43:00Z">
        <w:r>
          <w:rPr>
            <w:rStyle w:val="VerbatimChar"/>
          </w:rPr>
          <w:t xml:space="preserve">      </w:t>
        </w:r>
      </w:ins>
      <w:del w:id="887" w:author="Matt Selway" w:date="2020-07-21T19:43:00Z">
        <w:r w:rsidR="00583087" w:rsidRPr="00583087" w:rsidDel="0005284B">
          <w:rPr>
            <w:rStyle w:val="VerbatimChar"/>
          </w:rPr>
          <w:tab/>
        </w:r>
        <w:r w:rsidR="00583087" w:rsidRPr="00583087" w:rsidDel="0005284B">
          <w:rPr>
            <w:rStyle w:val="VerbatimChar"/>
          </w:rPr>
          <w:tab/>
        </w:r>
      </w:del>
      <w:r w:rsidR="00583087" w:rsidRPr="00583087">
        <w:rPr>
          <w:rStyle w:val="VerbatimChar"/>
        </w:rPr>
        <w:t>&lt;/</w:t>
      </w:r>
      <w:proofErr w:type="spellStart"/>
      <w:proofErr w:type="gramStart"/>
      <w:r w:rsidR="00583087" w:rsidRPr="00583087">
        <w:rPr>
          <w:rStyle w:val="VerbatimChar"/>
        </w:rPr>
        <w:t>xs:complexType</w:t>
      </w:r>
      <w:proofErr w:type="spellEnd"/>
      <w:proofErr w:type="gramEnd"/>
      <w:r w:rsidR="00583087" w:rsidRPr="00583087">
        <w:rPr>
          <w:rStyle w:val="VerbatimChar"/>
        </w:rPr>
        <w:t>&gt;</w:t>
      </w:r>
    </w:p>
    <w:p w14:paraId="7A19A285" w14:textId="02ABB4FA" w:rsidR="00583087" w:rsidRPr="00583087" w:rsidRDefault="0005284B" w:rsidP="00583087">
      <w:pPr>
        <w:pStyle w:val="SourceCode"/>
        <w:rPr>
          <w:rStyle w:val="VerbatimChar"/>
        </w:rPr>
      </w:pPr>
      <w:ins w:id="888" w:author="Matt Selway" w:date="2020-07-21T19:43:00Z">
        <w:r>
          <w:rPr>
            <w:rStyle w:val="VerbatimChar"/>
          </w:rPr>
          <w:t xml:space="preserve">  </w:t>
        </w:r>
      </w:ins>
      <w:del w:id="889" w:author="Matt Selway" w:date="2020-07-21T19:43:00Z">
        <w:r w:rsidR="00583087" w:rsidRPr="00583087" w:rsidDel="0005284B">
          <w:rPr>
            <w:rStyle w:val="VerbatimChar"/>
          </w:rPr>
          <w:tab/>
        </w:r>
      </w:del>
      <w:r w:rsidR="00583087" w:rsidRPr="00583087">
        <w:rPr>
          <w:rStyle w:val="VerbatimChar"/>
        </w:rPr>
        <w:t xml:space="preserve">  &lt;/</w:t>
      </w:r>
      <w:proofErr w:type="spellStart"/>
      <w:proofErr w:type="gramStart"/>
      <w:r w:rsidR="00583087" w:rsidRPr="00583087">
        <w:rPr>
          <w:rStyle w:val="VerbatimChar"/>
        </w:rPr>
        <w:t>xs:element</w:t>
      </w:r>
      <w:proofErr w:type="spellEnd"/>
      <w:proofErr w:type="gramEnd"/>
      <w:r w:rsidR="00583087" w:rsidRPr="00583087">
        <w:rPr>
          <w:rStyle w:val="VerbatimChar"/>
        </w:rPr>
        <w:t>&gt;</w:t>
      </w:r>
    </w:p>
    <w:p w14:paraId="447CCF90" w14:textId="77777777" w:rsidR="00583087" w:rsidRPr="00583087" w:rsidRDefault="00583087" w:rsidP="00583087">
      <w:pPr>
        <w:pStyle w:val="SourceCode"/>
        <w:rPr>
          <w:rStyle w:val="VerbatimChar"/>
        </w:rPr>
      </w:pPr>
      <w:r w:rsidRPr="00583087">
        <w:rPr>
          <w:rStyle w:val="VerbatimChar"/>
        </w:rPr>
        <w:t xml:space="preserve">  &lt;/</w:t>
      </w:r>
      <w:proofErr w:type="spellStart"/>
      <w:proofErr w:type="gramStart"/>
      <w:r w:rsidRPr="00583087">
        <w:rPr>
          <w:rStyle w:val="VerbatimChar"/>
        </w:rPr>
        <w:t>xs:sequence</w:t>
      </w:r>
      <w:proofErr w:type="spellEnd"/>
      <w:proofErr w:type="gramEnd"/>
      <w:r w:rsidRPr="00583087">
        <w:rPr>
          <w:rStyle w:val="VerbatimChar"/>
        </w:rPr>
        <w:t>&gt;</w:t>
      </w:r>
      <w:del w:id="890" w:author="Matt Selway" w:date="2020-07-21T19:43:00Z">
        <w:r w:rsidRPr="00583087" w:rsidDel="0005284B">
          <w:rPr>
            <w:rStyle w:val="VerbatimChar"/>
          </w:rPr>
          <w:tab/>
        </w:r>
        <w:r w:rsidRPr="00583087" w:rsidDel="0005284B">
          <w:rPr>
            <w:rStyle w:val="VerbatimChar"/>
          </w:rPr>
          <w:tab/>
        </w:r>
        <w:r w:rsidRPr="00583087" w:rsidDel="0005284B">
          <w:rPr>
            <w:rStyle w:val="VerbatimChar"/>
          </w:rPr>
          <w:tab/>
        </w:r>
        <w:r w:rsidRPr="00583087" w:rsidDel="0005284B">
          <w:rPr>
            <w:rStyle w:val="VerbatimChar"/>
          </w:rPr>
          <w:tab/>
          <w:delText xml:space="preserve">  </w:delText>
        </w:r>
      </w:del>
    </w:p>
    <w:p w14:paraId="21FCA9FA" w14:textId="0333A773" w:rsidR="004C4068" w:rsidRPr="004C4068" w:rsidRDefault="00583087" w:rsidP="00583087">
      <w:pPr>
        <w:pStyle w:val="SourceCode"/>
        <w:rPr>
          <w:rStyle w:val="VerbatimChar"/>
        </w:rPr>
      </w:pPr>
      <w:r w:rsidRPr="00583087">
        <w:rPr>
          <w:rStyle w:val="VerbatimChar"/>
        </w:rPr>
        <w:t>&lt;/</w:t>
      </w:r>
      <w:proofErr w:type="spellStart"/>
      <w:proofErr w:type="gramStart"/>
      <w:r w:rsidRPr="00583087">
        <w:rPr>
          <w:rStyle w:val="VerbatimChar"/>
        </w:rPr>
        <w:t>xs:complexType</w:t>
      </w:r>
      <w:proofErr w:type="spellEnd"/>
      <w:proofErr w:type="gramEnd"/>
      <w:r w:rsidRPr="00583087">
        <w:rPr>
          <w:rStyle w:val="VerbatimChar"/>
        </w:rPr>
        <w:t>&gt;</w:t>
      </w:r>
      <w:del w:id="891" w:author="Matt Selway" w:date="2020-07-21T19:43:00Z">
        <w:r w:rsidRPr="00583087" w:rsidDel="0005284B">
          <w:rPr>
            <w:rStyle w:val="VerbatimChar"/>
          </w:rPr>
          <w:tab/>
        </w:r>
        <w:r w:rsidR="00F317A8" w:rsidRPr="00F317A8" w:rsidDel="0005284B">
          <w:rPr>
            <w:rStyle w:val="VerbatimChar"/>
          </w:rPr>
          <w:tab/>
        </w:r>
      </w:del>
    </w:p>
    <w:p w14:paraId="0CD565E3" w14:textId="45A5FE53" w:rsidR="002050A8" w:rsidRDefault="002050A8" w:rsidP="002050A8">
      <w:pPr>
        <w:pStyle w:val="Heading2"/>
      </w:pPr>
      <w:bookmarkStart w:id="892" w:name="_Channel_2"/>
      <w:bookmarkStart w:id="893" w:name="_Toc46269790"/>
      <w:bookmarkEnd w:id="892"/>
      <w:r>
        <w:t>Channel</w:t>
      </w:r>
      <w:bookmarkEnd w:id="893"/>
    </w:p>
    <w:p w14:paraId="71B27E71" w14:textId="77777777" w:rsidR="002050A8" w:rsidRPr="005D655C" w:rsidRDefault="002050A8" w:rsidP="002050A8">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14:paraId="67A9B21B" w14:textId="77777777" w:rsidR="002050A8" w:rsidRDefault="002050A8" w:rsidP="002050A8">
      <w:pPr>
        <w:pStyle w:val="Heading2"/>
      </w:pPr>
      <w:bookmarkStart w:id="894" w:name="channel-type-xml"/>
      <w:bookmarkStart w:id="895" w:name="_ChannelType"/>
      <w:bookmarkStart w:id="896" w:name="_Toc46269791"/>
      <w:bookmarkEnd w:id="894"/>
      <w:bookmarkEnd w:id="895"/>
      <w:proofErr w:type="spellStart"/>
      <w:r>
        <w:t>ChannelType</w:t>
      </w:r>
      <w:bookmarkEnd w:id="896"/>
      <w:proofErr w:type="spellEnd"/>
    </w:p>
    <w:p w14:paraId="742295CA" w14:textId="77777777" w:rsidR="002050A8" w:rsidRPr="005D655C" w:rsidRDefault="002050A8" w:rsidP="002050A8">
      <w:pPr>
        <w:pStyle w:val="SourceCode"/>
      </w:pPr>
      <w:r>
        <w:rPr>
          <w:rStyle w:val="VerbatimChar"/>
        </w:rPr>
        <w:t>&lt;</w:t>
      </w:r>
      <w:proofErr w:type="spellStart"/>
      <w:r w:rsidRPr="005D655C">
        <w:rPr>
          <w:rStyle w:val="VerbatimChar"/>
        </w:rPr>
        <w:t>xs:simpleType</w:t>
      </w:r>
      <w:proofErr w:type="spell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14:paraId="6DD95A5F" w14:textId="77777777" w:rsidR="002050A8" w:rsidRDefault="002050A8" w:rsidP="002050A8">
      <w:pPr>
        <w:pStyle w:val="Heading2"/>
      </w:pPr>
      <w:bookmarkStart w:id="897" w:name="message-content-xml"/>
      <w:bookmarkStart w:id="898" w:name="_MessageContent"/>
      <w:bookmarkStart w:id="899" w:name="_Expression"/>
      <w:bookmarkStart w:id="900" w:name="_ContentFilteringLanguage"/>
      <w:bookmarkStart w:id="901" w:name="_Ref24974141"/>
      <w:bookmarkStart w:id="902" w:name="_Toc46269792"/>
      <w:bookmarkEnd w:id="897"/>
      <w:bookmarkEnd w:id="898"/>
      <w:bookmarkEnd w:id="899"/>
      <w:bookmarkEnd w:id="900"/>
      <w:proofErr w:type="spellStart"/>
      <w:r>
        <w:t>ContentFilteringLanguage</w:t>
      </w:r>
      <w:bookmarkEnd w:id="902"/>
      <w:proofErr w:type="spellEnd"/>
    </w:p>
    <w:p w14:paraId="466CCF3E" w14:textId="66E3D30B" w:rsidR="002050A8" w:rsidRDefault="002050A8" w:rsidP="002050A8">
      <w:pPr>
        <w:pStyle w:val="SourceCode"/>
        <w:rPr>
          <w:rStyle w:val="VerbatimChar"/>
        </w:rPr>
      </w:pPr>
      <w:r w:rsidRPr="002B5B54">
        <w:rPr>
          <w:rStyle w:val="VerbatimChar"/>
        </w:rPr>
        <w:t>&lt;</w:t>
      </w:r>
      <w:proofErr w:type="spellStart"/>
      <w:proofErr w:type="gramStart"/>
      <w:r w:rsidRPr="002B5B54">
        <w:rPr>
          <w:rStyle w:val="VerbatimChar"/>
        </w:rPr>
        <w:t>xs:</w:t>
      </w:r>
      <w:r w:rsidR="00626327">
        <w:rPr>
          <w:rStyle w:val="VerbatimChar"/>
        </w:rPr>
        <w:t>complex</w:t>
      </w:r>
      <w:r w:rsidR="00626327" w:rsidRPr="002B5B54">
        <w:rPr>
          <w:rStyle w:val="VerbatimChar"/>
        </w:rPr>
        <w:t>Type</w:t>
      </w:r>
      <w:proofErr w:type="spellEnd"/>
      <w:proofErr w:type="gramEnd"/>
      <w:r w:rsidR="00626327" w:rsidRPr="002B5B54">
        <w:rPr>
          <w:rStyle w:val="VerbatimChar"/>
        </w:rPr>
        <w:t xml:space="preserve"> </w:t>
      </w:r>
      <w:r w:rsidRPr="002B5B54">
        <w:rPr>
          <w:rStyle w:val="VerbatimChar"/>
        </w:rPr>
        <w:t>name="</w:t>
      </w:r>
      <w:proofErr w:type="spellStart"/>
      <w:r>
        <w:rPr>
          <w:rStyle w:val="VerbatimChar"/>
        </w:rPr>
        <w:t>ContentFilteringLanguage</w:t>
      </w:r>
      <w:proofErr w:type="spellEnd"/>
      <w:r w:rsidRPr="002B5B54">
        <w:rPr>
          <w:rStyle w:val="VerbatimChar"/>
        </w:rPr>
        <w:t>"&gt;</w:t>
      </w:r>
    </w:p>
    <w:p w14:paraId="57576A8B" w14:textId="4F254F57" w:rsidR="002050A8" w:rsidRPr="005D655C" w:rsidRDefault="0005284B" w:rsidP="002050A8">
      <w:pPr>
        <w:pStyle w:val="SourceCode"/>
      </w:pPr>
      <w:ins w:id="903" w:author="Matt Selway" w:date="2020-07-21T19:44:00Z">
        <w:r>
          <w:rPr>
            <w:rStyle w:val="VerbatimChar"/>
          </w:rPr>
          <w:t xml:space="preserve">  </w:t>
        </w:r>
      </w:ins>
      <w:del w:id="904" w:author="Matt Selway" w:date="2020-07-21T19:44:00Z">
        <w:r w:rsidR="002050A8" w:rsidDel="0005284B">
          <w:rPr>
            <w:rStyle w:val="VerbatimChar"/>
          </w:rPr>
          <w:delText xml:space="preserve">      </w:delText>
        </w:r>
      </w:del>
      <w:del w:id="905" w:author="Matt Selway" w:date="2020-07-21T19:43:00Z">
        <w:r w:rsidR="002050A8" w:rsidDel="0005284B">
          <w:rPr>
            <w:rStyle w:val="VerbatimChar"/>
          </w:rPr>
          <w:delText xml:space="preserve"> </w:delText>
        </w:r>
      </w:del>
      <w:r w:rsidR="002050A8" w:rsidRPr="005D655C">
        <w:t>&lt;</w:t>
      </w:r>
      <w:proofErr w:type="spellStart"/>
      <w:proofErr w:type="gramStart"/>
      <w:r w:rsidR="002050A8" w:rsidRPr="005D655C">
        <w:t>xs:simpleContent</w:t>
      </w:r>
      <w:proofErr w:type="spellEnd"/>
      <w:proofErr w:type="gramEnd"/>
      <w:r w:rsidR="002050A8" w:rsidRPr="005D655C">
        <w:t>&gt;</w:t>
      </w:r>
    </w:p>
    <w:p w14:paraId="4F9F3B59" w14:textId="6D6D92B8" w:rsidR="002050A8" w:rsidRPr="005D655C" w:rsidRDefault="002050A8" w:rsidP="002050A8">
      <w:pPr>
        <w:pStyle w:val="SourceCode"/>
      </w:pPr>
      <w:r w:rsidRPr="005D655C">
        <w:t xml:space="preserve">    </w:t>
      </w:r>
      <w:del w:id="906" w:author="Matt Selway" w:date="2020-07-21T19:44:00Z">
        <w:r w:rsidRPr="005D655C" w:rsidDel="0005284B">
          <w:delText xml:space="preserve">    </w:delText>
        </w:r>
        <w:r w:rsidDel="0005284B">
          <w:delText xml:space="preserve"> </w:delText>
        </w:r>
      </w:del>
      <w:r w:rsidRPr="005D655C">
        <w:t>&lt;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2AB4B1E8" w14:textId="237D59A7" w:rsidR="002050A8" w:rsidRDefault="002050A8" w:rsidP="002050A8">
      <w:pPr>
        <w:pStyle w:val="SourceCode"/>
      </w:pPr>
      <w:del w:id="907" w:author="Matt Selway" w:date="2020-07-21T19:44:00Z">
        <w:r w:rsidRPr="005D655C" w:rsidDel="0005284B">
          <w:delText>          </w:delText>
        </w:r>
        <w:r w:rsidDel="0005284B">
          <w:delText xml:space="preserve"> </w:delText>
        </w:r>
      </w:del>
      <w:ins w:id="908" w:author="Matt Selway" w:date="2020-07-21T19:44:00Z">
        <w:r w:rsidR="0005284B">
          <w:t xml:space="preserve">      </w:t>
        </w:r>
      </w:ins>
      <w:r w:rsidRPr="005D655C">
        <w:t>&lt;</w:t>
      </w:r>
      <w:proofErr w:type="gramStart"/>
      <w:r w:rsidRPr="005D655C">
        <w:t>xs:attribute</w:t>
      </w:r>
      <w:proofErr w:type="gramEnd"/>
      <w:r w:rsidRPr="005D655C">
        <w:t> name="languageVersion" type="xs:token" use="optional"/&gt;</w:t>
      </w:r>
    </w:p>
    <w:p w14:paraId="7119CC52" w14:textId="609C0073" w:rsidR="002050A8" w:rsidRPr="005D655C" w:rsidRDefault="002050A8" w:rsidP="002050A8">
      <w:pPr>
        <w:pStyle w:val="SourceCode"/>
      </w:pPr>
      <w:del w:id="909" w:author="Matt Selway" w:date="2020-07-21T19:44:00Z">
        <w:r w:rsidDel="0005284B">
          <w:delText xml:space="preserve">           </w:delText>
        </w:r>
      </w:del>
      <w:ins w:id="910" w:author="Matt Selway" w:date="2020-07-21T19:44:00Z">
        <w:r w:rsidR="0005284B">
          <w:t xml:space="preserve">      </w:t>
        </w:r>
      </w:ins>
      <w:r>
        <w:rPr>
          <w:rStyle w:val="VerbatimChar"/>
        </w:rPr>
        <w:t>&lt;</w:t>
      </w:r>
      <w:proofErr w:type="spellStart"/>
      <w:proofErr w:type="gramStart"/>
      <w:r>
        <w:rPr>
          <w:rStyle w:val="VerbatimChar"/>
        </w:rPr>
        <w:t>xs:attribute</w:t>
      </w:r>
      <w:proofErr w:type="spellEnd"/>
      <w:proofErr w:type="gramEnd"/>
      <w:r>
        <w:rPr>
          <w:rStyle w:val="VerbatimChar"/>
        </w:rPr>
        <w:t xml:space="preserve"> name="</w:t>
      </w:r>
      <w:proofErr w:type="spellStart"/>
      <w:r>
        <w:rPr>
          <w:rStyle w:val="VerbatimChar"/>
        </w:rPr>
        <w:t>applicableMediaTypes</w:t>
      </w:r>
      <w:proofErr w:type="spellEnd"/>
      <w:r>
        <w:rPr>
          <w:rStyle w:val="VerbatimChar"/>
        </w:rPr>
        <w:t>" type="</w:t>
      </w:r>
      <w:proofErr w:type="spellStart"/>
      <w:r w:rsidRPr="00B821ED">
        <w:rPr>
          <w:rStyle w:val="VerbatimChar"/>
        </w:rPr>
        <w:t>isbm:MediaTypeList</w:t>
      </w:r>
      <w:proofErr w:type="spellEnd"/>
      <w:r>
        <w:rPr>
          <w:rStyle w:val="VerbatimChar"/>
        </w:rPr>
        <w:t xml:space="preserve">" </w:t>
      </w:r>
      <w:r w:rsidRPr="00265706">
        <w:rPr>
          <w:rStyle w:val="VerbatimChar"/>
        </w:rPr>
        <w:t>use="required"</w:t>
      </w:r>
      <w:r>
        <w:rPr>
          <w:rStyle w:val="VerbatimChar"/>
        </w:rPr>
        <w:t>/&gt;</w:t>
      </w:r>
    </w:p>
    <w:p w14:paraId="05C06B17" w14:textId="77777777" w:rsidR="002050A8" w:rsidRPr="005D655C" w:rsidRDefault="002050A8" w:rsidP="002050A8">
      <w:pPr>
        <w:pStyle w:val="SourceCode"/>
      </w:pPr>
      <w:r w:rsidRPr="005D655C">
        <w:t xml:space="preserve">    </w:t>
      </w:r>
      <w:del w:id="911" w:author="Matt Selway" w:date="2020-07-21T19:44:00Z">
        <w:r w:rsidRPr="005D655C" w:rsidDel="0005284B">
          <w:delText xml:space="preserve">    </w:delText>
        </w:r>
      </w:del>
      <w:r w:rsidRPr="005D655C">
        <w:t>&lt;/</w:t>
      </w:r>
      <w:proofErr w:type="spellStart"/>
      <w:proofErr w:type="gramStart"/>
      <w:r w:rsidRPr="005D655C">
        <w:t>xs:extension</w:t>
      </w:r>
      <w:proofErr w:type="spellEnd"/>
      <w:proofErr w:type="gramEnd"/>
      <w:r w:rsidRPr="005D655C">
        <w:t>&gt;</w:t>
      </w:r>
    </w:p>
    <w:p w14:paraId="41D90A3A" w14:textId="04ACAF76" w:rsidR="002050A8" w:rsidRDefault="002050A8" w:rsidP="002050A8">
      <w:pPr>
        <w:pStyle w:val="SourceCode"/>
      </w:pPr>
      <w:r w:rsidRPr="005D655C">
        <w:t xml:space="preserve">  </w:t>
      </w:r>
      <w:del w:id="912" w:author="Matt Selway" w:date="2020-07-21T19:44:00Z">
        <w:r w:rsidRPr="005D655C" w:rsidDel="0005284B">
          <w:delText xml:space="preserve">    </w:delText>
        </w:r>
      </w:del>
      <w:r w:rsidRPr="005D655C">
        <w:t>&lt;/</w:t>
      </w:r>
      <w:proofErr w:type="spellStart"/>
      <w:proofErr w:type="gramStart"/>
      <w:r w:rsidRPr="005D655C">
        <w:t>xs:simpleContent</w:t>
      </w:r>
      <w:proofErr w:type="spellEnd"/>
      <w:proofErr w:type="gramEnd"/>
      <w:r w:rsidRPr="005D655C">
        <w:t>&gt;</w:t>
      </w:r>
      <w:r w:rsidRPr="00A86060">
        <w:br/>
      </w:r>
      <w:r w:rsidRPr="00A86060">
        <w:rPr>
          <w:rStyle w:val="VerbatimChar"/>
        </w:rPr>
        <w:t>&lt;/</w:t>
      </w:r>
      <w:proofErr w:type="spellStart"/>
      <w:r w:rsidRPr="00A86060">
        <w:rPr>
          <w:rStyle w:val="VerbatimChar"/>
        </w:rPr>
        <w:t>xs:</w:t>
      </w:r>
      <w:r w:rsidR="00626327">
        <w:rPr>
          <w:rStyle w:val="VerbatimChar"/>
        </w:rPr>
        <w:t>complex</w:t>
      </w:r>
      <w:r w:rsidR="00626327" w:rsidRPr="00A86060">
        <w:rPr>
          <w:rStyle w:val="VerbatimChar"/>
        </w:rPr>
        <w:t>Type</w:t>
      </w:r>
      <w:proofErr w:type="spellEnd"/>
      <w:r w:rsidRPr="00A86060">
        <w:rPr>
          <w:rStyle w:val="VerbatimChar"/>
        </w:rPr>
        <w:t>&gt;</w:t>
      </w:r>
    </w:p>
    <w:p w14:paraId="3E6A27BD" w14:textId="77777777" w:rsidR="002050A8" w:rsidRDefault="002050A8" w:rsidP="002050A8">
      <w:pPr>
        <w:pStyle w:val="Heading2"/>
      </w:pPr>
      <w:bookmarkStart w:id="913" w:name="_FilterExpression"/>
      <w:bookmarkStart w:id="914" w:name="_Toc46269793"/>
      <w:bookmarkEnd w:id="913"/>
      <w:proofErr w:type="spellStart"/>
      <w:r>
        <w:t>FilterExpression</w:t>
      </w:r>
      <w:bookmarkEnd w:id="914"/>
      <w:proofErr w:type="spellEnd"/>
    </w:p>
    <w:p w14:paraId="0983613E" w14:textId="77777777" w:rsidR="002050A8" w:rsidRPr="005D655C" w:rsidRDefault="002050A8" w:rsidP="002050A8">
      <w:pPr>
        <w:pStyle w:val="SourceCode"/>
      </w:pPr>
      <w:r w:rsidRPr="005D655C">
        <w:t>&lt;</w:t>
      </w:r>
      <w:proofErr w:type="spellStart"/>
      <w:proofErr w:type="gramStart"/>
      <w:r w:rsidRPr="005D655C">
        <w:t>xs:complexType</w:t>
      </w:r>
      <w:proofErr w:type="spellEnd"/>
      <w:proofErr w:type="gramEnd"/>
      <w:r w:rsidRPr="005D655C">
        <w:t> name="</w:t>
      </w:r>
      <w:proofErr w:type="spellStart"/>
      <w:r>
        <w:t>Filter</w:t>
      </w:r>
      <w:r w:rsidRPr="005D655C">
        <w:t>Expression</w:t>
      </w:r>
      <w:proofErr w:type="spellEnd"/>
      <w:r w:rsidRPr="005D655C">
        <w:t>"&gt;</w:t>
      </w:r>
    </w:p>
    <w:p w14:paraId="10364A5D" w14:textId="74C887C1" w:rsidR="002050A8" w:rsidRPr="005D655C" w:rsidRDefault="0005284B" w:rsidP="002050A8">
      <w:pPr>
        <w:pStyle w:val="SourceCode"/>
      </w:pPr>
      <w:ins w:id="915" w:author="Matt Selway" w:date="2020-07-21T19:44:00Z">
        <w:r>
          <w:t xml:space="preserve">  </w:t>
        </w:r>
      </w:ins>
      <w:del w:id="916" w:author="Matt Selway" w:date="2020-07-21T19:44:00Z">
        <w:r w:rsidR="002050A8" w:rsidRPr="005D655C" w:rsidDel="0005284B">
          <w:delText>  </w:delText>
        </w:r>
      </w:del>
      <w:r w:rsidR="002050A8" w:rsidRPr="005D655C">
        <w:t>&lt;</w:t>
      </w:r>
      <w:proofErr w:type="spellStart"/>
      <w:proofErr w:type="gramStart"/>
      <w:r w:rsidR="002050A8" w:rsidRPr="005D655C">
        <w:t>xs:sequence</w:t>
      </w:r>
      <w:proofErr w:type="spellEnd"/>
      <w:proofErr w:type="gramEnd"/>
      <w:r w:rsidR="002050A8" w:rsidRPr="005D655C">
        <w:t>&gt;</w:t>
      </w:r>
    </w:p>
    <w:p w14:paraId="0DCF862A" w14:textId="28158C95" w:rsidR="002050A8" w:rsidRPr="005D655C" w:rsidRDefault="0005284B" w:rsidP="002050A8">
      <w:pPr>
        <w:pStyle w:val="SourceCode"/>
      </w:pPr>
      <w:ins w:id="917" w:author="Matt Selway" w:date="2020-07-21T19:44:00Z">
        <w:r>
          <w:t xml:space="preserve">    </w:t>
        </w:r>
      </w:ins>
      <w:del w:id="918" w:author="Matt Selway" w:date="2020-07-21T19:44:00Z">
        <w:r w:rsidR="002050A8" w:rsidRPr="005D655C" w:rsidDel="0005284B">
          <w:delText>    </w:delText>
        </w:r>
      </w:del>
      <w:r w:rsidR="002050A8" w:rsidRPr="005D655C">
        <w:t>&lt;</w:t>
      </w:r>
      <w:proofErr w:type="spellStart"/>
      <w:proofErr w:type="gramStart"/>
      <w:r w:rsidR="002050A8" w:rsidRPr="005D655C">
        <w:t>xs:element</w:t>
      </w:r>
      <w:proofErr w:type="spellEnd"/>
      <w:proofErr w:type="gramEnd"/>
      <w:r w:rsidR="002050A8" w:rsidRPr="005D655C">
        <w:t> minOccurs="1" </w:t>
      </w:r>
      <w:proofErr w:type="spellStart"/>
      <w:r w:rsidR="002050A8" w:rsidRPr="005D655C">
        <w:t>maxOccurs</w:t>
      </w:r>
      <w:proofErr w:type="spellEnd"/>
      <w:r w:rsidR="002050A8" w:rsidRPr="005D655C">
        <w:t>="1" name="</w:t>
      </w:r>
      <w:proofErr w:type="spellStart"/>
      <w:r w:rsidR="002050A8" w:rsidRPr="005D655C">
        <w:t>ExpressionString</w:t>
      </w:r>
      <w:proofErr w:type="spellEnd"/>
      <w:r w:rsidR="002050A8" w:rsidRPr="005D655C">
        <w:t>"&gt;</w:t>
      </w:r>
    </w:p>
    <w:p w14:paraId="6791F4FE" w14:textId="6A9DF695" w:rsidR="00482FB3" w:rsidRPr="005D655C" w:rsidRDefault="0005284B" w:rsidP="00482FB3">
      <w:pPr>
        <w:pStyle w:val="SourceCode"/>
      </w:pPr>
      <w:ins w:id="919" w:author="Matt Selway" w:date="2020-07-21T19:44:00Z">
        <w:r>
          <w:t xml:space="preserve">      </w:t>
        </w:r>
      </w:ins>
      <w:del w:id="920" w:author="Matt Selway" w:date="2020-07-21T19:44:00Z">
        <w:r w:rsidR="00482FB3" w:rsidDel="0005284B">
          <w:tab/>
        </w:r>
      </w:del>
      <w:r w:rsidR="00482FB3">
        <w:t>&lt;</w:t>
      </w:r>
      <w:proofErr w:type="spellStart"/>
      <w:proofErr w:type="gramStart"/>
      <w:r w:rsidR="00482FB3">
        <w:t>xs:complexType</w:t>
      </w:r>
      <w:proofErr w:type="spellEnd"/>
      <w:proofErr w:type="gramEnd"/>
      <w:r w:rsidR="00482FB3">
        <w:t>&gt;</w:t>
      </w:r>
    </w:p>
    <w:p w14:paraId="6D5AAB75" w14:textId="6EF0B18E"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xs:simpleContent</w:t>
      </w:r>
      <w:proofErr w:type="spellEnd"/>
      <w:proofErr w:type="gramEnd"/>
      <w:r w:rsidRPr="005D655C">
        <w:t>&gt;</w:t>
      </w:r>
    </w:p>
    <w:p w14:paraId="4A709C2B" w14:textId="25B155EE"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14:paraId="5D23F06A" w14:textId="1E052FE1" w:rsidR="002050A8" w:rsidRPr="005D655C" w:rsidRDefault="002050A8" w:rsidP="002050A8">
      <w:pPr>
        <w:pStyle w:val="SourceCode"/>
      </w:pPr>
      <w:r w:rsidRPr="005D655C">
        <w:lastRenderedPageBreak/>
        <w:t xml:space="preserve">          </w:t>
      </w:r>
      <w:r w:rsidR="00482FB3">
        <w:t xml:space="preserve">  </w:t>
      </w:r>
      <w:r w:rsidRPr="005D655C">
        <w:t>&lt;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14:paraId="46CB07B2" w14:textId="5A525DF3" w:rsidR="002050A8" w:rsidRPr="005D655C" w:rsidRDefault="0005284B" w:rsidP="002050A8">
      <w:pPr>
        <w:pStyle w:val="SourceCode"/>
      </w:pPr>
      <w:ins w:id="921" w:author="Matt Selway" w:date="2020-07-21T19:44:00Z">
        <w:r>
          <w:t xml:space="preserve">          </w:t>
        </w:r>
      </w:ins>
      <w:del w:id="922" w:author="Matt Selway" w:date="2020-07-21T19:44:00Z">
        <w:r w:rsidR="002050A8" w:rsidRPr="005D655C" w:rsidDel="0005284B">
          <w:delText>          </w:delText>
        </w:r>
      </w:del>
      <w:r w:rsidR="00482FB3">
        <w:t xml:space="preserve">  </w:t>
      </w:r>
      <w:r w:rsidR="002050A8" w:rsidRPr="005D655C">
        <w:t>&lt;</w:t>
      </w:r>
      <w:proofErr w:type="gramStart"/>
      <w:r w:rsidR="002050A8" w:rsidRPr="005D655C">
        <w:t>xs:attribute</w:t>
      </w:r>
      <w:proofErr w:type="gramEnd"/>
      <w:r w:rsidR="002050A8" w:rsidRPr="005D655C">
        <w:t> name="languageVersion" type="xs:token" use="optional"/&gt;</w:t>
      </w:r>
    </w:p>
    <w:p w14:paraId="75F314CC" w14:textId="7E29C0A0" w:rsidR="002050A8" w:rsidRPr="005D655C" w:rsidRDefault="002050A8" w:rsidP="002050A8">
      <w:pPr>
        <w:pStyle w:val="SourceCode"/>
      </w:pPr>
      <w:r w:rsidRPr="005D655C">
        <w:t xml:space="preserve">        </w:t>
      </w:r>
      <w:r w:rsidR="00482FB3">
        <w:t xml:space="preserve">  </w:t>
      </w:r>
      <w:r w:rsidRPr="005D655C">
        <w:t>&lt;/</w:t>
      </w:r>
      <w:proofErr w:type="spellStart"/>
      <w:proofErr w:type="gramStart"/>
      <w:r w:rsidRPr="005D655C">
        <w:t>xs:extension</w:t>
      </w:r>
      <w:proofErr w:type="spellEnd"/>
      <w:proofErr w:type="gramEnd"/>
      <w:r w:rsidRPr="005D655C">
        <w:t>&gt;</w:t>
      </w:r>
    </w:p>
    <w:p w14:paraId="0971CDD9" w14:textId="0317E814" w:rsidR="002050A8" w:rsidRDefault="002050A8" w:rsidP="002050A8">
      <w:pPr>
        <w:pStyle w:val="SourceCode"/>
      </w:pPr>
      <w:r w:rsidRPr="005D655C">
        <w:t xml:space="preserve">      </w:t>
      </w:r>
      <w:r w:rsidR="00482FB3">
        <w:t xml:space="preserve">  </w:t>
      </w:r>
      <w:r w:rsidRPr="005D655C">
        <w:t>&lt;/</w:t>
      </w:r>
      <w:proofErr w:type="spellStart"/>
      <w:proofErr w:type="gramStart"/>
      <w:r w:rsidRPr="005D655C">
        <w:t>xs:simpleContent</w:t>
      </w:r>
      <w:proofErr w:type="spellEnd"/>
      <w:proofErr w:type="gramEnd"/>
      <w:r w:rsidRPr="005D655C">
        <w:t>&gt;</w:t>
      </w:r>
    </w:p>
    <w:p w14:paraId="472EF665" w14:textId="2D83ADD9" w:rsidR="00482FB3" w:rsidRPr="005D655C" w:rsidRDefault="0005284B" w:rsidP="002050A8">
      <w:pPr>
        <w:pStyle w:val="SourceCode"/>
      </w:pPr>
      <w:ins w:id="923" w:author="Matt Selway" w:date="2020-07-21T19:44:00Z">
        <w:r>
          <w:t xml:space="preserve">      </w:t>
        </w:r>
      </w:ins>
      <w:del w:id="924" w:author="Matt Selway" w:date="2020-07-21T19:44:00Z">
        <w:r w:rsidR="00482FB3" w:rsidDel="0005284B">
          <w:tab/>
        </w:r>
      </w:del>
      <w:r w:rsidR="00482FB3">
        <w:t>&lt;/</w:t>
      </w:r>
      <w:proofErr w:type="spellStart"/>
      <w:proofErr w:type="gramStart"/>
      <w:r w:rsidR="00482FB3">
        <w:t>xs:complexType</w:t>
      </w:r>
      <w:proofErr w:type="spellEnd"/>
      <w:proofErr w:type="gramEnd"/>
      <w:r w:rsidR="00482FB3">
        <w:t>&gt;</w:t>
      </w:r>
    </w:p>
    <w:p w14:paraId="6DF2BB7F" w14:textId="77777777" w:rsidR="002050A8" w:rsidRPr="005D655C" w:rsidRDefault="002050A8" w:rsidP="002050A8">
      <w:pPr>
        <w:pStyle w:val="SourceCode"/>
      </w:pPr>
      <w:r w:rsidRPr="005D655C">
        <w:t xml:space="preserve">    &lt;/</w:t>
      </w:r>
      <w:proofErr w:type="spellStart"/>
      <w:proofErr w:type="gramStart"/>
      <w:r w:rsidRPr="005D655C">
        <w:t>xs:element</w:t>
      </w:r>
      <w:proofErr w:type="spellEnd"/>
      <w:proofErr w:type="gramEnd"/>
      <w:r w:rsidRPr="005D655C">
        <w:t>&gt;</w:t>
      </w:r>
    </w:p>
    <w:p w14:paraId="140FE3C9" w14:textId="15C2B305" w:rsidR="002050A8" w:rsidRPr="005D655C" w:rsidRDefault="0005284B" w:rsidP="002050A8">
      <w:pPr>
        <w:pStyle w:val="SourceCode"/>
      </w:pPr>
      <w:ins w:id="925" w:author="Matt Selway" w:date="2020-07-21T19:44:00Z">
        <w:r>
          <w:t xml:space="preserve">    </w:t>
        </w:r>
      </w:ins>
      <w:del w:id="926" w:author="Matt Selway" w:date="2020-07-21T19:44:00Z">
        <w:r w:rsidR="002050A8" w:rsidRPr="005D655C" w:rsidDel="0005284B">
          <w:delText>    </w:delText>
        </w:r>
      </w:del>
      <w:r w:rsidR="002050A8" w:rsidRPr="005D655C">
        <w:t>&lt;</w:t>
      </w:r>
      <w:proofErr w:type="spellStart"/>
      <w:proofErr w:type="gramStart"/>
      <w:r w:rsidR="002050A8" w:rsidRPr="005D655C">
        <w:t>xs:element</w:t>
      </w:r>
      <w:proofErr w:type="spellEnd"/>
      <w:proofErr w:type="gramEnd"/>
      <w:ins w:id="927" w:author="Matt Selway" w:date="2020-07-21T19:45:00Z">
        <w:r>
          <w:t xml:space="preserve"> </w:t>
        </w:r>
      </w:ins>
      <w:del w:id="928" w:author="Matt Selway" w:date="2020-07-21T19:45:00Z">
        <w:r w:rsidR="002050A8" w:rsidRPr="005D655C" w:rsidDel="0005284B">
          <w:delText> </w:delText>
        </w:r>
      </w:del>
      <w:r w:rsidR="002050A8" w:rsidRPr="005D655C">
        <w:t>minOccurs="0"</w:t>
      </w:r>
      <w:ins w:id="929" w:author="Matt Selway" w:date="2020-07-21T19:45:00Z">
        <w:r>
          <w:t xml:space="preserve"> </w:t>
        </w:r>
      </w:ins>
      <w:del w:id="930" w:author="Matt Selway" w:date="2020-07-21T19:45:00Z">
        <w:r w:rsidR="002050A8" w:rsidRPr="005D655C" w:rsidDel="0005284B">
          <w:delText> </w:delText>
        </w:r>
      </w:del>
      <w:proofErr w:type="spellStart"/>
      <w:r w:rsidR="002050A8" w:rsidRPr="005D655C">
        <w:t>maxOccurs</w:t>
      </w:r>
      <w:proofErr w:type="spellEnd"/>
      <w:r w:rsidR="002050A8" w:rsidRPr="005D655C">
        <w:t>="unbounded"</w:t>
      </w:r>
      <w:ins w:id="931" w:author="Matt Selway" w:date="2020-07-21T19:45:00Z">
        <w:r>
          <w:t xml:space="preserve"> </w:t>
        </w:r>
      </w:ins>
      <w:del w:id="932" w:author="Matt Selway" w:date="2020-07-21T19:45:00Z">
        <w:r w:rsidR="002050A8" w:rsidRPr="005D655C" w:rsidDel="0005284B">
          <w:delText> </w:delText>
        </w:r>
      </w:del>
      <w:r w:rsidR="002050A8" w:rsidRPr="005D655C">
        <w:t>name="Namespace"</w:t>
      </w:r>
      <w:ins w:id="933" w:author="Matt Selway" w:date="2020-07-21T19:45:00Z">
        <w:r>
          <w:t xml:space="preserve"> </w:t>
        </w:r>
      </w:ins>
      <w:del w:id="934" w:author="Matt Selway" w:date="2020-07-21T19:45:00Z">
        <w:r w:rsidR="002050A8" w:rsidRPr="005D655C" w:rsidDel="0005284B">
          <w:delText> </w:delText>
        </w:r>
      </w:del>
      <w:r w:rsidR="002050A8" w:rsidRPr="005D655C">
        <w:t>type="</w:t>
      </w:r>
      <w:proofErr w:type="spellStart"/>
      <w:r w:rsidR="002050A8" w:rsidRPr="005D655C">
        <w:t>isbm:Namespace</w:t>
      </w:r>
      <w:proofErr w:type="spellEnd"/>
      <w:r w:rsidR="002050A8" w:rsidRPr="005D655C">
        <w:t>"/&gt;</w:t>
      </w:r>
    </w:p>
    <w:p w14:paraId="40A2582E" w14:textId="291AE6F6" w:rsidR="002050A8" w:rsidRPr="005D655C" w:rsidRDefault="0005284B" w:rsidP="002050A8">
      <w:pPr>
        <w:pStyle w:val="SourceCode"/>
      </w:pPr>
      <w:ins w:id="935" w:author="Matt Selway" w:date="2020-07-21T19:44:00Z">
        <w:r>
          <w:t xml:space="preserve">  </w:t>
        </w:r>
      </w:ins>
      <w:del w:id="936" w:author="Matt Selway" w:date="2020-07-21T19:44:00Z">
        <w:r w:rsidR="002050A8" w:rsidRPr="005D655C" w:rsidDel="0005284B">
          <w:delText>  </w:delText>
        </w:r>
      </w:del>
      <w:r w:rsidR="002050A8" w:rsidRPr="005D655C">
        <w:t>&lt;/</w:t>
      </w:r>
      <w:proofErr w:type="spellStart"/>
      <w:proofErr w:type="gramStart"/>
      <w:r w:rsidR="002050A8" w:rsidRPr="005D655C">
        <w:t>xs:sequence</w:t>
      </w:r>
      <w:proofErr w:type="spellEnd"/>
      <w:proofErr w:type="gramEnd"/>
      <w:r w:rsidR="002050A8" w:rsidRPr="005D655C">
        <w:t>&gt;</w:t>
      </w:r>
    </w:p>
    <w:p w14:paraId="2F1DC576" w14:textId="77777777" w:rsidR="002050A8" w:rsidRPr="005D655C" w:rsidRDefault="002050A8" w:rsidP="002050A8">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14:paraId="242D1729" w14:textId="77777777" w:rsidR="002050A8" w:rsidRPr="005D655C" w:rsidRDefault="002050A8" w:rsidP="002050A8">
      <w:pPr>
        <w:pStyle w:val="SourceCode"/>
      </w:pPr>
      <w:r w:rsidRPr="005D655C">
        <w:t>&lt;/</w:t>
      </w:r>
      <w:proofErr w:type="spellStart"/>
      <w:proofErr w:type="gramStart"/>
      <w:r w:rsidRPr="005D655C">
        <w:t>xs:complexType</w:t>
      </w:r>
      <w:proofErr w:type="spellEnd"/>
      <w:proofErr w:type="gramEnd"/>
      <w:r w:rsidRPr="005D655C">
        <w:t>&gt;</w:t>
      </w:r>
    </w:p>
    <w:p w14:paraId="70DE4AD2" w14:textId="77777777" w:rsidR="002050A8" w:rsidRDefault="002050A8" w:rsidP="002050A8">
      <w:pPr>
        <w:pStyle w:val="Heading2"/>
      </w:pPr>
      <w:bookmarkStart w:id="937" w:name="_MessageContent_2"/>
      <w:bookmarkStart w:id="938" w:name="_Toc46269794"/>
      <w:bookmarkEnd w:id="937"/>
      <w:proofErr w:type="spellStart"/>
      <w:r>
        <w:t>MediaTypeList</w:t>
      </w:r>
      <w:bookmarkEnd w:id="938"/>
      <w:proofErr w:type="spellEnd"/>
    </w:p>
    <w:p w14:paraId="1AE94CB5" w14:textId="77777777" w:rsidR="002050A8" w:rsidRPr="005D655C" w:rsidRDefault="002050A8" w:rsidP="002050A8">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14:paraId="03307D52" w14:textId="77777777" w:rsidR="002050A8" w:rsidRDefault="002050A8" w:rsidP="002050A8">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14:paraId="764463CA" w14:textId="77777777" w:rsidR="002050A8" w:rsidRPr="005D655C" w:rsidRDefault="002050A8" w:rsidP="002050A8">
      <w:pPr>
        <w:pStyle w:val="SourceCode"/>
      </w:pPr>
      <w:r w:rsidRPr="005D655C">
        <w:t>&lt;/</w:t>
      </w:r>
      <w:proofErr w:type="spellStart"/>
      <w:proofErr w:type="gramStart"/>
      <w:r w:rsidRPr="005D655C">
        <w:t>xs:simpleType</w:t>
      </w:r>
      <w:proofErr w:type="spellEnd"/>
      <w:proofErr w:type="gramEnd"/>
      <w:r w:rsidRPr="005D655C">
        <w:t>&gt;</w:t>
      </w:r>
    </w:p>
    <w:p w14:paraId="38B534A5" w14:textId="77777777" w:rsidR="002050A8" w:rsidRDefault="002050A8" w:rsidP="002050A8">
      <w:pPr>
        <w:pStyle w:val="Heading2"/>
      </w:pPr>
      <w:bookmarkStart w:id="939" w:name="_MessageContent_3"/>
      <w:bookmarkStart w:id="940" w:name="_Toc46269795"/>
      <w:bookmarkEnd w:id="939"/>
      <w:proofErr w:type="spellStart"/>
      <w:r>
        <w:t>MessageContent</w:t>
      </w:r>
      <w:bookmarkEnd w:id="901"/>
      <w:bookmarkEnd w:id="940"/>
      <w:proofErr w:type="spellEnd"/>
    </w:p>
    <w:p w14:paraId="1AB17CE1" w14:textId="77777777" w:rsidR="002050A8" w:rsidRPr="005B5CFD" w:rsidRDefault="002050A8" w:rsidP="002050A8">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14:paraId="26107C89" w14:textId="77777777" w:rsidR="002050A8" w:rsidRPr="005B5CFD" w:rsidRDefault="002050A8" w:rsidP="002050A8">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14:paraId="61866178" w14:textId="26BAB380"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BinaryContent</w:t>
      </w:r>
      <w:proofErr w:type="spellEnd"/>
      <w:r w:rsidRPr="005B5CFD">
        <w:rPr>
          <w:rStyle w:val="VerbatimChar"/>
        </w:rPr>
        <w:t>"&gt;</w:t>
      </w:r>
    </w:p>
    <w:p w14:paraId="7B56204B"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3221C61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44E8252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18E6117A" w14:textId="37244241"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w:t>
      </w:r>
      <w:r w:rsidR="003317E5">
        <w:rPr>
          <w:rStyle w:val="VerbatimChar"/>
        </w:rPr>
        <w:t>B</w:t>
      </w:r>
      <w:r w:rsidRPr="005B5CFD">
        <w:rPr>
          <w:rStyle w:val="VerbatimChar"/>
        </w:rPr>
        <w:t>inary" /&gt;</w:t>
      </w:r>
    </w:p>
    <w:p w14:paraId="4D3933A9" w14:textId="76A142F1" w:rsidR="002050A8"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33F437E6" w14:textId="77777777" w:rsidR="00233B82" w:rsidRPr="005B5CFD" w:rsidRDefault="00233B82" w:rsidP="00233B82">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14:paraId="267FB90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CEA2B3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E87D4FD" w14:textId="11FAD0E6"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0C02ADC1" w14:textId="6BF3F1E3"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StringContent</w:t>
      </w:r>
      <w:proofErr w:type="spellEnd"/>
      <w:r w:rsidRPr="005B5CFD">
        <w:rPr>
          <w:rStyle w:val="VerbatimChar"/>
        </w:rPr>
        <w:t>"&gt;</w:t>
      </w:r>
    </w:p>
    <w:p w14:paraId="5DD06F4C"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204A9A91"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68F3B56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6883313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14:paraId="0C041467" w14:textId="2855B13A" w:rsidR="002050A8"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7A7CBBE2" w14:textId="363964B5" w:rsidR="00223E23" w:rsidRPr="005B5CFD" w:rsidRDefault="00223E23" w:rsidP="002050A8">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14:paraId="138F6BD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0028E855"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3C65B475" w14:textId="5B3E744A"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24C8D375" w14:textId="0740619F" w:rsidR="002050A8" w:rsidRPr="005B5CFD" w:rsidRDefault="002050A8" w:rsidP="002050A8">
      <w:pPr>
        <w:pStyle w:val="SourceCode"/>
        <w:rPr>
          <w:rStyle w:val="VerbatimChar"/>
        </w:rPr>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 name="</w:t>
      </w:r>
      <w:proofErr w:type="spellStart"/>
      <w:r w:rsidRPr="005B5CFD">
        <w:rPr>
          <w:rStyle w:val="VerbatimChar"/>
        </w:rPr>
        <w:t>XMLContent</w:t>
      </w:r>
      <w:proofErr w:type="spellEnd"/>
      <w:r w:rsidRPr="005B5CFD">
        <w:rPr>
          <w:rStyle w:val="VerbatimChar"/>
        </w:rPr>
        <w:t>"&gt;</w:t>
      </w:r>
    </w:p>
    <w:p w14:paraId="47650765"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9D98A0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14:paraId="799019CF"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283B050C" w14:textId="77777777" w:rsidR="002050A8" w:rsidRPr="005B5CFD" w:rsidRDefault="002050A8" w:rsidP="002050A8">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14:paraId="7B3D7818"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14:paraId="00352FA7"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14:paraId="1371C1C2" w14:textId="77777777" w:rsidR="002050A8" w:rsidRPr="005B5CFD" w:rsidRDefault="002050A8" w:rsidP="002050A8">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14:paraId="0E22E9C7" w14:textId="783A9200" w:rsidR="002050A8" w:rsidRDefault="002050A8" w:rsidP="002050A8">
      <w:pPr>
        <w:pStyle w:val="SourceCode"/>
      </w:pPr>
      <w:r w:rsidRPr="005B5CFD">
        <w:rPr>
          <w:rStyle w:val="VerbatimChar"/>
        </w:rPr>
        <w:t>&lt;/</w:t>
      </w:r>
      <w:proofErr w:type="spellStart"/>
      <w:proofErr w:type="gramStart"/>
      <w:r w:rsidR="007034AA">
        <w:rPr>
          <w:rStyle w:val="VerbatimChar"/>
        </w:rPr>
        <w:t>xs:</w:t>
      </w:r>
      <w:r w:rsidRPr="005B5CFD">
        <w:rPr>
          <w:rStyle w:val="VerbatimChar"/>
        </w:rPr>
        <w:t>complexType</w:t>
      </w:r>
      <w:proofErr w:type="spellEnd"/>
      <w:proofErr w:type="gramEnd"/>
      <w:r w:rsidRPr="005B5CFD">
        <w:rPr>
          <w:rStyle w:val="VerbatimChar"/>
        </w:rPr>
        <w:t>&gt;</w:t>
      </w:r>
    </w:p>
    <w:p w14:paraId="6C6F1EE9" w14:textId="77777777" w:rsidR="002050A8" w:rsidRDefault="002050A8" w:rsidP="002050A8">
      <w:pPr>
        <w:pStyle w:val="Heading2"/>
      </w:pPr>
      <w:bookmarkStart w:id="941" w:name="namespace-xml"/>
      <w:bookmarkStart w:id="942" w:name="_Toc46269796"/>
      <w:bookmarkEnd w:id="941"/>
      <w:r>
        <w:t>Namespace</w:t>
      </w:r>
      <w:bookmarkEnd w:id="942"/>
    </w:p>
    <w:p w14:paraId="7E01B5B3"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22A49D5F" w14:textId="77777777" w:rsidR="002050A8" w:rsidRDefault="002050A8" w:rsidP="002050A8">
      <w:pPr>
        <w:pStyle w:val="Heading2"/>
      </w:pPr>
      <w:bookmarkStart w:id="943" w:name="publication-message-xml"/>
      <w:bookmarkStart w:id="944" w:name="_Toc46269797"/>
      <w:bookmarkEnd w:id="943"/>
      <w:proofErr w:type="spellStart"/>
      <w:r>
        <w:lastRenderedPageBreak/>
        <w:t>PublicationMessage</w:t>
      </w:r>
      <w:bookmarkEnd w:id="944"/>
      <w:proofErr w:type="spellEnd"/>
    </w:p>
    <w:p w14:paraId="20361D68"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5712D4BB" w14:textId="77777777" w:rsidR="002050A8" w:rsidRDefault="002050A8" w:rsidP="002050A8">
      <w:pPr>
        <w:pStyle w:val="Heading2"/>
      </w:pPr>
      <w:bookmarkStart w:id="945" w:name="request-message-xml"/>
      <w:bookmarkStart w:id="946" w:name="_Toc46269798"/>
      <w:bookmarkEnd w:id="945"/>
      <w:proofErr w:type="spellStart"/>
      <w:r>
        <w:t>RequestMessage</w:t>
      </w:r>
      <w:bookmarkEnd w:id="946"/>
      <w:proofErr w:type="spellEnd"/>
    </w:p>
    <w:p w14:paraId="0877DB62"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79280315" w14:textId="77777777" w:rsidR="002050A8" w:rsidRDefault="002050A8" w:rsidP="002050A8">
      <w:pPr>
        <w:pStyle w:val="Heading2"/>
      </w:pPr>
      <w:bookmarkStart w:id="947" w:name="response-message-xml"/>
      <w:bookmarkStart w:id="948" w:name="_Toc46269799"/>
      <w:bookmarkEnd w:id="947"/>
      <w:proofErr w:type="spellStart"/>
      <w:r>
        <w:t>ResponseMessage</w:t>
      </w:r>
      <w:bookmarkEnd w:id="948"/>
      <w:proofErr w:type="spellEnd"/>
    </w:p>
    <w:p w14:paraId="0F0B3D95" w14:textId="77777777" w:rsidR="002050A8" w:rsidRDefault="002050A8" w:rsidP="002050A8">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14:paraId="3D4647D5" w14:textId="77777777" w:rsidR="002050A8" w:rsidRDefault="002050A8" w:rsidP="002050A8">
      <w:pPr>
        <w:pStyle w:val="Heading2"/>
      </w:pPr>
      <w:bookmarkStart w:id="949" w:name="security-token-xml"/>
      <w:bookmarkStart w:id="950" w:name="_Toc26878725"/>
      <w:bookmarkStart w:id="951" w:name="_Toc46269800"/>
      <w:bookmarkEnd w:id="949"/>
      <w:proofErr w:type="spellStart"/>
      <w:r>
        <w:t>SecurityDetails</w:t>
      </w:r>
      <w:bookmarkEnd w:id="951"/>
      <w:proofErr w:type="spellEnd"/>
    </w:p>
    <w:p w14:paraId="4C3E93E4" w14:textId="77777777" w:rsidR="002050A8" w:rsidRDefault="002050A8" w:rsidP="002050A8">
      <w:pPr>
        <w:pStyle w:val="SourceCode"/>
        <w:rPr>
          <w:rStyle w:val="VerbatimChar"/>
        </w:rPr>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14:paraId="17BC5FAE"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IsSecurityTokenRequired</w:t>
      </w:r>
      <w:proofErr w:type="spellEnd"/>
      <w:r>
        <w:rPr>
          <w:rStyle w:val="VerbatimChar"/>
        </w:rPr>
        <w:t>" type="</w:t>
      </w:r>
      <w:proofErr w:type="spellStart"/>
      <w:r>
        <w:rPr>
          <w:rStyle w:val="VerbatimChar"/>
        </w:rPr>
        <w:t>xs:boolean</w:t>
      </w:r>
      <w:proofErr w:type="spellEnd"/>
      <w:r>
        <w:rPr>
          <w:rStyle w:val="VerbatimChar"/>
        </w:rPr>
        <w:t>"/&gt;</w:t>
      </w:r>
    </w:p>
    <w:p w14:paraId="30AF657D"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14:paraId="53D526A1" w14:textId="77777777" w:rsidR="002050A8" w:rsidRDefault="002050A8" w:rsidP="002050A8">
      <w:pPr>
        <w:pStyle w:val="SourceCode"/>
        <w:rPr>
          <w:rStyle w:val="VerbatimChar"/>
        </w:rPr>
      </w:pP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14:paraId="3337CD80" w14:textId="77777777" w:rsidR="002050A8" w:rsidRDefault="002050A8" w:rsidP="002050A8">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14:paraId="7ED36743" w14:textId="77777777" w:rsidR="002050A8" w:rsidRPr="00291FD7" w:rsidRDefault="002050A8" w:rsidP="002050A8">
      <w:pPr>
        <w:pStyle w:val="SourceCode"/>
        <w:rPr>
          <w:rStyle w:val="VerbatimChar"/>
        </w:rPr>
      </w:pPr>
      <w:r w:rsidRPr="00291FD7">
        <w:rPr>
          <w:rStyle w:val="VerbatimChar"/>
        </w:rPr>
        <w:t xml:space="preserve">  &lt;/</w:t>
      </w:r>
      <w:proofErr w:type="spellStart"/>
      <w:proofErr w:type="gramStart"/>
      <w:r w:rsidRPr="00291FD7">
        <w:rPr>
          <w:rStyle w:val="VerbatimChar"/>
        </w:rPr>
        <w:t>xs:sequence</w:t>
      </w:r>
      <w:proofErr w:type="spellEnd"/>
      <w:proofErr w:type="gramEnd"/>
      <w:r w:rsidRPr="00291FD7">
        <w:rPr>
          <w:rStyle w:val="VerbatimChar"/>
        </w:rPr>
        <w:t>&gt;</w:t>
      </w:r>
    </w:p>
    <w:p w14:paraId="0F2D6549" w14:textId="77777777" w:rsidR="002050A8" w:rsidRDefault="002050A8" w:rsidP="002050A8">
      <w:pPr>
        <w:pStyle w:val="SourceCode"/>
        <w:rPr>
          <w:rStyle w:val="VerbatimChar"/>
        </w:rPr>
      </w:pPr>
      <w:r w:rsidRPr="00291FD7">
        <w:rPr>
          <w:rStyle w:val="VerbatimChar"/>
        </w:rPr>
        <w:t>&lt;/</w:t>
      </w:r>
      <w:proofErr w:type="spellStart"/>
      <w:proofErr w:type="gramStart"/>
      <w:r w:rsidRPr="00291FD7">
        <w:rPr>
          <w:rStyle w:val="VerbatimChar"/>
        </w:rPr>
        <w:t>xs:complexType</w:t>
      </w:r>
      <w:proofErr w:type="spellEnd"/>
      <w:proofErr w:type="gramEnd"/>
      <w:r w:rsidRPr="00291FD7">
        <w:rPr>
          <w:rStyle w:val="VerbatimChar"/>
        </w:rPr>
        <w:t>&gt;</w:t>
      </w:r>
    </w:p>
    <w:p w14:paraId="5B936361" w14:textId="77777777" w:rsidR="002050A8" w:rsidRDefault="002050A8" w:rsidP="002050A8">
      <w:pPr>
        <w:pStyle w:val="Heading2"/>
      </w:pPr>
      <w:bookmarkStart w:id="952" w:name="_SecurityLevels"/>
      <w:bookmarkStart w:id="953" w:name="_Toc46269801"/>
      <w:bookmarkEnd w:id="952"/>
      <w:proofErr w:type="spellStart"/>
      <w:r>
        <w:t>SecurityLevel</w:t>
      </w:r>
      <w:bookmarkEnd w:id="953"/>
      <w:proofErr w:type="spellEnd"/>
    </w:p>
    <w:p w14:paraId="4058737A" w14:textId="5081827A" w:rsidR="002050A8" w:rsidRDefault="002050A8" w:rsidP="002050A8">
      <w:pPr>
        <w:pStyle w:val="SourceCode"/>
      </w:pPr>
      <w:r w:rsidRPr="002B5B54">
        <w:rPr>
          <w:rStyle w:val="VerbatimChar"/>
        </w:rPr>
        <w:t>&lt;</w:t>
      </w:r>
      <w:proofErr w:type="spellStart"/>
      <w:proofErr w:type="gramStart"/>
      <w:r w:rsidRPr="002B5B54">
        <w:rPr>
          <w:rStyle w:val="VerbatimChar"/>
        </w:rPr>
        <w:t>xs:</w:t>
      </w:r>
      <w:r>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SecurityLevel</w:t>
      </w:r>
      <w:proofErr w:type="spellEnd"/>
      <w:r w:rsidRPr="002B5B54">
        <w:rPr>
          <w:rStyle w:val="VerbatimChar"/>
        </w:rPr>
        <w:t>"&gt;</w:t>
      </w:r>
      <w:r w:rsidRPr="002B5B54">
        <w:br/>
      </w:r>
      <w:r>
        <w:t xml:space="preserve">  &lt;</w:t>
      </w:r>
      <w:proofErr w:type="spellStart"/>
      <w:r w:rsidR="001D5D49">
        <w:t>xs:</w:t>
      </w:r>
      <w:r>
        <w:t>restriction</w:t>
      </w:r>
      <w:proofErr w:type="spellEnd"/>
      <w:r>
        <w:t xml:space="preserve"> base='</w:t>
      </w:r>
      <w:proofErr w:type="spellStart"/>
      <w:r w:rsidR="0052164A">
        <w:t>xs:</w:t>
      </w:r>
      <w:r>
        <w:t>integer</w:t>
      </w:r>
      <w:proofErr w:type="spellEnd"/>
      <w:r>
        <w:t>'&gt;</w:t>
      </w:r>
    </w:p>
    <w:p w14:paraId="1C52F719" w14:textId="4575A097" w:rsidR="002050A8" w:rsidRDefault="002050A8" w:rsidP="002050A8">
      <w:pPr>
        <w:pStyle w:val="SourceCode"/>
      </w:pPr>
      <w:r>
        <w:t xml:space="preserve">    &lt;</w:t>
      </w:r>
      <w:proofErr w:type="spellStart"/>
      <w:proofErr w:type="gramStart"/>
      <w:r w:rsidR="001D5D49">
        <w:t>xs:</w:t>
      </w:r>
      <w:r>
        <w:t>minInclusive</w:t>
      </w:r>
      <w:proofErr w:type="spellEnd"/>
      <w:proofErr w:type="gramEnd"/>
      <w:r>
        <w:t xml:space="preserve"> value='1'/&gt;</w:t>
      </w:r>
    </w:p>
    <w:p w14:paraId="35DE4383" w14:textId="1105E7FB" w:rsidR="002050A8" w:rsidRDefault="002050A8" w:rsidP="002050A8">
      <w:pPr>
        <w:pStyle w:val="SourceCode"/>
      </w:pPr>
      <w:r>
        <w:t xml:space="preserve">    &lt;</w:t>
      </w:r>
      <w:proofErr w:type="spellStart"/>
      <w:proofErr w:type="gramStart"/>
      <w:r w:rsidR="001D5D49">
        <w:t>xs:</w:t>
      </w:r>
      <w:r>
        <w:t>maxInclusive</w:t>
      </w:r>
      <w:proofErr w:type="spellEnd"/>
      <w:proofErr w:type="gramEnd"/>
      <w:r>
        <w:t xml:space="preserve"> value='4'/&gt;</w:t>
      </w:r>
    </w:p>
    <w:p w14:paraId="2AD0D2BB" w14:textId="3D73DF20" w:rsidR="002050A8" w:rsidRPr="00A86060" w:rsidRDefault="002050A8" w:rsidP="002050A8">
      <w:pPr>
        <w:pStyle w:val="SourceCode"/>
      </w:pPr>
      <w:r>
        <w:t xml:space="preserve">  &lt;/</w:t>
      </w:r>
      <w:proofErr w:type="spellStart"/>
      <w:proofErr w:type="gramStart"/>
      <w:r w:rsidR="001D5D49">
        <w:t>xs:</w:t>
      </w:r>
      <w:r>
        <w:t>restriction</w:t>
      </w:r>
      <w:proofErr w:type="spellEnd"/>
      <w:proofErr w:type="gramEnd"/>
      <w:r>
        <w:t>&gt;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14:paraId="2831171E" w14:textId="77777777" w:rsidR="002050A8" w:rsidRDefault="002050A8" w:rsidP="002050A8">
      <w:pPr>
        <w:pStyle w:val="Heading2"/>
      </w:pPr>
      <w:bookmarkStart w:id="954" w:name="_SecurityToken_2"/>
      <w:bookmarkStart w:id="955" w:name="_Toc46269802"/>
      <w:bookmarkEnd w:id="954"/>
      <w:proofErr w:type="spellStart"/>
      <w:r>
        <w:t>SecurityToken</w:t>
      </w:r>
      <w:bookmarkEnd w:id="955"/>
      <w:proofErr w:type="spellEnd"/>
    </w:p>
    <w:p w14:paraId="7E50A2CD" w14:textId="77777777" w:rsidR="002050A8" w:rsidRDefault="002050A8" w:rsidP="002050A8">
      <w:pPr>
        <w:pStyle w:val="SourceCode"/>
      </w:pPr>
      <w:r w:rsidRPr="002B5B54">
        <w:rPr>
          <w:rStyle w:val="VerbatimChar"/>
        </w:rPr>
        <w:t>&lt;</w:t>
      </w:r>
      <w:proofErr w:type="spellStart"/>
      <w:r w:rsidRPr="002B5B54">
        <w:rPr>
          <w:rStyle w:val="VerbatimChar"/>
        </w:rPr>
        <w:t>xs:complexType</w:t>
      </w:r>
      <w:proofErr w:type="spell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lastRenderedPageBreak/>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14:paraId="6CACD579" w14:textId="77777777" w:rsidR="002050A8" w:rsidRDefault="002050A8" w:rsidP="002050A8">
      <w:pPr>
        <w:pStyle w:val="Heading2"/>
      </w:pPr>
      <w:bookmarkStart w:id="956" w:name="_SupportedOperations"/>
      <w:bookmarkStart w:id="957" w:name="_SupportedContentFilteringLanguages"/>
      <w:bookmarkStart w:id="958" w:name="conformance"/>
      <w:bookmarkStart w:id="959" w:name="_Toc25357205"/>
      <w:bookmarkStart w:id="960" w:name="_Toc46269803"/>
      <w:bookmarkEnd w:id="950"/>
      <w:bookmarkEnd w:id="956"/>
      <w:bookmarkEnd w:id="957"/>
      <w:bookmarkEnd w:id="958"/>
      <w:proofErr w:type="spellStart"/>
      <w:r>
        <w:t>SupportedOperations</w:t>
      </w:r>
      <w:bookmarkEnd w:id="960"/>
      <w:proofErr w:type="spellEnd"/>
    </w:p>
    <w:p w14:paraId="493C01E5" w14:textId="7638E3F4" w:rsidR="00BE029F" w:rsidRPr="00BE029F" w:rsidDel="00586655" w:rsidRDefault="00BE029F" w:rsidP="00BE029F">
      <w:pPr>
        <w:pStyle w:val="SourceCode"/>
        <w:rPr>
          <w:del w:id="961" w:author="Matt Selway" w:date="2020-07-21T19:48:00Z"/>
          <w:rStyle w:val="VerbatimChar"/>
        </w:rPr>
      </w:pPr>
      <w:bookmarkStart w:id="962" w:name="_Hlk32411813"/>
      <w:del w:id="963" w:author="Matt Selway" w:date="2020-07-21T19:48:00Z">
        <w:r w:rsidRPr="00BE029F" w:rsidDel="00586655">
          <w:rPr>
            <w:rStyle w:val="VerbatimChar"/>
          </w:rPr>
          <w:delText>&lt;xs:complexType name="SupportedOperations"&gt;</w:delText>
        </w:r>
      </w:del>
    </w:p>
    <w:p w14:paraId="1E218FAD" w14:textId="07511553" w:rsidR="00BE029F" w:rsidRPr="00BE029F" w:rsidDel="00586655" w:rsidRDefault="00BE029F" w:rsidP="00BE029F">
      <w:pPr>
        <w:pStyle w:val="SourceCode"/>
        <w:rPr>
          <w:del w:id="964" w:author="Matt Selway" w:date="2020-07-21T19:48:00Z"/>
          <w:rStyle w:val="VerbatimChar"/>
        </w:rPr>
      </w:pPr>
      <w:del w:id="965" w:author="Matt Selway" w:date="2020-07-21T19:48:00Z">
        <w:r w:rsidRPr="00BE029F" w:rsidDel="00586655">
          <w:rPr>
            <w:rStyle w:val="VerbatimChar"/>
          </w:rPr>
          <w:delText xml:space="preserve">  &lt;xs:sequence&gt;</w:delText>
        </w:r>
      </w:del>
    </w:p>
    <w:p w14:paraId="08919F64" w14:textId="2BB1EB0B" w:rsidR="00BE029F" w:rsidRPr="00BE029F" w:rsidDel="00586655" w:rsidRDefault="00BE029F" w:rsidP="00BE029F">
      <w:pPr>
        <w:pStyle w:val="SourceCode"/>
        <w:rPr>
          <w:del w:id="966" w:author="Matt Selway" w:date="2020-07-21T19:48:00Z"/>
          <w:rStyle w:val="VerbatimChar"/>
        </w:rPr>
      </w:pPr>
      <w:del w:id="967" w:author="Matt Selway" w:date="2020-07-21T19:48:00Z">
        <w:r w:rsidRPr="00BE029F" w:rsidDel="00586655">
          <w:rPr>
            <w:rStyle w:val="VerbatimChar"/>
          </w:rPr>
          <w:tab/>
          <w:delText>&lt;xs:element minOccurs="1" maxOccurs="1" name="IsXMLFilteringEnabled" type="xs:boolean"/&gt;</w:delText>
        </w:r>
      </w:del>
    </w:p>
    <w:p w14:paraId="559C7400" w14:textId="11708C77" w:rsidR="00BE029F" w:rsidRPr="00BE029F" w:rsidDel="00586655" w:rsidRDefault="00BE029F" w:rsidP="00BE029F">
      <w:pPr>
        <w:pStyle w:val="SourceCode"/>
        <w:rPr>
          <w:del w:id="968" w:author="Matt Selway" w:date="2020-07-21T19:48:00Z"/>
          <w:rStyle w:val="VerbatimChar"/>
        </w:rPr>
      </w:pPr>
      <w:del w:id="969" w:author="Matt Selway" w:date="2020-07-21T19:48:00Z">
        <w:r w:rsidRPr="00BE029F" w:rsidDel="00586655">
          <w:rPr>
            <w:rStyle w:val="VerbatimChar"/>
          </w:rPr>
          <w:tab/>
          <w:delText>&lt;xs:element minOccurs="1" maxOccurs="1" name="IsJSONFilteringEnabled" type="xs:boolean"/&gt;</w:delText>
        </w:r>
      </w:del>
    </w:p>
    <w:p w14:paraId="6E1B1870" w14:textId="0F2C957B" w:rsidR="00BE029F" w:rsidRPr="00BE029F" w:rsidDel="00586655" w:rsidRDefault="00BE029F" w:rsidP="00BE029F">
      <w:pPr>
        <w:pStyle w:val="SourceCode"/>
        <w:rPr>
          <w:del w:id="970" w:author="Matt Selway" w:date="2020-07-21T19:48:00Z"/>
          <w:rStyle w:val="VerbatimChar"/>
        </w:rPr>
      </w:pPr>
      <w:del w:id="971" w:author="Matt Selway" w:date="2020-07-21T19:48:00Z">
        <w:r w:rsidRPr="00BE029F" w:rsidDel="00586655">
          <w:rPr>
            <w:rStyle w:val="VerbatimChar"/>
          </w:rPr>
          <w:tab/>
          <w:delText>&lt;xs:element minOccurs="1" maxOccurs="1" name="SupportedContentFilteringLanguages" type="isbm:SupportedContentFilteringLanguages"/&gt;</w:delText>
        </w:r>
      </w:del>
    </w:p>
    <w:p w14:paraId="6175A355" w14:textId="132870CD" w:rsidR="00545BFF" w:rsidRPr="00545BFF" w:rsidDel="00586655" w:rsidRDefault="00545BFF" w:rsidP="00545BFF">
      <w:pPr>
        <w:pStyle w:val="SourceCode"/>
        <w:rPr>
          <w:del w:id="972" w:author="Matt Selway" w:date="2020-07-21T19:48:00Z"/>
          <w:rStyle w:val="VerbatimChar"/>
        </w:rPr>
      </w:pPr>
      <w:del w:id="973" w:author="Matt Selway" w:date="2020-07-21T19:48:00Z">
        <w:r w:rsidRPr="00545BFF" w:rsidDel="00586655">
          <w:rPr>
            <w:rStyle w:val="VerbatimChar"/>
          </w:rPr>
          <w:delText>&lt;xs:element minOccurs="1" maxOccurs="1" name="SupportedAuthentications"&gt;</w:delText>
        </w:r>
      </w:del>
    </w:p>
    <w:p w14:paraId="7907F115" w14:textId="671A99F2" w:rsidR="00545BFF" w:rsidRPr="00545BFF" w:rsidDel="00586655" w:rsidRDefault="00EE5BA1" w:rsidP="00545BFF">
      <w:pPr>
        <w:pStyle w:val="SourceCode"/>
        <w:rPr>
          <w:del w:id="974" w:author="Matt Selway" w:date="2020-07-21T19:48:00Z"/>
          <w:rStyle w:val="VerbatimChar"/>
        </w:rPr>
      </w:pPr>
      <w:del w:id="975" w:author="Matt Selway" w:date="2020-07-21T19:48:00Z">
        <w:r w:rsidDel="00586655">
          <w:rPr>
            <w:rStyle w:val="VerbatimChar"/>
          </w:rPr>
          <w:delText xml:space="preserve">  </w:delText>
        </w:r>
        <w:r w:rsidR="00545BFF" w:rsidRPr="00545BFF" w:rsidDel="00586655">
          <w:rPr>
            <w:rStyle w:val="VerbatimChar"/>
          </w:rPr>
          <w:delText>&lt;xs:complexType&gt;</w:delText>
        </w:r>
      </w:del>
    </w:p>
    <w:p w14:paraId="40B8A079" w14:textId="75C273B1" w:rsidR="00545BFF" w:rsidRPr="00545BFF" w:rsidDel="00586655" w:rsidRDefault="00EE5BA1" w:rsidP="00545BFF">
      <w:pPr>
        <w:pStyle w:val="SourceCode"/>
        <w:rPr>
          <w:del w:id="976" w:author="Matt Selway" w:date="2020-07-21T19:48:00Z"/>
          <w:rStyle w:val="VerbatimChar"/>
        </w:rPr>
      </w:pPr>
      <w:del w:id="977" w:author="Matt Selway" w:date="2020-07-21T19:48:00Z">
        <w:r w:rsidDel="00586655">
          <w:rPr>
            <w:rStyle w:val="VerbatimChar"/>
          </w:rPr>
          <w:delText xml:space="preserve">    </w:delText>
        </w:r>
        <w:r w:rsidR="00545BFF" w:rsidRPr="00545BFF" w:rsidDel="00586655">
          <w:rPr>
            <w:rStyle w:val="VerbatimChar"/>
          </w:rPr>
          <w:delText>&lt;xs:sequence&gt;</w:delText>
        </w:r>
      </w:del>
    </w:p>
    <w:p w14:paraId="05F126E4" w14:textId="6BE41E4B" w:rsidR="00545BFF" w:rsidRPr="00545BFF" w:rsidDel="00586655" w:rsidRDefault="00545BFF" w:rsidP="00545BFF">
      <w:pPr>
        <w:pStyle w:val="SourceCode"/>
        <w:rPr>
          <w:del w:id="978" w:author="Matt Selway" w:date="2020-07-21T19:48:00Z"/>
          <w:rStyle w:val="VerbatimChar"/>
        </w:rPr>
      </w:pPr>
      <w:del w:id="979" w:author="Matt Selway" w:date="2020-07-21T19:48:00Z">
        <w:r w:rsidRPr="00545BFF" w:rsidDel="00586655">
          <w:rPr>
            <w:rStyle w:val="VerbatimChar"/>
          </w:rPr>
          <w:tab/>
        </w:r>
        <w:r w:rsidR="00EE5BA1" w:rsidDel="00586655">
          <w:rPr>
            <w:rStyle w:val="VerbatimChar"/>
          </w:rPr>
          <w:delText>&lt;</w:delText>
        </w:r>
        <w:r w:rsidRPr="00545BFF" w:rsidDel="00586655">
          <w:rPr>
            <w:rStyle w:val="VerbatimChar"/>
          </w:rPr>
          <w:delText xml:space="preserve">xs:element minOccurs="0" maxOccurs="1" </w:delText>
        </w:r>
        <w:r w:rsidR="00EE5BA1" w:rsidDel="00586655">
          <w:rPr>
            <w:rStyle w:val="VerbatimChar"/>
          </w:rPr>
          <w:delText>n</w:delText>
        </w:r>
        <w:r w:rsidRPr="00545BFF" w:rsidDel="00586655">
          <w:rPr>
            <w:rStyle w:val="VerbatimChar"/>
          </w:rPr>
          <w:delText>ame="SoapSupportedTokenSchemas"&gt;</w:delText>
        </w:r>
      </w:del>
    </w:p>
    <w:p w14:paraId="0F6D9FA5" w14:textId="523ED724" w:rsidR="00545BFF" w:rsidRPr="00545BFF" w:rsidDel="00586655" w:rsidRDefault="00545BFF" w:rsidP="00545BFF">
      <w:pPr>
        <w:pStyle w:val="SourceCode"/>
        <w:rPr>
          <w:del w:id="980" w:author="Matt Selway" w:date="2020-07-21T19:48:00Z"/>
          <w:rStyle w:val="VerbatimChar"/>
        </w:rPr>
      </w:pPr>
      <w:del w:id="981" w:author="Matt Selway" w:date="2020-07-21T19:48:00Z">
        <w:r w:rsidRPr="00545BFF" w:rsidDel="00586655">
          <w:rPr>
            <w:rStyle w:val="VerbatimChar"/>
          </w:rPr>
          <w:tab/>
        </w:r>
        <w:r w:rsidR="00EE5BA1" w:rsidDel="00586655">
          <w:rPr>
            <w:rStyle w:val="VerbatimChar"/>
          </w:rPr>
          <w:delText xml:space="preserve">  </w:delText>
        </w:r>
        <w:r w:rsidRPr="00545BFF" w:rsidDel="00586655">
          <w:rPr>
            <w:rStyle w:val="VerbatimChar"/>
          </w:rPr>
          <w:delText>&lt;xs:complexType&gt;</w:delText>
        </w:r>
      </w:del>
    </w:p>
    <w:p w14:paraId="7B9233DC" w14:textId="44CB8437" w:rsidR="00545BFF" w:rsidRPr="00545BFF" w:rsidDel="00586655" w:rsidRDefault="00545BFF" w:rsidP="00545BFF">
      <w:pPr>
        <w:pStyle w:val="SourceCode"/>
        <w:rPr>
          <w:del w:id="982" w:author="Matt Selway" w:date="2020-07-21T19:48:00Z"/>
          <w:rStyle w:val="VerbatimChar"/>
        </w:rPr>
      </w:pPr>
      <w:del w:id="983" w:author="Matt Selway" w:date="2020-07-21T19:48:00Z">
        <w:r w:rsidRPr="00545BFF" w:rsidDel="00586655">
          <w:rPr>
            <w:rStyle w:val="VerbatimChar"/>
          </w:rPr>
          <w:tab/>
        </w:r>
        <w:r w:rsidR="00EE5BA1" w:rsidDel="00586655">
          <w:rPr>
            <w:rStyle w:val="VerbatimChar"/>
          </w:rPr>
          <w:delText xml:space="preserve">    </w:delText>
        </w:r>
        <w:r w:rsidRPr="00545BFF" w:rsidDel="00586655">
          <w:rPr>
            <w:rStyle w:val="VerbatimChar"/>
          </w:rPr>
          <w:delText>&lt;xs:sequence&gt;</w:delText>
        </w:r>
      </w:del>
    </w:p>
    <w:p w14:paraId="32DC8498" w14:textId="4AB897D4" w:rsidR="00545BFF" w:rsidRPr="00545BFF" w:rsidDel="00586655" w:rsidRDefault="00545BFF" w:rsidP="00545BFF">
      <w:pPr>
        <w:pStyle w:val="SourceCode"/>
        <w:rPr>
          <w:del w:id="984" w:author="Matt Selway" w:date="2020-07-21T19:48:00Z"/>
          <w:rStyle w:val="VerbatimChar"/>
        </w:rPr>
      </w:pPr>
      <w:del w:id="985" w:author="Matt Selway" w:date="2020-07-21T19:48:00Z">
        <w:r w:rsidRPr="00545BFF" w:rsidDel="00586655">
          <w:rPr>
            <w:rStyle w:val="VerbatimChar"/>
          </w:rPr>
          <w:tab/>
        </w:r>
        <w:r w:rsidRPr="00545BFF" w:rsidDel="00586655">
          <w:rPr>
            <w:rStyle w:val="VerbatimChar"/>
          </w:rPr>
          <w:tab/>
          <w:delText>&lt;xs:element minOccurs="1" maxOccurs="unbounded" name="TokenSchema" type="isbm:TokenSchema"/&gt;</w:delText>
        </w:r>
      </w:del>
    </w:p>
    <w:p w14:paraId="50D796DB" w14:textId="2CAA6F2A" w:rsidR="00545BFF" w:rsidRPr="00545BFF" w:rsidDel="00586655" w:rsidRDefault="00545BFF" w:rsidP="00545BFF">
      <w:pPr>
        <w:pStyle w:val="SourceCode"/>
        <w:rPr>
          <w:del w:id="986" w:author="Matt Selway" w:date="2020-07-21T19:48:00Z"/>
          <w:rStyle w:val="VerbatimChar"/>
        </w:rPr>
      </w:pPr>
      <w:del w:id="987" w:author="Matt Selway" w:date="2020-07-21T19:48:00Z">
        <w:r w:rsidRPr="00545BFF" w:rsidDel="00586655">
          <w:rPr>
            <w:rStyle w:val="VerbatimChar"/>
          </w:rPr>
          <w:tab/>
        </w:r>
        <w:r w:rsidR="00EE5BA1" w:rsidDel="00586655">
          <w:rPr>
            <w:rStyle w:val="VerbatimChar"/>
          </w:rPr>
          <w:delText xml:space="preserve">    </w:delText>
        </w:r>
        <w:r w:rsidRPr="00545BFF" w:rsidDel="00586655">
          <w:rPr>
            <w:rStyle w:val="VerbatimChar"/>
          </w:rPr>
          <w:delText>&lt;/xs:sequence&gt;</w:delText>
        </w:r>
      </w:del>
    </w:p>
    <w:p w14:paraId="79C32F04" w14:textId="16D5C75F" w:rsidR="00545BFF" w:rsidRPr="00545BFF" w:rsidDel="00586655" w:rsidRDefault="00EE5BA1" w:rsidP="00545BFF">
      <w:pPr>
        <w:pStyle w:val="SourceCode"/>
        <w:rPr>
          <w:del w:id="988" w:author="Matt Selway" w:date="2020-07-21T19:48:00Z"/>
          <w:rStyle w:val="VerbatimChar"/>
        </w:rPr>
      </w:pPr>
      <w:del w:id="989" w:author="Matt Selway" w:date="2020-07-21T19:48:00Z">
        <w:r w:rsidDel="00586655">
          <w:rPr>
            <w:rStyle w:val="VerbatimChar"/>
          </w:rPr>
          <w:delText xml:space="preserve">  </w:delText>
        </w:r>
        <w:r w:rsidR="00545BFF" w:rsidRPr="00545BFF" w:rsidDel="00586655">
          <w:rPr>
            <w:rStyle w:val="VerbatimChar"/>
          </w:rPr>
          <w:tab/>
        </w:r>
        <w:r w:rsidDel="00586655">
          <w:rPr>
            <w:rStyle w:val="VerbatimChar"/>
          </w:rPr>
          <w:delText xml:space="preserve">  </w:delText>
        </w:r>
        <w:r w:rsidR="00545BFF" w:rsidRPr="00545BFF" w:rsidDel="00586655">
          <w:rPr>
            <w:rStyle w:val="VerbatimChar"/>
          </w:rPr>
          <w:delText>&lt;/xs:complexType&gt;</w:delText>
        </w:r>
      </w:del>
    </w:p>
    <w:p w14:paraId="4FEF9607" w14:textId="2E5C4C08" w:rsidR="00545BFF" w:rsidRPr="00545BFF" w:rsidDel="00586655" w:rsidRDefault="00545BFF" w:rsidP="00545BFF">
      <w:pPr>
        <w:pStyle w:val="SourceCode"/>
        <w:rPr>
          <w:del w:id="990" w:author="Matt Selway" w:date="2020-07-21T19:48:00Z"/>
          <w:rStyle w:val="VerbatimChar"/>
        </w:rPr>
      </w:pPr>
      <w:del w:id="991" w:author="Matt Selway" w:date="2020-07-21T19:48:00Z">
        <w:r w:rsidRPr="00545BFF" w:rsidDel="00586655">
          <w:rPr>
            <w:rStyle w:val="VerbatimChar"/>
          </w:rPr>
          <w:tab/>
          <w:delText>&lt;/xs:element&gt;</w:delText>
        </w:r>
      </w:del>
    </w:p>
    <w:p w14:paraId="355B61D6" w14:textId="01985AAE" w:rsidR="00545BFF" w:rsidRPr="00545BFF" w:rsidDel="00586655" w:rsidRDefault="00545BFF" w:rsidP="00545BFF">
      <w:pPr>
        <w:pStyle w:val="SourceCode"/>
        <w:rPr>
          <w:del w:id="992" w:author="Matt Selway" w:date="2020-07-21T19:48:00Z"/>
          <w:rStyle w:val="VerbatimChar"/>
        </w:rPr>
      </w:pPr>
      <w:del w:id="993" w:author="Matt Selway" w:date="2020-07-21T19:48:00Z">
        <w:r w:rsidRPr="00545BFF" w:rsidDel="00586655">
          <w:rPr>
            <w:rStyle w:val="VerbatimChar"/>
          </w:rPr>
          <w:tab/>
          <w:delText>&lt;xs:element minOccurs="0" maxOccurs="1" name="RestSupportedAuthenticationSchemes"&gt;</w:delText>
        </w:r>
      </w:del>
    </w:p>
    <w:p w14:paraId="0DC519AD" w14:textId="13593931" w:rsidR="00545BFF" w:rsidRPr="00545BFF" w:rsidDel="00586655" w:rsidRDefault="00EE5BA1" w:rsidP="00545BFF">
      <w:pPr>
        <w:pStyle w:val="SourceCode"/>
        <w:rPr>
          <w:del w:id="994" w:author="Matt Selway" w:date="2020-07-21T19:48:00Z"/>
          <w:rStyle w:val="VerbatimChar"/>
        </w:rPr>
      </w:pPr>
      <w:del w:id="995" w:author="Matt Selway" w:date="2020-07-21T19:48:00Z">
        <w:r w:rsidDel="00586655">
          <w:rPr>
            <w:rStyle w:val="VerbatimChar"/>
          </w:rPr>
          <w:delText xml:space="preserve">  </w:delText>
        </w:r>
        <w:r w:rsidR="00545BFF" w:rsidRPr="00545BFF" w:rsidDel="00586655">
          <w:rPr>
            <w:rStyle w:val="VerbatimChar"/>
          </w:rPr>
          <w:tab/>
        </w:r>
        <w:r w:rsidDel="00586655">
          <w:rPr>
            <w:rStyle w:val="VerbatimChar"/>
          </w:rPr>
          <w:delText xml:space="preserve">  </w:delText>
        </w:r>
        <w:r w:rsidR="00545BFF" w:rsidRPr="00545BFF" w:rsidDel="00586655">
          <w:rPr>
            <w:rStyle w:val="VerbatimChar"/>
          </w:rPr>
          <w:delText>&lt;xs:complexType&gt;</w:delText>
        </w:r>
      </w:del>
    </w:p>
    <w:p w14:paraId="5D76A789" w14:textId="22DF45EB" w:rsidR="00545BFF" w:rsidRPr="00545BFF" w:rsidDel="00586655" w:rsidRDefault="00545BFF" w:rsidP="00545BFF">
      <w:pPr>
        <w:pStyle w:val="SourceCode"/>
        <w:rPr>
          <w:del w:id="996" w:author="Matt Selway" w:date="2020-07-21T19:48:00Z"/>
          <w:rStyle w:val="VerbatimChar"/>
        </w:rPr>
      </w:pPr>
      <w:del w:id="997" w:author="Matt Selway" w:date="2020-07-21T19:48:00Z">
        <w:r w:rsidRPr="00545BFF" w:rsidDel="00586655">
          <w:rPr>
            <w:rStyle w:val="VerbatimChar"/>
          </w:rPr>
          <w:tab/>
        </w:r>
        <w:r w:rsidR="00EE5BA1" w:rsidDel="00586655">
          <w:rPr>
            <w:rStyle w:val="VerbatimChar"/>
          </w:rPr>
          <w:delText xml:space="preserve">    </w:delText>
        </w:r>
        <w:r w:rsidRPr="00545BFF" w:rsidDel="00586655">
          <w:rPr>
            <w:rStyle w:val="VerbatimChar"/>
          </w:rPr>
          <w:delText>&lt;xs:sequence&gt;</w:delText>
        </w:r>
      </w:del>
    </w:p>
    <w:p w14:paraId="2C061A9F" w14:textId="4E7AB85E" w:rsidR="00545BFF" w:rsidRPr="00545BFF" w:rsidDel="00586655" w:rsidRDefault="00545BFF" w:rsidP="00545BFF">
      <w:pPr>
        <w:pStyle w:val="SourceCode"/>
        <w:rPr>
          <w:del w:id="998" w:author="Matt Selway" w:date="2020-07-21T19:48:00Z"/>
          <w:rStyle w:val="VerbatimChar"/>
        </w:rPr>
      </w:pPr>
      <w:del w:id="999" w:author="Matt Selway" w:date="2020-07-21T19:48:00Z">
        <w:r w:rsidRPr="00545BFF" w:rsidDel="00586655">
          <w:rPr>
            <w:rStyle w:val="VerbatimChar"/>
          </w:rPr>
          <w:tab/>
        </w:r>
        <w:r w:rsidRPr="00545BFF" w:rsidDel="00586655">
          <w:rPr>
            <w:rStyle w:val="VerbatimChar"/>
          </w:rPr>
          <w:tab/>
          <w:delText>&lt;xs:element minOccurs="1" maxOccurs="unbounded" name="AuthenticationScheme" type="isbm:AuthenticationScheme"/&gt;</w:delText>
        </w:r>
      </w:del>
    </w:p>
    <w:p w14:paraId="0138162A" w14:textId="4DF4AF3F" w:rsidR="00545BFF" w:rsidRPr="00545BFF" w:rsidDel="00586655" w:rsidRDefault="00545BFF" w:rsidP="00545BFF">
      <w:pPr>
        <w:pStyle w:val="SourceCode"/>
        <w:rPr>
          <w:del w:id="1000" w:author="Matt Selway" w:date="2020-07-21T19:48:00Z"/>
          <w:rStyle w:val="VerbatimChar"/>
        </w:rPr>
      </w:pPr>
      <w:del w:id="1001" w:author="Matt Selway" w:date="2020-07-21T19:48:00Z">
        <w:r w:rsidRPr="00545BFF" w:rsidDel="00586655">
          <w:rPr>
            <w:rStyle w:val="VerbatimChar"/>
          </w:rPr>
          <w:tab/>
        </w:r>
        <w:r w:rsidR="00EE5BA1" w:rsidDel="00586655">
          <w:rPr>
            <w:rStyle w:val="VerbatimChar"/>
          </w:rPr>
          <w:delText xml:space="preserve">    </w:delText>
        </w:r>
        <w:r w:rsidRPr="00545BFF" w:rsidDel="00586655">
          <w:rPr>
            <w:rStyle w:val="VerbatimChar"/>
          </w:rPr>
          <w:delText>&lt;/xs:sequence&gt;</w:delText>
        </w:r>
      </w:del>
    </w:p>
    <w:p w14:paraId="5FB6F8E9" w14:textId="09BFE78E" w:rsidR="00545BFF" w:rsidRPr="00545BFF" w:rsidDel="00586655" w:rsidRDefault="00545BFF" w:rsidP="00545BFF">
      <w:pPr>
        <w:pStyle w:val="SourceCode"/>
        <w:rPr>
          <w:del w:id="1002" w:author="Matt Selway" w:date="2020-07-21T19:48:00Z"/>
          <w:rStyle w:val="VerbatimChar"/>
        </w:rPr>
      </w:pPr>
      <w:del w:id="1003" w:author="Matt Selway" w:date="2020-07-21T19:48:00Z">
        <w:r w:rsidRPr="00545BFF" w:rsidDel="00586655">
          <w:rPr>
            <w:rStyle w:val="VerbatimChar"/>
          </w:rPr>
          <w:tab/>
        </w:r>
        <w:r w:rsidR="00EE5BA1" w:rsidDel="00586655">
          <w:rPr>
            <w:rStyle w:val="VerbatimChar"/>
          </w:rPr>
          <w:delText xml:space="preserve">  </w:delText>
        </w:r>
        <w:r w:rsidRPr="00545BFF" w:rsidDel="00586655">
          <w:rPr>
            <w:rStyle w:val="VerbatimChar"/>
          </w:rPr>
          <w:delText>&lt;/xs:complexType&gt;</w:delText>
        </w:r>
      </w:del>
    </w:p>
    <w:p w14:paraId="0977F092" w14:textId="29BF212D" w:rsidR="00545BFF" w:rsidRPr="00545BFF" w:rsidDel="00586655" w:rsidRDefault="00545BFF" w:rsidP="00545BFF">
      <w:pPr>
        <w:pStyle w:val="SourceCode"/>
        <w:rPr>
          <w:del w:id="1004" w:author="Matt Selway" w:date="2020-07-21T19:48:00Z"/>
          <w:rStyle w:val="VerbatimChar"/>
        </w:rPr>
      </w:pPr>
      <w:del w:id="1005" w:author="Matt Selway" w:date="2020-07-21T19:48:00Z">
        <w:r w:rsidRPr="00545BFF" w:rsidDel="00586655">
          <w:rPr>
            <w:rStyle w:val="VerbatimChar"/>
          </w:rPr>
          <w:tab/>
          <w:delText>&lt;/xs:element&gt;</w:delText>
        </w:r>
      </w:del>
      <w:del w:id="1006" w:author="Matt Selway" w:date="2020-07-21T19:46:00Z">
        <w:r w:rsidRPr="00545BFF" w:rsidDel="00586655">
          <w:rPr>
            <w:rStyle w:val="VerbatimChar"/>
          </w:rPr>
          <w:tab/>
        </w:r>
        <w:r w:rsidRPr="00545BFF" w:rsidDel="00586655">
          <w:rPr>
            <w:rStyle w:val="VerbatimChar"/>
          </w:rPr>
          <w:tab/>
        </w:r>
        <w:r w:rsidRPr="00545BFF" w:rsidDel="00586655">
          <w:rPr>
            <w:rStyle w:val="VerbatimChar"/>
          </w:rPr>
          <w:tab/>
        </w:r>
        <w:r w:rsidRPr="00545BFF" w:rsidDel="00586655">
          <w:rPr>
            <w:rStyle w:val="VerbatimChar"/>
          </w:rPr>
          <w:tab/>
        </w:r>
        <w:r w:rsidRPr="00545BFF" w:rsidDel="00586655">
          <w:rPr>
            <w:rStyle w:val="VerbatimChar"/>
          </w:rPr>
          <w:tab/>
        </w:r>
        <w:r w:rsidRPr="00545BFF" w:rsidDel="00586655">
          <w:rPr>
            <w:rStyle w:val="VerbatimChar"/>
          </w:rPr>
          <w:tab/>
        </w:r>
      </w:del>
    </w:p>
    <w:p w14:paraId="5954BB86" w14:textId="0F12E32C" w:rsidR="00545BFF" w:rsidRPr="00545BFF" w:rsidDel="00586655" w:rsidRDefault="00EE5BA1" w:rsidP="00545BFF">
      <w:pPr>
        <w:pStyle w:val="SourceCode"/>
        <w:rPr>
          <w:del w:id="1007" w:author="Matt Selway" w:date="2020-07-21T19:48:00Z"/>
          <w:rStyle w:val="VerbatimChar"/>
        </w:rPr>
      </w:pPr>
      <w:del w:id="1008" w:author="Matt Selway" w:date="2020-07-21T19:48:00Z">
        <w:r w:rsidDel="00586655">
          <w:rPr>
            <w:rStyle w:val="VerbatimChar"/>
          </w:rPr>
          <w:delText xml:space="preserve">     </w:delText>
        </w:r>
        <w:r w:rsidR="00545BFF" w:rsidRPr="00545BFF" w:rsidDel="00586655">
          <w:rPr>
            <w:rStyle w:val="VerbatimChar"/>
          </w:rPr>
          <w:delText>&lt;/xs:sequence&gt;</w:delText>
        </w:r>
      </w:del>
    </w:p>
    <w:p w14:paraId="22AADD25" w14:textId="79D1F699" w:rsidR="00545BFF" w:rsidRPr="00545BFF" w:rsidDel="00586655" w:rsidRDefault="00EE5BA1" w:rsidP="00545BFF">
      <w:pPr>
        <w:pStyle w:val="SourceCode"/>
        <w:rPr>
          <w:del w:id="1009" w:author="Matt Selway" w:date="2020-07-21T19:48:00Z"/>
          <w:rStyle w:val="VerbatimChar"/>
        </w:rPr>
      </w:pPr>
      <w:del w:id="1010" w:author="Matt Selway" w:date="2020-07-21T19:48:00Z">
        <w:r w:rsidDel="00586655">
          <w:rPr>
            <w:rStyle w:val="VerbatimChar"/>
          </w:rPr>
          <w:delText xml:space="preserve">   </w:delText>
        </w:r>
        <w:r w:rsidR="00545BFF" w:rsidRPr="00545BFF" w:rsidDel="00586655">
          <w:rPr>
            <w:rStyle w:val="VerbatimChar"/>
          </w:rPr>
          <w:delText>&lt;/xs:complexType&gt;</w:delText>
        </w:r>
      </w:del>
    </w:p>
    <w:p w14:paraId="41988146" w14:textId="6271B72A" w:rsidR="00BE029F" w:rsidRPr="00BE029F" w:rsidDel="00586655" w:rsidRDefault="00545BFF" w:rsidP="00545BFF">
      <w:pPr>
        <w:pStyle w:val="SourceCode"/>
        <w:rPr>
          <w:del w:id="1011" w:author="Matt Selway" w:date="2020-07-21T19:48:00Z"/>
          <w:rStyle w:val="VerbatimChar"/>
        </w:rPr>
      </w:pPr>
      <w:del w:id="1012" w:author="Matt Selway" w:date="2020-07-21T19:48:00Z">
        <w:r w:rsidRPr="00545BFF" w:rsidDel="00586655">
          <w:rPr>
            <w:rStyle w:val="VerbatimChar"/>
          </w:rPr>
          <w:delText>&lt;/xs:element&gt;</w:delText>
        </w:r>
        <w:r w:rsidR="00BE029F" w:rsidRPr="00BE029F" w:rsidDel="00586655">
          <w:rPr>
            <w:rStyle w:val="VerbatimChar"/>
          </w:rPr>
          <w:tab/>
          <w:delText>&lt;xs:element minOccurs="1" maxOccurs="1" name="SecurityLevelConformance" type="isbm:SecurityLevel"/&gt;</w:delText>
        </w:r>
      </w:del>
    </w:p>
    <w:p w14:paraId="12A44342" w14:textId="132E3681" w:rsidR="00BE029F" w:rsidRPr="00BE029F" w:rsidDel="00586655" w:rsidRDefault="00BE029F" w:rsidP="00BE029F">
      <w:pPr>
        <w:pStyle w:val="SourceCode"/>
        <w:rPr>
          <w:del w:id="1013" w:author="Matt Selway" w:date="2020-07-21T19:48:00Z"/>
          <w:rStyle w:val="VerbatimChar"/>
        </w:rPr>
      </w:pPr>
      <w:del w:id="1014" w:author="Matt Selway" w:date="2020-07-21T19:48:00Z">
        <w:r w:rsidRPr="00BE029F" w:rsidDel="00586655">
          <w:rPr>
            <w:rStyle w:val="VerbatimChar"/>
          </w:rPr>
          <w:tab/>
          <w:delText>&lt;xs:element minOccurs="1" maxOccurs="1" name="IsDeadLetteringEnabled" type="xs:boolean"/&gt;</w:delText>
        </w:r>
      </w:del>
    </w:p>
    <w:p w14:paraId="42B4F2E0" w14:textId="0B367608" w:rsidR="00BE029F" w:rsidRPr="00BE029F" w:rsidDel="00586655" w:rsidRDefault="00BE029F" w:rsidP="00BE029F">
      <w:pPr>
        <w:pStyle w:val="SourceCode"/>
        <w:rPr>
          <w:del w:id="1015" w:author="Matt Selway" w:date="2020-07-21T19:48:00Z"/>
          <w:rStyle w:val="VerbatimChar"/>
        </w:rPr>
      </w:pPr>
      <w:del w:id="1016" w:author="Matt Selway" w:date="2020-07-21T19:48:00Z">
        <w:r w:rsidRPr="00BE029F" w:rsidDel="00586655">
          <w:rPr>
            <w:rStyle w:val="VerbatimChar"/>
          </w:rPr>
          <w:tab/>
          <w:delText>&lt;xs:element minOccurs="1" maxOccurs="1" name="IsChannelCreationEnabled" type="xs:boolean"/&gt;</w:delText>
        </w:r>
      </w:del>
    </w:p>
    <w:p w14:paraId="32D6422F" w14:textId="0C1B760E" w:rsidR="00BE029F" w:rsidRPr="00BE029F" w:rsidDel="00586655" w:rsidRDefault="00BE029F" w:rsidP="00BE029F">
      <w:pPr>
        <w:pStyle w:val="SourceCode"/>
        <w:rPr>
          <w:del w:id="1017" w:author="Matt Selway" w:date="2020-07-21T19:48:00Z"/>
          <w:rStyle w:val="VerbatimChar"/>
        </w:rPr>
      </w:pPr>
      <w:del w:id="1018" w:author="Matt Selway" w:date="2020-07-21T19:48:00Z">
        <w:r w:rsidRPr="00BE029F" w:rsidDel="00586655">
          <w:rPr>
            <w:rStyle w:val="VerbatimChar"/>
          </w:rPr>
          <w:tab/>
          <w:delText>&lt;xs:element minOccurs="1" maxOccurs="1" name="IsOpenChannelSecuringEnabled" type="xs:boolean"/&gt;</w:delText>
        </w:r>
      </w:del>
    </w:p>
    <w:p w14:paraId="60B5D180" w14:textId="67ED047D" w:rsidR="00BE029F" w:rsidDel="00586655" w:rsidRDefault="00BE029F" w:rsidP="00BE029F">
      <w:pPr>
        <w:pStyle w:val="SourceCode"/>
        <w:rPr>
          <w:del w:id="1019" w:author="Matt Selway" w:date="2020-07-21T19:48:00Z"/>
          <w:rStyle w:val="VerbatimChar"/>
        </w:rPr>
      </w:pPr>
      <w:del w:id="1020" w:author="Matt Selway" w:date="2020-07-21T19:48:00Z">
        <w:r w:rsidRPr="00BE029F" w:rsidDel="00586655">
          <w:rPr>
            <w:rStyle w:val="VerbatimChar"/>
          </w:rPr>
          <w:tab/>
          <w:delText>&lt;xs:element minOccurs="1" maxOccurs="1" name="IsWhitelistRequired" type="xs:boolean"/&gt;</w:delText>
        </w:r>
      </w:del>
    </w:p>
    <w:p w14:paraId="3A8F5B95" w14:textId="56C84604" w:rsidR="00BA535F" w:rsidRPr="00BE029F" w:rsidDel="00586655" w:rsidRDefault="00BA535F" w:rsidP="00BA535F">
      <w:pPr>
        <w:pStyle w:val="SourceCode"/>
        <w:rPr>
          <w:del w:id="1021" w:author="Matt Selway" w:date="2020-07-21T19:48:00Z"/>
          <w:rStyle w:val="VerbatimChar"/>
        </w:rPr>
      </w:pPr>
      <w:del w:id="1022" w:author="Matt Selway" w:date="2020-07-21T19:48:00Z">
        <w:r w:rsidRPr="00BE029F" w:rsidDel="00586655">
          <w:rPr>
            <w:rStyle w:val="VerbatimChar"/>
          </w:rPr>
          <w:tab/>
          <w:delText>&lt;xs:element minOccurs="1" maxOccurs="1" name="</w:delText>
        </w:r>
        <w:r w:rsidDel="00586655">
          <w:rPr>
            <w:rStyle w:val="VerbatimChar"/>
          </w:rPr>
          <w:delText>DefaultExpiryDuration</w:delText>
        </w:r>
        <w:r w:rsidRPr="00BE029F" w:rsidDel="00586655">
          <w:rPr>
            <w:rStyle w:val="VerbatimChar"/>
          </w:rPr>
          <w:delText>" type="xs:</w:delText>
        </w:r>
        <w:r w:rsidDel="00586655">
          <w:rPr>
            <w:rStyle w:val="VerbatimChar"/>
          </w:rPr>
          <w:delText>duration</w:delText>
        </w:r>
        <w:r w:rsidRPr="00BE029F" w:rsidDel="00586655">
          <w:rPr>
            <w:rStyle w:val="VerbatimChar"/>
          </w:rPr>
          <w:delText>"</w:delText>
        </w:r>
        <w:r w:rsidR="0010475C" w:rsidDel="00586655">
          <w:rPr>
            <w:rStyle w:val="VerbatimChar"/>
          </w:rPr>
          <w:delText xml:space="preserve"> n</w:delText>
        </w:r>
        <w:r w:rsidR="00EC0262" w:rsidDel="00586655">
          <w:rPr>
            <w:rStyle w:val="VerbatimChar"/>
          </w:rPr>
          <w:delText>i</w:delText>
        </w:r>
        <w:r w:rsidR="0010475C" w:rsidDel="00586655">
          <w:rPr>
            <w:rStyle w:val="VerbatimChar"/>
          </w:rPr>
          <w:delText>llable="true"</w:delText>
        </w:r>
        <w:r w:rsidRPr="00BE029F" w:rsidDel="00586655">
          <w:rPr>
            <w:rStyle w:val="VerbatimChar"/>
          </w:rPr>
          <w:delText>/&gt;</w:delText>
        </w:r>
      </w:del>
    </w:p>
    <w:p w14:paraId="3A32FFD4" w14:textId="28417D2D" w:rsidR="00BE029F" w:rsidRPr="00BE029F" w:rsidDel="00586655" w:rsidRDefault="00BE029F" w:rsidP="00BE029F">
      <w:pPr>
        <w:pStyle w:val="SourceCode"/>
        <w:rPr>
          <w:del w:id="1023" w:author="Matt Selway" w:date="2020-07-21T19:48:00Z"/>
          <w:rStyle w:val="VerbatimChar"/>
        </w:rPr>
      </w:pPr>
      <w:del w:id="1024" w:author="Matt Selway" w:date="2020-07-21T19:48:00Z">
        <w:r w:rsidRPr="00BE029F" w:rsidDel="00586655">
          <w:rPr>
            <w:rStyle w:val="VerbatimChar"/>
          </w:rPr>
          <w:tab/>
          <w:delText>&lt;xs:element minOccurs="1" maxOccurs="1" name="AdditionalInformationURL" type="xs:anyURI"/&gt;</w:delText>
        </w:r>
        <w:r w:rsidRPr="00BE029F" w:rsidDel="00586655">
          <w:rPr>
            <w:rStyle w:val="VerbatimChar"/>
          </w:rPr>
          <w:tab/>
        </w:r>
      </w:del>
    </w:p>
    <w:p w14:paraId="518D4A2C" w14:textId="0FFAF12F" w:rsidR="00BE029F" w:rsidRPr="00BE029F" w:rsidDel="00586655" w:rsidRDefault="00BE029F" w:rsidP="00BE029F">
      <w:pPr>
        <w:pStyle w:val="SourceCode"/>
        <w:rPr>
          <w:del w:id="1025" w:author="Matt Selway" w:date="2020-07-21T19:48:00Z"/>
          <w:rStyle w:val="VerbatimChar"/>
        </w:rPr>
      </w:pPr>
      <w:del w:id="1026" w:author="Matt Selway" w:date="2020-07-21T19:48:00Z">
        <w:r w:rsidRPr="00BE029F" w:rsidDel="00586655">
          <w:rPr>
            <w:rStyle w:val="VerbatimChar"/>
          </w:rPr>
          <w:delText xml:space="preserve">  &lt;/xs:sequence&gt;</w:delText>
        </w:r>
      </w:del>
    </w:p>
    <w:p w14:paraId="6B323E1E" w14:textId="062D5C28" w:rsidR="00586655" w:rsidRPr="00586655" w:rsidRDefault="00BE029F" w:rsidP="00586655">
      <w:pPr>
        <w:pStyle w:val="SourceCode"/>
        <w:rPr>
          <w:ins w:id="1027" w:author="Matt Selway" w:date="2020-07-21T19:48:00Z"/>
          <w:rStyle w:val="VerbatimChar"/>
        </w:rPr>
      </w:pPr>
      <w:del w:id="1028" w:author="Matt Selway" w:date="2020-07-21T19:48:00Z">
        <w:r w:rsidRPr="00BE029F" w:rsidDel="00586655">
          <w:rPr>
            <w:rStyle w:val="VerbatimChar"/>
          </w:rPr>
          <w:delText>&lt;/xs:complexType&gt;</w:delText>
        </w:r>
      </w:del>
      <w:ins w:id="1029" w:author="Matt Selway" w:date="2020-07-21T19:48:00Z">
        <w:r w:rsidR="00586655" w:rsidRPr="00586655">
          <w:rPr>
            <w:rStyle w:val="VerbatimChar"/>
          </w:rPr>
          <w:t>&lt;</w:t>
        </w:r>
        <w:proofErr w:type="spellStart"/>
        <w:proofErr w:type="gramStart"/>
        <w:r w:rsidR="00586655" w:rsidRPr="00586655">
          <w:rPr>
            <w:rStyle w:val="VerbatimChar"/>
          </w:rPr>
          <w:t>xs:complexType</w:t>
        </w:r>
        <w:proofErr w:type="spellEnd"/>
        <w:proofErr w:type="gramEnd"/>
        <w:r w:rsidR="00586655" w:rsidRPr="00586655">
          <w:rPr>
            <w:rStyle w:val="VerbatimChar"/>
          </w:rPr>
          <w:t xml:space="preserve"> name="</w:t>
        </w:r>
        <w:proofErr w:type="spellStart"/>
        <w:r w:rsidR="00586655" w:rsidRPr="00586655">
          <w:rPr>
            <w:rStyle w:val="VerbatimChar"/>
          </w:rPr>
          <w:t>SupportedOperations</w:t>
        </w:r>
        <w:proofErr w:type="spellEnd"/>
        <w:r w:rsidR="00586655" w:rsidRPr="00586655">
          <w:rPr>
            <w:rStyle w:val="VerbatimChar"/>
          </w:rPr>
          <w:t>"&gt;</w:t>
        </w:r>
      </w:ins>
    </w:p>
    <w:p w14:paraId="0185F79E" w14:textId="77777777" w:rsidR="00586655" w:rsidRPr="00586655" w:rsidRDefault="00586655" w:rsidP="00586655">
      <w:pPr>
        <w:pStyle w:val="SourceCode"/>
        <w:rPr>
          <w:ins w:id="1030" w:author="Matt Selway" w:date="2020-07-21T19:48:00Z"/>
          <w:rStyle w:val="VerbatimChar"/>
        </w:rPr>
      </w:pPr>
      <w:ins w:id="1031" w:author="Matt Selway" w:date="2020-07-21T19:48:00Z">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ins>
    </w:p>
    <w:p w14:paraId="0B791F79" w14:textId="77777777" w:rsidR="00586655" w:rsidRPr="00586655" w:rsidRDefault="00586655" w:rsidP="00586655">
      <w:pPr>
        <w:pStyle w:val="SourceCode"/>
        <w:rPr>
          <w:ins w:id="1032" w:author="Matt Selway" w:date="2020-07-21T19:48:00Z"/>
          <w:rStyle w:val="VerbatimChar"/>
        </w:rPr>
      </w:pPr>
      <w:ins w:id="1033"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IsXMLFilteringEnabled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ins>
    </w:p>
    <w:p w14:paraId="40B92BD7" w14:textId="77777777" w:rsidR="00586655" w:rsidRPr="00586655" w:rsidRDefault="00586655" w:rsidP="00586655">
      <w:pPr>
        <w:pStyle w:val="SourceCode"/>
        <w:rPr>
          <w:ins w:id="1034" w:author="Matt Selway" w:date="2020-07-21T19:48:00Z"/>
          <w:rStyle w:val="VerbatimChar"/>
        </w:rPr>
      </w:pPr>
      <w:ins w:id="1035"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IsJSONFilteringEnabled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ins>
    </w:p>
    <w:p w14:paraId="1AD3B601" w14:textId="0B5E0107" w:rsidR="00586655" w:rsidRPr="00586655" w:rsidRDefault="00586655" w:rsidP="00586655">
      <w:pPr>
        <w:pStyle w:val="SourceCode"/>
        <w:rPr>
          <w:ins w:id="1036" w:author="Matt Selway" w:date="2020-07-21T19:48:00Z"/>
          <w:rStyle w:val="VerbatimChar"/>
        </w:rPr>
      </w:pPr>
      <w:ins w:id="1037"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w:t>
        </w:r>
      </w:ins>
      <w:ins w:id="1038" w:author="Matt Selway" w:date="2020-07-21T19:49:00Z">
        <w:r w:rsidR="000057B4">
          <w:rPr>
            <w:rStyle w:val="VerbatimChar"/>
          </w:rPr>
          <w:t>0</w:t>
        </w:r>
      </w:ins>
      <w:ins w:id="1039" w:author="Matt Selway" w:date="2020-07-21T19:48:00Z">
        <w:r w:rsidRPr="00586655">
          <w:rPr>
            <w:rStyle w:val="VerbatimChar"/>
          </w:rPr>
          <w:t xml:space="preserve">"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SupportedContentFilteringLanguages</w:t>
        </w:r>
        <w:proofErr w:type="spellEnd"/>
        <w:r w:rsidRPr="00586655">
          <w:rPr>
            <w:rStyle w:val="VerbatimChar"/>
          </w:rPr>
          <w:t>" type="</w:t>
        </w:r>
        <w:proofErr w:type="spellStart"/>
        <w:r w:rsidRPr="00586655">
          <w:rPr>
            <w:rStyle w:val="VerbatimChar"/>
          </w:rPr>
          <w:t>isbm:SupportedContentFilteringLanguages</w:t>
        </w:r>
        <w:proofErr w:type="spellEnd"/>
        <w:r w:rsidRPr="00586655">
          <w:rPr>
            <w:rStyle w:val="VerbatimChar"/>
          </w:rPr>
          <w:t>" /&gt;</w:t>
        </w:r>
      </w:ins>
    </w:p>
    <w:p w14:paraId="46FA0CE5" w14:textId="77777777" w:rsidR="00586655" w:rsidRPr="00586655" w:rsidRDefault="00586655" w:rsidP="00586655">
      <w:pPr>
        <w:pStyle w:val="SourceCode"/>
        <w:rPr>
          <w:ins w:id="1040" w:author="Matt Selway" w:date="2020-07-21T19:48:00Z"/>
          <w:rStyle w:val="VerbatimChar"/>
        </w:rPr>
      </w:pPr>
      <w:ins w:id="1041"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SupportedAuthentications</w:t>
        </w:r>
        <w:proofErr w:type="spellEnd"/>
        <w:r w:rsidRPr="00586655">
          <w:rPr>
            <w:rStyle w:val="VerbatimChar"/>
          </w:rPr>
          <w:t>"&gt;</w:t>
        </w:r>
      </w:ins>
    </w:p>
    <w:p w14:paraId="01CD8071" w14:textId="77777777" w:rsidR="00586655" w:rsidRPr="00586655" w:rsidRDefault="00586655" w:rsidP="00586655">
      <w:pPr>
        <w:pStyle w:val="SourceCode"/>
        <w:rPr>
          <w:ins w:id="1042" w:author="Matt Selway" w:date="2020-07-21T19:48:00Z"/>
          <w:rStyle w:val="VerbatimChar"/>
        </w:rPr>
      </w:pPr>
      <w:ins w:id="1043" w:author="Matt Selway" w:date="2020-07-21T19:48:00Z">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ins>
    </w:p>
    <w:p w14:paraId="43C51AF5" w14:textId="77777777" w:rsidR="00586655" w:rsidRPr="00586655" w:rsidRDefault="00586655" w:rsidP="00586655">
      <w:pPr>
        <w:pStyle w:val="SourceCode"/>
        <w:rPr>
          <w:ins w:id="1044" w:author="Matt Selway" w:date="2020-07-21T19:48:00Z"/>
          <w:rStyle w:val="VerbatimChar"/>
        </w:rPr>
      </w:pPr>
      <w:ins w:id="1045" w:author="Matt Selway" w:date="2020-07-21T19:48:00Z">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ins>
    </w:p>
    <w:p w14:paraId="7BA813C7" w14:textId="77777777" w:rsidR="00586655" w:rsidRPr="00586655" w:rsidRDefault="00586655" w:rsidP="00586655">
      <w:pPr>
        <w:pStyle w:val="SourceCode"/>
        <w:rPr>
          <w:ins w:id="1046" w:author="Matt Selway" w:date="2020-07-21T19:48:00Z"/>
          <w:rStyle w:val="VerbatimChar"/>
        </w:rPr>
      </w:pPr>
      <w:ins w:id="1047"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minOccurs="0"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SoapSupportedTokenSchemas</w:t>
        </w:r>
        <w:proofErr w:type="spellEnd"/>
        <w:r w:rsidRPr="00586655">
          <w:rPr>
            <w:rStyle w:val="VerbatimChar"/>
          </w:rPr>
          <w:t>"&gt;</w:t>
        </w:r>
      </w:ins>
    </w:p>
    <w:p w14:paraId="7A0BA3EA" w14:textId="77777777" w:rsidR="00586655" w:rsidRPr="00586655" w:rsidRDefault="00586655" w:rsidP="00586655">
      <w:pPr>
        <w:pStyle w:val="SourceCode"/>
        <w:rPr>
          <w:ins w:id="1048" w:author="Matt Selway" w:date="2020-07-21T19:48:00Z"/>
          <w:rStyle w:val="VerbatimChar"/>
        </w:rPr>
      </w:pPr>
      <w:ins w:id="1049" w:author="Matt Selway" w:date="2020-07-21T19:48:00Z">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ins>
    </w:p>
    <w:p w14:paraId="2B9C3422" w14:textId="77777777" w:rsidR="00586655" w:rsidRPr="00586655" w:rsidRDefault="00586655" w:rsidP="00586655">
      <w:pPr>
        <w:pStyle w:val="SourceCode"/>
        <w:rPr>
          <w:ins w:id="1050" w:author="Matt Selway" w:date="2020-07-21T19:48:00Z"/>
          <w:rStyle w:val="VerbatimChar"/>
        </w:rPr>
      </w:pPr>
      <w:ins w:id="1051" w:author="Matt Selway" w:date="2020-07-21T19:48:00Z">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ins>
    </w:p>
    <w:p w14:paraId="2288B407" w14:textId="77777777" w:rsidR="00586655" w:rsidRPr="00586655" w:rsidRDefault="00586655" w:rsidP="00586655">
      <w:pPr>
        <w:pStyle w:val="SourceCode"/>
        <w:rPr>
          <w:ins w:id="1052" w:author="Matt Selway" w:date="2020-07-21T19:48:00Z"/>
          <w:rStyle w:val="VerbatimChar"/>
        </w:rPr>
      </w:pPr>
      <w:ins w:id="1053"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="unbounded" name="</w:t>
        </w:r>
        <w:proofErr w:type="spellStart"/>
        <w:r w:rsidRPr="00586655">
          <w:rPr>
            <w:rStyle w:val="VerbatimChar"/>
          </w:rPr>
          <w:t>TokenSchema</w:t>
        </w:r>
        <w:proofErr w:type="spellEnd"/>
        <w:r w:rsidRPr="00586655">
          <w:rPr>
            <w:rStyle w:val="VerbatimChar"/>
          </w:rPr>
          <w:t>" type="</w:t>
        </w:r>
        <w:proofErr w:type="spellStart"/>
        <w:r w:rsidRPr="00586655">
          <w:rPr>
            <w:rStyle w:val="VerbatimChar"/>
          </w:rPr>
          <w:t>isbm:TokenSchema</w:t>
        </w:r>
        <w:proofErr w:type="spellEnd"/>
        <w:r w:rsidRPr="00586655">
          <w:rPr>
            <w:rStyle w:val="VerbatimChar"/>
          </w:rPr>
          <w:t>" /&gt;</w:t>
        </w:r>
      </w:ins>
    </w:p>
    <w:p w14:paraId="716F2271" w14:textId="77777777" w:rsidR="00586655" w:rsidRPr="00586655" w:rsidRDefault="00586655" w:rsidP="00586655">
      <w:pPr>
        <w:pStyle w:val="SourceCode"/>
        <w:rPr>
          <w:ins w:id="1054" w:author="Matt Selway" w:date="2020-07-21T19:48:00Z"/>
          <w:rStyle w:val="VerbatimChar"/>
        </w:rPr>
      </w:pPr>
      <w:ins w:id="1055" w:author="Matt Selway" w:date="2020-07-21T19:48:00Z">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ins>
    </w:p>
    <w:p w14:paraId="4F894834" w14:textId="77777777" w:rsidR="00586655" w:rsidRPr="00586655" w:rsidRDefault="00586655" w:rsidP="00586655">
      <w:pPr>
        <w:pStyle w:val="SourceCode"/>
        <w:rPr>
          <w:ins w:id="1056" w:author="Matt Selway" w:date="2020-07-21T19:48:00Z"/>
          <w:rStyle w:val="VerbatimChar"/>
        </w:rPr>
      </w:pPr>
      <w:ins w:id="1057" w:author="Matt Selway" w:date="2020-07-21T19:48:00Z">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ins>
    </w:p>
    <w:p w14:paraId="60A3D62B" w14:textId="77777777" w:rsidR="00586655" w:rsidRPr="00586655" w:rsidRDefault="00586655" w:rsidP="00586655">
      <w:pPr>
        <w:pStyle w:val="SourceCode"/>
        <w:rPr>
          <w:ins w:id="1058" w:author="Matt Selway" w:date="2020-07-21T19:48:00Z"/>
          <w:rStyle w:val="VerbatimChar"/>
        </w:rPr>
      </w:pPr>
      <w:ins w:id="1059"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&gt;</w:t>
        </w:r>
      </w:ins>
    </w:p>
    <w:p w14:paraId="085C2350" w14:textId="77777777" w:rsidR="00586655" w:rsidRPr="00586655" w:rsidRDefault="00586655" w:rsidP="00586655">
      <w:pPr>
        <w:pStyle w:val="SourceCode"/>
        <w:rPr>
          <w:ins w:id="1060" w:author="Matt Selway" w:date="2020-07-21T19:48:00Z"/>
          <w:rStyle w:val="VerbatimChar"/>
        </w:rPr>
      </w:pPr>
      <w:ins w:id="1061"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minOccurs="0"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RestSupportedAuthenticationSchemes</w:t>
        </w:r>
        <w:proofErr w:type="spellEnd"/>
        <w:r w:rsidRPr="00586655">
          <w:rPr>
            <w:rStyle w:val="VerbatimChar"/>
          </w:rPr>
          <w:t>"&gt;</w:t>
        </w:r>
      </w:ins>
    </w:p>
    <w:p w14:paraId="51C378EC" w14:textId="77777777" w:rsidR="00586655" w:rsidRPr="00586655" w:rsidRDefault="00586655" w:rsidP="00586655">
      <w:pPr>
        <w:pStyle w:val="SourceCode"/>
        <w:rPr>
          <w:ins w:id="1062" w:author="Matt Selway" w:date="2020-07-21T19:48:00Z"/>
          <w:rStyle w:val="VerbatimChar"/>
        </w:rPr>
      </w:pPr>
      <w:ins w:id="1063" w:author="Matt Selway" w:date="2020-07-21T19:48:00Z">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ins>
    </w:p>
    <w:p w14:paraId="5302CCCD" w14:textId="77777777" w:rsidR="00586655" w:rsidRPr="00586655" w:rsidRDefault="00586655" w:rsidP="00586655">
      <w:pPr>
        <w:pStyle w:val="SourceCode"/>
        <w:rPr>
          <w:ins w:id="1064" w:author="Matt Selway" w:date="2020-07-21T19:48:00Z"/>
          <w:rStyle w:val="VerbatimChar"/>
        </w:rPr>
      </w:pPr>
      <w:ins w:id="1065" w:author="Matt Selway" w:date="2020-07-21T19:48:00Z">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ins>
    </w:p>
    <w:p w14:paraId="2D77B0DC" w14:textId="77777777" w:rsidR="00586655" w:rsidRPr="00586655" w:rsidRDefault="00586655" w:rsidP="00586655">
      <w:pPr>
        <w:pStyle w:val="SourceCode"/>
        <w:rPr>
          <w:ins w:id="1066" w:author="Matt Selway" w:date="2020-07-21T19:48:00Z"/>
          <w:rStyle w:val="VerbatimChar"/>
        </w:rPr>
      </w:pPr>
      <w:ins w:id="1067"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="unbounded" name="</w:t>
        </w:r>
        <w:proofErr w:type="spellStart"/>
        <w:r w:rsidRPr="00586655">
          <w:rPr>
            <w:rStyle w:val="VerbatimChar"/>
          </w:rPr>
          <w:t>AuthenticationScheme</w:t>
        </w:r>
        <w:proofErr w:type="spellEnd"/>
        <w:r w:rsidRPr="00586655">
          <w:rPr>
            <w:rStyle w:val="VerbatimChar"/>
          </w:rPr>
          <w:t>" type="</w:t>
        </w:r>
        <w:proofErr w:type="spellStart"/>
        <w:r w:rsidRPr="00586655">
          <w:rPr>
            <w:rStyle w:val="VerbatimChar"/>
          </w:rPr>
          <w:t>isbm:AuthenticationScheme</w:t>
        </w:r>
        <w:proofErr w:type="spellEnd"/>
        <w:r w:rsidRPr="00586655">
          <w:rPr>
            <w:rStyle w:val="VerbatimChar"/>
          </w:rPr>
          <w:t>" /&gt;</w:t>
        </w:r>
      </w:ins>
    </w:p>
    <w:p w14:paraId="63C8C056" w14:textId="77777777" w:rsidR="00586655" w:rsidRPr="00586655" w:rsidRDefault="00586655" w:rsidP="00586655">
      <w:pPr>
        <w:pStyle w:val="SourceCode"/>
        <w:rPr>
          <w:ins w:id="1068" w:author="Matt Selway" w:date="2020-07-21T19:48:00Z"/>
          <w:rStyle w:val="VerbatimChar"/>
        </w:rPr>
      </w:pPr>
      <w:ins w:id="1069" w:author="Matt Selway" w:date="2020-07-21T19:48:00Z">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ins>
    </w:p>
    <w:p w14:paraId="278789F8" w14:textId="77777777" w:rsidR="00586655" w:rsidRPr="00586655" w:rsidRDefault="00586655" w:rsidP="00586655">
      <w:pPr>
        <w:pStyle w:val="SourceCode"/>
        <w:rPr>
          <w:ins w:id="1070" w:author="Matt Selway" w:date="2020-07-21T19:48:00Z"/>
          <w:rStyle w:val="VerbatimChar"/>
        </w:rPr>
      </w:pPr>
      <w:ins w:id="1071" w:author="Matt Selway" w:date="2020-07-21T19:48:00Z">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ins>
    </w:p>
    <w:p w14:paraId="15C4CA0F" w14:textId="77777777" w:rsidR="00586655" w:rsidRPr="00586655" w:rsidRDefault="00586655" w:rsidP="00586655">
      <w:pPr>
        <w:pStyle w:val="SourceCode"/>
        <w:rPr>
          <w:ins w:id="1072" w:author="Matt Selway" w:date="2020-07-21T19:48:00Z"/>
          <w:rStyle w:val="VerbatimChar"/>
        </w:rPr>
      </w:pPr>
      <w:ins w:id="1073"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&gt;</w:t>
        </w:r>
      </w:ins>
    </w:p>
    <w:p w14:paraId="3988688F" w14:textId="77777777" w:rsidR="00586655" w:rsidRPr="00586655" w:rsidRDefault="00586655" w:rsidP="00586655">
      <w:pPr>
        <w:pStyle w:val="SourceCode"/>
        <w:rPr>
          <w:ins w:id="1074" w:author="Matt Selway" w:date="2020-07-21T19:48:00Z"/>
          <w:rStyle w:val="VerbatimChar"/>
        </w:rPr>
      </w:pPr>
      <w:ins w:id="1075" w:author="Matt Selway" w:date="2020-07-21T19:48:00Z">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ins>
    </w:p>
    <w:p w14:paraId="411FF7E3" w14:textId="77777777" w:rsidR="00586655" w:rsidRPr="00586655" w:rsidRDefault="00586655" w:rsidP="00586655">
      <w:pPr>
        <w:pStyle w:val="SourceCode"/>
        <w:rPr>
          <w:ins w:id="1076" w:author="Matt Selway" w:date="2020-07-21T19:48:00Z"/>
          <w:rStyle w:val="VerbatimChar"/>
        </w:rPr>
      </w:pPr>
      <w:ins w:id="1077" w:author="Matt Selway" w:date="2020-07-21T19:48:00Z">
        <w:r w:rsidRPr="00586655">
          <w:rPr>
            <w:rStyle w:val="VerbatimChar"/>
          </w:rPr>
          <w:t xml:space="preserve">      &lt;/</w:t>
        </w:r>
        <w:proofErr w:type="spellStart"/>
        <w:proofErr w:type="gramStart"/>
        <w:r w:rsidRPr="00586655">
          <w:rPr>
            <w:rStyle w:val="VerbatimChar"/>
          </w:rPr>
          <w:t>xs:complexType</w:t>
        </w:r>
        <w:proofErr w:type="spellEnd"/>
        <w:proofErr w:type="gramEnd"/>
        <w:r w:rsidRPr="00586655">
          <w:rPr>
            <w:rStyle w:val="VerbatimChar"/>
          </w:rPr>
          <w:t>&gt;</w:t>
        </w:r>
      </w:ins>
    </w:p>
    <w:p w14:paraId="02759350" w14:textId="77777777" w:rsidR="00586655" w:rsidRPr="00586655" w:rsidRDefault="00586655" w:rsidP="00586655">
      <w:pPr>
        <w:pStyle w:val="SourceCode"/>
        <w:rPr>
          <w:ins w:id="1078" w:author="Matt Selway" w:date="2020-07-21T19:48:00Z"/>
          <w:rStyle w:val="VerbatimChar"/>
        </w:rPr>
      </w:pPr>
      <w:ins w:id="1079"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&gt;</w:t>
        </w:r>
      </w:ins>
    </w:p>
    <w:p w14:paraId="73A1215A" w14:textId="77777777" w:rsidR="00586655" w:rsidRPr="00586655" w:rsidRDefault="00586655" w:rsidP="00586655">
      <w:pPr>
        <w:pStyle w:val="SourceCode"/>
        <w:rPr>
          <w:ins w:id="1080" w:author="Matt Selway" w:date="2020-07-21T19:48:00Z"/>
          <w:rStyle w:val="VerbatimChar"/>
        </w:rPr>
      </w:pPr>
      <w:ins w:id="1081"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SecurityLevelConformance</w:t>
        </w:r>
        <w:proofErr w:type="spellEnd"/>
        <w:r w:rsidRPr="00586655">
          <w:rPr>
            <w:rStyle w:val="VerbatimChar"/>
          </w:rPr>
          <w:t>" type="</w:t>
        </w:r>
        <w:proofErr w:type="spellStart"/>
        <w:r w:rsidRPr="00586655">
          <w:rPr>
            <w:rStyle w:val="VerbatimChar"/>
          </w:rPr>
          <w:t>isbm:SecurityLevel</w:t>
        </w:r>
        <w:proofErr w:type="spellEnd"/>
        <w:r w:rsidRPr="00586655">
          <w:rPr>
            <w:rStyle w:val="VerbatimChar"/>
          </w:rPr>
          <w:t>" /&gt;</w:t>
        </w:r>
      </w:ins>
    </w:p>
    <w:p w14:paraId="078969DE" w14:textId="77777777" w:rsidR="00586655" w:rsidRPr="00586655" w:rsidRDefault="00586655" w:rsidP="00586655">
      <w:pPr>
        <w:pStyle w:val="SourceCode"/>
        <w:rPr>
          <w:ins w:id="1082" w:author="Matt Selway" w:date="2020-07-21T19:48:00Z"/>
          <w:rStyle w:val="VerbatimChar"/>
        </w:rPr>
      </w:pPr>
      <w:ins w:id="1083"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IsDeadLetteringEnabled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ins>
    </w:p>
    <w:p w14:paraId="3DAF30E8" w14:textId="77777777" w:rsidR="00586655" w:rsidRPr="00586655" w:rsidRDefault="00586655" w:rsidP="00586655">
      <w:pPr>
        <w:pStyle w:val="SourceCode"/>
        <w:rPr>
          <w:ins w:id="1084" w:author="Matt Selway" w:date="2020-07-21T19:48:00Z"/>
          <w:rStyle w:val="VerbatimChar"/>
        </w:rPr>
      </w:pPr>
      <w:ins w:id="1085"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IsChannelCreationEnabled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ins>
    </w:p>
    <w:p w14:paraId="04F40429" w14:textId="77777777" w:rsidR="00586655" w:rsidRPr="00586655" w:rsidRDefault="00586655" w:rsidP="00586655">
      <w:pPr>
        <w:pStyle w:val="SourceCode"/>
        <w:rPr>
          <w:ins w:id="1086" w:author="Matt Selway" w:date="2020-07-21T19:48:00Z"/>
          <w:rStyle w:val="VerbatimChar"/>
        </w:rPr>
      </w:pPr>
      <w:ins w:id="1087"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IsOpenChannelSecuringEnabled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ins>
    </w:p>
    <w:p w14:paraId="20503E23" w14:textId="77777777" w:rsidR="00586655" w:rsidRPr="00586655" w:rsidRDefault="00586655" w:rsidP="00586655">
      <w:pPr>
        <w:pStyle w:val="SourceCode"/>
        <w:rPr>
          <w:ins w:id="1088" w:author="Matt Selway" w:date="2020-07-21T19:48:00Z"/>
          <w:rStyle w:val="VerbatimChar"/>
        </w:rPr>
      </w:pPr>
      <w:ins w:id="1089"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IsWhitelistRequired</w:t>
        </w:r>
        <w:proofErr w:type="spellEnd"/>
        <w:r w:rsidRPr="00586655">
          <w:rPr>
            <w:rStyle w:val="VerbatimChar"/>
          </w:rPr>
          <w:t>" type="</w:t>
        </w:r>
        <w:proofErr w:type="spellStart"/>
        <w:r w:rsidRPr="00586655">
          <w:rPr>
            <w:rStyle w:val="VerbatimChar"/>
          </w:rPr>
          <w:t>xs:boolean</w:t>
        </w:r>
        <w:proofErr w:type="spellEnd"/>
        <w:r w:rsidRPr="00586655">
          <w:rPr>
            <w:rStyle w:val="VerbatimChar"/>
          </w:rPr>
          <w:t>" /&gt;</w:t>
        </w:r>
      </w:ins>
    </w:p>
    <w:p w14:paraId="416C82C1" w14:textId="77777777" w:rsidR="00586655" w:rsidRPr="00586655" w:rsidRDefault="00586655" w:rsidP="00586655">
      <w:pPr>
        <w:pStyle w:val="SourceCode"/>
        <w:rPr>
          <w:ins w:id="1090" w:author="Matt Selway" w:date="2020-07-21T19:48:00Z"/>
          <w:rStyle w:val="VerbatimChar"/>
        </w:rPr>
      </w:pPr>
      <w:ins w:id="1091"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DefaultExpiryDuration</w:t>
        </w:r>
        <w:proofErr w:type="spellEnd"/>
        <w:r w:rsidRPr="00586655">
          <w:rPr>
            <w:rStyle w:val="VerbatimChar"/>
          </w:rPr>
          <w:t>" type="</w:t>
        </w:r>
        <w:proofErr w:type="spellStart"/>
        <w:r w:rsidRPr="00586655">
          <w:rPr>
            <w:rStyle w:val="VerbatimChar"/>
          </w:rPr>
          <w:t>xs:duration</w:t>
        </w:r>
        <w:proofErr w:type="spellEnd"/>
        <w:r w:rsidRPr="00586655">
          <w:rPr>
            <w:rStyle w:val="VerbatimChar"/>
          </w:rPr>
          <w:t xml:space="preserve">" </w:t>
        </w:r>
        <w:proofErr w:type="spellStart"/>
        <w:r w:rsidRPr="00586655">
          <w:rPr>
            <w:rStyle w:val="VerbatimChar"/>
          </w:rPr>
          <w:t>nillable</w:t>
        </w:r>
        <w:proofErr w:type="spellEnd"/>
        <w:r w:rsidRPr="00586655">
          <w:rPr>
            <w:rStyle w:val="VerbatimChar"/>
          </w:rPr>
          <w:t>="true" /&gt;</w:t>
        </w:r>
      </w:ins>
    </w:p>
    <w:p w14:paraId="7AE10F3C" w14:textId="77777777" w:rsidR="00586655" w:rsidRPr="00586655" w:rsidRDefault="00586655" w:rsidP="00586655">
      <w:pPr>
        <w:pStyle w:val="SourceCode"/>
        <w:rPr>
          <w:ins w:id="1092" w:author="Matt Selway" w:date="2020-07-21T19:48:00Z"/>
          <w:rStyle w:val="VerbatimChar"/>
        </w:rPr>
      </w:pPr>
      <w:ins w:id="1093" w:author="Matt Selway" w:date="2020-07-21T19:48:00Z">
        <w:r w:rsidRPr="00586655">
          <w:rPr>
            <w:rStyle w:val="VerbatimChar"/>
          </w:rPr>
          <w:t xml:space="preserve">    &lt;</w:t>
        </w:r>
        <w:proofErr w:type="spellStart"/>
        <w:proofErr w:type="gramStart"/>
        <w:r w:rsidRPr="00586655">
          <w:rPr>
            <w:rStyle w:val="VerbatimChar"/>
          </w:rPr>
          <w:t>xs:element</w:t>
        </w:r>
        <w:proofErr w:type="spellEnd"/>
        <w:proofErr w:type="gramEnd"/>
        <w:r w:rsidRPr="00586655">
          <w:rPr>
            <w:rStyle w:val="VerbatimChar"/>
          </w:rPr>
          <w:t xml:space="preserve"> minOccurs="1" </w:t>
        </w:r>
        <w:proofErr w:type="spellStart"/>
        <w:r w:rsidRPr="00586655">
          <w:rPr>
            <w:rStyle w:val="VerbatimChar"/>
          </w:rPr>
          <w:t>maxOccurs</w:t>
        </w:r>
        <w:proofErr w:type="spellEnd"/>
        <w:r w:rsidRPr="00586655">
          <w:rPr>
            <w:rStyle w:val="VerbatimChar"/>
          </w:rPr>
          <w:t>="1" name="</w:t>
        </w:r>
        <w:proofErr w:type="spellStart"/>
        <w:r w:rsidRPr="00586655">
          <w:rPr>
            <w:rStyle w:val="VerbatimChar"/>
          </w:rPr>
          <w:t>AdditionalInformationURL</w:t>
        </w:r>
        <w:proofErr w:type="spellEnd"/>
        <w:r w:rsidRPr="00586655">
          <w:rPr>
            <w:rStyle w:val="VerbatimChar"/>
          </w:rPr>
          <w:t>" type="</w:t>
        </w:r>
        <w:proofErr w:type="spellStart"/>
        <w:r w:rsidRPr="00586655">
          <w:rPr>
            <w:rStyle w:val="VerbatimChar"/>
          </w:rPr>
          <w:t>xs:anyURI</w:t>
        </w:r>
        <w:proofErr w:type="spellEnd"/>
        <w:r w:rsidRPr="00586655">
          <w:rPr>
            <w:rStyle w:val="VerbatimChar"/>
          </w:rPr>
          <w:t>" /&gt;</w:t>
        </w:r>
      </w:ins>
    </w:p>
    <w:p w14:paraId="27126AEF" w14:textId="77777777" w:rsidR="00586655" w:rsidRPr="00586655" w:rsidRDefault="00586655" w:rsidP="00586655">
      <w:pPr>
        <w:pStyle w:val="SourceCode"/>
        <w:rPr>
          <w:ins w:id="1094" w:author="Matt Selway" w:date="2020-07-21T19:48:00Z"/>
          <w:rStyle w:val="VerbatimChar"/>
        </w:rPr>
      </w:pPr>
      <w:ins w:id="1095" w:author="Matt Selway" w:date="2020-07-21T19:48:00Z">
        <w:r w:rsidRPr="00586655">
          <w:rPr>
            <w:rStyle w:val="VerbatimChar"/>
          </w:rPr>
          <w:t xml:space="preserve">  &lt;/</w:t>
        </w:r>
        <w:proofErr w:type="spellStart"/>
        <w:proofErr w:type="gramStart"/>
        <w:r w:rsidRPr="00586655">
          <w:rPr>
            <w:rStyle w:val="VerbatimChar"/>
          </w:rPr>
          <w:t>xs:sequence</w:t>
        </w:r>
        <w:proofErr w:type="spellEnd"/>
        <w:proofErr w:type="gramEnd"/>
        <w:r w:rsidRPr="00586655">
          <w:rPr>
            <w:rStyle w:val="VerbatimChar"/>
          </w:rPr>
          <w:t>&gt;</w:t>
        </w:r>
      </w:ins>
    </w:p>
    <w:p w14:paraId="00DBAB0B" w14:textId="15350E5A" w:rsidR="00586655" w:rsidRPr="008A10B5" w:rsidRDefault="00586655" w:rsidP="00BE029F">
      <w:pPr>
        <w:pStyle w:val="SourceCode"/>
        <w:rPr>
          <w:rStyle w:val="VerbatimChar"/>
        </w:rPr>
      </w:pPr>
      <w:ins w:id="1096" w:author="Matt Selway" w:date="2020-07-21T19:48:00Z">
        <w:r w:rsidRPr="00586655">
          <w:rPr>
            <w:rStyle w:val="VerbatimChar"/>
          </w:rPr>
          <w:t>&lt;/</w:t>
        </w:r>
        <w:proofErr w:type="spellStart"/>
        <w:proofErr w:type="gramStart"/>
        <w:r w:rsidRPr="00586655">
          <w:rPr>
            <w:rStyle w:val="VerbatimChar"/>
          </w:rPr>
          <w:t>xs:complexType</w:t>
        </w:r>
        <w:proofErr w:type="spellEnd"/>
        <w:proofErr w:type="gramEnd"/>
        <w:r w:rsidRPr="00586655">
          <w:rPr>
            <w:rStyle w:val="VerbatimChar"/>
          </w:rPr>
          <w:t>&gt;</w:t>
        </w:r>
      </w:ins>
    </w:p>
    <w:p w14:paraId="6FA1E769" w14:textId="7DF4C7B1" w:rsidR="00DC1805" w:rsidRDefault="00DC1805" w:rsidP="00DC1805">
      <w:pPr>
        <w:pStyle w:val="Heading2"/>
      </w:pPr>
      <w:bookmarkStart w:id="1097" w:name="_TokenSchema"/>
      <w:bookmarkStart w:id="1098" w:name="_Toc46269804"/>
      <w:bookmarkEnd w:id="962"/>
      <w:bookmarkEnd w:id="1097"/>
      <w:proofErr w:type="spellStart"/>
      <w:r>
        <w:t>TokenSchema</w:t>
      </w:r>
      <w:bookmarkEnd w:id="1098"/>
      <w:proofErr w:type="spellEnd"/>
    </w:p>
    <w:p w14:paraId="267E5CA2" w14:textId="5C6B7522" w:rsidR="00626327" w:rsidRPr="00626327" w:rsidDel="000057B4" w:rsidRDefault="00626327" w:rsidP="00626327">
      <w:pPr>
        <w:pStyle w:val="SourceCode"/>
        <w:rPr>
          <w:del w:id="1099" w:author="Matt Selway" w:date="2020-07-21T19:50:00Z"/>
          <w:rStyle w:val="VerbatimChar"/>
        </w:rPr>
      </w:pPr>
      <w:del w:id="1100" w:author="Matt Selway" w:date="2020-07-21T19:50:00Z">
        <w:r w:rsidRPr="00626327" w:rsidDel="000057B4">
          <w:rPr>
            <w:rStyle w:val="VerbatimChar"/>
          </w:rPr>
          <w:delText>&lt;xs:complexType name="TokenSchema"&gt;</w:delText>
        </w:r>
      </w:del>
    </w:p>
    <w:p w14:paraId="58B467E6" w14:textId="502FF7D4" w:rsidR="00626327" w:rsidRPr="00626327" w:rsidDel="000057B4" w:rsidRDefault="00626327" w:rsidP="00626327">
      <w:pPr>
        <w:pStyle w:val="SourceCode"/>
        <w:rPr>
          <w:del w:id="1101" w:author="Matt Selway" w:date="2020-07-21T19:50:00Z"/>
          <w:rStyle w:val="VerbatimChar"/>
        </w:rPr>
      </w:pPr>
      <w:del w:id="1102" w:author="Matt Selway" w:date="2020-07-21T19:50:00Z">
        <w:r w:rsidRPr="00626327" w:rsidDel="000057B4">
          <w:rPr>
            <w:rStyle w:val="VerbatimChar"/>
          </w:rPr>
          <w:delText xml:space="preserve">  &lt;xs:sequence&gt;</w:delText>
        </w:r>
      </w:del>
    </w:p>
    <w:p w14:paraId="1C02D379" w14:textId="26A80E64" w:rsidR="00626327" w:rsidRPr="00626327" w:rsidDel="000057B4" w:rsidRDefault="00C52AA6" w:rsidP="00626327">
      <w:pPr>
        <w:pStyle w:val="SourceCode"/>
        <w:rPr>
          <w:del w:id="1103" w:author="Matt Selway" w:date="2020-07-21T19:50:00Z"/>
          <w:rStyle w:val="VerbatimChar"/>
        </w:rPr>
      </w:pPr>
      <w:del w:id="1104" w:author="Matt Selway" w:date="2020-07-21T19:50:00Z">
        <w:r w:rsidDel="000057B4">
          <w:rPr>
            <w:rStyle w:val="VerbatimChar"/>
          </w:rPr>
          <w:delText xml:space="preserve">  </w:delText>
        </w:r>
        <w:r w:rsidR="00626327" w:rsidRPr="00626327" w:rsidDel="000057B4">
          <w:rPr>
            <w:rStyle w:val="VerbatimChar"/>
          </w:rPr>
          <w:delText xml:space="preserve">  &lt;xs:element minOccurs="1" maxOccurs="1" name="NamespaceName"&gt;</w:delText>
        </w:r>
      </w:del>
    </w:p>
    <w:p w14:paraId="33779888" w14:textId="1E97B9B1" w:rsidR="00626327" w:rsidRPr="00626327" w:rsidDel="000057B4" w:rsidRDefault="00C52AA6" w:rsidP="00626327">
      <w:pPr>
        <w:pStyle w:val="SourceCode"/>
        <w:rPr>
          <w:del w:id="1105" w:author="Matt Selway" w:date="2020-07-21T19:50:00Z"/>
          <w:rStyle w:val="VerbatimChar"/>
        </w:rPr>
      </w:pPr>
      <w:del w:id="1106" w:author="Matt Selway" w:date="2020-07-21T19:50:00Z">
        <w:r w:rsidDel="000057B4">
          <w:rPr>
            <w:rStyle w:val="VerbatimChar"/>
          </w:rPr>
          <w:delText xml:space="preserve"> </w:delText>
        </w:r>
        <w:r w:rsidR="00626327" w:rsidRPr="00626327" w:rsidDel="000057B4">
          <w:rPr>
            <w:rStyle w:val="VerbatimChar"/>
          </w:rPr>
          <w:tab/>
          <w:delText>&lt;xs:complexType&gt;</w:delText>
        </w:r>
      </w:del>
    </w:p>
    <w:p w14:paraId="0E236F81" w14:textId="21790E39" w:rsidR="00626327" w:rsidRPr="00626327" w:rsidDel="000057B4" w:rsidRDefault="00C52AA6" w:rsidP="00626327">
      <w:pPr>
        <w:pStyle w:val="SourceCode"/>
        <w:rPr>
          <w:del w:id="1107" w:author="Matt Selway" w:date="2020-07-21T19:50:00Z"/>
          <w:rStyle w:val="VerbatimChar"/>
        </w:rPr>
      </w:pPr>
      <w:del w:id="1108" w:author="Matt Selway" w:date="2020-07-21T19:50:00Z">
        <w:r w:rsidDel="000057B4">
          <w:rPr>
            <w:rStyle w:val="VerbatimChar"/>
          </w:rPr>
          <w:delText xml:space="preserve">  </w:delText>
        </w:r>
        <w:r w:rsidR="00626327" w:rsidRPr="00626327" w:rsidDel="000057B4">
          <w:rPr>
            <w:rStyle w:val="VerbatimChar"/>
          </w:rPr>
          <w:tab/>
        </w:r>
        <w:r w:rsidDel="000057B4">
          <w:rPr>
            <w:rStyle w:val="VerbatimChar"/>
          </w:rPr>
          <w:delText xml:space="preserve">  </w:delText>
        </w:r>
        <w:r w:rsidR="00626327" w:rsidRPr="00626327" w:rsidDel="000057B4">
          <w:rPr>
            <w:rStyle w:val="VerbatimChar"/>
          </w:rPr>
          <w:delText>&lt;xs:simpleContent&gt;</w:delText>
        </w:r>
      </w:del>
    </w:p>
    <w:p w14:paraId="00795007" w14:textId="58E77A90" w:rsidR="00626327" w:rsidRPr="00626327" w:rsidDel="000057B4" w:rsidRDefault="00626327" w:rsidP="00626327">
      <w:pPr>
        <w:pStyle w:val="SourceCode"/>
        <w:rPr>
          <w:del w:id="1109" w:author="Matt Selway" w:date="2020-07-21T19:50:00Z"/>
          <w:rStyle w:val="VerbatimChar"/>
        </w:rPr>
      </w:pPr>
      <w:del w:id="1110" w:author="Matt Selway" w:date="2020-07-21T19:50:00Z">
        <w:r w:rsidRPr="00626327" w:rsidDel="000057B4">
          <w:rPr>
            <w:rStyle w:val="VerbatimChar"/>
          </w:rPr>
          <w:tab/>
        </w:r>
        <w:r w:rsidR="00C52AA6" w:rsidDel="000057B4">
          <w:rPr>
            <w:rStyle w:val="VerbatimChar"/>
          </w:rPr>
          <w:delText xml:space="preserve">  </w:delText>
        </w:r>
        <w:r w:rsidRPr="00626327" w:rsidDel="000057B4">
          <w:rPr>
            <w:rStyle w:val="VerbatimChar"/>
          </w:rPr>
          <w:delText xml:space="preserve"> &lt;xs:extension base="xs:string"&gt;</w:delText>
        </w:r>
      </w:del>
    </w:p>
    <w:p w14:paraId="48FFDDCE" w14:textId="7CED41FC" w:rsidR="00626327" w:rsidRPr="00626327" w:rsidDel="000057B4" w:rsidRDefault="00626327" w:rsidP="00626327">
      <w:pPr>
        <w:pStyle w:val="SourceCode"/>
        <w:rPr>
          <w:del w:id="1111" w:author="Matt Selway" w:date="2020-07-21T19:50:00Z"/>
          <w:rStyle w:val="VerbatimChar"/>
        </w:rPr>
      </w:pPr>
      <w:del w:id="1112" w:author="Matt Selway" w:date="2020-07-21T19:50:00Z">
        <w:r w:rsidRPr="00626327" w:rsidDel="000057B4">
          <w:rPr>
            <w:rStyle w:val="VerbatimChar"/>
          </w:rPr>
          <w:tab/>
        </w:r>
        <w:r w:rsidR="00C52AA6" w:rsidDel="000057B4">
          <w:rPr>
            <w:rStyle w:val="VerbatimChar"/>
          </w:rPr>
          <w:delText xml:space="preserve">  </w:delText>
        </w:r>
        <w:r w:rsidRPr="00626327" w:rsidDel="000057B4">
          <w:rPr>
            <w:rStyle w:val="VerbatimChar"/>
          </w:rPr>
          <w:delText xml:space="preserve">   &lt;xs:attribute name="SchemaLocation" type="xs:anyURI" use="optional"/&gt;</w:delText>
        </w:r>
      </w:del>
      <w:del w:id="1113" w:author="Matt Selway" w:date="2020-07-21T19:49:00Z">
        <w:r w:rsidRPr="00626327" w:rsidDel="000057B4">
          <w:rPr>
            <w:rStyle w:val="VerbatimChar"/>
          </w:rPr>
          <w:tab/>
          <w:delText xml:space="preserve">  </w:delText>
        </w:r>
      </w:del>
    </w:p>
    <w:p w14:paraId="1AED09B2" w14:textId="3CC9EC98" w:rsidR="00626327" w:rsidRPr="00626327" w:rsidDel="000057B4" w:rsidRDefault="00626327" w:rsidP="00626327">
      <w:pPr>
        <w:pStyle w:val="SourceCode"/>
        <w:rPr>
          <w:del w:id="1114" w:author="Matt Selway" w:date="2020-07-21T19:50:00Z"/>
          <w:rStyle w:val="VerbatimChar"/>
        </w:rPr>
      </w:pPr>
      <w:del w:id="1115" w:author="Matt Selway" w:date="2020-07-21T19:50:00Z">
        <w:r w:rsidRPr="00626327" w:rsidDel="000057B4">
          <w:rPr>
            <w:rStyle w:val="VerbatimChar"/>
          </w:rPr>
          <w:tab/>
        </w:r>
        <w:r w:rsidR="00C52AA6" w:rsidDel="000057B4">
          <w:rPr>
            <w:rStyle w:val="VerbatimChar"/>
          </w:rPr>
          <w:delText xml:space="preserve">   </w:delText>
        </w:r>
        <w:r w:rsidRPr="00626327" w:rsidDel="000057B4">
          <w:rPr>
            <w:rStyle w:val="VerbatimChar"/>
          </w:rPr>
          <w:delText>&lt;/xs:extension&gt;</w:delText>
        </w:r>
      </w:del>
    </w:p>
    <w:p w14:paraId="1299B926" w14:textId="22C3D917" w:rsidR="00626327" w:rsidRPr="00626327" w:rsidDel="000057B4" w:rsidRDefault="00626327" w:rsidP="00626327">
      <w:pPr>
        <w:pStyle w:val="SourceCode"/>
        <w:rPr>
          <w:del w:id="1116" w:author="Matt Selway" w:date="2020-07-21T19:50:00Z"/>
          <w:rStyle w:val="VerbatimChar"/>
        </w:rPr>
      </w:pPr>
      <w:del w:id="1117" w:author="Matt Selway" w:date="2020-07-21T19:50:00Z">
        <w:r w:rsidRPr="00626327" w:rsidDel="000057B4">
          <w:rPr>
            <w:rStyle w:val="VerbatimChar"/>
          </w:rPr>
          <w:tab/>
          <w:delText xml:space="preserve">  &lt;/xs:simpleContent&gt;</w:delText>
        </w:r>
      </w:del>
    </w:p>
    <w:p w14:paraId="2E60A539" w14:textId="5CDE0BE5" w:rsidR="00626327" w:rsidRPr="00626327" w:rsidDel="000057B4" w:rsidRDefault="00626327" w:rsidP="00626327">
      <w:pPr>
        <w:pStyle w:val="SourceCode"/>
        <w:rPr>
          <w:del w:id="1118" w:author="Matt Selway" w:date="2020-07-21T19:50:00Z"/>
          <w:rStyle w:val="VerbatimChar"/>
        </w:rPr>
      </w:pPr>
      <w:del w:id="1119" w:author="Matt Selway" w:date="2020-07-21T19:50:00Z">
        <w:r w:rsidRPr="00626327" w:rsidDel="000057B4">
          <w:rPr>
            <w:rStyle w:val="VerbatimChar"/>
          </w:rPr>
          <w:tab/>
          <w:delText>&lt;/xs:complexType&gt;</w:delText>
        </w:r>
      </w:del>
    </w:p>
    <w:p w14:paraId="4CAF3AF2" w14:textId="582E213D" w:rsidR="00626327" w:rsidRPr="00626327" w:rsidDel="000057B4" w:rsidRDefault="00626327" w:rsidP="00626327">
      <w:pPr>
        <w:pStyle w:val="SourceCode"/>
        <w:rPr>
          <w:del w:id="1120" w:author="Matt Selway" w:date="2020-07-21T19:50:00Z"/>
          <w:rStyle w:val="VerbatimChar"/>
        </w:rPr>
      </w:pPr>
      <w:del w:id="1121" w:author="Matt Selway" w:date="2020-07-21T19:50:00Z">
        <w:r w:rsidRPr="00626327" w:rsidDel="000057B4">
          <w:rPr>
            <w:rStyle w:val="VerbatimChar"/>
          </w:rPr>
          <w:delText xml:space="preserve">  </w:delText>
        </w:r>
        <w:r w:rsidR="00C52AA6" w:rsidDel="000057B4">
          <w:rPr>
            <w:rStyle w:val="VerbatimChar"/>
          </w:rPr>
          <w:delText xml:space="preserve">  </w:delText>
        </w:r>
        <w:r w:rsidRPr="00626327" w:rsidDel="000057B4">
          <w:rPr>
            <w:rStyle w:val="VerbatimChar"/>
          </w:rPr>
          <w:delText>&lt;/xs:element&gt;</w:delText>
        </w:r>
      </w:del>
    </w:p>
    <w:p w14:paraId="79753B70" w14:textId="229A5AE9" w:rsidR="00626327" w:rsidRPr="00626327" w:rsidDel="000057B4" w:rsidRDefault="00626327" w:rsidP="00626327">
      <w:pPr>
        <w:pStyle w:val="SourceCode"/>
        <w:rPr>
          <w:del w:id="1122" w:author="Matt Selway" w:date="2020-07-21T19:50:00Z"/>
          <w:rStyle w:val="VerbatimChar"/>
        </w:rPr>
      </w:pPr>
      <w:del w:id="1123" w:author="Matt Selway" w:date="2020-07-21T19:50:00Z">
        <w:r w:rsidRPr="00626327" w:rsidDel="000057B4">
          <w:rPr>
            <w:rStyle w:val="VerbatimChar"/>
          </w:rPr>
          <w:delText xml:space="preserve">  &lt;/xs:sequence&gt;</w:delText>
        </w:r>
      </w:del>
      <w:del w:id="1124" w:author="Matt Selway" w:date="2020-07-21T19:49:00Z">
        <w:r w:rsidRPr="00626327" w:rsidDel="000057B4">
          <w:rPr>
            <w:rStyle w:val="VerbatimChar"/>
          </w:rPr>
          <w:tab/>
        </w:r>
        <w:r w:rsidRPr="00626327" w:rsidDel="000057B4">
          <w:rPr>
            <w:rStyle w:val="VerbatimChar"/>
          </w:rPr>
          <w:tab/>
        </w:r>
        <w:r w:rsidRPr="00626327" w:rsidDel="000057B4">
          <w:rPr>
            <w:rStyle w:val="VerbatimChar"/>
          </w:rPr>
          <w:tab/>
        </w:r>
        <w:r w:rsidRPr="00626327" w:rsidDel="000057B4">
          <w:rPr>
            <w:rStyle w:val="VerbatimChar"/>
          </w:rPr>
          <w:tab/>
          <w:delText xml:space="preserve">  </w:delText>
        </w:r>
      </w:del>
    </w:p>
    <w:p w14:paraId="421023D1" w14:textId="560C5D8C" w:rsidR="000057B4" w:rsidRPr="000057B4" w:rsidRDefault="00626327" w:rsidP="000057B4">
      <w:pPr>
        <w:pStyle w:val="SourceCode"/>
        <w:rPr>
          <w:ins w:id="1125" w:author="Matt Selway" w:date="2020-07-21T19:50:00Z"/>
          <w:rStyle w:val="VerbatimChar"/>
        </w:rPr>
      </w:pPr>
      <w:del w:id="1126" w:author="Matt Selway" w:date="2020-07-21T19:50:00Z">
        <w:r w:rsidRPr="00626327" w:rsidDel="000057B4">
          <w:rPr>
            <w:rStyle w:val="VerbatimChar"/>
          </w:rPr>
          <w:delText>&lt;/xs:complexType&gt;</w:delText>
        </w:r>
      </w:del>
      <w:del w:id="1127" w:author="Matt Selway" w:date="2020-07-21T19:49:00Z">
        <w:r w:rsidR="001B45D6" w:rsidRPr="001B45D6" w:rsidDel="000057B4">
          <w:rPr>
            <w:rStyle w:val="VerbatimChar"/>
          </w:rPr>
          <w:tab/>
        </w:r>
      </w:del>
      <w:ins w:id="1128" w:author="Matt Selway" w:date="2020-07-21T19:50:00Z">
        <w:r w:rsidR="000057B4" w:rsidRPr="000057B4">
          <w:rPr>
            <w:rStyle w:val="VerbatimChar"/>
          </w:rPr>
          <w:t>&lt;</w:t>
        </w:r>
        <w:proofErr w:type="spellStart"/>
        <w:proofErr w:type="gramStart"/>
        <w:r w:rsidR="000057B4" w:rsidRPr="000057B4">
          <w:rPr>
            <w:rStyle w:val="VerbatimChar"/>
          </w:rPr>
          <w:t>xs:complexType</w:t>
        </w:r>
        <w:proofErr w:type="spellEnd"/>
        <w:proofErr w:type="gramEnd"/>
        <w:r w:rsidR="000057B4" w:rsidRPr="000057B4">
          <w:rPr>
            <w:rStyle w:val="VerbatimChar"/>
          </w:rPr>
          <w:t xml:space="preserve"> name="</w:t>
        </w:r>
        <w:proofErr w:type="spellStart"/>
        <w:r w:rsidR="000057B4" w:rsidRPr="000057B4">
          <w:rPr>
            <w:rStyle w:val="VerbatimChar"/>
          </w:rPr>
          <w:t>TokenSchema</w:t>
        </w:r>
        <w:proofErr w:type="spellEnd"/>
        <w:r w:rsidR="000057B4" w:rsidRPr="000057B4">
          <w:rPr>
            <w:rStyle w:val="VerbatimChar"/>
          </w:rPr>
          <w:t>"&gt;</w:t>
        </w:r>
      </w:ins>
    </w:p>
    <w:p w14:paraId="003AF055" w14:textId="77777777" w:rsidR="000057B4" w:rsidRPr="000057B4" w:rsidRDefault="000057B4" w:rsidP="000057B4">
      <w:pPr>
        <w:pStyle w:val="SourceCode"/>
        <w:rPr>
          <w:ins w:id="1129" w:author="Matt Selway" w:date="2020-07-21T19:50:00Z"/>
          <w:rStyle w:val="VerbatimChar"/>
        </w:rPr>
      </w:pPr>
      <w:ins w:id="1130" w:author="Matt Selway" w:date="2020-07-21T19:50:00Z">
        <w:r w:rsidRPr="000057B4">
          <w:rPr>
            <w:rStyle w:val="VerbatimChar"/>
          </w:rPr>
          <w:t xml:space="preserve">  &lt;</w:t>
        </w:r>
        <w:proofErr w:type="spellStart"/>
        <w:proofErr w:type="gramStart"/>
        <w:r w:rsidRPr="000057B4">
          <w:rPr>
            <w:rStyle w:val="VerbatimChar"/>
          </w:rPr>
          <w:t>xs:sequence</w:t>
        </w:r>
        <w:proofErr w:type="spellEnd"/>
        <w:proofErr w:type="gramEnd"/>
        <w:r w:rsidRPr="000057B4">
          <w:rPr>
            <w:rStyle w:val="VerbatimChar"/>
          </w:rPr>
          <w:t>&gt;</w:t>
        </w:r>
      </w:ins>
    </w:p>
    <w:p w14:paraId="70229377" w14:textId="77777777" w:rsidR="000057B4" w:rsidRPr="000057B4" w:rsidRDefault="000057B4" w:rsidP="000057B4">
      <w:pPr>
        <w:pStyle w:val="SourceCode"/>
        <w:rPr>
          <w:ins w:id="1131" w:author="Matt Selway" w:date="2020-07-21T19:50:00Z"/>
          <w:rStyle w:val="VerbatimChar"/>
        </w:rPr>
      </w:pPr>
      <w:ins w:id="1132" w:author="Matt Selway" w:date="2020-07-21T19:50:00Z">
        <w:r w:rsidRPr="000057B4">
          <w:rPr>
            <w:rStyle w:val="VerbatimChar"/>
          </w:rPr>
          <w:t xml:space="preserve">    &lt;</w:t>
        </w:r>
        <w:proofErr w:type="spellStart"/>
        <w:proofErr w:type="gramStart"/>
        <w:r w:rsidRPr="000057B4">
          <w:rPr>
            <w:rStyle w:val="VerbatimChar"/>
          </w:rPr>
          <w:t>xs:element</w:t>
        </w:r>
        <w:proofErr w:type="spellEnd"/>
        <w:proofErr w:type="gramEnd"/>
        <w:r w:rsidRPr="000057B4">
          <w:rPr>
            <w:rStyle w:val="VerbatimChar"/>
          </w:rPr>
          <w:t xml:space="preserve"> minOccurs="1" </w:t>
        </w:r>
        <w:proofErr w:type="spellStart"/>
        <w:r w:rsidRPr="000057B4">
          <w:rPr>
            <w:rStyle w:val="VerbatimChar"/>
          </w:rPr>
          <w:t>maxOccurs</w:t>
        </w:r>
        <w:proofErr w:type="spellEnd"/>
        <w:r w:rsidRPr="000057B4">
          <w:rPr>
            <w:rStyle w:val="VerbatimChar"/>
          </w:rPr>
          <w:t>="1" name="</w:t>
        </w:r>
        <w:proofErr w:type="spellStart"/>
        <w:r w:rsidRPr="000057B4">
          <w:rPr>
            <w:rStyle w:val="VerbatimChar"/>
          </w:rPr>
          <w:t>NamespaceName</w:t>
        </w:r>
        <w:proofErr w:type="spellEnd"/>
        <w:r w:rsidRPr="000057B4">
          <w:rPr>
            <w:rStyle w:val="VerbatimChar"/>
          </w:rPr>
          <w:t>"&gt;</w:t>
        </w:r>
      </w:ins>
    </w:p>
    <w:p w14:paraId="79802AF9" w14:textId="77777777" w:rsidR="000057B4" w:rsidRPr="000057B4" w:rsidRDefault="000057B4" w:rsidP="000057B4">
      <w:pPr>
        <w:pStyle w:val="SourceCode"/>
        <w:rPr>
          <w:ins w:id="1133" w:author="Matt Selway" w:date="2020-07-21T19:50:00Z"/>
          <w:rStyle w:val="VerbatimChar"/>
        </w:rPr>
      </w:pPr>
      <w:ins w:id="1134" w:author="Matt Selway" w:date="2020-07-21T19:50:00Z">
        <w:r w:rsidRPr="000057B4">
          <w:rPr>
            <w:rStyle w:val="VerbatimChar"/>
          </w:rPr>
          <w:t xml:space="preserve">      &lt;</w:t>
        </w:r>
        <w:proofErr w:type="spellStart"/>
        <w:proofErr w:type="gramStart"/>
        <w:r w:rsidRPr="000057B4">
          <w:rPr>
            <w:rStyle w:val="VerbatimChar"/>
          </w:rPr>
          <w:t>xs:complexType</w:t>
        </w:r>
        <w:proofErr w:type="spellEnd"/>
        <w:proofErr w:type="gramEnd"/>
        <w:r w:rsidRPr="000057B4">
          <w:rPr>
            <w:rStyle w:val="VerbatimChar"/>
          </w:rPr>
          <w:t>&gt;</w:t>
        </w:r>
      </w:ins>
    </w:p>
    <w:p w14:paraId="44FD8C84" w14:textId="77777777" w:rsidR="000057B4" w:rsidRPr="000057B4" w:rsidRDefault="000057B4" w:rsidP="000057B4">
      <w:pPr>
        <w:pStyle w:val="SourceCode"/>
        <w:rPr>
          <w:ins w:id="1135" w:author="Matt Selway" w:date="2020-07-21T19:50:00Z"/>
          <w:rStyle w:val="VerbatimChar"/>
        </w:rPr>
      </w:pPr>
      <w:ins w:id="1136" w:author="Matt Selway" w:date="2020-07-21T19:50:00Z">
        <w:r w:rsidRPr="000057B4">
          <w:rPr>
            <w:rStyle w:val="VerbatimChar"/>
          </w:rPr>
          <w:t xml:space="preserve">        &lt;</w:t>
        </w:r>
        <w:proofErr w:type="spellStart"/>
        <w:proofErr w:type="gramStart"/>
        <w:r w:rsidRPr="000057B4">
          <w:rPr>
            <w:rStyle w:val="VerbatimChar"/>
          </w:rPr>
          <w:t>xs:simpleContent</w:t>
        </w:r>
        <w:proofErr w:type="spellEnd"/>
        <w:proofErr w:type="gramEnd"/>
        <w:r w:rsidRPr="000057B4">
          <w:rPr>
            <w:rStyle w:val="VerbatimChar"/>
          </w:rPr>
          <w:t>&gt;</w:t>
        </w:r>
      </w:ins>
    </w:p>
    <w:p w14:paraId="4E0479BF" w14:textId="77777777" w:rsidR="000057B4" w:rsidRPr="000057B4" w:rsidRDefault="000057B4" w:rsidP="000057B4">
      <w:pPr>
        <w:pStyle w:val="SourceCode"/>
        <w:rPr>
          <w:ins w:id="1137" w:author="Matt Selway" w:date="2020-07-21T19:50:00Z"/>
          <w:rStyle w:val="VerbatimChar"/>
        </w:rPr>
      </w:pPr>
      <w:ins w:id="1138" w:author="Matt Selway" w:date="2020-07-21T19:50:00Z">
        <w:r w:rsidRPr="000057B4">
          <w:rPr>
            <w:rStyle w:val="VerbatimChar"/>
          </w:rPr>
          <w:t xml:space="preserve">          &lt;</w:t>
        </w:r>
        <w:proofErr w:type="spellStart"/>
        <w:proofErr w:type="gramStart"/>
        <w:r w:rsidRPr="000057B4">
          <w:rPr>
            <w:rStyle w:val="VerbatimChar"/>
          </w:rPr>
          <w:t>xs:extension</w:t>
        </w:r>
        <w:proofErr w:type="spellEnd"/>
        <w:proofErr w:type="gramEnd"/>
        <w:r w:rsidRPr="000057B4">
          <w:rPr>
            <w:rStyle w:val="VerbatimChar"/>
          </w:rPr>
          <w:t xml:space="preserve"> base="</w:t>
        </w:r>
        <w:proofErr w:type="spellStart"/>
        <w:r w:rsidRPr="000057B4">
          <w:rPr>
            <w:rStyle w:val="VerbatimChar"/>
          </w:rPr>
          <w:t>xs:string</w:t>
        </w:r>
        <w:proofErr w:type="spellEnd"/>
        <w:r w:rsidRPr="000057B4">
          <w:rPr>
            <w:rStyle w:val="VerbatimChar"/>
          </w:rPr>
          <w:t>"&gt;</w:t>
        </w:r>
      </w:ins>
    </w:p>
    <w:p w14:paraId="1CBF6D67" w14:textId="77777777" w:rsidR="000057B4" w:rsidRPr="000057B4" w:rsidRDefault="000057B4" w:rsidP="000057B4">
      <w:pPr>
        <w:pStyle w:val="SourceCode"/>
        <w:rPr>
          <w:ins w:id="1139" w:author="Matt Selway" w:date="2020-07-21T19:50:00Z"/>
          <w:rStyle w:val="VerbatimChar"/>
        </w:rPr>
      </w:pPr>
      <w:ins w:id="1140" w:author="Matt Selway" w:date="2020-07-21T19:50:00Z">
        <w:r w:rsidRPr="000057B4">
          <w:rPr>
            <w:rStyle w:val="VerbatimChar"/>
          </w:rPr>
          <w:t xml:space="preserve">            &lt;</w:t>
        </w:r>
        <w:proofErr w:type="spellStart"/>
        <w:proofErr w:type="gramStart"/>
        <w:r w:rsidRPr="000057B4">
          <w:rPr>
            <w:rStyle w:val="VerbatimChar"/>
          </w:rPr>
          <w:t>xs:attribute</w:t>
        </w:r>
        <w:proofErr w:type="spellEnd"/>
        <w:proofErr w:type="gramEnd"/>
        <w:r w:rsidRPr="000057B4">
          <w:rPr>
            <w:rStyle w:val="VerbatimChar"/>
          </w:rPr>
          <w:t xml:space="preserve"> name="</w:t>
        </w:r>
        <w:proofErr w:type="spellStart"/>
        <w:r w:rsidRPr="000057B4">
          <w:rPr>
            <w:rStyle w:val="VerbatimChar"/>
          </w:rPr>
          <w:t>SchemaLocation</w:t>
        </w:r>
        <w:proofErr w:type="spellEnd"/>
        <w:r w:rsidRPr="000057B4">
          <w:rPr>
            <w:rStyle w:val="VerbatimChar"/>
          </w:rPr>
          <w:t>" type="</w:t>
        </w:r>
        <w:proofErr w:type="spellStart"/>
        <w:r w:rsidRPr="000057B4">
          <w:rPr>
            <w:rStyle w:val="VerbatimChar"/>
          </w:rPr>
          <w:t>xs:anyURI</w:t>
        </w:r>
        <w:proofErr w:type="spellEnd"/>
        <w:r w:rsidRPr="000057B4">
          <w:rPr>
            <w:rStyle w:val="VerbatimChar"/>
          </w:rPr>
          <w:t>" use="optional" /&gt;</w:t>
        </w:r>
      </w:ins>
    </w:p>
    <w:p w14:paraId="76D4DA29" w14:textId="77777777" w:rsidR="000057B4" w:rsidRPr="000057B4" w:rsidRDefault="000057B4" w:rsidP="000057B4">
      <w:pPr>
        <w:pStyle w:val="SourceCode"/>
        <w:rPr>
          <w:ins w:id="1141" w:author="Matt Selway" w:date="2020-07-21T19:50:00Z"/>
          <w:rStyle w:val="VerbatimChar"/>
        </w:rPr>
      </w:pPr>
      <w:ins w:id="1142" w:author="Matt Selway" w:date="2020-07-21T19:50:00Z">
        <w:r w:rsidRPr="000057B4">
          <w:rPr>
            <w:rStyle w:val="VerbatimChar"/>
          </w:rPr>
          <w:t xml:space="preserve">          &lt;/</w:t>
        </w:r>
        <w:proofErr w:type="spellStart"/>
        <w:proofErr w:type="gramStart"/>
        <w:r w:rsidRPr="000057B4">
          <w:rPr>
            <w:rStyle w:val="VerbatimChar"/>
          </w:rPr>
          <w:t>xs:extension</w:t>
        </w:r>
        <w:proofErr w:type="spellEnd"/>
        <w:proofErr w:type="gramEnd"/>
        <w:r w:rsidRPr="000057B4">
          <w:rPr>
            <w:rStyle w:val="VerbatimChar"/>
          </w:rPr>
          <w:t>&gt;</w:t>
        </w:r>
      </w:ins>
    </w:p>
    <w:p w14:paraId="5EC25D9D" w14:textId="77777777" w:rsidR="000057B4" w:rsidRPr="000057B4" w:rsidRDefault="000057B4" w:rsidP="000057B4">
      <w:pPr>
        <w:pStyle w:val="SourceCode"/>
        <w:rPr>
          <w:ins w:id="1143" w:author="Matt Selway" w:date="2020-07-21T19:50:00Z"/>
          <w:rStyle w:val="VerbatimChar"/>
        </w:rPr>
      </w:pPr>
      <w:ins w:id="1144" w:author="Matt Selway" w:date="2020-07-21T19:50:00Z">
        <w:r w:rsidRPr="000057B4">
          <w:rPr>
            <w:rStyle w:val="VerbatimChar"/>
          </w:rPr>
          <w:t xml:space="preserve">        &lt;/</w:t>
        </w:r>
        <w:proofErr w:type="spellStart"/>
        <w:proofErr w:type="gramStart"/>
        <w:r w:rsidRPr="000057B4">
          <w:rPr>
            <w:rStyle w:val="VerbatimChar"/>
          </w:rPr>
          <w:t>xs:simpleContent</w:t>
        </w:r>
        <w:proofErr w:type="spellEnd"/>
        <w:proofErr w:type="gramEnd"/>
        <w:r w:rsidRPr="000057B4">
          <w:rPr>
            <w:rStyle w:val="VerbatimChar"/>
          </w:rPr>
          <w:t>&gt;</w:t>
        </w:r>
      </w:ins>
    </w:p>
    <w:p w14:paraId="618E40A7" w14:textId="77777777" w:rsidR="000057B4" w:rsidRPr="000057B4" w:rsidRDefault="000057B4" w:rsidP="000057B4">
      <w:pPr>
        <w:pStyle w:val="SourceCode"/>
        <w:rPr>
          <w:ins w:id="1145" w:author="Matt Selway" w:date="2020-07-21T19:50:00Z"/>
          <w:rStyle w:val="VerbatimChar"/>
        </w:rPr>
      </w:pPr>
      <w:ins w:id="1146" w:author="Matt Selway" w:date="2020-07-21T19:50:00Z">
        <w:r w:rsidRPr="000057B4">
          <w:rPr>
            <w:rStyle w:val="VerbatimChar"/>
          </w:rPr>
          <w:t xml:space="preserve">      &lt;/</w:t>
        </w:r>
        <w:proofErr w:type="spellStart"/>
        <w:proofErr w:type="gramStart"/>
        <w:r w:rsidRPr="000057B4">
          <w:rPr>
            <w:rStyle w:val="VerbatimChar"/>
          </w:rPr>
          <w:t>xs:complexType</w:t>
        </w:r>
        <w:proofErr w:type="spellEnd"/>
        <w:proofErr w:type="gramEnd"/>
        <w:r w:rsidRPr="000057B4">
          <w:rPr>
            <w:rStyle w:val="VerbatimChar"/>
          </w:rPr>
          <w:t>&gt;</w:t>
        </w:r>
      </w:ins>
    </w:p>
    <w:p w14:paraId="295320BC" w14:textId="77777777" w:rsidR="000057B4" w:rsidRPr="000057B4" w:rsidRDefault="000057B4" w:rsidP="000057B4">
      <w:pPr>
        <w:pStyle w:val="SourceCode"/>
        <w:rPr>
          <w:ins w:id="1147" w:author="Matt Selway" w:date="2020-07-21T19:50:00Z"/>
          <w:rStyle w:val="VerbatimChar"/>
        </w:rPr>
      </w:pPr>
      <w:ins w:id="1148" w:author="Matt Selway" w:date="2020-07-21T19:50:00Z">
        <w:r w:rsidRPr="000057B4">
          <w:rPr>
            <w:rStyle w:val="VerbatimChar"/>
          </w:rPr>
          <w:t xml:space="preserve">    &lt;/</w:t>
        </w:r>
        <w:proofErr w:type="spellStart"/>
        <w:proofErr w:type="gramStart"/>
        <w:r w:rsidRPr="000057B4">
          <w:rPr>
            <w:rStyle w:val="VerbatimChar"/>
          </w:rPr>
          <w:t>xs:element</w:t>
        </w:r>
        <w:proofErr w:type="spellEnd"/>
        <w:proofErr w:type="gramEnd"/>
        <w:r w:rsidRPr="000057B4">
          <w:rPr>
            <w:rStyle w:val="VerbatimChar"/>
          </w:rPr>
          <w:t>&gt;</w:t>
        </w:r>
      </w:ins>
    </w:p>
    <w:p w14:paraId="751B8C82" w14:textId="77777777" w:rsidR="000057B4" w:rsidRPr="000057B4" w:rsidRDefault="000057B4" w:rsidP="000057B4">
      <w:pPr>
        <w:pStyle w:val="SourceCode"/>
        <w:rPr>
          <w:ins w:id="1149" w:author="Matt Selway" w:date="2020-07-21T19:50:00Z"/>
          <w:rStyle w:val="VerbatimChar"/>
        </w:rPr>
      </w:pPr>
      <w:ins w:id="1150" w:author="Matt Selway" w:date="2020-07-21T19:50:00Z">
        <w:r w:rsidRPr="000057B4">
          <w:rPr>
            <w:rStyle w:val="VerbatimChar"/>
          </w:rPr>
          <w:t xml:space="preserve">  &lt;/</w:t>
        </w:r>
        <w:proofErr w:type="spellStart"/>
        <w:proofErr w:type="gramStart"/>
        <w:r w:rsidRPr="000057B4">
          <w:rPr>
            <w:rStyle w:val="VerbatimChar"/>
          </w:rPr>
          <w:t>xs:sequence</w:t>
        </w:r>
        <w:proofErr w:type="spellEnd"/>
        <w:proofErr w:type="gramEnd"/>
        <w:r w:rsidRPr="000057B4">
          <w:rPr>
            <w:rStyle w:val="VerbatimChar"/>
          </w:rPr>
          <w:t>&gt;</w:t>
        </w:r>
      </w:ins>
    </w:p>
    <w:p w14:paraId="3720EB83" w14:textId="336DB53A" w:rsidR="000057B4" w:rsidRDefault="000057B4" w:rsidP="00626327">
      <w:pPr>
        <w:pStyle w:val="SourceCode"/>
        <w:rPr>
          <w:rStyle w:val="VerbatimChar"/>
        </w:rPr>
      </w:pPr>
      <w:ins w:id="1151" w:author="Matt Selway" w:date="2020-07-21T19:50:00Z">
        <w:r w:rsidRPr="000057B4">
          <w:rPr>
            <w:rStyle w:val="VerbatimChar"/>
          </w:rPr>
          <w:t>&lt;/</w:t>
        </w:r>
        <w:proofErr w:type="spellStart"/>
        <w:proofErr w:type="gramStart"/>
        <w:r w:rsidRPr="000057B4">
          <w:rPr>
            <w:rStyle w:val="VerbatimChar"/>
          </w:rPr>
          <w:t>xs:complexType</w:t>
        </w:r>
        <w:proofErr w:type="spellEnd"/>
        <w:proofErr w:type="gramEnd"/>
        <w:r w:rsidRPr="000057B4">
          <w:rPr>
            <w:rStyle w:val="VerbatimChar"/>
          </w:rPr>
          <w:t>&gt;</w:t>
        </w:r>
      </w:ins>
    </w:p>
    <w:p w14:paraId="23E58F5E" w14:textId="18F9DAC9" w:rsidR="002050A8" w:rsidRDefault="002050A8" w:rsidP="002050A8">
      <w:pPr>
        <w:pStyle w:val="Heading1"/>
      </w:pPr>
      <w:bookmarkStart w:id="1152" w:name="_Toc46269805"/>
      <w:r>
        <w:lastRenderedPageBreak/>
        <w:t>JSON Data Structures</w:t>
      </w:r>
      <w:bookmarkEnd w:id="959"/>
      <w:bookmarkEnd w:id="1152"/>
    </w:p>
    <w:p w14:paraId="38B9DF77" w14:textId="77777777" w:rsidR="002050A8" w:rsidRDefault="002050A8" w:rsidP="002050A8">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14:paraId="5C3BE8C6" w14:textId="77777777" w:rsidR="00B93A20" w:rsidRDefault="00B93A20" w:rsidP="00B93A20">
      <w:pPr>
        <w:pStyle w:val="Heading2"/>
      </w:pPr>
      <w:bookmarkStart w:id="1153" w:name="_Channel"/>
      <w:bookmarkStart w:id="1154" w:name="_Toc46269806"/>
      <w:bookmarkEnd w:id="1153"/>
      <w:proofErr w:type="spellStart"/>
      <w:r>
        <w:t>AuthenticationScheme</w:t>
      </w:r>
      <w:bookmarkEnd w:id="1154"/>
      <w:proofErr w:type="spellEnd"/>
    </w:p>
    <w:p w14:paraId="0675187C" w14:textId="77777777" w:rsidR="009B756E" w:rsidRPr="009B756E" w:rsidRDefault="009B756E" w:rsidP="009B756E">
      <w:pPr>
        <w:pStyle w:val="SourceCode"/>
        <w:rPr>
          <w:ins w:id="1155" w:author="Matt Selway" w:date="2020-07-21T19:51:00Z"/>
          <w:rStyle w:val="VerbatimChar"/>
        </w:rPr>
      </w:pPr>
      <w:ins w:id="1156" w:author="Matt Selway" w:date="2020-07-21T19:51:00Z">
        <w:r w:rsidRPr="009B756E">
          <w:rPr>
            <w:rStyle w:val="VerbatimChar"/>
          </w:rPr>
          <w:t>"</w:t>
        </w:r>
        <w:proofErr w:type="spellStart"/>
        <w:r w:rsidRPr="009B756E">
          <w:rPr>
            <w:rStyle w:val="VerbatimChar"/>
          </w:rPr>
          <w:t>AuthenticationScheme</w:t>
        </w:r>
        <w:proofErr w:type="spellEnd"/>
        <w:r w:rsidRPr="009B756E">
          <w:rPr>
            <w:rStyle w:val="VerbatimChar"/>
          </w:rPr>
          <w:t>": {</w:t>
        </w:r>
      </w:ins>
    </w:p>
    <w:p w14:paraId="5538F74E" w14:textId="77777777" w:rsidR="009B756E" w:rsidRPr="009B756E" w:rsidRDefault="009B756E" w:rsidP="009B756E">
      <w:pPr>
        <w:pStyle w:val="SourceCode"/>
        <w:rPr>
          <w:ins w:id="1157" w:author="Matt Selway" w:date="2020-07-21T19:51:00Z"/>
          <w:rStyle w:val="VerbatimChar"/>
        </w:rPr>
      </w:pPr>
      <w:ins w:id="1158" w:author="Matt Selway" w:date="2020-07-21T19:51:00Z">
        <w:r w:rsidRPr="009B756E">
          <w:rPr>
            <w:rStyle w:val="VerbatimChar"/>
          </w:rPr>
          <w:t xml:space="preserve">  "type": "object",</w:t>
        </w:r>
      </w:ins>
    </w:p>
    <w:p w14:paraId="05745643" w14:textId="77777777" w:rsidR="009B756E" w:rsidRPr="009B756E" w:rsidRDefault="009B756E" w:rsidP="009B756E">
      <w:pPr>
        <w:pStyle w:val="SourceCode"/>
        <w:rPr>
          <w:ins w:id="1159" w:author="Matt Selway" w:date="2020-07-21T19:51:00Z"/>
          <w:rStyle w:val="VerbatimChar"/>
        </w:rPr>
      </w:pPr>
      <w:ins w:id="1160" w:author="Matt Selway" w:date="2020-07-21T19:51:00Z">
        <w:r w:rsidRPr="009B756E">
          <w:rPr>
            <w:rStyle w:val="VerbatimChar"/>
          </w:rPr>
          <w:t xml:space="preserve">  "properties": {</w:t>
        </w:r>
      </w:ins>
    </w:p>
    <w:p w14:paraId="5B1E0388" w14:textId="77777777" w:rsidR="009B756E" w:rsidRPr="009B756E" w:rsidRDefault="009B756E" w:rsidP="009B756E">
      <w:pPr>
        <w:pStyle w:val="SourceCode"/>
        <w:rPr>
          <w:ins w:id="1161" w:author="Matt Selway" w:date="2020-07-21T19:51:00Z"/>
          <w:rStyle w:val="VerbatimChar"/>
        </w:rPr>
      </w:pPr>
      <w:ins w:id="1162" w:author="Matt Selway" w:date="2020-07-21T19:51:00Z">
        <w:r w:rsidRPr="009B756E">
          <w:rPr>
            <w:rStyle w:val="VerbatimChar"/>
          </w:rPr>
          <w:t xml:space="preserve">    "</w:t>
        </w:r>
        <w:proofErr w:type="spellStart"/>
        <w:r w:rsidRPr="009B756E">
          <w:rPr>
            <w:rStyle w:val="VerbatimChar"/>
          </w:rPr>
          <w:t>schemeName</w:t>
        </w:r>
        <w:proofErr w:type="spellEnd"/>
        <w:r w:rsidRPr="009B756E">
          <w:rPr>
            <w:rStyle w:val="VerbatimChar"/>
          </w:rPr>
          <w:t>": {</w:t>
        </w:r>
      </w:ins>
    </w:p>
    <w:p w14:paraId="297A6547" w14:textId="77777777" w:rsidR="009B756E" w:rsidRPr="009B756E" w:rsidRDefault="009B756E" w:rsidP="009B756E">
      <w:pPr>
        <w:pStyle w:val="SourceCode"/>
        <w:rPr>
          <w:ins w:id="1163" w:author="Matt Selway" w:date="2020-07-21T19:51:00Z"/>
          <w:rStyle w:val="VerbatimChar"/>
        </w:rPr>
      </w:pPr>
      <w:ins w:id="1164" w:author="Matt Selway" w:date="2020-07-21T19:51:00Z">
        <w:r w:rsidRPr="009B756E">
          <w:rPr>
            <w:rStyle w:val="VerbatimChar"/>
          </w:rPr>
          <w:t xml:space="preserve">      "type": "string"</w:t>
        </w:r>
      </w:ins>
    </w:p>
    <w:p w14:paraId="578C2BB5" w14:textId="77777777" w:rsidR="009B756E" w:rsidRPr="009B756E" w:rsidRDefault="009B756E" w:rsidP="009B756E">
      <w:pPr>
        <w:pStyle w:val="SourceCode"/>
        <w:rPr>
          <w:ins w:id="1165" w:author="Matt Selway" w:date="2020-07-21T19:51:00Z"/>
          <w:rStyle w:val="VerbatimChar"/>
        </w:rPr>
      </w:pPr>
      <w:ins w:id="1166" w:author="Matt Selway" w:date="2020-07-21T19:51:00Z">
        <w:r w:rsidRPr="009B756E">
          <w:rPr>
            <w:rStyle w:val="VerbatimChar"/>
          </w:rPr>
          <w:t xml:space="preserve">    },</w:t>
        </w:r>
      </w:ins>
    </w:p>
    <w:p w14:paraId="3775B391" w14:textId="77777777" w:rsidR="009B756E" w:rsidRPr="009B756E" w:rsidRDefault="009B756E" w:rsidP="009B756E">
      <w:pPr>
        <w:pStyle w:val="SourceCode"/>
        <w:rPr>
          <w:ins w:id="1167" w:author="Matt Selway" w:date="2020-07-21T19:51:00Z"/>
          <w:rStyle w:val="VerbatimChar"/>
        </w:rPr>
      </w:pPr>
      <w:ins w:id="1168" w:author="Matt Selway" w:date="2020-07-21T19:51:00Z">
        <w:r w:rsidRPr="009B756E">
          <w:rPr>
            <w:rStyle w:val="VerbatimChar"/>
          </w:rPr>
          <w:t xml:space="preserve">    "</w:t>
        </w:r>
        <w:proofErr w:type="spellStart"/>
        <w:r w:rsidRPr="009B756E">
          <w:rPr>
            <w:rStyle w:val="VerbatimChar"/>
          </w:rPr>
          <w:t>schemeInfoUrl</w:t>
        </w:r>
        <w:proofErr w:type="spellEnd"/>
        <w:r w:rsidRPr="009B756E">
          <w:rPr>
            <w:rStyle w:val="VerbatimChar"/>
          </w:rPr>
          <w:t>": {</w:t>
        </w:r>
      </w:ins>
    </w:p>
    <w:p w14:paraId="3976A256" w14:textId="77777777" w:rsidR="009B756E" w:rsidRPr="009B756E" w:rsidRDefault="009B756E" w:rsidP="009B756E">
      <w:pPr>
        <w:pStyle w:val="SourceCode"/>
        <w:rPr>
          <w:ins w:id="1169" w:author="Matt Selway" w:date="2020-07-21T19:51:00Z"/>
          <w:rStyle w:val="VerbatimChar"/>
        </w:rPr>
      </w:pPr>
      <w:ins w:id="1170" w:author="Matt Selway" w:date="2020-07-21T19:51:00Z">
        <w:r w:rsidRPr="009B756E">
          <w:rPr>
            <w:rStyle w:val="VerbatimChar"/>
          </w:rPr>
          <w:t xml:space="preserve">      "type": "string",</w:t>
        </w:r>
      </w:ins>
    </w:p>
    <w:p w14:paraId="173E7CDC" w14:textId="77777777" w:rsidR="009B756E" w:rsidRPr="009B756E" w:rsidRDefault="009B756E" w:rsidP="009B756E">
      <w:pPr>
        <w:pStyle w:val="SourceCode"/>
        <w:rPr>
          <w:ins w:id="1171" w:author="Matt Selway" w:date="2020-07-21T19:51:00Z"/>
          <w:rStyle w:val="VerbatimChar"/>
        </w:rPr>
      </w:pPr>
      <w:ins w:id="1172" w:author="Matt Selway" w:date="2020-07-21T19:51:00Z">
        <w:r w:rsidRPr="009B756E">
          <w:rPr>
            <w:rStyle w:val="VerbatimChar"/>
          </w:rPr>
          <w:t xml:space="preserve">      "format": "</w:t>
        </w:r>
        <w:proofErr w:type="spellStart"/>
        <w:r w:rsidRPr="009B756E">
          <w:rPr>
            <w:rStyle w:val="VerbatimChar"/>
          </w:rPr>
          <w:t>uri</w:t>
        </w:r>
        <w:proofErr w:type="spellEnd"/>
        <w:r w:rsidRPr="009B756E">
          <w:rPr>
            <w:rStyle w:val="VerbatimChar"/>
          </w:rPr>
          <w:t>"</w:t>
        </w:r>
      </w:ins>
    </w:p>
    <w:p w14:paraId="5348BF90" w14:textId="77777777" w:rsidR="009B756E" w:rsidRPr="009B756E" w:rsidRDefault="009B756E" w:rsidP="009B756E">
      <w:pPr>
        <w:pStyle w:val="SourceCode"/>
        <w:rPr>
          <w:ins w:id="1173" w:author="Matt Selway" w:date="2020-07-21T19:51:00Z"/>
          <w:rStyle w:val="VerbatimChar"/>
        </w:rPr>
      </w:pPr>
      <w:ins w:id="1174" w:author="Matt Selway" w:date="2020-07-21T19:51:00Z">
        <w:r w:rsidRPr="009B756E">
          <w:rPr>
            <w:rStyle w:val="VerbatimChar"/>
          </w:rPr>
          <w:t xml:space="preserve">    }</w:t>
        </w:r>
      </w:ins>
    </w:p>
    <w:p w14:paraId="28E9E7A2" w14:textId="77777777" w:rsidR="009B756E" w:rsidRPr="009B756E" w:rsidRDefault="009B756E" w:rsidP="009B756E">
      <w:pPr>
        <w:pStyle w:val="SourceCode"/>
        <w:rPr>
          <w:ins w:id="1175" w:author="Matt Selway" w:date="2020-07-21T19:51:00Z"/>
          <w:rStyle w:val="VerbatimChar"/>
        </w:rPr>
      </w:pPr>
      <w:ins w:id="1176" w:author="Matt Selway" w:date="2020-07-21T19:51:00Z">
        <w:r w:rsidRPr="009B756E">
          <w:rPr>
            <w:rStyle w:val="VerbatimChar"/>
          </w:rPr>
          <w:t xml:space="preserve">  },</w:t>
        </w:r>
      </w:ins>
    </w:p>
    <w:p w14:paraId="3067F00B" w14:textId="77777777" w:rsidR="009B756E" w:rsidRPr="009B756E" w:rsidRDefault="009B756E" w:rsidP="009B756E">
      <w:pPr>
        <w:pStyle w:val="SourceCode"/>
        <w:rPr>
          <w:ins w:id="1177" w:author="Matt Selway" w:date="2020-07-21T19:51:00Z"/>
          <w:rStyle w:val="VerbatimChar"/>
        </w:rPr>
      </w:pPr>
      <w:ins w:id="1178" w:author="Matt Selway" w:date="2020-07-21T19:51:00Z">
        <w:r w:rsidRPr="009B756E">
          <w:rPr>
            <w:rStyle w:val="VerbatimChar"/>
          </w:rPr>
          <w:t xml:space="preserve">  "required": [</w:t>
        </w:r>
      </w:ins>
    </w:p>
    <w:p w14:paraId="1E70A6B2" w14:textId="77777777" w:rsidR="009B756E" w:rsidRPr="009B756E" w:rsidRDefault="009B756E" w:rsidP="009B756E">
      <w:pPr>
        <w:pStyle w:val="SourceCode"/>
        <w:rPr>
          <w:ins w:id="1179" w:author="Matt Selway" w:date="2020-07-21T19:51:00Z"/>
          <w:rStyle w:val="VerbatimChar"/>
        </w:rPr>
      </w:pPr>
      <w:ins w:id="1180" w:author="Matt Selway" w:date="2020-07-21T19:51:00Z">
        <w:r w:rsidRPr="009B756E">
          <w:rPr>
            <w:rStyle w:val="VerbatimChar"/>
          </w:rPr>
          <w:t xml:space="preserve">    "</w:t>
        </w:r>
        <w:proofErr w:type="spellStart"/>
        <w:r w:rsidRPr="009B756E">
          <w:rPr>
            <w:rStyle w:val="VerbatimChar"/>
          </w:rPr>
          <w:t>schemeName</w:t>
        </w:r>
        <w:proofErr w:type="spellEnd"/>
        <w:r w:rsidRPr="009B756E">
          <w:rPr>
            <w:rStyle w:val="VerbatimChar"/>
          </w:rPr>
          <w:t>"</w:t>
        </w:r>
      </w:ins>
    </w:p>
    <w:p w14:paraId="62B7C631" w14:textId="77777777" w:rsidR="009B756E" w:rsidRPr="009B756E" w:rsidRDefault="009B756E" w:rsidP="009B756E">
      <w:pPr>
        <w:pStyle w:val="SourceCode"/>
        <w:rPr>
          <w:ins w:id="1181" w:author="Matt Selway" w:date="2020-07-21T19:51:00Z"/>
          <w:rStyle w:val="VerbatimChar"/>
        </w:rPr>
      </w:pPr>
      <w:ins w:id="1182" w:author="Matt Selway" w:date="2020-07-21T19:51:00Z">
        <w:r w:rsidRPr="009B756E">
          <w:rPr>
            <w:rStyle w:val="VerbatimChar"/>
          </w:rPr>
          <w:t xml:space="preserve">  ]</w:t>
        </w:r>
      </w:ins>
    </w:p>
    <w:p w14:paraId="4E11D2AF" w14:textId="6862772A" w:rsidR="009B756E" w:rsidRDefault="009B756E" w:rsidP="00B93A20">
      <w:pPr>
        <w:pStyle w:val="SourceCode"/>
        <w:rPr>
          <w:rStyle w:val="VerbatimChar"/>
        </w:rPr>
      </w:pPr>
      <w:ins w:id="1183" w:author="Matt Selway" w:date="2020-07-21T19:51:00Z">
        <w:r w:rsidRPr="009B756E">
          <w:rPr>
            <w:rStyle w:val="VerbatimChar"/>
          </w:rPr>
          <w:t>}</w:t>
        </w:r>
      </w:ins>
    </w:p>
    <w:p w14:paraId="4DBEBBA9" w14:textId="1CBB1163" w:rsidR="002050A8" w:rsidRDefault="002050A8" w:rsidP="002050A8">
      <w:pPr>
        <w:pStyle w:val="Heading2"/>
      </w:pPr>
      <w:bookmarkStart w:id="1184" w:name="_Channel_1"/>
      <w:bookmarkStart w:id="1185" w:name="_Toc46269807"/>
      <w:bookmarkEnd w:id="1184"/>
      <w:r>
        <w:t>Channel</w:t>
      </w:r>
      <w:bookmarkEnd w:id="1185"/>
    </w:p>
    <w:p w14:paraId="29321DA9" w14:textId="7BF56768" w:rsidR="002050A8" w:rsidRPr="002B5B54" w:rsidDel="00012B6D" w:rsidRDefault="002050A8" w:rsidP="005F717C">
      <w:pPr>
        <w:pStyle w:val="SourceCode"/>
        <w:keepNext/>
        <w:rPr>
          <w:del w:id="1186" w:author="Matt Selway" w:date="2020-07-21T23:06:00Z"/>
          <w:rStyle w:val="VerbatimChar"/>
        </w:rPr>
      </w:pPr>
      <w:del w:id="1187" w:author="Matt Selway" w:date="2020-07-21T23:06:00Z">
        <w:r w:rsidRPr="002B5B54" w:rsidDel="00012B6D">
          <w:rPr>
            <w:rStyle w:val="VerbatimChar"/>
          </w:rPr>
          <w:delText>"Channel": {</w:delText>
        </w:r>
      </w:del>
    </w:p>
    <w:p w14:paraId="02A89904" w14:textId="04B0C59B" w:rsidR="002050A8" w:rsidRPr="002B5B54" w:rsidDel="00012B6D" w:rsidRDefault="002050A8" w:rsidP="005F717C">
      <w:pPr>
        <w:pStyle w:val="SourceCode"/>
        <w:keepNext/>
        <w:rPr>
          <w:del w:id="1188" w:author="Matt Selway" w:date="2020-07-21T23:06:00Z"/>
          <w:rStyle w:val="VerbatimChar"/>
        </w:rPr>
      </w:pPr>
      <w:del w:id="1189" w:author="Matt Selway" w:date="2020-07-21T23:06:00Z">
        <w:r w:rsidRPr="002B5B54" w:rsidDel="00012B6D">
          <w:rPr>
            <w:rStyle w:val="VerbatimChar"/>
          </w:rPr>
          <w:delText xml:space="preserve">        "type": "object",</w:delText>
        </w:r>
      </w:del>
    </w:p>
    <w:p w14:paraId="1902DFE9" w14:textId="776DF904" w:rsidR="002050A8" w:rsidRPr="002B5B54" w:rsidDel="00012B6D" w:rsidRDefault="002050A8" w:rsidP="005F717C">
      <w:pPr>
        <w:pStyle w:val="SourceCode"/>
        <w:keepNext/>
        <w:rPr>
          <w:del w:id="1190" w:author="Matt Selway" w:date="2020-07-21T23:06:00Z"/>
          <w:rStyle w:val="VerbatimChar"/>
        </w:rPr>
      </w:pPr>
      <w:del w:id="1191" w:author="Matt Selway" w:date="2020-07-21T23:06:00Z">
        <w:r w:rsidRPr="002B5B54" w:rsidDel="00012B6D">
          <w:rPr>
            <w:rStyle w:val="VerbatimChar"/>
          </w:rPr>
          <w:delText xml:space="preserve">        "properties": {</w:delText>
        </w:r>
      </w:del>
    </w:p>
    <w:p w14:paraId="1E549CA1" w14:textId="308719F4" w:rsidR="002050A8" w:rsidRPr="00A86060" w:rsidDel="00012B6D" w:rsidRDefault="002050A8" w:rsidP="005F717C">
      <w:pPr>
        <w:pStyle w:val="SourceCode"/>
        <w:keepNext/>
        <w:rPr>
          <w:del w:id="1192" w:author="Matt Selway" w:date="2020-07-21T23:06:00Z"/>
          <w:rStyle w:val="VerbatimChar"/>
        </w:rPr>
      </w:pPr>
      <w:del w:id="1193" w:author="Matt Selway" w:date="2020-07-21T23:06:00Z">
        <w:r w:rsidRPr="00A86060" w:rsidDel="00012B6D">
          <w:rPr>
            <w:rStyle w:val="VerbatimChar"/>
          </w:rPr>
          <w:delText xml:space="preserve">          "uri": {</w:delText>
        </w:r>
      </w:del>
    </w:p>
    <w:p w14:paraId="2F0992B3" w14:textId="4D45A6A9" w:rsidR="002050A8" w:rsidRPr="00A86060" w:rsidDel="00012B6D" w:rsidRDefault="002050A8" w:rsidP="002050A8">
      <w:pPr>
        <w:pStyle w:val="SourceCode"/>
        <w:rPr>
          <w:del w:id="1194" w:author="Matt Selway" w:date="2020-07-21T23:06:00Z"/>
          <w:rStyle w:val="VerbatimChar"/>
        </w:rPr>
      </w:pPr>
      <w:del w:id="1195" w:author="Matt Selway" w:date="2020-07-21T23:06:00Z">
        <w:r w:rsidRPr="00A86060" w:rsidDel="00012B6D">
          <w:rPr>
            <w:rStyle w:val="VerbatimChar"/>
          </w:rPr>
          <w:delText xml:space="preserve">            "type": "string",</w:delText>
        </w:r>
      </w:del>
    </w:p>
    <w:p w14:paraId="1D4D9813" w14:textId="15AE49A6" w:rsidR="002050A8" w:rsidRPr="00A86060" w:rsidDel="00012B6D" w:rsidRDefault="002050A8" w:rsidP="002050A8">
      <w:pPr>
        <w:pStyle w:val="SourceCode"/>
        <w:rPr>
          <w:del w:id="1196" w:author="Matt Selway" w:date="2020-07-21T23:06:00Z"/>
          <w:rStyle w:val="VerbatimChar"/>
        </w:rPr>
      </w:pPr>
      <w:del w:id="1197" w:author="Matt Selway" w:date="2020-07-21T23:06:00Z">
        <w:r w:rsidRPr="00A86060" w:rsidDel="00012B6D">
          <w:rPr>
            <w:rStyle w:val="VerbatimChar"/>
          </w:rPr>
          <w:delText xml:space="preserve">            "format": "uri"</w:delText>
        </w:r>
      </w:del>
    </w:p>
    <w:p w14:paraId="44CFC979" w14:textId="385BF46B" w:rsidR="002050A8" w:rsidRPr="00A86060" w:rsidDel="00012B6D" w:rsidRDefault="002050A8" w:rsidP="002050A8">
      <w:pPr>
        <w:pStyle w:val="SourceCode"/>
        <w:rPr>
          <w:del w:id="1198" w:author="Matt Selway" w:date="2020-07-21T23:06:00Z"/>
          <w:rStyle w:val="VerbatimChar"/>
        </w:rPr>
      </w:pPr>
      <w:del w:id="1199" w:author="Matt Selway" w:date="2020-07-21T23:06:00Z">
        <w:r w:rsidRPr="00A86060" w:rsidDel="00012B6D">
          <w:rPr>
            <w:rStyle w:val="VerbatimChar"/>
          </w:rPr>
          <w:delText xml:space="preserve">          },</w:delText>
        </w:r>
      </w:del>
    </w:p>
    <w:p w14:paraId="7271061D" w14:textId="6CB12F7C" w:rsidR="002050A8" w:rsidRPr="00A86060" w:rsidDel="00012B6D" w:rsidRDefault="002050A8" w:rsidP="002050A8">
      <w:pPr>
        <w:pStyle w:val="SourceCode"/>
        <w:rPr>
          <w:del w:id="1200" w:author="Matt Selway" w:date="2020-07-21T23:06:00Z"/>
          <w:rStyle w:val="VerbatimChar"/>
        </w:rPr>
      </w:pPr>
      <w:del w:id="1201" w:author="Matt Selway" w:date="2020-07-21T23:06:00Z">
        <w:r w:rsidRPr="00A86060" w:rsidDel="00012B6D">
          <w:rPr>
            <w:rStyle w:val="VerbatimChar"/>
          </w:rPr>
          <w:delText xml:space="preserve">          "channelType": {</w:delText>
        </w:r>
      </w:del>
    </w:p>
    <w:p w14:paraId="75047A99" w14:textId="5DC08E19" w:rsidR="002050A8" w:rsidRPr="00A86060" w:rsidDel="00012B6D" w:rsidRDefault="002050A8" w:rsidP="002050A8">
      <w:pPr>
        <w:pStyle w:val="SourceCode"/>
        <w:rPr>
          <w:del w:id="1202" w:author="Matt Selway" w:date="2020-07-21T23:06:00Z"/>
          <w:rStyle w:val="VerbatimChar"/>
        </w:rPr>
      </w:pPr>
      <w:del w:id="1203" w:author="Matt Selway" w:date="2020-07-21T23:06:00Z">
        <w:r w:rsidRPr="00A86060" w:rsidDel="00012B6D">
          <w:rPr>
            <w:rStyle w:val="VerbatimChar"/>
          </w:rPr>
          <w:delText xml:space="preserve">            "$ref": "#/components/schemas/ChannelType"</w:delText>
        </w:r>
      </w:del>
    </w:p>
    <w:p w14:paraId="47E0275C" w14:textId="1D1D8D4C" w:rsidR="002050A8" w:rsidRPr="00A86060" w:rsidDel="00012B6D" w:rsidRDefault="002050A8" w:rsidP="002050A8">
      <w:pPr>
        <w:pStyle w:val="SourceCode"/>
        <w:rPr>
          <w:del w:id="1204" w:author="Matt Selway" w:date="2020-07-21T23:06:00Z"/>
          <w:rStyle w:val="VerbatimChar"/>
        </w:rPr>
      </w:pPr>
      <w:del w:id="1205" w:author="Matt Selway" w:date="2020-07-21T23:06:00Z">
        <w:r w:rsidRPr="00A86060" w:rsidDel="00012B6D">
          <w:rPr>
            <w:rStyle w:val="VerbatimChar"/>
          </w:rPr>
          <w:delText xml:space="preserve">          },</w:delText>
        </w:r>
      </w:del>
    </w:p>
    <w:p w14:paraId="7D52BDEC" w14:textId="69A369D7" w:rsidR="002050A8" w:rsidRPr="00A86060" w:rsidDel="00012B6D" w:rsidRDefault="002050A8" w:rsidP="002050A8">
      <w:pPr>
        <w:pStyle w:val="SourceCode"/>
        <w:rPr>
          <w:del w:id="1206" w:author="Matt Selway" w:date="2020-07-21T23:06:00Z"/>
          <w:rStyle w:val="VerbatimChar"/>
        </w:rPr>
      </w:pPr>
      <w:del w:id="1207" w:author="Matt Selway" w:date="2020-07-21T23:06:00Z">
        <w:r w:rsidRPr="00A86060" w:rsidDel="00012B6D">
          <w:rPr>
            <w:rStyle w:val="VerbatimChar"/>
          </w:rPr>
          <w:delText xml:space="preserve">          "description": {</w:delText>
        </w:r>
      </w:del>
    </w:p>
    <w:p w14:paraId="6A4D0E34" w14:textId="193EC433" w:rsidR="002050A8" w:rsidRPr="00A86060" w:rsidDel="00012B6D" w:rsidRDefault="002050A8" w:rsidP="002050A8">
      <w:pPr>
        <w:pStyle w:val="SourceCode"/>
        <w:rPr>
          <w:del w:id="1208" w:author="Matt Selway" w:date="2020-07-21T23:06:00Z"/>
          <w:rStyle w:val="VerbatimChar"/>
        </w:rPr>
      </w:pPr>
      <w:del w:id="1209" w:author="Matt Selway" w:date="2020-07-21T23:06:00Z">
        <w:r w:rsidRPr="00A86060" w:rsidDel="00012B6D">
          <w:rPr>
            <w:rStyle w:val="VerbatimChar"/>
          </w:rPr>
          <w:delText xml:space="preserve">            "type": "string"</w:delText>
        </w:r>
      </w:del>
    </w:p>
    <w:p w14:paraId="2926CA51" w14:textId="5CAAA674" w:rsidR="002050A8" w:rsidRPr="00A86060" w:rsidDel="00012B6D" w:rsidRDefault="002050A8" w:rsidP="002050A8">
      <w:pPr>
        <w:pStyle w:val="SourceCode"/>
        <w:rPr>
          <w:del w:id="1210" w:author="Matt Selway" w:date="2020-07-21T23:06:00Z"/>
          <w:rStyle w:val="VerbatimChar"/>
        </w:rPr>
      </w:pPr>
      <w:del w:id="1211" w:author="Matt Selway" w:date="2020-07-21T23:06:00Z">
        <w:r w:rsidRPr="00A86060" w:rsidDel="00012B6D">
          <w:rPr>
            <w:rStyle w:val="VerbatimChar"/>
          </w:rPr>
          <w:delText xml:space="preserve">          },</w:delText>
        </w:r>
      </w:del>
    </w:p>
    <w:p w14:paraId="502C4EB4" w14:textId="6AFC5842" w:rsidR="002050A8" w:rsidRPr="00A86060" w:rsidDel="00012B6D" w:rsidRDefault="002050A8" w:rsidP="002050A8">
      <w:pPr>
        <w:pStyle w:val="SourceCode"/>
        <w:rPr>
          <w:del w:id="1212" w:author="Matt Selway" w:date="2020-07-21T23:06:00Z"/>
          <w:rStyle w:val="VerbatimChar"/>
        </w:rPr>
      </w:pPr>
      <w:del w:id="1213" w:author="Matt Selway" w:date="2020-07-21T23:06:00Z">
        <w:r w:rsidRPr="00A86060" w:rsidDel="00012B6D">
          <w:rPr>
            <w:rStyle w:val="VerbatimChar"/>
          </w:rPr>
          <w:delText xml:space="preserve">          "securityTokens": {</w:delText>
        </w:r>
      </w:del>
    </w:p>
    <w:p w14:paraId="4ED441F5" w14:textId="48FA54A3" w:rsidR="002050A8" w:rsidRPr="00A86060" w:rsidDel="00012B6D" w:rsidRDefault="002050A8" w:rsidP="002050A8">
      <w:pPr>
        <w:pStyle w:val="SourceCode"/>
        <w:rPr>
          <w:del w:id="1214" w:author="Matt Selway" w:date="2020-07-21T23:06:00Z"/>
          <w:rStyle w:val="VerbatimChar"/>
        </w:rPr>
      </w:pPr>
      <w:del w:id="1215" w:author="Matt Selway" w:date="2020-07-21T23:06:00Z">
        <w:r w:rsidRPr="00A86060" w:rsidDel="00012B6D">
          <w:rPr>
            <w:rStyle w:val="VerbatimChar"/>
          </w:rPr>
          <w:delText xml:space="preserve">            "description": "This can be provided when creating a channel but should never be returned.",</w:delText>
        </w:r>
      </w:del>
    </w:p>
    <w:p w14:paraId="3FF3236E" w14:textId="47D93396" w:rsidR="002050A8" w:rsidRPr="00A86060" w:rsidDel="00012B6D" w:rsidRDefault="002050A8" w:rsidP="002050A8">
      <w:pPr>
        <w:pStyle w:val="SourceCode"/>
        <w:rPr>
          <w:del w:id="1216" w:author="Matt Selway" w:date="2020-07-21T23:06:00Z"/>
          <w:rStyle w:val="VerbatimChar"/>
        </w:rPr>
      </w:pPr>
      <w:del w:id="1217" w:author="Matt Selway" w:date="2020-07-21T23:06:00Z">
        <w:r w:rsidRPr="00A86060" w:rsidDel="00012B6D">
          <w:rPr>
            <w:rStyle w:val="VerbatimChar"/>
          </w:rPr>
          <w:delText xml:space="preserve">            "type": "array",</w:delText>
        </w:r>
      </w:del>
    </w:p>
    <w:p w14:paraId="6DA2FB1D" w14:textId="07775378" w:rsidR="002050A8" w:rsidRPr="00A86060" w:rsidDel="00012B6D" w:rsidRDefault="002050A8" w:rsidP="002050A8">
      <w:pPr>
        <w:pStyle w:val="SourceCode"/>
        <w:rPr>
          <w:del w:id="1218" w:author="Matt Selway" w:date="2020-07-21T23:06:00Z"/>
          <w:rStyle w:val="VerbatimChar"/>
        </w:rPr>
      </w:pPr>
      <w:del w:id="1219" w:author="Matt Selway" w:date="2020-07-21T23:06:00Z">
        <w:r w:rsidRPr="00A86060" w:rsidDel="00012B6D">
          <w:rPr>
            <w:rStyle w:val="VerbatimChar"/>
          </w:rPr>
          <w:delText xml:space="preserve">            "items": {</w:delText>
        </w:r>
      </w:del>
    </w:p>
    <w:p w14:paraId="208884AB" w14:textId="62E75C13" w:rsidR="002050A8" w:rsidRPr="00A86060" w:rsidDel="00012B6D" w:rsidRDefault="002050A8" w:rsidP="002050A8">
      <w:pPr>
        <w:pStyle w:val="SourceCode"/>
        <w:rPr>
          <w:del w:id="1220" w:author="Matt Selway" w:date="2020-07-21T23:06:00Z"/>
          <w:rStyle w:val="VerbatimChar"/>
        </w:rPr>
      </w:pPr>
      <w:del w:id="1221" w:author="Matt Selway" w:date="2020-07-21T23:06:00Z">
        <w:r w:rsidRPr="00A86060" w:rsidDel="00012B6D">
          <w:rPr>
            <w:rStyle w:val="VerbatimChar"/>
          </w:rPr>
          <w:delText xml:space="preserve">              "$ref": "#/components/schemas/SecurityToken"</w:delText>
        </w:r>
      </w:del>
    </w:p>
    <w:p w14:paraId="305654C9" w14:textId="7ED50F97" w:rsidR="002050A8" w:rsidRPr="00A86060" w:rsidDel="00012B6D" w:rsidRDefault="002050A8" w:rsidP="002050A8">
      <w:pPr>
        <w:pStyle w:val="SourceCode"/>
        <w:rPr>
          <w:del w:id="1222" w:author="Matt Selway" w:date="2020-07-21T23:06:00Z"/>
          <w:rStyle w:val="VerbatimChar"/>
        </w:rPr>
      </w:pPr>
      <w:del w:id="1223" w:author="Matt Selway" w:date="2020-07-21T23:06:00Z">
        <w:r w:rsidRPr="00A86060" w:rsidDel="00012B6D">
          <w:rPr>
            <w:rStyle w:val="VerbatimChar"/>
          </w:rPr>
          <w:delText xml:space="preserve">            }</w:delText>
        </w:r>
      </w:del>
    </w:p>
    <w:p w14:paraId="7AFF737D" w14:textId="539B7143" w:rsidR="002050A8" w:rsidRPr="00A86060" w:rsidDel="00012B6D" w:rsidRDefault="002050A8" w:rsidP="002050A8">
      <w:pPr>
        <w:pStyle w:val="SourceCode"/>
        <w:rPr>
          <w:del w:id="1224" w:author="Matt Selway" w:date="2020-07-21T23:06:00Z"/>
          <w:rStyle w:val="VerbatimChar"/>
        </w:rPr>
      </w:pPr>
      <w:del w:id="1225" w:author="Matt Selway" w:date="2020-07-21T23:06:00Z">
        <w:r w:rsidRPr="00A86060" w:rsidDel="00012B6D">
          <w:rPr>
            <w:rStyle w:val="VerbatimChar"/>
          </w:rPr>
          <w:delText xml:space="preserve">          }</w:delText>
        </w:r>
      </w:del>
    </w:p>
    <w:p w14:paraId="34FE85C3" w14:textId="0ED4E1F7" w:rsidR="002050A8" w:rsidRPr="00A86060" w:rsidDel="00012B6D" w:rsidRDefault="002050A8" w:rsidP="002050A8">
      <w:pPr>
        <w:pStyle w:val="SourceCode"/>
        <w:rPr>
          <w:del w:id="1226" w:author="Matt Selway" w:date="2020-07-21T23:06:00Z"/>
          <w:rStyle w:val="VerbatimChar"/>
        </w:rPr>
      </w:pPr>
      <w:del w:id="1227" w:author="Matt Selway" w:date="2020-07-21T23:06:00Z">
        <w:r w:rsidRPr="00A86060" w:rsidDel="00012B6D">
          <w:rPr>
            <w:rStyle w:val="VerbatimChar"/>
          </w:rPr>
          <w:delText xml:space="preserve">        },</w:delText>
        </w:r>
      </w:del>
    </w:p>
    <w:p w14:paraId="235E4D5A" w14:textId="0A7353BC" w:rsidR="002050A8" w:rsidRPr="00A86060" w:rsidDel="00012B6D" w:rsidRDefault="002050A8" w:rsidP="002050A8">
      <w:pPr>
        <w:pStyle w:val="SourceCode"/>
        <w:rPr>
          <w:del w:id="1228" w:author="Matt Selway" w:date="2020-07-21T23:06:00Z"/>
          <w:rStyle w:val="VerbatimChar"/>
        </w:rPr>
      </w:pPr>
      <w:del w:id="1229" w:author="Matt Selway" w:date="2020-07-21T23:06:00Z">
        <w:r w:rsidRPr="00A86060" w:rsidDel="00012B6D">
          <w:rPr>
            <w:rStyle w:val="VerbatimChar"/>
          </w:rPr>
          <w:delText xml:space="preserve">        "required": [</w:delText>
        </w:r>
      </w:del>
    </w:p>
    <w:p w14:paraId="73CA426B" w14:textId="4DC5E490" w:rsidR="002050A8" w:rsidRPr="00A86060" w:rsidDel="00012B6D" w:rsidRDefault="002050A8" w:rsidP="002050A8">
      <w:pPr>
        <w:pStyle w:val="SourceCode"/>
        <w:rPr>
          <w:del w:id="1230" w:author="Matt Selway" w:date="2020-07-21T23:06:00Z"/>
          <w:rStyle w:val="VerbatimChar"/>
        </w:rPr>
      </w:pPr>
      <w:del w:id="1231" w:author="Matt Selway" w:date="2020-07-21T23:06:00Z">
        <w:r w:rsidRPr="00A86060" w:rsidDel="00012B6D">
          <w:rPr>
            <w:rStyle w:val="VerbatimChar"/>
          </w:rPr>
          <w:delText xml:space="preserve">          "uri",</w:delText>
        </w:r>
      </w:del>
    </w:p>
    <w:p w14:paraId="31630313" w14:textId="57019655" w:rsidR="002050A8" w:rsidRPr="00A86060" w:rsidDel="00012B6D" w:rsidRDefault="002050A8" w:rsidP="002050A8">
      <w:pPr>
        <w:pStyle w:val="SourceCode"/>
        <w:rPr>
          <w:del w:id="1232" w:author="Matt Selway" w:date="2020-07-21T23:06:00Z"/>
          <w:rStyle w:val="VerbatimChar"/>
        </w:rPr>
      </w:pPr>
      <w:del w:id="1233" w:author="Matt Selway" w:date="2020-07-21T23:06:00Z">
        <w:r w:rsidRPr="00A86060" w:rsidDel="00012B6D">
          <w:rPr>
            <w:rStyle w:val="VerbatimChar"/>
          </w:rPr>
          <w:delText xml:space="preserve">          "channelType"</w:delText>
        </w:r>
      </w:del>
    </w:p>
    <w:p w14:paraId="3E79C1A6" w14:textId="27B7315E" w:rsidR="002050A8" w:rsidRPr="00A86060" w:rsidDel="00012B6D" w:rsidRDefault="002050A8" w:rsidP="002050A8">
      <w:pPr>
        <w:pStyle w:val="SourceCode"/>
        <w:rPr>
          <w:del w:id="1234" w:author="Matt Selway" w:date="2020-07-21T23:06:00Z"/>
          <w:rStyle w:val="VerbatimChar"/>
        </w:rPr>
      </w:pPr>
      <w:del w:id="1235" w:author="Matt Selway" w:date="2020-07-21T23:06:00Z">
        <w:r w:rsidRPr="00A86060" w:rsidDel="00012B6D">
          <w:rPr>
            <w:rStyle w:val="VerbatimChar"/>
          </w:rPr>
          <w:delText xml:space="preserve">        ]</w:delText>
        </w:r>
      </w:del>
    </w:p>
    <w:p w14:paraId="297CD454" w14:textId="6F19575B" w:rsidR="00012B6D" w:rsidRPr="00012B6D" w:rsidRDefault="002050A8" w:rsidP="00012B6D">
      <w:pPr>
        <w:pStyle w:val="SourceCode"/>
        <w:rPr>
          <w:ins w:id="1236" w:author="Matt Selway" w:date="2020-07-21T23:06:00Z"/>
          <w:rStyle w:val="VerbatimChar"/>
        </w:rPr>
      </w:pPr>
      <w:del w:id="1237" w:author="Matt Selway" w:date="2020-07-21T23:06:00Z">
        <w:r w:rsidRPr="00A86060" w:rsidDel="00012B6D">
          <w:rPr>
            <w:rStyle w:val="VerbatimChar"/>
          </w:rPr>
          <w:delText xml:space="preserve">      }</w:delText>
        </w:r>
      </w:del>
      <w:ins w:id="1238" w:author="Matt Selway" w:date="2020-07-21T23:06:00Z">
        <w:r w:rsidR="00012B6D" w:rsidRPr="00012B6D">
          <w:rPr>
            <w:rStyle w:val="VerbatimChar"/>
          </w:rPr>
          <w:t>"Channel": {</w:t>
        </w:r>
      </w:ins>
    </w:p>
    <w:p w14:paraId="34EA6153" w14:textId="77777777" w:rsidR="00012B6D" w:rsidRPr="00012B6D" w:rsidRDefault="00012B6D" w:rsidP="00012B6D">
      <w:pPr>
        <w:pStyle w:val="SourceCode"/>
        <w:rPr>
          <w:ins w:id="1239" w:author="Matt Selway" w:date="2020-07-21T23:06:00Z"/>
          <w:rStyle w:val="VerbatimChar"/>
        </w:rPr>
      </w:pPr>
      <w:ins w:id="1240" w:author="Matt Selway" w:date="2020-07-21T23:06:00Z">
        <w:r w:rsidRPr="00012B6D">
          <w:rPr>
            <w:rStyle w:val="VerbatimChar"/>
          </w:rPr>
          <w:t xml:space="preserve">  "type": "object",</w:t>
        </w:r>
      </w:ins>
    </w:p>
    <w:p w14:paraId="1EA47995" w14:textId="77777777" w:rsidR="00012B6D" w:rsidRPr="00012B6D" w:rsidRDefault="00012B6D" w:rsidP="00012B6D">
      <w:pPr>
        <w:pStyle w:val="SourceCode"/>
        <w:rPr>
          <w:ins w:id="1241" w:author="Matt Selway" w:date="2020-07-21T23:06:00Z"/>
          <w:rStyle w:val="VerbatimChar"/>
        </w:rPr>
      </w:pPr>
      <w:ins w:id="1242" w:author="Matt Selway" w:date="2020-07-21T23:06:00Z">
        <w:r w:rsidRPr="00012B6D">
          <w:rPr>
            <w:rStyle w:val="VerbatimChar"/>
          </w:rPr>
          <w:t xml:space="preserve">  "properties": {</w:t>
        </w:r>
      </w:ins>
    </w:p>
    <w:p w14:paraId="26D90719" w14:textId="77777777" w:rsidR="00012B6D" w:rsidRPr="00012B6D" w:rsidRDefault="00012B6D" w:rsidP="00012B6D">
      <w:pPr>
        <w:pStyle w:val="SourceCode"/>
        <w:rPr>
          <w:ins w:id="1243" w:author="Matt Selway" w:date="2020-07-21T23:06:00Z"/>
          <w:rStyle w:val="VerbatimChar"/>
        </w:rPr>
      </w:pPr>
      <w:ins w:id="1244" w:author="Matt Selway" w:date="2020-07-21T23:06:00Z">
        <w:r w:rsidRPr="00012B6D">
          <w:rPr>
            <w:rStyle w:val="VerbatimChar"/>
          </w:rPr>
          <w:t xml:space="preserve">    "</w:t>
        </w:r>
        <w:proofErr w:type="spellStart"/>
        <w:r w:rsidRPr="00012B6D">
          <w:rPr>
            <w:rStyle w:val="VerbatimChar"/>
          </w:rPr>
          <w:t>uri</w:t>
        </w:r>
        <w:proofErr w:type="spellEnd"/>
        <w:r w:rsidRPr="00012B6D">
          <w:rPr>
            <w:rStyle w:val="VerbatimChar"/>
          </w:rPr>
          <w:t>": {</w:t>
        </w:r>
      </w:ins>
    </w:p>
    <w:p w14:paraId="6EF205DF" w14:textId="77777777" w:rsidR="00012B6D" w:rsidRPr="00012B6D" w:rsidRDefault="00012B6D" w:rsidP="00012B6D">
      <w:pPr>
        <w:pStyle w:val="SourceCode"/>
        <w:rPr>
          <w:ins w:id="1245" w:author="Matt Selway" w:date="2020-07-21T23:06:00Z"/>
          <w:rStyle w:val="VerbatimChar"/>
        </w:rPr>
      </w:pPr>
      <w:ins w:id="1246" w:author="Matt Selway" w:date="2020-07-21T23:06:00Z">
        <w:r w:rsidRPr="00012B6D">
          <w:rPr>
            <w:rStyle w:val="VerbatimChar"/>
          </w:rPr>
          <w:t xml:space="preserve">      "type": "string",</w:t>
        </w:r>
      </w:ins>
    </w:p>
    <w:p w14:paraId="55D83A44" w14:textId="77777777" w:rsidR="00012B6D" w:rsidRPr="00012B6D" w:rsidRDefault="00012B6D" w:rsidP="00012B6D">
      <w:pPr>
        <w:pStyle w:val="SourceCode"/>
        <w:rPr>
          <w:ins w:id="1247" w:author="Matt Selway" w:date="2020-07-21T23:06:00Z"/>
          <w:rStyle w:val="VerbatimChar"/>
        </w:rPr>
      </w:pPr>
      <w:ins w:id="1248" w:author="Matt Selway" w:date="2020-07-21T23:06:00Z">
        <w:r w:rsidRPr="00012B6D">
          <w:rPr>
            <w:rStyle w:val="VerbatimChar"/>
          </w:rPr>
          <w:t xml:space="preserve">      "format": "</w:t>
        </w:r>
        <w:proofErr w:type="spellStart"/>
        <w:r w:rsidRPr="00012B6D">
          <w:rPr>
            <w:rStyle w:val="VerbatimChar"/>
          </w:rPr>
          <w:t>uri</w:t>
        </w:r>
        <w:proofErr w:type="spellEnd"/>
        <w:r w:rsidRPr="00012B6D">
          <w:rPr>
            <w:rStyle w:val="VerbatimChar"/>
          </w:rPr>
          <w:t>"</w:t>
        </w:r>
      </w:ins>
    </w:p>
    <w:p w14:paraId="63401F16" w14:textId="77777777" w:rsidR="00012B6D" w:rsidRPr="00012B6D" w:rsidRDefault="00012B6D" w:rsidP="00012B6D">
      <w:pPr>
        <w:pStyle w:val="SourceCode"/>
        <w:rPr>
          <w:ins w:id="1249" w:author="Matt Selway" w:date="2020-07-21T23:06:00Z"/>
          <w:rStyle w:val="VerbatimChar"/>
        </w:rPr>
      </w:pPr>
      <w:ins w:id="1250" w:author="Matt Selway" w:date="2020-07-21T23:06:00Z">
        <w:r w:rsidRPr="00012B6D">
          <w:rPr>
            <w:rStyle w:val="VerbatimChar"/>
          </w:rPr>
          <w:t xml:space="preserve">    },</w:t>
        </w:r>
      </w:ins>
    </w:p>
    <w:p w14:paraId="2DF58DC6" w14:textId="77777777" w:rsidR="00012B6D" w:rsidRPr="00012B6D" w:rsidRDefault="00012B6D" w:rsidP="00012B6D">
      <w:pPr>
        <w:pStyle w:val="SourceCode"/>
        <w:rPr>
          <w:ins w:id="1251" w:author="Matt Selway" w:date="2020-07-21T23:06:00Z"/>
          <w:rStyle w:val="VerbatimChar"/>
        </w:rPr>
      </w:pPr>
      <w:ins w:id="1252" w:author="Matt Selway" w:date="2020-07-21T23:06:00Z">
        <w:r w:rsidRPr="00012B6D">
          <w:rPr>
            <w:rStyle w:val="VerbatimChar"/>
          </w:rPr>
          <w:t xml:space="preserve">    "</w:t>
        </w:r>
        <w:proofErr w:type="spellStart"/>
        <w:r w:rsidRPr="00012B6D">
          <w:rPr>
            <w:rStyle w:val="VerbatimChar"/>
          </w:rPr>
          <w:t>channelType</w:t>
        </w:r>
        <w:proofErr w:type="spellEnd"/>
        <w:r w:rsidRPr="00012B6D">
          <w:rPr>
            <w:rStyle w:val="VerbatimChar"/>
          </w:rPr>
          <w:t>": {</w:t>
        </w:r>
      </w:ins>
    </w:p>
    <w:p w14:paraId="404CA54B" w14:textId="6263EF15" w:rsidR="00012B6D" w:rsidRPr="00012B6D" w:rsidRDefault="00012B6D" w:rsidP="00012B6D">
      <w:pPr>
        <w:pStyle w:val="SourceCode"/>
        <w:rPr>
          <w:ins w:id="1253" w:author="Matt Selway" w:date="2020-07-21T23:06:00Z"/>
          <w:rStyle w:val="VerbatimChar"/>
        </w:rPr>
      </w:pPr>
      <w:ins w:id="1254" w:author="Matt Selway" w:date="2020-07-21T23:06:00Z">
        <w:r w:rsidRPr="00012B6D">
          <w:rPr>
            <w:rStyle w:val="VerbatimChar"/>
          </w:rPr>
          <w:t xml:space="preserve">      "$ref": </w:t>
        </w:r>
      </w:ins>
      <w:ins w:id="1255" w:author="Matt Selway" w:date="2020-07-21T23:07:00Z">
        <w:r>
          <w:rPr>
            <w:rStyle w:val="VerbatimChar"/>
          </w:rPr>
          <w:fldChar w:fldCharType="begin"/>
        </w:r>
        <w:r>
          <w:rPr>
            <w:rStyle w:val="VerbatimChar"/>
          </w:rPr>
          <w:instrText xml:space="preserve"> HYPERLINK  \l "_ChannelType_1" </w:instrText>
        </w:r>
        <w:r>
          <w:rPr>
            <w:rStyle w:val="VerbatimChar"/>
          </w:rPr>
        </w:r>
        <w:r>
          <w:rPr>
            <w:rStyle w:val="VerbatimChar"/>
          </w:rPr>
          <w:fldChar w:fldCharType="separate"/>
        </w:r>
        <w:r w:rsidRPr="00012B6D">
          <w:rPr>
            <w:rStyle w:val="Hyperlink"/>
            <w:rFonts w:ascii="Consolas" w:hAnsi="Consolas"/>
            <w:sz w:val="18"/>
          </w:rPr>
          <w:t>"#/</w:t>
        </w:r>
        <w:proofErr w:type="spellStart"/>
        <w:r w:rsidRPr="00012B6D">
          <w:rPr>
            <w:rStyle w:val="Hyperlink"/>
            <w:rFonts w:ascii="Consolas" w:hAnsi="Consolas"/>
            <w:sz w:val="18"/>
          </w:rPr>
          <w:t>Chann</w:t>
        </w:r>
        <w:r w:rsidRPr="00012B6D">
          <w:rPr>
            <w:rStyle w:val="Hyperlink"/>
            <w:rFonts w:ascii="Consolas" w:hAnsi="Consolas"/>
            <w:sz w:val="18"/>
          </w:rPr>
          <w:t>e</w:t>
        </w:r>
        <w:r w:rsidRPr="00012B6D">
          <w:rPr>
            <w:rStyle w:val="Hyperlink"/>
            <w:rFonts w:ascii="Consolas" w:hAnsi="Consolas"/>
            <w:sz w:val="18"/>
          </w:rPr>
          <w:t>lType</w:t>
        </w:r>
        <w:proofErr w:type="spellEnd"/>
        <w:r>
          <w:rPr>
            <w:rStyle w:val="VerbatimChar"/>
          </w:rPr>
          <w:fldChar w:fldCharType="end"/>
        </w:r>
      </w:ins>
      <w:ins w:id="1256" w:author="Matt Selway" w:date="2020-07-21T23:06:00Z">
        <w:r w:rsidRPr="00012B6D">
          <w:rPr>
            <w:rStyle w:val="VerbatimChar"/>
          </w:rPr>
          <w:t>"</w:t>
        </w:r>
      </w:ins>
    </w:p>
    <w:p w14:paraId="576E0935" w14:textId="77777777" w:rsidR="00012B6D" w:rsidRPr="00012B6D" w:rsidRDefault="00012B6D" w:rsidP="00012B6D">
      <w:pPr>
        <w:pStyle w:val="SourceCode"/>
        <w:rPr>
          <w:ins w:id="1257" w:author="Matt Selway" w:date="2020-07-21T23:06:00Z"/>
          <w:rStyle w:val="VerbatimChar"/>
        </w:rPr>
      </w:pPr>
      <w:ins w:id="1258" w:author="Matt Selway" w:date="2020-07-21T23:06:00Z">
        <w:r w:rsidRPr="00012B6D">
          <w:rPr>
            <w:rStyle w:val="VerbatimChar"/>
          </w:rPr>
          <w:t xml:space="preserve">    },</w:t>
        </w:r>
      </w:ins>
    </w:p>
    <w:p w14:paraId="336423BA" w14:textId="77777777" w:rsidR="00012B6D" w:rsidRPr="00012B6D" w:rsidRDefault="00012B6D" w:rsidP="00012B6D">
      <w:pPr>
        <w:pStyle w:val="SourceCode"/>
        <w:rPr>
          <w:ins w:id="1259" w:author="Matt Selway" w:date="2020-07-21T23:06:00Z"/>
          <w:rStyle w:val="VerbatimChar"/>
        </w:rPr>
      </w:pPr>
      <w:ins w:id="1260" w:author="Matt Selway" w:date="2020-07-21T23:06:00Z">
        <w:r w:rsidRPr="00012B6D">
          <w:rPr>
            <w:rStyle w:val="VerbatimChar"/>
          </w:rPr>
          <w:t xml:space="preserve">    "description": {</w:t>
        </w:r>
      </w:ins>
    </w:p>
    <w:p w14:paraId="23BB5882" w14:textId="77777777" w:rsidR="00012B6D" w:rsidRPr="00012B6D" w:rsidRDefault="00012B6D" w:rsidP="00012B6D">
      <w:pPr>
        <w:pStyle w:val="SourceCode"/>
        <w:rPr>
          <w:ins w:id="1261" w:author="Matt Selway" w:date="2020-07-21T23:06:00Z"/>
          <w:rStyle w:val="VerbatimChar"/>
        </w:rPr>
      </w:pPr>
      <w:ins w:id="1262" w:author="Matt Selway" w:date="2020-07-21T23:06:00Z">
        <w:r w:rsidRPr="00012B6D">
          <w:rPr>
            <w:rStyle w:val="VerbatimChar"/>
          </w:rPr>
          <w:t xml:space="preserve">      "type": "string"</w:t>
        </w:r>
      </w:ins>
    </w:p>
    <w:p w14:paraId="653F4712" w14:textId="77777777" w:rsidR="00012B6D" w:rsidRPr="00012B6D" w:rsidRDefault="00012B6D" w:rsidP="00012B6D">
      <w:pPr>
        <w:pStyle w:val="SourceCode"/>
        <w:rPr>
          <w:ins w:id="1263" w:author="Matt Selway" w:date="2020-07-21T23:06:00Z"/>
          <w:rStyle w:val="VerbatimChar"/>
        </w:rPr>
      </w:pPr>
      <w:ins w:id="1264" w:author="Matt Selway" w:date="2020-07-21T23:06:00Z">
        <w:r w:rsidRPr="00012B6D">
          <w:rPr>
            <w:rStyle w:val="VerbatimChar"/>
          </w:rPr>
          <w:t xml:space="preserve">    },</w:t>
        </w:r>
      </w:ins>
    </w:p>
    <w:p w14:paraId="47966132" w14:textId="653DD5F8" w:rsidR="00012B6D" w:rsidRDefault="00012B6D" w:rsidP="00012B6D">
      <w:pPr>
        <w:pStyle w:val="SourceCode"/>
        <w:rPr>
          <w:ins w:id="1265" w:author="Matt Selway" w:date="2020-07-21T23:10:00Z"/>
          <w:rStyle w:val="VerbatimChar"/>
        </w:rPr>
      </w:pPr>
      <w:ins w:id="1266" w:author="Matt Selway" w:date="2020-07-21T23:06:00Z">
        <w:r w:rsidRPr="00012B6D">
          <w:rPr>
            <w:rStyle w:val="VerbatimChar"/>
          </w:rPr>
          <w:t xml:space="preserve">    "</w:t>
        </w:r>
        <w:proofErr w:type="spellStart"/>
        <w:r w:rsidRPr="00012B6D">
          <w:rPr>
            <w:rStyle w:val="VerbatimChar"/>
          </w:rPr>
          <w:t>securityTokens</w:t>
        </w:r>
        <w:proofErr w:type="spellEnd"/>
        <w:r w:rsidRPr="00012B6D">
          <w:rPr>
            <w:rStyle w:val="VerbatimChar"/>
          </w:rPr>
          <w:t>": {</w:t>
        </w:r>
      </w:ins>
    </w:p>
    <w:p w14:paraId="10466E4D" w14:textId="6B61450C" w:rsidR="00E3106C" w:rsidRPr="00012B6D" w:rsidRDefault="00E3106C" w:rsidP="00012B6D">
      <w:pPr>
        <w:pStyle w:val="SourceCode"/>
        <w:rPr>
          <w:ins w:id="1267" w:author="Matt Selway" w:date="2020-07-21T23:06:00Z"/>
          <w:rStyle w:val="VerbatimChar"/>
        </w:rPr>
      </w:pPr>
      <w:ins w:id="1268" w:author="Matt Selway" w:date="2020-07-21T23:10:00Z">
        <w:r>
          <w:rPr>
            <w:rStyle w:val="VerbatimChar"/>
          </w:rPr>
          <w:t xml:space="preserve">      </w:t>
        </w:r>
        <w:r w:rsidRPr="00E3106C">
          <w:rPr>
            <w:rStyle w:val="VerbatimChar"/>
          </w:rPr>
          <w:t>"description": "This can be provided when creating a channel but must never be returned.",</w:t>
        </w:r>
      </w:ins>
    </w:p>
    <w:p w14:paraId="0DC8F4B7" w14:textId="77777777" w:rsidR="00012B6D" w:rsidRPr="00012B6D" w:rsidRDefault="00012B6D" w:rsidP="00012B6D">
      <w:pPr>
        <w:pStyle w:val="SourceCode"/>
        <w:rPr>
          <w:ins w:id="1269" w:author="Matt Selway" w:date="2020-07-21T23:06:00Z"/>
          <w:rStyle w:val="VerbatimChar"/>
        </w:rPr>
      </w:pPr>
      <w:ins w:id="1270" w:author="Matt Selway" w:date="2020-07-21T23:06:00Z">
        <w:r w:rsidRPr="00012B6D">
          <w:rPr>
            <w:rStyle w:val="VerbatimChar"/>
          </w:rPr>
          <w:t xml:space="preserve">      "type": "array",</w:t>
        </w:r>
      </w:ins>
    </w:p>
    <w:p w14:paraId="7160C30E" w14:textId="77777777" w:rsidR="00012B6D" w:rsidRPr="00012B6D" w:rsidRDefault="00012B6D" w:rsidP="00012B6D">
      <w:pPr>
        <w:pStyle w:val="SourceCode"/>
        <w:rPr>
          <w:ins w:id="1271" w:author="Matt Selway" w:date="2020-07-21T23:06:00Z"/>
          <w:rStyle w:val="VerbatimChar"/>
        </w:rPr>
      </w:pPr>
      <w:ins w:id="1272" w:author="Matt Selway" w:date="2020-07-21T23:06:00Z">
        <w:r w:rsidRPr="00012B6D">
          <w:rPr>
            <w:rStyle w:val="VerbatimChar"/>
          </w:rPr>
          <w:t xml:space="preserve">      "items": {</w:t>
        </w:r>
      </w:ins>
    </w:p>
    <w:p w14:paraId="2827E13B" w14:textId="4C461E9A" w:rsidR="00012B6D" w:rsidRPr="00012B6D" w:rsidRDefault="00012B6D" w:rsidP="00012B6D">
      <w:pPr>
        <w:pStyle w:val="SourceCode"/>
        <w:rPr>
          <w:ins w:id="1273" w:author="Matt Selway" w:date="2020-07-21T23:06:00Z"/>
          <w:rStyle w:val="VerbatimChar"/>
        </w:rPr>
      </w:pPr>
      <w:ins w:id="1274" w:author="Matt Selway" w:date="2020-07-21T23:06:00Z">
        <w:r w:rsidRPr="00012B6D">
          <w:rPr>
            <w:rStyle w:val="VerbatimChar"/>
          </w:rPr>
          <w:t xml:space="preserve">        "$ref": "</w:t>
        </w:r>
      </w:ins>
      <w:ins w:id="1275" w:author="Matt Selway" w:date="2020-07-21T23:07:00Z">
        <w:r>
          <w:rPr>
            <w:rStyle w:val="VerbatimChar"/>
          </w:rPr>
          <w:fldChar w:fldCharType="begin"/>
        </w:r>
        <w:r>
          <w:rPr>
            <w:rStyle w:val="VerbatimChar"/>
          </w:rPr>
          <w:instrText xml:space="preserve"> HYPERLINK  \l "_SecurityToken_1" </w:instrText>
        </w:r>
        <w:r>
          <w:rPr>
            <w:rStyle w:val="VerbatimChar"/>
          </w:rPr>
        </w:r>
        <w:r>
          <w:rPr>
            <w:rStyle w:val="VerbatimChar"/>
          </w:rPr>
          <w:fldChar w:fldCharType="separate"/>
        </w:r>
        <w:r w:rsidRPr="00012B6D">
          <w:rPr>
            <w:rStyle w:val="Hyperlink"/>
            <w:rFonts w:ascii="Consolas" w:hAnsi="Consolas"/>
            <w:sz w:val="18"/>
          </w:rPr>
          <w:t>#/</w:t>
        </w:r>
        <w:proofErr w:type="spellStart"/>
        <w:r w:rsidRPr="00012B6D">
          <w:rPr>
            <w:rStyle w:val="Hyperlink"/>
            <w:rFonts w:ascii="Consolas" w:hAnsi="Consolas"/>
            <w:sz w:val="18"/>
          </w:rPr>
          <w:t>SecurityToken</w:t>
        </w:r>
        <w:proofErr w:type="spellEnd"/>
        <w:r>
          <w:rPr>
            <w:rStyle w:val="VerbatimChar"/>
          </w:rPr>
          <w:fldChar w:fldCharType="end"/>
        </w:r>
      </w:ins>
      <w:ins w:id="1276" w:author="Matt Selway" w:date="2020-07-21T23:06:00Z">
        <w:r w:rsidRPr="00012B6D">
          <w:rPr>
            <w:rStyle w:val="VerbatimChar"/>
          </w:rPr>
          <w:t>"</w:t>
        </w:r>
      </w:ins>
    </w:p>
    <w:p w14:paraId="1CF852B4" w14:textId="77777777" w:rsidR="00012B6D" w:rsidRPr="00012B6D" w:rsidRDefault="00012B6D" w:rsidP="00012B6D">
      <w:pPr>
        <w:pStyle w:val="SourceCode"/>
        <w:rPr>
          <w:ins w:id="1277" w:author="Matt Selway" w:date="2020-07-21T23:06:00Z"/>
          <w:rStyle w:val="VerbatimChar"/>
        </w:rPr>
      </w:pPr>
      <w:ins w:id="1278" w:author="Matt Selway" w:date="2020-07-21T23:06:00Z">
        <w:r w:rsidRPr="00012B6D">
          <w:rPr>
            <w:rStyle w:val="VerbatimChar"/>
          </w:rPr>
          <w:t xml:space="preserve">      }</w:t>
        </w:r>
      </w:ins>
    </w:p>
    <w:p w14:paraId="7D8974B1" w14:textId="77777777" w:rsidR="00012B6D" w:rsidRPr="00012B6D" w:rsidRDefault="00012B6D" w:rsidP="00012B6D">
      <w:pPr>
        <w:pStyle w:val="SourceCode"/>
        <w:rPr>
          <w:ins w:id="1279" w:author="Matt Selway" w:date="2020-07-21T23:06:00Z"/>
          <w:rStyle w:val="VerbatimChar"/>
        </w:rPr>
      </w:pPr>
      <w:ins w:id="1280" w:author="Matt Selway" w:date="2020-07-21T23:06:00Z">
        <w:r w:rsidRPr="00012B6D">
          <w:rPr>
            <w:rStyle w:val="VerbatimChar"/>
          </w:rPr>
          <w:t xml:space="preserve">    }</w:t>
        </w:r>
      </w:ins>
    </w:p>
    <w:p w14:paraId="1D4E9813" w14:textId="77777777" w:rsidR="00012B6D" w:rsidRPr="00012B6D" w:rsidRDefault="00012B6D" w:rsidP="00012B6D">
      <w:pPr>
        <w:pStyle w:val="SourceCode"/>
        <w:rPr>
          <w:ins w:id="1281" w:author="Matt Selway" w:date="2020-07-21T23:06:00Z"/>
          <w:rStyle w:val="VerbatimChar"/>
        </w:rPr>
      </w:pPr>
      <w:ins w:id="1282" w:author="Matt Selway" w:date="2020-07-21T23:06:00Z">
        <w:r w:rsidRPr="00012B6D">
          <w:rPr>
            <w:rStyle w:val="VerbatimChar"/>
          </w:rPr>
          <w:t xml:space="preserve">  },</w:t>
        </w:r>
      </w:ins>
    </w:p>
    <w:p w14:paraId="6B2CC86C" w14:textId="77777777" w:rsidR="00012B6D" w:rsidRPr="00012B6D" w:rsidRDefault="00012B6D" w:rsidP="00012B6D">
      <w:pPr>
        <w:pStyle w:val="SourceCode"/>
        <w:rPr>
          <w:ins w:id="1283" w:author="Matt Selway" w:date="2020-07-21T23:06:00Z"/>
          <w:rStyle w:val="VerbatimChar"/>
        </w:rPr>
      </w:pPr>
      <w:ins w:id="1284" w:author="Matt Selway" w:date="2020-07-21T23:06:00Z">
        <w:r w:rsidRPr="00012B6D">
          <w:rPr>
            <w:rStyle w:val="VerbatimChar"/>
          </w:rPr>
          <w:t xml:space="preserve">  "required": [</w:t>
        </w:r>
      </w:ins>
    </w:p>
    <w:p w14:paraId="3011C7EE" w14:textId="77777777" w:rsidR="00012B6D" w:rsidRPr="00012B6D" w:rsidRDefault="00012B6D" w:rsidP="00012B6D">
      <w:pPr>
        <w:pStyle w:val="SourceCode"/>
        <w:rPr>
          <w:ins w:id="1285" w:author="Matt Selway" w:date="2020-07-21T23:06:00Z"/>
          <w:rStyle w:val="VerbatimChar"/>
        </w:rPr>
      </w:pPr>
      <w:ins w:id="1286" w:author="Matt Selway" w:date="2020-07-21T23:06:00Z">
        <w:r w:rsidRPr="00012B6D">
          <w:rPr>
            <w:rStyle w:val="VerbatimChar"/>
          </w:rPr>
          <w:t xml:space="preserve">    "</w:t>
        </w:r>
        <w:proofErr w:type="spellStart"/>
        <w:r w:rsidRPr="00012B6D">
          <w:rPr>
            <w:rStyle w:val="VerbatimChar"/>
          </w:rPr>
          <w:t>uri</w:t>
        </w:r>
        <w:proofErr w:type="spellEnd"/>
        <w:r w:rsidRPr="00012B6D">
          <w:rPr>
            <w:rStyle w:val="VerbatimChar"/>
          </w:rPr>
          <w:t>",</w:t>
        </w:r>
      </w:ins>
    </w:p>
    <w:p w14:paraId="352FB021" w14:textId="77777777" w:rsidR="00012B6D" w:rsidRPr="00012B6D" w:rsidRDefault="00012B6D" w:rsidP="00012B6D">
      <w:pPr>
        <w:pStyle w:val="SourceCode"/>
        <w:rPr>
          <w:ins w:id="1287" w:author="Matt Selway" w:date="2020-07-21T23:06:00Z"/>
          <w:rStyle w:val="VerbatimChar"/>
        </w:rPr>
      </w:pPr>
      <w:ins w:id="1288" w:author="Matt Selway" w:date="2020-07-21T23:06:00Z">
        <w:r w:rsidRPr="00012B6D">
          <w:rPr>
            <w:rStyle w:val="VerbatimChar"/>
          </w:rPr>
          <w:t xml:space="preserve">    "</w:t>
        </w:r>
        <w:proofErr w:type="spellStart"/>
        <w:r w:rsidRPr="00012B6D">
          <w:rPr>
            <w:rStyle w:val="VerbatimChar"/>
          </w:rPr>
          <w:t>channelType</w:t>
        </w:r>
        <w:proofErr w:type="spellEnd"/>
        <w:r w:rsidRPr="00012B6D">
          <w:rPr>
            <w:rStyle w:val="VerbatimChar"/>
          </w:rPr>
          <w:t>"</w:t>
        </w:r>
      </w:ins>
    </w:p>
    <w:p w14:paraId="0184C473" w14:textId="77777777" w:rsidR="00012B6D" w:rsidRPr="00012B6D" w:rsidRDefault="00012B6D" w:rsidP="00012B6D">
      <w:pPr>
        <w:pStyle w:val="SourceCode"/>
        <w:rPr>
          <w:ins w:id="1289" w:author="Matt Selway" w:date="2020-07-21T23:06:00Z"/>
          <w:rStyle w:val="VerbatimChar"/>
        </w:rPr>
      </w:pPr>
      <w:ins w:id="1290" w:author="Matt Selway" w:date="2020-07-21T23:06:00Z">
        <w:r w:rsidRPr="00012B6D">
          <w:rPr>
            <w:rStyle w:val="VerbatimChar"/>
          </w:rPr>
          <w:t xml:space="preserve">  ]</w:t>
        </w:r>
      </w:ins>
    </w:p>
    <w:p w14:paraId="128D56B2" w14:textId="3A3941DC" w:rsidR="00012B6D" w:rsidRPr="00A86060" w:rsidRDefault="00012B6D" w:rsidP="002050A8">
      <w:pPr>
        <w:pStyle w:val="SourceCode"/>
        <w:rPr>
          <w:rStyle w:val="VerbatimChar"/>
        </w:rPr>
      </w:pPr>
      <w:ins w:id="1291" w:author="Matt Selway" w:date="2020-07-21T23:06:00Z">
        <w:r w:rsidRPr="00012B6D">
          <w:rPr>
            <w:rStyle w:val="VerbatimChar"/>
          </w:rPr>
          <w:t>}</w:t>
        </w:r>
      </w:ins>
    </w:p>
    <w:p w14:paraId="02728CDE" w14:textId="77777777" w:rsidR="002050A8" w:rsidRDefault="002050A8" w:rsidP="002050A8">
      <w:pPr>
        <w:pStyle w:val="Heading2"/>
      </w:pPr>
      <w:bookmarkStart w:id="1292" w:name="_ChannelType_1"/>
      <w:bookmarkStart w:id="1293" w:name="_Toc46269808"/>
      <w:bookmarkEnd w:id="1292"/>
      <w:proofErr w:type="spellStart"/>
      <w:r>
        <w:t>ChannelType</w:t>
      </w:r>
      <w:bookmarkEnd w:id="1293"/>
      <w:proofErr w:type="spellEnd"/>
    </w:p>
    <w:p w14:paraId="7F92C669" w14:textId="77777777" w:rsidR="002050A8" w:rsidRPr="00781238" w:rsidDel="00E3106C" w:rsidRDefault="002050A8" w:rsidP="002050A8">
      <w:pPr>
        <w:pStyle w:val="SourceCode"/>
        <w:rPr>
          <w:del w:id="1294" w:author="Matt Selway" w:date="2020-07-21T23:09:00Z"/>
          <w:rStyle w:val="VerbatimChar"/>
          <w:rFonts w:eastAsiaTheme="majorEastAsia" w:cstheme="majorBidi"/>
          <w:b/>
          <w:bCs/>
          <w:i/>
        </w:rPr>
      </w:pPr>
      <w:del w:id="1295" w:author="Matt Selway" w:date="2020-07-21T23:09:00Z">
        <w:r w:rsidRPr="00781238" w:rsidDel="00E3106C">
          <w:rPr>
            <w:rStyle w:val="VerbatimChar"/>
          </w:rPr>
          <w:delText>"ChannelType": {</w:delText>
        </w:r>
      </w:del>
    </w:p>
    <w:p w14:paraId="3CD298F7" w14:textId="77777777" w:rsidR="002050A8" w:rsidRPr="00781238" w:rsidDel="00E3106C" w:rsidRDefault="002050A8" w:rsidP="002050A8">
      <w:pPr>
        <w:pStyle w:val="SourceCode"/>
        <w:rPr>
          <w:del w:id="1296" w:author="Matt Selway" w:date="2020-07-21T23:09:00Z"/>
          <w:rStyle w:val="VerbatimChar"/>
        </w:rPr>
      </w:pPr>
      <w:del w:id="1297" w:author="Matt Selway" w:date="2020-07-21T23:09:00Z">
        <w:r w:rsidRPr="00781238" w:rsidDel="00E3106C">
          <w:rPr>
            <w:rStyle w:val="VerbatimChar"/>
          </w:rPr>
          <w:delText xml:space="preserve">        "type": "string",</w:delText>
        </w:r>
      </w:del>
    </w:p>
    <w:p w14:paraId="76431F02" w14:textId="77777777" w:rsidR="002050A8" w:rsidRPr="00781238" w:rsidDel="00E3106C" w:rsidRDefault="002050A8" w:rsidP="002050A8">
      <w:pPr>
        <w:pStyle w:val="SourceCode"/>
        <w:rPr>
          <w:del w:id="1298" w:author="Matt Selway" w:date="2020-07-21T23:09:00Z"/>
          <w:rStyle w:val="VerbatimChar"/>
        </w:rPr>
      </w:pPr>
      <w:del w:id="1299" w:author="Matt Selway" w:date="2020-07-21T23:09:00Z">
        <w:r w:rsidRPr="00781238" w:rsidDel="00E3106C">
          <w:rPr>
            <w:rStyle w:val="VerbatimChar"/>
          </w:rPr>
          <w:delText xml:space="preserve">        "enum": [</w:delText>
        </w:r>
      </w:del>
    </w:p>
    <w:p w14:paraId="0809836B" w14:textId="77777777" w:rsidR="002050A8" w:rsidRPr="00781238" w:rsidDel="00E3106C" w:rsidRDefault="002050A8" w:rsidP="002050A8">
      <w:pPr>
        <w:pStyle w:val="SourceCode"/>
        <w:rPr>
          <w:del w:id="1300" w:author="Matt Selway" w:date="2020-07-21T23:09:00Z"/>
          <w:rStyle w:val="VerbatimChar"/>
        </w:rPr>
      </w:pPr>
      <w:del w:id="1301" w:author="Matt Selway" w:date="2020-07-21T23:09:00Z">
        <w:r w:rsidRPr="00781238" w:rsidDel="00E3106C">
          <w:rPr>
            <w:rStyle w:val="VerbatimChar"/>
          </w:rPr>
          <w:delText xml:space="preserve">          "Publication",</w:delText>
        </w:r>
      </w:del>
    </w:p>
    <w:p w14:paraId="700364BA" w14:textId="77777777" w:rsidR="002050A8" w:rsidRPr="00781238" w:rsidDel="00E3106C" w:rsidRDefault="002050A8" w:rsidP="002050A8">
      <w:pPr>
        <w:pStyle w:val="SourceCode"/>
        <w:rPr>
          <w:del w:id="1302" w:author="Matt Selway" w:date="2020-07-21T23:09:00Z"/>
          <w:rStyle w:val="VerbatimChar"/>
        </w:rPr>
      </w:pPr>
      <w:del w:id="1303" w:author="Matt Selway" w:date="2020-07-21T23:09:00Z">
        <w:r w:rsidRPr="00781238" w:rsidDel="00E3106C">
          <w:rPr>
            <w:rStyle w:val="VerbatimChar"/>
          </w:rPr>
          <w:delText xml:space="preserve">          "Request"</w:delText>
        </w:r>
      </w:del>
    </w:p>
    <w:p w14:paraId="4D3C3100" w14:textId="77777777" w:rsidR="002050A8" w:rsidRPr="00781238" w:rsidDel="00E3106C" w:rsidRDefault="002050A8" w:rsidP="002050A8">
      <w:pPr>
        <w:pStyle w:val="SourceCode"/>
        <w:rPr>
          <w:del w:id="1304" w:author="Matt Selway" w:date="2020-07-21T23:09:00Z"/>
          <w:rStyle w:val="VerbatimChar"/>
        </w:rPr>
      </w:pPr>
      <w:del w:id="1305" w:author="Matt Selway" w:date="2020-07-21T23:09:00Z">
        <w:r w:rsidRPr="00781238" w:rsidDel="00E3106C">
          <w:rPr>
            <w:rStyle w:val="VerbatimChar"/>
          </w:rPr>
          <w:delText xml:space="preserve">        ]</w:delText>
        </w:r>
      </w:del>
    </w:p>
    <w:p w14:paraId="4A37C3C5" w14:textId="4E5BB971" w:rsidR="00E3106C" w:rsidRPr="00E3106C" w:rsidRDefault="002050A8" w:rsidP="00E3106C">
      <w:pPr>
        <w:pStyle w:val="SourceCode"/>
        <w:rPr>
          <w:ins w:id="1306" w:author="Matt Selway" w:date="2020-07-21T23:09:00Z"/>
          <w:rStyle w:val="VerbatimChar"/>
        </w:rPr>
      </w:pPr>
      <w:del w:id="1307" w:author="Matt Selway" w:date="2020-07-21T23:09:00Z">
        <w:r w:rsidRPr="00781238" w:rsidDel="00E3106C">
          <w:rPr>
            <w:rStyle w:val="VerbatimChar"/>
          </w:rPr>
          <w:delText xml:space="preserve">      }</w:delText>
        </w:r>
      </w:del>
      <w:ins w:id="1308" w:author="Matt Selway" w:date="2020-07-21T23:09:00Z">
        <w:r w:rsidR="00E3106C" w:rsidRPr="00E3106C">
          <w:rPr>
            <w:rStyle w:val="VerbatimChar"/>
          </w:rPr>
          <w:t>"</w:t>
        </w:r>
        <w:proofErr w:type="spellStart"/>
        <w:r w:rsidR="00E3106C" w:rsidRPr="00E3106C">
          <w:rPr>
            <w:rStyle w:val="VerbatimChar"/>
          </w:rPr>
          <w:t>ChannelType</w:t>
        </w:r>
        <w:proofErr w:type="spellEnd"/>
        <w:r w:rsidR="00E3106C" w:rsidRPr="00E3106C">
          <w:rPr>
            <w:rStyle w:val="VerbatimChar"/>
          </w:rPr>
          <w:t>": {</w:t>
        </w:r>
      </w:ins>
    </w:p>
    <w:p w14:paraId="585E34AE" w14:textId="77777777" w:rsidR="00E3106C" w:rsidRPr="00E3106C" w:rsidRDefault="00E3106C" w:rsidP="00E3106C">
      <w:pPr>
        <w:pStyle w:val="SourceCode"/>
        <w:rPr>
          <w:ins w:id="1309" w:author="Matt Selway" w:date="2020-07-21T23:09:00Z"/>
          <w:rStyle w:val="VerbatimChar"/>
        </w:rPr>
      </w:pPr>
      <w:ins w:id="1310" w:author="Matt Selway" w:date="2020-07-21T23:09:00Z">
        <w:r w:rsidRPr="00E3106C">
          <w:rPr>
            <w:rStyle w:val="VerbatimChar"/>
          </w:rPr>
          <w:t xml:space="preserve">  "type": "string",</w:t>
        </w:r>
      </w:ins>
    </w:p>
    <w:p w14:paraId="3117E86E" w14:textId="77777777" w:rsidR="00E3106C" w:rsidRPr="00E3106C" w:rsidRDefault="00E3106C" w:rsidP="00E3106C">
      <w:pPr>
        <w:pStyle w:val="SourceCode"/>
        <w:rPr>
          <w:ins w:id="1311" w:author="Matt Selway" w:date="2020-07-21T23:09:00Z"/>
          <w:rStyle w:val="VerbatimChar"/>
        </w:rPr>
      </w:pPr>
      <w:ins w:id="1312" w:author="Matt Selway" w:date="2020-07-21T23:09:00Z">
        <w:r w:rsidRPr="00E3106C">
          <w:rPr>
            <w:rStyle w:val="VerbatimChar"/>
          </w:rPr>
          <w:t xml:space="preserve">  "</w:t>
        </w:r>
        <w:proofErr w:type="spellStart"/>
        <w:r w:rsidRPr="00E3106C">
          <w:rPr>
            <w:rStyle w:val="VerbatimChar"/>
          </w:rPr>
          <w:t>enum</w:t>
        </w:r>
        <w:proofErr w:type="spellEnd"/>
        <w:r w:rsidRPr="00E3106C">
          <w:rPr>
            <w:rStyle w:val="VerbatimChar"/>
          </w:rPr>
          <w:t>": [</w:t>
        </w:r>
      </w:ins>
    </w:p>
    <w:p w14:paraId="7D3C890B" w14:textId="77777777" w:rsidR="00E3106C" w:rsidRPr="00E3106C" w:rsidRDefault="00E3106C" w:rsidP="00E3106C">
      <w:pPr>
        <w:pStyle w:val="SourceCode"/>
        <w:rPr>
          <w:ins w:id="1313" w:author="Matt Selway" w:date="2020-07-21T23:09:00Z"/>
          <w:rStyle w:val="VerbatimChar"/>
        </w:rPr>
      </w:pPr>
      <w:ins w:id="1314" w:author="Matt Selway" w:date="2020-07-21T23:09:00Z">
        <w:r w:rsidRPr="00E3106C">
          <w:rPr>
            <w:rStyle w:val="VerbatimChar"/>
          </w:rPr>
          <w:t xml:space="preserve">    "Publication",</w:t>
        </w:r>
      </w:ins>
    </w:p>
    <w:p w14:paraId="166256F8" w14:textId="77777777" w:rsidR="00E3106C" w:rsidRPr="00E3106C" w:rsidRDefault="00E3106C" w:rsidP="00E3106C">
      <w:pPr>
        <w:pStyle w:val="SourceCode"/>
        <w:rPr>
          <w:ins w:id="1315" w:author="Matt Selway" w:date="2020-07-21T23:09:00Z"/>
          <w:rStyle w:val="VerbatimChar"/>
        </w:rPr>
      </w:pPr>
      <w:ins w:id="1316" w:author="Matt Selway" w:date="2020-07-21T23:09:00Z">
        <w:r w:rsidRPr="00E3106C">
          <w:rPr>
            <w:rStyle w:val="VerbatimChar"/>
          </w:rPr>
          <w:t xml:space="preserve">    "Request"</w:t>
        </w:r>
      </w:ins>
    </w:p>
    <w:p w14:paraId="55AF3831" w14:textId="77777777" w:rsidR="00E3106C" w:rsidRPr="00E3106C" w:rsidRDefault="00E3106C" w:rsidP="00E3106C">
      <w:pPr>
        <w:pStyle w:val="SourceCode"/>
        <w:rPr>
          <w:ins w:id="1317" w:author="Matt Selway" w:date="2020-07-21T23:09:00Z"/>
          <w:rStyle w:val="VerbatimChar"/>
        </w:rPr>
      </w:pPr>
      <w:ins w:id="1318" w:author="Matt Selway" w:date="2020-07-21T23:09:00Z">
        <w:r w:rsidRPr="00E3106C">
          <w:rPr>
            <w:rStyle w:val="VerbatimChar"/>
          </w:rPr>
          <w:lastRenderedPageBreak/>
          <w:t xml:space="preserve">  ]</w:t>
        </w:r>
      </w:ins>
    </w:p>
    <w:p w14:paraId="7B0DA479" w14:textId="6F6DBF1C" w:rsidR="00E3106C" w:rsidRDefault="00E3106C" w:rsidP="002050A8">
      <w:pPr>
        <w:pStyle w:val="SourceCode"/>
        <w:rPr>
          <w:rStyle w:val="VerbatimChar"/>
        </w:rPr>
      </w:pPr>
      <w:ins w:id="1319" w:author="Matt Selway" w:date="2020-07-21T23:09:00Z">
        <w:r w:rsidRPr="00E3106C">
          <w:rPr>
            <w:rStyle w:val="VerbatimChar"/>
          </w:rPr>
          <w:t>}</w:t>
        </w:r>
      </w:ins>
    </w:p>
    <w:p w14:paraId="7AE4D31E" w14:textId="77777777" w:rsidR="002050A8" w:rsidRPr="00F63139" w:rsidRDefault="002050A8" w:rsidP="002050A8">
      <w:pPr>
        <w:pStyle w:val="Heading2"/>
      </w:pPr>
      <w:bookmarkStart w:id="1320" w:name="_Fault"/>
      <w:bookmarkStart w:id="1321" w:name="_Toc46269809"/>
      <w:bookmarkEnd w:id="1320"/>
      <w:proofErr w:type="spellStart"/>
      <w:r w:rsidRPr="00F63139">
        <w:t>ContentFilteringLanguage</w:t>
      </w:r>
      <w:bookmarkEnd w:id="1321"/>
      <w:proofErr w:type="spellEnd"/>
    </w:p>
    <w:p w14:paraId="37842ABF" w14:textId="13E4C003" w:rsidR="002050A8" w:rsidDel="00E3106C" w:rsidRDefault="002050A8" w:rsidP="00D8292B">
      <w:pPr>
        <w:pStyle w:val="SourceCode"/>
        <w:rPr>
          <w:del w:id="1322" w:author="Matt Selway" w:date="2020-07-21T23:11:00Z"/>
          <w:rStyle w:val="VerbatimChar"/>
        </w:rPr>
      </w:pPr>
      <w:del w:id="1323" w:author="Matt Selway" w:date="2020-07-21T23:11:00Z">
        <w:r w:rsidRPr="00384E57" w:rsidDel="00E3106C">
          <w:rPr>
            <w:rStyle w:val="VerbatimChar"/>
          </w:rPr>
          <w:delText>"</w:delText>
        </w:r>
        <w:r w:rsidDel="00E3106C">
          <w:rPr>
            <w:rStyle w:val="VerbatimChar"/>
          </w:rPr>
          <w:delText>ContentFilteringLanguage</w:delText>
        </w:r>
        <w:r w:rsidRPr="00384E57" w:rsidDel="00E3106C">
          <w:rPr>
            <w:rStyle w:val="VerbatimChar"/>
          </w:rPr>
          <w:delText>": {</w:delText>
        </w:r>
      </w:del>
    </w:p>
    <w:p w14:paraId="6468BD2C" w14:textId="303037A5" w:rsidR="002050A8" w:rsidRPr="00A63265" w:rsidDel="00E3106C" w:rsidRDefault="002050A8" w:rsidP="0068505E">
      <w:pPr>
        <w:pStyle w:val="SourceCode"/>
        <w:rPr>
          <w:del w:id="1324" w:author="Matt Selway" w:date="2020-07-21T23:11:00Z"/>
          <w:rStyle w:val="VerbatimChar"/>
        </w:rPr>
      </w:pPr>
      <w:del w:id="1325" w:author="Matt Selway" w:date="2020-07-21T23:11:00Z">
        <w:r w:rsidRPr="00A63265" w:rsidDel="00E3106C">
          <w:rPr>
            <w:rStyle w:val="VerbatimChar"/>
          </w:rPr>
          <w:delText xml:space="preserve">   "type": "object",</w:delText>
        </w:r>
      </w:del>
    </w:p>
    <w:p w14:paraId="212E2E62" w14:textId="7E64F683" w:rsidR="002050A8" w:rsidRPr="00A63265" w:rsidDel="00E3106C" w:rsidRDefault="002050A8" w:rsidP="00E3106C">
      <w:pPr>
        <w:pStyle w:val="SourceCode"/>
        <w:rPr>
          <w:del w:id="1326" w:author="Matt Selway" w:date="2020-07-21T23:11:00Z"/>
          <w:rStyle w:val="VerbatimChar"/>
        </w:rPr>
        <w:pPrChange w:id="1327" w:author="Matt Selway" w:date="2020-07-21T23:11:00Z">
          <w:pPr>
            <w:pStyle w:val="SourceCode"/>
          </w:pPr>
        </w:pPrChange>
      </w:pPr>
      <w:del w:id="1328" w:author="Matt Selway" w:date="2020-07-21T23:11:00Z">
        <w:r w:rsidRPr="00A63265" w:rsidDel="00E3106C">
          <w:rPr>
            <w:rStyle w:val="VerbatimChar"/>
          </w:rPr>
          <w:delText xml:space="preserve">    "properties": {</w:delText>
        </w:r>
      </w:del>
    </w:p>
    <w:p w14:paraId="03B62093" w14:textId="1ECC00B3" w:rsidR="002050A8" w:rsidRPr="00A63265" w:rsidDel="00E3106C" w:rsidRDefault="002050A8" w:rsidP="00E3106C">
      <w:pPr>
        <w:pStyle w:val="SourceCode"/>
        <w:rPr>
          <w:del w:id="1329" w:author="Matt Selway" w:date="2020-07-21T23:11:00Z"/>
          <w:rStyle w:val="VerbatimChar"/>
        </w:rPr>
        <w:pPrChange w:id="1330" w:author="Matt Selway" w:date="2020-07-21T23:11:00Z">
          <w:pPr>
            <w:pStyle w:val="SourceCode"/>
          </w:pPr>
        </w:pPrChange>
      </w:pPr>
      <w:del w:id="1331" w:author="Matt Selway" w:date="2020-07-21T23:11:00Z">
        <w:r w:rsidRPr="00A63265" w:rsidDel="00E3106C">
          <w:rPr>
            <w:rStyle w:val="VerbatimChar"/>
          </w:rPr>
          <w:delText xml:space="preserve">      "applicableMediaTypes": {</w:delText>
        </w:r>
      </w:del>
    </w:p>
    <w:p w14:paraId="7D0C5900" w14:textId="232F6D26" w:rsidR="002050A8" w:rsidRPr="00A63265" w:rsidDel="00E3106C" w:rsidRDefault="002050A8" w:rsidP="00E3106C">
      <w:pPr>
        <w:pStyle w:val="SourceCode"/>
        <w:rPr>
          <w:del w:id="1332" w:author="Matt Selway" w:date="2020-07-21T23:11:00Z"/>
          <w:rStyle w:val="VerbatimChar"/>
        </w:rPr>
        <w:pPrChange w:id="1333" w:author="Matt Selway" w:date="2020-07-21T23:11:00Z">
          <w:pPr>
            <w:pStyle w:val="SourceCode"/>
          </w:pPr>
        </w:pPrChange>
      </w:pPr>
      <w:del w:id="1334" w:author="Matt Selway" w:date="2020-07-21T23:11:00Z">
        <w:r w:rsidRPr="00A63265" w:rsidDel="00E3106C">
          <w:rPr>
            <w:rStyle w:val="VerbatimChar"/>
          </w:rPr>
          <w:delText xml:space="preserve">        "$ref": "#/components/schemas/MediaTypeList"</w:delText>
        </w:r>
      </w:del>
    </w:p>
    <w:p w14:paraId="5DBF5EA4" w14:textId="25654035" w:rsidR="002050A8" w:rsidRPr="00A63265" w:rsidDel="00E3106C" w:rsidRDefault="002050A8" w:rsidP="00E3106C">
      <w:pPr>
        <w:pStyle w:val="SourceCode"/>
        <w:rPr>
          <w:del w:id="1335" w:author="Matt Selway" w:date="2020-07-21T23:11:00Z"/>
          <w:rStyle w:val="VerbatimChar"/>
        </w:rPr>
        <w:pPrChange w:id="1336" w:author="Matt Selway" w:date="2020-07-21T23:11:00Z">
          <w:pPr>
            <w:pStyle w:val="SourceCode"/>
          </w:pPr>
        </w:pPrChange>
      </w:pPr>
      <w:del w:id="1337" w:author="Matt Selway" w:date="2020-07-21T23:11:00Z">
        <w:r w:rsidRPr="00A63265" w:rsidDel="00E3106C">
          <w:rPr>
            <w:rStyle w:val="VerbatimChar"/>
          </w:rPr>
          <w:delText xml:space="preserve">      },</w:delText>
        </w:r>
      </w:del>
    </w:p>
    <w:p w14:paraId="119EAD58" w14:textId="365AD1BE" w:rsidR="002050A8" w:rsidRPr="00A63265" w:rsidDel="00E3106C" w:rsidRDefault="002050A8" w:rsidP="00E3106C">
      <w:pPr>
        <w:pStyle w:val="SourceCode"/>
        <w:rPr>
          <w:del w:id="1338" w:author="Matt Selway" w:date="2020-07-21T23:11:00Z"/>
          <w:rStyle w:val="VerbatimChar"/>
        </w:rPr>
        <w:pPrChange w:id="1339" w:author="Matt Selway" w:date="2020-07-21T23:11:00Z">
          <w:pPr>
            <w:pStyle w:val="SourceCode"/>
          </w:pPr>
        </w:pPrChange>
      </w:pPr>
      <w:del w:id="1340" w:author="Matt Selway" w:date="2020-07-21T23:11:00Z">
        <w:r w:rsidRPr="00A63265" w:rsidDel="00E3106C">
          <w:rPr>
            <w:rStyle w:val="VerbatimChar"/>
          </w:rPr>
          <w:delText xml:space="preserve">      "language</w:delText>
        </w:r>
        <w:r w:rsidDel="00E3106C">
          <w:rPr>
            <w:rStyle w:val="VerbatimChar"/>
          </w:rPr>
          <w:delText>Name</w:delText>
        </w:r>
        <w:r w:rsidRPr="00A63265" w:rsidDel="00E3106C">
          <w:rPr>
            <w:rStyle w:val="VerbatimChar"/>
          </w:rPr>
          <w:delText>": {</w:delText>
        </w:r>
      </w:del>
    </w:p>
    <w:p w14:paraId="0F6CD4CD" w14:textId="42376722" w:rsidR="002050A8" w:rsidRPr="00A63265" w:rsidDel="00E3106C" w:rsidRDefault="002050A8" w:rsidP="00E3106C">
      <w:pPr>
        <w:pStyle w:val="SourceCode"/>
        <w:rPr>
          <w:del w:id="1341" w:author="Matt Selway" w:date="2020-07-21T23:11:00Z"/>
          <w:rStyle w:val="VerbatimChar"/>
        </w:rPr>
        <w:pPrChange w:id="1342" w:author="Matt Selway" w:date="2020-07-21T23:11:00Z">
          <w:pPr>
            <w:pStyle w:val="SourceCode"/>
          </w:pPr>
        </w:pPrChange>
      </w:pPr>
      <w:del w:id="1343" w:author="Matt Selway" w:date="2020-07-21T23:11:00Z">
        <w:r w:rsidRPr="00A63265" w:rsidDel="00E3106C">
          <w:rPr>
            <w:rStyle w:val="VerbatimChar"/>
          </w:rPr>
          <w:delText xml:space="preserve">        "type": "string"</w:delText>
        </w:r>
      </w:del>
    </w:p>
    <w:p w14:paraId="5D2C690E" w14:textId="569A4349" w:rsidR="002050A8" w:rsidRPr="00A63265" w:rsidDel="00E3106C" w:rsidRDefault="002050A8" w:rsidP="00E3106C">
      <w:pPr>
        <w:pStyle w:val="SourceCode"/>
        <w:rPr>
          <w:del w:id="1344" w:author="Matt Selway" w:date="2020-07-21T23:11:00Z"/>
          <w:rStyle w:val="VerbatimChar"/>
        </w:rPr>
        <w:pPrChange w:id="1345" w:author="Matt Selway" w:date="2020-07-21T23:11:00Z">
          <w:pPr>
            <w:pStyle w:val="SourceCode"/>
          </w:pPr>
        </w:pPrChange>
      </w:pPr>
      <w:del w:id="1346" w:author="Matt Selway" w:date="2020-07-21T23:11:00Z">
        <w:r w:rsidRPr="00A63265" w:rsidDel="00E3106C">
          <w:rPr>
            <w:rStyle w:val="VerbatimChar"/>
          </w:rPr>
          <w:delText xml:space="preserve">      },</w:delText>
        </w:r>
      </w:del>
    </w:p>
    <w:p w14:paraId="0BC71ADA" w14:textId="0A4DBCE3" w:rsidR="002050A8" w:rsidRPr="00A63265" w:rsidDel="00E3106C" w:rsidRDefault="002050A8" w:rsidP="00E3106C">
      <w:pPr>
        <w:pStyle w:val="SourceCode"/>
        <w:rPr>
          <w:del w:id="1347" w:author="Matt Selway" w:date="2020-07-21T23:11:00Z"/>
          <w:rStyle w:val="VerbatimChar"/>
        </w:rPr>
        <w:pPrChange w:id="1348" w:author="Matt Selway" w:date="2020-07-21T23:11:00Z">
          <w:pPr>
            <w:pStyle w:val="SourceCode"/>
          </w:pPr>
        </w:pPrChange>
      </w:pPr>
      <w:del w:id="1349" w:author="Matt Selway" w:date="2020-07-21T23:11:00Z">
        <w:r w:rsidRPr="00A63265" w:rsidDel="00E3106C">
          <w:rPr>
            <w:rStyle w:val="VerbatimChar"/>
          </w:rPr>
          <w:delText xml:space="preserve">      "languageVersion": {</w:delText>
        </w:r>
      </w:del>
    </w:p>
    <w:p w14:paraId="705DCBB9" w14:textId="282831BC" w:rsidR="002050A8" w:rsidRPr="00A63265" w:rsidDel="00E3106C" w:rsidRDefault="002050A8" w:rsidP="00E3106C">
      <w:pPr>
        <w:pStyle w:val="SourceCode"/>
        <w:rPr>
          <w:del w:id="1350" w:author="Matt Selway" w:date="2020-07-21T23:11:00Z"/>
          <w:rStyle w:val="VerbatimChar"/>
        </w:rPr>
        <w:pPrChange w:id="1351" w:author="Matt Selway" w:date="2020-07-21T23:11:00Z">
          <w:pPr>
            <w:pStyle w:val="SourceCode"/>
          </w:pPr>
        </w:pPrChange>
      </w:pPr>
      <w:del w:id="1352" w:author="Matt Selway" w:date="2020-07-21T23:11:00Z">
        <w:r w:rsidRPr="00A63265" w:rsidDel="00E3106C">
          <w:rPr>
            <w:rStyle w:val="VerbatimChar"/>
          </w:rPr>
          <w:delText xml:space="preserve">        "type": "string"</w:delText>
        </w:r>
      </w:del>
    </w:p>
    <w:p w14:paraId="595D70B1" w14:textId="5000B543" w:rsidR="002050A8" w:rsidRPr="00A63265" w:rsidDel="00E3106C" w:rsidRDefault="002050A8" w:rsidP="00E3106C">
      <w:pPr>
        <w:pStyle w:val="SourceCode"/>
        <w:rPr>
          <w:del w:id="1353" w:author="Matt Selway" w:date="2020-07-21T23:11:00Z"/>
          <w:rStyle w:val="VerbatimChar"/>
        </w:rPr>
        <w:pPrChange w:id="1354" w:author="Matt Selway" w:date="2020-07-21T23:11:00Z">
          <w:pPr>
            <w:pStyle w:val="SourceCode"/>
          </w:pPr>
        </w:pPrChange>
      </w:pPr>
      <w:del w:id="1355" w:author="Matt Selway" w:date="2020-07-21T23:11:00Z">
        <w:r w:rsidRPr="00A63265" w:rsidDel="00E3106C">
          <w:rPr>
            <w:rStyle w:val="VerbatimChar"/>
          </w:rPr>
          <w:delText xml:space="preserve">      },</w:delText>
        </w:r>
      </w:del>
    </w:p>
    <w:p w14:paraId="70B91322" w14:textId="38495472" w:rsidR="002050A8" w:rsidRPr="00A63265" w:rsidDel="00E3106C" w:rsidRDefault="002050A8" w:rsidP="00E3106C">
      <w:pPr>
        <w:pStyle w:val="SourceCode"/>
        <w:rPr>
          <w:del w:id="1356" w:author="Matt Selway" w:date="2020-07-21T23:11:00Z"/>
          <w:rStyle w:val="VerbatimChar"/>
        </w:rPr>
        <w:pPrChange w:id="1357" w:author="Matt Selway" w:date="2020-07-21T23:11:00Z">
          <w:pPr>
            <w:pStyle w:val="SourceCode"/>
          </w:pPr>
        </w:pPrChange>
      </w:pPr>
      <w:del w:id="1358" w:author="Matt Selway" w:date="2020-07-21T23:11:00Z">
        <w:r w:rsidRPr="00A63265" w:rsidDel="00E3106C">
          <w:rPr>
            <w:rStyle w:val="VerbatimChar"/>
          </w:rPr>
          <w:delText xml:space="preserve">    "required": [</w:delText>
        </w:r>
      </w:del>
    </w:p>
    <w:p w14:paraId="07200195" w14:textId="5EB1B30F" w:rsidR="002050A8" w:rsidDel="00E3106C" w:rsidRDefault="002050A8" w:rsidP="00E3106C">
      <w:pPr>
        <w:pStyle w:val="SourceCode"/>
        <w:rPr>
          <w:del w:id="1359" w:author="Matt Selway" w:date="2020-07-21T23:11:00Z"/>
          <w:rStyle w:val="VerbatimChar"/>
        </w:rPr>
        <w:pPrChange w:id="1360" w:author="Matt Selway" w:date="2020-07-21T23:11:00Z">
          <w:pPr>
            <w:pStyle w:val="SourceCode"/>
          </w:pPr>
        </w:pPrChange>
      </w:pPr>
      <w:del w:id="1361" w:author="Matt Selway" w:date="2020-07-21T23:11:00Z">
        <w:r w:rsidRPr="00A63265" w:rsidDel="00E3106C">
          <w:rPr>
            <w:rStyle w:val="VerbatimChar"/>
          </w:rPr>
          <w:delText xml:space="preserve">      "applicableMediaTypes"</w:delText>
        </w:r>
        <w:r w:rsidDel="00E3106C">
          <w:rPr>
            <w:rStyle w:val="VerbatimChar"/>
          </w:rPr>
          <w:delText>,</w:delText>
        </w:r>
      </w:del>
    </w:p>
    <w:p w14:paraId="71E958EA" w14:textId="1ABFA425" w:rsidR="002050A8" w:rsidDel="00E3106C" w:rsidRDefault="002050A8" w:rsidP="00E3106C">
      <w:pPr>
        <w:pStyle w:val="SourceCode"/>
        <w:rPr>
          <w:del w:id="1362" w:author="Matt Selway" w:date="2020-07-21T23:11:00Z"/>
          <w:rStyle w:val="VerbatimChar"/>
        </w:rPr>
        <w:pPrChange w:id="1363" w:author="Matt Selway" w:date="2020-07-21T23:11:00Z">
          <w:pPr>
            <w:pStyle w:val="SourceCode"/>
          </w:pPr>
        </w:pPrChange>
      </w:pPr>
      <w:del w:id="1364" w:author="Matt Selway" w:date="2020-07-21T23:11:00Z">
        <w:r w:rsidRPr="00A63265" w:rsidDel="00E3106C">
          <w:rPr>
            <w:rStyle w:val="VerbatimChar"/>
          </w:rPr>
          <w:delText xml:space="preserve">      "</w:delText>
        </w:r>
        <w:r w:rsidDel="00E3106C">
          <w:rPr>
            <w:rStyle w:val="VerbatimChar"/>
          </w:rPr>
          <w:delText>languageName</w:delText>
        </w:r>
        <w:r w:rsidRPr="00A63265" w:rsidDel="00E3106C">
          <w:rPr>
            <w:rStyle w:val="VerbatimChar"/>
          </w:rPr>
          <w:delText>"</w:delText>
        </w:r>
      </w:del>
    </w:p>
    <w:p w14:paraId="2004F428" w14:textId="00FA573E" w:rsidR="002050A8" w:rsidRPr="00A63265" w:rsidDel="00E3106C" w:rsidRDefault="002050A8" w:rsidP="00E3106C">
      <w:pPr>
        <w:pStyle w:val="SourceCode"/>
        <w:rPr>
          <w:del w:id="1365" w:author="Matt Selway" w:date="2020-07-21T23:11:00Z"/>
          <w:rStyle w:val="VerbatimChar"/>
        </w:rPr>
        <w:pPrChange w:id="1366" w:author="Matt Selway" w:date="2020-07-21T23:11:00Z">
          <w:pPr>
            <w:pStyle w:val="SourceCode"/>
          </w:pPr>
        </w:pPrChange>
      </w:pPr>
      <w:del w:id="1367" w:author="Matt Selway" w:date="2020-07-21T23:11:00Z">
        <w:r w:rsidRPr="00A63265" w:rsidDel="00E3106C">
          <w:rPr>
            <w:rStyle w:val="VerbatimChar"/>
          </w:rPr>
          <w:delText xml:space="preserve">    ]</w:delText>
        </w:r>
      </w:del>
    </w:p>
    <w:p w14:paraId="2B62D351" w14:textId="49A6DED9" w:rsidR="00E3106C" w:rsidRPr="00E3106C" w:rsidRDefault="002050A8" w:rsidP="00E3106C">
      <w:pPr>
        <w:pStyle w:val="SourceCode"/>
        <w:rPr>
          <w:ins w:id="1368" w:author="Matt Selway" w:date="2020-07-21T23:11:00Z"/>
          <w:rStyle w:val="VerbatimChar"/>
        </w:rPr>
      </w:pPr>
      <w:del w:id="1369" w:author="Matt Selway" w:date="2020-07-21T23:11:00Z">
        <w:r w:rsidRPr="00A63265" w:rsidDel="00E3106C">
          <w:rPr>
            <w:rStyle w:val="VerbatimChar"/>
          </w:rPr>
          <w:delText xml:space="preserve">  }</w:delText>
        </w:r>
      </w:del>
      <w:ins w:id="1370" w:author="Matt Selway" w:date="2020-07-21T23:11:00Z">
        <w:r w:rsidR="00E3106C" w:rsidRPr="00E3106C">
          <w:rPr>
            <w:rStyle w:val="VerbatimChar"/>
          </w:rPr>
          <w:t>"</w:t>
        </w:r>
        <w:proofErr w:type="spellStart"/>
        <w:r w:rsidR="00E3106C" w:rsidRPr="00E3106C">
          <w:rPr>
            <w:rStyle w:val="VerbatimChar"/>
          </w:rPr>
          <w:t>ContentFilteringLanguage</w:t>
        </w:r>
        <w:proofErr w:type="spellEnd"/>
        <w:r w:rsidR="00E3106C" w:rsidRPr="00E3106C">
          <w:rPr>
            <w:rStyle w:val="VerbatimChar"/>
          </w:rPr>
          <w:t>": {</w:t>
        </w:r>
      </w:ins>
    </w:p>
    <w:p w14:paraId="0951A0BF" w14:textId="77777777" w:rsidR="00E3106C" w:rsidRPr="00E3106C" w:rsidRDefault="00E3106C" w:rsidP="00E3106C">
      <w:pPr>
        <w:pStyle w:val="SourceCode"/>
        <w:rPr>
          <w:ins w:id="1371" w:author="Matt Selway" w:date="2020-07-21T23:11:00Z"/>
          <w:rStyle w:val="VerbatimChar"/>
        </w:rPr>
      </w:pPr>
      <w:ins w:id="1372" w:author="Matt Selway" w:date="2020-07-21T23:11:00Z">
        <w:r w:rsidRPr="00E3106C">
          <w:rPr>
            <w:rStyle w:val="VerbatimChar"/>
          </w:rPr>
          <w:t xml:space="preserve">  "type": "object",</w:t>
        </w:r>
      </w:ins>
    </w:p>
    <w:p w14:paraId="1B907C75" w14:textId="77777777" w:rsidR="00E3106C" w:rsidRPr="00E3106C" w:rsidRDefault="00E3106C" w:rsidP="00E3106C">
      <w:pPr>
        <w:pStyle w:val="SourceCode"/>
        <w:rPr>
          <w:ins w:id="1373" w:author="Matt Selway" w:date="2020-07-21T23:11:00Z"/>
          <w:rStyle w:val="VerbatimChar"/>
        </w:rPr>
      </w:pPr>
      <w:ins w:id="1374" w:author="Matt Selway" w:date="2020-07-21T23:11:00Z">
        <w:r w:rsidRPr="00E3106C">
          <w:rPr>
            <w:rStyle w:val="VerbatimChar"/>
          </w:rPr>
          <w:t xml:space="preserve">  "properties": {</w:t>
        </w:r>
      </w:ins>
    </w:p>
    <w:p w14:paraId="11034968" w14:textId="77777777" w:rsidR="00E3106C" w:rsidRPr="00E3106C" w:rsidRDefault="00E3106C" w:rsidP="00E3106C">
      <w:pPr>
        <w:pStyle w:val="SourceCode"/>
        <w:rPr>
          <w:ins w:id="1375" w:author="Matt Selway" w:date="2020-07-21T23:11:00Z"/>
          <w:rStyle w:val="VerbatimChar"/>
        </w:rPr>
      </w:pPr>
      <w:ins w:id="1376" w:author="Matt Selway" w:date="2020-07-21T23:11:00Z">
        <w:r w:rsidRPr="00E3106C">
          <w:rPr>
            <w:rStyle w:val="VerbatimChar"/>
          </w:rPr>
          <w:t xml:space="preserve">    "</w:t>
        </w:r>
        <w:proofErr w:type="spellStart"/>
        <w:r w:rsidRPr="00E3106C">
          <w:rPr>
            <w:rStyle w:val="VerbatimChar"/>
          </w:rPr>
          <w:t>applicableMediaTypes</w:t>
        </w:r>
        <w:proofErr w:type="spellEnd"/>
        <w:r w:rsidRPr="00E3106C">
          <w:rPr>
            <w:rStyle w:val="VerbatimChar"/>
          </w:rPr>
          <w:t>": {</w:t>
        </w:r>
      </w:ins>
    </w:p>
    <w:p w14:paraId="4623D766" w14:textId="77777777" w:rsidR="00E3106C" w:rsidRPr="00E3106C" w:rsidRDefault="00E3106C" w:rsidP="00E3106C">
      <w:pPr>
        <w:pStyle w:val="SourceCode"/>
        <w:rPr>
          <w:ins w:id="1377" w:author="Matt Selway" w:date="2020-07-21T23:11:00Z"/>
          <w:rStyle w:val="VerbatimChar"/>
        </w:rPr>
      </w:pPr>
      <w:ins w:id="1378" w:author="Matt Selway" w:date="2020-07-21T23:11:00Z">
        <w:r w:rsidRPr="00E3106C">
          <w:rPr>
            <w:rStyle w:val="VerbatimChar"/>
          </w:rPr>
          <w:t xml:space="preserve">      "type": "array",</w:t>
        </w:r>
      </w:ins>
    </w:p>
    <w:p w14:paraId="680B3BDE" w14:textId="77777777" w:rsidR="00E3106C" w:rsidRPr="00E3106C" w:rsidRDefault="00E3106C" w:rsidP="00E3106C">
      <w:pPr>
        <w:pStyle w:val="SourceCode"/>
        <w:rPr>
          <w:ins w:id="1379" w:author="Matt Selway" w:date="2020-07-21T23:11:00Z"/>
          <w:rStyle w:val="VerbatimChar"/>
        </w:rPr>
      </w:pPr>
      <w:ins w:id="1380" w:author="Matt Selway" w:date="2020-07-21T23:11:00Z">
        <w:r w:rsidRPr="00E3106C">
          <w:rPr>
            <w:rStyle w:val="VerbatimChar"/>
          </w:rPr>
          <w:t xml:space="preserve">      "items": {</w:t>
        </w:r>
      </w:ins>
    </w:p>
    <w:p w14:paraId="1204AF5C" w14:textId="77777777" w:rsidR="00E3106C" w:rsidRPr="00E3106C" w:rsidRDefault="00E3106C" w:rsidP="00E3106C">
      <w:pPr>
        <w:pStyle w:val="SourceCode"/>
        <w:rPr>
          <w:ins w:id="1381" w:author="Matt Selway" w:date="2020-07-21T23:11:00Z"/>
          <w:rStyle w:val="VerbatimChar"/>
        </w:rPr>
      </w:pPr>
      <w:ins w:id="1382" w:author="Matt Selway" w:date="2020-07-21T23:11:00Z">
        <w:r w:rsidRPr="00E3106C">
          <w:rPr>
            <w:rStyle w:val="VerbatimChar"/>
          </w:rPr>
          <w:t xml:space="preserve">        "type": "string"</w:t>
        </w:r>
      </w:ins>
    </w:p>
    <w:p w14:paraId="58C80BA0" w14:textId="77777777" w:rsidR="00E3106C" w:rsidRPr="00E3106C" w:rsidRDefault="00E3106C" w:rsidP="00E3106C">
      <w:pPr>
        <w:pStyle w:val="SourceCode"/>
        <w:rPr>
          <w:ins w:id="1383" w:author="Matt Selway" w:date="2020-07-21T23:11:00Z"/>
          <w:rStyle w:val="VerbatimChar"/>
        </w:rPr>
      </w:pPr>
      <w:ins w:id="1384" w:author="Matt Selway" w:date="2020-07-21T23:11:00Z">
        <w:r w:rsidRPr="00E3106C">
          <w:rPr>
            <w:rStyle w:val="VerbatimChar"/>
          </w:rPr>
          <w:t xml:space="preserve">      }</w:t>
        </w:r>
      </w:ins>
    </w:p>
    <w:p w14:paraId="0D72E39A" w14:textId="77777777" w:rsidR="00E3106C" w:rsidRPr="00E3106C" w:rsidRDefault="00E3106C" w:rsidP="00E3106C">
      <w:pPr>
        <w:pStyle w:val="SourceCode"/>
        <w:rPr>
          <w:ins w:id="1385" w:author="Matt Selway" w:date="2020-07-21T23:11:00Z"/>
          <w:rStyle w:val="VerbatimChar"/>
        </w:rPr>
      </w:pPr>
      <w:ins w:id="1386" w:author="Matt Selway" w:date="2020-07-21T23:11:00Z">
        <w:r w:rsidRPr="00E3106C">
          <w:rPr>
            <w:rStyle w:val="VerbatimChar"/>
          </w:rPr>
          <w:t xml:space="preserve">    },</w:t>
        </w:r>
      </w:ins>
    </w:p>
    <w:p w14:paraId="0B9242B2" w14:textId="77777777" w:rsidR="00E3106C" w:rsidRPr="00E3106C" w:rsidRDefault="00E3106C" w:rsidP="00E3106C">
      <w:pPr>
        <w:pStyle w:val="SourceCode"/>
        <w:rPr>
          <w:ins w:id="1387" w:author="Matt Selway" w:date="2020-07-21T23:11:00Z"/>
          <w:rStyle w:val="VerbatimChar"/>
        </w:rPr>
      </w:pPr>
      <w:ins w:id="1388" w:author="Matt Selway" w:date="2020-07-21T23:11:00Z">
        <w:r w:rsidRPr="00E3106C">
          <w:rPr>
            <w:rStyle w:val="VerbatimChar"/>
          </w:rPr>
          <w:t xml:space="preserve">    "</w:t>
        </w:r>
        <w:proofErr w:type="spellStart"/>
        <w:r w:rsidRPr="00E3106C">
          <w:rPr>
            <w:rStyle w:val="VerbatimChar"/>
          </w:rPr>
          <w:t>languageName</w:t>
        </w:r>
        <w:proofErr w:type="spellEnd"/>
        <w:r w:rsidRPr="00E3106C">
          <w:rPr>
            <w:rStyle w:val="VerbatimChar"/>
          </w:rPr>
          <w:t>": {</w:t>
        </w:r>
      </w:ins>
    </w:p>
    <w:p w14:paraId="05155F8A" w14:textId="77777777" w:rsidR="00E3106C" w:rsidRPr="00E3106C" w:rsidRDefault="00E3106C" w:rsidP="00E3106C">
      <w:pPr>
        <w:pStyle w:val="SourceCode"/>
        <w:rPr>
          <w:ins w:id="1389" w:author="Matt Selway" w:date="2020-07-21T23:11:00Z"/>
          <w:rStyle w:val="VerbatimChar"/>
        </w:rPr>
      </w:pPr>
      <w:ins w:id="1390" w:author="Matt Selway" w:date="2020-07-21T23:11:00Z">
        <w:r w:rsidRPr="00E3106C">
          <w:rPr>
            <w:rStyle w:val="VerbatimChar"/>
          </w:rPr>
          <w:t xml:space="preserve">      "type": "string"</w:t>
        </w:r>
      </w:ins>
    </w:p>
    <w:p w14:paraId="1FFEDF71" w14:textId="77777777" w:rsidR="00E3106C" w:rsidRPr="00E3106C" w:rsidRDefault="00E3106C" w:rsidP="00E3106C">
      <w:pPr>
        <w:pStyle w:val="SourceCode"/>
        <w:rPr>
          <w:ins w:id="1391" w:author="Matt Selway" w:date="2020-07-21T23:11:00Z"/>
          <w:rStyle w:val="VerbatimChar"/>
        </w:rPr>
      </w:pPr>
      <w:ins w:id="1392" w:author="Matt Selway" w:date="2020-07-21T23:11:00Z">
        <w:r w:rsidRPr="00E3106C">
          <w:rPr>
            <w:rStyle w:val="VerbatimChar"/>
          </w:rPr>
          <w:t xml:space="preserve">    },</w:t>
        </w:r>
      </w:ins>
    </w:p>
    <w:p w14:paraId="0FCEAF45" w14:textId="77777777" w:rsidR="00E3106C" w:rsidRPr="00E3106C" w:rsidRDefault="00E3106C" w:rsidP="00E3106C">
      <w:pPr>
        <w:pStyle w:val="SourceCode"/>
        <w:rPr>
          <w:ins w:id="1393" w:author="Matt Selway" w:date="2020-07-21T23:11:00Z"/>
          <w:rStyle w:val="VerbatimChar"/>
        </w:rPr>
      </w:pPr>
      <w:ins w:id="1394" w:author="Matt Selway" w:date="2020-07-21T23:11:00Z">
        <w:r w:rsidRPr="00E3106C">
          <w:rPr>
            <w:rStyle w:val="VerbatimChar"/>
          </w:rPr>
          <w:t xml:space="preserve">    "</w:t>
        </w:r>
        <w:proofErr w:type="spellStart"/>
        <w:r w:rsidRPr="00E3106C">
          <w:rPr>
            <w:rStyle w:val="VerbatimChar"/>
          </w:rPr>
          <w:t>languageVersion</w:t>
        </w:r>
        <w:proofErr w:type="spellEnd"/>
        <w:r w:rsidRPr="00E3106C">
          <w:rPr>
            <w:rStyle w:val="VerbatimChar"/>
          </w:rPr>
          <w:t>": {</w:t>
        </w:r>
      </w:ins>
    </w:p>
    <w:p w14:paraId="0726ACE8" w14:textId="77777777" w:rsidR="00E3106C" w:rsidRPr="00E3106C" w:rsidRDefault="00E3106C" w:rsidP="00E3106C">
      <w:pPr>
        <w:pStyle w:val="SourceCode"/>
        <w:rPr>
          <w:ins w:id="1395" w:author="Matt Selway" w:date="2020-07-21T23:11:00Z"/>
          <w:rStyle w:val="VerbatimChar"/>
        </w:rPr>
      </w:pPr>
      <w:ins w:id="1396" w:author="Matt Selway" w:date="2020-07-21T23:11:00Z">
        <w:r w:rsidRPr="00E3106C">
          <w:rPr>
            <w:rStyle w:val="VerbatimChar"/>
          </w:rPr>
          <w:t xml:space="preserve">      "type": "string"</w:t>
        </w:r>
      </w:ins>
    </w:p>
    <w:p w14:paraId="71C3F4A7" w14:textId="77777777" w:rsidR="00E3106C" w:rsidRPr="00E3106C" w:rsidRDefault="00E3106C" w:rsidP="00E3106C">
      <w:pPr>
        <w:pStyle w:val="SourceCode"/>
        <w:rPr>
          <w:ins w:id="1397" w:author="Matt Selway" w:date="2020-07-21T23:11:00Z"/>
          <w:rStyle w:val="VerbatimChar"/>
        </w:rPr>
      </w:pPr>
      <w:ins w:id="1398" w:author="Matt Selway" w:date="2020-07-21T23:11:00Z">
        <w:r w:rsidRPr="00E3106C">
          <w:rPr>
            <w:rStyle w:val="VerbatimChar"/>
          </w:rPr>
          <w:t xml:space="preserve">    }</w:t>
        </w:r>
      </w:ins>
    </w:p>
    <w:p w14:paraId="058DA99A" w14:textId="77777777" w:rsidR="00E3106C" w:rsidRPr="00E3106C" w:rsidRDefault="00E3106C" w:rsidP="00E3106C">
      <w:pPr>
        <w:pStyle w:val="SourceCode"/>
        <w:rPr>
          <w:ins w:id="1399" w:author="Matt Selway" w:date="2020-07-21T23:11:00Z"/>
          <w:rStyle w:val="VerbatimChar"/>
        </w:rPr>
      </w:pPr>
      <w:ins w:id="1400" w:author="Matt Selway" w:date="2020-07-21T23:11:00Z">
        <w:r w:rsidRPr="00E3106C">
          <w:rPr>
            <w:rStyle w:val="VerbatimChar"/>
          </w:rPr>
          <w:t xml:space="preserve">  },</w:t>
        </w:r>
      </w:ins>
    </w:p>
    <w:p w14:paraId="26B02109" w14:textId="77777777" w:rsidR="00E3106C" w:rsidRPr="00E3106C" w:rsidRDefault="00E3106C" w:rsidP="00E3106C">
      <w:pPr>
        <w:pStyle w:val="SourceCode"/>
        <w:rPr>
          <w:ins w:id="1401" w:author="Matt Selway" w:date="2020-07-21T23:11:00Z"/>
          <w:rStyle w:val="VerbatimChar"/>
        </w:rPr>
      </w:pPr>
      <w:ins w:id="1402" w:author="Matt Selway" w:date="2020-07-21T23:11:00Z">
        <w:r w:rsidRPr="00E3106C">
          <w:rPr>
            <w:rStyle w:val="VerbatimChar"/>
          </w:rPr>
          <w:t xml:space="preserve">  "required": [</w:t>
        </w:r>
      </w:ins>
    </w:p>
    <w:p w14:paraId="4DF01090" w14:textId="77777777" w:rsidR="00E3106C" w:rsidRPr="00E3106C" w:rsidRDefault="00E3106C" w:rsidP="00E3106C">
      <w:pPr>
        <w:pStyle w:val="SourceCode"/>
        <w:rPr>
          <w:ins w:id="1403" w:author="Matt Selway" w:date="2020-07-21T23:11:00Z"/>
          <w:rStyle w:val="VerbatimChar"/>
        </w:rPr>
      </w:pPr>
      <w:ins w:id="1404" w:author="Matt Selway" w:date="2020-07-21T23:11:00Z">
        <w:r w:rsidRPr="00E3106C">
          <w:rPr>
            <w:rStyle w:val="VerbatimChar"/>
          </w:rPr>
          <w:t xml:space="preserve">    "</w:t>
        </w:r>
        <w:proofErr w:type="spellStart"/>
        <w:r w:rsidRPr="00E3106C">
          <w:rPr>
            <w:rStyle w:val="VerbatimChar"/>
          </w:rPr>
          <w:t>applicableMediaTypes</w:t>
        </w:r>
        <w:proofErr w:type="spellEnd"/>
        <w:r w:rsidRPr="00E3106C">
          <w:rPr>
            <w:rStyle w:val="VerbatimChar"/>
          </w:rPr>
          <w:t>",</w:t>
        </w:r>
      </w:ins>
    </w:p>
    <w:p w14:paraId="0DB84A4B" w14:textId="77777777" w:rsidR="00E3106C" w:rsidRPr="00E3106C" w:rsidRDefault="00E3106C" w:rsidP="00E3106C">
      <w:pPr>
        <w:pStyle w:val="SourceCode"/>
        <w:rPr>
          <w:ins w:id="1405" w:author="Matt Selway" w:date="2020-07-21T23:11:00Z"/>
          <w:rStyle w:val="VerbatimChar"/>
        </w:rPr>
      </w:pPr>
      <w:ins w:id="1406" w:author="Matt Selway" w:date="2020-07-21T23:11:00Z">
        <w:r w:rsidRPr="00E3106C">
          <w:rPr>
            <w:rStyle w:val="VerbatimChar"/>
          </w:rPr>
          <w:t xml:space="preserve">    "</w:t>
        </w:r>
        <w:proofErr w:type="spellStart"/>
        <w:r w:rsidRPr="00E3106C">
          <w:rPr>
            <w:rStyle w:val="VerbatimChar"/>
          </w:rPr>
          <w:t>languageName</w:t>
        </w:r>
        <w:proofErr w:type="spellEnd"/>
        <w:r w:rsidRPr="00E3106C">
          <w:rPr>
            <w:rStyle w:val="VerbatimChar"/>
          </w:rPr>
          <w:t>"</w:t>
        </w:r>
      </w:ins>
    </w:p>
    <w:p w14:paraId="7206DAE3" w14:textId="77777777" w:rsidR="00E3106C" w:rsidRPr="00E3106C" w:rsidRDefault="00E3106C" w:rsidP="00E3106C">
      <w:pPr>
        <w:pStyle w:val="SourceCode"/>
        <w:rPr>
          <w:ins w:id="1407" w:author="Matt Selway" w:date="2020-07-21T23:11:00Z"/>
          <w:rStyle w:val="VerbatimChar"/>
        </w:rPr>
      </w:pPr>
      <w:ins w:id="1408" w:author="Matt Selway" w:date="2020-07-21T23:11:00Z">
        <w:r w:rsidRPr="00E3106C">
          <w:rPr>
            <w:rStyle w:val="VerbatimChar"/>
          </w:rPr>
          <w:t xml:space="preserve">  ]</w:t>
        </w:r>
      </w:ins>
    </w:p>
    <w:p w14:paraId="66EA5B25" w14:textId="30C1ED89" w:rsidR="00E3106C" w:rsidRDefault="00E3106C" w:rsidP="002050A8">
      <w:pPr>
        <w:pStyle w:val="SourceCode"/>
        <w:rPr>
          <w:rStyle w:val="VerbatimChar"/>
        </w:rPr>
      </w:pPr>
      <w:ins w:id="1409" w:author="Matt Selway" w:date="2020-07-21T23:11:00Z">
        <w:r w:rsidRPr="00E3106C">
          <w:rPr>
            <w:rStyle w:val="VerbatimChar"/>
          </w:rPr>
          <w:t>}</w:t>
        </w:r>
      </w:ins>
    </w:p>
    <w:p w14:paraId="139B2ABE" w14:textId="4E1ECEEE" w:rsidR="002050A8" w:rsidRDefault="002050A8" w:rsidP="002050A8">
      <w:pPr>
        <w:pStyle w:val="Heading2"/>
        <w:rPr>
          <w:ins w:id="1410" w:author="Matt Selway" w:date="2020-07-21T16:25:00Z"/>
        </w:rPr>
      </w:pPr>
      <w:bookmarkStart w:id="1411" w:name="_Toc46269810"/>
      <w:r>
        <w:t>Fault</w:t>
      </w:r>
      <w:ins w:id="1412" w:author="Matt Selway" w:date="2020-07-21T16:25:00Z">
        <w:r w:rsidR="00A305D9">
          <w:t>s</w:t>
        </w:r>
        <w:bookmarkEnd w:id="1411"/>
      </w:ins>
    </w:p>
    <w:p w14:paraId="0EF54FAA" w14:textId="665AAA9D" w:rsidR="00A305D9" w:rsidRPr="00A305D9" w:rsidRDefault="00A305D9" w:rsidP="00A305D9">
      <w:pPr>
        <w:pStyle w:val="BodyText"/>
      </w:pPr>
      <w:ins w:id="1413" w:author="Matt Selway" w:date="2020-07-21T16:26:00Z">
        <w:r>
          <w:t xml:space="preserve">All faults have the </w:t>
        </w:r>
      </w:ins>
      <w:ins w:id="1414" w:author="Matt Selway" w:date="2020-07-21T16:28:00Z">
        <w:r>
          <w:t>same basic schema</w:t>
        </w:r>
      </w:ins>
      <w:ins w:id="1415" w:author="Matt Selway" w:date="2020-07-21T16:26:00Z">
        <w:r>
          <w:t>:</w:t>
        </w:r>
      </w:ins>
    </w:p>
    <w:p w14:paraId="42C3649C" w14:textId="661D7F3F" w:rsidR="002050A8" w:rsidRPr="00AF2F21" w:rsidRDefault="002050A8" w:rsidP="002050A8">
      <w:pPr>
        <w:pStyle w:val="SourceCode"/>
        <w:rPr>
          <w:rStyle w:val="VerbatimChar"/>
        </w:rPr>
      </w:pPr>
      <w:del w:id="1416" w:author="Matt Selway" w:date="2020-07-21T16:26:00Z">
        <w:r w:rsidRPr="00AF2F21" w:rsidDel="00A305D9">
          <w:rPr>
            <w:rStyle w:val="VerbatimChar"/>
          </w:rPr>
          <w:delText xml:space="preserve">"ParameterFault": </w:delText>
        </w:r>
      </w:del>
      <w:r w:rsidRPr="00AF2F21">
        <w:rPr>
          <w:rStyle w:val="VerbatimChar"/>
        </w:rPr>
        <w:t>{</w:t>
      </w:r>
    </w:p>
    <w:p w14:paraId="5CF7873E" w14:textId="4FA12409" w:rsidR="002050A8" w:rsidRPr="00AF2F21" w:rsidRDefault="002050A8" w:rsidP="002050A8">
      <w:pPr>
        <w:pStyle w:val="SourceCode"/>
        <w:rPr>
          <w:rStyle w:val="VerbatimChar"/>
        </w:rPr>
      </w:pPr>
      <w:r w:rsidRPr="00AF2F21">
        <w:rPr>
          <w:rStyle w:val="VerbatimChar"/>
        </w:rPr>
        <w:t xml:space="preserve">  </w:t>
      </w:r>
      <w:del w:id="1417" w:author="Matt Selway" w:date="2020-07-21T16:26:00Z">
        <w:r w:rsidRPr="00AF2F21" w:rsidDel="00A305D9">
          <w:rPr>
            <w:rStyle w:val="VerbatimChar"/>
          </w:rPr>
          <w:delText xml:space="preserve">      </w:delText>
        </w:r>
      </w:del>
      <w:r w:rsidRPr="00AF2F21">
        <w:rPr>
          <w:rStyle w:val="VerbatimChar"/>
        </w:rPr>
        <w:t>"type": "object",</w:t>
      </w:r>
    </w:p>
    <w:p w14:paraId="1F0C35CF" w14:textId="67266956" w:rsidR="002050A8" w:rsidRPr="00AF2F21" w:rsidDel="00A305D9" w:rsidRDefault="002050A8" w:rsidP="00A305D9">
      <w:pPr>
        <w:pStyle w:val="SourceCode"/>
        <w:rPr>
          <w:del w:id="1418" w:author="Matt Selway" w:date="2020-07-21T16:26:00Z"/>
          <w:rStyle w:val="VerbatimChar"/>
        </w:rPr>
      </w:pPr>
      <w:r w:rsidRPr="00AF2F21">
        <w:rPr>
          <w:rStyle w:val="VerbatimChar"/>
        </w:rPr>
        <w:t xml:space="preserve">  </w:t>
      </w:r>
      <w:del w:id="1419" w:author="Matt Selway" w:date="2020-07-21T16:26:00Z">
        <w:r w:rsidRPr="00AF2F21" w:rsidDel="00A305D9">
          <w:rPr>
            <w:rStyle w:val="VerbatimChar"/>
          </w:rPr>
          <w:delText xml:space="preserve">      "description": "Returned when any given parameter is malformed or not optional but blank.",</w:delText>
        </w:r>
      </w:del>
    </w:p>
    <w:p w14:paraId="32790956" w14:textId="47A40226" w:rsidR="002050A8" w:rsidRPr="00AF2F21" w:rsidRDefault="002050A8" w:rsidP="00A305D9">
      <w:pPr>
        <w:pStyle w:val="SourceCode"/>
        <w:rPr>
          <w:rStyle w:val="VerbatimChar"/>
        </w:rPr>
      </w:pPr>
      <w:del w:id="1420" w:author="Matt Selway" w:date="2020-07-21T16:26:00Z">
        <w:r w:rsidRPr="00AF2F21" w:rsidDel="00A305D9">
          <w:rPr>
            <w:rStyle w:val="VerbatimChar"/>
          </w:rPr>
          <w:delText xml:space="preserve">        </w:delText>
        </w:r>
      </w:del>
      <w:r w:rsidRPr="00AF2F21">
        <w:rPr>
          <w:rStyle w:val="VerbatimChar"/>
        </w:rPr>
        <w:t>"properties": {</w:t>
      </w:r>
    </w:p>
    <w:p w14:paraId="6867F87D" w14:textId="79F359F2" w:rsidR="002050A8" w:rsidRPr="00AF2F21" w:rsidRDefault="002050A8" w:rsidP="002050A8">
      <w:pPr>
        <w:pStyle w:val="SourceCode"/>
        <w:rPr>
          <w:rStyle w:val="VerbatimChar"/>
        </w:rPr>
      </w:pPr>
      <w:r w:rsidRPr="00AF2F21">
        <w:rPr>
          <w:rStyle w:val="VerbatimChar"/>
        </w:rPr>
        <w:t xml:space="preserve">    </w:t>
      </w:r>
      <w:del w:id="1421" w:author="Matt Selway" w:date="2020-07-21T16:27:00Z">
        <w:r w:rsidRPr="00AF2F21" w:rsidDel="00A305D9">
          <w:rPr>
            <w:rStyle w:val="VerbatimChar"/>
          </w:rPr>
          <w:delText xml:space="preserve">      </w:delText>
        </w:r>
      </w:del>
      <w:r w:rsidRPr="00AF2F21">
        <w:rPr>
          <w:rStyle w:val="VerbatimChar"/>
        </w:rPr>
        <w:t>"fault": {</w:t>
      </w:r>
    </w:p>
    <w:p w14:paraId="77B4C1DA" w14:textId="07CE9992" w:rsidR="002050A8" w:rsidRPr="00AF2F21" w:rsidRDefault="002050A8" w:rsidP="002050A8">
      <w:pPr>
        <w:pStyle w:val="SourceCode"/>
        <w:rPr>
          <w:rStyle w:val="VerbatimChar"/>
        </w:rPr>
      </w:pPr>
      <w:r w:rsidRPr="00AF2F21">
        <w:rPr>
          <w:rStyle w:val="VerbatimChar"/>
        </w:rPr>
        <w:t xml:space="preserve">      </w:t>
      </w:r>
      <w:del w:id="1422" w:author="Matt Selway" w:date="2020-07-21T16:27:00Z">
        <w:r w:rsidRPr="00AF2F21" w:rsidDel="00A305D9">
          <w:rPr>
            <w:rStyle w:val="VerbatimChar"/>
          </w:rPr>
          <w:delText xml:space="preserve">      </w:delText>
        </w:r>
      </w:del>
      <w:r w:rsidRPr="00AF2F21">
        <w:rPr>
          <w:rStyle w:val="VerbatimChar"/>
        </w:rPr>
        <w:t>"type": "string"</w:t>
      </w:r>
    </w:p>
    <w:p w14:paraId="6C7DBE5B" w14:textId="77777777" w:rsidR="002050A8" w:rsidRPr="00AF2F21" w:rsidRDefault="002050A8" w:rsidP="002050A8">
      <w:pPr>
        <w:pStyle w:val="SourceCode"/>
        <w:rPr>
          <w:rStyle w:val="VerbatimChar"/>
        </w:rPr>
      </w:pPr>
      <w:r w:rsidRPr="00AF2F21">
        <w:rPr>
          <w:rStyle w:val="VerbatimChar"/>
        </w:rPr>
        <w:t xml:space="preserve">    </w:t>
      </w:r>
      <w:del w:id="1423" w:author="Matt Selway" w:date="2020-07-21T16:27:00Z">
        <w:r w:rsidRPr="00AF2F21" w:rsidDel="00A305D9">
          <w:rPr>
            <w:rStyle w:val="VerbatimChar"/>
          </w:rPr>
          <w:delText xml:space="preserve">      </w:delText>
        </w:r>
      </w:del>
      <w:r w:rsidRPr="00AF2F21">
        <w:rPr>
          <w:rStyle w:val="VerbatimChar"/>
        </w:rPr>
        <w:t>}</w:t>
      </w:r>
    </w:p>
    <w:p w14:paraId="2EFC9422" w14:textId="1BE624DF" w:rsidR="002050A8" w:rsidRPr="00AF2F21" w:rsidRDefault="002050A8" w:rsidP="002050A8">
      <w:pPr>
        <w:pStyle w:val="SourceCode"/>
        <w:rPr>
          <w:rStyle w:val="VerbatimChar"/>
        </w:rPr>
      </w:pPr>
      <w:r w:rsidRPr="00AF2F21">
        <w:rPr>
          <w:rStyle w:val="VerbatimChar"/>
        </w:rPr>
        <w:t xml:space="preserve">  </w:t>
      </w:r>
      <w:del w:id="1424" w:author="Matt Selway" w:date="2020-07-21T16:27:00Z">
        <w:r w:rsidRPr="00AF2F21" w:rsidDel="00A305D9">
          <w:rPr>
            <w:rStyle w:val="VerbatimChar"/>
          </w:rPr>
          <w:delText xml:space="preserve">      </w:delText>
        </w:r>
      </w:del>
      <w:r w:rsidRPr="00AF2F21">
        <w:rPr>
          <w:rStyle w:val="VerbatimChar"/>
        </w:rPr>
        <w:t>},</w:t>
      </w:r>
    </w:p>
    <w:p w14:paraId="2ACBA58F" w14:textId="672146A4" w:rsidR="002050A8" w:rsidRPr="00AF2F21" w:rsidRDefault="002050A8" w:rsidP="002050A8">
      <w:pPr>
        <w:pStyle w:val="SourceCode"/>
        <w:rPr>
          <w:rStyle w:val="VerbatimChar"/>
        </w:rPr>
      </w:pPr>
      <w:r w:rsidRPr="00AF2F21">
        <w:rPr>
          <w:rStyle w:val="VerbatimChar"/>
        </w:rPr>
        <w:t xml:space="preserve">  </w:t>
      </w:r>
      <w:del w:id="1425" w:author="Matt Selway" w:date="2020-07-21T16:27:00Z">
        <w:r w:rsidRPr="00AF2F21" w:rsidDel="00A305D9">
          <w:rPr>
            <w:rStyle w:val="VerbatimChar"/>
          </w:rPr>
          <w:delText xml:space="preserve">      </w:delText>
        </w:r>
      </w:del>
      <w:r w:rsidRPr="00AF2F21">
        <w:rPr>
          <w:rStyle w:val="VerbatimChar"/>
        </w:rPr>
        <w:t>"required": [</w:t>
      </w:r>
    </w:p>
    <w:p w14:paraId="619B242E" w14:textId="397C2697" w:rsidR="002050A8" w:rsidRPr="00AF2F21" w:rsidRDefault="002050A8" w:rsidP="002050A8">
      <w:pPr>
        <w:pStyle w:val="SourceCode"/>
        <w:rPr>
          <w:rStyle w:val="VerbatimChar"/>
        </w:rPr>
      </w:pPr>
      <w:r w:rsidRPr="00AF2F21">
        <w:rPr>
          <w:rStyle w:val="VerbatimChar"/>
        </w:rPr>
        <w:t xml:space="preserve">  </w:t>
      </w:r>
      <w:ins w:id="1426" w:author="Matt Selway" w:date="2020-07-21T16:27:00Z">
        <w:r w:rsidR="00A305D9">
          <w:rPr>
            <w:rStyle w:val="VerbatimChar"/>
          </w:rPr>
          <w:t xml:space="preserve">  </w:t>
        </w:r>
      </w:ins>
      <w:del w:id="1427" w:author="Matt Selway" w:date="2020-07-21T16:27:00Z">
        <w:r w:rsidRPr="00AF2F21" w:rsidDel="00A305D9">
          <w:rPr>
            <w:rStyle w:val="VerbatimChar"/>
          </w:rPr>
          <w:delText xml:space="preserve">        </w:delText>
        </w:r>
      </w:del>
      <w:r w:rsidRPr="00AF2F21">
        <w:rPr>
          <w:rStyle w:val="VerbatimChar"/>
        </w:rPr>
        <w:t>"fault"</w:t>
      </w:r>
    </w:p>
    <w:p w14:paraId="17C7F29F" w14:textId="6AE13702" w:rsidR="002050A8" w:rsidRPr="00AF2F21" w:rsidRDefault="002050A8" w:rsidP="002050A8">
      <w:pPr>
        <w:pStyle w:val="SourceCode"/>
        <w:rPr>
          <w:rStyle w:val="VerbatimChar"/>
        </w:rPr>
      </w:pPr>
      <w:r w:rsidRPr="00AF2F21">
        <w:rPr>
          <w:rStyle w:val="VerbatimChar"/>
        </w:rPr>
        <w:t xml:space="preserve">  </w:t>
      </w:r>
      <w:del w:id="1428" w:author="Matt Selway" w:date="2020-07-21T16:27:00Z">
        <w:r w:rsidRPr="00AF2F21" w:rsidDel="00A305D9">
          <w:rPr>
            <w:rStyle w:val="VerbatimChar"/>
          </w:rPr>
          <w:delText xml:space="preserve">      </w:delText>
        </w:r>
      </w:del>
      <w:r w:rsidRPr="00AF2F21">
        <w:rPr>
          <w:rStyle w:val="VerbatimChar"/>
        </w:rPr>
        <w:t>]</w:t>
      </w:r>
    </w:p>
    <w:p w14:paraId="6CB3858A" w14:textId="5D0844DB" w:rsidR="002050A8" w:rsidRPr="00781238" w:rsidRDefault="002050A8" w:rsidP="002050A8">
      <w:pPr>
        <w:pStyle w:val="SourceCode"/>
        <w:rPr>
          <w:rStyle w:val="VerbatimChar"/>
        </w:rPr>
      </w:pPr>
      <w:del w:id="1429" w:author="Matt Selway" w:date="2020-07-21T16:27:00Z">
        <w:r w:rsidRPr="00AF2F21" w:rsidDel="00A305D9">
          <w:rPr>
            <w:rStyle w:val="VerbatimChar"/>
          </w:rPr>
          <w:delText xml:space="preserve">      </w:delText>
        </w:r>
      </w:del>
      <w:r w:rsidRPr="00AF2F21">
        <w:rPr>
          <w:rStyle w:val="VerbatimChar"/>
        </w:rPr>
        <w:t>}</w:t>
      </w:r>
    </w:p>
    <w:p w14:paraId="3E16FFC9" w14:textId="77777777" w:rsidR="002050A8" w:rsidRDefault="002050A8" w:rsidP="002050A8">
      <w:pPr>
        <w:pStyle w:val="Heading2"/>
      </w:pPr>
      <w:bookmarkStart w:id="1430" w:name="_Message"/>
      <w:bookmarkStart w:id="1431" w:name="_Toc46269811"/>
      <w:bookmarkEnd w:id="1430"/>
      <w:proofErr w:type="spellStart"/>
      <w:r>
        <w:t>FilterExpression</w:t>
      </w:r>
      <w:bookmarkEnd w:id="1431"/>
      <w:proofErr w:type="spellEnd"/>
    </w:p>
    <w:p w14:paraId="135F9737" w14:textId="77777777" w:rsidR="002050A8" w:rsidRPr="00A63265" w:rsidDel="00A402E4" w:rsidRDefault="002050A8" w:rsidP="002050A8">
      <w:pPr>
        <w:pStyle w:val="SourceCode"/>
        <w:rPr>
          <w:del w:id="1432" w:author="Matt Selway" w:date="2020-07-21T23:12:00Z"/>
          <w:rStyle w:val="VerbatimChar"/>
        </w:rPr>
      </w:pPr>
      <w:del w:id="1433" w:author="Matt Selway" w:date="2020-07-21T23:12:00Z">
        <w:r w:rsidRPr="00A63265" w:rsidDel="00A402E4">
          <w:rPr>
            <w:rStyle w:val="VerbatimChar"/>
          </w:rPr>
          <w:delText>"FilterExpression": {</w:delText>
        </w:r>
      </w:del>
    </w:p>
    <w:p w14:paraId="5538E09C" w14:textId="1EFAFF87" w:rsidR="002050A8" w:rsidRPr="00A63265" w:rsidDel="00A402E4" w:rsidRDefault="002050A8" w:rsidP="002050A8">
      <w:pPr>
        <w:pStyle w:val="SourceCode"/>
        <w:rPr>
          <w:del w:id="1434" w:author="Matt Selway" w:date="2020-07-21T23:12:00Z"/>
          <w:rStyle w:val="VerbatimChar"/>
        </w:rPr>
      </w:pPr>
      <w:del w:id="1435" w:author="Matt Selway" w:date="2020-07-21T23:12:00Z">
        <w:r w:rsidRPr="00A63265" w:rsidDel="00A402E4">
          <w:rPr>
            <w:rStyle w:val="VerbatimChar"/>
          </w:rPr>
          <w:delText xml:space="preserve">    "type": "object",</w:delText>
        </w:r>
      </w:del>
    </w:p>
    <w:p w14:paraId="020DB364" w14:textId="2F2C428C" w:rsidR="002050A8" w:rsidRPr="00A63265" w:rsidDel="00A402E4" w:rsidRDefault="002050A8" w:rsidP="002050A8">
      <w:pPr>
        <w:pStyle w:val="SourceCode"/>
        <w:rPr>
          <w:del w:id="1436" w:author="Matt Selway" w:date="2020-07-21T23:12:00Z"/>
          <w:rStyle w:val="VerbatimChar"/>
        </w:rPr>
      </w:pPr>
      <w:del w:id="1437" w:author="Matt Selway" w:date="2020-07-21T23:12:00Z">
        <w:r w:rsidRPr="00A63265" w:rsidDel="00A402E4">
          <w:rPr>
            <w:rStyle w:val="VerbatimChar"/>
          </w:rPr>
          <w:delText xml:space="preserve">    "description": "</w:delText>
        </w:r>
        <w:r w:rsidDel="00A402E4">
          <w:rPr>
            <w:rStyle w:val="VerbatimChar"/>
          </w:rPr>
          <w:delText>C</w:delText>
        </w:r>
        <w:r w:rsidRPr="00A63265" w:rsidDel="00A402E4">
          <w:rPr>
            <w:rStyle w:val="VerbatimChar"/>
          </w:rPr>
          <w:delText>ontent filtering expression that may be applied to messages on a channel",</w:delText>
        </w:r>
      </w:del>
    </w:p>
    <w:p w14:paraId="62A7BA53" w14:textId="6C362ACE" w:rsidR="002050A8" w:rsidRPr="00A63265" w:rsidDel="00A402E4" w:rsidRDefault="002050A8" w:rsidP="002050A8">
      <w:pPr>
        <w:pStyle w:val="SourceCode"/>
        <w:rPr>
          <w:del w:id="1438" w:author="Matt Selway" w:date="2020-07-21T23:12:00Z"/>
          <w:rStyle w:val="VerbatimChar"/>
        </w:rPr>
      </w:pPr>
      <w:del w:id="1439" w:author="Matt Selway" w:date="2020-07-21T23:12:00Z">
        <w:r w:rsidRPr="00A63265" w:rsidDel="00A402E4">
          <w:rPr>
            <w:rStyle w:val="VerbatimChar"/>
          </w:rPr>
          <w:delText xml:space="preserve">    "properties": {</w:delText>
        </w:r>
      </w:del>
    </w:p>
    <w:p w14:paraId="57A3E86E" w14:textId="465691BE" w:rsidR="002050A8" w:rsidRPr="00A63265" w:rsidDel="00A402E4" w:rsidRDefault="002050A8" w:rsidP="002050A8">
      <w:pPr>
        <w:pStyle w:val="SourceCode"/>
        <w:rPr>
          <w:del w:id="1440" w:author="Matt Selway" w:date="2020-07-21T23:12:00Z"/>
          <w:rStyle w:val="VerbatimChar"/>
        </w:rPr>
      </w:pPr>
      <w:del w:id="1441" w:author="Matt Selway" w:date="2020-07-21T23:12:00Z">
        <w:r w:rsidRPr="00A63265" w:rsidDel="00A402E4">
          <w:rPr>
            <w:rStyle w:val="VerbatimChar"/>
          </w:rPr>
          <w:delText xml:space="preserve">      "applicableMediaTypes": {</w:delText>
        </w:r>
      </w:del>
    </w:p>
    <w:p w14:paraId="4618B27B" w14:textId="6D2DD548" w:rsidR="002050A8" w:rsidRPr="00A63265" w:rsidDel="00A402E4" w:rsidRDefault="002050A8" w:rsidP="002050A8">
      <w:pPr>
        <w:pStyle w:val="SourceCode"/>
        <w:rPr>
          <w:del w:id="1442" w:author="Matt Selway" w:date="2020-07-21T23:12:00Z"/>
          <w:rStyle w:val="VerbatimChar"/>
        </w:rPr>
      </w:pPr>
      <w:del w:id="1443" w:author="Matt Selway" w:date="2020-07-21T23:12:00Z">
        <w:r w:rsidRPr="00A63265" w:rsidDel="00A402E4">
          <w:rPr>
            <w:rStyle w:val="VerbatimChar"/>
          </w:rPr>
          <w:delText xml:space="preserve">        "$ref": "#/components/schemas/MediaTypeList"</w:delText>
        </w:r>
      </w:del>
    </w:p>
    <w:p w14:paraId="3C83EF73" w14:textId="74855644" w:rsidR="002050A8" w:rsidRPr="00A63265" w:rsidDel="00A402E4" w:rsidRDefault="002050A8" w:rsidP="002050A8">
      <w:pPr>
        <w:pStyle w:val="SourceCode"/>
        <w:rPr>
          <w:del w:id="1444" w:author="Matt Selway" w:date="2020-07-21T23:12:00Z"/>
          <w:rStyle w:val="VerbatimChar"/>
        </w:rPr>
      </w:pPr>
      <w:del w:id="1445" w:author="Matt Selway" w:date="2020-07-21T23:12:00Z">
        <w:r w:rsidRPr="00A63265" w:rsidDel="00A402E4">
          <w:rPr>
            <w:rStyle w:val="VerbatimChar"/>
          </w:rPr>
          <w:delText xml:space="preserve">      },</w:delText>
        </w:r>
      </w:del>
    </w:p>
    <w:p w14:paraId="2C85F5A8" w14:textId="7B3268B7" w:rsidR="002050A8" w:rsidRPr="00A63265" w:rsidDel="00A402E4" w:rsidRDefault="002050A8" w:rsidP="002050A8">
      <w:pPr>
        <w:pStyle w:val="SourceCode"/>
        <w:rPr>
          <w:del w:id="1446" w:author="Matt Selway" w:date="2020-07-21T23:12:00Z"/>
          <w:rStyle w:val="VerbatimChar"/>
        </w:rPr>
      </w:pPr>
      <w:del w:id="1447" w:author="Matt Selway" w:date="2020-07-21T23:12:00Z">
        <w:r w:rsidRPr="00A63265" w:rsidDel="00A402E4">
          <w:rPr>
            <w:rStyle w:val="VerbatimChar"/>
          </w:rPr>
          <w:delText xml:space="preserve">      "expressionString": {</w:delText>
        </w:r>
      </w:del>
    </w:p>
    <w:p w14:paraId="2A2DF092" w14:textId="4843FA12" w:rsidR="002050A8" w:rsidRPr="00A63265" w:rsidDel="00A402E4" w:rsidRDefault="002050A8" w:rsidP="002050A8">
      <w:pPr>
        <w:pStyle w:val="SourceCode"/>
        <w:rPr>
          <w:del w:id="1448" w:author="Matt Selway" w:date="2020-07-21T23:12:00Z"/>
          <w:rStyle w:val="VerbatimChar"/>
        </w:rPr>
      </w:pPr>
      <w:del w:id="1449" w:author="Matt Selway" w:date="2020-07-21T23:12:00Z">
        <w:r w:rsidRPr="00A63265" w:rsidDel="00A402E4">
          <w:rPr>
            <w:rStyle w:val="VerbatimChar"/>
          </w:rPr>
          <w:delText xml:space="preserve">        "type": "object",</w:delText>
        </w:r>
      </w:del>
    </w:p>
    <w:p w14:paraId="3F72CFE7" w14:textId="3174C12C" w:rsidR="002050A8" w:rsidDel="00A402E4" w:rsidRDefault="002050A8" w:rsidP="002050A8">
      <w:pPr>
        <w:pStyle w:val="SourceCode"/>
        <w:rPr>
          <w:del w:id="1450" w:author="Matt Selway" w:date="2020-07-21T23:12:00Z"/>
          <w:rStyle w:val="VerbatimChar"/>
        </w:rPr>
      </w:pPr>
      <w:del w:id="1451" w:author="Matt Selway" w:date="2020-07-21T23:12:00Z">
        <w:r w:rsidRPr="00A63265" w:rsidDel="00A402E4">
          <w:rPr>
            <w:rStyle w:val="VerbatimChar"/>
          </w:rPr>
          <w:delText xml:space="preserve">        "properties": {</w:delText>
        </w:r>
      </w:del>
    </w:p>
    <w:p w14:paraId="329EB9F8" w14:textId="55963B17" w:rsidR="002050A8" w:rsidDel="00A402E4" w:rsidRDefault="002050A8" w:rsidP="002050A8">
      <w:pPr>
        <w:pStyle w:val="SourceCode"/>
        <w:rPr>
          <w:del w:id="1452" w:author="Matt Selway" w:date="2020-07-21T23:12:00Z"/>
          <w:rStyle w:val="VerbatimChar"/>
        </w:rPr>
      </w:pPr>
      <w:del w:id="1453" w:author="Matt Selway" w:date="2020-07-21T23:12:00Z">
        <w:r w:rsidDel="00A402E4">
          <w:rPr>
            <w:rStyle w:val="VerbatimChar"/>
          </w:rPr>
          <w:delText xml:space="preserve">          “expression”: {</w:delText>
        </w:r>
      </w:del>
    </w:p>
    <w:p w14:paraId="0E512BE6" w14:textId="7BBD0AFD" w:rsidR="002050A8" w:rsidDel="00A402E4" w:rsidRDefault="002050A8" w:rsidP="002050A8">
      <w:pPr>
        <w:pStyle w:val="SourceCode"/>
        <w:rPr>
          <w:del w:id="1454" w:author="Matt Selway" w:date="2020-07-21T23:12:00Z"/>
          <w:rStyle w:val="VerbatimChar"/>
        </w:rPr>
      </w:pPr>
      <w:del w:id="1455" w:author="Matt Selway" w:date="2020-07-21T23:12:00Z">
        <w:r w:rsidDel="00A402E4">
          <w:rPr>
            <w:rStyle w:val="VerbatimChar"/>
          </w:rPr>
          <w:tab/>
          <w:delText>“type”: “string”</w:delText>
        </w:r>
      </w:del>
    </w:p>
    <w:p w14:paraId="5B0DD0FF" w14:textId="50E70BB4" w:rsidR="002050A8" w:rsidRPr="00A63265" w:rsidDel="00A402E4" w:rsidRDefault="002050A8" w:rsidP="002050A8">
      <w:pPr>
        <w:pStyle w:val="SourceCode"/>
        <w:rPr>
          <w:del w:id="1456" w:author="Matt Selway" w:date="2020-07-21T23:12:00Z"/>
          <w:rStyle w:val="VerbatimChar"/>
        </w:rPr>
      </w:pPr>
      <w:del w:id="1457" w:author="Matt Selway" w:date="2020-07-21T23:12:00Z">
        <w:r w:rsidDel="00A402E4">
          <w:rPr>
            <w:rStyle w:val="VerbatimChar"/>
          </w:rPr>
          <w:delText xml:space="preserve">          },</w:delText>
        </w:r>
      </w:del>
    </w:p>
    <w:p w14:paraId="3C17BA8D" w14:textId="2F82B1D0" w:rsidR="002050A8" w:rsidRPr="00A63265" w:rsidDel="00A402E4" w:rsidRDefault="002050A8" w:rsidP="002050A8">
      <w:pPr>
        <w:pStyle w:val="SourceCode"/>
        <w:rPr>
          <w:del w:id="1458" w:author="Matt Selway" w:date="2020-07-21T23:12:00Z"/>
          <w:rStyle w:val="VerbatimChar"/>
        </w:rPr>
      </w:pPr>
      <w:del w:id="1459" w:author="Matt Selway" w:date="2020-07-21T23:12:00Z">
        <w:r w:rsidRPr="00A63265" w:rsidDel="00A402E4">
          <w:rPr>
            <w:rStyle w:val="VerbatimChar"/>
          </w:rPr>
          <w:delText xml:space="preserve">          "language": {</w:delText>
        </w:r>
      </w:del>
    </w:p>
    <w:p w14:paraId="755C8CFC" w14:textId="5BA390C7" w:rsidR="002050A8" w:rsidRPr="00A63265" w:rsidDel="00A402E4" w:rsidRDefault="002050A8" w:rsidP="002050A8">
      <w:pPr>
        <w:pStyle w:val="SourceCode"/>
        <w:rPr>
          <w:del w:id="1460" w:author="Matt Selway" w:date="2020-07-21T23:12:00Z"/>
          <w:rStyle w:val="VerbatimChar"/>
        </w:rPr>
      </w:pPr>
      <w:del w:id="1461" w:author="Matt Selway" w:date="2020-07-21T23:12:00Z">
        <w:r w:rsidRPr="00A63265" w:rsidDel="00A402E4">
          <w:rPr>
            <w:rStyle w:val="VerbatimChar"/>
          </w:rPr>
          <w:delText xml:space="preserve">            "type": "string"</w:delText>
        </w:r>
      </w:del>
    </w:p>
    <w:p w14:paraId="7A99909C" w14:textId="77F286B0" w:rsidR="002050A8" w:rsidRPr="00A63265" w:rsidDel="00A402E4" w:rsidRDefault="002050A8" w:rsidP="002050A8">
      <w:pPr>
        <w:pStyle w:val="SourceCode"/>
        <w:rPr>
          <w:del w:id="1462" w:author="Matt Selway" w:date="2020-07-21T23:12:00Z"/>
          <w:rStyle w:val="VerbatimChar"/>
        </w:rPr>
      </w:pPr>
      <w:del w:id="1463" w:author="Matt Selway" w:date="2020-07-21T23:12:00Z">
        <w:r w:rsidRPr="00A63265" w:rsidDel="00A402E4">
          <w:rPr>
            <w:rStyle w:val="VerbatimChar"/>
          </w:rPr>
          <w:delText xml:space="preserve">          },</w:delText>
        </w:r>
      </w:del>
    </w:p>
    <w:p w14:paraId="704DB49E" w14:textId="0316628E" w:rsidR="002050A8" w:rsidRPr="00A63265" w:rsidDel="00A402E4" w:rsidRDefault="002050A8" w:rsidP="002050A8">
      <w:pPr>
        <w:pStyle w:val="SourceCode"/>
        <w:rPr>
          <w:del w:id="1464" w:author="Matt Selway" w:date="2020-07-21T23:12:00Z"/>
          <w:rStyle w:val="VerbatimChar"/>
        </w:rPr>
      </w:pPr>
      <w:del w:id="1465" w:author="Matt Selway" w:date="2020-07-21T23:12:00Z">
        <w:r w:rsidRPr="00A63265" w:rsidDel="00A402E4">
          <w:rPr>
            <w:rStyle w:val="VerbatimChar"/>
          </w:rPr>
          <w:delText xml:space="preserve">          "languageVersion": {</w:delText>
        </w:r>
      </w:del>
    </w:p>
    <w:p w14:paraId="70170CA7" w14:textId="13D56A22" w:rsidR="002050A8" w:rsidRPr="00A63265" w:rsidDel="00A402E4" w:rsidRDefault="002050A8" w:rsidP="002050A8">
      <w:pPr>
        <w:pStyle w:val="SourceCode"/>
        <w:rPr>
          <w:del w:id="1466" w:author="Matt Selway" w:date="2020-07-21T23:12:00Z"/>
          <w:rStyle w:val="VerbatimChar"/>
        </w:rPr>
      </w:pPr>
      <w:del w:id="1467" w:author="Matt Selway" w:date="2020-07-21T23:12:00Z">
        <w:r w:rsidRPr="00A63265" w:rsidDel="00A402E4">
          <w:rPr>
            <w:rStyle w:val="VerbatimChar"/>
          </w:rPr>
          <w:delText xml:space="preserve">            "type": "string"</w:delText>
        </w:r>
      </w:del>
    </w:p>
    <w:p w14:paraId="3F4D5B3A" w14:textId="506887BE" w:rsidR="002050A8" w:rsidRPr="00A63265" w:rsidDel="00A402E4" w:rsidRDefault="002050A8" w:rsidP="002050A8">
      <w:pPr>
        <w:pStyle w:val="SourceCode"/>
        <w:rPr>
          <w:del w:id="1468" w:author="Matt Selway" w:date="2020-07-21T23:12:00Z"/>
          <w:rStyle w:val="VerbatimChar"/>
        </w:rPr>
      </w:pPr>
      <w:del w:id="1469" w:author="Matt Selway" w:date="2020-07-21T23:12:00Z">
        <w:r w:rsidRPr="00A63265" w:rsidDel="00A402E4">
          <w:rPr>
            <w:rStyle w:val="VerbatimChar"/>
          </w:rPr>
          <w:delText xml:space="preserve">          }</w:delText>
        </w:r>
      </w:del>
    </w:p>
    <w:p w14:paraId="15B1A3F4" w14:textId="221F78B3" w:rsidR="002050A8" w:rsidRPr="00A63265" w:rsidDel="00A402E4" w:rsidRDefault="002050A8" w:rsidP="002050A8">
      <w:pPr>
        <w:pStyle w:val="SourceCode"/>
        <w:rPr>
          <w:del w:id="1470" w:author="Matt Selway" w:date="2020-07-21T23:12:00Z"/>
          <w:rStyle w:val="VerbatimChar"/>
        </w:rPr>
      </w:pPr>
      <w:del w:id="1471" w:author="Matt Selway" w:date="2020-07-21T23:12:00Z">
        <w:r w:rsidRPr="00A63265" w:rsidDel="00A402E4">
          <w:rPr>
            <w:rStyle w:val="VerbatimChar"/>
          </w:rPr>
          <w:delText xml:space="preserve">        },</w:delText>
        </w:r>
      </w:del>
    </w:p>
    <w:p w14:paraId="5AEB7FFC" w14:textId="72B289DC" w:rsidR="002050A8" w:rsidDel="00A402E4" w:rsidRDefault="002050A8" w:rsidP="002050A8">
      <w:pPr>
        <w:pStyle w:val="SourceCode"/>
        <w:rPr>
          <w:del w:id="1472" w:author="Matt Selway" w:date="2020-07-21T23:12:00Z"/>
          <w:rStyle w:val="VerbatimChar"/>
        </w:rPr>
      </w:pPr>
      <w:del w:id="1473" w:author="Matt Selway" w:date="2020-07-21T23:12:00Z">
        <w:r w:rsidRPr="00A63265" w:rsidDel="00A402E4">
          <w:rPr>
            <w:rStyle w:val="VerbatimChar"/>
          </w:rPr>
          <w:delText xml:space="preserve">        "required": [</w:delText>
        </w:r>
      </w:del>
    </w:p>
    <w:p w14:paraId="1799D72B" w14:textId="5F664323" w:rsidR="002050A8" w:rsidRPr="00A63265" w:rsidDel="00A402E4" w:rsidRDefault="002050A8" w:rsidP="002050A8">
      <w:pPr>
        <w:pStyle w:val="SourceCode"/>
        <w:rPr>
          <w:del w:id="1474" w:author="Matt Selway" w:date="2020-07-21T23:12:00Z"/>
          <w:rStyle w:val="VerbatimChar"/>
        </w:rPr>
      </w:pPr>
      <w:del w:id="1475" w:author="Matt Selway" w:date="2020-07-21T23:12:00Z">
        <w:r w:rsidDel="00A402E4">
          <w:rPr>
            <w:rStyle w:val="VerbatimChar"/>
          </w:rPr>
          <w:delText xml:space="preserve">          “expression”,</w:delText>
        </w:r>
      </w:del>
    </w:p>
    <w:p w14:paraId="03E04053" w14:textId="03B31003" w:rsidR="002050A8" w:rsidRPr="00A63265" w:rsidDel="00A402E4" w:rsidRDefault="002050A8" w:rsidP="002050A8">
      <w:pPr>
        <w:pStyle w:val="SourceCode"/>
        <w:rPr>
          <w:del w:id="1476" w:author="Matt Selway" w:date="2020-07-21T23:12:00Z"/>
          <w:rStyle w:val="VerbatimChar"/>
        </w:rPr>
      </w:pPr>
      <w:del w:id="1477" w:author="Matt Selway" w:date="2020-07-21T23:12:00Z">
        <w:r w:rsidRPr="00A63265" w:rsidDel="00A402E4">
          <w:rPr>
            <w:rStyle w:val="VerbatimChar"/>
          </w:rPr>
          <w:delText xml:space="preserve">          "language"</w:delText>
        </w:r>
      </w:del>
    </w:p>
    <w:p w14:paraId="4D10705E" w14:textId="6D90235D" w:rsidR="002050A8" w:rsidRPr="00A63265" w:rsidDel="00A402E4" w:rsidRDefault="002050A8" w:rsidP="002050A8">
      <w:pPr>
        <w:pStyle w:val="SourceCode"/>
        <w:rPr>
          <w:del w:id="1478" w:author="Matt Selway" w:date="2020-07-21T23:12:00Z"/>
          <w:rStyle w:val="VerbatimChar"/>
        </w:rPr>
      </w:pPr>
      <w:del w:id="1479" w:author="Matt Selway" w:date="2020-07-21T23:12:00Z">
        <w:r w:rsidRPr="00A63265" w:rsidDel="00A402E4">
          <w:rPr>
            <w:rStyle w:val="VerbatimChar"/>
          </w:rPr>
          <w:delText xml:space="preserve">        ]</w:delText>
        </w:r>
      </w:del>
    </w:p>
    <w:p w14:paraId="0AB3932E" w14:textId="7BCC3F74" w:rsidR="002050A8" w:rsidRPr="00A63265" w:rsidDel="00A402E4" w:rsidRDefault="002050A8" w:rsidP="002050A8">
      <w:pPr>
        <w:pStyle w:val="SourceCode"/>
        <w:rPr>
          <w:del w:id="1480" w:author="Matt Selway" w:date="2020-07-21T23:12:00Z"/>
          <w:rStyle w:val="VerbatimChar"/>
        </w:rPr>
      </w:pPr>
      <w:del w:id="1481" w:author="Matt Selway" w:date="2020-07-21T23:12:00Z">
        <w:r w:rsidRPr="00A63265" w:rsidDel="00A402E4">
          <w:rPr>
            <w:rStyle w:val="VerbatimChar"/>
          </w:rPr>
          <w:delText xml:space="preserve">      },</w:delText>
        </w:r>
      </w:del>
    </w:p>
    <w:p w14:paraId="2621F4B3" w14:textId="75BE3C3A" w:rsidR="002050A8" w:rsidRPr="00A63265" w:rsidDel="00A402E4" w:rsidRDefault="002050A8" w:rsidP="002050A8">
      <w:pPr>
        <w:pStyle w:val="SourceCode"/>
        <w:rPr>
          <w:del w:id="1482" w:author="Matt Selway" w:date="2020-07-21T23:12:00Z"/>
          <w:rStyle w:val="VerbatimChar"/>
        </w:rPr>
      </w:pPr>
      <w:del w:id="1483" w:author="Matt Selway" w:date="2020-07-21T23:12:00Z">
        <w:r w:rsidRPr="00A63265" w:rsidDel="00A402E4">
          <w:rPr>
            <w:rStyle w:val="VerbatimChar"/>
          </w:rPr>
          <w:delText xml:space="preserve">      "namespaces": {</w:delText>
        </w:r>
      </w:del>
    </w:p>
    <w:p w14:paraId="7FB53836" w14:textId="54044B72" w:rsidR="002050A8" w:rsidRPr="00A63265" w:rsidDel="00A402E4" w:rsidRDefault="002050A8" w:rsidP="002050A8">
      <w:pPr>
        <w:pStyle w:val="SourceCode"/>
        <w:rPr>
          <w:del w:id="1484" w:author="Matt Selway" w:date="2020-07-21T23:12:00Z"/>
          <w:rStyle w:val="VerbatimChar"/>
        </w:rPr>
      </w:pPr>
      <w:del w:id="1485" w:author="Matt Selway" w:date="2020-07-21T23:12:00Z">
        <w:r w:rsidRPr="00A63265" w:rsidDel="00A402E4">
          <w:rPr>
            <w:rStyle w:val="VerbatimChar"/>
          </w:rPr>
          <w:delText xml:space="preserve">        "type": "array",</w:delText>
        </w:r>
      </w:del>
    </w:p>
    <w:p w14:paraId="663A70DE" w14:textId="43CF49C0" w:rsidR="002050A8" w:rsidRPr="00A63265" w:rsidDel="00A402E4" w:rsidRDefault="002050A8" w:rsidP="002050A8">
      <w:pPr>
        <w:pStyle w:val="SourceCode"/>
        <w:rPr>
          <w:del w:id="1486" w:author="Matt Selway" w:date="2020-07-21T23:12:00Z"/>
          <w:rStyle w:val="VerbatimChar"/>
        </w:rPr>
      </w:pPr>
      <w:del w:id="1487" w:author="Matt Selway" w:date="2020-07-21T23:12:00Z">
        <w:r w:rsidRPr="00A63265" w:rsidDel="00A402E4">
          <w:rPr>
            <w:rStyle w:val="VerbatimChar"/>
          </w:rPr>
          <w:delText xml:space="preserve">        "items": {</w:delText>
        </w:r>
      </w:del>
    </w:p>
    <w:p w14:paraId="6B08DB39" w14:textId="77777777" w:rsidR="002050A8" w:rsidRPr="00A63265" w:rsidDel="00A402E4" w:rsidRDefault="002050A8" w:rsidP="002050A8">
      <w:pPr>
        <w:pStyle w:val="SourceCode"/>
        <w:rPr>
          <w:del w:id="1488" w:author="Matt Selway" w:date="2020-07-21T23:12:00Z"/>
          <w:rStyle w:val="VerbatimChar"/>
        </w:rPr>
      </w:pPr>
      <w:del w:id="1489" w:author="Matt Selway" w:date="2020-07-21T23:12:00Z">
        <w:r w:rsidRPr="00A63265" w:rsidDel="00A402E4">
          <w:rPr>
            <w:rStyle w:val="VerbatimChar"/>
          </w:rPr>
          <w:delText xml:space="preserve">          "$ref": "#/components/schemas/Namespace"</w:delText>
        </w:r>
      </w:del>
    </w:p>
    <w:p w14:paraId="4DCF0D19" w14:textId="77777777" w:rsidR="002050A8" w:rsidRPr="00A63265" w:rsidDel="00A402E4" w:rsidRDefault="002050A8" w:rsidP="002050A8">
      <w:pPr>
        <w:pStyle w:val="SourceCode"/>
        <w:rPr>
          <w:del w:id="1490" w:author="Matt Selway" w:date="2020-07-21T23:12:00Z"/>
          <w:rStyle w:val="VerbatimChar"/>
        </w:rPr>
      </w:pPr>
      <w:del w:id="1491" w:author="Matt Selway" w:date="2020-07-21T23:12:00Z">
        <w:r w:rsidRPr="00A63265" w:rsidDel="00A402E4">
          <w:rPr>
            <w:rStyle w:val="VerbatimChar"/>
          </w:rPr>
          <w:delText xml:space="preserve">        }</w:delText>
        </w:r>
      </w:del>
    </w:p>
    <w:p w14:paraId="1B36476F" w14:textId="77777777" w:rsidR="002050A8" w:rsidRPr="00A63265" w:rsidDel="00A402E4" w:rsidRDefault="002050A8" w:rsidP="002050A8">
      <w:pPr>
        <w:pStyle w:val="SourceCode"/>
        <w:rPr>
          <w:del w:id="1492" w:author="Matt Selway" w:date="2020-07-21T23:12:00Z"/>
          <w:rStyle w:val="VerbatimChar"/>
        </w:rPr>
      </w:pPr>
      <w:del w:id="1493" w:author="Matt Selway" w:date="2020-07-21T23:12:00Z">
        <w:r w:rsidRPr="00A63265" w:rsidDel="00A402E4">
          <w:rPr>
            <w:rStyle w:val="VerbatimChar"/>
          </w:rPr>
          <w:delText xml:space="preserve">      }</w:delText>
        </w:r>
      </w:del>
    </w:p>
    <w:p w14:paraId="0C5F2E84" w14:textId="77777777" w:rsidR="002050A8" w:rsidRPr="00A63265" w:rsidDel="00A402E4" w:rsidRDefault="002050A8" w:rsidP="002050A8">
      <w:pPr>
        <w:pStyle w:val="SourceCode"/>
        <w:rPr>
          <w:del w:id="1494" w:author="Matt Selway" w:date="2020-07-21T23:12:00Z"/>
          <w:rStyle w:val="VerbatimChar"/>
        </w:rPr>
      </w:pPr>
      <w:del w:id="1495" w:author="Matt Selway" w:date="2020-07-21T23:12:00Z">
        <w:r w:rsidRPr="00A63265" w:rsidDel="00A402E4">
          <w:rPr>
            <w:rStyle w:val="VerbatimChar"/>
          </w:rPr>
          <w:delText xml:space="preserve">    },</w:delText>
        </w:r>
      </w:del>
    </w:p>
    <w:p w14:paraId="3A88327B" w14:textId="77777777" w:rsidR="002050A8" w:rsidRPr="00A63265" w:rsidDel="00A402E4" w:rsidRDefault="002050A8" w:rsidP="002050A8">
      <w:pPr>
        <w:pStyle w:val="SourceCode"/>
        <w:rPr>
          <w:del w:id="1496" w:author="Matt Selway" w:date="2020-07-21T23:12:00Z"/>
          <w:rStyle w:val="VerbatimChar"/>
        </w:rPr>
      </w:pPr>
      <w:del w:id="1497" w:author="Matt Selway" w:date="2020-07-21T23:12:00Z">
        <w:r w:rsidRPr="00A63265" w:rsidDel="00A402E4">
          <w:rPr>
            <w:rStyle w:val="VerbatimChar"/>
          </w:rPr>
          <w:delText xml:space="preserve">    "required": [</w:delText>
        </w:r>
      </w:del>
    </w:p>
    <w:p w14:paraId="160558D3" w14:textId="77777777" w:rsidR="002050A8" w:rsidRPr="00A63265" w:rsidDel="00A402E4" w:rsidRDefault="002050A8" w:rsidP="002050A8">
      <w:pPr>
        <w:pStyle w:val="SourceCode"/>
        <w:rPr>
          <w:del w:id="1498" w:author="Matt Selway" w:date="2020-07-21T23:12:00Z"/>
          <w:rStyle w:val="VerbatimChar"/>
        </w:rPr>
      </w:pPr>
      <w:del w:id="1499" w:author="Matt Selway" w:date="2020-07-21T23:12:00Z">
        <w:r w:rsidRPr="00A63265" w:rsidDel="00A402E4">
          <w:rPr>
            <w:rStyle w:val="VerbatimChar"/>
          </w:rPr>
          <w:delText xml:space="preserve">      "expressionString"</w:delText>
        </w:r>
      </w:del>
    </w:p>
    <w:p w14:paraId="662D5CB5" w14:textId="77777777" w:rsidR="002050A8" w:rsidRPr="00A63265" w:rsidDel="00A402E4" w:rsidRDefault="002050A8" w:rsidP="002050A8">
      <w:pPr>
        <w:pStyle w:val="SourceCode"/>
        <w:rPr>
          <w:del w:id="1500" w:author="Matt Selway" w:date="2020-07-21T23:12:00Z"/>
          <w:rStyle w:val="VerbatimChar"/>
        </w:rPr>
      </w:pPr>
      <w:del w:id="1501" w:author="Matt Selway" w:date="2020-07-21T23:12:00Z">
        <w:r w:rsidRPr="00A63265" w:rsidDel="00A402E4">
          <w:rPr>
            <w:rStyle w:val="VerbatimChar"/>
          </w:rPr>
          <w:delText xml:space="preserve">    ]</w:delText>
        </w:r>
      </w:del>
    </w:p>
    <w:p w14:paraId="1AEB9305" w14:textId="6716A8C8" w:rsidR="00A402E4" w:rsidRPr="00A402E4" w:rsidRDefault="002050A8" w:rsidP="00A402E4">
      <w:pPr>
        <w:pStyle w:val="SourceCode"/>
        <w:rPr>
          <w:ins w:id="1502" w:author="Matt Selway" w:date="2020-07-21T23:12:00Z"/>
          <w:rStyle w:val="VerbatimChar"/>
        </w:rPr>
      </w:pPr>
      <w:del w:id="1503" w:author="Matt Selway" w:date="2020-07-21T23:12:00Z">
        <w:r w:rsidRPr="00A63265" w:rsidDel="00A402E4">
          <w:rPr>
            <w:rStyle w:val="VerbatimChar"/>
          </w:rPr>
          <w:delText xml:space="preserve">  }</w:delText>
        </w:r>
      </w:del>
      <w:ins w:id="1504" w:author="Matt Selway" w:date="2020-07-21T23:12:00Z">
        <w:r w:rsidR="00A402E4" w:rsidRPr="00A402E4">
          <w:rPr>
            <w:rStyle w:val="VerbatimChar"/>
          </w:rPr>
          <w:t>"</w:t>
        </w:r>
        <w:proofErr w:type="spellStart"/>
        <w:r w:rsidR="00A402E4" w:rsidRPr="00A402E4">
          <w:rPr>
            <w:rStyle w:val="VerbatimChar"/>
          </w:rPr>
          <w:t>FilterExpression</w:t>
        </w:r>
        <w:proofErr w:type="spellEnd"/>
        <w:r w:rsidR="00A402E4" w:rsidRPr="00A402E4">
          <w:rPr>
            <w:rStyle w:val="VerbatimChar"/>
          </w:rPr>
          <w:t>": {</w:t>
        </w:r>
      </w:ins>
    </w:p>
    <w:p w14:paraId="5A73EF7F" w14:textId="77777777" w:rsidR="00A402E4" w:rsidRPr="00A402E4" w:rsidRDefault="00A402E4" w:rsidP="00A402E4">
      <w:pPr>
        <w:pStyle w:val="SourceCode"/>
        <w:rPr>
          <w:ins w:id="1505" w:author="Matt Selway" w:date="2020-07-21T23:12:00Z"/>
          <w:rStyle w:val="VerbatimChar"/>
        </w:rPr>
      </w:pPr>
      <w:ins w:id="1506" w:author="Matt Selway" w:date="2020-07-21T23:12:00Z">
        <w:r w:rsidRPr="00A402E4">
          <w:rPr>
            <w:rStyle w:val="VerbatimChar"/>
          </w:rPr>
          <w:t xml:space="preserve">  "type": "object",</w:t>
        </w:r>
      </w:ins>
    </w:p>
    <w:p w14:paraId="1FC05FD2" w14:textId="77777777" w:rsidR="00A402E4" w:rsidRPr="00A402E4" w:rsidRDefault="00A402E4" w:rsidP="00A402E4">
      <w:pPr>
        <w:pStyle w:val="SourceCode"/>
        <w:rPr>
          <w:ins w:id="1507" w:author="Matt Selway" w:date="2020-07-21T23:12:00Z"/>
          <w:rStyle w:val="VerbatimChar"/>
        </w:rPr>
      </w:pPr>
      <w:ins w:id="1508" w:author="Matt Selway" w:date="2020-07-21T23:12:00Z">
        <w:r w:rsidRPr="00A402E4">
          <w:rPr>
            <w:rStyle w:val="VerbatimChar"/>
          </w:rPr>
          <w:t xml:space="preserve">  "properties": {</w:t>
        </w:r>
      </w:ins>
    </w:p>
    <w:p w14:paraId="3228C073" w14:textId="77777777" w:rsidR="00A402E4" w:rsidRPr="00A402E4" w:rsidRDefault="00A402E4" w:rsidP="00A402E4">
      <w:pPr>
        <w:pStyle w:val="SourceCode"/>
        <w:rPr>
          <w:ins w:id="1509" w:author="Matt Selway" w:date="2020-07-21T23:12:00Z"/>
          <w:rStyle w:val="VerbatimChar"/>
        </w:rPr>
      </w:pPr>
      <w:ins w:id="1510" w:author="Matt Selway" w:date="2020-07-21T23:12:00Z">
        <w:r w:rsidRPr="00A402E4">
          <w:rPr>
            <w:rStyle w:val="VerbatimChar"/>
          </w:rPr>
          <w:t xml:space="preserve">    "</w:t>
        </w:r>
        <w:proofErr w:type="spellStart"/>
        <w:r w:rsidRPr="00A402E4">
          <w:rPr>
            <w:rStyle w:val="VerbatimChar"/>
          </w:rPr>
          <w:t>applicableMediaTypes</w:t>
        </w:r>
        <w:proofErr w:type="spellEnd"/>
        <w:r w:rsidRPr="00A402E4">
          <w:rPr>
            <w:rStyle w:val="VerbatimChar"/>
          </w:rPr>
          <w:t>": {</w:t>
        </w:r>
      </w:ins>
    </w:p>
    <w:p w14:paraId="606BC85A" w14:textId="77777777" w:rsidR="00A402E4" w:rsidRPr="00A402E4" w:rsidRDefault="00A402E4" w:rsidP="00A402E4">
      <w:pPr>
        <w:pStyle w:val="SourceCode"/>
        <w:rPr>
          <w:ins w:id="1511" w:author="Matt Selway" w:date="2020-07-21T23:12:00Z"/>
          <w:rStyle w:val="VerbatimChar"/>
        </w:rPr>
      </w:pPr>
      <w:ins w:id="1512" w:author="Matt Selway" w:date="2020-07-21T23:12:00Z">
        <w:r w:rsidRPr="00A402E4">
          <w:rPr>
            <w:rStyle w:val="VerbatimChar"/>
          </w:rPr>
          <w:t xml:space="preserve">      "type": "array",</w:t>
        </w:r>
      </w:ins>
    </w:p>
    <w:p w14:paraId="21F216F7" w14:textId="77777777" w:rsidR="00A402E4" w:rsidRPr="00A402E4" w:rsidRDefault="00A402E4" w:rsidP="00A402E4">
      <w:pPr>
        <w:pStyle w:val="SourceCode"/>
        <w:rPr>
          <w:ins w:id="1513" w:author="Matt Selway" w:date="2020-07-21T23:12:00Z"/>
          <w:rStyle w:val="VerbatimChar"/>
        </w:rPr>
      </w:pPr>
      <w:ins w:id="1514" w:author="Matt Selway" w:date="2020-07-21T23:12:00Z">
        <w:r w:rsidRPr="00A402E4">
          <w:rPr>
            <w:rStyle w:val="VerbatimChar"/>
          </w:rPr>
          <w:t xml:space="preserve">      "items": {</w:t>
        </w:r>
      </w:ins>
    </w:p>
    <w:p w14:paraId="5F67B548" w14:textId="77777777" w:rsidR="00A402E4" w:rsidRPr="00A402E4" w:rsidRDefault="00A402E4" w:rsidP="00A402E4">
      <w:pPr>
        <w:pStyle w:val="SourceCode"/>
        <w:rPr>
          <w:ins w:id="1515" w:author="Matt Selway" w:date="2020-07-21T23:12:00Z"/>
          <w:rStyle w:val="VerbatimChar"/>
        </w:rPr>
      </w:pPr>
      <w:ins w:id="1516" w:author="Matt Selway" w:date="2020-07-21T23:12:00Z">
        <w:r w:rsidRPr="00A402E4">
          <w:rPr>
            <w:rStyle w:val="VerbatimChar"/>
          </w:rPr>
          <w:t xml:space="preserve">        "type": "string"</w:t>
        </w:r>
      </w:ins>
    </w:p>
    <w:p w14:paraId="28A263CC" w14:textId="77777777" w:rsidR="00A402E4" w:rsidRPr="00A402E4" w:rsidRDefault="00A402E4" w:rsidP="00A402E4">
      <w:pPr>
        <w:pStyle w:val="SourceCode"/>
        <w:rPr>
          <w:ins w:id="1517" w:author="Matt Selway" w:date="2020-07-21T23:12:00Z"/>
          <w:rStyle w:val="VerbatimChar"/>
        </w:rPr>
      </w:pPr>
      <w:ins w:id="1518" w:author="Matt Selway" w:date="2020-07-21T23:12:00Z">
        <w:r w:rsidRPr="00A402E4">
          <w:rPr>
            <w:rStyle w:val="VerbatimChar"/>
          </w:rPr>
          <w:t xml:space="preserve">      }</w:t>
        </w:r>
      </w:ins>
    </w:p>
    <w:p w14:paraId="78DB5E60" w14:textId="77777777" w:rsidR="00A402E4" w:rsidRPr="00A402E4" w:rsidRDefault="00A402E4" w:rsidP="00A402E4">
      <w:pPr>
        <w:pStyle w:val="SourceCode"/>
        <w:rPr>
          <w:ins w:id="1519" w:author="Matt Selway" w:date="2020-07-21T23:12:00Z"/>
          <w:rStyle w:val="VerbatimChar"/>
        </w:rPr>
      </w:pPr>
      <w:ins w:id="1520" w:author="Matt Selway" w:date="2020-07-21T23:12:00Z">
        <w:r w:rsidRPr="00A402E4">
          <w:rPr>
            <w:rStyle w:val="VerbatimChar"/>
          </w:rPr>
          <w:t xml:space="preserve">    },</w:t>
        </w:r>
      </w:ins>
    </w:p>
    <w:p w14:paraId="12C07DD7" w14:textId="77777777" w:rsidR="00A402E4" w:rsidRPr="00A402E4" w:rsidRDefault="00A402E4" w:rsidP="00A402E4">
      <w:pPr>
        <w:pStyle w:val="SourceCode"/>
        <w:rPr>
          <w:ins w:id="1521" w:author="Matt Selway" w:date="2020-07-21T23:12:00Z"/>
          <w:rStyle w:val="VerbatimChar"/>
        </w:rPr>
      </w:pPr>
      <w:ins w:id="1522" w:author="Matt Selway" w:date="2020-07-21T23:12:00Z">
        <w:r w:rsidRPr="00A402E4">
          <w:rPr>
            <w:rStyle w:val="VerbatimChar"/>
          </w:rPr>
          <w:t xml:space="preserve">    "</w:t>
        </w:r>
        <w:proofErr w:type="spellStart"/>
        <w:r w:rsidRPr="00A402E4">
          <w:rPr>
            <w:rStyle w:val="VerbatimChar"/>
          </w:rPr>
          <w:t>expressionString</w:t>
        </w:r>
        <w:proofErr w:type="spellEnd"/>
        <w:r w:rsidRPr="00A402E4">
          <w:rPr>
            <w:rStyle w:val="VerbatimChar"/>
          </w:rPr>
          <w:t>": {</w:t>
        </w:r>
      </w:ins>
    </w:p>
    <w:p w14:paraId="7DA86968" w14:textId="77777777" w:rsidR="00A402E4" w:rsidRPr="00A402E4" w:rsidRDefault="00A402E4" w:rsidP="00A402E4">
      <w:pPr>
        <w:pStyle w:val="SourceCode"/>
        <w:rPr>
          <w:ins w:id="1523" w:author="Matt Selway" w:date="2020-07-21T23:12:00Z"/>
          <w:rStyle w:val="VerbatimChar"/>
        </w:rPr>
      </w:pPr>
      <w:ins w:id="1524" w:author="Matt Selway" w:date="2020-07-21T23:12:00Z">
        <w:r w:rsidRPr="00A402E4">
          <w:rPr>
            <w:rStyle w:val="VerbatimChar"/>
          </w:rPr>
          <w:t xml:space="preserve">      "type": "object",</w:t>
        </w:r>
      </w:ins>
    </w:p>
    <w:p w14:paraId="40E0C5D9" w14:textId="77777777" w:rsidR="00A402E4" w:rsidRPr="00A402E4" w:rsidRDefault="00A402E4" w:rsidP="00A402E4">
      <w:pPr>
        <w:pStyle w:val="SourceCode"/>
        <w:rPr>
          <w:ins w:id="1525" w:author="Matt Selway" w:date="2020-07-21T23:12:00Z"/>
          <w:rStyle w:val="VerbatimChar"/>
        </w:rPr>
      </w:pPr>
      <w:ins w:id="1526" w:author="Matt Selway" w:date="2020-07-21T23:12:00Z">
        <w:r w:rsidRPr="00A402E4">
          <w:rPr>
            <w:rStyle w:val="VerbatimChar"/>
          </w:rPr>
          <w:t xml:space="preserve">      "properties": {</w:t>
        </w:r>
      </w:ins>
    </w:p>
    <w:p w14:paraId="0A12F478" w14:textId="77777777" w:rsidR="00A402E4" w:rsidRPr="00A402E4" w:rsidRDefault="00A402E4" w:rsidP="00A402E4">
      <w:pPr>
        <w:pStyle w:val="SourceCode"/>
        <w:rPr>
          <w:ins w:id="1527" w:author="Matt Selway" w:date="2020-07-21T23:12:00Z"/>
          <w:rStyle w:val="VerbatimChar"/>
        </w:rPr>
      </w:pPr>
      <w:ins w:id="1528" w:author="Matt Selway" w:date="2020-07-21T23:12:00Z">
        <w:r w:rsidRPr="00A402E4">
          <w:rPr>
            <w:rStyle w:val="VerbatimChar"/>
          </w:rPr>
          <w:t xml:space="preserve">        "expression": {</w:t>
        </w:r>
      </w:ins>
    </w:p>
    <w:p w14:paraId="143962E2" w14:textId="77777777" w:rsidR="00A402E4" w:rsidRPr="00A402E4" w:rsidRDefault="00A402E4" w:rsidP="00A402E4">
      <w:pPr>
        <w:pStyle w:val="SourceCode"/>
        <w:rPr>
          <w:ins w:id="1529" w:author="Matt Selway" w:date="2020-07-21T23:12:00Z"/>
          <w:rStyle w:val="VerbatimChar"/>
        </w:rPr>
      </w:pPr>
      <w:ins w:id="1530" w:author="Matt Selway" w:date="2020-07-21T23:12:00Z">
        <w:r w:rsidRPr="00A402E4">
          <w:rPr>
            <w:rStyle w:val="VerbatimChar"/>
          </w:rPr>
          <w:t xml:space="preserve">          "type": "string"</w:t>
        </w:r>
      </w:ins>
    </w:p>
    <w:p w14:paraId="78932FEC" w14:textId="77777777" w:rsidR="00A402E4" w:rsidRPr="00A402E4" w:rsidRDefault="00A402E4" w:rsidP="00A402E4">
      <w:pPr>
        <w:pStyle w:val="SourceCode"/>
        <w:rPr>
          <w:ins w:id="1531" w:author="Matt Selway" w:date="2020-07-21T23:12:00Z"/>
          <w:rStyle w:val="VerbatimChar"/>
        </w:rPr>
      </w:pPr>
      <w:ins w:id="1532" w:author="Matt Selway" w:date="2020-07-21T23:12:00Z">
        <w:r w:rsidRPr="00A402E4">
          <w:rPr>
            <w:rStyle w:val="VerbatimChar"/>
          </w:rPr>
          <w:t xml:space="preserve">        },</w:t>
        </w:r>
      </w:ins>
    </w:p>
    <w:p w14:paraId="41A256F0" w14:textId="77777777" w:rsidR="00A402E4" w:rsidRPr="00A402E4" w:rsidRDefault="00A402E4" w:rsidP="00A402E4">
      <w:pPr>
        <w:pStyle w:val="SourceCode"/>
        <w:rPr>
          <w:ins w:id="1533" w:author="Matt Selway" w:date="2020-07-21T23:12:00Z"/>
          <w:rStyle w:val="VerbatimChar"/>
        </w:rPr>
      </w:pPr>
      <w:ins w:id="1534" w:author="Matt Selway" w:date="2020-07-21T23:12:00Z">
        <w:r w:rsidRPr="00A402E4">
          <w:rPr>
            <w:rStyle w:val="VerbatimChar"/>
          </w:rPr>
          <w:lastRenderedPageBreak/>
          <w:t xml:space="preserve">        "language": {</w:t>
        </w:r>
      </w:ins>
    </w:p>
    <w:p w14:paraId="0BEE05BD" w14:textId="77777777" w:rsidR="00A402E4" w:rsidRPr="00A402E4" w:rsidRDefault="00A402E4" w:rsidP="00A402E4">
      <w:pPr>
        <w:pStyle w:val="SourceCode"/>
        <w:rPr>
          <w:ins w:id="1535" w:author="Matt Selway" w:date="2020-07-21T23:12:00Z"/>
          <w:rStyle w:val="VerbatimChar"/>
        </w:rPr>
      </w:pPr>
      <w:ins w:id="1536" w:author="Matt Selway" w:date="2020-07-21T23:12:00Z">
        <w:r w:rsidRPr="00A402E4">
          <w:rPr>
            <w:rStyle w:val="VerbatimChar"/>
          </w:rPr>
          <w:t xml:space="preserve">          "type": "string"</w:t>
        </w:r>
      </w:ins>
    </w:p>
    <w:p w14:paraId="455EE140" w14:textId="77777777" w:rsidR="00A402E4" w:rsidRPr="00A402E4" w:rsidRDefault="00A402E4" w:rsidP="00A402E4">
      <w:pPr>
        <w:pStyle w:val="SourceCode"/>
        <w:rPr>
          <w:ins w:id="1537" w:author="Matt Selway" w:date="2020-07-21T23:12:00Z"/>
          <w:rStyle w:val="VerbatimChar"/>
        </w:rPr>
      </w:pPr>
      <w:ins w:id="1538" w:author="Matt Selway" w:date="2020-07-21T23:12:00Z">
        <w:r w:rsidRPr="00A402E4">
          <w:rPr>
            <w:rStyle w:val="VerbatimChar"/>
          </w:rPr>
          <w:t xml:space="preserve">        },</w:t>
        </w:r>
      </w:ins>
    </w:p>
    <w:p w14:paraId="63F439ED" w14:textId="77777777" w:rsidR="00A402E4" w:rsidRPr="00A402E4" w:rsidRDefault="00A402E4" w:rsidP="00A402E4">
      <w:pPr>
        <w:pStyle w:val="SourceCode"/>
        <w:rPr>
          <w:ins w:id="1539" w:author="Matt Selway" w:date="2020-07-21T23:12:00Z"/>
          <w:rStyle w:val="VerbatimChar"/>
        </w:rPr>
      </w:pPr>
      <w:ins w:id="1540" w:author="Matt Selway" w:date="2020-07-21T23:12:00Z">
        <w:r w:rsidRPr="00A402E4">
          <w:rPr>
            <w:rStyle w:val="VerbatimChar"/>
          </w:rPr>
          <w:t xml:space="preserve">        "</w:t>
        </w:r>
        <w:proofErr w:type="spellStart"/>
        <w:r w:rsidRPr="00A402E4">
          <w:rPr>
            <w:rStyle w:val="VerbatimChar"/>
          </w:rPr>
          <w:t>languageVersion</w:t>
        </w:r>
        <w:proofErr w:type="spellEnd"/>
        <w:r w:rsidRPr="00A402E4">
          <w:rPr>
            <w:rStyle w:val="VerbatimChar"/>
          </w:rPr>
          <w:t>": {</w:t>
        </w:r>
      </w:ins>
    </w:p>
    <w:p w14:paraId="2B5F2598" w14:textId="77777777" w:rsidR="00A402E4" w:rsidRPr="00A402E4" w:rsidRDefault="00A402E4" w:rsidP="00A402E4">
      <w:pPr>
        <w:pStyle w:val="SourceCode"/>
        <w:rPr>
          <w:ins w:id="1541" w:author="Matt Selway" w:date="2020-07-21T23:12:00Z"/>
          <w:rStyle w:val="VerbatimChar"/>
        </w:rPr>
      </w:pPr>
      <w:ins w:id="1542" w:author="Matt Selway" w:date="2020-07-21T23:12:00Z">
        <w:r w:rsidRPr="00A402E4">
          <w:rPr>
            <w:rStyle w:val="VerbatimChar"/>
          </w:rPr>
          <w:t xml:space="preserve">          "type": "string"</w:t>
        </w:r>
      </w:ins>
    </w:p>
    <w:p w14:paraId="7C3212A7" w14:textId="77777777" w:rsidR="00A402E4" w:rsidRPr="00A402E4" w:rsidRDefault="00A402E4" w:rsidP="00A402E4">
      <w:pPr>
        <w:pStyle w:val="SourceCode"/>
        <w:rPr>
          <w:ins w:id="1543" w:author="Matt Selway" w:date="2020-07-21T23:12:00Z"/>
          <w:rStyle w:val="VerbatimChar"/>
        </w:rPr>
      </w:pPr>
      <w:ins w:id="1544" w:author="Matt Selway" w:date="2020-07-21T23:12:00Z">
        <w:r w:rsidRPr="00A402E4">
          <w:rPr>
            <w:rStyle w:val="VerbatimChar"/>
          </w:rPr>
          <w:t xml:space="preserve">        }</w:t>
        </w:r>
      </w:ins>
    </w:p>
    <w:p w14:paraId="28029A17" w14:textId="77777777" w:rsidR="00A402E4" w:rsidRPr="00A402E4" w:rsidRDefault="00A402E4" w:rsidP="00A402E4">
      <w:pPr>
        <w:pStyle w:val="SourceCode"/>
        <w:rPr>
          <w:ins w:id="1545" w:author="Matt Selway" w:date="2020-07-21T23:12:00Z"/>
          <w:rStyle w:val="VerbatimChar"/>
        </w:rPr>
      </w:pPr>
      <w:ins w:id="1546" w:author="Matt Selway" w:date="2020-07-21T23:12:00Z">
        <w:r w:rsidRPr="00A402E4">
          <w:rPr>
            <w:rStyle w:val="VerbatimChar"/>
          </w:rPr>
          <w:t xml:space="preserve">      },</w:t>
        </w:r>
      </w:ins>
    </w:p>
    <w:p w14:paraId="06DE1CEE" w14:textId="77777777" w:rsidR="00A402E4" w:rsidRPr="00A402E4" w:rsidRDefault="00A402E4" w:rsidP="00A402E4">
      <w:pPr>
        <w:pStyle w:val="SourceCode"/>
        <w:rPr>
          <w:ins w:id="1547" w:author="Matt Selway" w:date="2020-07-21T23:12:00Z"/>
          <w:rStyle w:val="VerbatimChar"/>
        </w:rPr>
      </w:pPr>
      <w:ins w:id="1548" w:author="Matt Selway" w:date="2020-07-21T23:12:00Z">
        <w:r w:rsidRPr="00A402E4">
          <w:rPr>
            <w:rStyle w:val="VerbatimChar"/>
          </w:rPr>
          <w:t xml:space="preserve">      "required": [</w:t>
        </w:r>
      </w:ins>
    </w:p>
    <w:p w14:paraId="12088F42" w14:textId="77777777" w:rsidR="00A402E4" w:rsidRPr="00A402E4" w:rsidRDefault="00A402E4" w:rsidP="00A402E4">
      <w:pPr>
        <w:pStyle w:val="SourceCode"/>
        <w:rPr>
          <w:ins w:id="1549" w:author="Matt Selway" w:date="2020-07-21T23:12:00Z"/>
          <w:rStyle w:val="VerbatimChar"/>
        </w:rPr>
      </w:pPr>
      <w:ins w:id="1550" w:author="Matt Selway" w:date="2020-07-21T23:12:00Z">
        <w:r w:rsidRPr="00A402E4">
          <w:rPr>
            <w:rStyle w:val="VerbatimChar"/>
          </w:rPr>
          <w:t xml:space="preserve">        "expression",</w:t>
        </w:r>
      </w:ins>
    </w:p>
    <w:p w14:paraId="6D6CA4AD" w14:textId="77777777" w:rsidR="00A402E4" w:rsidRPr="00A402E4" w:rsidRDefault="00A402E4" w:rsidP="00A402E4">
      <w:pPr>
        <w:pStyle w:val="SourceCode"/>
        <w:rPr>
          <w:ins w:id="1551" w:author="Matt Selway" w:date="2020-07-21T23:12:00Z"/>
          <w:rStyle w:val="VerbatimChar"/>
        </w:rPr>
      </w:pPr>
      <w:ins w:id="1552" w:author="Matt Selway" w:date="2020-07-21T23:12:00Z">
        <w:r w:rsidRPr="00A402E4">
          <w:rPr>
            <w:rStyle w:val="VerbatimChar"/>
          </w:rPr>
          <w:t xml:space="preserve">        "language"</w:t>
        </w:r>
      </w:ins>
    </w:p>
    <w:p w14:paraId="7BF6688C" w14:textId="77777777" w:rsidR="00A402E4" w:rsidRPr="00A402E4" w:rsidRDefault="00A402E4" w:rsidP="00A402E4">
      <w:pPr>
        <w:pStyle w:val="SourceCode"/>
        <w:rPr>
          <w:ins w:id="1553" w:author="Matt Selway" w:date="2020-07-21T23:12:00Z"/>
          <w:rStyle w:val="VerbatimChar"/>
        </w:rPr>
      </w:pPr>
      <w:ins w:id="1554" w:author="Matt Selway" w:date="2020-07-21T23:12:00Z">
        <w:r w:rsidRPr="00A402E4">
          <w:rPr>
            <w:rStyle w:val="VerbatimChar"/>
          </w:rPr>
          <w:t xml:space="preserve">      ]</w:t>
        </w:r>
      </w:ins>
    </w:p>
    <w:p w14:paraId="3715ABAF" w14:textId="77777777" w:rsidR="00A402E4" w:rsidRPr="00A402E4" w:rsidRDefault="00A402E4" w:rsidP="00A402E4">
      <w:pPr>
        <w:pStyle w:val="SourceCode"/>
        <w:rPr>
          <w:ins w:id="1555" w:author="Matt Selway" w:date="2020-07-21T23:12:00Z"/>
          <w:rStyle w:val="VerbatimChar"/>
        </w:rPr>
      </w:pPr>
      <w:ins w:id="1556" w:author="Matt Selway" w:date="2020-07-21T23:12:00Z">
        <w:r w:rsidRPr="00A402E4">
          <w:rPr>
            <w:rStyle w:val="VerbatimChar"/>
          </w:rPr>
          <w:t xml:space="preserve">    },</w:t>
        </w:r>
      </w:ins>
    </w:p>
    <w:p w14:paraId="556836E8" w14:textId="77777777" w:rsidR="00A402E4" w:rsidRPr="00A402E4" w:rsidRDefault="00A402E4" w:rsidP="00A402E4">
      <w:pPr>
        <w:pStyle w:val="SourceCode"/>
        <w:rPr>
          <w:ins w:id="1557" w:author="Matt Selway" w:date="2020-07-21T23:12:00Z"/>
          <w:rStyle w:val="VerbatimChar"/>
        </w:rPr>
      </w:pPr>
      <w:ins w:id="1558" w:author="Matt Selway" w:date="2020-07-21T23:12:00Z">
        <w:r w:rsidRPr="00A402E4">
          <w:rPr>
            <w:rStyle w:val="VerbatimChar"/>
          </w:rPr>
          <w:t xml:space="preserve">    "namespaces": {</w:t>
        </w:r>
      </w:ins>
    </w:p>
    <w:p w14:paraId="1A0F566C" w14:textId="77777777" w:rsidR="00A402E4" w:rsidRPr="00A402E4" w:rsidRDefault="00A402E4" w:rsidP="00A402E4">
      <w:pPr>
        <w:pStyle w:val="SourceCode"/>
        <w:rPr>
          <w:ins w:id="1559" w:author="Matt Selway" w:date="2020-07-21T23:12:00Z"/>
          <w:rStyle w:val="VerbatimChar"/>
        </w:rPr>
      </w:pPr>
      <w:ins w:id="1560" w:author="Matt Selway" w:date="2020-07-21T23:12:00Z">
        <w:r w:rsidRPr="00A402E4">
          <w:rPr>
            <w:rStyle w:val="VerbatimChar"/>
          </w:rPr>
          <w:t xml:space="preserve">      "type": "array",</w:t>
        </w:r>
      </w:ins>
    </w:p>
    <w:p w14:paraId="5973358A" w14:textId="77777777" w:rsidR="00A402E4" w:rsidRPr="00A402E4" w:rsidRDefault="00A402E4" w:rsidP="00A402E4">
      <w:pPr>
        <w:pStyle w:val="SourceCode"/>
        <w:rPr>
          <w:ins w:id="1561" w:author="Matt Selway" w:date="2020-07-21T23:12:00Z"/>
          <w:rStyle w:val="VerbatimChar"/>
        </w:rPr>
      </w:pPr>
      <w:ins w:id="1562" w:author="Matt Selway" w:date="2020-07-21T23:12:00Z">
        <w:r w:rsidRPr="00A402E4">
          <w:rPr>
            <w:rStyle w:val="VerbatimChar"/>
          </w:rPr>
          <w:t xml:space="preserve">      "items": {</w:t>
        </w:r>
      </w:ins>
    </w:p>
    <w:p w14:paraId="33D9D3D6" w14:textId="28739556" w:rsidR="00A402E4" w:rsidRPr="00A402E4" w:rsidRDefault="00A402E4" w:rsidP="00A402E4">
      <w:pPr>
        <w:pStyle w:val="SourceCode"/>
        <w:rPr>
          <w:ins w:id="1563" w:author="Matt Selway" w:date="2020-07-21T23:12:00Z"/>
          <w:rStyle w:val="VerbatimChar"/>
        </w:rPr>
      </w:pPr>
      <w:ins w:id="1564" w:author="Matt Selway" w:date="2020-07-21T23:12:00Z">
        <w:r w:rsidRPr="00A402E4">
          <w:rPr>
            <w:rStyle w:val="VerbatimChar"/>
          </w:rPr>
          <w:t xml:space="preserve">        "$ref": "</w:t>
        </w:r>
      </w:ins>
      <w:ins w:id="1565" w:author="Matt Selway" w:date="2020-07-21T23:14:00Z">
        <w:r>
          <w:rPr>
            <w:rStyle w:val="VerbatimChar"/>
          </w:rPr>
          <w:fldChar w:fldCharType="begin"/>
        </w:r>
        <w:r>
          <w:rPr>
            <w:rStyle w:val="VerbatimChar"/>
          </w:rPr>
          <w:instrText xml:space="preserve"> HYPERLINK  \l "_Namespace" </w:instrText>
        </w:r>
        <w:r>
          <w:rPr>
            <w:rStyle w:val="VerbatimChar"/>
          </w:rPr>
        </w:r>
        <w:r>
          <w:rPr>
            <w:rStyle w:val="VerbatimChar"/>
          </w:rPr>
          <w:fldChar w:fldCharType="separate"/>
        </w:r>
        <w:r w:rsidRPr="00A402E4">
          <w:rPr>
            <w:rStyle w:val="Hyperlink"/>
            <w:rFonts w:ascii="Consolas" w:hAnsi="Consolas"/>
            <w:sz w:val="18"/>
          </w:rPr>
          <w:t>#/Namespace</w:t>
        </w:r>
        <w:r>
          <w:rPr>
            <w:rStyle w:val="VerbatimChar"/>
          </w:rPr>
          <w:fldChar w:fldCharType="end"/>
        </w:r>
      </w:ins>
      <w:ins w:id="1566" w:author="Matt Selway" w:date="2020-07-21T23:12:00Z">
        <w:r w:rsidRPr="00A402E4">
          <w:rPr>
            <w:rStyle w:val="VerbatimChar"/>
          </w:rPr>
          <w:t>"</w:t>
        </w:r>
      </w:ins>
    </w:p>
    <w:p w14:paraId="46A09760" w14:textId="77777777" w:rsidR="00A402E4" w:rsidRPr="00A402E4" w:rsidRDefault="00A402E4" w:rsidP="00A402E4">
      <w:pPr>
        <w:pStyle w:val="SourceCode"/>
        <w:rPr>
          <w:ins w:id="1567" w:author="Matt Selway" w:date="2020-07-21T23:12:00Z"/>
          <w:rStyle w:val="VerbatimChar"/>
        </w:rPr>
      </w:pPr>
      <w:ins w:id="1568" w:author="Matt Selway" w:date="2020-07-21T23:12:00Z">
        <w:r w:rsidRPr="00A402E4">
          <w:rPr>
            <w:rStyle w:val="VerbatimChar"/>
          </w:rPr>
          <w:t xml:space="preserve">      }</w:t>
        </w:r>
      </w:ins>
    </w:p>
    <w:p w14:paraId="19DC2787" w14:textId="77777777" w:rsidR="00A402E4" w:rsidRPr="00A402E4" w:rsidRDefault="00A402E4" w:rsidP="00A402E4">
      <w:pPr>
        <w:pStyle w:val="SourceCode"/>
        <w:rPr>
          <w:ins w:id="1569" w:author="Matt Selway" w:date="2020-07-21T23:12:00Z"/>
          <w:rStyle w:val="VerbatimChar"/>
        </w:rPr>
      </w:pPr>
      <w:ins w:id="1570" w:author="Matt Selway" w:date="2020-07-21T23:12:00Z">
        <w:r w:rsidRPr="00A402E4">
          <w:rPr>
            <w:rStyle w:val="VerbatimChar"/>
          </w:rPr>
          <w:t xml:space="preserve">    }</w:t>
        </w:r>
      </w:ins>
    </w:p>
    <w:p w14:paraId="2DE51DDE" w14:textId="77777777" w:rsidR="00A402E4" w:rsidRPr="00A402E4" w:rsidRDefault="00A402E4" w:rsidP="00A402E4">
      <w:pPr>
        <w:pStyle w:val="SourceCode"/>
        <w:rPr>
          <w:ins w:id="1571" w:author="Matt Selway" w:date="2020-07-21T23:12:00Z"/>
          <w:rStyle w:val="VerbatimChar"/>
        </w:rPr>
      </w:pPr>
      <w:ins w:id="1572" w:author="Matt Selway" w:date="2020-07-21T23:12:00Z">
        <w:r w:rsidRPr="00A402E4">
          <w:rPr>
            <w:rStyle w:val="VerbatimChar"/>
          </w:rPr>
          <w:t xml:space="preserve">  },</w:t>
        </w:r>
      </w:ins>
    </w:p>
    <w:p w14:paraId="49B78D7D" w14:textId="77777777" w:rsidR="00A402E4" w:rsidRPr="00A402E4" w:rsidRDefault="00A402E4" w:rsidP="00A402E4">
      <w:pPr>
        <w:pStyle w:val="SourceCode"/>
        <w:rPr>
          <w:ins w:id="1573" w:author="Matt Selway" w:date="2020-07-21T23:12:00Z"/>
          <w:rStyle w:val="VerbatimChar"/>
        </w:rPr>
      </w:pPr>
      <w:ins w:id="1574" w:author="Matt Selway" w:date="2020-07-21T23:12:00Z">
        <w:r w:rsidRPr="00A402E4">
          <w:rPr>
            <w:rStyle w:val="VerbatimChar"/>
          </w:rPr>
          <w:t xml:space="preserve">  "required": [</w:t>
        </w:r>
      </w:ins>
    </w:p>
    <w:p w14:paraId="21BBC4F6" w14:textId="77777777" w:rsidR="00A402E4" w:rsidRPr="00A402E4" w:rsidRDefault="00A402E4" w:rsidP="00A402E4">
      <w:pPr>
        <w:pStyle w:val="SourceCode"/>
        <w:rPr>
          <w:ins w:id="1575" w:author="Matt Selway" w:date="2020-07-21T23:12:00Z"/>
          <w:rStyle w:val="VerbatimChar"/>
        </w:rPr>
      </w:pPr>
      <w:ins w:id="1576" w:author="Matt Selway" w:date="2020-07-21T23:12:00Z">
        <w:r w:rsidRPr="00A402E4">
          <w:rPr>
            <w:rStyle w:val="VerbatimChar"/>
          </w:rPr>
          <w:t xml:space="preserve">    "</w:t>
        </w:r>
        <w:proofErr w:type="spellStart"/>
        <w:r w:rsidRPr="00A402E4">
          <w:rPr>
            <w:rStyle w:val="VerbatimChar"/>
          </w:rPr>
          <w:t>expressionString</w:t>
        </w:r>
        <w:proofErr w:type="spellEnd"/>
        <w:r w:rsidRPr="00A402E4">
          <w:rPr>
            <w:rStyle w:val="VerbatimChar"/>
          </w:rPr>
          <w:t>"</w:t>
        </w:r>
      </w:ins>
    </w:p>
    <w:p w14:paraId="3B7FCEF5" w14:textId="77777777" w:rsidR="00A402E4" w:rsidRPr="00A402E4" w:rsidRDefault="00A402E4" w:rsidP="00A402E4">
      <w:pPr>
        <w:pStyle w:val="SourceCode"/>
        <w:rPr>
          <w:ins w:id="1577" w:author="Matt Selway" w:date="2020-07-21T23:12:00Z"/>
          <w:rStyle w:val="VerbatimChar"/>
        </w:rPr>
      </w:pPr>
      <w:ins w:id="1578" w:author="Matt Selway" w:date="2020-07-21T23:12:00Z">
        <w:r w:rsidRPr="00A402E4">
          <w:rPr>
            <w:rStyle w:val="VerbatimChar"/>
          </w:rPr>
          <w:t xml:space="preserve">  ]</w:t>
        </w:r>
      </w:ins>
    </w:p>
    <w:p w14:paraId="4BDD6772" w14:textId="313372AF" w:rsidR="00A402E4" w:rsidRDefault="00A402E4" w:rsidP="00A402E4">
      <w:pPr>
        <w:pStyle w:val="SourceCode"/>
        <w:rPr>
          <w:ins w:id="1579" w:author="Matt Selway" w:date="2020-07-21T23:12:00Z"/>
          <w:rStyle w:val="VerbatimChar"/>
        </w:rPr>
      </w:pPr>
      <w:ins w:id="1580" w:author="Matt Selway" w:date="2020-07-21T23:12:00Z">
        <w:r w:rsidRPr="00A402E4">
          <w:rPr>
            <w:rStyle w:val="VerbatimChar"/>
          </w:rPr>
          <w:t>}</w:t>
        </w:r>
      </w:ins>
    </w:p>
    <w:p w14:paraId="16CC21A3" w14:textId="77777777" w:rsidR="00A402E4" w:rsidRDefault="00A402E4" w:rsidP="002050A8">
      <w:pPr>
        <w:pStyle w:val="SourceCode"/>
        <w:rPr>
          <w:rStyle w:val="VerbatimChar"/>
        </w:rPr>
      </w:pPr>
    </w:p>
    <w:p w14:paraId="46F3B2AB" w14:textId="7F4BF478" w:rsidR="002050A8" w:rsidRPr="00414966" w:rsidDel="0028634A" w:rsidRDefault="002050A8" w:rsidP="002050A8">
      <w:pPr>
        <w:pStyle w:val="Heading2"/>
        <w:rPr>
          <w:del w:id="1581" w:author="Matt Selway [2]" w:date="2020-05-23T23:18:00Z"/>
          <w:rStyle w:val="VerbatimChar"/>
          <w:sz w:val="27"/>
        </w:rPr>
      </w:pPr>
      <w:del w:id="1582" w:author="Matt Selway [2]" w:date="2020-05-23T23:18:00Z">
        <w:r w:rsidRPr="00414966" w:rsidDel="0028634A">
          <w:delText>Me</w:delText>
        </w:r>
        <w:r w:rsidDel="0028634A">
          <w:delText>diaTypeList</w:delText>
        </w:r>
        <w:bookmarkStart w:id="1583" w:name="_Toc46269812"/>
        <w:bookmarkEnd w:id="1583"/>
      </w:del>
    </w:p>
    <w:p w14:paraId="0E1A289C" w14:textId="7A49FA5F" w:rsidR="002050A8" w:rsidRPr="006B6572" w:rsidDel="0028634A" w:rsidRDefault="002050A8" w:rsidP="002050A8">
      <w:pPr>
        <w:pStyle w:val="SourceCode"/>
        <w:rPr>
          <w:del w:id="1584" w:author="Matt Selway [2]" w:date="2020-05-23T23:18:00Z"/>
          <w:rStyle w:val="VerbatimChar"/>
        </w:rPr>
      </w:pPr>
      <w:del w:id="1585" w:author="Matt Selway [2]" w:date="2020-05-23T23:18:00Z">
        <w:r w:rsidRPr="006B6572" w:rsidDel="0028634A">
          <w:rPr>
            <w:rStyle w:val="VerbatimChar"/>
          </w:rPr>
          <w:delText>"Me</w:delText>
        </w:r>
        <w:r w:rsidDel="0028634A">
          <w:rPr>
            <w:rStyle w:val="VerbatimChar"/>
          </w:rPr>
          <w:delText>diaTypeList</w:delText>
        </w:r>
        <w:r w:rsidRPr="006B6572" w:rsidDel="0028634A">
          <w:rPr>
            <w:rStyle w:val="VerbatimChar"/>
          </w:rPr>
          <w:delText>": {</w:delText>
        </w:r>
        <w:bookmarkStart w:id="1586" w:name="_Toc46269813"/>
        <w:bookmarkEnd w:id="1586"/>
      </w:del>
    </w:p>
    <w:p w14:paraId="1C949E06" w14:textId="538507FE" w:rsidR="002050A8" w:rsidDel="0028634A" w:rsidRDefault="002050A8" w:rsidP="002050A8">
      <w:pPr>
        <w:pStyle w:val="SourceCode"/>
        <w:rPr>
          <w:del w:id="1587" w:author="Matt Selway [2]" w:date="2020-05-23T23:18:00Z"/>
          <w:rStyle w:val="VerbatimChar"/>
        </w:rPr>
      </w:pPr>
      <w:del w:id="1588" w:author="Matt Selway [2]" w:date="2020-05-23T23:18:00Z">
        <w:r w:rsidRPr="006B6572" w:rsidDel="0028634A">
          <w:rPr>
            <w:rStyle w:val="VerbatimChar"/>
          </w:rPr>
          <w:delText xml:space="preserve">        "type": "</w:delText>
        </w:r>
        <w:r w:rsidDel="0028634A">
          <w:rPr>
            <w:rStyle w:val="VerbatimChar"/>
          </w:rPr>
          <w:delText>array</w:delText>
        </w:r>
        <w:r w:rsidRPr="006B6572" w:rsidDel="0028634A">
          <w:rPr>
            <w:rStyle w:val="VerbatimChar"/>
          </w:rPr>
          <w:delText>",</w:delText>
        </w:r>
        <w:bookmarkStart w:id="1589" w:name="_Toc46269814"/>
        <w:bookmarkEnd w:id="1589"/>
      </w:del>
    </w:p>
    <w:p w14:paraId="0C7F0C3F" w14:textId="143E3D64" w:rsidR="002050A8" w:rsidRPr="00384E57" w:rsidDel="0028634A" w:rsidRDefault="002050A8" w:rsidP="002050A8">
      <w:pPr>
        <w:pStyle w:val="SourceCode"/>
        <w:rPr>
          <w:del w:id="1590" w:author="Matt Selway [2]" w:date="2020-05-23T23:18:00Z"/>
          <w:rStyle w:val="VerbatimChar"/>
        </w:rPr>
      </w:pPr>
      <w:del w:id="1591" w:author="Matt Selway [2]" w:date="2020-05-23T23:18:00Z">
        <w:r w:rsidRPr="00384E57" w:rsidDel="0028634A">
          <w:rPr>
            <w:rStyle w:val="VerbatimChar"/>
          </w:rPr>
          <w:delText xml:space="preserve">        "</w:delText>
        </w:r>
        <w:r w:rsidDel="0028634A">
          <w:rPr>
            <w:rStyle w:val="VerbatimChar"/>
          </w:rPr>
          <w:delText>items</w:delText>
        </w:r>
        <w:r w:rsidRPr="00384E57" w:rsidDel="0028634A">
          <w:rPr>
            <w:rStyle w:val="VerbatimChar"/>
          </w:rPr>
          <w:delText>": {</w:delText>
        </w:r>
        <w:bookmarkStart w:id="1592" w:name="_Toc46269815"/>
        <w:bookmarkEnd w:id="1592"/>
      </w:del>
    </w:p>
    <w:p w14:paraId="01058BFB" w14:textId="2753C5B6" w:rsidR="002050A8" w:rsidRPr="00384E57" w:rsidDel="0028634A" w:rsidRDefault="002050A8" w:rsidP="002050A8">
      <w:pPr>
        <w:pStyle w:val="SourceCode"/>
        <w:rPr>
          <w:del w:id="1593" w:author="Matt Selway [2]" w:date="2020-05-23T23:18:00Z"/>
          <w:rStyle w:val="VerbatimChar"/>
        </w:rPr>
      </w:pPr>
      <w:del w:id="1594" w:author="Matt Selway [2]" w:date="2020-05-23T23:18:00Z">
        <w:r w:rsidRPr="00384E57" w:rsidDel="0028634A">
          <w:rPr>
            <w:rStyle w:val="VerbatimChar"/>
          </w:rPr>
          <w:delText xml:space="preserve">          </w:delText>
        </w:r>
        <w:r w:rsidDel="0028634A">
          <w:rPr>
            <w:rStyle w:val="VerbatimChar"/>
          </w:rPr>
          <w:delText xml:space="preserve"> </w:delText>
        </w:r>
        <w:r w:rsidRPr="00384E57" w:rsidDel="0028634A">
          <w:rPr>
            <w:rStyle w:val="VerbatimChar"/>
          </w:rPr>
          <w:delText>"type": "string"</w:delText>
        </w:r>
        <w:bookmarkStart w:id="1595" w:name="_Toc46269816"/>
        <w:bookmarkEnd w:id="1595"/>
      </w:del>
    </w:p>
    <w:p w14:paraId="4CD7CD69" w14:textId="1D260BC3" w:rsidR="002050A8" w:rsidRPr="00384E57" w:rsidDel="0028634A" w:rsidRDefault="002050A8" w:rsidP="002050A8">
      <w:pPr>
        <w:pStyle w:val="SourceCode"/>
        <w:rPr>
          <w:del w:id="1596" w:author="Matt Selway [2]" w:date="2020-05-23T23:18:00Z"/>
          <w:rStyle w:val="VerbatimChar"/>
        </w:rPr>
      </w:pPr>
      <w:del w:id="1597" w:author="Matt Selway [2]" w:date="2020-05-23T23:18:00Z">
        <w:r w:rsidRPr="00384E57" w:rsidDel="0028634A">
          <w:rPr>
            <w:rStyle w:val="VerbatimChar"/>
          </w:rPr>
          <w:delText xml:space="preserve">          }</w:delText>
        </w:r>
        <w:bookmarkStart w:id="1598" w:name="_Toc46269817"/>
        <w:bookmarkEnd w:id="1598"/>
      </w:del>
    </w:p>
    <w:p w14:paraId="0DF01BF3" w14:textId="62C3584A" w:rsidR="002050A8" w:rsidRPr="00384E57" w:rsidDel="0028634A" w:rsidRDefault="002050A8" w:rsidP="002050A8">
      <w:pPr>
        <w:pStyle w:val="SourceCode"/>
        <w:rPr>
          <w:del w:id="1599" w:author="Matt Selway [2]" w:date="2020-05-23T23:18:00Z"/>
          <w:rStyle w:val="VerbatimChar"/>
        </w:rPr>
      </w:pPr>
      <w:del w:id="1600" w:author="Matt Selway [2]" w:date="2020-05-23T23:18:00Z">
        <w:r w:rsidRPr="00384E57" w:rsidDel="0028634A">
          <w:rPr>
            <w:rStyle w:val="VerbatimChar"/>
          </w:rPr>
          <w:delText xml:space="preserve">        }</w:delText>
        </w:r>
        <w:bookmarkStart w:id="1601" w:name="_Toc46269818"/>
        <w:bookmarkEnd w:id="1601"/>
      </w:del>
    </w:p>
    <w:p w14:paraId="4F6D004F" w14:textId="77777777" w:rsidR="002050A8" w:rsidRPr="00414966" w:rsidRDefault="002050A8" w:rsidP="002050A8">
      <w:pPr>
        <w:pStyle w:val="Heading2"/>
        <w:rPr>
          <w:rStyle w:val="VerbatimChar"/>
          <w:sz w:val="27"/>
        </w:rPr>
      </w:pPr>
      <w:bookmarkStart w:id="1602" w:name="_Message_1"/>
      <w:bookmarkStart w:id="1603" w:name="_Toc46269819"/>
      <w:bookmarkEnd w:id="1602"/>
      <w:r w:rsidRPr="00414966">
        <w:t>Message</w:t>
      </w:r>
      <w:bookmarkEnd w:id="1603"/>
    </w:p>
    <w:p w14:paraId="23B1B808" w14:textId="7B00D605" w:rsidR="002050A8" w:rsidRPr="006B6572" w:rsidDel="00E460D7" w:rsidRDefault="002050A8" w:rsidP="00D8292B">
      <w:pPr>
        <w:pStyle w:val="SourceCode"/>
        <w:rPr>
          <w:del w:id="1604" w:author="Matt Selway" w:date="2020-07-21T23:27:00Z"/>
          <w:rStyle w:val="VerbatimChar"/>
        </w:rPr>
      </w:pPr>
      <w:del w:id="1605" w:author="Matt Selway" w:date="2020-07-21T23:27:00Z">
        <w:r w:rsidRPr="006B6572" w:rsidDel="00E460D7">
          <w:rPr>
            <w:rStyle w:val="VerbatimChar"/>
          </w:rPr>
          <w:delText>"Message": {</w:delText>
        </w:r>
      </w:del>
    </w:p>
    <w:p w14:paraId="73EDE2DF" w14:textId="4D30E68C" w:rsidR="002050A8" w:rsidRPr="006B6572" w:rsidDel="00E460D7" w:rsidRDefault="002050A8" w:rsidP="0068505E">
      <w:pPr>
        <w:pStyle w:val="SourceCode"/>
        <w:rPr>
          <w:del w:id="1606" w:author="Matt Selway" w:date="2020-07-21T23:27:00Z"/>
          <w:rStyle w:val="VerbatimChar"/>
        </w:rPr>
      </w:pPr>
      <w:del w:id="1607" w:author="Matt Selway" w:date="2020-07-21T23:27:00Z">
        <w:r w:rsidRPr="006B6572" w:rsidDel="00E460D7">
          <w:rPr>
            <w:rStyle w:val="VerbatimChar"/>
          </w:rPr>
          <w:delText xml:space="preserve">        "type": "object",</w:delText>
        </w:r>
      </w:del>
    </w:p>
    <w:p w14:paraId="0825684C" w14:textId="026C359B" w:rsidR="002050A8" w:rsidDel="00E460D7" w:rsidRDefault="002050A8" w:rsidP="00E460D7">
      <w:pPr>
        <w:pStyle w:val="SourceCode"/>
        <w:rPr>
          <w:del w:id="1608" w:author="Matt Selway" w:date="2020-07-21T23:27:00Z"/>
          <w:rStyle w:val="VerbatimChar"/>
        </w:rPr>
        <w:pPrChange w:id="1609" w:author="Matt Selway" w:date="2020-07-21T23:27:00Z">
          <w:pPr>
            <w:pStyle w:val="SourceCode"/>
          </w:pPr>
        </w:pPrChange>
      </w:pPr>
      <w:del w:id="1610" w:author="Matt Selway" w:date="2020-07-21T23:27:00Z">
        <w:r w:rsidRPr="006B6572" w:rsidDel="00E460D7">
          <w:rPr>
            <w:rStyle w:val="VerbatimChar"/>
          </w:rPr>
          <w:delText xml:space="preserve">        "description": "Message Content may be XML, JSON, or possibly an arbitrary type. However, XML and JSON must be supported. When receiving a Message object as the result of a POST, MUST only include the message ID confirming the creation of the Message. The message type is implicit based on the context and MUST NOT appear in request/response bodies.",</w:delText>
        </w:r>
      </w:del>
    </w:p>
    <w:p w14:paraId="1E1ED2A6" w14:textId="3A6C3216" w:rsidR="002050A8" w:rsidRPr="00384E57" w:rsidDel="00E460D7" w:rsidRDefault="002050A8" w:rsidP="00E460D7">
      <w:pPr>
        <w:pStyle w:val="SourceCode"/>
        <w:rPr>
          <w:del w:id="1611" w:author="Matt Selway" w:date="2020-07-21T23:27:00Z"/>
          <w:rStyle w:val="VerbatimChar"/>
        </w:rPr>
        <w:pPrChange w:id="1612" w:author="Matt Selway" w:date="2020-07-21T23:27:00Z">
          <w:pPr>
            <w:pStyle w:val="SourceCode"/>
          </w:pPr>
        </w:pPrChange>
      </w:pPr>
      <w:del w:id="1613" w:author="Matt Selway" w:date="2020-07-21T23:27:00Z">
        <w:r w:rsidRPr="00384E57" w:rsidDel="00E460D7">
          <w:rPr>
            <w:rStyle w:val="VerbatimChar"/>
          </w:rPr>
          <w:delText xml:space="preserve">        "properties": {</w:delText>
        </w:r>
      </w:del>
    </w:p>
    <w:p w14:paraId="1F83F622" w14:textId="64AE9134" w:rsidR="002050A8" w:rsidRPr="00384E57" w:rsidDel="00E460D7" w:rsidRDefault="002050A8" w:rsidP="00E460D7">
      <w:pPr>
        <w:pStyle w:val="SourceCode"/>
        <w:rPr>
          <w:del w:id="1614" w:author="Matt Selway" w:date="2020-07-21T23:27:00Z"/>
          <w:rStyle w:val="VerbatimChar"/>
        </w:rPr>
        <w:pPrChange w:id="1615" w:author="Matt Selway" w:date="2020-07-21T23:27:00Z">
          <w:pPr>
            <w:pStyle w:val="SourceCode"/>
          </w:pPr>
        </w:pPrChange>
      </w:pPr>
      <w:del w:id="1616" w:author="Matt Selway" w:date="2020-07-21T23:27:00Z">
        <w:r w:rsidRPr="00384E57" w:rsidDel="00E460D7">
          <w:rPr>
            <w:rStyle w:val="VerbatimChar"/>
          </w:rPr>
          <w:delText xml:space="preserve">          "messageId": {</w:delText>
        </w:r>
      </w:del>
    </w:p>
    <w:p w14:paraId="2486494D" w14:textId="228CDD09" w:rsidR="002050A8" w:rsidRPr="00384E57" w:rsidDel="00E460D7" w:rsidRDefault="002050A8" w:rsidP="00E460D7">
      <w:pPr>
        <w:pStyle w:val="SourceCode"/>
        <w:rPr>
          <w:del w:id="1617" w:author="Matt Selway" w:date="2020-07-21T23:27:00Z"/>
          <w:rStyle w:val="VerbatimChar"/>
        </w:rPr>
        <w:pPrChange w:id="1618" w:author="Matt Selway" w:date="2020-07-21T23:27:00Z">
          <w:pPr>
            <w:pStyle w:val="SourceCode"/>
          </w:pPr>
        </w:pPrChange>
      </w:pPr>
      <w:del w:id="1619" w:author="Matt Selway" w:date="2020-07-21T23:27:00Z">
        <w:r w:rsidRPr="00384E57" w:rsidDel="00E460D7">
          <w:rPr>
            <w:rStyle w:val="VerbatimChar"/>
          </w:rPr>
          <w:delText xml:space="preserve">            "type": "string"</w:delText>
        </w:r>
      </w:del>
    </w:p>
    <w:p w14:paraId="4EB6C55F" w14:textId="087ACA4D" w:rsidR="002050A8" w:rsidRPr="00384E57" w:rsidDel="00E460D7" w:rsidRDefault="002050A8" w:rsidP="00E460D7">
      <w:pPr>
        <w:pStyle w:val="SourceCode"/>
        <w:rPr>
          <w:del w:id="1620" w:author="Matt Selway" w:date="2020-07-21T23:27:00Z"/>
          <w:rStyle w:val="VerbatimChar"/>
        </w:rPr>
        <w:pPrChange w:id="1621" w:author="Matt Selway" w:date="2020-07-21T23:27:00Z">
          <w:pPr>
            <w:pStyle w:val="SourceCode"/>
          </w:pPr>
        </w:pPrChange>
      </w:pPr>
      <w:del w:id="1622" w:author="Matt Selway" w:date="2020-07-21T23:27:00Z">
        <w:r w:rsidRPr="00384E57" w:rsidDel="00E460D7">
          <w:rPr>
            <w:rStyle w:val="VerbatimChar"/>
          </w:rPr>
          <w:delText xml:space="preserve">          },</w:delText>
        </w:r>
      </w:del>
    </w:p>
    <w:p w14:paraId="54BEA268" w14:textId="14A3EC80" w:rsidR="002050A8" w:rsidRPr="00384E57" w:rsidDel="00E460D7" w:rsidRDefault="002050A8" w:rsidP="00E460D7">
      <w:pPr>
        <w:pStyle w:val="SourceCode"/>
        <w:rPr>
          <w:del w:id="1623" w:author="Matt Selway" w:date="2020-07-21T23:27:00Z"/>
          <w:rStyle w:val="VerbatimChar"/>
        </w:rPr>
        <w:pPrChange w:id="1624" w:author="Matt Selway" w:date="2020-07-21T23:27:00Z">
          <w:pPr>
            <w:pStyle w:val="SourceCode"/>
          </w:pPr>
        </w:pPrChange>
      </w:pPr>
      <w:del w:id="1625" w:author="Matt Selway" w:date="2020-07-21T23:27:00Z">
        <w:r w:rsidRPr="00384E57" w:rsidDel="00E460D7">
          <w:rPr>
            <w:rStyle w:val="VerbatimChar"/>
          </w:rPr>
          <w:delText xml:space="preserve">          "messageType": {</w:delText>
        </w:r>
      </w:del>
    </w:p>
    <w:p w14:paraId="306941E7" w14:textId="7FD54936" w:rsidR="002050A8" w:rsidRPr="00384E57" w:rsidDel="00E460D7" w:rsidRDefault="002050A8" w:rsidP="00E460D7">
      <w:pPr>
        <w:pStyle w:val="SourceCode"/>
        <w:rPr>
          <w:del w:id="1626" w:author="Matt Selway" w:date="2020-07-21T23:27:00Z"/>
          <w:rStyle w:val="VerbatimChar"/>
        </w:rPr>
        <w:pPrChange w:id="1627" w:author="Matt Selway" w:date="2020-07-21T23:27:00Z">
          <w:pPr>
            <w:pStyle w:val="SourceCode"/>
          </w:pPr>
        </w:pPrChange>
      </w:pPr>
      <w:del w:id="1628" w:author="Matt Selway" w:date="2020-07-21T23:27:00Z">
        <w:r w:rsidRPr="00384E57" w:rsidDel="00E460D7">
          <w:rPr>
            <w:rStyle w:val="VerbatimChar"/>
          </w:rPr>
          <w:delText xml:space="preserve">            "$ref": "#/components/schemas/MessageType"</w:delText>
        </w:r>
      </w:del>
    </w:p>
    <w:p w14:paraId="511217C1" w14:textId="60476E46" w:rsidR="002050A8" w:rsidRPr="00384E57" w:rsidDel="00E460D7" w:rsidRDefault="002050A8" w:rsidP="00E460D7">
      <w:pPr>
        <w:pStyle w:val="SourceCode"/>
        <w:rPr>
          <w:del w:id="1629" w:author="Matt Selway" w:date="2020-07-21T23:27:00Z"/>
          <w:rStyle w:val="VerbatimChar"/>
        </w:rPr>
        <w:pPrChange w:id="1630" w:author="Matt Selway" w:date="2020-07-21T23:27:00Z">
          <w:pPr>
            <w:pStyle w:val="SourceCode"/>
          </w:pPr>
        </w:pPrChange>
      </w:pPr>
      <w:del w:id="1631" w:author="Matt Selway" w:date="2020-07-21T23:27:00Z">
        <w:r w:rsidRPr="00384E57" w:rsidDel="00E460D7">
          <w:rPr>
            <w:rStyle w:val="VerbatimChar"/>
          </w:rPr>
          <w:delText xml:space="preserve">          },</w:delText>
        </w:r>
      </w:del>
    </w:p>
    <w:p w14:paraId="3E2622FA" w14:textId="75719E7C" w:rsidR="002050A8" w:rsidRPr="00384E57" w:rsidDel="00E460D7" w:rsidRDefault="002050A8" w:rsidP="00E460D7">
      <w:pPr>
        <w:pStyle w:val="SourceCode"/>
        <w:rPr>
          <w:del w:id="1632" w:author="Matt Selway" w:date="2020-07-21T23:27:00Z"/>
          <w:rStyle w:val="VerbatimChar"/>
        </w:rPr>
        <w:pPrChange w:id="1633" w:author="Matt Selway" w:date="2020-07-21T23:27:00Z">
          <w:pPr>
            <w:pStyle w:val="SourceCode"/>
          </w:pPr>
        </w:pPrChange>
      </w:pPr>
      <w:del w:id="1634" w:author="Matt Selway" w:date="2020-07-21T23:27:00Z">
        <w:r w:rsidRPr="00384E57" w:rsidDel="00E460D7">
          <w:rPr>
            <w:rStyle w:val="VerbatimChar"/>
          </w:rPr>
          <w:delText xml:space="preserve">          "messageContent": {</w:delText>
        </w:r>
      </w:del>
    </w:p>
    <w:p w14:paraId="58189ED2" w14:textId="1BA04501" w:rsidR="002050A8" w:rsidRPr="00384E57" w:rsidDel="00E460D7" w:rsidRDefault="002050A8" w:rsidP="00E460D7">
      <w:pPr>
        <w:pStyle w:val="SourceCode"/>
        <w:rPr>
          <w:del w:id="1635" w:author="Matt Selway" w:date="2020-07-21T23:27:00Z"/>
          <w:rStyle w:val="VerbatimChar"/>
        </w:rPr>
        <w:pPrChange w:id="1636" w:author="Matt Selway" w:date="2020-07-21T23:27:00Z">
          <w:pPr>
            <w:pStyle w:val="SourceCode"/>
          </w:pPr>
        </w:pPrChange>
      </w:pPr>
      <w:del w:id="1637" w:author="Matt Selway" w:date="2020-07-21T23:27:00Z">
        <w:r w:rsidRPr="00384E57" w:rsidDel="00E460D7">
          <w:rPr>
            <w:rStyle w:val="VerbatimChar"/>
          </w:rPr>
          <w:delText xml:space="preserve">            "$ref": "#/components/schemas/MessageContent"</w:delText>
        </w:r>
      </w:del>
    </w:p>
    <w:p w14:paraId="4391BB80" w14:textId="5902872D" w:rsidR="002050A8" w:rsidRPr="00384E57" w:rsidDel="00E460D7" w:rsidRDefault="002050A8" w:rsidP="00E460D7">
      <w:pPr>
        <w:pStyle w:val="SourceCode"/>
        <w:rPr>
          <w:del w:id="1638" w:author="Matt Selway" w:date="2020-07-21T23:27:00Z"/>
          <w:rStyle w:val="VerbatimChar"/>
        </w:rPr>
        <w:pPrChange w:id="1639" w:author="Matt Selway" w:date="2020-07-21T23:27:00Z">
          <w:pPr>
            <w:pStyle w:val="SourceCode"/>
          </w:pPr>
        </w:pPrChange>
      </w:pPr>
      <w:del w:id="1640" w:author="Matt Selway" w:date="2020-07-21T23:27:00Z">
        <w:r w:rsidRPr="00384E57" w:rsidDel="00E460D7">
          <w:rPr>
            <w:rStyle w:val="VerbatimChar"/>
          </w:rPr>
          <w:delText xml:space="preserve">          },</w:delText>
        </w:r>
      </w:del>
    </w:p>
    <w:p w14:paraId="48D2F5D7" w14:textId="56CD530D" w:rsidR="002050A8" w:rsidRPr="00384E57" w:rsidDel="00E460D7" w:rsidRDefault="002050A8" w:rsidP="00E460D7">
      <w:pPr>
        <w:pStyle w:val="SourceCode"/>
        <w:rPr>
          <w:del w:id="1641" w:author="Matt Selway" w:date="2020-07-21T23:27:00Z"/>
          <w:rStyle w:val="VerbatimChar"/>
        </w:rPr>
        <w:pPrChange w:id="1642" w:author="Matt Selway" w:date="2020-07-21T23:27:00Z">
          <w:pPr>
            <w:pStyle w:val="SourceCode"/>
          </w:pPr>
        </w:pPrChange>
      </w:pPr>
      <w:del w:id="1643" w:author="Matt Selway" w:date="2020-07-21T23:27:00Z">
        <w:r w:rsidRPr="00384E57" w:rsidDel="00E460D7">
          <w:rPr>
            <w:rStyle w:val="VerbatimChar"/>
          </w:rPr>
          <w:delText xml:space="preserve">          "topics": {</w:delText>
        </w:r>
      </w:del>
    </w:p>
    <w:p w14:paraId="602E18DD" w14:textId="4F6C88C6" w:rsidR="002050A8" w:rsidRPr="00384E57" w:rsidDel="00E460D7" w:rsidRDefault="002050A8" w:rsidP="00E460D7">
      <w:pPr>
        <w:pStyle w:val="SourceCode"/>
        <w:rPr>
          <w:del w:id="1644" w:author="Matt Selway" w:date="2020-07-21T23:27:00Z"/>
          <w:rStyle w:val="VerbatimChar"/>
        </w:rPr>
        <w:pPrChange w:id="1645" w:author="Matt Selway" w:date="2020-07-21T23:27:00Z">
          <w:pPr>
            <w:pStyle w:val="SourceCode"/>
          </w:pPr>
        </w:pPrChange>
      </w:pPr>
      <w:del w:id="1646" w:author="Matt Selway" w:date="2020-07-21T23:27:00Z">
        <w:r w:rsidRPr="00384E57" w:rsidDel="00E460D7">
          <w:rPr>
            <w:rStyle w:val="VerbatimChar"/>
          </w:rPr>
          <w:delText xml:space="preserve">            "description": "The Topic(s) to which the message will be posted.",</w:delText>
        </w:r>
      </w:del>
    </w:p>
    <w:p w14:paraId="637CB55E" w14:textId="3D753630" w:rsidR="002050A8" w:rsidRPr="00384E57" w:rsidDel="00E460D7" w:rsidRDefault="002050A8" w:rsidP="00E460D7">
      <w:pPr>
        <w:pStyle w:val="SourceCode"/>
        <w:rPr>
          <w:del w:id="1647" w:author="Matt Selway" w:date="2020-07-21T23:27:00Z"/>
          <w:rStyle w:val="VerbatimChar"/>
        </w:rPr>
        <w:pPrChange w:id="1648" w:author="Matt Selway" w:date="2020-07-21T23:27:00Z">
          <w:pPr>
            <w:pStyle w:val="SourceCode"/>
          </w:pPr>
        </w:pPrChange>
      </w:pPr>
      <w:del w:id="1649" w:author="Matt Selway" w:date="2020-07-21T23:27:00Z">
        <w:r w:rsidRPr="00384E57" w:rsidDel="00E460D7">
          <w:rPr>
            <w:rStyle w:val="VerbatimChar"/>
          </w:rPr>
          <w:delText xml:space="preserve">            "type": "array",</w:delText>
        </w:r>
      </w:del>
    </w:p>
    <w:p w14:paraId="4246C43F" w14:textId="7E7F5F1E" w:rsidR="002050A8" w:rsidRPr="00384E57" w:rsidDel="00E460D7" w:rsidRDefault="002050A8" w:rsidP="00E460D7">
      <w:pPr>
        <w:pStyle w:val="SourceCode"/>
        <w:rPr>
          <w:del w:id="1650" w:author="Matt Selway" w:date="2020-07-21T23:27:00Z"/>
          <w:rStyle w:val="VerbatimChar"/>
        </w:rPr>
        <w:pPrChange w:id="1651" w:author="Matt Selway" w:date="2020-07-21T23:27:00Z">
          <w:pPr>
            <w:pStyle w:val="SourceCode"/>
          </w:pPr>
        </w:pPrChange>
      </w:pPr>
      <w:del w:id="1652" w:author="Matt Selway" w:date="2020-07-21T23:27:00Z">
        <w:r w:rsidRPr="00384E57" w:rsidDel="00E460D7">
          <w:rPr>
            <w:rStyle w:val="VerbatimChar"/>
          </w:rPr>
          <w:delText xml:space="preserve">            "items": {</w:delText>
        </w:r>
      </w:del>
    </w:p>
    <w:p w14:paraId="2FE36A59" w14:textId="3F2AA953" w:rsidR="002050A8" w:rsidRPr="00384E57" w:rsidDel="00E460D7" w:rsidRDefault="002050A8" w:rsidP="00E460D7">
      <w:pPr>
        <w:pStyle w:val="SourceCode"/>
        <w:rPr>
          <w:del w:id="1653" w:author="Matt Selway" w:date="2020-07-21T23:27:00Z"/>
          <w:rStyle w:val="VerbatimChar"/>
        </w:rPr>
        <w:pPrChange w:id="1654" w:author="Matt Selway" w:date="2020-07-21T23:27:00Z">
          <w:pPr>
            <w:pStyle w:val="SourceCode"/>
          </w:pPr>
        </w:pPrChange>
      </w:pPr>
      <w:del w:id="1655" w:author="Matt Selway" w:date="2020-07-21T23:27:00Z">
        <w:r w:rsidRPr="00384E57" w:rsidDel="00E460D7">
          <w:rPr>
            <w:rStyle w:val="VerbatimChar"/>
          </w:rPr>
          <w:delText xml:space="preserve">              "type": "string"</w:delText>
        </w:r>
      </w:del>
    </w:p>
    <w:p w14:paraId="42739A6B" w14:textId="62C3F4B6" w:rsidR="002050A8" w:rsidRPr="00384E57" w:rsidDel="00E460D7" w:rsidRDefault="002050A8" w:rsidP="00E460D7">
      <w:pPr>
        <w:pStyle w:val="SourceCode"/>
        <w:rPr>
          <w:del w:id="1656" w:author="Matt Selway" w:date="2020-07-21T23:27:00Z"/>
          <w:rStyle w:val="VerbatimChar"/>
        </w:rPr>
        <w:pPrChange w:id="1657" w:author="Matt Selway" w:date="2020-07-21T23:27:00Z">
          <w:pPr>
            <w:pStyle w:val="SourceCode"/>
          </w:pPr>
        </w:pPrChange>
      </w:pPr>
      <w:del w:id="1658" w:author="Matt Selway" w:date="2020-07-21T23:27:00Z">
        <w:r w:rsidRPr="00384E57" w:rsidDel="00E460D7">
          <w:rPr>
            <w:rStyle w:val="VerbatimChar"/>
          </w:rPr>
          <w:delText xml:space="preserve">            },</w:delText>
        </w:r>
      </w:del>
    </w:p>
    <w:p w14:paraId="67F7DCA7" w14:textId="321AEBA2" w:rsidR="002050A8" w:rsidRPr="00384E57" w:rsidDel="00E460D7" w:rsidRDefault="002050A8" w:rsidP="00E460D7">
      <w:pPr>
        <w:pStyle w:val="SourceCode"/>
        <w:rPr>
          <w:del w:id="1659" w:author="Matt Selway" w:date="2020-07-21T23:27:00Z"/>
          <w:rStyle w:val="VerbatimChar"/>
        </w:rPr>
        <w:pPrChange w:id="1660" w:author="Matt Selway" w:date="2020-07-21T23:27:00Z">
          <w:pPr>
            <w:pStyle w:val="SourceCode"/>
          </w:pPr>
        </w:pPrChange>
      </w:pPr>
      <w:del w:id="1661" w:author="Matt Selway" w:date="2020-07-21T23:27:00Z">
        <w:r w:rsidRPr="00384E57" w:rsidDel="00E460D7">
          <w:rPr>
            <w:rStyle w:val="VerbatimChar"/>
          </w:rPr>
          <w:delText xml:space="preserve">            "minItems": 1</w:delText>
        </w:r>
      </w:del>
    </w:p>
    <w:p w14:paraId="2AD8CE15" w14:textId="023706D1" w:rsidR="002050A8" w:rsidRPr="00384E57" w:rsidDel="00E460D7" w:rsidRDefault="002050A8" w:rsidP="00E460D7">
      <w:pPr>
        <w:pStyle w:val="SourceCode"/>
        <w:rPr>
          <w:del w:id="1662" w:author="Matt Selway" w:date="2020-07-21T23:27:00Z"/>
          <w:rStyle w:val="VerbatimChar"/>
        </w:rPr>
        <w:pPrChange w:id="1663" w:author="Matt Selway" w:date="2020-07-21T23:27:00Z">
          <w:pPr>
            <w:pStyle w:val="SourceCode"/>
          </w:pPr>
        </w:pPrChange>
      </w:pPr>
      <w:del w:id="1664" w:author="Matt Selway" w:date="2020-07-21T23:27:00Z">
        <w:r w:rsidRPr="00384E57" w:rsidDel="00E460D7">
          <w:rPr>
            <w:rStyle w:val="VerbatimChar"/>
          </w:rPr>
          <w:delText xml:space="preserve">          },</w:delText>
        </w:r>
      </w:del>
    </w:p>
    <w:p w14:paraId="5A66C62E" w14:textId="5BCCCD52" w:rsidR="002050A8" w:rsidRPr="00384E57" w:rsidDel="00E460D7" w:rsidRDefault="002050A8" w:rsidP="00E460D7">
      <w:pPr>
        <w:pStyle w:val="SourceCode"/>
        <w:rPr>
          <w:del w:id="1665" w:author="Matt Selway" w:date="2020-07-21T23:27:00Z"/>
          <w:rStyle w:val="VerbatimChar"/>
        </w:rPr>
        <w:pPrChange w:id="1666" w:author="Matt Selway" w:date="2020-07-21T23:27:00Z">
          <w:pPr>
            <w:pStyle w:val="SourceCode"/>
          </w:pPr>
        </w:pPrChange>
      </w:pPr>
      <w:del w:id="1667" w:author="Matt Selway" w:date="2020-07-21T23:27:00Z">
        <w:r w:rsidRPr="00384E57" w:rsidDel="00E460D7">
          <w:rPr>
            <w:rStyle w:val="VerbatimChar"/>
          </w:rPr>
          <w:delText xml:space="preserve">          "expiry": {</w:delText>
        </w:r>
      </w:del>
    </w:p>
    <w:p w14:paraId="33CDC8A6" w14:textId="6AA406E1" w:rsidR="002050A8" w:rsidRPr="00384E57" w:rsidDel="00E460D7" w:rsidRDefault="002050A8" w:rsidP="00E460D7">
      <w:pPr>
        <w:pStyle w:val="SourceCode"/>
        <w:rPr>
          <w:del w:id="1668" w:author="Matt Selway" w:date="2020-07-21T23:27:00Z"/>
          <w:rStyle w:val="VerbatimChar"/>
        </w:rPr>
        <w:pPrChange w:id="1669" w:author="Matt Selway" w:date="2020-07-21T23:27:00Z">
          <w:pPr>
            <w:pStyle w:val="SourceCode"/>
          </w:pPr>
        </w:pPrChange>
      </w:pPr>
      <w:del w:id="1670" w:author="Matt Selway" w:date="2020-07-21T23:27:00Z">
        <w:r w:rsidRPr="00384E57" w:rsidDel="00E460D7">
          <w:rPr>
            <w:rStyle w:val="VerbatimChar"/>
          </w:rPr>
          <w:delText xml:space="preserve">            "type": "string",</w:delText>
        </w:r>
      </w:del>
    </w:p>
    <w:p w14:paraId="78975E65" w14:textId="358A773E" w:rsidR="002050A8" w:rsidRPr="00384E57" w:rsidDel="00E460D7" w:rsidRDefault="002050A8" w:rsidP="00E460D7">
      <w:pPr>
        <w:pStyle w:val="SourceCode"/>
        <w:rPr>
          <w:del w:id="1671" w:author="Matt Selway" w:date="2020-07-21T23:27:00Z"/>
          <w:rStyle w:val="VerbatimChar"/>
        </w:rPr>
        <w:pPrChange w:id="1672" w:author="Matt Selway" w:date="2020-07-21T23:27:00Z">
          <w:pPr>
            <w:pStyle w:val="SourceCode"/>
          </w:pPr>
        </w:pPrChange>
      </w:pPr>
      <w:del w:id="1673" w:author="Matt Selway" w:date="2020-07-21T23:27:00Z">
        <w:r w:rsidRPr="00384E57" w:rsidDel="00E460D7">
          <w:rPr>
            <w:rStyle w:val="VerbatimChar"/>
          </w:rPr>
          <w:delText xml:space="preserve">            "format": "duration",</w:delText>
        </w:r>
      </w:del>
    </w:p>
    <w:p w14:paraId="620D3D94" w14:textId="03494BC7" w:rsidR="002050A8" w:rsidRPr="002B5B54" w:rsidDel="00E460D7" w:rsidRDefault="002050A8" w:rsidP="00E460D7">
      <w:pPr>
        <w:pStyle w:val="SourceCode"/>
        <w:rPr>
          <w:del w:id="1674" w:author="Matt Selway" w:date="2020-07-21T23:27:00Z"/>
          <w:rStyle w:val="VerbatimChar"/>
        </w:rPr>
        <w:pPrChange w:id="1675" w:author="Matt Selway" w:date="2020-07-21T23:27:00Z">
          <w:pPr>
            <w:pStyle w:val="SourceCode"/>
          </w:pPr>
        </w:pPrChange>
      </w:pPr>
      <w:del w:id="1676" w:author="Matt Selway" w:date="2020-07-21T23:27:00Z">
        <w:r w:rsidRPr="002B5B54" w:rsidDel="00E460D7">
          <w:rPr>
            <w:rStyle w:val="VerbatimChar"/>
          </w:rPr>
          <w:delText xml:space="preserve">            "description": "The duration after which the message will be automatically expired. Negative duration is no duration. Duration as defined by XML Schema xs:duration, http://w3c.org/TR/xmlschema-2/#duration",</w:delText>
        </w:r>
      </w:del>
    </w:p>
    <w:p w14:paraId="31003E65" w14:textId="6C5A2CDD" w:rsidR="002050A8" w:rsidRPr="00384E57" w:rsidDel="00E460D7" w:rsidRDefault="002050A8" w:rsidP="00E460D7">
      <w:pPr>
        <w:pStyle w:val="SourceCode"/>
        <w:rPr>
          <w:del w:id="1677" w:author="Matt Selway" w:date="2020-07-21T23:27:00Z"/>
          <w:rStyle w:val="VerbatimChar"/>
        </w:rPr>
        <w:pPrChange w:id="1678" w:author="Matt Selway" w:date="2020-07-21T23:27:00Z">
          <w:pPr>
            <w:pStyle w:val="SourceCode"/>
          </w:pPr>
        </w:pPrChange>
      </w:pPr>
      <w:del w:id="1679" w:author="Matt Selway" w:date="2020-07-21T23:27:00Z">
        <w:r w:rsidRPr="00384E57" w:rsidDel="00E460D7">
          <w:rPr>
            <w:rStyle w:val="VerbatimChar"/>
          </w:rPr>
          <w:delText xml:space="preserve">            "pattern": "[-]?P([0-9]+Y)?([0-9]+M)?([0-9]+D)?(T([0-9]+H)?([0-9]+M)?([0-9]+([.][0-9]+)?S)?)?"</w:delText>
        </w:r>
      </w:del>
    </w:p>
    <w:p w14:paraId="7166642F" w14:textId="49D6FF06" w:rsidR="002050A8" w:rsidRPr="00384E57" w:rsidDel="00E460D7" w:rsidRDefault="002050A8" w:rsidP="00E460D7">
      <w:pPr>
        <w:pStyle w:val="SourceCode"/>
        <w:rPr>
          <w:del w:id="1680" w:author="Matt Selway" w:date="2020-07-21T23:27:00Z"/>
          <w:rStyle w:val="VerbatimChar"/>
        </w:rPr>
        <w:pPrChange w:id="1681" w:author="Matt Selway" w:date="2020-07-21T23:27:00Z">
          <w:pPr>
            <w:pStyle w:val="SourceCode"/>
          </w:pPr>
        </w:pPrChange>
      </w:pPr>
      <w:del w:id="1682" w:author="Matt Selway" w:date="2020-07-21T23:27:00Z">
        <w:r w:rsidRPr="00384E57" w:rsidDel="00E460D7">
          <w:rPr>
            <w:rStyle w:val="VerbatimChar"/>
          </w:rPr>
          <w:delText xml:space="preserve">          },</w:delText>
        </w:r>
      </w:del>
    </w:p>
    <w:p w14:paraId="001E4176" w14:textId="2FFA6D9C" w:rsidR="002050A8" w:rsidRPr="00384E57" w:rsidDel="00E460D7" w:rsidRDefault="002050A8" w:rsidP="00E460D7">
      <w:pPr>
        <w:pStyle w:val="SourceCode"/>
        <w:rPr>
          <w:del w:id="1683" w:author="Matt Selway" w:date="2020-07-21T23:27:00Z"/>
          <w:rStyle w:val="VerbatimChar"/>
        </w:rPr>
        <w:pPrChange w:id="1684" w:author="Matt Selway" w:date="2020-07-21T23:27:00Z">
          <w:pPr>
            <w:pStyle w:val="SourceCode"/>
          </w:pPr>
        </w:pPrChange>
      </w:pPr>
      <w:del w:id="1685" w:author="Matt Selway" w:date="2020-07-21T23:27:00Z">
        <w:r w:rsidRPr="00384E57" w:rsidDel="00E460D7">
          <w:rPr>
            <w:rStyle w:val="VerbatimChar"/>
          </w:rPr>
          <w:delText xml:space="preserve">          "requestMessageId": {</w:delText>
        </w:r>
      </w:del>
    </w:p>
    <w:p w14:paraId="23C1EC03" w14:textId="2D5714A8" w:rsidR="002050A8" w:rsidRPr="00384E57" w:rsidDel="00E460D7" w:rsidRDefault="002050A8" w:rsidP="00E460D7">
      <w:pPr>
        <w:pStyle w:val="SourceCode"/>
        <w:rPr>
          <w:del w:id="1686" w:author="Matt Selway" w:date="2020-07-21T23:27:00Z"/>
          <w:rStyle w:val="VerbatimChar"/>
        </w:rPr>
        <w:pPrChange w:id="1687" w:author="Matt Selway" w:date="2020-07-21T23:27:00Z">
          <w:pPr>
            <w:pStyle w:val="SourceCode"/>
          </w:pPr>
        </w:pPrChange>
      </w:pPr>
      <w:del w:id="1688" w:author="Matt Selway" w:date="2020-07-21T23:27:00Z">
        <w:r w:rsidRPr="00384E57" w:rsidDel="00E460D7">
          <w:rPr>
            <w:rStyle w:val="VerbatimChar"/>
          </w:rPr>
          <w:delText xml:space="preserve">            "type": "string",</w:delText>
        </w:r>
      </w:del>
    </w:p>
    <w:p w14:paraId="61880602" w14:textId="678A3248" w:rsidR="002050A8" w:rsidRPr="00384E57" w:rsidDel="00E460D7" w:rsidRDefault="002050A8" w:rsidP="00E460D7">
      <w:pPr>
        <w:pStyle w:val="SourceCode"/>
        <w:rPr>
          <w:del w:id="1689" w:author="Matt Selway" w:date="2020-07-21T23:27:00Z"/>
          <w:rStyle w:val="VerbatimChar"/>
        </w:rPr>
        <w:pPrChange w:id="1690" w:author="Matt Selway" w:date="2020-07-21T23:27:00Z">
          <w:pPr>
            <w:pStyle w:val="SourceCode"/>
          </w:pPr>
        </w:pPrChange>
      </w:pPr>
      <w:del w:id="1691" w:author="Matt Selway" w:date="2020-07-21T23:27:00Z">
        <w:r w:rsidRPr="00384E57" w:rsidDel="00E460D7">
          <w:rPr>
            <w:rStyle w:val="VerbatimChar"/>
          </w:rPr>
          <w:delText xml:space="preserve">            "description": "Only valid for Response messages; refers to the original Request message."</w:delText>
        </w:r>
      </w:del>
    </w:p>
    <w:p w14:paraId="3A5B5790" w14:textId="3BB7EE97" w:rsidR="002050A8" w:rsidRPr="00384E57" w:rsidDel="00E460D7" w:rsidRDefault="002050A8" w:rsidP="00E460D7">
      <w:pPr>
        <w:pStyle w:val="SourceCode"/>
        <w:rPr>
          <w:del w:id="1692" w:author="Matt Selway" w:date="2020-07-21T23:27:00Z"/>
          <w:rStyle w:val="VerbatimChar"/>
        </w:rPr>
        <w:pPrChange w:id="1693" w:author="Matt Selway" w:date="2020-07-21T23:27:00Z">
          <w:pPr>
            <w:pStyle w:val="SourceCode"/>
          </w:pPr>
        </w:pPrChange>
      </w:pPr>
      <w:del w:id="1694" w:author="Matt Selway" w:date="2020-07-21T23:27:00Z">
        <w:r w:rsidRPr="00384E57" w:rsidDel="00E460D7">
          <w:rPr>
            <w:rStyle w:val="VerbatimChar"/>
          </w:rPr>
          <w:delText xml:space="preserve">          }</w:delText>
        </w:r>
      </w:del>
    </w:p>
    <w:p w14:paraId="5D3B0B2C" w14:textId="77777777" w:rsidR="002050A8" w:rsidRPr="00384E57" w:rsidDel="00E460D7" w:rsidRDefault="002050A8" w:rsidP="00E460D7">
      <w:pPr>
        <w:pStyle w:val="SourceCode"/>
        <w:rPr>
          <w:del w:id="1695" w:author="Matt Selway" w:date="2020-07-21T23:27:00Z"/>
          <w:rStyle w:val="VerbatimChar"/>
        </w:rPr>
        <w:pPrChange w:id="1696" w:author="Matt Selway" w:date="2020-07-21T23:27:00Z">
          <w:pPr>
            <w:pStyle w:val="SourceCode"/>
          </w:pPr>
        </w:pPrChange>
      </w:pPr>
      <w:del w:id="1697" w:author="Matt Selway" w:date="2020-07-21T23:27:00Z">
        <w:r w:rsidRPr="00384E57" w:rsidDel="00E460D7">
          <w:rPr>
            <w:rStyle w:val="VerbatimChar"/>
          </w:rPr>
          <w:delText xml:space="preserve">        }</w:delText>
        </w:r>
      </w:del>
    </w:p>
    <w:p w14:paraId="7F3546EB" w14:textId="6A1F7181" w:rsidR="00E460D7" w:rsidRPr="00E460D7" w:rsidRDefault="002050A8" w:rsidP="00E460D7">
      <w:pPr>
        <w:pStyle w:val="SourceCode"/>
        <w:rPr>
          <w:ins w:id="1698" w:author="Matt Selway" w:date="2020-07-21T23:23:00Z"/>
          <w:rStyle w:val="VerbatimChar"/>
        </w:rPr>
      </w:pPr>
      <w:del w:id="1699" w:author="Matt Selway" w:date="2020-07-21T23:27:00Z">
        <w:r w:rsidRPr="00384E57" w:rsidDel="00E460D7">
          <w:rPr>
            <w:rStyle w:val="VerbatimChar"/>
          </w:rPr>
          <w:delText xml:space="preserve">      }</w:delText>
        </w:r>
      </w:del>
      <w:del w:id="1700" w:author="Matt Selway" w:date="2020-07-21T23:23:00Z">
        <w:r w:rsidRPr="00384E57" w:rsidDel="00E460D7">
          <w:rPr>
            <w:rStyle w:val="VerbatimChar"/>
          </w:rPr>
          <w:delText xml:space="preserve">      </w:delText>
        </w:r>
      </w:del>
      <w:ins w:id="1701" w:author="Matt Selway" w:date="2020-07-21T23:23:00Z">
        <w:r w:rsidR="00E460D7" w:rsidRPr="00E460D7">
          <w:rPr>
            <w:rStyle w:val="VerbatimChar"/>
          </w:rPr>
          <w:t>"Message": {</w:t>
        </w:r>
      </w:ins>
    </w:p>
    <w:p w14:paraId="39EE93E4" w14:textId="00BDFBED" w:rsidR="00E460D7" w:rsidRDefault="00E460D7" w:rsidP="00E460D7">
      <w:pPr>
        <w:pStyle w:val="SourceCode"/>
        <w:rPr>
          <w:ins w:id="1702" w:author="Matt Selway" w:date="2020-07-21T23:37:00Z"/>
          <w:rStyle w:val="VerbatimChar"/>
        </w:rPr>
      </w:pPr>
      <w:ins w:id="1703" w:author="Matt Selway" w:date="2020-07-21T23:23:00Z">
        <w:r w:rsidRPr="00E460D7">
          <w:rPr>
            <w:rStyle w:val="VerbatimChar"/>
          </w:rPr>
          <w:t xml:space="preserve">  "type": "object",</w:t>
        </w:r>
      </w:ins>
    </w:p>
    <w:p w14:paraId="13765917" w14:textId="1AAD7F26" w:rsidR="00A36CDB" w:rsidRPr="00E460D7" w:rsidRDefault="00A36CDB" w:rsidP="00E460D7">
      <w:pPr>
        <w:pStyle w:val="SourceCode"/>
        <w:rPr>
          <w:ins w:id="1704" w:author="Matt Selway" w:date="2020-07-21T23:23:00Z"/>
          <w:rStyle w:val="VerbatimChar"/>
        </w:rPr>
      </w:pPr>
      <w:ins w:id="1705" w:author="Matt Selway" w:date="2020-07-21T23:37:00Z">
        <w:r>
          <w:rPr>
            <w:rStyle w:val="VerbatimChar"/>
          </w:rPr>
          <w:t xml:space="preserve">  "description": "</w:t>
        </w:r>
      </w:ins>
      <w:proofErr w:type="spellStart"/>
      <w:ins w:id="1706" w:author="Matt Selway" w:date="2020-07-21T23:38:00Z">
        <w:r>
          <w:rPr>
            <w:rStyle w:val="VerbatimChar"/>
          </w:rPr>
          <w:t>messageId</w:t>
        </w:r>
        <w:proofErr w:type="spellEnd"/>
        <w:r>
          <w:rPr>
            <w:rStyle w:val="VerbatimChar"/>
          </w:rPr>
          <w:t xml:space="preserve"> is returned on success; </w:t>
        </w:r>
      </w:ins>
      <w:proofErr w:type="spellStart"/>
      <w:ins w:id="1707" w:author="Matt Selway" w:date="2020-07-21T23:37:00Z">
        <w:r>
          <w:rPr>
            <w:rStyle w:val="VerbatimChar"/>
          </w:rPr>
          <w:t>messageType</w:t>
        </w:r>
        <w:proofErr w:type="spellEnd"/>
        <w:r>
          <w:rPr>
            <w:rStyle w:val="VerbatimChar"/>
          </w:rPr>
          <w:t xml:space="preserve"> is implicit based on the context</w:t>
        </w:r>
      </w:ins>
      <w:ins w:id="1708" w:author="Matt Selway" w:date="2020-07-21T23:38:00Z">
        <w:r>
          <w:rPr>
            <w:rStyle w:val="VerbatimChar"/>
          </w:rPr>
          <w:t>.</w:t>
        </w:r>
      </w:ins>
      <w:ins w:id="1709" w:author="Matt Selway" w:date="2020-07-21T23:37:00Z">
        <w:r>
          <w:rPr>
            <w:rStyle w:val="VerbatimChar"/>
          </w:rPr>
          <w:t>",</w:t>
        </w:r>
      </w:ins>
    </w:p>
    <w:p w14:paraId="413855F7" w14:textId="77777777" w:rsidR="00E460D7" w:rsidRPr="00E460D7" w:rsidRDefault="00E460D7" w:rsidP="00E460D7">
      <w:pPr>
        <w:pStyle w:val="SourceCode"/>
        <w:rPr>
          <w:ins w:id="1710" w:author="Matt Selway" w:date="2020-07-21T23:23:00Z"/>
          <w:rStyle w:val="VerbatimChar"/>
        </w:rPr>
      </w:pPr>
      <w:ins w:id="1711" w:author="Matt Selway" w:date="2020-07-21T23:23:00Z">
        <w:r w:rsidRPr="00E460D7">
          <w:rPr>
            <w:rStyle w:val="VerbatimChar"/>
          </w:rPr>
          <w:t xml:space="preserve">  "properties": {</w:t>
        </w:r>
      </w:ins>
    </w:p>
    <w:p w14:paraId="2946C983" w14:textId="77777777" w:rsidR="00E460D7" w:rsidRPr="00E460D7" w:rsidRDefault="00E460D7" w:rsidP="00E460D7">
      <w:pPr>
        <w:pStyle w:val="SourceCode"/>
        <w:rPr>
          <w:ins w:id="1712" w:author="Matt Selway" w:date="2020-07-21T23:23:00Z"/>
          <w:rStyle w:val="VerbatimChar"/>
        </w:rPr>
      </w:pPr>
      <w:ins w:id="1713" w:author="Matt Selway" w:date="2020-07-21T23:23:00Z">
        <w:r w:rsidRPr="00E460D7">
          <w:rPr>
            <w:rStyle w:val="VerbatimChar"/>
          </w:rPr>
          <w:t xml:space="preserve">    "</w:t>
        </w:r>
        <w:proofErr w:type="spellStart"/>
        <w:r w:rsidRPr="00E460D7">
          <w:rPr>
            <w:rStyle w:val="VerbatimChar"/>
          </w:rPr>
          <w:t>messageId</w:t>
        </w:r>
        <w:proofErr w:type="spellEnd"/>
        <w:r w:rsidRPr="00E460D7">
          <w:rPr>
            <w:rStyle w:val="VerbatimChar"/>
          </w:rPr>
          <w:t>": {</w:t>
        </w:r>
      </w:ins>
    </w:p>
    <w:p w14:paraId="1BAD65D5" w14:textId="77777777" w:rsidR="00E460D7" w:rsidRPr="00E460D7" w:rsidRDefault="00E460D7" w:rsidP="00E460D7">
      <w:pPr>
        <w:pStyle w:val="SourceCode"/>
        <w:rPr>
          <w:ins w:id="1714" w:author="Matt Selway" w:date="2020-07-21T23:23:00Z"/>
          <w:rStyle w:val="VerbatimChar"/>
        </w:rPr>
      </w:pPr>
      <w:ins w:id="1715" w:author="Matt Selway" w:date="2020-07-21T23:23:00Z">
        <w:r w:rsidRPr="00E460D7">
          <w:rPr>
            <w:rStyle w:val="VerbatimChar"/>
          </w:rPr>
          <w:t xml:space="preserve">      "type": "string"</w:t>
        </w:r>
      </w:ins>
    </w:p>
    <w:p w14:paraId="66285B8B" w14:textId="77777777" w:rsidR="00E460D7" w:rsidRPr="00E460D7" w:rsidRDefault="00E460D7" w:rsidP="00E460D7">
      <w:pPr>
        <w:pStyle w:val="SourceCode"/>
        <w:rPr>
          <w:ins w:id="1716" w:author="Matt Selway" w:date="2020-07-21T23:23:00Z"/>
          <w:rStyle w:val="VerbatimChar"/>
        </w:rPr>
      </w:pPr>
      <w:ins w:id="1717" w:author="Matt Selway" w:date="2020-07-21T23:23:00Z">
        <w:r w:rsidRPr="00E460D7">
          <w:rPr>
            <w:rStyle w:val="VerbatimChar"/>
          </w:rPr>
          <w:t xml:space="preserve">    },</w:t>
        </w:r>
      </w:ins>
    </w:p>
    <w:p w14:paraId="354CC20E" w14:textId="77777777" w:rsidR="00E460D7" w:rsidRPr="00E460D7" w:rsidRDefault="00E460D7" w:rsidP="00E460D7">
      <w:pPr>
        <w:pStyle w:val="SourceCode"/>
        <w:rPr>
          <w:ins w:id="1718" w:author="Matt Selway" w:date="2020-07-21T23:23:00Z"/>
          <w:rStyle w:val="VerbatimChar"/>
        </w:rPr>
      </w:pPr>
      <w:ins w:id="1719" w:author="Matt Selway" w:date="2020-07-21T23:23:00Z">
        <w:r w:rsidRPr="00E460D7">
          <w:rPr>
            <w:rStyle w:val="VerbatimChar"/>
          </w:rPr>
          <w:t xml:space="preserve">    "</w:t>
        </w:r>
        <w:proofErr w:type="spellStart"/>
        <w:r w:rsidRPr="00E460D7">
          <w:rPr>
            <w:rStyle w:val="VerbatimChar"/>
          </w:rPr>
          <w:t>messageType</w:t>
        </w:r>
        <w:proofErr w:type="spellEnd"/>
        <w:r w:rsidRPr="00E460D7">
          <w:rPr>
            <w:rStyle w:val="VerbatimChar"/>
          </w:rPr>
          <w:t>": {</w:t>
        </w:r>
      </w:ins>
    </w:p>
    <w:p w14:paraId="5CBD75C4" w14:textId="71E3CBFA" w:rsidR="00E460D7" w:rsidRPr="00E460D7" w:rsidRDefault="00E460D7" w:rsidP="00E460D7">
      <w:pPr>
        <w:pStyle w:val="SourceCode"/>
        <w:rPr>
          <w:ins w:id="1720" w:author="Matt Selway" w:date="2020-07-21T23:23:00Z"/>
          <w:rStyle w:val="VerbatimChar"/>
        </w:rPr>
      </w:pPr>
      <w:ins w:id="1721" w:author="Matt Selway" w:date="2020-07-21T23:23:00Z">
        <w:r w:rsidRPr="00E460D7">
          <w:rPr>
            <w:rStyle w:val="VerbatimChar"/>
          </w:rPr>
          <w:t xml:space="preserve">      "$ref": "</w:t>
        </w:r>
      </w:ins>
      <w:ins w:id="1722" w:author="Matt Selway" w:date="2020-07-21T23:27:00Z">
        <w:r>
          <w:rPr>
            <w:rStyle w:val="VerbatimChar"/>
          </w:rPr>
          <w:fldChar w:fldCharType="begin"/>
        </w:r>
        <w:r>
          <w:rPr>
            <w:rStyle w:val="VerbatimChar"/>
          </w:rPr>
          <w:instrText xml:space="preserve"> HYPERLINK  \l "_MessageType" </w:instrText>
        </w:r>
        <w:r>
          <w:rPr>
            <w:rStyle w:val="VerbatimChar"/>
          </w:rPr>
        </w:r>
        <w:r>
          <w:rPr>
            <w:rStyle w:val="VerbatimChar"/>
          </w:rPr>
          <w:fldChar w:fldCharType="separate"/>
        </w:r>
        <w:r w:rsidRPr="00E460D7">
          <w:rPr>
            <w:rStyle w:val="Hyperlink"/>
            <w:rFonts w:ascii="Consolas" w:hAnsi="Consolas"/>
            <w:sz w:val="18"/>
          </w:rPr>
          <w:t>#/</w:t>
        </w:r>
        <w:proofErr w:type="spellStart"/>
        <w:r w:rsidRPr="00E460D7">
          <w:rPr>
            <w:rStyle w:val="Hyperlink"/>
            <w:rFonts w:ascii="Consolas" w:hAnsi="Consolas"/>
            <w:sz w:val="18"/>
          </w:rPr>
          <w:t>Messa</w:t>
        </w:r>
        <w:r w:rsidRPr="00E460D7">
          <w:rPr>
            <w:rStyle w:val="Hyperlink"/>
            <w:rFonts w:ascii="Consolas" w:hAnsi="Consolas"/>
            <w:sz w:val="18"/>
          </w:rPr>
          <w:t>g</w:t>
        </w:r>
        <w:r w:rsidRPr="00E460D7">
          <w:rPr>
            <w:rStyle w:val="Hyperlink"/>
            <w:rFonts w:ascii="Consolas" w:hAnsi="Consolas"/>
            <w:sz w:val="18"/>
          </w:rPr>
          <w:t>eType</w:t>
        </w:r>
        <w:proofErr w:type="spellEnd"/>
        <w:r>
          <w:rPr>
            <w:rStyle w:val="VerbatimChar"/>
          </w:rPr>
          <w:fldChar w:fldCharType="end"/>
        </w:r>
      </w:ins>
      <w:ins w:id="1723" w:author="Matt Selway" w:date="2020-07-21T23:23:00Z">
        <w:r w:rsidRPr="00E460D7">
          <w:rPr>
            <w:rStyle w:val="VerbatimChar"/>
          </w:rPr>
          <w:t>"</w:t>
        </w:r>
      </w:ins>
    </w:p>
    <w:p w14:paraId="6B5BC282" w14:textId="77777777" w:rsidR="00E460D7" w:rsidRPr="00E460D7" w:rsidRDefault="00E460D7" w:rsidP="00E460D7">
      <w:pPr>
        <w:pStyle w:val="SourceCode"/>
        <w:rPr>
          <w:ins w:id="1724" w:author="Matt Selway" w:date="2020-07-21T23:23:00Z"/>
          <w:rStyle w:val="VerbatimChar"/>
        </w:rPr>
      </w:pPr>
      <w:ins w:id="1725" w:author="Matt Selway" w:date="2020-07-21T23:23:00Z">
        <w:r w:rsidRPr="00E460D7">
          <w:rPr>
            <w:rStyle w:val="VerbatimChar"/>
          </w:rPr>
          <w:t xml:space="preserve">    },</w:t>
        </w:r>
      </w:ins>
    </w:p>
    <w:p w14:paraId="3A41DB0E" w14:textId="77777777" w:rsidR="00E460D7" w:rsidRPr="00E460D7" w:rsidRDefault="00E460D7" w:rsidP="00E460D7">
      <w:pPr>
        <w:pStyle w:val="SourceCode"/>
        <w:rPr>
          <w:ins w:id="1726" w:author="Matt Selway" w:date="2020-07-21T23:23:00Z"/>
          <w:rStyle w:val="VerbatimChar"/>
        </w:rPr>
      </w:pPr>
      <w:ins w:id="1727" w:author="Matt Selway" w:date="2020-07-21T23:23:00Z">
        <w:r w:rsidRPr="00E460D7">
          <w:rPr>
            <w:rStyle w:val="VerbatimChar"/>
          </w:rPr>
          <w:t xml:space="preserve">    "</w:t>
        </w:r>
        <w:proofErr w:type="spellStart"/>
        <w:r w:rsidRPr="00E460D7">
          <w:rPr>
            <w:rStyle w:val="VerbatimChar"/>
          </w:rPr>
          <w:t>messageContent</w:t>
        </w:r>
        <w:proofErr w:type="spellEnd"/>
        <w:r w:rsidRPr="00E460D7">
          <w:rPr>
            <w:rStyle w:val="VerbatimChar"/>
          </w:rPr>
          <w:t>": {</w:t>
        </w:r>
      </w:ins>
    </w:p>
    <w:p w14:paraId="0B7D7C3C" w14:textId="0047224E" w:rsidR="00E460D7" w:rsidRPr="00E460D7" w:rsidRDefault="00E460D7" w:rsidP="00E460D7">
      <w:pPr>
        <w:pStyle w:val="SourceCode"/>
        <w:rPr>
          <w:ins w:id="1728" w:author="Matt Selway" w:date="2020-07-21T23:23:00Z"/>
          <w:rStyle w:val="VerbatimChar"/>
        </w:rPr>
      </w:pPr>
      <w:ins w:id="1729" w:author="Matt Selway" w:date="2020-07-21T23:23:00Z">
        <w:r w:rsidRPr="00E460D7">
          <w:rPr>
            <w:rStyle w:val="VerbatimChar"/>
          </w:rPr>
          <w:t xml:space="preserve">      "$ref": "</w:t>
        </w:r>
      </w:ins>
      <w:ins w:id="1730" w:author="Matt Selway" w:date="2020-07-21T23:26:00Z">
        <w:r>
          <w:rPr>
            <w:rStyle w:val="VerbatimChar"/>
          </w:rPr>
          <w:fldChar w:fldCharType="begin"/>
        </w:r>
        <w:r>
          <w:rPr>
            <w:rStyle w:val="VerbatimChar"/>
          </w:rPr>
          <w:instrText xml:space="preserve"> HYPERLINK  \l "_MessageContent_1" </w:instrText>
        </w:r>
        <w:r>
          <w:rPr>
            <w:rStyle w:val="VerbatimChar"/>
          </w:rPr>
        </w:r>
        <w:r>
          <w:rPr>
            <w:rStyle w:val="VerbatimChar"/>
          </w:rPr>
          <w:fldChar w:fldCharType="separate"/>
        </w:r>
        <w:r w:rsidRPr="00E460D7">
          <w:rPr>
            <w:rStyle w:val="Hyperlink"/>
            <w:rFonts w:ascii="Consolas" w:hAnsi="Consolas"/>
            <w:sz w:val="18"/>
          </w:rPr>
          <w:t>#/</w:t>
        </w:r>
        <w:proofErr w:type="spellStart"/>
        <w:r w:rsidRPr="00E460D7">
          <w:rPr>
            <w:rStyle w:val="Hyperlink"/>
            <w:rFonts w:ascii="Consolas" w:hAnsi="Consolas"/>
            <w:sz w:val="18"/>
          </w:rPr>
          <w:t>MessageCo</w:t>
        </w:r>
        <w:r w:rsidRPr="00E460D7">
          <w:rPr>
            <w:rStyle w:val="Hyperlink"/>
            <w:rFonts w:ascii="Consolas" w:hAnsi="Consolas"/>
            <w:sz w:val="18"/>
          </w:rPr>
          <w:t>n</w:t>
        </w:r>
        <w:r w:rsidRPr="00E460D7">
          <w:rPr>
            <w:rStyle w:val="Hyperlink"/>
            <w:rFonts w:ascii="Consolas" w:hAnsi="Consolas"/>
            <w:sz w:val="18"/>
          </w:rPr>
          <w:t>tent</w:t>
        </w:r>
        <w:proofErr w:type="spellEnd"/>
        <w:r>
          <w:rPr>
            <w:rStyle w:val="VerbatimChar"/>
          </w:rPr>
          <w:fldChar w:fldCharType="end"/>
        </w:r>
      </w:ins>
      <w:ins w:id="1731" w:author="Matt Selway" w:date="2020-07-21T23:23:00Z">
        <w:r w:rsidRPr="00E460D7">
          <w:rPr>
            <w:rStyle w:val="VerbatimChar"/>
          </w:rPr>
          <w:t>"</w:t>
        </w:r>
      </w:ins>
    </w:p>
    <w:p w14:paraId="6813BC99" w14:textId="77777777" w:rsidR="00E460D7" w:rsidRPr="00E460D7" w:rsidRDefault="00E460D7" w:rsidP="00E460D7">
      <w:pPr>
        <w:pStyle w:val="SourceCode"/>
        <w:rPr>
          <w:ins w:id="1732" w:author="Matt Selway" w:date="2020-07-21T23:23:00Z"/>
          <w:rStyle w:val="VerbatimChar"/>
        </w:rPr>
      </w:pPr>
      <w:ins w:id="1733" w:author="Matt Selway" w:date="2020-07-21T23:23:00Z">
        <w:r w:rsidRPr="00E460D7">
          <w:rPr>
            <w:rStyle w:val="VerbatimChar"/>
          </w:rPr>
          <w:t xml:space="preserve">    },</w:t>
        </w:r>
      </w:ins>
    </w:p>
    <w:p w14:paraId="58371944" w14:textId="77777777" w:rsidR="00E460D7" w:rsidRPr="00E460D7" w:rsidRDefault="00E460D7" w:rsidP="00E460D7">
      <w:pPr>
        <w:pStyle w:val="SourceCode"/>
        <w:rPr>
          <w:ins w:id="1734" w:author="Matt Selway" w:date="2020-07-21T23:23:00Z"/>
          <w:rStyle w:val="VerbatimChar"/>
        </w:rPr>
      </w:pPr>
      <w:ins w:id="1735" w:author="Matt Selway" w:date="2020-07-21T23:23:00Z">
        <w:r w:rsidRPr="00E460D7">
          <w:rPr>
            <w:rStyle w:val="VerbatimChar"/>
          </w:rPr>
          <w:t xml:space="preserve">    "topics": {</w:t>
        </w:r>
      </w:ins>
    </w:p>
    <w:p w14:paraId="7571CC24" w14:textId="77777777" w:rsidR="00E460D7" w:rsidRPr="00E460D7" w:rsidRDefault="00E460D7" w:rsidP="00E460D7">
      <w:pPr>
        <w:pStyle w:val="SourceCode"/>
        <w:rPr>
          <w:ins w:id="1736" w:author="Matt Selway" w:date="2020-07-21T23:23:00Z"/>
          <w:rStyle w:val="VerbatimChar"/>
        </w:rPr>
      </w:pPr>
      <w:ins w:id="1737" w:author="Matt Selway" w:date="2020-07-21T23:23:00Z">
        <w:r w:rsidRPr="00E460D7">
          <w:rPr>
            <w:rStyle w:val="VerbatimChar"/>
          </w:rPr>
          <w:t xml:space="preserve">      "type": "array",</w:t>
        </w:r>
      </w:ins>
    </w:p>
    <w:p w14:paraId="29B16C87" w14:textId="77777777" w:rsidR="00E460D7" w:rsidRPr="00E460D7" w:rsidRDefault="00E460D7" w:rsidP="00E460D7">
      <w:pPr>
        <w:pStyle w:val="SourceCode"/>
        <w:rPr>
          <w:ins w:id="1738" w:author="Matt Selway" w:date="2020-07-21T23:23:00Z"/>
          <w:rStyle w:val="VerbatimChar"/>
        </w:rPr>
      </w:pPr>
      <w:ins w:id="1739" w:author="Matt Selway" w:date="2020-07-21T23:23:00Z">
        <w:r w:rsidRPr="00E460D7">
          <w:rPr>
            <w:rStyle w:val="VerbatimChar"/>
          </w:rPr>
          <w:t xml:space="preserve">      "items": {</w:t>
        </w:r>
      </w:ins>
    </w:p>
    <w:p w14:paraId="169D3CCE" w14:textId="77777777" w:rsidR="00E460D7" w:rsidRPr="00E460D7" w:rsidRDefault="00E460D7" w:rsidP="00E460D7">
      <w:pPr>
        <w:pStyle w:val="SourceCode"/>
        <w:rPr>
          <w:ins w:id="1740" w:author="Matt Selway" w:date="2020-07-21T23:23:00Z"/>
          <w:rStyle w:val="VerbatimChar"/>
        </w:rPr>
      </w:pPr>
      <w:ins w:id="1741" w:author="Matt Selway" w:date="2020-07-21T23:23:00Z">
        <w:r w:rsidRPr="00E460D7">
          <w:rPr>
            <w:rStyle w:val="VerbatimChar"/>
          </w:rPr>
          <w:t xml:space="preserve">        "type": "string"</w:t>
        </w:r>
      </w:ins>
    </w:p>
    <w:p w14:paraId="2932626F" w14:textId="77777777" w:rsidR="00E460D7" w:rsidRPr="00E460D7" w:rsidRDefault="00E460D7" w:rsidP="00E460D7">
      <w:pPr>
        <w:pStyle w:val="SourceCode"/>
        <w:rPr>
          <w:ins w:id="1742" w:author="Matt Selway" w:date="2020-07-21T23:23:00Z"/>
          <w:rStyle w:val="VerbatimChar"/>
        </w:rPr>
      </w:pPr>
      <w:ins w:id="1743" w:author="Matt Selway" w:date="2020-07-21T23:23:00Z">
        <w:r w:rsidRPr="00E460D7">
          <w:rPr>
            <w:rStyle w:val="VerbatimChar"/>
          </w:rPr>
          <w:t xml:space="preserve">      },</w:t>
        </w:r>
      </w:ins>
    </w:p>
    <w:p w14:paraId="0CF70DA0" w14:textId="77777777" w:rsidR="00E460D7" w:rsidRPr="00E460D7" w:rsidRDefault="00E460D7" w:rsidP="00E460D7">
      <w:pPr>
        <w:pStyle w:val="SourceCode"/>
        <w:rPr>
          <w:ins w:id="1744" w:author="Matt Selway" w:date="2020-07-21T23:23:00Z"/>
          <w:rStyle w:val="VerbatimChar"/>
        </w:rPr>
      </w:pPr>
      <w:ins w:id="1745" w:author="Matt Selway" w:date="2020-07-21T23:23:00Z">
        <w:r w:rsidRPr="00E460D7">
          <w:rPr>
            <w:rStyle w:val="VerbatimChar"/>
          </w:rPr>
          <w:t xml:space="preserve">      "</w:t>
        </w:r>
        <w:proofErr w:type="spellStart"/>
        <w:r w:rsidRPr="00E460D7">
          <w:rPr>
            <w:rStyle w:val="VerbatimChar"/>
          </w:rPr>
          <w:t>minItems</w:t>
        </w:r>
        <w:proofErr w:type="spellEnd"/>
        <w:r w:rsidRPr="00E460D7">
          <w:rPr>
            <w:rStyle w:val="VerbatimChar"/>
          </w:rPr>
          <w:t>": 1</w:t>
        </w:r>
      </w:ins>
    </w:p>
    <w:p w14:paraId="7CD269AB" w14:textId="77777777" w:rsidR="00E460D7" w:rsidRPr="00E460D7" w:rsidRDefault="00E460D7" w:rsidP="00E460D7">
      <w:pPr>
        <w:pStyle w:val="SourceCode"/>
        <w:rPr>
          <w:ins w:id="1746" w:author="Matt Selway" w:date="2020-07-21T23:23:00Z"/>
          <w:rStyle w:val="VerbatimChar"/>
        </w:rPr>
      </w:pPr>
      <w:ins w:id="1747" w:author="Matt Selway" w:date="2020-07-21T23:23:00Z">
        <w:r w:rsidRPr="00E460D7">
          <w:rPr>
            <w:rStyle w:val="VerbatimChar"/>
          </w:rPr>
          <w:t xml:space="preserve">    },</w:t>
        </w:r>
      </w:ins>
    </w:p>
    <w:p w14:paraId="2F2CCE51" w14:textId="77777777" w:rsidR="00E460D7" w:rsidRPr="00E460D7" w:rsidRDefault="00E460D7" w:rsidP="00E460D7">
      <w:pPr>
        <w:pStyle w:val="SourceCode"/>
        <w:rPr>
          <w:ins w:id="1748" w:author="Matt Selway" w:date="2020-07-21T23:23:00Z"/>
          <w:rStyle w:val="VerbatimChar"/>
        </w:rPr>
      </w:pPr>
      <w:ins w:id="1749" w:author="Matt Selway" w:date="2020-07-21T23:23:00Z">
        <w:r w:rsidRPr="00E460D7">
          <w:rPr>
            <w:rStyle w:val="VerbatimChar"/>
          </w:rPr>
          <w:t xml:space="preserve">    "expiry": {</w:t>
        </w:r>
      </w:ins>
    </w:p>
    <w:p w14:paraId="64F3C361" w14:textId="77777777" w:rsidR="00E460D7" w:rsidRPr="00E460D7" w:rsidRDefault="00E460D7" w:rsidP="00E460D7">
      <w:pPr>
        <w:pStyle w:val="SourceCode"/>
        <w:rPr>
          <w:ins w:id="1750" w:author="Matt Selway" w:date="2020-07-21T23:23:00Z"/>
          <w:rStyle w:val="VerbatimChar"/>
        </w:rPr>
      </w:pPr>
      <w:ins w:id="1751" w:author="Matt Selway" w:date="2020-07-21T23:23:00Z">
        <w:r w:rsidRPr="00E460D7">
          <w:rPr>
            <w:rStyle w:val="VerbatimChar"/>
          </w:rPr>
          <w:t xml:space="preserve">      "type": "string",</w:t>
        </w:r>
      </w:ins>
    </w:p>
    <w:p w14:paraId="769B44CA" w14:textId="77777777" w:rsidR="00E460D7" w:rsidRPr="00E460D7" w:rsidRDefault="00E460D7" w:rsidP="00E460D7">
      <w:pPr>
        <w:pStyle w:val="SourceCode"/>
        <w:rPr>
          <w:ins w:id="1752" w:author="Matt Selway" w:date="2020-07-21T23:23:00Z"/>
          <w:rStyle w:val="VerbatimChar"/>
        </w:rPr>
      </w:pPr>
      <w:ins w:id="1753" w:author="Matt Selway" w:date="2020-07-21T23:23:00Z">
        <w:r w:rsidRPr="00E460D7">
          <w:rPr>
            <w:rStyle w:val="VerbatimChar"/>
          </w:rPr>
          <w:t xml:space="preserve">      "format": "duration",</w:t>
        </w:r>
      </w:ins>
    </w:p>
    <w:p w14:paraId="3DAAF072" w14:textId="6BFA61F8" w:rsidR="00E460D7" w:rsidRPr="00E460D7" w:rsidRDefault="00E460D7" w:rsidP="00E460D7">
      <w:pPr>
        <w:pStyle w:val="SourceCode"/>
        <w:rPr>
          <w:ins w:id="1754" w:author="Matt Selway" w:date="2020-07-21T23:23:00Z"/>
          <w:rStyle w:val="VerbatimChar"/>
        </w:rPr>
      </w:pPr>
      <w:ins w:id="1755" w:author="Matt Selway" w:date="2020-07-21T23:23:00Z">
        <w:r w:rsidRPr="00E460D7">
          <w:rPr>
            <w:rStyle w:val="VerbatimChar"/>
          </w:rPr>
          <w:t xml:space="preserve">      "description": "Duration as defined by XML Schema </w:t>
        </w:r>
        <w:proofErr w:type="spellStart"/>
        <w:proofErr w:type="gramStart"/>
        <w:r w:rsidRPr="00E460D7">
          <w:rPr>
            <w:rStyle w:val="VerbatimChar"/>
          </w:rPr>
          <w:t>xs:duration</w:t>
        </w:r>
        <w:proofErr w:type="spellEnd"/>
        <w:proofErr w:type="gramEnd"/>
        <w:r w:rsidRPr="00E460D7">
          <w:rPr>
            <w:rStyle w:val="VerbatimChar"/>
          </w:rPr>
          <w:t>, http://w3c.org/TR/xmlschema-2/#duration",</w:t>
        </w:r>
      </w:ins>
    </w:p>
    <w:p w14:paraId="61D71104" w14:textId="77777777" w:rsidR="00E460D7" w:rsidRPr="00E460D7" w:rsidRDefault="00E460D7" w:rsidP="00E460D7">
      <w:pPr>
        <w:pStyle w:val="SourceCode"/>
        <w:rPr>
          <w:ins w:id="1756" w:author="Matt Selway" w:date="2020-07-21T23:23:00Z"/>
          <w:rStyle w:val="VerbatimChar"/>
        </w:rPr>
      </w:pPr>
      <w:ins w:id="1757" w:author="Matt Selway" w:date="2020-07-21T23:23:00Z">
        <w:r w:rsidRPr="00E460D7">
          <w:rPr>
            <w:rStyle w:val="VerbatimChar"/>
          </w:rPr>
          <w:t xml:space="preserve">      "pattern": "[-]?P([0-9]+Y)?([0-9]+M)?([0-9]+D)?(T([0-9]+H)?([0-9]+M)?([0-9]+([.][0-9]+)?S)?)?"</w:t>
        </w:r>
      </w:ins>
    </w:p>
    <w:p w14:paraId="12B4AADC" w14:textId="77777777" w:rsidR="00E460D7" w:rsidRPr="00E460D7" w:rsidRDefault="00E460D7" w:rsidP="00E460D7">
      <w:pPr>
        <w:pStyle w:val="SourceCode"/>
        <w:rPr>
          <w:ins w:id="1758" w:author="Matt Selway" w:date="2020-07-21T23:23:00Z"/>
          <w:rStyle w:val="VerbatimChar"/>
        </w:rPr>
      </w:pPr>
      <w:ins w:id="1759" w:author="Matt Selway" w:date="2020-07-21T23:23:00Z">
        <w:r w:rsidRPr="00E460D7">
          <w:rPr>
            <w:rStyle w:val="VerbatimChar"/>
          </w:rPr>
          <w:t xml:space="preserve">    },</w:t>
        </w:r>
      </w:ins>
    </w:p>
    <w:p w14:paraId="380B7CAF" w14:textId="77777777" w:rsidR="00E460D7" w:rsidRPr="00E460D7" w:rsidRDefault="00E460D7" w:rsidP="00E460D7">
      <w:pPr>
        <w:pStyle w:val="SourceCode"/>
        <w:rPr>
          <w:ins w:id="1760" w:author="Matt Selway" w:date="2020-07-21T23:23:00Z"/>
          <w:rStyle w:val="VerbatimChar"/>
        </w:rPr>
      </w:pPr>
      <w:ins w:id="1761" w:author="Matt Selway" w:date="2020-07-21T23:23:00Z">
        <w:r w:rsidRPr="00E460D7">
          <w:rPr>
            <w:rStyle w:val="VerbatimChar"/>
          </w:rPr>
          <w:t xml:space="preserve">    "</w:t>
        </w:r>
        <w:proofErr w:type="spellStart"/>
        <w:r w:rsidRPr="00E460D7">
          <w:rPr>
            <w:rStyle w:val="VerbatimChar"/>
          </w:rPr>
          <w:t>requestMessageId</w:t>
        </w:r>
        <w:proofErr w:type="spellEnd"/>
        <w:r w:rsidRPr="00E460D7">
          <w:rPr>
            <w:rStyle w:val="VerbatimChar"/>
          </w:rPr>
          <w:t>": {</w:t>
        </w:r>
      </w:ins>
    </w:p>
    <w:p w14:paraId="2BBB1958" w14:textId="77777777" w:rsidR="00E460D7" w:rsidRPr="00E460D7" w:rsidRDefault="00E460D7" w:rsidP="00E460D7">
      <w:pPr>
        <w:pStyle w:val="SourceCode"/>
        <w:rPr>
          <w:ins w:id="1762" w:author="Matt Selway" w:date="2020-07-21T23:23:00Z"/>
          <w:rStyle w:val="VerbatimChar"/>
        </w:rPr>
      </w:pPr>
      <w:ins w:id="1763" w:author="Matt Selway" w:date="2020-07-21T23:23:00Z">
        <w:r w:rsidRPr="00E460D7">
          <w:rPr>
            <w:rStyle w:val="VerbatimChar"/>
          </w:rPr>
          <w:t xml:space="preserve">      "type": "string",</w:t>
        </w:r>
      </w:ins>
    </w:p>
    <w:p w14:paraId="43C821A8" w14:textId="53524D16" w:rsidR="00E460D7" w:rsidRPr="00E460D7" w:rsidRDefault="00E460D7" w:rsidP="00E460D7">
      <w:pPr>
        <w:pStyle w:val="SourceCode"/>
        <w:rPr>
          <w:ins w:id="1764" w:author="Matt Selway" w:date="2020-07-21T23:23:00Z"/>
          <w:rStyle w:val="VerbatimChar"/>
        </w:rPr>
      </w:pPr>
      <w:ins w:id="1765" w:author="Matt Selway" w:date="2020-07-21T23:23:00Z">
        <w:r w:rsidRPr="00E460D7">
          <w:rPr>
            <w:rStyle w:val="VerbatimChar"/>
          </w:rPr>
          <w:t xml:space="preserve">      "description": "Only valid for Response messages."</w:t>
        </w:r>
      </w:ins>
    </w:p>
    <w:p w14:paraId="6FBFF7F4" w14:textId="77777777" w:rsidR="00E460D7" w:rsidRPr="00E460D7" w:rsidRDefault="00E460D7" w:rsidP="00E460D7">
      <w:pPr>
        <w:pStyle w:val="SourceCode"/>
        <w:rPr>
          <w:ins w:id="1766" w:author="Matt Selway" w:date="2020-07-21T23:23:00Z"/>
          <w:rStyle w:val="VerbatimChar"/>
        </w:rPr>
      </w:pPr>
      <w:ins w:id="1767" w:author="Matt Selway" w:date="2020-07-21T23:23:00Z">
        <w:r w:rsidRPr="00E460D7">
          <w:rPr>
            <w:rStyle w:val="VerbatimChar"/>
          </w:rPr>
          <w:t xml:space="preserve">    }</w:t>
        </w:r>
      </w:ins>
    </w:p>
    <w:p w14:paraId="3298483F" w14:textId="77777777" w:rsidR="00E460D7" w:rsidRPr="00E460D7" w:rsidRDefault="00E460D7" w:rsidP="00E460D7">
      <w:pPr>
        <w:pStyle w:val="SourceCode"/>
        <w:rPr>
          <w:ins w:id="1768" w:author="Matt Selway" w:date="2020-07-21T23:23:00Z"/>
          <w:rStyle w:val="VerbatimChar"/>
        </w:rPr>
      </w:pPr>
      <w:ins w:id="1769" w:author="Matt Selway" w:date="2020-07-21T23:23:00Z">
        <w:r w:rsidRPr="00E460D7">
          <w:rPr>
            <w:rStyle w:val="VerbatimChar"/>
          </w:rPr>
          <w:t xml:space="preserve">  }</w:t>
        </w:r>
      </w:ins>
    </w:p>
    <w:p w14:paraId="541DF536" w14:textId="645117D5" w:rsidR="00E460D7" w:rsidRDefault="00E460D7" w:rsidP="002050A8">
      <w:pPr>
        <w:pStyle w:val="SourceCode"/>
        <w:rPr>
          <w:rStyle w:val="VerbatimChar"/>
        </w:rPr>
      </w:pPr>
      <w:ins w:id="1770" w:author="Matt Selway" w:date="2020-07-21T23:23:00Z">
        <w:r w:rsidRPr="00E460D7">
          <w:rPr>
            <w:rStyle w:val="VerbatimChar"/>
          </w:rPr>
          <w:t>}</w:t>
        </w:r>
      </w:ins>
    </w:p>
    <w:p w14:paraId="5776B28B" w14:textId="77777777" w:rsidR="002050A8" w:rsidRDefault="002050A8" w:rsidP="002050A8">
      <w:pPr>
        <w:pStyle w:val="Heading2"/>
      </w:pPr>
      <w:bookmarkStart w:id="1771" w:name="_MessageContent_1"/>
      <w:bookmarkStart w:id="1772" w:name="_Toc46269820"/>
      <w:bookmarkEnd w:id="1771"/>
      <w:proofErr w:type="spellStart"/>
      <w:r>
        <w:lastRenderedPageBreak/>
        <w:t>MessageContent</w:t>
      </w:r>
      <w:bookmarkEnd w:id="1772"/>
      <w:proofErr w:type="spellEnd"/>
    </w:p>
    <w:p w14:paraId="4FA1C7BF" w14:textId="77777777" w:rsidR="000D677C" w:rsidRPr="000D677C" w:rsidDel="00D8292B" w:rsidRDefault="000D677C" w:rsidP="000D677C">
      <w:pPr>
        <w:pStyle w:val="SourceCode"/>
        <w:rPr>
          <w:del w:id="1773" w:author="Matt Selway" w:date="2020-07-21T23:32:00Z"/>
          <w:rStyle w:val="VerbatimChar"/>
        </w:rPr>
      </w:pPr>
      <w:del w:id="1774" w:author="Matt Selway" w:date="2020-07-21T23:32:00Z">
        <w:r w:rsidRPr="000D677C" w:rsidDel="00D8292B">
          <w:rPr>
            <w:rStyle w:val="VerbatimChar"/>
          </w:rPr>
          <w:delText>"MessageContent": {</w:delText>
        </w:r>
      </w:del>
    </w:p>
    <w:p w14:paraId="0C78CF9E" w14:textId="77777777" w:rsidR="000D677C" w:rsidRPr="000D677C" w:rsidDel="00D8292B" w:rsidRDefault="000D677C" w:rsidP="000D677C">
      <w:pPr>
        <w:pStyle w:val="SourceCode"/>
        <w:rPr>
          <w:del w:id="1775" w:author="Matt Selway" w:date="2020-07-21T23:32:00Z"/>
          <w:rStyle w:val="VerbatimChar"/>
        </w:rPr>
      </w:pPr>
      <w:del w:id="1776" w:author="Matt Selway" w:date="2020-07-21T23:32:00Z">
        <w:r w:rsidRPr="000D677C" w:rsidDel="00D8292B">
          <w:rPr>
            <w:rStyle w:val="VerbatimChar"/>
          </w:rPr>
          <w:delText xml:space="preserve">  "type": "object",</w:delText>
        </w:r>
      </w:del>
    </w:p>
    <w:p w14:paraId="11C1A316" w14:textId="77777777" w:rsidR="000D677C" w:rsidRPr="000D677C" w:rsidDel="00D8292B" w:rsidRDefault="000D677C" w:rsidP="000D677C">
      <w:pPr>
        <w:pStyle w:val="SourceCode"/>
        <w:rPr>
          <w:del w:id="1777" w:author="Matt Selway" w:date="2020-07-21T23:32:00Z"/>
          <w:rStyle w:val="VerbatimChar"/>
        </w:rPr>
      </w:pPr>
      <w:del w:id="1778" w:author="Matt Selway" w:date="2020-07-21T23:32:00Z">
        <w:r w:rsidRPr="000D677C" w:rsidDel="00D8292B">
          <w:rPr>
            <w:rStyle w:val="VerbatimChar"/>
          </w:rPr>
          <w:delText xml:space="preserve">  "properties": {</w:delText>
        </w:r>
      </w:del>
    </w:p>
    <w:p w14:paraId="4C9A4FCB" w14:textId="77777777" w:rsidR="000D677C" w:rsidRPr="000D677C" w:rsidDel="00D8292B" w:rsidRDefault="000D677C" w:rsidP="000D677C">
      <w:pPr>
        <w:pStyle w:val="SourceCode"/>
        <w:rPr>
          <w:del w:id="1779" w:author="Matt Selway" w:date="2020-07-21T23:32:00Z"/>
          <w:rStyle w:val="VerbatimChar"/>
        </w:rPr>
      </w:pPr>
      <w:del w:id="1780" w:author="Matt Selway" w:date="2020-07-21T23:32:00Z">
        <w:r w:rsidRPr="000D677C" w:rsidDel="00D8292B">
          <w:rPr>
            <w:rStyle w:val="VerbatimChar"/>
          </w:rPr>
          <w:delText xml:space="preserve">    "mediaType": {</w:delText>
        </w:r>
      </w:del>
    </w:p>
    <w:p w14:paraId="699FB822" w14:textId="186084DD" w:rsidR="000D677C" w:rsidRPr="000D677C" w:rsidDel="00D8292B" w:rsidRDefault="000D677C" w:rsidP="000D677C">
      <w:pPr>
        <w:pStyle w:val="SourceCode"/>
        <w:rPr>
          <w:del w:id="1781" w:author="Matt Selway" w:date="2020-07-21T23:32:00Z"/>
          <w:rStyle w:val="VerbatimChar"/>
        </w:rPr>
      </w:pPr>
      <w:del w:id="1782" w:author="Matt Selway" w:date="2020-07-21T23:32:00Z">
        <w:r w:rsidRPr="000D677C" w:rsidDel="00D8292B">
          <w:rPr>
            <w:rStyle w:val="VerbatimChar"/>
          </w:rPr>
          <w:delText xml:space="preserve">      "type": "string"</w:delText>
        </w:r>
      </w:del>
    </w:p>
    <w:p w14:paraId="2F67F07B" w14:textId="77777777" w:rsidR="000D677C" w:rsidRPr="000D677C" w:rsidDel="00D8292B" w:rsidRDefault="000D677C" w:rsidP="000D677C">
      <w:pPr>
        <w:pStyle w:val="SourceCode"/>
        <w:rPr>
          <w:del w:id="1783" w:author="Matt Selway" w:date="2020-07-21T23:32:00Z"/>
          <w:rStyle w:val="VerbatimChar"/>
        </w:rPr>
      </w:pPr>
      <w:del w:id="1784" w:author="Matt Selway" w:date="2020-07-21T23:32:00Z">
        <w:r w:rsidRPr="000D677C" w:rsidDel="00D8292B">
          <w:rPr>
            <w:rStyle w:val="VerbatimChar"/>
          </w:rPr>
          <w:delText xml:space="preserve">    },</w:delText>
        </w:r>
      </w:del>
    </w:p>
    <w:p w14:paraId="41816963" w14:textId="77777777" w:rsidR="000D677C" w:rsidRPr="000D677C" w:rsidDel="00D8292B" w:rsidRDefault="000D677C" w:rsidP="000D677C">
      <w:pPr>
        <w:pStyle w:val="SourceCode"/>
        <w:rPr>
          <w:del w:id="1785" w:author="Matt Selway" w:date="2020-07-21T23:32:00Z"/>
          <w:rStyle w:val="VerbatimChar"/>
        </w:rPr>
      </w:pPr>
      <w:del w:id="1786" w:author="Matt Selway" w:date="2020-07-21T23:32:00Z">
        <w:r w:rsidRPr="000D677C" w:rsidDel="00D8292B">
          <w:rPr>
            <w:rStyle w:val="VerbatimChar"/>
          </w:rPr>
          <w:delText xml:space="preserve">    "contentEncoding": {</w:delText>
        </w:r>
      </w:del>
    </w:p>
    <w:p w14:paraId="60E18E2B" w14:textId="2D7A48B0" w:rsidR="000D677C" w:rsidRPr="000D677C" w:rsidDel="00D8292B" w:rsidRDefault="000D677C" w:rsidP="000D677C">
      <w:pPr>
        <w:pStyle w:val="SourceCode"/>
        <w:rPr>
          <w:del w:id="1787" w:author="Matt Selway" w:date="2020-07-21T23:32:00Z"/>
          <w:rStyle w:val="VerbatimChar"/>
        </w:rPr>
      </w:pPr>
      <w:del w:id="1788" w:author="Matt Selway" w:date="2020-07-21T23:32:00Z">
        <w:r w:rsidRPr="000D677C" w:rsidDel="00D8292B">
          <w:rPr>
            <w:rStyle w:val="VerbatimChar"/>
          </w:rPr>
          <w:delText xml:space="preserve">      "type": "string"</w:delText>
        </w:r>
      </w:del>
    </w:p>
    <w:p w14:paraId="4817FD42" w14:textId="77777777" w:rsidR="000D677C" w:rsidRPr="000D677C" w:rsidDel="00D8292B" w:rsidRDefault="000D677C" w:rsidP="000D677C">
      <w:pPr>
        <w:pStyle w:val="SourceCode"/>
        <w:rPr>
          <w:del w:id="1789" w:author="Matt Selway" w:date="2020-07-21T23:32:00Z"/>
          <w:rStyle w:val="VerbatimChar"/>
        </w:rPr>
      </w:pPr>
      <w:del w:id="1790" w:author="Matt Selway" w:date="2020-07-21T23:32:00Z">
        <w:r w:rsidRPr="000D677C" w:rsidDel="00D8292B">
          <w:rPr>
            <w:rStyle w:val="VerbatimChar"/>
          </w:rPr>
          <w:delText xml:space="preserve">    },</w:delText>
        </w:r>
      </w:del>
    </w:p>
    <w:p w14:paraId="5B5BAD8F" w14:textId="77777777" w:rsidR="000D677C" w:rsidRPr="000D677C" w:rsidDel="00D8292B" w:rsidRDefault="000D677C" w:rsidP="000D677C">
      <w:pPr>
        <w:pStyle w:val="SourceCode"/>
        <w:rPr>
          <w:del w:id="1791" w:author="Matt Selway" w:date="2020-07-21T23:32:00Z"/>
          <w:rStyle w:val="VerbatimChar"/>
        </w:rPr>
      </w:pPr>
      <w:del w:id="1792" w:author="Matt Selway" w:date="2020-07-21T23:32:00Z">
        <w:r w:rsidRPr="000D677C" w:rsidDel="00D8292B">
          <w:rPr>
            <w:rStyle w:val="VerbatimChar"/>
          </w:rPr>
          <w:delText xml:space="preserve">    "content": {</w:delText>
        </w:r>
      </w:del>
    </w:p>
    <w:p w14:paraId="671E25F5" w14:textId="77777777" w:rsidR="000D677C" w:rsidRPr="000D677C" w:rsidDel="00D8292B" w:rsidRDefault="000D677C" w:rsidP="000D677C">
      <w:pPr>
        <w:pStyle w:val="SourceCode"/>
        <w:rPr>
          <w:del w:id="1793" w:author="Matt Selway" w:date="2020-07-21T23:32:00Z"/>
          <w:rStyle w:val="VerbatimChar"/>
        </w:rPr>
      </w:pPr>
      <w:del w:id="1794" w:author="Matt Selway" w:date="2020-07-21T23:32:00Z">
        <w:r w:rsidRPr="000D677C" w:rsidDel="00D8292B">
          <w:rPr>
            <w:rStyle w:val="VerbatimChar"/>
          </w:rPr>
          <w:delText xml:space="preserve">      "oneOf": [</w:delText>
        </w:r>
      </w:del>
    </w:p>
    <w:p w14:paraId="0AA30E22" w14:textId="77777777" w:rsidR="000D677C" w:rsidRPr="000D677C" w:rsidDel="00D8292B" w:rsidRDefault="000D677C" w:rsidP="000D677C">
      <w:pPr>
        <w:pStyle w:val="SourceCode"/>
        <w:rPr>
          <w:del w:id="1795" w:author="Matt Selway" w:date="2020-07-21T23:32:00Z"/>
          <w:rStyle w:val="VerbatimChar"/>
        </w:rPr>
      </w:pPr>
      <w:del w:id="1796" w:author="Matt Selway" w:date="2020-07-21T23:32:00Z">
        <w:r w:rsidRPr="000D677C" w:rsidDel="00D8292B">
          <w:rPr>
            <w:rStyle w:val="VerbatimChar"/>
          </w:rPr>
          <w:delText xml:space="preserve">        {</w:delText>
        </w:r>
      </w:del>
    </w:p>
    <w:p w14:paraId="2C61F7EF" w14:textId="77777777" w:rsidR="000D677C" w:rsidRPr="000D677C" w:rsidDel="00D8292B" w:rsidRDefault="000D677C" w:rsidP="000D677C">
      <w:pPr>
        <w:pStyle w:val="SourceCode"/>
        <w:rPr>
          <w:del w:id="1797" w:author="Matt Selway" w:date="2020-07-21T23:32:00Z"/>
          <w:rStyle w:val="VerbatimChar"/>
        </w:rPr>
      </w:pPr>
      <w:del w:id="1798" w:author="Matt Selway" w:date="2020-07-21T23:32:00Z">
        <w:r w:rsidRPr="000D677C" w:rsidDel="00D8292B">
          <w:rPr>
            <w:rStyle w:val="VerbatimChar"/>
          </w:rPr>
          <w:delText xml:space="preserve">          "type": "string"</w:delText>
        </w:r>
      </w:del>
    </w:p>
    <w:p w14:paraId="45714D89" w14:textId="77777777" w:rsidR="000D677C" w:rsidRPr="000D677C" w:rsidDel="00D8292B" w:rsidRDefault="000D677C" w:rsidP="000D677C">
      <w:pPr>
        <w:pStyle w:val="SourceCode"/>
        <w:rPr>
          <w:del w:id="1799" w:author="Matt Selway" w:date="2020-07-21T23:32:00Z"/>
          <w:rStyle w:val="VerbatimChar"/>
        </w:rPr>
      </w:pPr>
      <w:del w:id="1800" w:author="Matt Selway" w:date="2020-07-21T23:32:00Z">
        <w:r w:rsidRPr="000D677C" w:rsidDel="00D8292B">
          <w:rPr>
            <w:rStyle w:val="VerbatimChar"/>
          </w:rPr>
          <w:delText xml:space="preserve">        },</w:delText>
        </w:r>
      </w:del>
    </w:p>
    <w:p w14:paraId="26B86613" w14:textId="77777777" w:rsidR="000D677C" w:rsidRPr="000D677C" w:rsidDel="00D8292B" w:rsidRDefault="000D677C" w:rsidP="000D677C">
      <w:pPr>
        <w:pStyle w:val="SourceCode"/>
        <w:rPr>
          <w:del w:id="1801" w:author="Matt Selway" w:date="2020-07-21T23:32:00Z"/>
          <w:rStyle w:val="VerbatimChar"/>
        </w:rPr>
      </w:pPr>
      <w:del w:id="1802" w:author="Matt Selway" w:date="2020-07-21T23:32:00Z">
        <w:r w:rsidRPr="000D677C" w:rsidDel="00D8292B">
          <w:rPr>
            <w:rStyle w:val="VerbatimChar"/>
          </w:rPr>
          <w:delText xml:space="preserve">        {</w:delText>
        </w:r>
      </w:del>
    </w:p>
    <w:p w14:paraId="0B30B08F" w14:textId="77777777" w:rsidR="000D677C" w:rsidRPr="000D677C" w:rsidDel="00D8292B" w:rsidRDefault="000D677C" w:rsidP="000D677C">
      <w:pPr>
        <w:pStyle w:val="SourceCode"/>
        <w:rPr>
          <w:del w:id="1803" w:author="Matt Selway" w:date="2020-07-21T23:32:00Z"/>
          <w:rStyle w:val="VerbatimChar"/>
        </w:rPr>
      </w:pPr>
      <w:del w:id="1804" w:author="Matt Selway" w:date="2020-07-21T23:32:00Z">
        <w:r w:rsidRPr="000D677C" w:rsidDel="00D8292B">
          <w:rPr>
            <w:rStyle w:val="VerbatimChar"/>
          </w:rPr>
          <w:delText xml:space="preserve">          "type": "object",</w:delText>
        </w:r>
      </w:del>
    </w:p>
    <w:p w14:paraId="65F226A1" w14:textId="77777777" w:rsidR="000D677C" w:rsidRPr="000D677C" w:rsidDel="00D8292B" w:rsidRDefault="000D677C" w:rsidP="000D677C">
      <w:pPr>
        <w:pStyle w:val="SourceCode"/>
        <w:rPr>
          <w:del w:id="1805" w:author="Matt Selway" w:date="2020-07-21T23:32:00Z"/>
          <w:rStyle w:val="VerbatimChar"/>
        </w:rPr>
      </w:pPr>
      <w:del w:id="1806" w:author="Matt Selway" w:date="2020-07-21T23:32:00Z">
        <w:r w:rsidRPr="000D677C" w:rsidDel="00D8292B">
          <w:rPr>
            <w:rStyle w:val="VerbatimChar"/>
          </w:rPr>
          <w:delText xml:space="preserve">          "additionalProperties": true</w:delText>
        </w:r>
      </w:del>
    </w:p>
    <w:p w14:paraId="15C0CFAC" w14:textId="77777777" w:rsidR="000D677C" w:rsidRPr="000D677C" w:rsidDel="00D8292B" w:rsidRDefault="000D677C" w:rsidP="000D677C">
      <w:pPr>
        <w:pStyle w:val="SourceCode"/>
        <w:rPr>
          <w:del w:id="1807" w:author="Matt Selway" w:date="2020-07-21T23:32:00Z"/>
          <w:rStyle w:val="VerbatimChar"/>
        </w:rPr>
      </w:pPr>
      <w:del w:id="1808" w:author="Matt Selway" w:date="2020-07-21T23:32:00Z">
        <w:r w:rsidRPr="000D677C" w:rsidDel="00D8292B">
          <w:rPr>
            <w:rStyle w:val="VerbatimChar"/>
          </w:rPr>
          <w:delText xml:space="preserve">        }</w:delText>
        </w:r>
      </w:del>
    </w:p>
    <w:p w14:paraId="20EBC384" w14:textId="77777777" w:rsidR="000D677C" w:rsidRPr="000D677C" w:rsidDel="00D8292B" w:rsidRDefault="000D677C" w:rsidP="000D677C">
      <w:pPr>
        <w:pStyle w:val="SourceCode"/>
        <w:rPr>
          <w:del w:id="1809" w:author="Matt Selway" w:date="2020-07-21T23:32:00Z"/>
          <w:rStyle w:val="VerbatimChar"/>
        </w:rPr>
      </w:pPr>
      <w:del w:id="1810" w:author="Matt Selway" w:date="2020-07-21T23:32:00Z">
        <w:r w:rsidRPr="000D677C" w:rsidDel="00D8292B">
          <w:rPr>
            <w:rStyle w:val="VerbatimChar"/>
          </w:rPr>
          <w:delText xml:space="preserve">      ]</w:delText>
        </w:r>
      </w:del>
    </w:p>
    <w:p w14:paraId="0FB8641D" w14:textId="77777777" w:rsidR="000D677C" w:rsidRPr="000D677C" w:rsidDel="00D8292B" w:rsidRDefault="000D677C" w:rsidP="000D677C">
      <w:pPr>
        <w:pStyle w:val="SourceCode"/>
        <w:rPr>
          <w:del w:id="1811" w:author="Matt Selway" w:date="2020-07-21T23:32:00Z"/>
          <w:rStyle w:val="VerbatimChar"/>
        </w:rPr>
      </w:pPr>
      <w:del w:id="1812" w:author="Matt Selway" w:date="2020-07-21T23:32:00Z">
        <w:r w:rsidRPr="000D677C" w:rsidDel="00D8292B">
          <w:rPr>
            <w:rStyle w:val="VerbatimChar"/>
          </w:rPr>
          <w:delText xml:space="preserve">    }</w:delText>
        </w:r>
      </w:del>
    </w:p>
    <w:p w14:paraId="2FE5791D" w14:textId="77777777" w:rsidR="000D677C" w:rsidRPr="000D677C" w:rsidDel="00D8292B" w:rsidRDefault="000D677C" w:rsidP="000D677C">
      <w:pPr>
        <w:pStyle w:val="SourceCode"/>
        <w:rPr>
          <w:del w:id="1813" w:author="Matt Selway" w:date="2020-07-21T23:32:00Z"/>
          <w:rStyle w:val="VerbatimChar"/>
        </w:rPr>
      </w:pPr>
      <w:del w:id="1814" w:author="Matt Selway" w:date="2020-07-21T23:32:00Z">
        <w:r w:rsidRPr="000D677C" w:rsidDel="00D8292B">
          <w:rPr>
            <w:rStyle w:val="VerbatimChar"/>
          </w:rPr>
          <w:delText xml:space="preserve">  },</w:delText>
        </w:r>
      </w:del>
    </w:p>
    <w:p w14:paraId="11641971" w14:textId="77777777" w:rsidR="000D677C" w:rsidRPr="000D677C" w:rsidDel="00D8292B" w:rsidRDefault="000D677C" w:rsidP="000D677C">
      <w:pPr>
        <w:pStyle w:val="SourceCode"/>
        <w:rPr>
          <w:del w:id="1815" w:author="Matt Selway" w:date="2020-07-21T23:32:00Z"/>
          <w:rStyle w:val="VerbatimChar"/>
        </w:rPr>
      </w:pPr>
      <w:del w:id="1816" w:author="Matt Selway" w:date="2020-07-21T23:32:00Z">
        <w:r w:rsidRPr="000D677C" w:rsidDel="00D8292B">
          <w:rPr>
            <w:rStyle w:val="VerbatimChar"/>
          </w:rPr>
          <w:delText xml:space="preserve">  "required": [</w:delText>
        </w:r>
      </w:del>
    </w:p>
    <w:p w14:paraId="4830B79A" w14:textId="77777777" w:rsidR="000D677C" w:rsidRPr="000D677C" w:rsidDel="00D8292B" w:rsidRDefault="000D677C" w:rsidP="000D677C">
      <w:pPr>
        <w:pStyle w:val="SourceCode"/>
        <w:rPr>
          <w:del w:id="1817" w:author="Matt Selway" w:date="2020-07-21T23:32:00Z"/>
          <w:rStyle w:val="VerbatimChar"/>
        </w:rPr>
      </w:pPr>
      <w:del w:id="1818" w:author="Matt Selway" w:date="2020-07-21T23:32:00Z">
        <w:r w:rsidRPr="000D677C" w:rsidDel="00D8292B">
          <w:rPr>
            <w:rStyle w:val="VerbatimChar"/>
          </w:rPr>
          <w:delText xml:space="preserve">    "content"</w:delText>
        </w:r>
      </w:del>
    </w:p>
    <w:p w14:paraId="10006797" w14:textId="47435903" w:rsidR="000D677C" w:rsidDel="00D8292B" w:rsidRDefault="000D677C" w:rsidP="000D677C">
      <w:pPr>
        <w:pStyle w:val="SourceCode"/>
        <w:rPr>
          <w:del w:id="1819" w:author="Matt Selway" w:date="2020-07-21T23:32:00Z"/>
          <w:rStyle w:val="VerbatimChar"/>
        </w:rPr>
      </w:pPr>
      <w:del w:id="1820" w:author="Matt Selway" w:date="2020-07-21T23:32:00Z">
        <w:r w:rsidRPr="000D677C" w:rsidDel="00D8292B">
          <w:rPr>
            <w:rStyle w:val="VerbatimChar"/>
          </w:rPr>
          <w:delText xml:space="preserve">  ]</w:delText>
        </w:r>
      </w:del>
    </w:p>
    <w:p w14:paraId="495399B6" w14:textId="40412603" w:rsidR="00D8292B" w:rsidRPr="00D8292B" w:rsidRDefault="000D677C" w:rsidP="00D8292B">
      <w:pPr>
        <w:pStyle w:val="SourceCode"/>
        <w:rPr>
          <w:ins w:id="1821" w:author="Matt Selway" w:date="2020-07-21T23:32:00Z"/>
          <w:rStyle w:val="VerbatimChar"/>
        </w:rPr>
      </w:pPr>
      <w:del w:id="1822" w:author="Matt Selway" w:date="2020-07-21T23:32:00Z">
        <w:r w:rsidDel="00D8292B">
          <w:rPr>
            <w:rStyle w:val="VerbatimChar"/>
          </w:rPr>
          <w:delText>}</w:delText>
        </w:r>
      </w:del>
      <w:ins w:id="1823" w:author="Matt Selway" w:date="2020-07-21T23:32:00Z">
        <w:r w:rsidR="00D8292B" w:rsidRPr="00D8292B">
          <w:rPr>
            <w:rStyle w:val="VerbatimChar"/>
          </w:rPr>
          <w:t>"</w:t>
        </w:r>
        <w:proofErr w:type="spellStart"/>
        <w:r w:rsidR="00D8292B" w:rsidRPr="00D8292B">
          <w:rPr>
            <w:rStyle w:val="VerbatimChar"/>
          </w:rPr>
          <w:t>MessageContent</w:t>
        </w:r>
        <w:proofErr w:type="spellEnd"/>
        <w:r w:rsidR="00D8292B" w:rsidRPr="00D8292B">
          <w:rPr>
            <w:rStyle w:val="VerbatimChar"/>
          </w:rPr>
          <w:t>": {</w:t>
        </w:r>
      </w:ins>
    </w:p>
    <w:p w14:paraId="273CC96A" w14:textId="77777777" w:rsidR="00D8292B" w:rsidRPr="00D8292B" w:rsidRDefault="00D8292B" w:rsidP="00D8292B">
      <w:pPr>
        <w:pStyle w:val="SourceCode"/>
        <w:rPr>
          <w:ins w:id="1824" w:author="Matt Selway" w:date="2020-07-21T23:32:00Z"/>
          <w:rStyle w:val="VerbatimChar"/>
        </w:rPr>
      </w:pPr>
      <w:ins w:id="1825" w:author="Matt Selway" w:date="2020-07-21T23:32:00Z">
        <w:r w:rsidRPr="00D8292B">
          <w:rPr>
            <w:rStyle w:val="VerbatimChar"/>
          </w:rPr>
          <w:t xml:space="preserve">  "type": "object",</w:t>
        </w:r>
      </w:ins>
    </w:p>
    <w:p w14:paraId="6207A95E" w14:textId="77777777" w:rsidR="00D8292B" w:rsidRPr="00D8292B" w:rsidRDefault="00D8292B" w:rsidP="00D8292B">
      <w:pPr>
        <w:pStyle w:val="SourceCode"/>
        <w:rPr>
          <w:ins w:id="1826" w:author="Matt Selway" w:date="2020-07-21T23:32:00Z"/>
          <w:rStyle w:val="VerbatimChar"/>
        </w:rPr>
      </w:pPr>
      <w:ins w:id="1827" w:author="Matt Selway" w:date="2020-07-21T23:32:00Z">
        <w:r w:rsidRPr="00D8292B">
          <w:rPr>
            <w:rStyle w:val="VerbatimChar"/>
          </w:rPr>
          <w:t xml:space="preserve">  "properties": {</w:t>
        </w:r>
      </w:ins>
    </w:p>
    <w:p w14:paraId="5AF96E63" w14:textId="77777777" w:rsidR="00D8292B" w:rsidRPr="00D8292B" w:rsidRDefault="00D8292B" w:rsidP="00D8292B">
      <w:pPr>
        <w:pStyle w:val="SourceCode"/>
        <w:rPr>
          <w:ins w:id="1828" w:author="Matt Selway" w:date="2020-07-21T23:32:00Z"/>
          <w:rStyle w:val="VerbatimChar"/>
        </w:rPr>
      </w:pPr>
      <w:ins w:id="1829" w:author="Matt Selway" w:date="2020-07-21T23:32:00Z">
        <w:r w:rsidRPr="00D8292B">
          <w:rPr>
            <w:rStyle w:val="VerbatimChar"/>
          </w:rPr>
          <w:t xml:space="preserve">    "</w:t>
        </w:r>
        <w:proofErr w:type="spellStart"/>
        <w:r w:rsidRPr="00D8292B">
          <w:rPr>
            <w:rStyle w:val="VerbatimChar"/>
          </w:rPr>
          <w:t>mediaType</w:t>
        </w:r>
        <w:proofErr w:type="spellEnd"/>
        <w:r w:rsidRPr="00D8292B">
          <w:rPr>
            <w:rStyle w:val="VerbatimChar"/>
          </w:rPr>
          <w:t>": {</w:t>
        </w:r>
      </w:ins>
    </w:p>
    <w:p w14:paraId="2E0CB3BE" w14:textId="388098FE" w:rsidR="00D8292B" w:rsidRPr="00D8292B" w:rsidRDefault="00D8292B" w:rsidP="00D8292B">
      <w:pPr>
        <w:pStyle w:val="SourceCode"/>
        <w:rPr>
          <w:ins w:id="1830" w:author="Matt Selway" w:date="2020-07-21T23:32:00Z"/>
          <w:rStyle w:val="VerbatimChar"/>
        </w:rPr>
      </w:pPr>
      <w:ins w:id="1831" w:author="Matt Selway" w:date="2020-07-21T23:32:00Z">
        <w:r w:rsidRPr="00D8292B">
          <w:rPr>
            <w:rStyle w:val="VerbatimChar"/>
          </w:rPr>
          <w:t xml:space="preserve">      "type": "string"</w:t>
        </w:r>
      </w:ins>
    </w:p>
    <w:p w14:paraId="2E06C148" w14:textId="77777777" w:rsidR="00D8292B" w:rsidRPr="00D8292B" w:rsidRDefault="00D8292B" w:rsidP="00D8292B">
      <w:pPr>
        <w:pStyle w:val="SourceCode"/>
        <w:rPr>
          <w:ins w:id="1832" w:author="Matt Selway" w:date="2020-07-21T23:32:00Z"/>
          <w:rStyle w:val="VerbatimChar"/>
        </w:rPr>
      </w:pPr>
      <w:ins w:id="1833" w:author="Matt Selway" w:date="2020-07-21T23:32:00Z">
        <w:r w:rsidRPr="00D8292B">
          <w:rPr>
            <w:rStyle w:val="VerbatimChar"/>
          </w:rPr>
          <w:t xml:space="preserve">    },</w:t>
        </w:r>
      </w:ins>
    </w:p>
    <w:p w14:paraId="5431AE56" w14:textId="77777777" w:rsidR="00D8292B" w:rsidRPr="00D8292B" w:rsidRDefault="00D8292B" w:rsidP="00D8292B">
      <w:pPr>
        <w:pStyle w:val="SourceCode"/>
        <w:rPr>
          <w:ins w:id="1834" w:author="Matt Selway" w:date="2020-07-21T23:32:00Z"/>
          <w:rStyle w:val="VerbatimChar"/>
        </w:rPr>
      </w:pPr>
      <w:ins w:id="1835" w:author="Matt Selway" w:date="2020-07-21T23:32:00Z">
        <w:r w:rsidRPr="00D8292B">
          <w:rPr>
            <w:rStyle w:val="VerbatimChar"/>
          </w:rPr>
          <w:t xml:space="preserve">    "</w:t>
        </w:r>
        <w:proofErr w:type="spellStart"/>
        <w:r w:rsidRPr="00D8292B">
          <w:rPr>
            <w:rStyle w:val="VerbatimChar"/>
          </w:rPr>
          <w:t>contentEncoding</w:t>
        </w:r>
        <w:proofErr w:type="spellEnd"/>
        <w:r w:rsidRPr="00D8292B">
          <w:rPr>
            <w:rStyle w:val="VerbatimChar"/>
          </w:rPr>
          <w:t>": {</w:t>
        </w:r>
      </w:ins>
    </w:p>
    <w:p w14:paraId="10FA0884" w14:textId="26C4BFDB" w:rsidR="00D8292B" w:rsidRPr="00D8292B" w:rsidRDefault="00D8292B" w:rsidP="00D8292B">
      <w:pPr>
        <w:pStyle w:val="SourceCode"/>
        <w:rPr>
          <w:ins w:id="1836" w:author="Matt Selway" w:date="2020-07-21T23:32:00Z"/>
          <w:rStyle w:val="VerbatimChar"/>
        </w:rPr>
      </w:pPr>
      <w:ins w:id="1837" w:author="Matt Selway" w:date="2020-07-21T23:32:00Z">
        <w:r w:rsidRPr="00D8292B">
          <w:rPr>
            <w:rStyle w:val="VerbatimChar"/>
          </w:rPr>
          <w:t xml:space="preserve">      "type": "string"</w:t>
        </w:r>
      </w:ins>
    </w:p>
    <w:p w14:paraId="2AE03618" w14:textId="77777777" w:rsidR="00D8292B" w:rsidRPr="00D8292B" w:rsidRDefault="00D8292B" w:rsidP="00D8292B">
      <w:pPr>
        <w:pStyle w:val="SourceCode"/>
        <w:rPr>
          <w:ins w:id="1838" w:author="Matt Selway" w:date="2020-07-21T23:32:00Z"/>
          <w:rStyle w:val="VerbatimChar"/>
        </w:rPr>
      </w:pPr>
      <w:ins w:id="1839" w:author="Matt Selway" w:date="2020-07-21T23:32:00Z">
        <w:r w:rsidRPr="00D8292B">
          <w:rPr>
            <w:rStyle w:val="VerbatimChar"/>
          </w:rPr>
          <w:t xml:space="preserve">    },</w:t>
        </w:r>
      </w:ins>
    </w:p>
    <w:p w14:paraId="7687FD00" w14:textId="77777777" w:rsidR="00D8292B" w:rsidRPr="00D8292B" w:rsidRDefault="00D8292B" w:rsidP="00D8292B">
      <w:pPr>
        <w:pStyle w:val="SourceCode"/>
        <w:rPr>
          <w:ins w:id="1840" w:author="Matt Selway" w:date="2020-07-21T23:32:00Z"/>
          <w:rStyle w:val="VerbatimChar"/>
        </w:rPr>
      </w:pPr>
      <w:ins w:id="1841" w:author="Matt Selway" w:date="2020-07-21T23:32:00Z">
        <w:r w:rsidRPr="00D8292B">
          <w:rPr>
            <w:rStyle w:val="VerbatimChar"/>
          </w:rPr>
          <w:t xml:space="preserve">    "content": {</w:t>
        </w:r>
      </w:ins>
    </w:p>
    <w:p w14:paraId="5A01D160" w14:textId="77777777" w:rsidR="00D8292B" w:rsidRPr="00D8292B" w:rsidRDefault="00D8292B" w:rsidP="00D8292B">
      <w:pPr>
        <w:pStyle w:val="SourceCode"/>
        <w:rPr>
          <w:ins w:id="1842" w:author="Matt Selway" w:date="2020-07-21T23:32:00Z"/>
          <w:rStyle w:val="VerbatimChar"/>
        </w:rPr>
      </w:pPr>
      <w:ins w:id="1843" w:author="Matt Selway" w:date="2020-07-21T23:32:00Z">
        <w:r w:rsidRPr="00D8292B">
          <w:rPr>
            <w:rStyle w:val="VerbatimChar"/>
          </w:rPr>
          <w:t xml:space="preserve">      "</w:t>
        </w:r>
        <w:proofErr w:type="spellStart"/>
        <w:r w:rsidRPr="00D8292B">
          <w:rPr>
            <w:rStyle w:val="VerbatimChar"/>
          </w:rPr>
          <w:t>oneOf</w:t>
        </w:r>
        <w:proofErr w:type="spellEnd"/>
        <w:r w:rsidRPr="00D8292B">
          <w:rPr>
            <w:rStyle w:val="VerbatimChar"/>
          </w:rPr>
          <w:t>": [</w:t>
        </w:r>
      </w:ins>
    </w:p>
    <w:p w14:paraId="12CA2AC4" w14:textId="77777777" w:rsidR="00D8292B" w:rsidRPr="00D8292B" w:rsidRDefault="00D8292B" w:rsidP="00D8292B">
      <w:pPr>
        <w:pStyle w:val="SourceCode"/>
        <w:rPr>
          <w:ins w:id="1844" w:author="Matt Selway" w:date="2020-07-21T23:32:00Z"/>
          <w:rStyle w:val="VerbatimChar"/>
        </w:rPr>
      </w:pPr>
      <w:ins w:id="1845" w:author="Matt Selway" w:date="2020-07-21T23:32:00Z">
        <w:r w:rsidRPr="00D8292B">
          <w:rPr>
            <w:rStyle w:val="VerbatimChar"/>
          </w:rPr>
          <w:t xml:space="preserve">        {</w:t>
        </w:r>
      </w:ins>
    </w:p>
    <w:p w14:paraId="70D76157" w14:textId="77777777" w:rsidR="00D8292B" w:rsidRPr="00D8292B" w:rsidRDefault="00D8292B" w:rsidP="00D8292B">
      <w:pPr>
        <w:pStyle w:val="SourceCode"/>
        <w:rPr>
          <w:ins w:id="1846" w:author="Matt Selway" w:date="2020-07-21T23:32:00Z"/>
          <w:rStyle w:val="VerbatimChar"/>
        </w:rPr>
      </w:pPr>
      <w:ins w:id="1847" w:author="Matt Selway" w:date="2020-07-21T23:32:00Z">
        <w:r w:rsidRPr="00D8292B">
          <w:rPr>
            <w:rStyle w:val="VerbatimChar"/>
          </w:rPr>
          <w:t xml:space="preserve">          "type": "string"</w:t>
        </w:r>
      </w:ins>
    </w:p>
    <w:p w14:paraId="11BE3308" w14:textId="77777777" w:rsidR="00D8292B" w:rsidRPr="00D8292B" w:rsidRDefault="00D8292B" w:rsidP="00D8292B">
      <w:pPr>
        <w:pStyle w:val="SourceCode"/>
        <w:rPr>
          <w:ins w:id="1848" w:author="Matt Selway" w:date="2020-07-21T23:32:00Z"/>
          <w:rStyle w:val="VerbatimChar"/>
        </w:rPr>
      </w:pPr>
      <w:ins w:id="1849" w:author="Matt Selway" w:date="2020-07-21T23:32:00Z">
        <w:r w:rsidRPr="00D8292B">
          <w:rPr>
            <w:rStyle w:val="VerbatimChar"/>
          </w:rPr>
          <w:t xml:space="preserve">        },</w:t>
        </w:r>
      </w:ins>
    </w:p>
    <w:p w14:paraId="48B86716" w14:textId="77777777" w:rsidR="00D8292B" w:rsidRPr="00D8292B" w:rsidRDefault="00D8292B" w:rsidP="00D8292B">
      <w:pPr>
        <w:pStyle w:val="SourceCode"/>
        <w:rPr>
          <w:ins w:id="1850" w:author="Matt Selway" w:date="2020-07-21T23:32:00Z"/>
          <w:rStyle w:val="VerbatimChar"/>
        </w:rPr>
      </w:pPr>
      <w:ins w:id="1851" w:author="Matt Selway" w:date="2020-07-21T23:32:00Z">
        <w:r w:rsidRPr="00D8292B">
          <w:rPr>
            <w:rStyle w:val="VerbatimChar"/>
          </w:rPr>
          <w:t xml:space="preserve">        {</w:t>
        </w:r>
      </w:ins>
    </w:p>
    <w:p w14:paraId="6557A523" w14:textId="77777777" w:rsidR="00D8292B" w:rsidRPr="00D8292B" w:rsidRDefault="00D8292B" w:rsidP="00D8292B">
      <w:pPr>
        <w:pStyle w:val="SourceCode"/>
        <w:rPr>
          <w:ins w:id="1852" w:author="Matt Selway" w:date="2020-07-21T23:32:00Z"/>
          <w:rStyle w:val="VerbatimChar"/>
        </w:rPr>
      </w:pPr>
      <w:ins w:id="1853" w:author="Matt Selway" w:date="2020-07-21T23:32:00Z">
        <w:r w:rsidRPr="00D8292B">
          <w:rPr>
            <w:rStyle w:val="VerbatimChar"/>
          </w:rPr>
          <w:t xml:space="preserve">          "type": "object",</w:t>
        </w:r>
      </w:ins>
    </w:p>
    <w:p w14:paraId="6E670A00" w14:textId="77777777" w:rsidR="00D8292B" w:rsidRPr="00D8292B" w:rsidRDefault="00D8292B" w:rsidP="00D8292B">
      <w:pPr>
        <w:pStyle w:val="SourceCode"/>
        <w:rPr>
          <w:ins w:id="1854" w:author="Matt Selway" w:date="2020-07-21T23:32:00Z"/>
          <w:rStyle w:val="VerbatimChar"/>
        </w:rPr>
      </w:pPr>
      <w:ins w:id="1855" w:author="Matt Selway" w:date="2020-07-21T23:32:00Z">
        <w:r w:rsidRPr="00D8292B">
          <w:rPr>
            <w:rStyle w:val="VerbatimChar"/>
          </w:rPr>
          <w:t xml:space="preserve">          "</w:t>
        </w:r>
        <w:proofErr w:type="spellStart"/>
        <w:r w:rsidRPr="00D8292B">
          <w:rPr>
            <w:rStyle w:val="VerbatimChar"/>
          </w:rPr>
          <w:t>additionalProperties</w:t>
        </w:r>
        <w:proofErr w:type="spellEnd"/>
        <w:r w:rsidRPr="00D8292B">
          <w:rPr>
            <w:rStyle w:val="VerbatimChar"/>
          </w:rPr>
          <w:t>": true</w:t>
        </w:r>
      </w:ins>
    </w:p>
    <w:p w14:paraId="01F79D7C" w14:textId="77777777" w:rsidR="00D8292B" w:rsidRPr="00D8292B" w:rsidRDefault="00D8292B" w:rsidP="00D8292B">
      <w:pPr>
        <w:pStyle w:val="SourceCode"/>
        <w:rPr>
          <w:ins w:id="1856" w:author="Matt Selway" w:date="2020-07-21T23:32:00Z"/>
          <w:rStyle w:val="VerbatimChar"/>
        </w:rPr>
      </w:pPr>
      <w:ins w:id="1857" w:author="Matt Selway" w:date="2020-07-21T23:32:00Z">
        <w:r w:rsidRPr="00D8292B">
          <w:rPr>
            <w:rStyle w:val="VerbatimChar"/>
          </w:rPr>
          <w:t xml:space="preserve">        }</w:t>
        </w:r>
      </w:ins>
    </w:p>
    <w:p w14:paraId="13615EB7" w14:textId="77777777" w:rsidR="00D8292B" w:rsidRPr="00D8292B" w:rsidRDefault="00D8292B" w:rsidP="00D8292B">
      <w:pPr>
        <w:pStyle w:val="SourceCode"/>
        <w:rPr>
          <w:ins w:id="1858" w:author="Matt Selway" w:date="2020-07-21T23:32:00Z"/>
          <w:rStyle w:val="VerbatimChar"/>
        </w:rPr>
      </w:pPr>
      <w:ins w:id="1859" w:author="Matt Selway" w:date="2020-07-21T23:32:00Z">
        <w:r w:rsidRPr="00D8292B">
          <w:rPr>
            <w:rStyle w:val="VerbatimChar"/>
          </w:rPr>
          <w:t xml:space="preserve">      ]</w:t>
        </w:r>
      </w:ins>
    </w:p>
    <w:p w14:paraId="197B3C98" w14:textId="77777777" w:rsidR="00D8292B" w:rsidRPr="00D8292B" w:rsidRDefault="00D8292B" w:rsidP="00D8292B">
      <w:pPr>
        <w:pStyle w:val="SourceCode"/>
        <w:rPr>
          <w:ins w:id="1860" w:author="Matt Selway" w:date="2020-07-21T23:32:00Z"/>
          <w:rStyle w:val="VerbatimChar"/>
        </w:rPr>
      </w:pPr>
      <w:ins w:id="1861" w:author="Matt Selway" w:date="2020-07-21T23:32:00Z">
        <w:r w:rsidRPr="00D8292B">
          <w:rPr>
            <w:rStyle w:val="VerbatimChar"/>
          </w:rPr>
          <w:t xml:space="preserve">    }</w:t>
        </w:r>
      </w:ins>
    </w:p>
    <w:p w14:paraId="27D060D9" w14:textId="77777777" w:rsidR="00D8292B" w:rsidRPr="00D8292B" w:rsidRDefault="00D8292B" w:rsidP="00D8292B">
      <w:pPr>
        <w:pStyle w:val="SourceCode"/>
        <w:rPr>
          <w:ins w:id="1862" w:author="Matt Selway" w:date="2020-07-21T23:32:00Z"/>
          <w:rStyle w:val="VerbatimChar"/>
        </w:rPr>
      </w:pPr>
      <w:ins w:id="1863" w:author="Matt Selway" w:date="2020-07-21T23:32:00Z">
        <w:r w:rsidRPr="00D8292B">
          <w:rPr>
            <w:rStyle w:val="VerbatimChar"/>
          </w:rPr>
          <w:t xml:space="preserve">  },</w:t>
        </w:r>
      </w:ins>
    </w:p>
    <w:p w14:paraId="00201F35" w14:textId="77777777" w:rsidR="00D8292B" w:rsidRPr="00D8292B" w:rsidRDefault="00D8292B" w:rsidP="00D8292B">
      <w:pPr>
        <w:pStyle w:val="SourceCode"/>
        <w:rPr>
          <w:ins w:id="1864" w:author="Matt Selway" w:date="2020-07-21T23:32:00Z"/>
          <w:rStyle w:val="VerbatimChar"/>
        </w:rPr>
      </w:pPr>
      <w:ins w:id="1865" w:author="Matt Selway" w:date="2020-07-21T23:32:00Z">
        <w:r w:rsidRPr="00D8292B">
          <w:rPr>
            <w:rStyle w:val="VerbatimChar"/>
          </w:rPr>
          <w:t xml:space="preserve">  "required": [</w:t>
        </w:r>
      </w:ins>
    </w:p>
    <w:p w14:paraId="6B59D479" w14:textId="77777777" w:rsidR="00D8292B" w:rsidRPr="00D8292B" w:rsidRDefault="00D8292B" w:rsidP="00D8292B">
      <w:pPr>
        <w:pStyle w:val="SourceCode"/>
        <w:rPr>
          <w:ins w:id="1866" w:author="Matt Selway" w:date="2020-07-21T23:32:00Z"/>
          <w:rStyle w:val="VerbatimChar"/>
        </w:rPr>
      </w:pPr>
      <w:ins w:id="1867" w:author="Matt Selway" w:date="2020-07-21T23:32:00Z">
        <w:r w:rsidRPr="00D8292B">
          <w:rPr>
            <w:rStyle w:val="VerbatimChar"/>
          </w:rPr>
          <w:t xml:space="preserve">    "content"</w:t>
        </w:r>
      </w:ins>
    </w:p>
    <w:p w14:paraId="703903D7" w14:textId="77777777" w:rsidR="00D8292B" w:rsidRPr="00D8292B" w:rsidRDefault="00D8292B" w:rsidP="00D8292B">
      <w:pPr>
        <w:pStyle w:val="SourceCode"/>
        <w:rPr>
          <w:ins w:id="1868" w:author="Matt Selway" w:date="2020-07-21T23:32:00Z"/>
          <w:rStyle w:val="VerbatimChar"/>
        </w:rPr>
      </w:pPr>
      <w:ins w:id="1869" w:author="Matt Selway" w:date="2020-07-21T23:32:00Z">
        <w:r w:rsidRPr="00D8292B">
          <w:rPr>
            <w:rStyle w:val="VerbatimChar"/>
          </w:rPr>
          <w:t xml:space="preserve">  ]</w:t>
        </w:r>
      </w:ins>
    </w:p>
    <w:p w14:paraId="02E91B98" w14:textId="56554E42" w:rsidR="00D8292B" w:rsidRDefault="00D8292B" w:rsidP="00D8292B">
      <w:pPr>
        <w:pStyle w:val="SourceCode"/>
        <w:rPr>
          <w:ins w:id="1870" w:author="Matt Selway" w:date="2020-07-21T23:32:00Z"/>
          <w:rStyle w:val="VerbatimChar"/>
        </w:rPr>
      </w:pPr>
      <w:ins w:id="1871" w:author="Matt Selway" w:date="2020-07-21T23:32:00Z">
        <w:r w:rsidRPr="00D8292B">
          <w:rPr>
            <w:rStyle w:val="VerbatimChar"/>
          </w:rPr>
          <w:t>}</w:t>
        </w:r>
      </w:ins>
    </w:p>
    <w:p w14:paraId="43F36E21" w14:textId="77777777" w:rsidR="00D8292B" w:rsidRPr="000D677C" w:rsidRDefault="00D8292B" w:rsidP="000D677C">
      <w:pPr>
        <w:pStyle w:val="SourceCode"/>
        <w:rPr>
          <w:rStyle w:val="VerbatimChar"/>
        </w:rPr>
      </w:pPr>
    </w:p>
    <w:p w14:paraId="21CF6A57" w14:textId="278BC511" w:rsidR="002050A8" w:rsidRPr="00414966" w:rsidRDefault="002050A8" w:rsidP="002050A8">
      <w:pPr>
        <w:pStyle w:val="Heading2"/>
        <w:rPr>
          <w:rStyle w:val="VerbatimChar"/>
          <w:sz w:val="27"/>
        </w:rPr>
      </w:pPr>
      <w:bookmarkStart w:id="1872" w:name="_MessageType"/>
      <w:bookmarkStart w:id="1873" w:name="_Toc46269821"/>
      <w:bookmarkEnd w:id="1872"/>
      <w:proofErr w:type="spellStart"/>
      <w:r w:rsidRPr="00414966">
        <w:t>MessageType</w:t>
      </w:r>
      <w:bookmarkEnd w:id="1873"/>
      <w:proofErr w:type="spellEnd"/>
    </w:p>
    <w:p w14:paraId="2D2F3FC2" w14:textId="45CF1A22" w:rsidR="002050A8" w:rsidRPr="00384E57" w:rsidDel="00D8292B" w:rsidRDefault="002050A8" w:rsidP="002050A8">
      <w:pPr>
        <w:pStyle w:val="SourceCode"/>
        <w:rPr>
          <w:del w:id="1874" w:author="Matt Selway" w:date="2020-07-21T23:34:00Z"/>
          <w:rStyle w:val="VerbatimChar"/>
          <w:rFonts w:eastAsiaTheme="majorEastAsia" w:cstheme="majorBidi"/>
          <w:b/>
          <w:bCs/>
          <w:i/>
        </w:rPr>
      </w:pPr>
      <w:del w:id="1875" w:author="Matt Selway" w:date="2020-07-21T23:34:00Z">
        <w:r w:rsidRPr="00384E57" w:rsidDel="00D8292B">
          <w:rPr>
            <w:rStyle w:val="VerbatimChar"/>
          </w:rPr>
          <w:delText>"MessageType": {</w:delText>
        </w:r>
      </w:del>
    </w:p>
    <w:p w14:paraId="08ADB924" w14:textId="35A8E51B" w:rsidR="002050A8" w:rsidRPr="00384E57" w:rsidDel="00D8292B" w:rsidRDefault="002050A8" w:rsidP="002050A8">
      <w:pPr>
        <w:pStyle w:val="SourceCode"/>
        <w:rPr>
          <w:del w:id="1876" w:author="Matt Selway" w:date="2020-07-21T23:34:00Z"/>
          <w:rStyle w:val="VerbatimChar"/>
        </w:rPr>
      </w:pPr>
      <w:del w:id="1877" w:author="Matt Selway" w:date="2020-07-21T23:34:00Z">
        <w:r w:rsidRPr="00384E57" w:rsidDel="00D8292B">
          <w:rPr>
            <w:rStyle w:val="VerbatimChar"/>
          </w:rPr>
          <w:delText xml:space="preserve">        "type": "string",</w:delText>
        </w:r>
      </w:del>
    </w:p>
    <w:p w14:paraId="0BA44E62" w14:textId="1C13FC99" w:rsidR="002050A8" w:rsidRPr="00384E57" w:rsidDel="00D8292B" w:rsidRDefault="002050A8" w:rsidP="002050A8">
      <w:pPr>
        <w:pStyle w:val="SourceCode"/>
        <w:rPr>
          <w:del w:id="1878" w:author="Matt Selway" w:date="2020-07-21T23:34:00Z"/>
          <w:rStyle w:val="VerbatimChar"/>
        </w:rPr>
      </w:pPr>
      <w:del w:id="1879" w:author="Matt Selway" w:date="2020-07-21T23:34:00Z">
        <w:r w:rsidRPr="00384E57" w:rsidDel="00D8292B">
          <w:rPr>
            <w:rStyle w:val="VerbatimChar"/>
          </w:rPr>
          <w:delText xml:space="preserve">        "enum": [</w:delText>
        </w:r>
      </w:del>
    </w:p>
    <w:p w14:paraId="395FB0D6" w14:textId="11EB46E4" w:rsidR="002050A8" w:rsidRPr="00384E57" w:rsidDel="00D8292B" w:rsidRDefault="002050A8" w:rsidP="002050A8">
      <w:pPr>
        <w:pStyle w:val="SourceCode"/>
        <w:rPr>
          <w:del w:id="1880" w:author="Matt Selway" w:date="2020-07-21T23:34:00Z"/>
          <w:rStyle w:val="VerbatimChar"/>
        </w:rPr>
      </w:pPr>
      <w:del w:id="1881" w:author="Matt Selway" w:date="2020-07-21T23:34:00Z">
        <w:r w:rsidRPr="00384E57" w:rsidDel="00D8292B">
          <w:rPr>
            <w:rStyle w:val="VerbatimChar"/>
          </w:rPr>
          <w:delText xml:space="preserve">          "Request",</w:delText>
        </w:r>
      </w:del>
    </w:p>
    <w:p w14:paraId="270FD42A" w14:textId="7038A9F6" w:rsidR="002050A8" w:rsidRPr="00384E57" w:rsidDel="00D8292B" w:rsidRDefault="002050A8" w:rsidP="002050A8">
      <w:pPr>
        <w:pStyle w:val="SourceCode"/>
        <w:rPr>
          <w:del w:id="1882" w:author="Matt Selway" w:date="2020-07-21T23:34:00Z"/>
          <w:rStyle w:val="VerbatimChar"/>
        </w:rPr>
      </w:pPr>
      <w:del w:id="1883" w:author="Matt Selway" w:date="2020-07-21T23:34:00Z">
        <w:r w:rsidRPr="00384E57" w:rsidDel="00D8292B">
          <w:rPr>
            <w:rStyle w:val="VerbatimChar"/>
          </w:rPr>
          <w:delText xml:space="preserve">          "Response",</w:delText>
        </w:r>
      </w:del>
    </w:p>
    <w:p w14:paraId="254B219B" w14:textId="6781388D" w:rsidR="002050A8" w:rsidRPr="00384E57" w:rsidDel="00D8292B" w:rsidRDefault="002050A8" w:rsidP="002050A8">
      <w:pPr>
        <w:pStyle w:val="SourceCode"/>
        <w:rPr>
          <w:del w:id="1884" w:author="Matt Selway" w:date="2020-07-21T23:34:00Z"/>
          <w:rStyle w:val="VerbatimChar"/>
        </w:rPr>
      </w:pPr>
      <w:del w:id="1885" w:author="Matt Selway" w:date="2020-07-21T23:34:00Z">
        <w:r w:rsidRPr="00384E57" w:rsidDel="00D8292B">
          <w:rPr>
            <w:rStyle w:val="VerbatimChar"/>
          </w:rPr>
          <w:delText xml:space="preserve">          "Publication"</w:delText>
        </w:r>
      </w:del>
    </w:p>
    <w:p w14:paraId="4E5502B0" w14:textId="76C963B6" w:rsidR="002050A8" w:rsidRPr="00384E57" w:rsidDel="00D8292B" w:rsidRDefault="002050A8" w:rsidP="002050A8">
      <w:pPr>
        <w:pStyle w:val="SourceCode"/>
        <w:rPr>
          <w:del w:id="1886" w:author="Matt Selway" w:date="2020-07-21T23:34:00Z"/>
          <w:rStyle w:val="VerbatimChar"/>
        </w:rPr>
      </w:pPr>
      <w:del w:id="1887" w:author="Matt Selway" w:date="2020-07-21T23:34:00Z">
        <w:r w:rsidRPr="00384E57" w:rsidDel="00D8292B">
          <w:rPr>
            <w:rStyle w:val="VerbatimChar"/>
          </w:rPr>
          <w:delText xml:space="preserve">        ]</w:delText>
        </w:r>
      </w:del>
    </w:p>
    <w:p w14:paraId="30CBB130" w14:textId="00E4B426" w:rsidR="00D8292B" w:rsidRPr="00D8292B" w:rsidRDefault="002050A8" w:rsidP="00D8292B">
      <w:pPr>
        <w:pStyle w:val="SourceCode"/>
        <w:rPr>
          <w:ins w:id="1888" w:author="Matt Selway" w:date="2020-07-21T23:34:00Z"/>
          <w:rStyle w:val="VerbatimChar"/>
        </w:rPr>
      </w:pPr>
      <w:del w:id="1889" w:author="Matt Selway" w:date="2020-07-21T23:34:00Z">
        <w:r w:rsidRPr="00384E57" w:rsidDel="00D8292B">
          <w:rPr>
            <w:rStyle w:val="VerbatimChar"/>
          </w:rPr>
          <w:delText xml:space="preserve">      }</w:delText>
        </w:r>
      </w:del>
      <w:ins w:id="1890" w:author="Matt Selway" w:date="2020-07-21T23:34:00Z">
        <w:r w:rsidR="00D8292B" w:rsidRPr="00D8292B">
          <w:rPr>
            <w:rStyle w:val="VerbatimChar"/>
          </w:rPr>
          <w:t>"</w:t>
        </w:r>
        <w:proofErr w:type="spellStart"/>
        <w:r w:rsidR="00D8292B" w:rsidRPr="00D8292B">
          <w:rPr>
            <w:rStyle w:val="VerbatimChar"/>
          </w:rPr>
          <w:t>MessageType</w:t>
        </w:r>
        <w:proofErr w:type="spellEnd"/>
        <w:r w:rsidR="00D8292B" w:rsidRPr="00D8292B">
          <w:rPr>
            <w:rStyle w:val="VerbatimChar"/>
          </w:rPr>
          <w:t>": {</w:t>
        </w:r>
      </w:ins>
    </w:p>
    <w:p w14:paraId="115941A7" w14:textId="77777777" w:rsidR="00D8292B" w:rsidRPr="00D8292B" w:rsidRDefault="00D8292B" w:rsidP="00D8292B">
      <w:pPr>
        <w:pStyle w:val="SourceCode"/>
        <w:rPr>
          <w:ins w:id="1891" w:author="Matt Selway" w:date="2020-07-21T23:34:00Z"/>
          <w:rStyle w:val="VerbatimChar"/>
        </w:rPr>
      </w:pPr>
      <w:ins w:id="1892" w:author="Matt Selway" w:date="2020-07-21T23:34:00Z">
        <w:r w:rsidRPr="00D8292B">
          <w:rPr>
            <w:rStyle w:val="VerbatimChar"/>
          </w:rPr>
          <w:t xml:space="preserve">  "type": "string",</w:t>
        </w:r>
      </w:ins>
    </w:p>
    <w:p w14:paraId="28385486" w14:textId="77777777" w:rsidR="00D8292B" w:rsidRPr="00D8292B" w:rsidRDefault="00D8292B" w:rsidP="00D8292B">
      <w:pPr>
        <w:pStyle w:val="SourceCode"/>
        <w:rPr>
          <w:ins w:id="1893" w:author="Matt Selway" w:date="2020-07-21T23:34:00Z"/>
          <w:rStyle w:val="VerbatimChar"/>
        </w:rPr>
      </w:pPr>
      <w:ins w:id="1894" w:author="Matt Selway" w:date="2020-07-21T23:34:00Z">
        <w:r w:rsidRPr="00D8292B">
          <w:rPr>
            <w:rStyle w:val="VerbatimChar"/>
          </w:rPr>
          <w:t xml:space="preserve">  "</w:t>
        </w:r>
        <w:proofErr w:type="spellStart"/>
        <w:r w:rsidRPr="00D8292B">
          <w:rPr>
            <w:rStyle w:val="VerbatimChar"/>
          </w:rPr>
          <w:t>enum</w:t>
        </w:r>
        <w:proofErr w:type="spellEnd"/>
        <w:r w:rsidRPr="00D8292B">
          <w:rPr>
            <w:rStyle w:val="VerbatimChar"/>
          </w:rPr>
          <w:t>": [</w:t>
        </w:r>
      </w:ins>
    </w:p>
    <w:p w14:paraId="140F5CA5" w14:textId="77777777" w:rsidR="00D8292B" w:rsidRPr="00D8292B" w:rsidRDefault="00D8292B" w:rsidP="00D8292B">
      <w:pPr>
        <w:pStyle w:val="SourceCode"/>
        <w:rPr>
          <w:ins w:id="1895" w:author="Matt Selway" w:date="2020-07-21T23:34:00Z"/>
          <w:rStyle w:val="VerbatimChar"/>
        </w:rPr>
      </w:pPr>
      <w:ins w:id="1896" w:author="Matt Selway" w:date="2020-07-21T23:34:00Z">
        <w:r w:rsidRPr="00D8292B">
          <w:rPr>
            <w:rStyle w:val="VerbatimChar"/>
          </w:rPr>
          <w:t xml:space="preserve">    "Request",</w:t>
        </w:r>
      </w:ins>
    </w:p>
    <w:p w14:paraId="2C61CFC1" w14:textId="77777777" w:rsidR="00D8292B" w:rsidRPr="00D8292B" w:rsidRDefault="00D8292B" w:rsidP="00D8292B">
      <w:pPr>
        <w:pStyle w:val="SourceCode"/>
        <w:rPr>
          <w:ins w:id="1897" w:author="Matt Selway" w:date="2020-07-21T23:34:00Z"/>
          <w:rStyle w:val="VerbatimChar"/>
        </w:rPr>
      </w:pPr>
      <w:ins w:id="1898" w:author="Matt Selway" w:date="2020-07-21T23:34:00Z">
        <w:r w:rsidRPr="00D8292B">
          <w:rPr>
            <w:rStyle w:val="VerbatimChar"/>
          </w:rPr>
          <w:t xml:space="preserve">    "Response",</w:t>
        </w:r>
      </w:ins>
    </w:p>
    <w:p w14:paraId="3F6BE03A" w14:textId="77777777" w:rsidR="00D8292B" w:rsidRPr="00D8292B" w:rsidRDefault="00D8292B" w:rsidP="00D8292B">
      <w:pPr>
        <w:pStyle w:val="SourceCode"/>
        <w:rPr>
          <w:ins w:id="1899" w:author="Matt Selway" w:date="2020-07-21T23:34:00Z"/>
          <w:rStyle w:val="VerbatimChar"/>
        </w:rPr>
      </w:pPr>
      <w:ins w:id="1900" w:author="Matt Selway" w:date="2020-07-21T23:34:00Z">
        <w:r w:rsidRPr="00D8292B">
          <w:rPr>
            <w:rStyle w:val="VerbatimChar"/>
          </w:rPr>
          <w:t xml:space="preserve">    "Publication"</w:t>
        </w:r>
      </w:ins>
    </w:p>
    <w:p w14:paraId="2885E4FE" w14:textId="77777777" w:rsidR="00D8292B" w:rsidRPr="00D8292B" w:rsidRDefault="00D8292B" w:rsidP="00D8292B">
      <w:pPr>
        <w:pStyle w:val="SourceCode"/>
        <w:rPr>
          <w:ins w:id="1901" w:author="Matt Selway" w:date="2020-07-21T23:34:00Z"/>
          <w:rStyle w:val="VerbatimChar"/>
        </w:rPr>
      </w:pPr>
      <w:ins w:id="1902" w:author="Matt Selway" w:date="2020-07-21T23:34:00Z">
        <w:r w:rsidRPr="00D8292B">
          <w:rPr>
            <w:rStyle w:val="VerbatimChar"/>
          </w:rPr>
          <w:t xml:space="preserve">  ]</w:t>
        </w:r>
      </w:ins>
    </w:p>
    <w:p w14:paraId="0352A448" w14:textId="60DFB473" w:rsidR="00D8292B" w:rsidRDefault="00D8292B" w:rsidP="002050A8">
      <w:pPr>
        <w:pStyle w:val="SourceCode"/>
        <w:rPr>
          <w:rStyle w:val="VerbatimChar"/>
        </w:rPr>
      </w:pPr>
      <w:ins w:id="1903" w:author="Matt Selway" w:date="2020-07-21T23:34:00Z">
        <w:r w:rsidRPr="00D8292B">
          <w:rPr>
            <w:rStyle w:val="VerbatimChar"/>
          </w:rPr>
          <w:t>}</w:t>
        </w:r>
      </w:ins>
    </w:p>
    <w:p w14:paraId="0A8C3CD1" w14:textId="77777777" w:rsidR="002050A8" w:rsidRDefault="002050A8" w:rsidP="002050A8">
      <w:pPr>
        <w:pStyle w:val="Heading2"/>
      </w:pPr>
      <w:bookmarkStart w:id="1904" w:name="_SecurityToken"/>
      <w:bookmarkStart w:id="1905" w:name="_Namespace"/>
      <w:bookmarkStart w:id="1906" w:name="_Toc46269822"/>
      <w:bookmarkEnd w:id="1904"/>
      <w:bookmarkEnd w:id="1905"/>
      <w:r>
        <w:t>Namespace</w:t>
      </w:r>
      <w:bookmarkEnd w:id="1906"/>
    </w:p>
    <w:p w14:paraId="4105CA35" w14:textId="78807ED6" w:rsidR="002050A8" w:rsidRPr="004639DD" w:rsidDel="00450DF0" w:rsidRDefault="002050A8" w:rsidP="002050A8">
      <w:pPr>
        <w:pStyle w:val="SourceCode"/>
        <w:rPr>
          <w:del w:id="1907" w:author="Matt Selway" w:date="2020-07-21T23:35:00Z"/>
          <w:rStyle w:val="VerbatimChar"/>
        </w:rPr>
      </w:pPr>
      <w:del w:id="1908" w:author="Matt Selway" w:date="2020-07-21T23:35:00Z">
        <w:r w:rsidRPr="004639DD" w:rsidDel="00450DF0">
          <w:rPr>
            <w:rStyle w:val="VerbatimChar"/>
          </w:rPr>
          <w:delText>"Namespace": {</w:delText>
        </w:r>
      </w:del>
    </w:p>
    <w:p w14:paraId="162B3A82" w14:textId="42EE7D07" w:rsidR="002050A8" w:rsidRPr="004639DD" w:rsidDel="00450DF0" w:rsidRDefault="002050A8" w:rsidP="002050A8">
      <w:pPr>
        <w:pStyle w:val="SourceCode"/>
        <w:rPr>
          <w:del w:id="1909" w:author="Matt Selway" w:date="2020-07-21T23:35:00Z"/>
          <w:rStyle w:val="VerbatimChar"/>
        </w:rPr>
      </w:pPr>
      <w:del w:id="1910" w:author="Matt Selway" w:date="2020-07-21T23:35:00Z">
        <w:r w:rsidRPr="004639DD" w:rsidDel="00450DF0">
          <w:rPr>
            <w:rStyle w:val="VerbatimChar"/>
          </w:rPr>
          <w:delText xml:space="preserve">    "type": "object",</w:delText>
        </w:r>
      </w:del>
    </w:p>
    <w:p w14:paraId="13704C3F" w14:textId="60C9E04D" w:rsidR="002050A8" w:rsidRPr="004639DD" w:rsidDel="00450DF0" w:rsidRDefault="002050A8" w:rsidP="002050A8">
      <w:pPr>
        <w:pStyle w:val="SourceCode"/>
        <w:rPr>
          <w:del w:id="1911" w:author="Matt Selway" w:date="2020-07-21T23:35:00Z"/>
          <w:rStyle w:val="VerbatimChar"/>
        </w:rPr>
      </w:pPr>
      <w:del w:id="1912" w:author="Matt Selway" w:date="2020-07-21T23:35:00Z">
        <w:r w:rsidRPr="004639DD" w:rsidDel="00450DF0">
          <w:rPr>
            <w:rStyle w:val="VerbatimChar"/>
          </w:rPr>
          <w:delText xml:space="preserve">    "properties": {</w:delText>
        </w:r>
      </w:del>
    </w:p>
    <w:p w14:paraId="5629B725" w14:textId="3A7B35A8" w:rsidR="002050A8" w:rsidRPr="004639DD" w:rsidDel="00450DF0" w:rsidRDefault="002050A8" w:rsidP="002050A8">
      <w:pPr>
        <w:pStyle w:val="SourceCode"/>
        <w:rPr>
          <w:del w:id="1913" w:author="Matt Selway" w:date="2020-07-21T23:35:00Z"/>
          <w:rStyle w:val="VerbatimChar"/>
        </w:rPr>
      </w:pPr>
      <w:del w:id="1914" w:author="Matt Selway" w:date="2020-07-21T23:35:00Z">
        <w:r w:rsidRPr="004639DD" w:rsidDel="00450DF0">
          <w:rPr>
            <w:rStyle w:val="VerbatimChar"/>
          </w:rPr>
          <w:delText xml:space="preserve">      "prefix": {</w:delText>
        </w:r>
      </w:del>
    </w:p>
    <w:p w14:paraId="1963F15E" w14:textId="09BA1C70" w:rsidR="002050A8" w:rsidRPr="004639DD" w:rsidDel="00450DF0" w:rsidRDefault="002050A8" w:rsidP="002050A8">
      <w:pPr>
        <w:pStyle w:val="SourceCode"/>
        <w:rPr>
          <w:del w:id="1915" w:author="Matt Selway" w:date="2020-07-21T23:35:00Z"/>
          <w:rStyle w:val="VerbatimChar"/>
        </w:rPr>
      </w:pPr>
      <w:del w:id="1916" w:author="Matt Selway" w:date="2020-07-21T23:35:00Z">
        <w:r w:rsidRPr="004639DD" w:rsidDel="00450DF0">
          <w:rPr>
            <w:rStyle w:val="VerbatimChar"/>
          </w:rPr>
          <w:delText xml:space="preserve">        "type": "string"</w:delText>
        </w:r>
      </w:del>
    </w:p>
    <w:p w14:paraId="2A2F5E58" w14:textId="40EF1C99" w:rsidR="002050A8" w:rsidRPr="004639DD" w:rsidDel="00450DF0" w:rsidRDefault="002050A8" w:rsidP="002050A8">
      <w:pPr>
        <w:pStyle w:val="SourceCode"/>
        <w:rPr>
          <w:del w:id="1917" w:author="Matt Selway" w:date="2020-07-21T23:35:00Z"/>
          <w:rStyle w:val="VerbatimChar"/>
        </w:rPr>
      </w:pPr>
      <w:del w:id="1918" w:author="Matt Selway" w:date="2020-07-21T23:35:00Z">
        <w:r w:rsidRPr="004639DD" w:rsidDel="00450DF0">
          <w:rPr>
            <w:rStyle w:val="VerbatimChar"/>
          </w:rPr>
          <w:delText xml:space="preserve">      },</w:delText>
        </w:r>
      </w:del>
    </w:p>
    <w:p w14:paraId="76431C79" w14:textId="2C06FF51" w:rsidR="002050A8" w:rsidRPr="004639DD" w:rsidDel="00450DF0" w:rsidRDefault="002050A8" w:rsidP="002050A8">
      <w:pPr>
        <w:pStyle w:val="SourceCode"/>
        <w:rPr>
          <w:del w:id="1919" w:author="Matt Selway" w:date="2020-07-21T23:35:00Z"/>
          <w:rStyle w:val="VerbatimChar"/>
        </w:rPr>
      </w:pPr>
      <w:del w:id="1920" w:author="Matt Selway" w:date="2020-07-21T23:35:00Z">
        <w:r w:rsidRPr="004639DD" w:rsidDel="00450DF0">
          <w:rPr>
            <w:rStyle w:val="VerbatimChar"/>
          </w:rPr>
          <w:delText xml:space="preserve">      "name": {</w:delText>
        </w:r>
      </w:del>
    </w:p>
    <w:p w14:paraId="07A84B3E" w14:textId="2235A803" w:rsidR="002050A8" w:rsidRPr="004639DD" w:rsidDel="00450DF0" w:rsidRDefault="002050A8" w:rsidP="002050A8">
      <w:pPr>
        <w:pStyle w:val="SourceCode"/>
        <w:rPr>
          <w:del w:id="1921" w:author="Matt Selway" w:date="2020-07-21T23:35:00Z"/>
          <w:rStyle w:val="VerbatimChar"/>
        </w:rPr>
      </w:pPr>
      <w:del w:id="1922" w:author="Matt Selway" w:date="2020-07-21T23:35:00Z">
        <w:r w:rsidRPr="004639DD" w:rsidDel="00450DF0">
          <w:rPr>
            <w:rStyle w:val="VerbatimChar"/>
          </w:rPr>
          <w:delText xml:space="preserve">        "type": "string"</w:delText>
        </w:r>
      </w:del>
    </w:p>
    <w:p w14:paraId="5E5B319C" w14:textId="352351ED" w:rsidR="002050A8" w:rsidRPr="004639DD" w:rsidDel="00450DF0" w:rsidRDefault="002050A8" w:rsidP="002050A8">
      <w:pPr>
        <w:pStyle w:val="SourceCode"/>
        <w:rPr>
          <w:del w:id="1923" w:author="Matt Selway" w:date="2020-07-21T23:35:00Z"/>
          <w:rStyle w:val="VerbatimChar"/>
        </w:rPr>
      </w:pPr>
      <w:del w:id="1924" w:author="Matt Selway" w:date="2020-07-21T23:35:00Z">
        <w:r w:rsidRPr="004639DD" w:rsidDel="00450DF0">
          <w:rPr>
            <w:rStyle w:val="VerbatimChar"/>
          </w:rPr>
          <w:delText xml:space="preserve">      }</w:delText>
        </w:r>
      </w:del>
    </w:p>
    <w:p w14:paraId="6B8B0E54" w14:textId="6058160D" w:rsidR="002050A8" w:rsidRPr="004639DD" w:rsidDel="00450DF0" w:rsidRDefault="002050A8" w:rsidP="002050A8">
      <w:pPr>
        <w:pStyle w:val="SourceCode"/>
        <w:rPr>
          <w:del w:id="1925" w:author="Matt Selway" w:date="2020-07-21T23:35:00Z"/>
          <w:rStyle w:val="VerbatimChar"/>
        </w:rPr>
      </w:pPr>
      <w:del w:id="1926" w:author="Matt Selway" w:date="2020-07-21T23:35:00Z">
        <w:r w:rsidRPr="004639DD" w:rsidDel="00450DF0">
          <w:rPr>
            <w:rStyle w:val="VerbatimChar"/>
          </w:rPr>
          <w:delText xml:space="preserve">    },</w:delText>
        </w:r>
      </w:del>
    </w:p>
    <w:p w14:paraId="50B1927E" w14:textId="3E2E0E90" w:rsidR="002050A8" w:rsidRPr="004639DD" w:rsidDel="00450DF0" w:rsidRDefault="002050A8" w:rsidP="002050A8">
      <w:pPr>
        <w:pStyle w:val="SourceCode"/>
        <w:rPr>
          <w:del w:id="1927" w:author="Matt Selway" w:date="2020-07-21T23:35:00Z"/>
          <w:rStyle w:val="VerbatimChar"/>
        </w:rPr>
      </w:pPr>
      <w:del w:id="1928" w:author="Matt Selway" w:date="2020-07-21T23:35:00Z">
        <w:r w:rsidRPr="004639DD" w:rsidDel="00450DF0">
          <w:rPr>
            <w:rStyle w:val="VerbatimChar"/>
          </w:rPr>
          <w:delText xml:space="preserve">    "required": [</w:delText>
        </w:r>
      </w:del>
    </w:p>
    <w:p w14:paraId="474DCDDB" w14:textId="5916CA71" w:rsidR="002050A8" w:rsidRPr="004639DD" w:rsidDel="00450DF0" w:rsidRDefault="002050A8" w:rsidP="002050A8">
      <w:pPr>
        <w:pStyle w:val="SourceCode"/>
        <w:rPr>
          <w:del w:id="1929" w:author="Matt Selway" w:date="2020-07-21T23:35:00Z"/>
          <w:rStyle w:val="VerbatimChar"/>
        </w:rPr>
      </w:pPr>
      <w:del w:id="1930" w:author="Matt Selway" w:date="2020-07-21T23:35:00Z">
        <w:r w:rsidRPr="004639DD" w:rsidDel="00450DF0">
          <w:rPr>
            <w:rStyle w:val="VerbatimChar"/>
          </w:rPr>
          <w:delText xml:space="preserve">      "prefix",</w:delText>
        </w:r>
      </w:del>
    </w:p>
    <w:p w14:paraId="0EDF1B7C" w14:textId="5BFF46C7" w:rsidR="002050A8" w:rsidRPr="004639DD" w:rsidDel="00450DF0" w:rsidRDefault="002050A8" w:rsidP="002050A8">
      <w:pPr>
        <w:pStyle w:val="SourceCode"/>
        <w:rPr>
          <w:del w:id="1931" w:author="Matt Selway" w:date="2020-07-21T23:35:00Z"/>
          <w:rStyle w:val="VerbatimChar"/>
        </w:rPr>
      </w:pPr>
      <w:del w:id="1932" w:author="Matt Selway" w:date="2020-07-21T23:35:00Z">
        <w:r w:rsidRPr="004639DD" w:rsidDel="00450DF0">
          <w:rPr>
            <w:rStyle w:val="VerbatimChar"/>
          </w:rPr>
          <w:delText xml:space="preserve">      "name"</w:delText>
        </w:r>
      </w:del>
    </w:p>
    <w:p w14:paraId="202E1E1E" w14:textId="3A6D2514" w:rsidR="002050A8" w:rsidRPr="004639DD" w:rsidDel="00450DF0" w:rsidRDefault="002050A8" w:rsidP="002050A8">
      <w:pPr>
        <w:pStyle w:val="SourceCode"/>
        <w:rPr>
          <w:del w:id="1933" w:author="Matt Selway" w:date="2020-07-21T23:35:00Z"/>
          <w:rStyle w:val="VerbatimChar"/>
        </w:rPr>
      </w:pPr>
      <w:del w:id="1934" w:author="Matt Selway" w:date="2020-07-21T23:35:00Z">
        <w:r w:rsidRPr="004639DD" w:rsidDel="00450DF0">
          <w:rPr>
            <w:rStyle w:val="VerbatimChar"/>
          </w:rPr>
          <w:delText xml:space="preserve">    ]</w:delText>
        </w:r>
      </w:del>
    </w:p>
    <w:p w14:paraId="2B307997" w14:textId="256D6EA1" w:rsidR="00450DF0" w:rsidRPr="00450DF0" w:rsidRDefault="002050A8" w:rsidP="00450DF0">
      <w:pPr>
        <w:pStyle w:val="SourceCode"/>
        <w:rPr>
          <w:ins w:id="1935" w:author="Matt Selway" w:date="2020-07-21T23:35:00Z"/>
          <w:rStyle w:val="VerbatimChar"/>
        </w:rPr>
      </w:pPr>
      <w:del w:id="1936" w:author="Matt Selway" w:date="2020-07-21T23:35:00Z">
        <w:r w:rsidRPr="004639DD" w:rsidDel="00450DF0">
          <w:rPr>
            <w:rStyle w:val="VerbatimChar"/>
          </w:rPr>
          <w:delText xml:space="preserve">  }</w:delText>
        </w:r>
      </w:del>
      <w:ins w:id="1937" w:author="Matt Selway" w:date="2020-07-21T23:35:00Z">
        <w:r w:rsidR="00450DF0" w:rsidRPr="00450DF0">
          <w:rPr>
            <w:rStyle w:val="VerbatimChar"/>
          </w:rPr>
          <w:t>"Namespace": {</w:t>
        </w:r>
      </w:ins>
    </w:p>
    <w:p w14:paraId="7DB56174" w14:textId="77777777" w:rsidR="00450DF0" w:rsidRPr="00450DF0" w:rsidRDefault="00450DF0" w:rsidP="00450DF0">
      <w:pPr>
        <w:pStyle w:val="SourceCode"/>
        <w:rPr>
          <w:ins w:id="1938" w:author="Matt Selway" w:date="2020-07-21T23:35:00Z"/>
          <w:rStyle w:val="VerbatimChar"/>
        </w:rPr>
      </w:pPr>
      <w:ins w:id="1939" w:author="Matt Selway" w:date="2020-07-21T23:35:00Z">
        <w:r w:rsidRPr="00450DF0">
          <w:rPr>
            <w:rStyle w:val="VerbatimChar"/>
          </w:rPr>
          <w:t xml:space="preserve">  "type": "object",</w:t>
        </w:r>
      </w:ins>
    </w:p>
    <w:p w14:paraId="3268A9E9" w14:textId="77777777" w:rsidR="00450DF0" w:rsidRPr="00450DF0" w:rsidRDefault="00450DF0" w:rsidP="00450DF0">
      <w:pPr>
        <w:pStyle w:val="SourceCode"/>
        <w:rPr>
          <w:ins w:id="1940" w:author="Matt Selway" w:date="2020-07-21T23:35:00Z"/>
          <w:rStyle w:val="VerbatimChar"/>
        </w:rPr>
      </w:pPr>
      <w:ins w:id="1941" w:author="Matt Selway" w:date="2020-07-21T23:35:00Z">
        <w:r w:rsidRPr="00450DF0">
          <w:rPr>
            <w:rStyle w:val="VerbatimChar"/>
          </w:rPr>
          <w:t xml:space="preserve">  "properties": {</w:t>
        </w:r>
      </w:ins>
    </w:p>
    <w:p w14:paraId="744B1267" w14:textId="77777777" w:rsidR="00450DF0" w:rsidRPr="00450DF0" w:rsidRDefault="00450DF0" w:rsidP="00450DF0">
      <w:pPr>
        <w:pStyle w:val="SourceCode"/>
        <w:rPr>
          <w:ins w:id="1942" w:author="Matt Selway" w:date="2020-07-21T23:35:00Z"/>
          <w:rStyle w:val="VerbatimChar"/>
        </w:rPr>
      </w:pPr>
      <w:ins w:id="1943" w:author="Matt Selway" w:date="2020-07-21T23:35:00Z">
        <w:r w:rsidRPr="00450DF0">
          <w:rPr>
            <w:rStyle w:val="VerbatimChar"/>
          </w:rPr>
          <w:t xml:space="preserve">    "prefix": {</w:t>
        </w:r>
      </w:ins>
    </w:p>
    <w:p w14:paraId="7F0DF38C" w14:textId="77777777" w:rsidR="00450DF0" w:rsidRPr="00450DF0" w:rsidRDefault="00450DF0" w:rsidP="00450DF0">
      <w:pPr>
        <w:pStyle w:val="SourceCode"/>
        <w:rPr>
          <w:ins w:id="1944" w:author="Matt Selway" w:date="2020-07-21T23:35:00Z"/>
          <w:rStyle w:val="VerbatimChar"/>
        </w:rPr>
      </w:pPr>
      <w:ins w:id="1945" w:author="Matt Selway" w:date="2020-07-21T23:35:00Z">
        <w:r w:rsidRPr="00450DF0">
          <w:rPr>
            <w:rStyle w:val="VerbatimChar"/>
          </w:rPr>
          <w:t xml:space="preserve">      "type": "string"</w:t>
        </w:r>
      </w:ins>
    </w:p>
    <w:p w14:paraId="5545450F" w14:textId="77777777" w:rsidR="00450DF0" w:rsidRPr="00450DF0" w:rsidRDefault="00450DF0" w:rsidP="00450DF0">
      <w:pPr>
        <w:pStyle w:val="SourceCode"/>
        <w:rPr>
          <w:ins w:id="1946" w:author="Matt Selway" w:date="2020-07-21T23:35:00Z"/>
          <w:rStyle w:val="VerbatimChar"/>
        </w:rPr>
      </w:pPr>
      <w:ins w:id="1947" w:author="Matt Selway" w:date="2020-07-21T23:35:00Z">
        <w:r w:rsidRPr="00450DF0">
          <w:rPr>
            <w:rStyle w:val="VerbatimChar"/>
          </w:rPr>
          <w:t xml:space="preserve">    },</w:t>
        </w:r>
      </w:ins>
    </w:p>
    <w:p w14:paraId="5D772C62" w14:textId="77777777" w:rsidR="00450DF0" w:rsidRPr="00450DF0" w:rsidRDefault="00450DF0" w:rsidP="00450DF0">
      <w:pPr>
        <w:pStyle w:val="SourceCode"/>
        <w:rPr>
          <w:ins w:id="1948" w:author="Matt Selway" w:date="2020-07-21T23:35:00Z"/>
          <w:rStyle w:val="VerbatimChar"/>
        </w:rPr>
      </w:pPr>
      <w:ins w:id="1949" w:author="Matt Selway" w:date="2020-07-21T23:35:00Z">
        <w:r w:rsidRPr="00450DF0">
          <w:rPr>
            <w:rStyle w:val="VerbatimChar"/>
          </w:rPr>
          <w:t xml:space="preserve">    "name": {</w:t>
        </w:r>
      </w:ins>
    </w:p>
    <w:p w14:paraId="3FEEA6EF" w14:textId="77777777" w:rsidR="00450DF0" w:rsidRPr="00450DF0" w:rsidRDefault="00450DF0" w:rsidP="00450DF0">
      <w:pPr>
        <w:pStyle w:val="SourceCode"/>
        <w:rPr>
          <w:ins w:id="1950" w:author="Matt Selway" w:date="2020-07-21T23:35:00Z"/>
          <w:rStyle w:val="VerbatimChar"/>
        </w:rPr>
      </w:pPr>
      <w:ins w:id="1951" w:author="Matt Selway" w:date="2020-07-21T23:35:00Z">
        <w:r w:rsidRPr="00450DF0">
          <w:rPr>
            <w:rStyle w:val="VerbatimChar"/>
          </w:rPr>
          <w:t xml:space="preserve">      "type": "string"</w:t>
        </w:r>
      </w:ins>
    </w:p>
    <w:p w14:paraId="4186F7EA" w14:textId="77777777" w:rsidR="00450DF0" w:rsidRPr="00450DF0" w:rsidRDefault="00450DF0" w:rsidP="00450DF0">
      <w:pPr>
        <w:pStyle w:val="SourceCode"/>
        <w:rPr>
          <w:ins w:id="1952" w:author="Matt Selway" w:date="2020-07-21T23:35:00Z"/>
          <w:rStyle w:val="VerbatimChar"/>
        </w:rPr>
      </w:pPr>
      <w:ins w:id="1953" w:author="Matt Selway" w:date="2020-07-21T23:35:00Z">
        <w:r w:rsidRPr="00450DF0">
          <w:rPr>
            <w:rStyle w:val="VerbatimChar"/>
          </w:rPr>
          <w:t xml:space="preserve">    }</w:t>
        </w:r>
      </w:ins>
    </w:p>
    <w:p w14:paraId="71E1A4B8" w14:textId="77777777" w:rsidR="00450DF0" w:rsidRPr="00450DF0" w:rsidRDefault="00450DF0" w:rsidP="00450DF0">
      <w:pPr>
        <w:pStyle w:val="SourceCode"/>
        <w:rPr>
          <w:ins w:id="1954" w:author="Matt Selway" w:date="2020-07-21T23:35:00Z"/>
          <w:rStyle w:val="VerbatimChar"/>
        </w:rPr>
      </w:pPr>
      <w:ins w:id="1955" w:author="Matt Selway" w:date="2020-07-21T23:35:00Z">
        <w:r w:rsidRPr="00450DF0">
          <w:rPr>
            <w:rStyle w:val="VerbatimChar"/>
          </w:rPr>
          <w:t xml:space="preserve">  },</w:t>
        </w:r>
      </w:ins>
    </w:p>
    <w:p w14:paraId="78792971" w14:textId="77777777" w:rsidR="00450DF0" w:rsidRPr="00450DF0" w:rsidRDefault="00450DF0" w:rsidP="00450DF0">
      <w:pPr>
        <w:pStyle w:val="SourceCode"/>
        <w:rPr>
          <w:ins w:id="1956" w:author="Matt Selway" w:date="2020-07-21T23:35:00Z"/>
          <w:rStyle w:val="VerbatimChar"/>
        </w:rPr>
      </w:pPr>
      <w:ins w:id="1957" w:author="Matt Selway" w:date="2020-07-21T23:35:00Z">
        <w:r w:rsidRPr="00450DF0">
          <w:rPr>
            <w:rStyle w:val="VerbatimChar"/>
          </w:rPr>
          <w:t xml:space="preserve">  "required": [</w:t>
        </w:r>
      </w:ins>
    </w:p>
    <w:p w14:paraId="5B37C4F7" w14:textId="77777777" w:rsidR="00450DF0" w:rsidRPr="00450DF0" w:rsidRDefault="00450DF0" w:rsidP="00450DF0">
      <w:pPr>
        <w:pStyle w:val="SourceCode"/>
        <w:rPr>
          <w:ins w:id="1958" w:author="Matt Selway" w:date="2020-07-21T23:35:00Z"/>
          <w:rStyle w:val="VerbatimChar"/>
        </w:rPr>
      </w:pPr>
      <w:ins w:id="1959" w:author="Matt Selway" w:date="2020-07-21T23:35:00Z">
        <w:r w:rsidRPr="00450DF0">
          <w:rPr>
            <w:rStyle w:val="VerbatimChar"/>
          </w:rPr>
          <w:t xml:space="preserve">    "prefix",</w:t>
        </w:r>
      </w:ins>
    </w:p>
    <w:p w14:paraId="058C2DBF" w14:textId="77777777" w:rsidR="00450DF0" w:rsidRPr="00450DF0" w:rsidRDefault="00450DF0" w:rsidP="00450DF0">
      <w:pPr>
        <w:pStyle w:val="SourceCode"/>
        <w:rPr>
          <w:ins w:id="1960" w:author="Matt Selway" w:date="2020-07-21T23:35:00Z"/>
          <w:rStyle w:val="VerbatimChar"/>
        </w:rPr>
      </w:pPr>
      <w:ins w:id="1961" w:author="Matt Selway" w:date="2020-07-21T23:35:00Z">
        <w:r w:rsidRPr="00450DF0">
          <w:rPr>
            <w:rStyle w:val="VerbatimChar"/>
          </w:rPr>
          <w:t xml:space="preserve">    "name"</w:t>
        </w:r>
      </w:ins>
    </w:p>
    <w:p w14:paraId="6DC3AF15" w14:textId="77777777" w:rsidR="00450DF0" w:rsidRPr="00450DF0" w:rsidRDefault="00450DF0" w:rsidP="00450DF0">
      <w:pPr>
        <w:pStyle w:val="SourceCode"/>
        <w:rPr>
          <w:ins w:id="1962" w:author="Matt Selway" w:date="2020-07-21T23:35:00Z"/>
          <w:rStyle w:val="VerbatimChar"/>
        </w:rPr>
      </w:pPr>
      <w:ins w:id="1963" w:author="Matt Selway" w:date="2020-07-21T23:35:00Z">
        <w:r w:rsidRPr="00450DF0">
          <w:rPr>
            <w:rStyle w:val="VerbatimChar"/>
          </w:rPr>
          <w:t xml:space="preserve">  ]</w:t>
        </w:r>
      </w:ins>
    </w:p>
    <w:p w14:paraId="0E56E22E" w14:textId="7239D307" w:rsidR="00450DF0" w:rsidRPr="005D2F4F" w:rsidRDefault="00450DF0" w:rsidP="002050A8">
      <w:pPr>
        <w:pStyle w:val="SourceCode"/>
        <w:rPr>
          <w:rStyle w:val="VerbatimChar"/>
        </w:rPr>
      </w:pPr>
      <w:ins w:id="1964" w:author="Matt Selway" w:date="2020-07-21T23:35:00Z">
        <w:r w:rsidRPr="00450DF0">
          <w:rPr>
            <w:rStyle w:val="VerbatimChar"/>
          </w:rPr>
          <w:t>}</w:t>
        </w:r>
      </w:ins>
    </w:p>
    <w:p w14:paraId="34915977" w14:textId="77777777" w:rsidR="002050A8" w:rsidRDefault="002050A8" w:rsidP="002050A8">
      <w:pPr>
        <w:pStyle w:val="Heading2"/>
      </w:pPr>
      <w:bookmarkStart w:id="1965" w:name="_Notification"/>
      <w:bookmarkStart w:id="1966" w:name="_Toc46269823"/>
      <w:bookmarkEnd w:id="1965"/>
      <w:r>
        <w:lastRenderedPageBreak/>
        <w:t>Notification</w:t>
      </w:r>
      <w:bookmarkEnd w:id="1966"/>
    </w:p>
    <w:p w14:paraId="4721F310" w14:textId="1029730F" w:rsidR="002050A8" w:rsidRPr="005D2F4F" w:rsidDel="00A36CDB" w:rsidRDefault="002050A8" w:rsidP="004E5530">
      <w:pPr>
        <w:pStyle w:val="SourceCode"/>
        <w:keepNext/>
        <w:rPr>
          <w:del w:id="1967" w:author="Matt Selway" w:date="2020-07-21T23:38:00Z"/>
          <w:rStyle w:val="VerbatimChar"/>
        </w:rPr>
      </w:pPr>
      <w:del w:id="1968" w:author="Matt Selway" w:date="2020-07-21T23:38:00Z">
        <w:r w:rsidRPr="005D2F4F" w:rsidDel="00A36CDB">
          <w:rPr>
            <w:rStyle w:val="VerbatimChar"/>
          </w:rPr>
          <w:delText>"Notification": {</w:delText>
        </w:r>
      </w:del>
    </w:p>
    <w:p w14:paraId="7C767591" w14:textId="4063DA9B" w:rsidR="002050A8" w:rsidRPr="005D2F4F" w:rsidDel="00A36CDB" w:rsidRDefault="002050A8" w:rsidP="002050A8">
      <w:pPr>
        <w:pStyle w:val="SourceCode"/>
        <w:rPr>
          <w:del w:id="1969" w:author="Matt Selway" w:date="2020-07-21T23:38:00Z"/>
          <w:rStyle w:val="VerbatimChar"/>
        </w:rPr>
      </w:pPr>
      <w:del w:id="1970" w:author="Matt Selway" w:date="2020-07-21T23:38:00Z">
        <w:r w:rsidRPr="005D2F4F" w:rsidDel="00A36CDB">
          <w:rPr>
            <w:rStyle w:val="VerbatimChar"/>
          </w:rPr>
          <w:delText xml:space="preserve">        "type": "object",</w:delText>
        </w:r>
      </w:del>
    </w:p>
    <w:p w14:paraId="678923D3" w14:textId="3DCF93B3" w:rsidR="002050A8" w:rsidRPr="005D2F4F" w:rsidDel="00A36CDB" w:rsidRDefault="002050A8" w:rsidP="002050A8">
      <w:pPr>
        <w:pStyle w:val="SourceCode"/>
        <w:rPr>
          <w:del w:id="1971" w:author="Matt Selway" w:date="2020-07-21T23:38:00Z"/>
          <w:rStyle w:val="VerbatimChar"/>
        </w:rPr>
      </w:pPr>
      <w:del w:id="1972" w:author="Matt Selway" w:date="2020-07-21T23:38:00Z">
        <w:r w:rsidRPr="005D2F4F" w:rsidDel="00A36CDB">
          <w:rPr>
            <w:rStyle w:val="VerbatimChar"/>
          </w:rPr>
          <w:delText xml:space="preserve">        "description": "Represents a notification to a listener about a publication, request, or response message.</w:delText>
        </w:r>
        <w:r w:rsidDel="00A36CDB">
          <w:rPr>
            <w:rStyle w:val="VerbatimChar"/>
          </w:rPr>
          <w:delText xml:space="preserve"> </w:delText>
        </w:r>
        <w:r w:rsidRPr="005D2F4F" w:rsidDel="00A36CDB">
          <w:rPr>
            <w:rStyle w:val="VerbatimChar"/>
          </w:rPr>
          <w:delText>Topic and RequestMessageID are mutually exclusive.",</w:delText>
        </w:r>
      </w:del>
    </w:p>
    <w:p w14:paraId="13304214" w14:textId="4DAFDF34" w:rsidR="002050A8" w:rsidRPr="005D2F4F" w:rsidDel="00A36CDB" w:rsidRDefault="002050A8" w:rsidP="002050A8">
      <w:pPr>
        <w:pStyle w:val="SourceCode"/>
        <w:rPr>
          <w:del w:id="1973" w:author="Matt Selway" w:date="2020-07-21T23:38:00Z"/>
          <w:rStyle w:val="VerbatimChar"/>
        </w:rPr>
      </w:pPr>
      <w:del w:id="1974" w:author="Matt Selway" w:date="2020-07-21T23:38:00Z">
        <w:r w:rsidRPr="005D2F4F" w:rsidDel="00A36CDB">
          <w:rPr>
            <w:rStyle w:val="VerbatimChar"/>
          </w:rPr>
          <w:delText xml:space="preserve">        "properties": {</w:delText>
        </w:r>
      </w:del>
    </w:p>
    <w:p w14:paraId="3D63A65F" w14:textId="3A7CF9D0" w:rsidR="002050A8" w:rsidRPr="005D2F4F" w:rsidDel="00A36CDB" w:rsidRDefault="002050A8" w:rsidP="002050A8">
      <w:pPr>
        <w:pStyle w:val="SourceCode"/>
        <w:rPr>
          <w:del w:id="1975" w:author="Matt Selway" w:date="2020-07-21T23:38:00Z"/>
          <w:rStyle w:val="VerbatimChar"/>
        </w:rPr>
      </w:pPr>
      <w:del w:id="1976" w:author="Matt Selway" w:date="2020-07-21T23:38:00Z">
        <w:r w:rsidRPr="005D2F4F" w:rsidDel="00A36CDB">
          <w:rPr>
            <w:rStyle w:val="VerbatimChar"/>
          </w:rPr>
          <w:delText xml:space="preserve">          "sessionId": {</w:delText>
        </w:r>
      </w:del>
    </w:p>
    <w:p w14:paraId="32F271B0" w14:textId="7800A7C7" w:rsidR="002050A8" w:rsidRPr="005D2F4F" w:rsidDel="00A36CDB" w:rsidRDefault="002050A8" w:rsidP="002050A8">
      <w:pPr>
        <w:pStyle w:val="SourceCode"/>
        <w:rPr>
          <w:del w:id="1977" w:author="Matt Selway" w:date="2020-07-21T23:38:00Z"/>
          <w:rStyle w:val="VerbatimChar"/>
        </w:rPr>
      </w:pPr>
      <w:del w:id="1978" w:author="Matt Selway" w:date="2020-07-21T23:38:00Z">
        <w:r w:rsidRPr="005D2F4F" w:rsidDel="00A36CDB">
          <w:rPr>
            <w:rStyle w:val="VerbatimChar"/>
          </w:rPr>
          <w:delText xml:space="preserve">            "type": "string"</w:delText>
        </w:r>
      </w:del>
    </w:p>
    <w:p w14:paraId="1A004B5A" w14:textId="22AAF73F" w:rsidR="002050A8" w:rsidRPr="005D2F4F" w:rsidDel="00A36CDB" w:rsidRDefault="002050A8" w:rsidP="002050A8">
      <w:pPr>
        <w:pStyle w:val="SourceCode"/>
        <w:rPr>
          <w:del w:id="1979" w:author="Matt Selway" w:date="2020-07-21T23:38:00Z"/>
          <w:rStyle w:val="VerbatimChar"/>
        </w:rPr>
      </w:pPr>
      <w:del w:id="1980" w:author="Matt Selway" w:date="2020-07-21T23:38:00Z">
        <w:r w:rsidRPr="005D2F4F" w:rsidDel="00A36CDB">
          <w:rPr>
            <w:rStyle w:val="VerbatimChar"/>
          </w:rPr>
          <w:delText xml:space="preserve">          },</w:delText>
        </w:r>
      </w:del>
    </w:p>
    <w:p w14:paraId="18576A14" w14:textId="77F78338" w:rsidR="002050A8" w:rsidRPr="005D2F4F" w:rsidDel="00A36CDB" w:rsidRDefault="002050A8" w:rsidP="002050A8">
      <w:pPr>
        <w:pStyle w:val="SourceCode"/>
        <w:rPr>
          <w:del w:id="1981" w:author="Matt Selway" w:date="2020-07-21T23:38:00Z"/>
          <w:rStyle w:val="VerbatimChar"/>
        </w:rPr>
      </w:pPr>
      <w:del w:id="1982" w:author="Matt Selway" w:date="2020-07-21T23:38:00Z">
        <w:r w:rsidRPr="005D2F4F" w:rsidDel="00A36CDB">
          <w:rPr>
            <w:rStyle w:val="VerbatimChar"/>
          </w:rPr>
          <w:delText xml:space="preserve">          "messageId": {</w:delText>
        </w:r>
      </w:del>
    </w:p>
    <w:p w14:paraId="6C8D4573" w14:textId="453CC4AD" w:rsidR="002050A8" w:rsidRPr="005D2F4F" w:rsidDel="00A36CDB" w:rsidRDefault="002050A8" w:rsidP="002050A8">
      <w:pPr>
        <w:pStyle w:val="SourceCode"/>
        <w:rPr>
          <w:del w:id="1983" w:author="Matt Selway" w:date="2020-07-21T23:38:00Z"/>
          <w:rStyle w:val="VerbatimChar"/>
        </w:rPr>
      </w:pPr>
      <w:del w:id="1984" w:author="Matt Selway" w:date="2020-07-21T23:38:00Z">
        <w:r w:rsidRPr="005D2F4F" w:rsidDel="00A36CDB">
          <w:rPr>
            <w:rStyle w:val="VerbatimChar"/>
          </w:rPr>
          <w:delText xml:space="preserve">            "type": "string"</w:delText>
        </w:r>
      </w:del>
    </w:p>
    <w:p w14:paraId="02AE31DC" w14:textId="3160E8B6" w:rsidR="002050A8" w:rsidRPr="005D2F4F" w:rsidDel="00A36CDB" w:rsidRDefault="002050A8" w:rsidP="002050A8">
      <w:pPr>
        <w:pStyle w:val="SourceCode"/>
        <w:rPr>
          <w:del w:id="1985" w:author="Matt Selway" w:date="2020-07-21T23:38:00Z"/>
          <w:rStyle w:val="VerbatimChar"/>
        </w:rPr>
      </w:pPr>
      <w:del w:id="1986" w:author="Matt Selway" w:date="2020-07-21T23:38:00Z">
        <w:r w:rsidRPr="005D2F4F" w:rsidDel="00A36CDB">
          <w:rPr>
            <w:rStyle w:val="VerbatimChar"/>
          </w:rPr>
          <w:delText xml:space="preserve">          },</w:delText>
        </w:r>
      </w:del>
    </w:p>
    <w:p w14:paraId="6FBB79BE" w14:textId="53B1CB36" w:rsidR="002050A8" w:rsidRPr="005D2F4F" w:rsidDel="00A36CDB" w:rsidRDefault="002050A8" w:rsidP="002050A8">
      <w:pPr>
        <w:pStyle w:val="SourceCode"/>
        <w:rPr>
          <w:del w:id="1987" w:author="Matt Selway" w:date="2020-07-21T23:38:00Z"/>
          <w:rStyle w:val="VerbatimChar"/>
        </w:rPr>
      </w:pPr>
      <w:del w:id="1988" w:author="Matt Selway" w:date="2020-07-21T23:38:00Z">
        <w:r w:rsidRPr="005D2F4F" w:rsidDel="00A36CDB">
          <w:rPr>
            <w:rStyle w:val="VerbatimChar"/>
          </w:rPr>
          <w:delText xml:space="preserve">          "topics": {</w:delText>
        </w:r>
      </w:del>
    </w:p>
    <w:p w14:paraId="063A7068" w14:textId="7F10A67A" w:rsidR="002050A8" w:rsidRPr="005D2F4F" w:rsidDel="00A36CDB" w:rsidRDefault="002050A8" w:rsidP="002050A8">
      <w:pPr>
        <w:pStyle w:val="SourceCode"/>
        <w:rPr>
          <w:del w:id="1989" w:author="Matt Selway" w:date="2020-07-21T23:38:00Z"/>
          <w:rStyle w:val="VerbatimChar"/>
        </w:rPr>
      </w:pPr>
      <w:del w:id="1990" w:author="Matt Selway" w:date="2020-07-21T23:38:00Z">
        <w:r w:rsidRPr="005D2F4F" w:rsidDel="00A36CDB">
          <w:rPr>
            <w:rStyle w:val="VerbatimChar"/>
          </w:rPr>
          <w:delText xml:space="preserve">            "type": "array",</w:delText>
        </w:r>
      </w:del>
    </w:p>
    <w:p w14:paraId="0AF6EC13" w14:textId="04C28DED" w:rsidR="002050A8" w:rsidRPr="005D2F4F" w:rsidDel="00A36CDB" w:rsidRDefault="002050A8" w:rsidP="002050A8">
      <w:pPr>
        <w:pStyle w:val="SourceCode"/>
        <w:rPr>
          <w:del w:id="1991" w:author="Matt Selway" w:date="2020-07-21T23:38:00Z"/>
          <w:rStyle w:val="VerbatimChar"/>
        </w:rPr>
      </w:pPr>
      <w:del w:id="1992" w:author="Matt Selway" w:date="2020-07-21T23:38:00Z">
        <w:r w:rsidRPr="005D2F4F" w:rsidDel="00A36CDB">
          <w:rPr>
            <w:rStyle w:val="VerbatimChar"/>
          </w:rPr>
          <w:delText xml:space="preserve">            "items": {</w:delText>
        </w:r>
      </w:del>
    </w:p>
    <w:p w14:paraId="3DCB4169" w14:textId="386AC964" w:rsidR="002050A8" w:rsidRPr="005D2F4F" w:rsidDel="00A36CDB" w:rsidRDefault="002050A8" w:rsidP="002050A8">
      <w:pPr>
        <w:pStyle w:val="SourceCode"/>
        <w:rPr>
          <w:del w:id="1993" w:author="Matt Selway" w:date="2020-07-21T23:38:00Z"/>
          <w:rStyle w:val="VerbatimChar"/>
        </w:rPr>
      </w:pPr>
      <w:del w:id="1994" w:author="Matt Selway" w:date="2020-07-21T23:38:00Z">
        <w:r w:rsidRPr="005D2F4F" w:rsidDel="00A36CDB">
          <w:rPr>
            <w:rStyle w:val="VerbatimChar"/>
          </w:rPr>
          <w:delText xml:space="preserve">              "type": "string"</w:delText>
        </w:r>
      </w:del>
    </w:p>
    <w:p w14:paraId="39992EF0" w14:textId="2D4B0827" w:rsidR="002050A8" w:rsidRPr="005D2F4F" w:rsidDel="00A36CDB" w:rsidRDefault="002050A8" w:rsidP="002050A8">
      <w:pPr>
        <w:pStyle w:val="SourceCode"/>
        <w:rPr>
          <w:del w:id="1995" w:author="Matt Selway" w:date="2020-07-21T23:38:00Z"/>
          <w:rStyle w:val="VerbatimChar"/>
        </w:rPr>
      </w:pPr>
      <w:del w:id="1996" w:author="Matt Selway" w:date="2020-07-21T23:38:00Z">
        <w:r w:rsidRPr="005D2F4F" w:rsidDel="00A36CDB">
          <w:rPr>
            <w:rStyle w:val="VerbatimChar"/>
          </w:rPr>
          <w:delText xml:space="preserve">            }</w:delText>
        </w:r>
      </w:del>
    </w:p>
    <w:p w14:paraId="44AA8634" w14:textId="1F2A090C" w:rsidR="002050A8" w:rsidRPr="005D2F4F" w:rsidDel="00A36CDB" w:rsidRDefault="002050A8" w:rsidP="002050A8">
      <w:pPr>
        <w:pStyle w:val="SourceCode"/>
        <w:rPr>
          <w:del w:id="1997" w:author="Matt Selway" w:date="2020-07-21T23:38:00Z"/>
          <w:rStyle w:val="VerbatimChar"/>
        </w:rPr>
      </w:pPr>
      <w:del w:id="1998" w:author="Matt Selway" w:date="2020-07-21T23:38:00Z">
        <w:r w:rsidRPr="005D2F4F" w:rsidDel="00A36CDB">
          <w:rPr>
            <w:rStyle w:val="VerbatimChar"/>
          </w:rPr>
          <w:delText xml:space="preserve">          },</w:delText>
        </w:r>
      </w:del>
    </w:p>
    <w:p w14:paraId="5CEB4AA3" w14:textId="529C5CB6" w:rsidR="002050A8" w:rsidRPr="005D2F4F" w:rsidDel="00A36CDB" w:rsidRDefault="002050A8" w:rsidP="002050A8">
      <w:pPr>
        <w:pStyle w:val="SourceCode"/>
        <w:rPr>
          <w:del w:id="1999" w:author="Matt Selway" w:date="2020-07-21T23:38:00Z"/>
          <w:rStyle w:val="VerbatimChar"/>
        </w:rPr>
      </w:pPr>
      <w:del w:id="2000" w:author="Matt Selway" w:date="2020-07-21T23:38:00Z">
        <w:r w:rsidRPr="005D2F4F" w:rsidDel="00A36CDB">
          <w:rPr>
            <w:rStyle w:val="VerbatimChar"/>
          </w:rPr>
          <w:delText xml:space="preserve">          "requestMessageId": {</w:delText>
        </w:r>
      </w:del>
    </w:p>
    <w:p w14:paraId="499B2F93" w14:textId="50859140" w:rsidR="002050A8" w:rsidRPr="005D2F4F" w:rsidDel="00A36CDB" w:rsidRDefault="002050A8" w:rsidP="002050A8">
      <w:pPr>
        <w:pStyle w:val="SourceCode"/>
        <w:rPr>
          <w:del w:id="2001" w:author="Matt Selway" w:date="2020-07-21T23:38:00Z"/>
          <w:rStyle w:val="VerbatimChar"/>
        </w:rPr>
      </w:pPr>
      <w:del w:id="2002" w:author="Matt Selway" w:date="2020-07-21T23:38:00Z">
        <w:r w:rsidRPr="005D2F4F" w:rsidDel="00A36CDB">
          <w:rPr>
            <w:rStyle w:val="VerbatimChar"/>
          </w:rPr>
          <w:delText xml:space="preserve">            "type": "string"</w:delText>
        </w:r>
      </w:del>
    </w:p>
    <w:p w14:paraId="617CE481" w14:textId="4BD4DF6C" w:rsidR="002050A8" w:rsidRPr="005D2F4F" w:rsidDel="00A36CDB" w:rsidRDefault="002050A8" w:rsidP="002050A8">
      <w:pPr>
        <w:pStyle w:val="SourceCode"/>
        <w:rPr>
          <w:del w:id="2003" w:author="Matt Selway" w:date="2020-07-21T23:38:00Z"/>
          <w:rStyle w:val="VerbatimChar"/>
        </w:rPr>
      </w:pPr>
      <w:del w:id="2004" w:author="Matt Selway" w:date="2020-07-21T23:38:00Z">
        <w:r w:rsidRPr="005D2F4F" w:rsidDel="00A36CDB">
          <w:rPr>
            <w:rStyle w:val="VerbatimChar"/>
          </w:rPr>
          <w:delText xml:space="preserve">          }</w:delText>
        </w:r>
      </w:del>
    </w:p>
    <w:p w14:paraId="0F571B5B" w14:textId="408C12F8" w:rsidR="002050A8" w:rsidRPr="005D2F4F" w:rsidDel="003E2D4A" w:rsidRDefault="002050A8" w:rsidP="003E2D4A">
      <w:pPr>
        <w:pStyle w:val="SourceCode"/>
        <w:rPr>
          <w:del w:id="2005" w:author="Matt Selway" w:date="2020-07-21T16:38:00Z"/>
          <w:rStyle w:val="VerbatimChar"/>
        </w:rPr>
      </w:pPr>
      <w:del w:id="2006" w:author="Matt Selway" w:date="2020-07-21T23:38:00Z">
        <w:r w:rsidRPr="005D2F4F" w:rsidDel="00A36CDB">
          <w:rPr>
            <w:rStyle w:val="VerbatimChar"/>
          </w:rPr>
          <w:delText xml:space="preserve">        }</w:delText>
        </w:r>
      </w:del>
      <w:del w:id="2007" w:author="Matt Selway" w:date="2020-07-21T16:38:00Z">
        <w:r w:rsidRPr="005D2F4F" w:rsidDel="003E2D4A">
          <w:rPr>
            <w:rStyle w:val="VerbatimChar"/>
          </w:rPr>
          <w:delText>,</w:delText>
        </w:r>
      </w:del>
    </w:p>
    <w:p w14:paraId="1BC13A84" w14:textId="582BB4D3" w:rsidR="002050A8" w:rsidRPr="005D2F4F" w:rsidDel="003E2D4A" w:rsidRDefault="002050A8" w:rsidP="003E2D4A">
      <w:pPr>
        <w:pStyle w:val="SourceCode"/>
        <w:rPr>
          <w:del w:id="2008" w:author="Matt Selway" w:date="2020-07-21T16:38:00Z"/>
          <w:rStyle w:val="VerbatimChar"/>
        </w:rPr>
      </w:pPr>
      <w:del w:id="2009" w:author="Matt Selway" w:date="2020-07-21T16:38:00Z">
        <w:r w:rsidRPr="005D2F4F" w:rsidDel="003E2D4A">
          <w:rPr>
            <w:rStyle w:val="VerbatimChar"/>
          </w:rPr>
          <w:delText xml:space="preserve">        "required": [</w:delText>
        </w:r>
      </w:del>
    </w:p>
    <w:p w14:paraId="5EEEA63B" w14:textId="606DC6DF" w:rsidR="002050A8" w:rsidRPr="005D2F4F" w:rsidDel="003E2D4A" w:rsidRDefault="002050A8" w:rsidP="003E2D4A">
      <w:pPr>
        <w:pStyle w:val="SourceCode"/>
        <w:rPr>
          <w:del w:id="2010" w:author="Matt Selway" w:date="2020-07-21T16:38:00Z"/>
          <w:rStyle w:val="VerbatimChar"/>
        </w:rPr>
      </w:pPr>
      <w:del w:id="2011" w:author="Matt Selway" w:date="2020-07-21T16:38:00Z">
        <w:r w:rsidRPr="005D2F4F" w:rsidDel="003E2D4A">
          <w:rPr>
            <w:rStyle w:val="VerbatimChar"/>
          </w:rPr>
          <w:delText xml:space="preserve">          "sessionId",</w:delText>
        </w:r>
      </w:del>
    </w:p>
    <w:p w14:paraId="046BFBD4" w14:textId="57C58096" w:rsidR="002050A8" w:rsidRPr="005D2F4F" w:rsidDel="003E2D4A" w:rsidRDefault="002050A8" w:rsidP="003E2D4A">
      <w:pPr>
        <w:pStyle w:val="SourceCode"/>
        <w:rPr>
          <w:del w:id="2012" w:author="Matt Selway" w:date="2020-07-21T16:38:00Z"/>
          <w:rStyle w:val="VerbatimChar"/>
        </w:rPr>
      </w:pPr>
      <w:del w:id="2013" w:author="Matt Selway" w:date="2020-07-21T16:38:00Z">
        <w:r w:rsidRPr="005D2F4F" w:rsidDel="003E2D4A">
          <w:rPr>
            <w:rStyle w:val="VerbatimChar"/>
          </w:rPr>
          <w:delText xml:space="preserve">          "messageId"</w:delText>
        </w:r>
      </w:del>
    </w:p>
    <w:p w14:paraId="3DA8B80D" w14:textId="58C07AAD" w:rsidR="002050A8" w:rsidRPr="005D2F4F" w:rsidDel="00A36CDB" w:rsidRDefault="002050A8" w:rsidP="00A44D1E">
      <w:pPr>
        <w:pStyle w:val="SourceCode"/>
        <w:rPr>
          <w:del w:id="2014" w:author="Matt Selway" w:date="2020-07-21T23:38:00Z"/>
          <w:rStyle w:val="VerbatimChar"/>
        </w:rPr>
      </w:pPr>
      <w:del w:id="2015" w:author="Matt Selway" w:date="2020-07-21T16:38:00Z">
        <w:r w:rsidRPr="005D2F4F" w:rsidDel="003E2D4A">
          <w:rPr>
            <w:rStyle w:val="VerbatimChar"/>
          </w:rPr>
          <w:delText xml:space="preserve">        ]</w:delText>
        </w:r>
      </w:del>
    </w:p>
    <w:p w14:paraId="71DBD230" w14:textId="61333528" w:rsidR="00A36CDB" w:rsidRPr="00A36CDB" w:rsidRDefault="002050A8" w:rsidP="00A36CDB">
      <w:pPr>
        <w:pStyle w:val="SourceCode"/>
        <w:rPr>
          <w:ins w:id="2016" w:author="Matt Selway" w:date="2020-07-21T23:36:00Z"/>
          <w:rStyle w:val="VerbatimChar"/>
        </w:rPr>
      </w:pPr>
      <w:del w:id="2017" w:author="Matt Selway" w:date="2020-07-21T16:38:00Z">
        <w:r w:rsidRPr="005D2F4F" w:rsidDel="003E2D4A">
          <w:rPr>
            <w:rStyle w:val="VerbatimChar"/>
          </w:rPr>
          <w:delText xml:space="preserve">      </w:delText>
        </w:r>
      </w:del>
      <w:del w:id="2018" w:author="Matt Selway" w:date="2020-07-21T23:38:00Z">
        <w:r w:rsidRPr="005D2F4F" w:rsidDel="00A36CDB">
          <w:rPr>
            <w:rStyle w:val="VerbatimChar"/>
          </w:rPr>
          <w:delText>}</w:delText>
        </w:r>
      </w:del>
      <w:ins w:id="2019" w:author="Matt Selway" w:date="2020-07-21T23:36:00Z">
        <w:r w:rsidR="00A36CDB" w:rsidRPr="00A36CDB">
          <w:rPr>
            <w:rStyle w:val="VerbatimChar"/>
          </w:rPr>
          <w:t>"Notification": {</w:t>
        </w:r>
      </w:ins>
    </w:p>
    <w:p w14:paraId="191B7B7E" w14:textId="77777777" w:rsidR="00A36CDB" w:rsidRPr="00A36CDB" w:rsidRDefault="00A36CDB" w:rsidP="00A36CDB">
      <w:pPr>
        <w:pStyle w:val="SourceCode"/>
        <w:rPr>
          <w:ins w:id="2020" w:author="Matt Selway" w:date="2020-07-21T23:36:00Z"/>
          <w:rStyle w:val="VerbatimChar"/>
        </w:rPr>
      </w:pPr>
      <w:ins w:id="2021" w:author="Matt Selway" w:date="2020-07-21T23:36:00Z">
        <w:r w:rsidRPr="00A36CDB">
          <w:rPr>
            <w:rStyle w:val="VerbatimChar"/>
          </w:rPr>
          <w:t xml:space="preserve">  "type": "object",</w:t>
        </w:r>
      </w:ins>
    </w:p>
    <w:p w14:paraId="4E5D5495" w14:textId="68A3B44F" w:rsidR="00A36CDB" w:rsidRPr="00A36CDB" w:rsidRDefault="00A36CDB" w:rsidP="00A36CDB">
      <w:pPr>
        <w:pStyle w:val="SourceCode"/>
        <w:rPr>
          <w:ins w:id="2022" w:author="Matt Selway" w:date="2020-07-21T23:36:00Z"/>
          <w:rStyle w:val="VerbatimChar"/>
        </w:rPr>
      </w:pPr>
      <w:ins w:id="2023" w:author="Matt Selway" w:date="2020-07-21T23:36:00Z">
        <w:r w:rsidRPr="00A36CDB">
          <w:rPr>
            <w:rStyle w:val="VerbatimChar"/>
          </w:rPr>
          <w:t xml:space="preserve">  "description": "</w:t>
        </w:r>
        <w:proofErr w:type="spellStart"/>
        <w:r w:rsidRPr="00A36CDB">
          <w:rPr>
            <w:rStyle w:val="VerbatimChar"/>
          </w:rPr>
          <w:t>SessionID</w:t>
        </w:r>
        <w:proofErr w:type="spellEnd"/>
        <w:r w:rsidRPr="00A36CDB">
          <w:rPr>
            <w:rStyle w:val="VerbatimChar"/>
          </w:rPr>
          <w:t xml:space="preserve"> and </w:t>
        </w:r>
        <w:proofErr w:type="spellStart"/>
        <w:r w:rsidRPr="00A36CDB">
          <w:rPr>
            <w:rStyle w:val="VerbatimChar"/>
          </w:rPr>
          <w:t>MessageID</w:t>
        </w:r>
        <w:proofErr w:type="spellEnd"/>
        <w:r w:rsidRPr="00A36CDB">
          <w:rPr>
            <w:rStyle w:val="VerbatimChar"/>
          </w:rPr>
          <w:t xml:space="preserve"> are provided via the request URL.\</w:t>
        </w:r>
        <w:proofErr w:type="spellStart"/>
        <w:r w:rsidRPr="00A36CDB">
          <w:rPr>
            <w:rStyle w:val="VerbatimChar"/>
          </w:rPr>
          <w:t>nTopic</w:t>
        </w:r>
        <w:proofErr w:type="spellEnd"/>
        <w:r w:rsidRPr="00A36CDB">
          <w:rPr>
            <w:rStyle w:val="VerbatimChar"/>
          </w:rPr>
          <w:t xml:space="preserve"> and </w:t>
        </w:r>
        <w:proofErr w:type="spellStart"/>
        <w:r w:rsidRPr="00A36CDB">
          <w:rPr>
            <w:rStyle w:val="VerbatimChar"/>
          </w:rPr>
          <w:t>RequestMessageID</w:t>
        </w:r>
        <w:proofErr w:type="spellEnd"/>
        <w:r w:rsidRPr="00A36CDB">
          <w:rPr>
            <w:rStyle w:val="VerbatimChar"/>
          </w:rPr>
          <w:t xml:space="preserve"> are mutually exclusive. Topic MUST NOT be used for consumer request session response notification. </w:t>
        </w:r>
        <w:proofErr w:type="spellStart"/>
        <w:r w:rsidRPr="00A36CDB">
          <w:rPr>
            <w:rStyle w:val="VerbatimChar"/>
          </w:rPr>
          <w:t>RequestMessageID</w:t>
        </w:r>
        <w:proofErr w:type="spellEnd"/>
        <w:r w:rsidRPr="00A36CDB">
          <w:rPr>
            <w:rStyle w:val="VerbatimChar"/>
          </w:rPr>
          <w:t xml:space="preserve"> MUST only be used for consumer request session response notification.",</w:t>
        </w:r>
      </w:ins>
    </w:p>
    <w:p w14:paraId="6D82C0BA" w14:textId="77777777" w:rsidR="00A36CDB" w:rsidRPr="00A36CDB" w:rsidRDefault="00A36CDB" w:rsidP="00A36CDB">
      <w:pPr>
        <w:pStyle w:val="SourceCode"/>
        <w:rPr>
          <w:ins w:id="2024" w:author="Matt Selway" w:date="2020-07-21T23:36:00Z"/>
          <w:rStyle w:val="VerbatimChar"/>
        </w:rPr>
      </w:pPr>
      <w:ins w:id="2025" w:author="Matt Selway" w:date="2020-07-21T23:36:00Z">
        <w:r w:rsidRPr="00A36CDB">
          <w:rPr>
            <w:rStyle w:val="VerbatimChar"/>
          </w:rPr>
          <w:t xml:space="preserve">  "properties": {</w:t>
        </w:r>
      </w:ins>
    </w:p>
    <w:p w14:paraId="4C288F4A" w14:textId="77777777" w:rsidR="00A36CDB" w:rsidRPr="00A36CDB" w:rsidRDefault="00A36CDB" w:rsidP="00A36CDB">
      <w:pPr>
        <w:pStyle w:val="SourceCode"/>
        <w:rPr>
          <w:ins w:id="2026" w:author="Matt Selway" w:date="2020-07-21T23:36:00Z"/>
          <w:rStyle w:val="VerbatimChar"/>
        </w:rPr>
      </w:pPr>
      <w:ins w:id="2027" w:author="Matt Selway" w:date="2020-07-21T23:36:00Z">
        <w:r w:rsidRPr="00A36CDB">
          <w:rPr>
            <w:rStyle w:val="VerbatimChar"/>
          </w:rPr>
          <w:t xml:space="preserve">    "</w:t>
        </w:r>
        <w:proofErr w:type="spellStart"/>
        <w:r w:rsidRPr="00A36CDB">
          <w:rPr>
            <w:rStyle w:val="VerbatimChar"/>
          </w:rPr>
          <w:t>sessionId</w:t>
        </w:r>
        <w:proofErr w:type="spellEnd"/>
        <w:r w:rsidRPr="00A36CDB">
          <w:rPr>
            <w:rStyle w:val="VerbatimChar"/>
          </w:rPr>
          <w:t>": {</w:t>
        </w:r>
      </w:ins>
    </w:p>
    <w:p w14:paraId="4B0DDD21" w14:textId="77777777" w:rsidR="00A36CDB" w:rsidRPr="00A36CDB" w:rsidRDefault="00A36CDB" w:rsidP="00A36CDB">
      <w:pPr>
        <w:pStyle w:val="SourceCode"/>
        <w:rPr>
          <w:ins w:id="2028" w:author="Matt Selway" w:date="2020-07-21T23:36:00Z"/>
          <w:rStyle w:val="VerbatimChar"/>
        </w:rPr>
      </w:pPr>
      <w:ins w:id="2029" w:author="Matt Selway" w:date="2020-07-21T23:36:00Z">
        <w:r w:rsidRPr="00A36CDB">
          <w:rPr>
            <w:rStyle w:val="VerbatimChar"/>
          </w:rPr>
          <w:t xml:space="preserve">      "type": "string"</w:t>
        </w:r>
      </w:ins>
    </w:p>
    <w:p w14:paraId="6DE90D42" w14:textId="77777777" w:rsidR="00A36CDB" w:rsidRPr="00A36CDB" w:rsidRDefault="00A36CDB" w:rsidP="00A36CDB">
      <w:pPr>
        <w:pStyle w:val="SourceCode"/>
        <w:rPr>
          <w:ins w:id="2030" w:author="Matt Selway" w:date="2020-07-21T23:36:00Z"/>
          <w:rStyle w:val="VerbatimChar"/>
        </w:rPr>
      </w:pPr>
      <w:ins w:id="2031" w:author="Matt Selway" w:date="2020-07-21T23:36:00Z">
        <w:r w:rsidRPr="00A36CDB">
          <w:rPr>
            <w:rStyle w:val="VerbatimChar"/>
          </w:rPr>
          <w:t xml:space="preserve">    },</w:t>
        </w:r>
      </w:ins>
    </w:p>
    <w:p w14:paraId="20AE87C0" w14:textId="77777777" w:rsidR="00A36CDB" w:rsidRPr="00A36CDB" w:rsidRDefault="00A36CDB" w:rsidP="00A36CDB">
      <w:pPr>
        <w:pStyle w:val="SourceCode"/>
        <w:rPr>
          <w:ins w:id="2032" w:author="Matt Selway" w:date="2020-07-21T23:36:00Z"/>
          <w:rStyle w:val="VerbatimChar"/>
        </w:rPr>
      </w:pPr>
      <w:ins w:id="2033" w:author="Matt Selway" w:date="2020-07-21T23:36:00Z">
        <w:r w:rsidRPr="00A36CDB">
          <w:rPr>
            <w:rStyle w:val="VerbatimChar"/>
          </w:rPr>
          <w:t xml:space="preserve">    "</w:t>
        </w:r>
        <w:proofErr w:type="spellStart"/>
        <w:r w:rsidRPr="00A36CDB">
          <w:rPr>
            <w:rStyle w:val="VerbatimChar"/>
          </w:rPr>
          <w:t>messageId</w:t>
        </w:r>
        <w:proofErr w:type="spellEnd"/>
        <w:r w:rsidRPr="00A36CDB">
          <w:rPr>
            <w:rStyle w:val="VerbatimChar"/>
          </w:rPr>
          <w:t>": {</w:t>
        </w:r>
      </w:ins>
    </w:p>
    <w:p w14:paraId="629AA471" w14:textId="77777777" w:rsidR="00A36CDB" w:rsidRPr="00A36CDB" w:rsidRDefault="00A36CDB" w:rsidP="00A36CDB">
      <w:pPr>
        <w:pStyle w:val="SourceCode"/>
        <w:rPr>
          <w:ins w:id="2034" w:author="Matt Selway" w:date="2020-07-21T23:36:00Z"/>
          <w:rStyle w:val="VerbatimChar"/>
        </w:rPr>
      </w:pPr>
      <w:ins w:id="2035" w:author="Matt Selway" w:date="2020-07-21T23:36:00Z">
        <w:r w:rsidRPr="00A36CDB">
          <w:rPr>
            <w:rStyle w:val="VerbatimChar"/>
          </w:rPr>
          <w:t xml:space="preserve">      "type": "string"</w:t>
        </w:r>
      </w:ins>
    </w:p>
    <w:p w14:paraId="61A37F21" w14:textId="77777777" w:rsidR="00A36CDB" w:rsidRPr="00A36CDB" w:rsidRDefault="00A36CDB" w:rsidP="00A36CDB">
      <w:pPr>
        <w:pStyle w:val="SourceCode"/>
        <w:rPr>
          <w:ins w:id="2036" w:author="Matt Selway" w:date="2020-07-21T23:36:00Z"/>
          <w:rStyle w:val="VerbatimChar"/>
        </w:rPr>
      </w:pPr>
      <w:ins w:id="2037" w:author="Matt Selway" w:date="2020-07-21T23:36:00Z">
        <w:r w:rsidRPr="00A36CDB">
          <w:rPr>
            <w:rStyle w:val="VerbatimChar"/>
          </w:rPr>
          <w:t xml:space="preserve">    },</w:t>
        </w:r>
      </w:ins>
    </w:p>
    <w:p w14:paraId="58510D66" w14:textId="77777777" w:rsidR="00A36CDB" w:rsidRPr="00A36CDB" w:rsidRDefault="00A36CDB" w:rsidP="00A36CDB">
      <w:pPr>
        <w:pStyle w:val="SourceCode"/>
        <w:rPr>
          <w:ins w:id="2038" w:author="Matt Selway" w:date="2020-07-21T23:36:00Z"/>
          <w:rStyle w:val="VerbatimChar"/>
        </w:rPr>
      </w:pPr>
      <w:ins w:id="2039" w:author="Matt Selway" w:date="2020-07-21T23:36:00Z">
        <w:r w:rsidRPr="00A36CDB">
          <w:rPr>
            <w:rStyle w:val="VerbatimChar"/>
          </w:rPr>
          <w:t xml:space="preserve">    "topics": {</w:t>
        </w:r>
      </w:ins>
    </w:p>
    <w:p w14:paraId="387BD7EC" w14:textId="77777777" w:rsidR="00A36CDB" w:rsidRPr="00A36CDB" w:rsidRDefault="00A36CDB" w:rsidP="00A36CDB">
      <w:pPr>
        <w:pStyle w:val="SourceCode"/>
        <w:rPr>
          <w:ins w:id="2040" w:author="Matt Selway" w:date="2020-07-21T23:36:00Z"/>
          <w:rStyle w:val="VerbatimChar"/>
        </w:rPr>
      </w:pPr>
      <w:ins w:id="2041" w:author="Matt Selway" w:date="2020-07-21T23:36:00Z">
        <w:r w:rsidRPr="00A36CDB">
          <w:rPr>
            <w:rStyle w:val="VerbatimChar"/>
          </w:rPr>
          <w:t xml:space="preserve">      "type": "array",</w:t>
        </w:r>
      </w:ins>
    </w:p>
    <w:p w14:paraId="021758B9" w14:textId="77777777" w:rsidR="00A36CDB" w:rsidRPr="00A36CDB" w:rsidRDefault="00A36CDB" w:rsidP="00A36CDB">
      <w:pPr>
        <w:pStyle w:val="SourceCode"/>
        <w:rPr>
          <w:ins w:id="2042" w:author="Matt Selway" w:date="2020-07-21T23:36:00Z"/>
          <w:rStyle w:val="VerbatimChar"/>
        </w:rPr>
      </w:pPr>
      <w:ins w:id="2043" w:author="Matt Selway" w:date="2020-07-21T23:36:00Z">
        <w:r w:rsidRPr="00A36CDB">
          <w:rPr>
            <w:rStyle w:val="VerbatimChar"/>
          </w:rPr>
          <w:t xml:space="preserve">      "items": {</w:t>
        </w:r>
      </w:ins>
    </w:p>
    <w:p w14:paraId="54B35878" w14:textId="77777777" w:rsidR="00A36CDB" w:rsidRPr="00A36CDB" w:rsidRDefault="00A36CDB" w:rsidP="00A36CDB">
      <w:pPr>
        <w:pStyle w:val="SourceCode"/>
        <w:rPr>
          <w:ins w:id="2044" w:author="Matt Selway" w:date="2020-07-21T23:36:00Z"/>
          <w:rStyle w:val="VerbatimChar"/>
        </w:rPr>
      </w:pPr>
      <w:ins w:id="2045" w:author="Matt Selway" w:date="2020-07-21T23:36:00Z">
        <w:r w:rsidRPr="00A36CDB">
          <w:rPr>
            <w:rStyle w:val="VerbatimChar"/>
          </w:rPr>
          <w:t xml:space="preserve">        "type": "string"</w:t>
        </w:r>
      </w:ins>
    </w:p>
    <w:p w14:paraId="7F55D453" w14:textId="77777777" w:rsidR="00A36CDB" w:rsidRPr="00A36CDB" w:rsidRDefault="00A36CDB" w:rsidP="00A36CDB">
      <w:pPr>
        <w:pStyle w:val="SourceCode"/>
        <w:rPr>
          <w:ins w:id="2046" w:author="Matt Selway" w:date="2020-07-21T23:36:00Z"/>
          <w:rStyle w:val="VerbatimChar"/>
        </w:rPr>
      </w:pPr>
      <w:ins w:id="2047" w:author="Matt Selway" w:date="2020-07-21T23:36:00Z">
        <w:r w:rsidRPr="00A36CDB">
          <w:rPr>
            <w:rStyle w:val="VerbatimChar"/>
          </w:rPr>
          <w:t xml:space="preserve">      }</w:t>
        </w:r>
      </w:ins>
    </w:p>
    <w:p w14:paraId="1ABF781B" w14:textId="77777777" w:rsidR="00A36CDB" w:rsidRPr="00A36CDB" w:rsidRDefault="00A36CDB" w:rsidP="00A36CDB">
      <w:pPr>
        <w:pStyle w:val="SourceCode"/>
        <w:rPr>
          <w:ins w:id="2048" w:author="Matt Selway" w:date="2020-07-21T23:36:00Z"/>
          <w:rStyle w:val="VerbatimChar"/>
        </w:rPr>
      </w:pPr>
      <w:ins w:id="2049" w:author="Matt Selway" w:date="2020-07-21T23:36:00Z">
        <w:r w:rsidRPr="00A36CDB">
          <w:rPr>
            <w:rStyle w:val="VerbatimChar"/>
          </w:rPr>
          <w:t xml:space="preserve">    },</w:t>
        </w:r>
      </w:ins>
    </w:p>
    <w:p w14:paraId="3E6F5257" w14:textId="77777777" w:rsidR="00A36CDB" w:rsidRPr="00A36CDB" w:rsidRDefault="00A36CDB" w:rsidP="00A36CDB">
      <w:pPr>
        <w:pStyle w:val="SourceCode"/>
        <w:rPr>
          <w:ins w:id="2050" w:author="Matt Selway" w:date="2020-07-21T23:36:00Z"/>
          <w:rStyle w:val="VerbatimChar"/>
        </w:rPr>
      </w:pPr>
      <w:ins w:id="2051" w:author="Matt Selway" w:date="2020-07-21T23:36:00Z">
        <w:r w:rsidRPr="00A36CDB">
          <w:rPr>
            <w:rStyle w:val="VerbatimChar"/>
          </w:rPr>
          <w:t xml:space="preserve">    "</w:t>
        </w:r>
        <w:proofErr w:type="spellStart"/>
        <w:r w:rsidRPr="00A36CDB">
          <w:rPr>
            <w:rStyle w:val="VerbatimChar"/>
          </w:rPr>
          <w:t>requestMessageId</w:t>
        </w:r>
        <w:proofErr w:type="spellEnd"/>
        <w:r w:rsidRPr="00A36CDB">
          <w:rPr>
            <w:rStyle w:val="VerbatimChar"/>
          </w:rPr>
          <w:t>": {</w:t>
        </w:r>
      </w:ins>
    </w:p>
    <w:p w14:paraId="4FB6A5BA" w14:textId="77777777" w:rsidR="00A36CDB" w:rsidRPr="00A36CDB" w:rsidRDefault="00A36CDB" w:rsidP="00A36CDB">
      <w:pPr>
        <w:pStyle w:val="SourceCode"/>
        <w:rPr>
          <w:ins w:id="2052" w:author="Matt Selway" w:date="2020-07-21T23:36:00Z"/>
          <w:rStyle w:val="VerbatimChar"/>
        </w:rPr>
      </w:pPr>
      <w:ins w:id="2053" w:author="Matt Selway" w:date="2020-07-21T23:36:00Z">
        <w:r w:rsidRPr="00A36CDB">
          <w:rPr>
            <w:rStyle w:val="VerbatimChar"/>
          </w:rPr>
          <w:t xml:space="preserve">      "type": "string"</w:t>
        </w:r>
      </w:ins>
    </w:p>
    <w:p w14:paraId="2D00AD68" w14:textId="77777777" w:rsidR="00A36CDB" w:rsidRPr="00A36CDB" w:rsidRDefault="00A36CDB" w:rsidP="00A36CDB">
      <w:pPr>
        <w:pStyle w:val="SourceCode"/>
        <w:rPr>
          <w:ins w:id="2054" w:author="Matt Selway" w:date="2020-07-21T23:36:00Z"/>
          <w:rStyle w:val="VerbatimChar"/>
        </w:rPr>
      </w:pPr>
      <w:ins w:id="2055" w:author="Matt Selway" w:date="2020-07-21T23:36:00Z">
        <w:r w:rsidRPr="00A36CDB">
          <w:rPr>
            <w:rStyle w:val="VerbatimChar"/>
          </w:rPr>
          <w:t xml:space="preserve">    }</w:t>
        </w:r>
      </w:ins>
    </w:p>
    <w:p w14:paraId="0E094AA6" w14:textId="77777777" w:rsidR="00A36CDB" w:rsidRPr="00A36CDB" w:rsidRDefault="00A36CDB" w:rsidP="00A36CDB">
      <w:pPr>
        <w:pStyle w:val="SourceCode"/>
        <w:rPr>
          <w:ins w:id="2056" w:author="Matt Selway" w:date="2020-07-21T23:36:00Z"/>
          <w:rStyle w:val="VerbatimChar"/>
        </w:rPr>
      </w:pPr>
      <w:ins w:id="2057" w:author="Matt Selway" w:date="2020-07-21T23:36:00Z">
        <w:r w:rsidRPr="00A36CDB">
          <w:rPr>
            <w:rStyle w:val="VerbatimChar"/>
          </w:rPr>
          <w:t xml:space="preserve">  }</w:t>
        </w:r>
      </w:ins>
    </w:p>
    <w:p w14:paraId="4FD82683" w14:textId="1360ED71" w:rsidR="00A36CDB" w:rsidRPr="00384E57" w:rsidRDefault="00A36CDB" w:rsidP="002050A8">
      <w:pPr>
        <w:pStyle w:val="SourceCode"/>
        <w:rPr>
          <w:rStyle w:val="VerbatimChar"/>
        </w:rPr>
      </w:pPr>
      <w:ins w:id="2058" w:author="Matt Selway" w:date="2020-07-21T23:36:00Z">
        <w:r w:rsidRPr="00A36CDB">
          <w:rPr>
            <w:rStyle w:val="VerbatimChar"/>
          </w:rPr>
          <w:t>}</w:t>
        </w:r>
      </w:ins>
    </w:p>
    <w:p w14:paraId="62B37EA3" w14:textId="77777777" w:rsidR="002050A8" w:rsidRDefault="002050A8" w:rsidP="002050A8">
      <w:pPr>
        <w:pStyle w:val="Heading2"/>
      </w:pPr>
      <w:bookmarkStart w:id="2059" w:name="_SecurityToken_1"/>
      <w:bookmarkStart w:id="2060" w:name="_Toc46269824"/>
      <w:bookmarkEnd w:id="2059"/>
      <w:proofErr w:type="spellStart"/>
      <w:r>
        <w:t>SecurityToken</w:t>
      </w:r>
      <w:bookmarkEnd w:id="2060"/>
      <w:proofErr w:type="spellEnd"/>
    </w:p>
    <w:p w14:paraId="1B0E2DE0" w14:textId="478342AF" w:rsidR="002050A8" w:rsidRPr="00384E57" w:rsidDel="0023720F" w:rsidRDefault="002050A8" w:rsidP="002050A8">
      <w:pPr>
        <w:pStyle w:val="SourceCode"/>
        <w:rPr>
          <w:del w:id="2061" w:author="Matt Selway" w:date="2020-07-21T23:43:00Z"/>
          <w:rStyle w:val="VerbatimChar"/>
          <w:rFonts w:eastAsiaTheme="majorEastAsia" w:cstheme="majorBidi"/>
          <w:b/>
          <w:bCs/>
          <w:i/>
        </w:rPr>
      </w:pPr>
      <w:del w:id="2062" w:author="Matt Selway" w:date="2020-07-21T23:43:00Z">
        <w:r w:rsidRPr="00384E57" w:rsidDel="0023720F">
          <w:rPr>
            <w:rStyle w:val="VerbatimChar"/>
          </w:rPr>
          <w:delText>"SecurityToken": {</w:delText>
        </w:r>
      </w:del>
    </w:p>
    <w:p w14:paraId="0A02AB1E" w14:textId="0F3760B6" w:rsidR="002050A8" w:rsidRPr="00384E57" w:rsidDel="0023720F" w:rsidRDefault="002050A8" w:rsidP="002050A8">
      <w:pPr>
        <w:pStyle w:val="SourceCode"/>
        <w:rPr>
          <w:del w:id="2063" w:author="Matt Selway" w:date="2020-07-21T23:43:00Z"/>
          <w:rStyle w:val="VerbatimChar"/>
        </w:rPr>
      </w:pPr>
      <w:del w:id="2064" w:author="Matt Selway" w:date="2020-07-21T23:43:00Z">
        <w:r w:rsidRPr="00384E57" w:rsidDel="0023720F">
          <w:rPr>
            <w:rStyle w:val="VerbatimChar"/>
          </w:rPr>
          <w:delText xml:space="preserve">        "type": "object",</w:delText>
        </w:r>
      </w:del>
    </w:p>
    <w:p w14:paraId="236B4EFB" w14:textId="05F6C145" w:rsidR="002050A8" w:rsidRPr="00384E57" w:rsidDel="0023720F" w:rsidRDefault="002050A8" w:rsidP="002050A8">
      <w:pPr>
        <w:pStyle w:val="SourceCode"/>
        <w:rPr>
          <w:del w:id="2065" w:author="Matt Selway" w:date="2020-07-21T23:43:00Z"/>
          <w:rStyle w:val="VerbatimChar"/>
        </w:rPr>
      </w:pPr>
      <w:del w:id="2066" w:author="Matt Selway" w:date="2020-07-21T23:43:00Z">
        <w:r w:rsidRPr="00384E57" w:rsidDel="0023720F">
          <w:rPr>
            <w:rStyle w:val="VerbatimChar"/>
          </w:rPr>
          <w:delText xml:space="preserve">        "description": "Exact security token types are implementation specific. Support must be provided for at least UsernameToken.",</w:delText>
        </w:r>
      </w:del>
    </w:p>
    <w:p w14:paraId="66C1A5AF" w14:textId="189E35A6" w:rsidR="002050A8" w:rsidRPr="00384E57" w:rsidDel="0023720F" w:rsidRDefault="002050A8" w:rsidP="002050A8">
      <w:pPr>
        <w:pStyle w:val="SourceCode"/>
        <w:rPr>
          <w:del w:id="2067" w:author="Matt Selway" w:date="2020-07-21T23:43:00Z"/>
          <w:rStyle w:val="VerbatimChar"/>
        </w:rPr>
      </w:pPr>
      <w:del w:id="2068" w:author="Matt Selway" w:date="2020-07-21T23:43:00Z">
        <w:r w:rsidRPr="00384E57" w:rsidDel="0023720F">
          <w:rPr>
            <w:rStyle w:val="VerbatimChar"/>
          </w:rPr>
          <w:delText xml:space="preserve">        "</w:delText>
        </w:r>
        <w:r w:rsidR="004468EC" w:rsidDel="0023720F">
          <w:rPr>
            <w:rStyle w:val="VerbatimChar"/>
          </w:rPr>
          <w:delText>one</w:delText>
        </w:r>
        <w:r w:rsidRPr="00384E57" w:rsidDel="0023720F">
          <w:rPr>
            <w:rStyle w:val="VerbatimChar"/>
          </w:rPr>
          <w:delText>Of": [</w:delText>
        </w:r>
      </w:del>
    </w:p>
    <w:p w14:paraId="2DFE14C0" w14:textId="3B124AC4" w:rsidR="002050A8" w:rsidRPr="00384E57" w:rsidDel="0023720F" w:rsidRDefault="002050A8" w:rsidP="002050A8">
      <w:pPr>
        <w:pStyle w:val="SourceCode"/>
        <w:rPr>
          <w:del w:id="2069" w:author="Matt Selway" w:date="2020-07-21T23:43:00Z"/>
          <w:rStyle w:val="VerbatimChar"/>
        </w:rPr>
      </w:pPr>
      <w:del w:id="2070" w:author="Matt Selway" w:date="2020-07-21T23:43:00Z">
        <w:r w:rsidRPr="00384E57" w:rsidDel="0023720F">
          <w:rPr>
            <w:rStyle w:val="VerbatimChar"/>
          </w:rPr>
          <w:delText xml:space="preserve">          {</w:delText>
        </w:r>
      </w:del>
    </w:p>
    <w:p w14:paraId="076ECBFE" w14:textId="52ABCB44" w:rsidR="002050A8" w:rsidRPr="00384E57" w:rsidDel="0023720F" w:rsidRDefault="002050A8" w:rsidP="002050A8">
      <w:pPr>
        <w:pStyle w:val="SourceCode"/>
        <w:rPr>
          <w:del w:id="2071" w:author="Matt Selway" w:date="2020-07-21T23:43:00Z"/>
          <w:rStyle w:val="VerbatimChar"/>
        </w:rPr>
      </w:pPr>
      <w:del w:id="2072" w:author="Matt Selway" w:date="2020-07-21T23:43:00Z">
        <w:r w:rsidRPr="00384E57" w:rsidDel="0023720F">
          <w:rPr>
            <w:rStyle w:val="VerbatimChar"/>
          </w:rPr>
          <w:delText xml:space="preserve">            "$ref": "#/components/schemas/UsernameToken"</w:delText>
        </w:r>
      </w:del>
    </w:p>
    <w:p w14:paraId="40947244" w14:textId="12F9B16F" w:rsidR="002050A8" w:rsidRPr="00384E57" w:rsidDel="0023720F" w:rsidRDefault="002050A8" w:rsidP="002050A8">
      <w:pPr>
        <w:pStyle w:val="SourceCode"/>
        <w:rPr>
          <w:del w:id="2073" w:author="Matt Selway" w:date="2020-07-21T23:43:00Z"/>
          <w:rStyle w:val="VerbatimChar"/>
        </w:rPr>
      </w:pPr>
      <w:del w:id="2074" w:author="Matt Selway" w:date="2020-07-21T23:43:00Z">
        <w:r w:rsidRPr="00384E57" w:rsidDel="0023720F">
          <w:rPr>
            <w:rStyle w:val="VerbatimChar"/>
          </w:rPr>
          <w:delText xml:space="preserve">          }</w:delText>
        </w:r>
      </w:del>
    </w:p>
    <w:p w14:paraId="19F06DE0" w14:textId="1FAE1BAB" w:rsidR="002050A8" w:rsidRPr="00384E57" w:rsidDel="0023720F" w:rsidRDefault="002050A8" w:rsidP="002050A8">
      <w:pPr>
        <w:pStyle w:val="SourceCode"/>
        <w:rPr>
          <w:del w:id="2075" w:author="Matt Selway" w:date="2020-07-21T23:43:00Z"/>
          <w:rStyle w:val="VerbatimChar"/>
        </w:rPr>
      </w:pPr>
      <w:del w:id="2076" w:author="Matt Selway" w:date="2020-07-21T23:43:00Z">
        <w:r w:rsidRPr="00384E57" w:rsidDel="0023720F">
          <w:rPr>
            <w:rStyle w:val="VerbatimChar"/>
          </w:rPr>
          <w:delText xml:space="preserve">        ],</w:delText>
        </w:r>
      </w:del>
    </w:p>
    <w:p w14:paraId="37B3F5AE" w14:textId="391DA112" w:rsidR="002050A8" w:rsidRPr="00384E57" w:rsidDel="0023720F" w:rsidRDefault="002050A8" w:rsidP="002050A8">
      <w:pPr>
        <w:pStyle w:val="SourceCode"/>
        <w:rPr>
          <w:del w:id="2077" w:author="Matt Selway" w:date="2020-07-21T23:43:00Z"/>
          <w:rStyle w:val="VerbatimChar"/>
        </w:rPr>
      </w:pPr>
      <w:del w:id="2078" w:author="Matt Selway" w:date="2020-07-21T23:43:00Z">
        <w:r w:rsidRPr="00384E57" w:rsidDel="0023720F">
          <w:rPr>
            <w:rStyle w:val="VerbatimChar"/>
          </w:rPr>
          <w:delText xml:space="preserve">        "additionalProperties": true</w:delText>
        </w:r>
      </w:del>
    </w:p>
    <w:p w14:paraId="08CE0710" w14:textId="1DA7D881" w:rsidR="0023720F" w:rsidRPr="0023720F" w:rsidRDefault="002050A8" w:rsidP="0023720F">
      <w:pPr>
        <w:pStyle w:val="SourceCode"/>
        <w:rPr>
          <w:ins w:id="2079" w:author="Matt Selway" w:date="2020-07-21T23:43:00Z"/>
          <w:rStyle w:val="VerbatimChar"/>
        </w:rPr>
      </w:pPr>
      <w:del w:id="2080" w:author="Matt Selway" w:date="2020-07-21T23:43:00Z">
        <w:r w:rsidRPr="00384E57" w:rsidDel="0023720F">
          <w:rPr>
            <w:rStyle w:val="VerbatimChar"/>
          </w:rPr>
          <w:delText xml:space="preserve">      }</w:delText>
        </w:r>
      </w:del>
      <w:ins w:id="2081" w:author="Matt Selway" w:date="2020-07-21T23:43:00Z">
        <w:r w:rsidR="0023720F" w:rsidRPr="0023720F">
          <w:rPr>
            <w:rStyle w:val="VerbatimChar"/>
          </w:rPr>
          <w:t>"</w:t>
        </w:r>
        <w:proofErr w:type="spellStart"/>
        <w:r w:rsidR="0023720F" w:rsidRPr="0023720F">
          <w:rPr>
            <w:rStyle w:val="VerbatimChar"/>
          </w:rPr>
          <w:t>SecurityToken</w:t>
        </w:r>
        <w:proofErr w:type="spellEnd"/>
        <w:r w:rsidR="0023720F" w:rsidRPr="0023720F">
          <w:rPr>
            <w:rStyle w:val="VerbatimChar"/>
          </w:rPr>
          <w:t>": {</w:t>
        </w:r>
      </w:ins>
    </w:p>
    <w:p w14:paraId="62F1A9AE" w14:textId="77777777" w:rsidR="0023720F" w:rsidRPr="0023720F" w:rsidRDefault="0023720F" w:rsidP="0023720F">
      <w:pPr>
        <w:pStyle w:val="SourceCode"/>
        <w:rPr>
          <w:ins w:id="2082" w:author="Matt Selway" w:date="2020-07-21T23:43:00Z"/>
          <w:rStyle w:val="VerbatimChar"/>
        </w:rPr>
      </w:pPr>
      <w:ins w:id="2083" w:author="Matt Selway" w:date="2020-07-21T23:43:00Z">
        <w:r w:rsidRPr="0023720F">
          <w:rPr>
            <w:rStyle w:val="VerbatimChar"/>
          </w:rPr>
          <w:t xml:space="preserve">  "type": "object",</w:t>
        </w:r>
      </w:ins>
    </w:p>
    <w:p w14:paraId="6C07733E" w14:textId="77777777" w:rsidR="0023720F" w:rsidRPr="0023720F" w:rsidRDefault="0023720F" w:rsidP="0023720F">
      <w:pPr>
        <w:pStyle w:val="SourceCode"/>
        <w:rPr>
          <w:ins w:id="2084" w:author="Matt Selway" w:date="2020-07-21T23:43:00Z"/>
          <w:rStyle w:val="VerbatimChar"/>
        </w:rPr>
      </w:pPr>
      <w:ins w:id="2085" w:author="Matt Selway" w:date="2020-07-21T23:43:00Z">
        <w:r w:rsidRPr="0023720F">
          <w:rPr>
            <w:rStyle w:val="VerbatimChar"/>
          </w:rPr>
          <w:t xml:space="preserve">  "description": "Exact security token types are implementation specific. Support must be provided for at least </w:t>
        </w:r>
        <w:proofErr w:type="spellStart"/>
        <w:r w:rsidRPr="0023720F">
          <w:rPr>
            <w:rStyle w:val="VerbatimChar"/>
          </w:rPr>
          <w:t>UsernameToken</w:t>
        </w:r>
        <w:proofErr w:type="spellEnd"/>
        <w:r w:rsidRPr="0023720F">
          <w:rPr>
            <w:rStyle w:val="VerbatimChar"/>
          </w:rPr>
          <w:t>.",</w:t>
        </w:r>
      </w:ins>
    </w:p>
    <w:p w14:paraId="74DCF51A" w14:textId="77777777" w:rsidR="0023720F" w:rsidRPr="0023720F" w:rsidRDefault="0023720F" w:rsidP="0023720F">
      <w:pPr>
        <w:pStyle w:val="SourceCode"/>
        <w:rPr>
          <w:ins w:id="2086" w:author="Matt Selway" w:date="2020-07-21T23:43:00Z"/>
          <w:rStyle w:val="VerbatimChar"/>
        </w:rPr>
      </w:pPr>
      <w:ins w:id="2087" w:author="Matt Selway" w:date="2020-07-21T23:43:00Z">
        <w:r w:rsidRPr="0023720F">
          <w:rPr>
            <w:rStyle w:val="VerbatimChar"/>
          </w:rPr>
          <w:t xml:space="preserve">  "</w:t>
        </w:r>
        <w:proofErr w:type="spellStart"/>
        <w:r w:rsidRPr="0023720F">
          <w:rPr>
            <w:rStyle w:val="VerbatimChar"/>
          </w:rPr>
          <w:t>additionalProperties</w:t>
        </w:r>
        <w:proofErr w:type="spellEnd"/>
        <w:r w:rsidRPr="0023720F">
          <w:rPr>
            <w:rStyle w:val="VerbatimChar"/>
          </w:rPr>
          <w:t>": true</w:t>
        </w:r>
      </w:ins>
    </w:p>
    <w:p w14:paraId="76E19258" w14:textId="4B29885B" w:rsidR="0023720F" w:rsidRPr="00384E57" w:rsidRDefault="0023720F" w:rsidP="002050A8">
      <w:pPr>
        <w:pStyle w:val="SourceCode"/>
        <w:rPr>
          <w:rStyle w:val="VerbatimChar"/>
        </w:rPr>
      </w:pPr>
      <w:ins w:id="2088" w:author="Matt Selway" w:date="2020-07-21T23:43:00Z">
        <w:r w:rsidRPr="0023720F">
          <w:rPr>
            <w:rStyle w:val="VerbatimChar"/>
          </w:rPr>
          <w:t>}</w:t>
        </w:r>
      </w:ins>
    </w:p>
    <w:p w14:paraId="1FF53845" w14:textId="77777777" w:rsidR="002050A8" w:rsidRPr="00F63139" w:rsidRDefault="002050A8" w:rsidP="002050A8">
      <w:pPr>
        <w:pStyle w:val="Heading2"/>
      </w:pPr>
      <w:bookmarkStart w:id="2089" w:name="_Session"/>
      <w:bookmarkStart w:id="2090" w:name="_SecurityDetails"/>
      <w:bookmarkStart w:id="2091" w:name="_Toc46269825"/>
      <w:bookmarkEnd w:id="2089"/>
      <w:bookmarkEnd w:id="2090"/>
      <w:proofErr w:type="spellStart"/>
      <w:r w:rsidRPr="00F63139">
        <w:t>SecurityDetails</w:t>
      </w:r>
      <w:bookmarkEnd w:id="2091"/>
      <w:proofErr w:type="spellEnd"/>
    </w:p>
    <w:p w14:paraId="1D7C8157" w14:textId="76C21968" w:rsidR="002050A8" w:rsidRPr="00384E57" w:rsidDel="0023720F" w:rsidRDefault="002050A8" w:rsidP="002050A8">
      <w:pPr>
        <w:pStyle w:val="SourceCode"/>
        <w:rPr>
          <w:del w:id="2092" w:author="Matt Selway" w:date="2020-07-21T23:45:00Z"/>
          <w:rStyle w:val="VerbatimChar"/>
          <w:rFonts w:eastAsiaTheme="majorEastAsia" w:cstheme="majorBidi"/>
          <w:b/>
          <w:bCs/>
          <w:i/>
        </w:rPr>
      </w:pPr>
      <w:del w:id="2093" w:author="Matt Selway" w:date="2020-07-21T23:45:00Z">
        <w:r w:rsidRPr="00384E57" w:rsidDel="0023720F">
          <w:rPr>
            <w:rStyle w:val="VerbatimChar"/>
          </w:rPr>
          <w:delText>"</w:delText>
        </w:r>
        <w:r w:rsidDel="0023720F">
          <w:rPr>
            <w:rStyle w:val="VerbatimChar"/>
          </w:rPr>
          <w:delText>SecurityDetails</w:delText>
        </w:r>
        <w:r w:rsidRPr="00384E57" w:rsidDel="0023720F">
          <w:rPr>
            <w:rStyle w:val="VerbatimChar"/>
          </w:rPr>
          <w:delText>": {</w:delText>
        </w:r>
      </w:del>
    </w:p>
    <w:p w14:paraId="4C7AAB04" w14:textId="2797DB91" w:rsidR="002050A8" w:rsidRPr="00384E57" w:rsidDel="0023720F" w:rsidRDefault="002050A8" w:rsidP="002050A8">
      <w:pPr>
        <w:pStyle w:val="SourceCode"/>
        <w:rPr>
          <w:del w:id="2094" w:author="Matt Selway" w:date="2020-07-21T23:45:00Z"/>
          <w:rStyle w:val="VerbatimChar"/>
        </w:rPr>
      </w:pPr>
      <w:del w:id="2095" w:author="Matt Selway" w:date="2020-07-21T23:45:00Z">
        <w:r w:rsidRPr="00384E57" w:rsidDel="0023720F">
          <w:rPr>
            <w:rStyle w:val="VerbatimChar"/>
          </w:rPr>
          <w:delText xml:space="preserve">        "type": "object",</w:delText>
        </w:r>
      </w:del>
    </w:p>
    <w:p w14:paraId="18FF8C13" w14:textId="2DEBEF26" w:rsidR="002050A8" w:rsidRPr="00384E57" w:rsidDel="0023720F" w:rsidRDefault="002050A8" w:rsidP="002050A8">
      <w:pPr>
        <w:pStyle w:val="SourceCode"/>
        <w:rPr>
          <w:del w:id="2096" w:author="Matt Selway" w:date="2020-07-21T23:45:00Z"/>
          <w:rStyle w:val="VerbatimChar"/>
        </w:rPr>
      </w:pPr>
      <w:del w:id="2097" w:author="Matt Selway" w:date="2020-07-21T23:45:00Z">
        <w:r w:rsidRPr="00384E57" w:rsidDel="0023720F">
          <w:rPr>
            <w:rStyle w:val="VerbatimChar"/>
          </w:rPr>
          <w:delText xml:space="preserve">        "properties": {</w:delText>
        </w:r>
      </w:del>
    </w:p>
    <w:p w14:paraId="1EAD83A8" w14:textId="1FA7184A" w:rsidR="002050A8" w:rsidRPr="00384E57" w:rsidDel="0023720F" w:rsidRDefault="002050A8" w:rsidP="002050A8">
      <w:pPr>
        <w:pStyle w:val="SourceCode"/>
        <w:rPr>
          <w:del w:id="2098" w:author="Matt Selway" w:date="2020-07-21T23:45:00Z"/>
          <w:rStyle w:val="VerbatimChar"/>
        </w:rPr>
      </w:pPr>
      <w:del w:id="2099" w:author="Matt Selway" w:date="2020-07-21T23:45:00Z">
        <w:r w:rsidRPr="00384E57" w:rsidDel="0023720F">
          <w:rPr>
            <w:rStyle w:val="VerbatimChar"/>
          </w:rPr>
          <w:delText xml:space="preserve">          "</w:delText>
        </w:r>
      </w:del>
      <w:del w:id="2100" w:author="Matt Selway" w:date="2020-07-21T19:52:00Z">
        <w:r w:rsidDel="00D46E2F">
          <w:delText>IsTLSEnabled</w:delText>
        </w:r>
      </w:del>
      <w:del w:id="2101" w:author="Matt Selway" w:date="2020-07-21T23:45:00Z">
        <w:r w:rsidRPr="00384E57" w:rsidDel="0023720F">
          <w:rPr>
            <w:rStyle w:val="VerbatimChar"/>
          </w:rPr>
          <w:delText>": {</w:delText>
        </w:r>
      </w:del>
    </w:p>
    <w:p w14:paraId="01A073D7" w14:textId="7A648BEE" w:rsidR="002050A8" w:rsidDel="0023720F" w:rsidRDefault="002050A8" w:rsidP="002050A8">
      <w:pPr>
        <w:pStyle w:val="SourceCode"/>
        <w:rPr>
          <w:del w:id="2102" w:author="Matt Selway" w:date="2020-07-21T23:45:00Z"/>
          <w:rStyle w:val="VerbatimChar"/>
        </w:rPr>
      </w:pPr>
      <w:del w:id="2103" w:author="Matt Selway" w:date="2020-07-21T23:45:00Z">
        <w:r w:rsidRPr="00384E57" w:rsidDel="0023720F">
          <w:rPr>
            <w:rStyle w:val="VerbatimChar"/>
          </w:rPr>
          <w:delText xml:space="preserve">            "type": "</w:delText>
        </w:r>
        <w:r w:rsidDel="0023720F">
          <w:rPr>
            <w:rStyle w:val="VerbatimChar"/>
          </w:rPr>
          <w:delText>boolean</w:delText>
        </w:r>
        <w:r w:rsidRPr="00384E57" w:rsidDel="0023720F">
          <w:rPr>
            <w:rStyle w:val="VerbatimChar"/>
          </w:rPr>
          <w:delText>"</w:delText>
        </w:r>
      </w:del>
    </w:p>
    <w:p w14:paraId="0388AE3D" w14:textId="3B614A5F" w:rsidR="002050A8" w:rsidDel="0023720F" w:rsidRDefault="002050A8" w:rsidP="002050A8">
      <w:pPr>
        <w:pStyle w:val="SourceCode"/>
        <w:rPr>
          <w:del w:id="2104" w:author="Matt Selway" w:date="2020-07-21T23:45:00Z"/>
          <w:rStyle w:val="VerbatimChar"/>
        </w:rPr>
      </w:pPr>
      <w:del w:id="2105" w:author="Matt Selway" w:date="2020-07-21T23:45:00Z">
        <w:r w:rsidRPr="00384E57" w:rsidDel="0023720F">
          <w:rPr>
            <w:rStyle w:val="VerbatimChar"/>
          </w:rPr>
          <w:delText xml:space="preserve">          },</w:delText>
        </w:r>
      </w:del>
    </w:p>
    <w:p w14:paraId="2D91174E" w14:textId="3885353B" w:rsidR="002050A8" w:rsidRPr="00384E57" w:rsidDel="0023720F" w:rsidRDefault="002050A8" w:rsidP="002050A8">
      <w:pPr>
        <w:pStyle w:val="SourceCode"/>
        <w:rPr>
          <w:del w:id="2106" w:author="Matt Selway" w:date="2020-07-21T23:45:00Z"/>
          <w:rStyle w:val="VerbatimChar"/>
        </w:rPr>
      </w:pPr>
      <w:del w:id="2107" w:author="Matt Selway" w:date="2020-07-21T23:45:00Z">
        <w:r w:rsidRPr="00384E57" w:rsidDel="0023720F">
          <w:rPr>
            <w:rStyle w:val="VerbatimChar"/>
          </w:rPr>
          <w:delText xml:space="preserve">          "</w:delText>
        </w:r>
      </w:del>
      <w:del w:id="2108" w:author="Matt Selway" w:date="2020-07-21T19:52:00Z">
        <w:r w:rsidDel="00D46E2F">
          <w:delText>I</w:delText>
        </w:r>
      </w:del>
      <w:del w:id="2109" w:author="Matt Selway" w:date="2020-07-21T23:45:00Z">
        <w:r w:rsidDel="0023720F">
          <w:delText>sSecurityTokenRequired</w:delText>
        </w:r>
        <w:r w:rsidRPr="00384E57" w:rsidDel="0023720F">
          <w:rPr>
            <w:rStyle w:val="VerbatimChar"/>
          </w:rPr>
          <w:delText>": {</w:delText>
        </w:r>
      </w:del>
    </w:p>
    <w:p w14:paraId="3237D2B4" w14:textId="30CCE89C" w:rsidR="002050A8" w:rsidDel="0023720F" w:rsidRDefault="002050A8" w:rsidP="002050A8">
      <w:pPr>
        <w:pStyle w:val="SourceCode"/>
        <w:rPr>
          <w:del w:id="2110" w:author="Matt Selway" w:date="2020-07-21T23:45:00Z"/>
          <w:rStyle w:val="VerbatimChar"/>
        </w:rPr>
      </w:pPr>
      <w:del w:id="2111" w:author="Matt Selway" w:date="2020-07-21T23:45:00Z">
        <w:r w:rsidRPr="00384E57" w:rsidDel="0023720F">
          <w:rPr>
            <w:rStyle w:val="VerbatimChar"/>
          </w:rPr>
          <w:delText xml:space="preserve">            "type": "</w:delText>
        </w:r>
        <w:r w:rsidDel="0023720F">
          <w:rPr>
            <w:rStyle w:val="VerbatimChar"/>
          </w:rPr>
          <w:delText>boolean</w:delText>
        </w:r>
        <w:r w:rsidRPr="00384E57" w:rsidDel="0023720F">
          <w:rPr>
            <w:rStyle w:val="VerbatimChar"/>
          </w:rPr>
          <w:delText>"</w:delText>
        </w:r>
      </w:del>
    </w:p>
    <w:p w14:paraId="229B02E5" w14:textId="060764AC" w:rsidR="002050A8" w:rsidRPr="00384E57" w:rsidDel="0023720F" w:rsidRDefault="002050A8" w:rsidP="002050A8">
      <w:pPr>
        <w:pStyle w:val="SourceCode"/>
        <w:rPr>
          <w:del w:id="2112" w:author="Matt Selway" w:date="2020-07-21T23:45:00Z"/>
          <w:rStyle w:val="VerbatimChar"/>
        </w:rPr>
      </w:pPr>
      <w:del w:id="2113" w:author="Matt Selway" w:date="2020-07-21T23:45:00Z">
        <w:r w:rsidRPr="00384E57" w:rsidDel="0023720F">
          <w:rPr>
            <w:rStyle w:val="VerbatimChar"/>
          </w:rPr>
          <w:delText xml:space="preserve">          },</w:delText>
        </w:r>
      </w:del>
    </w:p>
    <w:p w14:paraId="2FCACF91" w14:textId="42B71AD3" w:rsidR="002050A8" w:rsidRPr="00384E57" w:rsidDel="0023720F" w:rsidRDefault="002050A8" w:rsidP="002050A8">
      <w:pPr>
        <w:pStyle w:val="SourceCode"/>
        <w:rPr>
          <w:del w:id="2114" w:author="Matt Selway" w:date="2020-07-21T23:45:00Z"/>
          <w:rStyle w:val="VerbatimChar"/>
        </w:rPr>
      </w:pPr>
      <w:del w:id="2115" w:author="Matt Selway" w:date="2020-07-21T23:45:00Z">
        <w:r w:rsidRPr="00384E57" w:rsidDel="0023720F">
          <w:rPr>
            <w:rStyle w:val="VerbatimChar"/>
          </w:rPr>
          <w:delText xml:space="preserve">          "</w:delText>
        </w:r>
      </w:del>
      <w:del w:id="2116" w:author="Matt Selway" w:date="2020-07-21T19:52:00Z">
        <w:r w:rsidDel="00D46E2F">
          <w:delText>I</w:delText>
        </w:r>
      </w:del>
      <w:del w:id="2117" w:author="Matt Selway" w:date="2020-07-21T23:45:00Z">
        <w:r w:rsidDel="0023720F">
          <w:delText>sSecurityTokenEncryptionEnabled</w:delText>
        </w:r>
        <w:r w:rsidRPr="00384E57" w:rsidDel="0023720F">
          <w:rPr>
            <w:rStyle w:val="VerbatimChar"/>
          </w:rPr>
          <w:delText>": {</w:delText>
        </w:r>
      </w:del>
    </w:p>
    <w:p w14:paraId="1289AAA2" w14:textId="0C40FB52" w:rsidR="002050A8" w:rsidDel="0023720F" w:rsidRDefault="002050A8" w:rsidP="002050A8">
      <w:pPr>
        <w:pStyle w:val="SourceCode"/>
        <w:rPr>
          <w:del w:id="2118" w:author="Matt Selway" w:date="2020-07-21T23:45:00Z"/>
          <w:rStyle w:val="VerbatimChar"/>
        </w:rPr>
      </w:pPr>
      <w:del w:id="2119" w:author="Matt Selway" w:date="2020-07-21T23:45:00Z">
        <w:r w:rsidRPr="00384E57" w:rsidDel="0023720F">
          <w:rPr>
            <w:rStyle w:val="VerbatimChar"/>
          </w:rPr>
          <w:delText xml:space="preserve">            "type": "</w:delText>
        </w:r>
        <w:r w:rsidDel="0023720F">
          <w:rPr>
            <w:rStyle w:val="VerbatimChar"/>
          </w:rPr>
          <w:delText>boolean</w:delText>
        </w:r>
        <w:r w:rsidRPr="00384E57" w:rsidDel="0023720F">
          <w:rPr>
            <w:rStyle w:val="VerbatimChar"/>
          </w:rPr>
          <w:delText>"</w:delText>
        </w:r>
      </w:del>
    </w:p>
    <w:p w14:paraId="4663C67B" w14:textId="079C8C67" w:rsidR="002050A8" w:rsidRPr="00384E57" w:rsidDel="0023720F" w:rsidRDefault="002050A8" w:rsidP="002050A8">
      <w:pPr>
        <w:pStyle w:val="SourceCode"/>
        <w:rPr>
          <w:del w:id="2120" w:author="Matt Selway" w:date="2020-07-21T23:45:00Z"/>
          <w:rStyle w:val="VerbatimChar"/>
        </w:rPr>
      </w:pPr>
      <w:del w:id="2121" w:author="Matt Selway" w:date="2020-07-21T23:45:00Z">
        <w:r w:rsidRPr="00384E57" w:rsidDel="0023720F">
          <w:rPr>
            <w:rStyle w:val="VerbatimChar"/>
          </w:rPr>
          <w:delText xml:space="preserve">          },</w:delText>
        </w:r>
      </w:del>
    </w:p>
    <w:p w14:paraId="7CC232A9" w14:textId="466CF05B" w:rsidR="002050A8" w:rsidRPr="00384E57" w:rsidDel="0023720F" w:rsidRDefault="002050A8" w:rsidP="002050A8">
      <w:pPr>
        <w:pStyle w:val="SourceCode"/>
        <w:rPr>
          <w:del w:id="2122" w:author="Matt Selway" w:date="2020-07-21T23:45:00Z"/>
          <w:rStyle w:val="VerbatimChar"/>
        </w:rPr>
      </w:pPr>
      <w:del w:id="2123" w:author="Matt Selway" w:date="2020-07-21T23:45:00Z">
        <w:r w:rsidRPr="00384E57" w:rsidDel="0023720F">
          <w:rPr>
            <w:rStyle w:val="VerbatimChar"/>
          </w:rPr>
          <w:delText xml:space="preserve">          "</w:delText>
        </w:r>
      </w:del>
      <w:del w:id="2124" w:author="Matt Selway" w:date="2020-07-21T19:52:00Z">
        <w:r w:rsidDel="00D46E2F">
          <w:delText>I</w:delText>
        </w:r>
      </w:del>
      <w:del w:id="2125" w:author="Matt Selway" w:date="2020-07-21T23:45:00Z">
        <w:r w:rsidDel="0023720F">
          <w:delText>sCertificateRequired</w:delText>
        </w:r>
        <w:r w:rsidRPr="00384E57" w:rsidDel="0023720F">
          <w:rPr>
            <w:rStyle w:val="VerbatimChar"/>
          </w:rPr>
          <w:delText>": {</w:delText>
        </w:r>
      </w:del>
    </w:p>
    <w:p w14:paraId="411E7AF9" w14:textId="05E15296" w:rsidR="002050A8" w:rsidDel="0023720F" w:rsidRDefault="002050A8" w:rsidP="002050A8">
      <w:pPr>
        <w:pStyle w:val="SourceCode"/>
        <w:rPr>
          <w:del w:id="2126" w:author="Matt Selway" w:date="2020-07-21T23:45:00Z"/>
          <w:rStyle w:val="VerbatimChar"/>
        </w:rPr>
      </w:pPr>
      <w:del w:id="2127" w:author="Matt Selway" w:date="2020-07-21T23:45:00Z">
        <w:r w:rsidRPr="00384E57" w:rsidDel="0023720F">
          <w:rPr>
            <w:rStyle w:val="VerbatimChar"/>
          </w:rPr>
          <w:delText xml:space="preserve">            "type": "</w:delText>
        </w:r>
        <w:r w:rsidDel="0023720F">
          <w:rPr>
            <w:rStyle w:val="VerbatimChar"/>
          </w:rPr>
          <w:delText>boolean</w:delText>
        </w:r>
        <w:r w:rsidRPr="00384E57" w:rsidDel="0023720F">
          <w:rPr>
            <w:rStyle w:val="VerbatimChar"/>
          </w:rPr>
          <w:delText>"</w:delText>
        </w:r>
      </w:del>
    </w:p>
    <w:p w14:paraId="49608CC8" w14:textId="535A4AF1" w:rsidR="002050A8" w:rsidRPr="00384E57" w:rsidDel="0023720F" w:rsidRDefault="002050A8" w:rsidP="002050A8">
      <w:pPr>
        <w:pStyle w:val="SourceCode"/>
        <w:rPr>
          <w:del w:id="2128" w:author="Matt Selway" w:date="2020-07-21T23:45:00Z"/>
          <w:rStyle w:val="VerbatimChar"/>
        </w:rPr>
      </w:pPr>
      <w:del w:id="2129" w:author="Matt Selway" w:date="2020-07-21T23:45:00Z">
        <w:r w:rsidRPr="00384E57" w:rsidDel="0023720F">
          <w:rPr>
            <w:rStyle w:val="VerbatimChar"/>
          </w:rPr>
          <w:delText xml:space="preserve">          },</w:delText>
        </w:r>
      </w:del>
    </w:p>
    <w:p w14:paraId="1805A4D5" w14:textId="6C98A75E" w:rsidR="002050A8" w:rsidRPr="00384E57" w:rsidDel="0023720F" w:rsidRDefault="002050A8" w:rsidP="002050A8">
      <w:pPr>
        <w:pStyle w:val="SourceCode"/>
        <w:rPr>
          <w:del w:id="2130" w:author="Matt Selway" w:date="2020-07-21T23:45:00Z"/>
          <w:rStyle w:val="VerbatimChar"/>
        </w:rPr>
      </w:pPr>
      <w:del w:id="2131" w:author="Matt Selway" w:date="2020-07-21T23:45:00Z">
        <w:r w:rsidRPr="00384E57" w:rsidDel="0023720F">
          <w:rPr>
            <w:rStyle w:val="VerbatimChar"/>
          </w:rPr>
          <w:delText xml:space="preserve">          "</w:delText>
        </w:r>
      </w:del>
      <w:del w:id="2132" w:author="Matt Selway" w:date="2020-07-21T19:52:00Z">
        <w:r w:rsidDel="00D46E2F">
          <w:delText>I</w:delText>
        </w:r>
      </w:del>
      <w:del w:id="2133" w:author="Matt Selway" w:date="2020-07-21T23:45:00Z">
        <w:r w:rsidDel="0023720F">
          <w:delText>sRBACEnabled</w:delText>
        </w:r>
        <w:r w:rsidRPr="00384E57" w:rsidDel="0023720F">
          <w:rPr>
            <w:rStyle w:val="VerbatimChar"/>
          </w:rPr>
          <w:delText>": {</w:delText>
        </w:r>
      </w:del>
    </w:p>
    <w:p w14:paraId="2B91407E" w14:textId="14302A9A" w:rsidR="002050A8" w:rsidDel="0023720F" w:rsidRDefault="002050A8" w:rsidP="002050A8">
      <w:pPr>
        <w:pStyle w:val="SourceCode"/>
        <w:rPr>
          <w:del w:id="2134" w:author="Matt Selway" w:date="2020-07-21T23:45:00Z"/>
          <w:rStyle w:val="VerbatimChar"/>
        </w:rPr>
      </w:pPr>
      <w:del w:id="2135" w:author="Matt Selway" w:date="2020-07-21T23:45:00Z">
        <w:r w:rsidRPr="00384E57" w:rsidDel="0023720F">
          <w:rPr>
            <w:rStyle w:val="VerbatimChar"/>
          </w:rPr>
          <w:delText xml:space="preserve">            "type": "</w:delText>
        </w:r>
        <w:r w:rsidDel="0023720F">
          <w:rPr>
            <w:rStyle w:val="VerbatimChar"/>
          </w:rPr>
          <w:delText>boolean</w:delText>
        </w:r>
        <w:r w:rsidRPr="00384E57" w:rsidDel="0023720F">
          <w:rPr>
            <w:rStyle w:val="VerbatimChar"/>
          </w:rPr>
          <w:delText>"</w:delText>
        </w:r>
      </w:del>
    </w:p>
    <w:p w14:paraId="7E63F5B1" w14:textId="75279F8E" w:rsidR="002050A8" w:rsidRPr="00384E57" w:rsidDel="0023720F" w:rsidRDefault="002050A8" w:rsidP="002050A8">
      <w:pPr>
        <w:pStyle w:val="SourceCode"/>
        <w:rPr>
          <w:del w:id="2136" w:author="Matt Selway" w:date="2020-07-21T23:45:00Z"/>
          <w:rStyle w:val="VerbatimChar"/>
        </w:rPr>
      </w:pPr>
      <w:del w:id="2137" w:author="Matt Selway" w:date="2020-07-21T23:45:00Z">
        <w:r w:rsidRPr="00384E57" w:rsidDel="0023720F">
          <w:rPr>
            <w:rStyle w:val="VerbatimChar"/>
          </w:rPr>
          <w:delText xml:space="preserve">          },</w:delText>
        </w:r>
      </w:del>
    </w:p>
    <w:p w14:paraId="5BD571EC" w14:textId="1A950951" w:rsidR="002050A8" w:rsidRPr="00384E57" w:rsidDel="0023720F" w:rsidRDefault="002050A8" w:rsidP="002050A8">
      <w:pPr>
        <w:pStyle w:val="SourceCode"/>
        <w:rPr>
          <w:del w:id="2138" w:author="Matt Selway" w:date="2020-07-21T23:45:00Z"/>
          <w:rStyle w:val="VerbatimChar"/>
        </w:rPr>
      </w:pPr>
      <w:del w:id="2139" w:author="Matt Selway" w:date="2020-07-21T23:45:00Z">
        <w:r w:rsidRPr="00384E57" w:rsidDel="0023720F">
          <w:rPr>
            <w:rStyle w:val="VerbatimChar"/>
          </w:rPr>
          <w:delText xml:space="preserve">          "</w:delText>
        </w:r>
      </w:del>
      <w:del w:id="2140" w:author="Matt Selway" w:date="2020-07-21T19:52:00Z">
        <w:r w:rsidDel="00D46E2F">
          <w:delText>I</w:delText>
        </w:r>
      </w:del>
      <w:del w:id="2141" w:author="Matt Selway" w:date="2020-07-21T23:45:00Z">
        <w:r w:rsidDel="0023720F">
          <w:delText>sKeyManagementServiceEnabled</w:delText>
        </w:r>
        <w:r w:rsidRPr="00384E57" w:rsidDel="0023720F">
          <w:rPr>
            <w:rStyle w:val="VerbatimChar"/>
          </w:rPr>
          <w:delText>": {</w:delText>
        </w:r>
      </w:del>
    </w:p>
    <w:p w14:paraId="268056DC" w14:textId="3B42FB13" w:rsidR="002050A8" w:rsidDel="0023720F" w:rsidRDefault="002050A8" w:rsidP="002050A8">
      <w:pPr>
        <w:pStyle w:val="SourceCode"/>
        <w:rPr>
          <w:del w:id="2142" w:author="Matt Selway" w:date="2020-07-21T23:45:00Z"/>
          <w:rStyle w:val="VerbatimChar"/>
        </w:rPr>
      </w:pPr>
      <w:del w:id="2143" w:author="Matt Selway" w:date="2020-07-21T23:45:00Z">
        <w:r w:rsidRPr="00384E57" w:rsidDel="0023720F">
          <w:rPr>
            <w:rStyle w:val="VerbatimChar"/>
          </w:rPr>
          <w:delText xml:space="preserve">            "type": "</w:delText>
        </w:r>
        <w:r w:rsidDel="0023720F">
          <w:rPr>
            <w:rStyle w:val="VerbatimChar"/>
          </w:rPr>
          <w:delText>boolean</w:delText>
        </w:r>
        <w:r w:rsidRPr="00384E57" w:rsidDel="0023720F">
          <w:rPr>
            <w:rStyle w:val="VerbatimChar"/>
          </w:rPr>
          <w:delText>"</w:delText>
        </w:r>
      </w:del>
    </w:p>
    <w:p w14:paraId="2490ED85" w14:textId="0365D0C1" w:rsidR="002050A8" w:rsidRPr="00384E57" w:rsidDel="0023720F" w:rsidRDefault="002050A8" w:rsidP="002050A8">
      <w:pPr>
        <w:pStyle w:val="SourceCode"/>
        <w:rPr>
          <w:del w:id="2144" w:author="Matt Selway" w:date="2020-07-21T23:45:00Z"/>
          <w:rStyle w:val="VerbatimChar"/>
        </w:rPr>
      </w:pPr>
      <w:del w:id="2145" w:author="Matt Selway" w:date="2020-07-21T23:45:00Z">
        <w:r w:rsidRPr="00384E57" w:rsidDel="0023720F">
          <w:rPr>
            <w:rStyle w:val="VerbatimChar"/>
          </w:rPr>
          <w:delText xml:space="preserve">          },</w:delText>
        </w:r>
      </w:del>
    </w:p>
    <w:p w14:paraId="66F4D89D" w14:textId="131FBCC6" w:rsidR="002050A8" w:rsidRPr="00384E57" w:rsidDel="0023720F" w:rsidRDefault="002050A8" w:rsidP="002050A8">
      <w:pPr>
        <w:pStyle w:val="SourceCode"/>
        <w:rPr>
          <w:del w:id="2146" w:author="Matt Selway" w:date="2020-07-21T23:45:00Z"/>
          <w:rStyle w:val="VerbatimChar"/>
        </w:rPr>
      </w:pPr>
      <w:del w:id="2147" w:author="Matt Selway" w:date="2020-07-21T23:45:00Z">
        <w:r w:rsidRPr="00384E57" w:rsidDel="0023720F">
          <w:rPr>
            <w:rStyle w:val="VerbatimChar"/>
          </w:rPr>
          <w:delText xml:space="preserve">          "</w:delText>
        </w:r>
      </w:del>
      <w:del w:id="2148" w:author="Matt Selway" w:date="2020-07-21T19:52:00Z">
        <w:r w:rsidDel="00D46E2F">
          <w:delText>I</w:delText>
        </w:r>
      </w:del>
      <w:del w:id="2149" w:author="Matt Selway" w:date="2020-07-21T23:45:00Z">
        <w:r w:rsidDel="0023720F">
          <w:delText>sEndToEndMessageEncryptionEnabled</w:delText>
        </w:r>
        <w:r w:rsidRPr="00384E57" w:rsidDel="0023720F">
          <w:rPr>
            <w:rStyle w:val="VerbatimChar"/>
          </w:rPr>
          <w:delText>": {</w:delText>
        </w:r>
      </w:del>
    </w:p>
    <w:p w14:paraId="5A26DBF2" w14:textId="7098B5EC" w:rsidR="002050A8" w:rsidDel="0023720F" w:rsidRDefault="002050A8" w:rsidP="002050A8">
      <w:pPr>
        <w:pStyle w:val="SourceCode"/>
        <w:rPr>
          <w:del w:id="2150" w:author="Matt Selway" w:date="2020-07-21T23:45:00Z"/>
          <w:rStyle w:val="VerbatimChar"/>
        </w:rPr>
      </w:pPr>
      <w:del w:id="2151" w:author="Matt Selway" w:date="2020-07-21T23:45:00Z">
        <w:r w:rsidRPr="00384E57" w:rsidDel="0023720F">
          <w:rPr>
            <w:rStyle w:val="VerbatimChar"/>
          </w:rPr>
          <w:delText xml:space="preserve">            "type": "</w:delText>
        </w:r>
        <w:r w:rsidDel="0023720F">
          <w:rPr>
            <w:rStyle w:val="VerbatimChar"/>
          </w:rPr>
          <w:delText>boolean</w:delText>
        </w:r>
        <w:r w:rsidRPr="00384E57" w:rsidDel="0023720F">
          <w:rPr>
            <w:rStyle w:val="VerbatimChar"/>
          </w:rPr>
          <w:delText>"</w:delText>
        </w:r>
      </w:del>
    </w:p>
    <w:p w14:paraId="1FD0B5BF" w14:textId="55DBFFC4" w:rsidR="002050A8" w:rsidRPr="00384E57" w:rsidDel="0023720F" w:rsidRDefault="002050A8" w:rsidP="002050A8">
      <w:pPr>
        <w:pStyle w:val="SourceCode"/>
        <w:rPr>
          <w:del w:id="2152" w:author="Matt Selway" w:date="2020-07-21T23:45:00Z"/>
          <w:rStyle w:val="VerbatimChar"/>
        </w:rPr>
      </w:pPr>
      <w:del w:id="2153" w:author="Matt Selway" w:date="2020-07-21T23:45:00Z">
        <w:r w:rsidRPr="00384E57" w:rsidDel="0023720F">
          <w:rPr>
            <w:rStyle w:val="VerbatimChar"/>
          </w:rPr>
          <w:delText xml:space="preserve">          }</w:delText>
        </w:r>
      </w:del>
    </w:p>
    <w:p w14:paraId="24D92A45" w14:textId="2AA39702" w:rsidR="002050A8" w:rsidDel="0023720F" w:rsidRDefault="002050A8" w:rsidP="002050A8">
      <w:pPr>
        <w:pStyle w:val="SourceCode"/>
        <w:rPr>
          <w:del w:id="2154" w:author="Matt Selway" w:date="2020-07-21T23:45:00Z"/>
          <w:rStyle w:val="VerbatimChar"/>
        </w:rPr>
      </w:pPr>
      <w:del w:id="2155" w:author="Matt Selway" w:date="2020-07-21T23:45:00Z">
        <w:r w:rsidRPr="00384E57" w:rsidDel="0023720F">
          <w:rPr>
            <w:rStyle w:val="VerbatimChar"/>
          </w:rPr>
          <w:delText xml:space="preserve">        }</w:delText>
        </w:r>
        <w:r w:rsidDel="0023720F">
          <w:rPr>
            <w:rStyle w:val="VerbatimChar"/>
          </w:rPr>
          <w:delText>,</w:delText>
        </w:r>
      </w:del>
    </w:p>
    <w:p w14:paraId="3A37504A" w14:textId="47750328" w:rsidR="002050A8" w:rsidRPr="00384E57" w:rsidDel="0023720F" w:rsidRDefault="002050A8" w:rsidP="002050A8">
      <w:pPr>
        <w:pStyle w:val="SourceCode"/>
        <w:rPr>
          <w:del w:id="2156" w:author="Matt Selway" w:date="2020-07-21T23:45:00Z"/>
          <w:rStyle w:val="VerbatimChar"/>
        </w:rPr>
      </w:pPr>
      <w:del w:id="2157" w:author="Matt Selway" w:date="2020-07-21T23:45:00Z">
        <w:r w:rsidRPr="00384E57" w:rsidDel="0023720F">
          <w:rPr>
            <w:rStyle w:val="VerbatimChar"/>
          </w:rPr>
          <w:delText xml:space="preserve">        "required": [</w:delText>
        </w:r>
      </w:del>
    </w:p>
    <w:p w14:paraId="770FFBB3" w14:textId="5AE8D6C4" w:rsidR="002050A8" w:rsidDel="0023720F" w:rsidRDefault="002050A8" w:rsidP="002050A8">
      <w:pPr>
        <w:pStyle w:val="SourceCode"/>
        <w:rPr>
          <w:del w:id="2158" w:author="Matt Selway" w:date="2020-07-21T23:45:00Z"/>
          <w:rStyle w:val="VerbatimChar"/>
        </w:rPr>
      </w:pPr>
      <w:del w:id="2159" w:author="Matt Selway" w:date="2020-07-21T23:45:00Z">
        <w:r w:rsidRPr="00384E57" w:rsidDel="0023720F">
          <w:rPr>
            <w:rStyle w:val="VerbatimChar"/>
          </w:rPr>
          <w:delText xml:space="preserve">          "</w:delText>
        </w:r>
      </w:del>
      <w:del w:id="2160" w:author="Matt Selway" w:date="2020-07-21T19:53:00Z">
        <w:r w:rsidDel="00D46E2F">
          <w:delText>I</w:delText>
        </w:r>
      </w:del>
      <w:del w:id="2161" w:author="Matt Selway" w:date="2020-07-21T23:45:00Z">
        <w:r w:rsidDel="0023720F">
          <w:delText>sTLSEnabled</w:delText>
        </w:r>
        <w:r w:rsidRPr="00384E57" w:rsidDel="0023720F">
          <w:rPr>
            <w:rStyle w:val="VerbatimChar"/>
          </w:rPr>
          <w:delText>"</w:delText>
        </w:r>
        <w:r w:rsidDel="0023720F">
          <w:rPr>
            <w:rStyle w:val="VerbatimChar"/>
          </w:rPr>
          <w:delText>,</w:delText>
        </w:r>
      </w:del>
    </w:p>
    <w:p w14:paraId="3B37F38B" w14:textId="3D28EF4F" w:rsidR="002050A8" w:rsidDel="0023720F" w:rsidRDefault="002050A8" w:rsidP="002050A8">
      <w:pPr>
        <w:pStyle w:val="SourceCode"/>
        <w:rPr>
          <w:del w:id="2162" w:author="Matt Selway" w:date="2020-07-21T23:45:00Z"/>
          <w:rStyle w:val="VerbatimChar"/>
        </w:rPr>
      </w:pPr>
      <w:del w:id="2163" w:author="Matt Selway" w:date="2020-07-21T23:45:00Z">
        <w:r w:rsidRPr="00384E57" w:rsidDel="0023720F">
          <w:rPr>
            <w:rStyle w:val="VerbatimChar"/>
          </w:rPr>
          <w:delText xml:space="preserve">          "</w:delText>
        </w:r>
      </w:del>
      <w:del w:id="2164" w:author="Matt Selway" w:date="2020-07-21T19:53:00Z">
        <w:r w:rsidDel="00D46E2F">
          <w:delText>I</w:delText>
        </w:r>
      </w:del>
      <w:del w:id="2165" w:author="Matt Selway" w:date="2020-07-21T23:45:00Z">
        <w:r w:rsidDel="0023720F">
          <w:delText>sSecurityTokenRequired</w:delText>
        </w:r>
        <w:r w:rsidRPr="00384E57" w:rsidDel="0023720F">
          <w:rPr>
            <w:rStyle w:val="VerbatimChar"/>
          </w:rPr>
          <w:delText>"</w:delText>
        </w:r>
        <w:r w:rsidDel="0023720F">
          <w:rPr>
            <w:rStyle w:val="VerbatimChar"/>
          </w:rPr>
          <w:delText>,</w:delText>
        </w:r>
      </w:del>
    </w:p>
    <w:p w14:paraId="6C86FC87" w14:textId="43F29025" w:rsidR="002050A8" w:rsidDel="0023720F" w:rsidRDefault="002050A8" w:rsidP="002050A8">
      <w:pPr>
        <w:pStyle w:val="SourceCode"/>
        <w:rPr>
          <w:del w:id="2166" w:author="Matt Selway" w:date="2020-07-21T23:45:00Z"/>
          <w:rStyle w:val="VerbatimChar"/>
        </w:rPr>
      </w:pPr>
      <w:del w:id="2167" w:author="Matt Selway" w:date="2020-07-21T23:45:00Z">
        <w:r w:rsidRPr="00384E57" w:rsidDel="0023720F">
          <w:rPr>
            <w:rStyle w:val="VerbatimChar"/>
          </w:rPr>
          <w:delText xml:space="preserve">          "</w:delText>
        </w:r>
      </w:del>
      <w:del w:id="2168" w:author="Matt Selway" w:date="2020-07-21T19:53:00Z">
        <w:r w:rsidDel="00D46E2F">
          <w:delText>I</w:delText>
        </w:r>
      </w:del>
      <w:del w:id="2169" w:author="Matt Selway" w:date="2020-07-21T23:45:00Z">
        <w:r w:rsidDel="0023720F">
          <w:delText>sSecurityTokenEncryptionEnabled</w:delText>
        </w:r>
        <w:r w:rsidRPr="00384E57" w:rsidDel="0023720F">
          <w:rPr>
            <w:rStyle w:val="VerbatimChar"/>
          </w:rPr>
          <w:delText>"</w:delText>
        </w:r>
        <w:r w:rsidDel="0023720F">
          <w:rPr>
            <w:rStyle w:val="VerbatimChar"/>
          </w:rPr>
          <w:delText>,</w:delText>
        </w:r>
      </w:del>
    </w:p>
    <w:p w14:paraId="1192A980" w14:textId="49B27AA0" w:rsidR="002050A8" w:rsidDel="0023720F" w:rsidRDefault="002050A8" w:rsidP="002050A8">
      <w:pPr>
        <w:pStyle w:val="SourceCode"/>
        <w:rPr>
          <w:del w:id="2170" w:author="Matt Selway" w:date="2020-07-21T23:45:00Z"/>
          <w:rStyle w:val="VerbatimChar"/>
        </w:rPr>
      </w:pPr>
      <w:del w:id="2171" w:author="Matt Selway" w:date="2020-07-21T23:45:00Z">
        <w:r w:rsidRPr="00384E57" w:rsidDel="0023720F">
          <w:rPr>
            <w:rStyle w:val="VerbatimChar"/>
          </w:rPr>
          <w:delText xml:space="preserve">          "</w:delText>
        </w:r>
      </w:del>
      <w:del w:id="2172" w:author="Matt Selway" w:date="2020-07-21T19:53:00Z">
        <w:r w:rsidDel="00D46E2F">
          <w:delText>I</w:delText>
        </w:r>
      </w:del>
      <w:del w:id="2173" w:author="Matt Selway" w:date="2020-07-21T23:45:00Z">
        <w:r w:rsidDel="0023720F">
          <w:delText>sCertificateRequired</w:delText>
        </w:r>
        <w:r w:rsidRPr="00384E57" w:rsidDel="0023720F">
          <w:rPr>
            <w:rStyle w:val="VerbatimChar"/>
          </w:rPr>
          <w:delText>"</w:delText>
        </w:r>
        <w:r w:rsidDel="0023720F">
          <w:rPr>
            <w:rStyle w:val="VerbatimChar"/>
          </w:rPr>
          <w:delText>,</w:delText>
        </w:r>
      </w:del>
    </w:p>
    <w:p w14:paraId="427D610D" w14:textId="3367E1D8" w:rsidR="002050A8" w:rsidDel="0023720F" w:rsidRDefault="002050A8" w:rsidP="002050A8">
      <w:pPr>
        <w:pStyle w:val="SourceCode"/>
        <w:rPr>
          <w:del w:id="2174" w:author="Matt Selway" w:date="2020-07-21T23:45:00Z"/>
          <w:rStyle w:val="VerbatimChar"/>
        </w:rPr>
      </w:pPr>
      <w:del w:id="2175" w:author="Matt Selway" w:date="2020-07-21T23:45:00Z">
        <w:r w:rsidRPr="00384E57" w:rsidDel="0023720F">
          <w:rPr>
            <w:rStyle w:val="VerbatimChar"/>
          </w:rPr>
          <w:delText xml:space="preserve">          "</w:delText>
        </w:r>
      </w:del>
      <w:del w:id="2176" w:author="Matt Selway" w:date="2020-07-21T19:53:00Z">
        <w:r w:rsidDel="00D46E2F">
          <w:delText>I</w:delText>
        </w:r>
      </w:del>
      <w:del w:id="2177" w:author="Matt Selway" w:date="2020-07-21T23:45:00Z">
        <w:r w:rsidDel="0023720F">
          <w:delText>sRBACEnabled</w:delText>
        </w:r>
        <w:r w:rsidRPr="00384E57" w:rsidDel="0023720F">
          <w:rPr>
            <w:rStyle w:val="VerbatimChar"/>
          </w:rPr>
          <w:delText>"</w:delText>
        </w:r>
        <w:r w:rsidDel="0023720F">
          <w:rPr>
            <w:rStyle w:val="VerbatimChar"/>
          </w:rPr>
          <w:delText>,</w:delText>
        </w:r>
      </w:del>
    </w:p>
    <w:p w14:paraId="5F01097C" w14:textId="463193F5" w:rsidR="002050A8" w:rsidDel="0023720F" w:rsidRDefault="002050A8" w:rsidP="002050A8">
      <w:pPr>
        <w:pStyle w:val="SourceCode"/>
        <w:rPr>
          <w:del w:id="2178" w:author="Matt Selway" w:date="2020-07-21T23:45:00Z"/>
          <w:rStyle w:val="VerbatimChar"/>
        </w:rPr>
      </w:pPr>
      <w:del w:id="2179" w:author="Matt Selway" w:date="2020-07-21T23:45:00Z">
        <w:r w:rsidRPr="00384E57" w:rsidDel="0023720F">
          <w:rPr>
            <w:rStyle w:val="VerbatimChar"/>
          </w:rPr>
          <w:delText xml:space="preserve">          "</w:delText>
        </w:r>
      </w:del>
      <w:del w:id="2180" w:author="Matt Selway" w:date="2020-07-21T19:53:00Z">
        <w:r w:rsidDel="00D46E2F">
          <w:delText>I</w:delText>
        </w:r>
      </w:del>
      <w:del w:id="2181" w:author="Matt Selway" w:date="2020-07-21T23:45:00Z">
        <w:r w:rsidDel="0023720F">
          <w:delText>sKeyManagementServiceEnabled</w:delText>
        </w:r>
        <w:r w:rsidRPr="00384E57" w:rsidDel="0023720F">
          <w:rPr>
            <w:rStyle w:val="VerbatimChar"/>
          </w:rPr>
          <w:delText>"</w:delText>
        </w:r>
        <w:r w:rsidDel="0023720F">
          <w:rPr>
            <w:rStyle w:val="VerbatimChar"/>
          </w:rPr>
          <w:delText>,</w:delText>
        </w:r>
      </w:del>
    </w:p>
    <w:p w14:paraId="45D5CB1D" w14:textId="2E3851DE" w:rsidR="002050A8" w:rsidDel="0023720F" w:rsidRDefault="002050A8" w:rsidP="002050A8">
      <w:pPr>
        <w:pStyle w:val="SourceCode"/>
        <w:rPr>
          <w:del w:id="2182" w:author="Matt Selway" w:date="2020-07-21T23:45:00Z"/>
          <w:rStyle w:val="VerbatimChar"/>
        </w:rPr>
      </w:pPr>
      <w:del w:id="2183" w:author="Matt Selway" w:date="2020-07-21T23:45:00Z">
        <w:r w:rsidRPr="00384E57" w:rsidDel="0023720F">
          <w:rPr>
            <w:rStyle w:val="VerbatimChar"/>
          </w:rPr>
          <w:delText xml:space="preserve">          "</w:delText>
        </w:r>
      </w:del>
      <w:del w:id="2184" w:author="Matt Selway" w:date="2020-07-21T19:53:00Z">
        <w:r w:rsidDel="00D46E2F">
          <w:delText>I</w:delText>
        </w:r>
      </w:del>
      <w:del w:id="2185" w:author="Matt Selway" w:date="2020-07-21T23:45:00Z">
        <w:r w:rsidDel="0023720F">
          <w:delText>sEndToEndMessageEncryptionEnabled</w:delText>
        </w:r>
        <w:r w:rsidRPr="00384E57" w:rsidDel="0023720F">
          <w:rPr>
            <w:rStyle w:val="VerbatimChar"/>
          </w:rPr>
          <w:delText>"</w:delText>
        </w:r>
      </w:del>
    </w:p>
    <w:p w14:paraId="35DDF50C" w14:textId="1F6A76D1" w:rsidR="002050A8" w:rsidRPr="00384E57" w:rsidDel="0023720F" w:rsidRDefault="002050A8" w:rsidP="002050A8">
      <w:pPr>
        <w:pStyle w:val="SourceCode"/>
        <w:rPr>
          <w:del w:id="2186" w:author="Matt Selway" w:date="2020-07-21T23:45:00Z"/>
          <w:rStyle w:val="VerbatimChar"/>
        </w:rPr>
      </w:pPr>
      <w:del w:id="2187" w:author="Matt Selway" w:date="2020-07-21T23:45:00Z">
        <w:r w:rsidRPr="00384E57" w:rsidDel="0023720F">
          <w:rPr>
            <w:rStyle w:val="VerbatimChar"/>
          </w:rPr>
          <w:delText xml:space="preserve">        ]</w:delText>
        </w:r>
      </w:del>
    </w:p>
    <w:p w14:paraId="35514101" w14:textId="32D8A720" w:rsidR="0023720F" w:rsidRPr="0023720F" w:rsidRDefault="002050A8" w:rsidP="0023720F">
      <w:pPr>
        <w:pStyle w:val="SourceCode"/>
        <w:rPr>
          <w:ins w:id="2188" w:author="Matt Selway" w:date="2020-07-21T23:44:00Z"/>
          <w:rStyle w:val="VerbatimChar"/>
        </w:rPr>
      </w:pPr>
      <w:del w:id="2189" w:author="Matt Selway" w:date="2020-07-21T23:45:00Z">
        <w:r w:rsidRPr="00384E57" w:rsidDel="0023720F">
          <w:rPr>
            <w:rStyle w:val="VerbatimChar"/>
          </w:rPr>
          <w:delText xml:space="preserve">      }</w:delText>
        </w:r>
      </w:del>
      <w:ins w:id="2190" w:author="Matt Selway" w:date="2020-07-21T23:44:00Z">
        <w:r w:rsidR="0023720F" w:rsidRPr="0023720F">
          <w:rPr>
            <w:rStyle w:val="VerbatimChar"/>
          </w:rPr>
          <w:t>"</w:t>
        </w:r>
        <w:proofErr w:type="spellStart"/>
        <w:r w:rsidR="0023720F" w:rsidRPr="0023720F">
          <w:rPr>
            <w:rStyle w:val="VerbatimChar"/>
          </w:rPr>
          <w:t>SecurityDetails</w:t>
        </w:r>
        <w:proofErr w:type="spellEnd"/>
        <w:r w:rsidR="0023720F" w:rsidRPr="0023720F">
          <w:rPr>
            <w:rStyle w:val="VerbatimChar"/>
          </w:rPr>
          <w:t>": {</w:t>
        </w:r>
      </w:ins>
    </w:p>
    <w:p w14:paraId="09378FCB" w14:textId="77777777" w:rsidR="0023720F" w:rsidRPr="0023720F" w:rsidRDefault="0023720F" w:rsidP="0023720F">
      <w:pPr>
        <w:pStyle w:val="SourceCode"/>
        <w:rPr>
          <w:ins w:id="2191" w:author="Matt Selway" w:date="2020-07-21T23:44:00Z"/>
          <w:rStyle w:val="VerbatimChar"/>
        </w:rPr>
      </w:pPr>
      <w:ins w:id="2192" w:author="Matt Selway" w:date="2020-07-21T23:44:00Z">
        <w:r w:rsidRPr="0023720F">
          <w:rPr>
            <w:rStyle w:val="VerbatimChar"/>
          </w:rPr>
          <w:t xml:space="preserve">  "type": "object",</w:t>
        </w:r>
      </w:ins>
    </w:p>
    <w:p w14:paraId="541E5446" w14:textId="77777777" w:rsidR="0023720F" w:rsidRPr="0023720F" w:rsidRDefault="0023720F" w:rsidP="0023720F">
      <w:pPr>
        <w:pStyle w:val="SourceCode"/>
        <w:rPr>
          <w:ins w:id="2193" w:author="Matt Selway" w:date="2020-07-21T23:44:00Z"/>
          <w:rStyle w:val="VerbatimChar"/>
        </w:rPr>
      </w:pPr>
      <w:ins w:id="2194" w:author="Matt Selway" w:date="2020-07-21T23:44:00Z">
        <w:r w:rsidRPr="0023720F">
          <w:rPr>
            <w:rStyle w:val="VerbatimChar"/>
          </w:rPr>
          <w:t xml:space="preserve">  "properties": {</w:t>
        </w:r>
      </w:ins>
    </w:p>
    <w:p w14:paraId="2A93D952" w14:textId="77777777" w:rsidR="0023720F" w:rsidRPr="0023720F" w:rsidRDefault="0023720F" w:rsidP="0023720F">
      <w:pPr>
        <w:pStyle w:val="SourceCode"/>
        <w:rPr>
          <w:ins w:id="2195" w:author="Matt Selway" w:date="2020-07-21T23:44:00Z"/>
          <w:rStyle w:val="VerbatimChar"/>
        </w:rPr>
      </w:pPr>
      <w:ins w:id="2196" w:author="Matt Selway" w:date="2020-07-21T23:44:00Z">
        <w:r w:rsidRPr="0023720F">
          <w:rPr>
            <w:rStyle w:val="VerbatimChar"/>
          </w:rPr>
          <w:t xml:space="preserve">    "</w:t>
        </w:r>
        <w:proofErr w:type="spellStart"/>
        <w:r w:rsidRPr="0023720F">
          <w:rPr>
            <w:rStyle w:val="VerbatimChar"/>
          </w:rPr>
          <w:t>isTLSEnabled</w:t>
        </w:r>
        <w:proofErr w:type="spellEnd"/>
        <w:r w:rsidRPr="0023720F">
          <w:rPr>
            <w:rStyle w:val="VerbatimChar"/>
          </w:rPr>
          <w:t>": {</w:t>
        </w:r>
      </w:ins>
    </w:p>
    <w:p w14:paraId="0504FB1B" w14:textId="77777777" w:rsidR="0023720F" w:rsidRPr="0023720F" w:rsidRDefault="0023720F" w:rsidP="0023720F">
      <w:pPr>
        <w:pStyle w:val="SourceCode"/>
        <w:rPr>
          <w:ins w:id="2197" w:author="Matt Selway" w:date="2020-07-21T23:44:00Z"/>
          <w:rStyle w:val="VerbatimChar"/>
        </w:rPr>
      </w:pPr>
      <w:ins w:id="2198" w:author="Matt Selway" w:date="2020-07-21T23:44:00Z">
        <w:r w:rsidRPr="0023720F">
          <w:rPr>
            <w:rStyle w:val="VerbatimChar"/>
          </w:rPr>
          <w:t xml:space="preserve">      "type": "</w:t>
        </w:r>
        <w:proofErr w:type="spellStart"/>
        <w:r w:rsidRPr="0023720F">
          <w:rPr>
            <w:rStyle w:val="VerbatimChar"/>
          </w:rPr>
          <w:t>boolean</w:t>
        </w:r>
        <w:proofErr w:type="spellEnd"/>
        <w:r w:rsidRPr="0023720F">
          <w:rPr>
            <w:rStyle w:val="VerbatimChar"/>
          </w:rPr>
          <w:t>"</w:t>
        </w:r>
      </w:ins>
    </w:p>
    <w:p w14:paraId="2B21E5E5" w14:textId="77777777" w:rsidR="0023720F" w:rsidRPr="0023720F" w:rsidRDefault="0023720F" w:rsidP="0023720F">
      <w:pPr>
        <w:pStyle w:val="SourceCode"/>
        <w:rPr>
          <w:ins w:id="2199" w:author="Matt Selway" w:date="2020-07-21T23:44:00Z"/>
          <w:rStyle w:val="VerbatimChar"/>
        </w:rPr>
      </w:pPr>
      <w:ins w:id="2200" w:author="Matt Selway" w:date="2020-07-21T23:44:00Z">
        <w:r w:rsidRPr="0023720F">
          <w:rPr>
            <w:rStyle w:val="VerbatimChar"/>
          </w:rPr>
          <w:t xml:space="preserve">    },</w:t>
        </w:r>
      </w:ins>
    </w:p>
    <w:p w14:paraId="4E7D46AD" w14:textId="77777777" w:rsidR="0023720F" w:rsidRPr="0023720F" w:rsidRDefault="0023720F" w:rsidP="0023720F">
      <w:pPr>
        <w:pStyle w:val="SourceCode"/>
        <w:rPr>
          <w:ins w:id="2201" w:author="Matt Selway" w:date="2020-07-21T23:44:00Z"/>
          <w:rStyle w:val="VerbatimChar"/>
        </w:rPr>
      </w:pPr>
      <w:ins w:id="2202" w:author="Matt Selway" w:date="2020-07-21T23:44:00Z">
        <w:r w:rsidRPr="0023720F">
          <w:rPr>
            <w:rStyle w:val="VerbatimChar"/>
          </w:rPr>
          <w:t xml:space="preserve">    "</w:t>
        </w:r>
        <w:proofErr w:type="spellStart"/>
        <w:r w:rsidRPr="0023720F">
          <w:rPr>
            <w:rStyle w:val="VerbatimChar"/>
          </w:rPr>
          <w:t>isSecurityTokenRequired</w:t>
        </w:r>
        <w:proofErr w:type="spellEnd"/>
        <w:r w:rsidRPr="0023720F">
          <w:rPr>
            <w:rStyle w:val="VerbatimChar"/>
          </w:rPr>
          <w:t>": {</w:t>
        </w:r>
      </w:ins>
    </w:p>
    <w:p w14:paraId="370D3570" w14:textId="77777777" w:rsidR="0023720F" w:rsidRPr="0023720F" w:rsidRDefault="0023720F" w:rsidP="0023720F">
      <w:pPr>
        <w:pStyle w:val="SourceCode"/>
        <w:rPr>
          <w:ins w:id="2203" w:author="Matt Selway" w:date="2020-07-21T23:44:00Z"/>
          <w:rStyle w:val="VerbatimChar"/>
        </w:rPr>
      </w:pPr>
      <w:ins w:id="2204" w:author="Matt Selway" w:date="2020-07-21T23:44:00Z">
        <w:r w:rsidRPr="0023720F">
          <w:rPr>
            <w:rStyle w:val="VerbatimChar"/>
          </w:rPr>
          <w:t xml:space="preserve">      "type": "</w:t>
        </w:r>
        <w:proofErr w:type="spellStart"/>
        <w:r w:rsidRPr="0023720F">
          <w:rPr>
            <w:rStyle w:val="VerbatimChar"/>
          </w:rPr>
          <w:t>boolean</w:t>
        </w:r>
        <w:proofErr w:type="spellEnd"/>
        <w:r w:rsidRPr="0023720F">
          <w:rPr>
            <w:rStyle w:val="VerbatimChar"/>
          </w:rPr>
          <w:t>"</w:t>
        </w:r>
      </w:ins>
    </w:p>
    <w:p w14:paraId="10C7D452" w14:textId="77777777" w:rsidR="0023720F" w:rsidRPr="0023720F" w:rsidRDefault="0023720F" w:rsidP="0023720F">
      <w:pPr>
        <w:pStyle w:val="SourceCode"/>
        <w:rPr>
          <w:ins w:id="2205" w:author="Matt Selway" w:date="2020-07-21T23:44:00Z"/>
          <w:rStyle w:val="VerbatimChar"/>
        </w:rPr>
      </w:pPr>
      <w:ins w:id="2206" w:author="Matt Selway" w:date="2020-07-21T23:44:00Z">
        <w:r w:rsidRPr="0023720F">
          <w:rPr>
            <w:rStyle w:val="VerbatimChar"/>
          </w:rPr>
          <w:t xml:space="preserve">    },</w:t>
        </w:r>
      </w:ins>
    </w:p>
    <w:p w14:paraId="5D28FDF7" w14:textId="77777777" w:rsidR="0023720F" w:rsidRPr="0023720F" w:rsidRDefault="0023720F" w:rsidP="0023720F">
      <w:pPr>
        <w:pStyle w:val="SourceCode"/>
        <w:rPr>
          <w:ins w:id="2207" w:author="Matt Selway" w:date="2020-07-21T23:44:00Z"/>
          <w:rStyle w:val="VerbatimChar"/>
        </w:rPr>
      </w:pPr>
      <w:ins w:id="2208" w:author="Matt Selway" w:date="2020-07-21T23:44:00Z">
        <w:r w:rsidRPr="0023720F">
          <w:rPr>
            <w:rStyle w:val="VerbatimChar"/>
          </w:rPr>
          <w:t xml:space="preserve">    "</w:t>
        </w:r>
        <w:proofErr w:type="spellStart"/>
        <w:r w:rsidRPr="0023720F">
          <w:rPr>
            <w:rStyle w:val="VerbatimChar"/>
          </w:rPr>
          <w:t>isSecurityTokenEncryptionEnabled</w:t>
        </w:r>
        <w:proofErr w:type="spellEnd"/>
        <w:r w:rsidRPr="0023720F">
          <w:rPr>
            <w:rStyle w:val="VerbatimChar"/>
          </w:rPr>
          <w:t>": {</w:t>
        </w:r>
      </w:ins>
    </w:p>
    <w:p w14:paraId="08A3E512" w14:textId="77777777" w:rsidR="0023720F" w:rsidRPr="0023720F" w:rsidRDefault="0023720F" w:rsidP="0023720F">
      <w:pPr>
        <w:pStyle w:val="SourceCode"/>
        <w:rPr>
          <w:ins w:id="2209" w:author="Matt Selway" w:date="2020-07-21T23:44:00Z"/>
          <w:rStyle w:val="VerbatimChar"/>
        </w:rPr>
      </w:pPr>
      <w:ins w:id="2210" w:author="Matt Selway" w:date="2020-07-21T23:44:00Z">
        <w:r w:rsidRPr="0023720F">
          <w:rPr>
            <w:rStyle w:val="VerbatimChar"/>
          </w:rPr>
          <w:t xml:space="preserve">      "type": "</w:t>
        </w:r>
        <w:proofErr w:type="spellStart"/>
        <w:r w:rsidRPr="0023720F">
          <w:rPr>
            <w:rStyle w:val="VerbatimChar"/>
          </w:rPr>
          <w:t>boolean</w:t>
        </w:r>
        <w:proofErr w:type="spellEnd"/>
        <w:r w:rsidRPr="0023720F">
          <w:rPr>
            <w:rStyle w:val="VerbatimChar"/>
          </w:rPr>
          <w:t>"</w:t>
        </w:r>
      </w:ins>
    </w:p>
    <w:p w14:paraId="12978C14" w14:textId="77777777" w:rsidR="0023720F" w:rsidRPr="0023720F" w:rsidRDefault="0023720F" w:rsidP="0023720F">
      <w:pPr>
        <w:pStyle w:val="SourceCode"/>
        <w:rPr>
          <w:ins w:id="2211" w:author="Matt Selway" w:date="2020-07-21T23:44:00Z"/>
          <w:rStyle w:val="VerbatimChar"/>
        </w:rPr>
      </w:pPr>
      <w:ins w:id="2212" w:author="Matt Selway" w:date="2020-07-21T23:44:00Z">
        <w:r w:rsidRPr="0023720F">
          <w:rPr>
            <w:rStyle w:val="VerbatimChar"/>
          </w:rPr>
          <w:t xml:space="preserve">    },</w:t>
        </w:r>
      </w:ins>
    </w:p>
    <w:p w14:paraId="5AE59901" w14:textId="77777777" w:rsidR="0023720F" w:rsidRPr="0023720F" w:rsidRDefault="0023720F" w:rsidP="0023720F">
      <w:pPr>
        <w:pStyle w:val="SourceCode"/>
        <w:rPr>
          <w:ins w:id="2213" w:author="Matt Selway" w:date="2020-07-21T23:44:00Z"/>
          <w:rStyle w:val="VerbatimChar"/>
        </w:rPr>
      </w:pPr>
      <w:ins w:id="2214" w:author="Matt Selway" w:date="2020-07-21T23:44:00Z">
        <w:r w:rsidRPr="0023720F">
          <w:rPr>
            <w:rStyle w:val="VerbatimChar"/>
          </w:rPr>
          <w:t xml:space="preserve">    "</w:t>
        </w:r>
        <w:proofErr w:type="spellStart"/>
        <w:r w:rsidRPr="0023720F">
          <w:rPr>
            <w:rStyle w:val="VerbatimChar"/>
          </w:rPr>
          <w:t>isCertificateRequired</w:t>
        </w:r>
        <w:proofErr w:type="spellEnd"/>
        <w:r w:rsidRPr="0023720F">
          <w:rPr>
            <w:rStyle w:val="VerbatimChar"/>
          </w:rPr>
          <w:t>": {</w:t>
        </w:r>
      </w:ins>
    </w:p>
    <w:p w14:paraId="352BAEFB" w14:textId="77777777" w:rsidR="0023720F" w:rsidRPr="0023720F" w:rsidRDefault="0023720F" w:rsidP="0023720F">
      <w:pPr>
        <w:pStyle w:val="SourceCode"/>
        <w:rPr>
          <w:ins w:id="2215" w:author="Matt Selway" w:date="2020-07-21T23:44:00Z"/>
          <w:rStyle w:val="VerbatimChar"/>
        </w:rPr>
      </w:pPr>
      <w:ins w:id="2216" w:author="Matt Selway" w:date="2020-07-21T23:44:00Z">
        <w:r w:rsidRPr="0023720F">
          <w:rPr>
            <w:rStyle w:val="VerbatimChar"/>
          </w:rPr>
          <w:t xml:space="preserve">      "type": "</w:t>
        </w:r>
        <w:proofErr w:type="spellStart"/>
        <w:r w:rsidRPr="0023720F">
          <w:rPr>
            <w:rStyle w:val="VerbatimChar"/>
          </w:rPr>
          <w:t>boolean</w:t>
        </w:r>
        <w:proofErr w:type="spellEnd"/>
        <w:r w:rsidRPr="0023720F">
          <w:rPr>
            <w:rStyle w:val="VerbatimChar"/>
          </w:rPr>
          <w:t>"</w:t>
        </w:r>
      </w:ins>
    </w:p>
    <w:p w14:paraId="67E49112" w14:textId="77777777" w:rsidR="0023720F" w:rsidRPr="0023720F" w:rsidRDefault="0023720F" w:rsidP="0023720F">
      <w:pPr>
        <w:pStyle w:val="SourceCode"/>
        <w:rPr>
          <w:ins w:id="2217" w:author="Matt Selway" w:date="2020-07-21T23:44:00Z"/>
          <w:rStyle w:val="VerbatimChar"/>
        </w:rPr>
      </w:pPr>
      <w:ins w:id="2218" w:author="Matt Selway" w:date="2020-07-21T23:44:00Z">
        <w:r w:rsidRPr="0023720F">
          <w:rPr>
            <w:rStyle w:val="VerbatimChar"/>
          </w:rPr>
          <w:t xml:space="preserve">    },</w:t>
        </w:r>
      </w:ins>
    </w:p>
    <w:p w14:paraId="469E6117" w14:textId="77777777" w:rsidR="0023720F" w:rsidRPr="0023720F" w:rsidRDefault="0023720F" w:rsidP="0023720F">
      <w:pPr>
        <w:pStyle w:val="SourceCode"/>
        <w:rPr>
          <w:ins w:id="2219" w:author="Matt Selway" w:date="2020-07-21T23:44:00Z"/>
          <w:rStyle w:val="VerbatimChar"/>
        </w:rPr>
      </w:pPr>
      <w:ins w:id="2220" w:author="Matt Selway" w:date="2020-07-21T23:44:00Z">
        <w:r w:rsidRPr="0023720F">
          <w:rPr>
            <w:rStyle w:val="VerbatimChar"/>
          </w:rPr>
          <w:t xml:space="preserve">    "</w:t>
        </w:r>
        <w:proofErr w:type="spellStart"/>
        <w:r w:rsidRPr="0023720F">
          <w:rPr>
            <w:rStyle w:val="VerbatimChar"/>
          </w:rPr>
          <w:t>isRBACEnabled</w:t>
        </w:r>
        <w:proofErr w:type="spellEnd"/>
        <w:r w:rsidRPr="0023720F">
          <w:rPr>
            <w:rStyle w:val="VerbatimChar"/>
          </w:rPr>
          <w:t>": {</w:t>
        </w:r>
      </w:ins>
    </w:p>
    <w:p w14:paraId="44FF8B5E" w14:textId="77777777" w:rsidR="0023720F" w:rsidRPr="0023720F" w:rsidRDefault="0023720F" w:rsidP="0023720F">
      <w:pPr>
        <w:pStyle w:val="SourceCode"/>
        <w:rPr>
          <w:ins w:id="2221" w:author="Matt Selway" w:date="2020-07-21T23:44:00Z"/>
          <w:rStyle w:val="VerbatimChar"/>
        </w:rPr>
      </w:pPr>
      <w:ins w:id="2222" w:author="Matt Selway" w:date="2020-07-21T23:44:00Z">
        <w:r w:rsidRPr="0023720F">
          <w:rPr>
            <w:rStyle w:val="VerbatimChar"/>
          </w:rPr>
          <w:t xml:space="preserve">      "type": "</w:t>
        </w:r>
        <w:proofErr w:type="spellStart"/>
        <w:r w:rsidRPr="0023720F">
          <w:rPr>
            <w:rStyle w:val="VerbatimChar"/>
          </w:rPr>
          <w:t>boolean</w:t>
        </w:r>
        <w:proofErr w:type="spellEnd"/>
        <w:r w:rsidRPr="0023720F">
          <w:rPr>
            <w:rStyle w:val="VerbatimChar"/>
          </w:rPr>
          <w:t>"</w:t>
        </w:r>
      </w:ins>
    </w:p>
    <w:p w14:paraId="1A927117" w14:textId="77777777" w:rsidR="0023720F" w:rsidRPr="0023720F" w:rsidRDefault="0023720F" w:rsidP="0023720F">
      <w:pPr>
        <w:pStyle w:val="SourceCode"/>
        <w:rPr>
          <w:ins w:id="2223" w:author="Matt Selway" w:date="2020-07-21T23:44:00Z"/>
          <w:rStyle w:val="VerbatimChar"/>
        </w:rPr>
      </w:pPr>
      <w:ins w:id="2224" w:author="Matt Selway" w:date="2020-07-21T23:44:00Z">
        <w:r w:rsidRPr="0023720F">
          <w:rPr>
            <w:rStyle w:val="VerbatimChar"/>
          </w:rPr>
          <w:t xml:space="preserve">    },</w:t>
        </w:r>
      </w:ins>
    </w:p>
    <w:p w14:paraId="7F092DF5" w14:textId="77777777" w:rsidR="0023720F" w:rsidRPr="0023720F" w:rsidRDefault="0023720F" w:rsidP="0023720F">
      <w:pPr>
        <w:pStyle w:val="SourceCode"/>
        <w:rPr>
          <w:ins w:id="2225" w:author="Matt Selway" w:date="2020-07-21T23:44:00Z"/>
          <w:rStyle w:val="VerbatimChar"/>
        </w:rPr>
      </w:pPr>
      <w:ins w:id="2226" w:author="Matt Selway" w:date="2020-07-21T23:44:00Z">
        <w:r w:rsidRPr="0023720F">
          <w:rPr>
            <w:rStyle w:val="VerbatimChar"/>
          </w:rPr>
          <w:t xml:space="preserve">    "</w:t>
        </w:r>
        <w:proofErr w:type="spellStart"/>
        <w:r w:rsidRPr="0023720F">
          <w:rPr>
            <w:rStyle w:val="VerbatimChar"/>
          </w:rPr>
          <w:t>isKeyManagementServiceEnabled</w:t>
        </w:r>
        <w:proofErr w:type="spellEnd"/>
        <w:r w:rsidRPr="0023720F">
          <w:rPr>
            <w:rStyle w:val="VerbatimChar"/>
          </w:rPr>
          <w:t>": {</w:t>
        </w:r>
      </w:ins>
    </w:p>
    <w:p w14:paraId="1E350F76" w14:textId="77777777" w:rsidR="0023720F" w:rsidRPr="0023720F" w:rsidRDefault="0023720F" w:rsidP="0023720F">
      <w:pPr>
        <w:pStyle w:val="SourceCode"/>
        <w:rPr>
          <w:ins w:id="2227" w:author="Matt Selway" w:date="2020-07-21T23:44:00Z"/>
          <w:rStyle w:val="VerbatimChar"/>
        </w:rPr>
      </w:pPr>
      <w:ins w:id="2228" w:author="Matt Selway" w:date="2020-07-21T23:44:00Z">
        <w:r w:rsidRPr="0023720F">
          <w:rPr>
            <w:rStyle w:val="VerbatimChar"/>
          </w:rPr>
          <w:t xml:space="preserve">      "type": "</w:t>
        </w:r>
        <w:proofErr w:type="spellStart"/>
        <w:r w:rsidRPr="0023720F">
          <w:rPr>
            <w:rStyle w:val="VerbatimChar"/>
          </w:rPr>
          <w:t>boolean</w:t>
        </w:r>
        <w:proofErr w:type="spellEnd"/>
        <w:r w:rsidRPr="0023720F">
          <w:rPr>
            <w:rStyle w:val="VerbatimChar"/>
          </w:rPr>
          <w:t>"</w:t>
        </w:r>
      </w:ins>
    </w:p>
    <w:p w14:paraId="749ED44B" w14:textId="77777777" w:rsidR="0023720F" w:rsidRPr="0023720F" w:rsidRDefault="0023720F" w:rsidP="0023720F">
      <w:pPr>
        <w:pStyle w:val="SourceCode"/>
        <w:rPr>
          <w:ins w:id="2229" w:author="Matt Selway" w:date="2020-07-21T23:44:00Z"/>
          <w:rStyle w:val="VerbatimChar"/>
        </w:rPr>
      </w:pPr>
      <w:ins w:id="2230" w:author="Matt Selway" w:date="2020-07-21T23:44:00Z">
        <w:r w:rsidRPr="0023720F">
          <w:rPr>
            <w:rStyle w:val="VerbatimChar"/>
          </w:rPr>
          <w:t xml:space="preserve">    },</w:t>
        </w:r>
      </w:ins>
    </w:p>
    <w:p w14:paraId="0C432474" w14:textId="77777777" w:rsidR="0023720F" w:rsidRPr="0023720F" w:rsidRDefault="0023720F" w:rsidP="0023720F">
      <w:pPr>
        <w:pStyle w:val="SourceCode"/>
        <w:rPr>
          <w:ins w:id="2231" w:author="Matt Selway" w:date="2020-07-21T23:44:00Z"/>
          <w:rStyle w:val="VerbatimChar"/>
        </w:rPr>
      </w:pPr>
      <w:ins w:id="2232" w:author="Matt Selway" w:date="2020-07-21T23:44:00Z">
        <w:r w:rsidRPr="0023720F">
          <w:rPr>
            <w:rStyle w:val="VerbatimChar"/>
          </w:rPr>
          <w:t xml:space="preserve">    "</w:t>
        </w:r>
        <w:proofErr w:type="spellStart"/>
        <w:r w:rsidRPr="0023720F">
          <w:rPr>
            <w:rStyle w:val="VerbatimChar"/>
          </w:rPr>
          <w:t>isEndToEndMessageEncryptionEnabled</w:t>
        </w:r>
        <w:proofErr w:type="spellEnd"/>
        <w:r w:rsidRPr="0023720F">
          <w:rPr>
            <w:rStyle w:val="VerbatimChar"/>
          </w:rPr>
          <w:t>": {</w:t>
        </w:r>
      </w:ins>
    </w:p>
    <w:p w14:paraId="06DA3C81" w14:textId="77777777" w:rsidR="0023720F" w:rsidRPr="0023720F" w:rsidRDefault="0023720F" w:rsidP="0023720F">
      <w:pPr>
        <w:pStyle w:val="SourceCode"/>
        <w:rPr>
          <w:ins w:id="2233" w:author="Matt Selway" w:date="2020-07-21T23:44:00Z"/>
          <w:rStyle w:val="VerbatimChar"/>
        </w:rPr>
      </w:pPr>
      <w:ins w:id="2234" w:author="Matt Selway" w:date="2020-07-21T23:44:00Z">
        <w:r w:rsidRPr="0023720F">
          <w:rPr>
            <w:rStyle w:val="VerbatimChar"/>
          </w:rPr>
          <w:lastRenderedPageBreak/>
          <w:t xml:space="preserve">      "type": "</w:t>
        </w:r>
        <w:proofErr w:type="spellStart"/>
        <w:r w:rsidRPr="0023720F">
          <w:rPr>
            <w:rStyle w:val="VerbatimChar"/>
          </w:rPr>
          <w:t>boolean</w:t>
        </w:r>
        <w:proofErr w:type="spellEnd"/>
        <w:r w:rsidRPr="0023720F">
          <w:rPr>
            <w:rStyle w:val="VerbatimChar"/>
          </w:rPr>
          <w:t>"</w:t>
        </w:r>
      </w:ins>
    </w:p>
    <w:p w14:paraId="7D4FC37A" w14:textId="77777777" w:rsidR="0023720F" w:rsidRPr="0023720F" w:rsidRDefault="0023720F" w:rsidP="0023720F">
      <w:pPr>
        <w:pStyle w:val="SourceCode"/>
        <w:rPr>
          <w:ins w:id="2235" w:author="Matt Selway" w:date="2020-07-21T23:44:00Z"/>
          <w:rStyle w:val="VerbatimChar"/>
        </w:rPr>
      </w:pPr>
      <w:ins w:id="2236" w:author="Matt Selway" w:date="2020-07-21T23:44:00Z">
        <w:r w:rsidRPr="0023720F">
          <w:rPr>
            <w:rStyle w:val="VerbatimChar"/>
          </w:rPr>
          <w:t xml:space="preserve">    }</w:t>
        </w:r>
      </w:ins>
    </w:p>
    <w:p w14:paraId="780B1C5F" w14:textId="77777777" w:rsidR="0023720F" w:rsidRPr="0023720F" w:rsidRDefault="0023720F" w:rsidP="0023720F">
      <w:pPr>
        <w:pStyle w:val="SourceCode"/>
        <w:rPr>
          <w:ins w:id="2237" w:author="Matt Selway" w:date="2020-07-21T23:44:00Z"/>
          <w:rStyle w:val="VerbatimChar"/>
        </w:rPr>
      </w:pPr>
      <w:ins w:id="2238" w:author="Matt Selway" w:date="2020-07-21T23:44:00Z">
        <w:r w:rsidRPr="0023720F">
          <w:rPr>
            <w:rStyle w:val="VerbatimChar"/>
          </w:rPr>
          <w:t xml:space="preserve">  },</w:t>
        </w:r>
      </w:ins>
    </w:p>
    <w:p w14:paraId="5D4C6EDB" w14:textId="77777777" w:rsidR="0023720F" w:rsidRPr="0023720F" w:rsidRDefault="0023720F" w:rsidP="0023720F">
      <w:pPr>
        <w:pStyle w:val="SourceCode"/>
        <w:rPr>
          <w:ins w:id="2239" w:author="Matt Selway" w:date="2020-07-21T23:44:00Z"/>
          <w:rStyle w:val="VerbatimChar"/>
        </w:rPr>
      </w:pPr>
      <w:ins w:id="2240" w:author="Matt Selway" w:date="2020-07-21T23:44:00Z">
        <w:r w:rsidRPr="0023720F">
          <w:rPr>
            <w:rStyle w:val="VerbatimChar"/>
          </w:rPr>
          <w:t xml:space="preserve">  "required": [</w:t>
        </w:r>
      </w:ins>
    </w:p>
    <w:p w14:paraId="5845BB9F" w14:textId="77777777" w:rsidR="0023720F" w:rsidRPr="0023720F" w:rsidRDefault="0023720F" w:rsidP="0023720F">
      <w:pPr>
        <w:pStyle w:val="SourceCode"/>
        <w:rPr>
          <w:ins w:id="2241" w:author="Matt Selway" w:date="2020-07-21T23:44:00Z"/>
          <w:rStyle w:val="VerbatimChar"/>
        </w:rPr>
      </w:pPr>
      <w:ins w:id="2242" w:author="Matt Selway" w:date="2020-07-21T23:44:00Z">
        <w:r w:rsidRPr="0023720F">
          <w:rPr>
            <w:rStyle w:val="VerbatimChar"/>
          </w:rPr>
          <w:t xml:space="preserve">    "</w:t>
        </w:r>
        <w:proofErr w:type="spellStart"/>
        <w:r w:rsidRPr="0023720F">
          <w:rPr>
            <w:rStyle w:val="VerbatimChar"/>
          </w:rPr>
          <w:t>isTLSEnabled</w:t>
        </w:r>
        <w:proofErr w:type="spellEnd"/>
        <w:r w:rsidRPr="0023720F">
          <w:rPr>
            <w:rStyle w:val="VerbatimChar"/>
          </w:rPr>
          <w:t>",</w:t>
        </w:r>
      </w:ins>
    </w:p>
    <w:p w14:paraId="063BAA77" w14:textId="77777777" w:rsidR="0023720F" w:rsidRPr="0023720F" w:rsidRDefault="0023720F" w:rsidP="0023720F">
      <w:pPr>
        <w:pStyle w:val="SourceCode"/>
        <w:rPr>
          <w:ins w:id="2243" w:author="Matt Selway" w:date="2020-07-21T23:44:00Z"/>
          <w:rStyle w:val="VerbatimChar"/>
        </w:rPr>
      </w:pPr>
      <w:ins w:id="2244" w:author="Matt Selway" w:date="2020-07-21T23:44:00Z">
        <w:r w:rsidRPr="0023720F">
          <w:rPr>
            <w:rStyle w:val="VerbatimChar"/>
          </w:rPr>
          <w:t xml:space="preserve">    "</w:t>
        </w:r>
        <w:proofErr w:type="spellStart"/>
        <w:r w:rsidRPr="0023720F">
          <w:rPr>
            <w:rStyle w:val="VerbatimChar"/>
          </w:rPr>
          <w:t>isSecurityTokenRequired</w:t>
        </w:r>
        <w:proofErr w:type="spellEnd"/>
        <w:r w:rsidRPr="0023720F">
          <w:rPr>
            <w:rStyle w:val="VerbatimChar"/>
          </w:rPr>
          <w:t>",</w:t>
        </w:r>
      </w:ins>
    </w:p>
    <w:p w14:paraId="3A0759B1" w14:textId="77777777" w:rsidR="0023720F" w:rsidRPr="0023720F" w:rsidRDefault="0023720F" w:rsidP="0023720F">
      <w:pPr>
        <w:pStyle w:val="SourceCode"/>
        <w:rPr>
          <w:ins w:id="2245" w:author="Matt Selway" w:date="2020-07-21T23:44:00Z"/>
          <w:rStyle w:val="VerbatimChar"/>
        </w:rPr>
      </w:pPr>
      <w:ins w:id="2246" w:author="Matt Selway" w:date="2020-07-21T23:44:00Z">
        <w:r w:rsidRPr="0023720F">
          <w:rPr>
            <w:rStyle w:val="VerbatimChar"/>
          </w:rPr>
          <w:t xml:space="preserve">    "</w:t>
        </w:r>
        <w:proofErr w:type="spellStart"/>
        <w:r w:rsidRPr="0023720F">
          <w:rPr>
            <w:rStyle w:val="VerbatimChar"/>
          </w:rPr>
          <w:t>isSecurityTokenEncryptionEnabled</w:t>
        </w:r>
        <w:proofErr w:type="spellEnd"/>
        <w:r w:rsidRPr="0023720F">
          <w:rPr>
            <w:rStyle w:val="VerbatimChar"/>
          </w:rPr>
          <w:t>",</w:t>
        </w:r>
      </w:ins>
    </w:p>
    <w:p w14:paraId="4708B98F" w14:textId="77777777" w:rsidR="0023720F" w:rsidRPr="0023720F" w:rsidRDefault="0023720F" w:rsidP="0023720F">
      <w:pPr>
        <w:pStyle w:val="SourceCode"/>
        <w:rPr>
          <w:ins w:id="2247" w:author="Matt Selway" w:date="2020-07-21T23:44:00Z"/>
          <w:rStyle w:val="VerbatimChar"/>
        </w:rPr>
      </w:pPr>
      <w:ins w:id="2248" w:author="Matt Selway" w:date="2020-07-21T23:44:00Z">
        <w:r w:rsidRPr="0023720F">
          <w:rPr>
            <w:rStyle w:val="VerbatimChar"/>
          </w:rPr>
          <w:t xml:space="preserve">    "</w:t>
        </w:r>
        <w:proofErr w:type="spellStart"/>
        <w:r w:rsidRPr="0023720F">
          <w:rPr>
            <w:rStyle w:val="VerbatimChar"/>
          </w:rPr>
          <w:t>isCertificateRequired</w:t>
        </w:r>
        <w:proofErr w:type="spellEnd"/>
        <w:r w:rsidRPr="0023720F">
          <w:rPr>
            <w:rStyle w:val="VerbatimChar"/>
          </w:rPr>
          <w:t>",</w:t>
        </w:r>
      </w:ins>
    </w:p>
    <w:p w14:paraId="34C3901F" w14:textId="77777777" w:rsidR="0023720F" w:rsidRPr="0023720F" w:rsidRDefault="0023720F" w:rsidP="0023720F">
      <w:pPr>
        <w:pStyle w:val="SourceCode"/>
        <w:rPr>
          <w:ins w:id="2249" w:author="Matt Selway" w:date="2020-07-21T23:44:00Z"/>
          <w:rStyle w:val="VerbatimChar"/>
        </w:rPr>
      </w:pPr>
      <w:ins w:id="2250" w:author="Matt Selway" w:date="2020-07-21T23:44:00Z">
        <w:r w:rsidRPr="0023720F">
          <w:rPr>
            <w:rStyle w:val="VerbatimChar"/>
          </w:rPr>
          <w:t xml:space="preserve">    "</w:t>
        </w:r>
        <w:proofErr w:type="spellStart"/>
        <w:r w:rsidRPr="0023720F">
          <w:rPr>
            <w:rStyle w:val="VerbatimChar"/>
          </w:rPr>
          <w:t>isRBACEnabled</w:t>
        </w:r>
        <w:proofErr w:type="spellEnd"/>
        <w:r w:rsidRPr="0023720F">
          <w:rPr>
            <w:rStyle w:val="VerbatimChar"/>
          </w:rPr>
          <w:t>",</w:t>
        </w:r>
      </w:ins>
    </w:p>
    <w:p w14:paraId="4D7CC1B0" w14:textId="77777777" w:rsidR="0023720F" w:rsidRPr="0023720F" w:rsidRDefault="0023720F" w:rsidP="0023720F">
      <w:pPr>
        <w:pStyle w:val="SourceCode"/>
        <w:rPr>
          <w:ins w:id="2251" w:author="Matt Selway" w:date="2020-07-21T23:44:00Z"/>
          <w:rStyle w:val="VerbatimChar"/>
        </w:rPr>
      </w:pPr>
      <w:ins w:id="2252" w:author="Matt Selway" w:date="2020-07-21T23:44:00Z">
        <w:r w:rsidRPr="0023720F">
          <w:rPr>
            <w:rStyle w:val="VerbatimChar"/>
          </w:rPr>
          <w:t xml:space="preserve">    "</w:t>
        </w:r>
        <w:proofErr w:type="spellStart"/>
        <w:r w:rsidRPr="0023720F">
          <w:rPr>
            <w:rStyle w:val="VerbatimChar"/>
          </w:rPr>
          <w:t>isKeyManagementServiceEnabled</w:t>
        </w:r>
        <w:proofErr w:type="spellEnd"/>
        <w:r w:rsidRPr="0023720F">
          <w:rPr>
            <w:rStyle w:val="VerbatimChar"/>
          </w:rPr>
          <w:t>",</w:t>
        </w:r>
      </w:ins>
    </w:p>
    <w:p w14:paraId="461F6144" w14:textId="77777777" w:rsidR="0023720F" w:rsidRPr="0023720F" w:rsidRDefault="0023720F" w:rsidP="0023720F">
      <w:pPr>
        <w:pStyle w:val="SourceCode"/>
        <w:rPr>
          <w:ins w:id="2253" w:author="Matt Selway" w:date="2020-07-21T23:44:00Z"/>
          <w:rStyle w:val="VerbatimChar"/>
        </w:rPr>
      </w:pPr>
      <w:ins w:id="2254" w:author="Matt Selway" w:date="2020-07-21T23:44:00Z">
        <w:r w:rsidRPr="0023720F">
          <w:rPr>
            <w:rStyle w:val="VerbatimChar"/>
          </w:rPr>
          <w:t xml:space="preserve">    "</w:t>
        </w:r>
        <w:proofErr w:type="spellStart"/>
        <w:r w:rsidRPr="0023720F">
          <w:rPr>
            <w:rStyle w:val="VerbatimChar"/>
          </w:rPr>
          <w:t>isEndToEndMessageEncryptionEnabled</w:t>
        </w:r>
        <w:proofErr w:type="spellEnd"/>
        <w:r w:rsidRPr="0023720F">
          <w:rPr>
            <w:rStyle w:val="VerbatimChar"/>
          </w:rPr>
          <w:t>"</w:t>
        </w:r>
      </w:ins>
    </w:p>
    <w:p w14:paraId="3CE34FDC" w14:textId="77777777" w:rsidR="0023720F" w:rsidRPr="0023720F" w:rsidRDefault="0023720F" w:rsidP="0023720F">
      <w:pPr>
        <w:pStyle w:val="SourceCode"/>
        <w:rPr>
          <w:ins w:id="2255" w:author="Matt Selway" w:date="2020-07-21T23:44:00Z"/>
          <w:rStyle w:val="VerbatimChar"/>
        </w:rPr>
      </w:pPr>
      <w:ins w:id="2256" w:author="Matt Selway" w:date="2020-07-21T23:44:00Z">
        <w:r w:rsidRPr="0023720F">
          <w:rPr>
            <w:rStyle w:val="VerbatimChar"/>
          </w:rPr>
          <w:t xml:space="preserve">  ]</w:t>
        </w:r>
      </w:ins>
    </w:p>
    <w:p w14:paraId="01E7A0B1" w14:textId="777B82CF" w:rsidR="0023720F" w:rsidRDefault="0023720F" w:rsidP="0023720F">
      <w:pPr>
        <w:pStyle w:val="SourceCode"/>
        <w:rPr>
          <w:ins w:id="2257" w:author="Matt Selway" w:date="2020-07-21T23:44:00Z"/>
          <w:rStyle w:val="VerbatimChar"/>
        </w:rPr>
      </w:pPr>
      <w:ins w:id="2258" w:author="Matt Selway" w:date="2020-07-21T23:44:00Z">
        <w:r w:rsidRPr="0023720F">
          <w:rPr>
            <w:rStyle w:val="VerbatimChar"/>
          </w:rPr>
          <w:t>}</w:t>
        </w:r>
      </w:ins>
    </w:p>
    <w:p w14:paraId="37254510" w14:textId="77777777" w:rsidR="0023720F" w:rsidRDefault="0023720F" w:rsidP="002050A8">
      <w:pPr>
        <w:pStyle w:val="SourceCode"/>
        <w:rPr>
          <w:rStyle w:val="VerbatimChar"/>
        </w:rPr>
      </w:pPr>
    </w:p>
    <w:p w14:paraId="0E6535E5" w14:textId="77777777" w:rsidR="002050A8" w:rsidRPr="00F63139" w:rsidRDefault="002050A8" w:rsidP="002050A8">
      <w:pPr>
        <w:pStyle w:val="Heading2"/>
      </w:pPr>
      <w:bookmarkStart w:id="2259" w:name="_SecurityLevels_1"/>
      <w:bookmarkStart w:id="2260" w:name="_SecurityLevel"/>
      <w:bookmarkStart w:id="2261" w:name="_Toc46269826"/>
      <w:bookmarkEnd w:id="2259"/>
      <w:bookmarkEnd w:id="2260"/>
      <w:proofErr w:type="spellStart"/>
      <w:r w:rsidRPr="00F63139">
        <w:t>SecurityLevel</w:t>
      </w:r>
      <w:bookmarkEnd w:id="2261"/>
      <w:proofErr w:type="spellEnd"/>
    </w:p>
    <w:p w14:paraId="5BD14C69" w14:textId="2134CDE6" w:rsidR="002050A8" w:rsidRPr="00384E57" w:rsidDel="00380B46" w:rsidRDefault="002050A8" w:rsidP="002050A8">
      <w:pPr>
        <w:pStyle w:val="SourceCode"/>
        <w:rPr>
          <w:del w:id="2262" w:author="Matt Selway" w:date="2020-07-21T23:48:00Z"/>
          <w:rStyle w:val="VerbatimChar"/>
          <w:rFonts w:eastAsiaTheme="majorEastAsia" w:cstheme="majorBidi"/>
          <w:b/>
          <w:bCs/>
          <w:i/>
        </w:rPr>
      </w:pPr>
      <w:del w:id="2263" w:author="Matt Selway" w:date="2020-07-21T23:48:00Z">
        <w:r w:rsidRPr="00384E57" w:rsidDel="00380B46">
          <w:rPr>
            <w:rStyle w:val="VerbatimChar"/>
          </w:rPr>
          <w:delText>"</w:delText>
        </w:r>
        <w:r w:rsidDel="00380B46">
          <w:rPr>
            <w:rStyle w:val="VerbatimChar"/>
          </w:rPr>
          <w:delText>SecurityLevel</w:delText>
        </w:r>
        <w:r w:rsidRPr="00384E57" w:rsidDel="00380B46">
          <w:rPr>
            <w:rStyle w:val="VerbatimChar"/>
          </w:rPr>
          <w:delText>": {</w:delText>
        </w:r>
      </w:del>
    </w:p>
    <w:p w14:paraId="076D3728" w14:textId="26C92804" w:rsidR="002050A8" w:rsidDel="00380B46" w:rsidRDefault="002050A8" w:rsidP="002050A8">
      <w:pPr>
        <w:pStyle w:val="SourceCode"/>
        <w:rPr>
          <w:del w:id="2264" w:author="Matt Selway" w:date="2020-07-21T23:48:00Z"/>
          <w:rStyle w:val="VerbatimChar"/>
        </w:rPr>
      </w:pPr>
      <w:del w:id="2265" w:author="Matt Selway" w:date="2020-07-21T23:48:00Z">
        <w:r w:rsidRPr="00384E57" w:rsidDel="00380B46">
          <w:rPr>
            <w:rStyle w:val="VerbatimChar"/>
          </w:rPr>
          <w:delText xml:space="preserve">        "type": "</w:delText>
        </w:r>
        <w:r w:rsidDel="00380B46">
          <w:rPr>
            <w:rStyle w:val="VerbatimChar"/>
          </w:rPr>
          <w:delText>number</w:delText>
        </w:r>
        <w:r w:rsidRPr="00384E57" w:rsidDel="00380B46">
          <w:rPr>
            <w:rStyle w:val="VerbatimChar"/>
          </w:rPr>
          <w:delText>",</w:delText>
        </w:r>
      </w:del>
    </w:p>
    <w:p w14:paraId="03E9B94D" w14:textId="234E8E85" w:rsidR="002050A8" w:rsidDel="00380B46" w:rsidRDefault="002050A8" w:rsidP="002050A8">
      <w:pPr>
        <w:pStyle w:val="SourceCode"/>
        <w:rPr>
          <w:del w:id="2266" w:author="Matt Selway" w:date="2020-07-21T23:48:00Z"/>
          <w:rStyle w:val="VerbatimChar"/>
        </w:rPr>
      </w:pPr>
      <w:del w:id="2267" w:author="Matt Selway" w:date="2020-07-21T23:48:00Z">
        <w:r w:rsidRPr="00384E57" w:rsidDel="00380B46">
          <w:rPr>
            <w:rStyle w:val="VerbatimChar"/>
          </w:rPr>
          <w:delText xml:space="preserve">        "</w:delText>
        </w:r>
        <w:r w:rsidDel="00380B46">
          <w:rPr>
            <w:rStyle w:val="VerbatimChar"/>
          </w:rPr>
          <w:delText>minimum</w:delText>
        </w:r>
        <w:r w:rsidRPr="00384E57" w:rsidDel="00380B46">
          <w:rPr>
            <w:rStyle w:val="VerbatimChar"/>
          </w:rPr>
          <w:delText xml:space="preserve">": </w:delText>
        </w:r>
        <w:r w:rsidDel="00380B46">
          <w:rPr>
            <w:rStyle w:val="VerbatimChar"/>
          </w:rPr>
          <w:delText>1</w:delText>
        </w:r>
        <w:r w:rsidRPr="00384E57" w:rsidDel="00380B46">
          <w:rPr>
            <w:rStyle w:val="VerbatimChar"/>
          </w:rPr>
          <w:delText>,</w:delText>
        </w:r>
      </w:del>
    </w:p>
    <w:p w14:paraId="38766231" w14:textId="175D9A25" w:rsidR="002050A8" w:rsidDel="00380B46" w:rsidRDefault="002050A8" w:rsidP="002050A8">
      <w:pPr>
        <w:pStyle w:val="SourceCode"/>
        <w:rPr>
          <w:del w:id="2268" w:author="Matt Selway" w:date="2020-07-21T23:48:00Z"/>
          <w:rStyle w:val="VerbatimChar"/>
        </w:rPr>
      </w:pPr>
      <w:del w:id="2269" w:author="Matt Selway" w:date="2020-07-21T23:48:00Z">
        <w:r w:rsidRPr="00384E57" w:rsidDel="00380B46">
          <w:rPr>
            <w:rStyle w:val="VerbatimChar"/>
          </w:rPr>
          <w:delText xml:space="preserve">        "</w:delText>
        </w:r>
        <w:r w:rsidDel="00380B46">
          <w:rPr>
            <w:rStyle w:val="VerbatimChar"/>
          </w:rPr>
          <w:delText>maximum</w:delText>
        </w:r>
        <w:r w:rsidRPr="00384E57" w:rsidDel="00380B46">
          <w:rPr>
            <w:rStyle w:val="VerbatimChar"/>
          </w:rPr>
          <w:delText xml:space="preserve">": </w:delText>
        </w:r>
        <w:r w:rsidDel="00380B46">
          <w:rPr>
            <w:rStyle w:val="VerbatimChar"/>
          </w:rPr>
          <w:delText>4</w:delText>
        </w:r>
      </w:del>
    </w:p>
    <w:p w14:paraId="52DBBFC2" w14:textId="5BC9AC5A" w:rsidR="00380B46" w:rsidRPr="00380B46" w:rsidRDefault="002050A8" w:rsidP="00380B46">
      <w:pPr>
        <w:pStyle w:val="SourceCode"/>
        <w:rPr>
          <w:ins w:id="2270" w:author="Matt Selway" w:date="2020-07-21T23:48:00Z"/>
          <w:rStyle w:val="VerbatimChar"/>
        </w:rPr>
      </w:pPr>
      <w:del w:id="2271" w:author="Matt Selway" w:date="2020-07-21T23:48:00Z">
        <w:r w:rsidRPr="00384E57" w:rsidDel="00380B46">
          <w:rPr>
            <w:rStyle w:val="VerbatimChar"/>
          </w:rPr>
          <w:delText xml:space="preserve">      }</w:delText>
        </w:r>
      </w:del>
      <w:ins w:id="2272" w:author="Matt Selway" w:date="2020-07-21T23:48:00Z">
        <w:r w:rsidR="00380B46" w:rsidRPr="00380B46">
          <w:rPr>
            <w:rStyle w:val="VerbatimChar"/>
          </w:rPr>
          <w:t>"</w:t>
        </w:r>
        <w:proofErr w:type="spellStart"/>
        <w:r w:rsidR="00380B46" w:rsidRPr="00380B46">
          <w:rPr>
            <w:rStyle w:val="VerbatimChar"/>
          </w:rPr>
          <w:t>SecurityLevel</w:t>
        </w:r>
        <w:proofErr w:type="spellEnd"/>
        <w:r w:rsidR="00380B46" w:rsidRPr="00380B46">
          <w:rPr>
            <w:rStyle w:val="VerbatimChar"/>
          </w:rPr>
          <w:t>": {</w:t>
        </w:r>
      </w:ins>
    </w:p>
    <w:p w14:paraId="5358632C" w14:textId="77777777" w:rsidR="00380B46" w:rsidRPr="00380B46" w:rsidRDefault="00380B46" w:rsidP="00380B46">
      <w:pPr>
        <w:pStyle w:val="SourceCode"/>
        <w:rPr>
          <w:ins w:id="2273" w:author="Matt Selway" w:date="2020-07-21T23:48:00Z"/>
          <w:rStyle w:val="VerbatimChar"/>
        </w:rPr>
      </w:pPr>
      <w:ins w:id="2274" w:author="Matt Selway" w:date="2020-07-21T23:48:00Z">
        <w:r w:rsidRPr="00380B46">
          <w:rPr>
            <w:rStyle w:val="VerbatimChar"/>
          </w:rPr>
          <w:t xml:space="preserve">  "type": "number",</w:t>
        </w:r>
      </w:ins>
    </w:p>
    <w:p w14:paraId="00E165D5" w14:textId="77777777" w:rsidR="00380B46" w:rsidRPr="00380B46" w:rsidRDefault="00380B46" w:rsidP="00380B46">
      <w:pPr>
        <w:pStyle w:val="SourceCode"/>
        <w:rPr>
          <w:ins w:id="2275" w:author="Matt Selway" w:date="2020-07-21T23:48:00Z"/>
          <w:rStyle w:val="VerbatimChar"/>
        </w:rPr>
      </w:pPr>
      <w:ins w:id="2276" w:author="Matt Selway" w:date="2020-07-21T23:48:00Z">
        <w:r w:rsidRPr="00380B46">
          <w:rPr>
            <w:rStyle w:val="VerbatimChar"/>
          </w:rPr>
          <w:t xml:space="preserve">  "</w:t>
        </w:r>
        <w:proofErr w:type="spellStart"/>
        <w:r w:rsidRPr="00380B46">
          <w:rPr>
            <w:rStyle w:val="VerbatimChar"/>
          </w:rPr>
          <w:t>enum</w:t>
        </w:r>
        <w:proofErr w:type="spellEnd"/>
        <w:r w:rsidRPr="00380B46">
          <w:rPr>
            <w:rStyle w:val="VerbatimChar"/>
          </w:rPr>
          <w:t xml:space="preserve">": [ 1, 2, 3, </w:t>
        </w:r>
        <w:proofErr w:type="gramStart"/>
        <w:r w:rsidRPr="00380B46">
          <w:rPr>
            <w:rStyle w:val="VerbatimChar"/>
          </w:rPr>
          <w:t>4 ]</w:t>
        </w:r>
        <w:proofErr w:type="gramEnd"/>
      </w:ins>
    </w:p>
    <w:p w14:paraId="702B9213" w14:textId="62E5E5F1" w:rsidR="00380B46" w:rsidRDefault="00380B46" w:rsidP="002050A8">
      <w:pPr>
        <w:pStyle w:val="SourceCode"/>
        <w:rPr>
          <w:rStyle w:val="VerbatimChar"/>
        </w:rPr>
      </w:pPr>
      <w:ins w:id="2277" w:author="Matt Selway" w:date="2020-07-21T23:48:00Z">
        <w:r w:rsidRPr="00380B46">
          <w:rPr>
            <w:rStyle w:val="VerbatimChar"/>
          </w:rPr>
          <w:t>}</w:t>
        </w:r>
      </w:ins>
    </w:p>
    <w:p w14:paraId="46708DE5" w14:textId="77777777" w:rsidR="002050A8" w:rsidRDefault="002050A8" w:rsidP="002050A8">
      <w:pPr>
        <w:pStyle w:val="Heading2"/>
      </w:pPr>
      <w:bookmarkStart w:id="2278" w:name="_Session_1"/>
      <w:bookmarkStart w:id="2279" w:name="_Toc46269827"/>
      <w:bookmarkEnd w:id="2278"/>
      <w:r>
        <w:t>Session</w:t>
      </w:r>
      <w:bookmarkEnd w:id="2279"/>
    </w:p>
    <w:p w14:paraId="670053D8" w14:textId="3A29F298" w:rsidR="002050A8" w:rsidRPr="0020690B" w:rsidDel="006D587E" w:rsidRDefault="002050A8" w:rsidP="002050A8">
      <w:pPr>
        <w:pStyle w:val="SourceCode"/>
        <w:rPr>
          <w:del w:id="2280" w:author="Matt Selway" w:date="2020-07-21T23:50:00Z"/>
          <w:rStyle w:val="VerbatimChar"/>
        </w:rPr>
      </w:pPr>
      <w:del w:id="2281" w:author="Matt Selway" w:date="2020-07-21T23:50:00Z">
        <w:r w:rsidRPr="0020690B" w:rsidDel="006D587E">
          <w:rPr>
            <w:rStyle w:val="VerbatimChar"/>
          </w:rPr>
          <w:delText>"Session": {</w:delText>
        </w:r>
      </w:del>
    </w:p>
    <w:p w14:paraId="129D7484" w14:textId="700FA0AC" w:rsidR="002050A8" w:rsidRPr="0020690B" w:rsidDel="006D587E" w:rsidRDefault="002050A8" w:rsidP="002050A8">
      <w:pPr>
        <w:pStyle w:val="SourceCode"/>
        <w:rPr>
          <w:del w:id="2282" w:author="Matt Selway" w:date="2020-07-21T23:50:00Z"/>
          <w:rStyle w:val="VerbatimChar"/>
        </w:rPr>
      </w:pPr>
      <w:del w:id="2283" w:author="Matt Selway" w:date="2020-07-21T23:50:00Z">
        <w:r w:rsidRPr="0020690B" w:rsidDel="006D587E">
          <w:rPr>
            <w:rStyle w:val="VerbatimChar"/>
          </w:rPr>
          <w:delText xml:space="preserve">        "type": "object",</w:delText>
        </w:r>
      </w:del>
    </w:p>
    <w:p w14:paraId="3D8BA6C6" w14:textId="1D8A50C2" w:rsidR="002050A8" w:rsidRPr="0020690B" w:rsidDel="006D587E" w:rsidRDefault="002050A8" w:rsidP="002050A8">
      <w:pPr>
        <w:pStyle w:val="SourceCode"/>
        <w:rPr>
          <w:del w:id="2284" w:author="Matt Selway" w:date="2020-07-21T23:50:00Z"/>
          <w:rStyle w:val="VerbatimChar"/>
        </w:rPr>
      </w:pPr>
      <w:del w:id="2285" w:author="Matt Selway" w:date="2020-07-21T23:50:00Z">
        <w:r w:rsidRPr="0020690B" w:rsidDel="006D587E">
          <w:rPr>
            <w:rStyle w:val="VerbatimChar"/>
          </w:rPr>
          <w:delText xml:space="preserve">        "properties": {</w:delText>
        </w:r>
      </w:del>
    </w:p>
    <w:p w14:paraId="3189C3F6" w14:textId="2341B7E2" w:rsidR="002050A8" w:rsidRPr="0020690B" w:rsidDel="006D587E" w:rsidRDefault="002050A8" w:rsidP="002050A8">
      <w:pPr>
        <w:pStyle w:val="SourceCode"/>
        <w:rPr>
          <w:del w:id="2286" w:author="Matt Selway" w:date="2020-07-21T23:50:00Z"/>
          <w:rStyle w:val="VerbatimChar"/>
        </w:rPr>
      </w:pPr>
      <w:del w:id="2287" w:author="Matt Selway" w:date="2020-07-21T23:50:00Z">
        <w:r w:rsidRPr="0020690B" w:rsidDel="006D587E">
          <w:rPr>
            <w:rStyle w:val="VerbatimChar"/>
          </w:rPr>
          <w:delText xml:space="preserve">          "sessionId": {</w:delText>
        </w:r>
      </w:del>
    </w:p>
    <w:p w14:paraId="0D2F7988" w14:textId="22D6BDF4" w:rsidR="002050A8" w:rsidRPr="0020690B" w:rsidDel="006D587E" w:rsidRDefault="002050A8" w:rsidP="002050A8">
      <w:pPr>
        <w:pStyle w:val="SourceCode"/>
        <w:rPr>
          <w:del w:id="2288" w:author="Matt Selway" w:date="2020-07-21T23:50:00Z"/>
          <w:rStyle w:val="VerbatimChar"/>
        </w:rPr>
      </w:pPr>
      <w:del w:id="2289" w:author="Matt Selway" w:date="2020-07-21T23:50:00Z">
        <w:r w:rsidRPr="0020690B" w:rsidDel="006D587E">
          <w:rPr>
            <w:rStyle w:val="VerbatimChar"/>
          </w:rPr>
          <w:delText xml:space="preserve">            "type": "string"</w:delText>
        </w:r>
      </w:del>
    </w:p>
    <w:p w14:paraId="7155FC9E" w14:textId="360C88B9" w:rsidR="002050A8" w:rsidRPr="0020690B" w:rsidDel="006D587E" w:rsidRDefault="002050A8" w:rsidP="002050A8">
      <w:pPr>
        <w:pStyle w:val="SourceCode"/>
        <w:rPr>
          <w:del w:id="2290" w:author="Matt Selway" w:date="2020-07-21T23:50:00Z"/>
          <w:rStyle w:val="VerbatimChar"/>
        </w:rPr>
      </w:pPr>
      <w:del w:id="2291" w:author="Matt Selway" w:date="2020-07-21T23:50:00Z">
        <w:r w:rsidRPr="0020690B" w:rsidDel="006D587E">
          <w:rPr>
            <w:rStyle w:val="VerbatimChar"/>
          </w:rPr>
          <w:delText xml:space="preserve">          },</w:delText>
        </w:r>
      </w:del>
    </w:p>
    <w:p w14:paraId="0AC92BAB" w14:textId="2527E0B1" w:rsidR="002050A8" w:rsidRPr="0020690B" w:rsidDel="006D587E" w:rsidRDefault="002050A8" w:rsidP="002050A8">
      <w:pPr>
        <w:pStyle w:val="SourceCode"/>
        <w:rPr>
          <w:del w:id="2292" w:author="Matt Selway" w:date="2020-07-21T23:50:00Z"/>
          <w:rStyle w:val="VerbatimChar"/>
        </w:rPr>
      </w:pPr>
      <w:del w:id="2293" w:author="Matt Selway" w:date="2020-07-21T23:50:00Z">
        <w:r w:rsidRPr="0020690B" w:rsidDel="006D587E">
          <w:rPr>
            <w:rStyle w:val="VerbatimChar"/>
          </w:rPr>
          <w:delText xml:space="preserve">          "sessionType": {</w:delText>
        </w:r>
      </w:del>
    </w:p>
    <w:p w14:paraId="629CF2BF" w14:textId="0960E405" w:rsidR="002050A8" w:rsidRPr="0020690B" w:rsidDel="006D587E" w:rsidRDefault="002050A8" w:rsidP="002050A8">
      <w:pPr>
        <w:pStyle w:val="SourceCode"/>
        <w:rPr>
          <w:del w:id="2294" w:author="Matt Selway" w:date="2020-07-21T23:50:00Z"/>
          <w:rStyle w:val="VerbatimChar"/>
        </w:rPr>
      </w:pPr>
      <w:del w:id="2295" w:author="Matt Selway" w:date="2020-07-21T23:50:00Z">
        <w:r w:rsidRPr="0020690B" w:rsidDel="006D587E">
          <w:rPr>
            <w:rStyle w:val="VerbatimChar"/>
          </w:rPr>
          <w:delText xml:space="preserve">            "$ref": "#/components/schemas/SessionType"</w:delText>
        </w:r>
      </w:del>
    </w:p>
    <w:p w14:paraId="3A1968FF" w14:textId="6D127555" w:rsidR="002050A8" w:rsidRPr="0020690B" w:rsidDel="006D587E" w:rsidRDefault="002050A8" w:rsidP="002050A8">
      <w:pPr>
        <w:pStyle w:val="SourceCode"/>
        <w:rPr>
          <w:del w:id="2296" w:author="Matt Selway" w:date="2020-07-21T23:50:00Z"/>
          <w:rStyle w:val="VerbatimChar"/>
        </w:rPr>
      </w:pPr>
      <w:del w:id="2297" w:author="Matt Selway" w:date="2020-07-21T23:50:00Z">
        <w:r w:rsidRPr="0020690B" w:rsidDel="006D587E">
          <w:rPr>
            <w:rStyle w:val="VerbatimChar"/>
          </w:rPr>
          <w:delText xml:space="preserve">          },</w:delText>
        </w:r>
      </w:del>
    </w:p>
    <w:p w14:paraId="7BDDCFC8" w14:textId="52F7CD27" w:rsidR="002050A8" w:rsidRPr="0020690B" w:rsidDel="006D587E" w:rsidRDefault="002050A8" w:rsidP="002050A8">
      <w:pPr>
        <w:pStyle w:val="SourceCode"/>
        <w:rPr>
          <w:del w:id="2298" w:author="Matt Selway" w:date="2020-07-21T23:50:00Z"/>
          <w:rStyle w:val="VerbatimChar"/>
        </w:rPr>
      </w:pPr>
      <w:del w:id="2299" w:author="Matt Selway" w:date="2020-07-21T23:50:00Z">
        <w:r w:rsidRPr="0020690B" w:rsidDel="006D587E">
          <w:rPr>
            <w:rStyle w:val="VerbatimChar"/>
          </w:rPr>
          <w:delText xml:space="preserve">          "listenerUrl": {</w:delText>
        </w:r>
      </w:del>
    </w:p>
    <w:p w14:paraId="077920FF" w14:textId="42C4EB09" w:rsidR="002050A8" w:rsidRPr="0020690B" w:rsidDel="006D587E" w:rsidRDefault="002050A8" w:rsidP="002050A8">
      <w:pPr>
        <w:pStyle w:val="SourceCode"/>
        <w:rPr>
          <w:del w:id="2300" w:author="Matt Selway" w:date="2020-07-21T23:50:00Z"/>
          <w:rStyle w:val="VerbatimChar"/>
        </w:rPr>
      </w:pPr>
      <w:del w:id="2301" w:author="Matt Selway" w:date="2020-07-21T23:50:00Z">
        <w:r w:rsidRPr="0020690B" w:rsidDel="006D587E">
          <w:rPr>
            <w:rStyle w:val="VerbatimChar"/>
          </w:rPr>
          <w:delText xml:space="preserve">            "type": "string",</w:delText>
        </w:r>
      </w:del>
    </w:p>
    <w:p w14:paraId="4CF39B7F" w14:textId="2C601F6F" w:rsidR="002050A8" w:rsidRPr="0020690B" w:rsidDel="006D587E" w:rsidRDefault="002050A8" w:rsidP="002050A8">
      <w:pPr>
        <w:pStyle w:val="SourceCode"/>
        <w:rPr>
          <w:del w:id="2302" w:author="Matt Selway" w:date="2020-07-21T23:50:00Z"/>
          <w:rStyle w:val="VerbatimChar"/>
        </w:rPr>
      </w:pPr>
      <w:del w:id="2303" w:author="Matt Selway" w:date="2020-07-21T23:50:00Z">
        <w:r w:rsidRPr="0020690B" w:rsidDel="006D587E">
          <w:rPr>
            <w:rStyle w:val="VerbatimChar"/>
          </w:rPr>
          <w:delText xml:space="preserve">            "format": "uri"</w:delText>
        </w:r>
      </w:del>
    </w:p>
    <w:p w14:paraId="38A12E34" w14:textId="423C5A92" w:rsidR="002050A8" w:rsidRPr="0020690B" w:rsidDel="006D587E" w:rsidRDefault="002050A8" w:rsidP="002050A8">
      <w:pPr>
        <w:pStyle w:val="SourceCode"/>
        <w:rPr>
          <w:del w:id="2304" w:author="Matt Selway" w:date="2020-07-21T23:50:00Z"/>
          <w:rStyle w:val="VerbatimChar"/>
        </w:rPr>
      </w:pPr>
      <w:del w:id="2305" w:author="Matt Selway" w:date="2020-07-21T23:50:00Z">
        <w:r w:rsidRPr="0020690B" w:rsidDel="006D587E">
          <w:rPr>
            <w:rStyle w:val="VerbatimChar"/>
          </w:rPr>
          <w:delText xml:space="preserve">          },</w:delText>
        </w:r>
      </w:del>
    </w:p>
    <w:p w14:paraId="1A765D48" w14:textId="54E93DA6" w:rsidR="002050A8" w:rsidRPr="0020690B" w:rsidDel="006D587E" w:rsidRDefault="002050A8" w:rsidP="002050A8">
      <w:pPr>
        <w:pStyle w:val="SourceCode"/>
        <w:rPr>
          <w:del w:id="2306" w:author="Matt Selway" w:date="2020-07-21T23:50:00Z"/>
          <w:rStyle w:val="VerbatimChar"/>
        </w:rPr>
      </w:pPr>
      <w:del w:id="2307" w:author="Matt Selway" w:date="2020-07-21T23:50:00Z">
        <w:r w:rsidRPr="0020690B" w:rsidDel="006D587E">
          <w:rPr>
            <w:rStyle w:val="VerbatimChar"/>
          </w:rPr>
          <w:delText xml:space="preserve">          "topics": {</w:delText>
        </w:r>
      </w:del>
    </w:p>
    <w:p w14:paraId="49E54535" w14:textId="74ABF028" w:rsidR="002050A8" w:rsidRPr="0020690B" w:rsidDel="006D587E" w:rsidRDefault="002050A8" w:rsidP="002050A8">
      <w:pPr>
        <w:pStyle w:val="SourceCode"/>
        <w:rPr>
          <w:del w:id="2308" w:author="Matt Selway" w:date="2020-07-21T23:50:00Z"/>
          <w:rStyle w:val="VerbatimChar"/>
        </w:rPr>
      </w:pPr>
      <w:del w:id="2309" w:author="Matt Selway" w:date="2020-07-21T23:50:00Z">
        <w:r w:rsidRPr="0020690B" w:rsidDel="006D587E">
          <w:rPr>
            <w:rStyle w:val="VerbatimChar"/>
          </w:rPr>
          <w:delText xml:space="preserve">            "type": "array",</w:delText>
        </w:r>
      </w:del>
    </w:p>
    <w:p w14:paraId="7B9CE8FA" w14:textId="5EAAABC4" w:rsidR="002050A8" w:rsidRPr="0020690B" w:rsidDel="006D587E" w:rsidRDefault="002050A8" w:rsidP="002050A8">
      <w:pPr>
        <w:pStyle w:val="SourceCode"/>
        <w:rPr>
          <w:del w:id="2310" w:author="Matt Selway" w:date="2020-07-21T23:50:00Z"/>
          <w:rStyle w:val="VerbatimChar"/>
        </w:rPr>
      </w:pPr>
      <w:del w:id="2311" w:author="Matt Selway" w:date="2020-07-21T23:50:00Z">
        <w:r w:rsidRPr="0020690B" w:rsidDel="006D587E">
          <w:rPr>
            <w:rStyle w:val="VerbatimChar"/>
          </w:rPr>
          <w:delText xml:space="preserve">            "items": {</w:delText>
        </w:r>
      </w:del>
    </w:p>
    <w:p w14:paraId="4DA2C025" w14:textId="28CC9325" w:rsidR="002050A8" w:rsidRPr="0020690B" w:rsidDel="006D587E" w:rsidRDefault="002050A8" w:rsidP="002050A8">
      <w:pPr>
        <w:pStyle w:val="SourceCode"/>
        <w:rPr>
          <w:del w:id="2312" w:author="Matt Selway" w:date="2020-07-21T23:50:00Z"/>
          <w:rStyle w:val="VerbatimChar"/>
        </w:rPr>
      </w:pPr>
      <w:del w:id="2313" w:author="Matt Selway" w:date="2020-07-21T23:50:00Z">
        <w:r w:rsidRPr="0020690B" w:rsidDel="006D587E">
          <w:rPr>
            <w:rStyle w:val="VerbatimChar"/>
          </w:rPr>
          <w:delText xml:space="preserve">              "type": "string"</w:delText>
        </w:r>
      </w:del>
    </w:p>
    <w:p w14:paraId="77B2390F" w14:textId="6738D6DD" w:rsidR="002050A8" w:rsidRPr="0020690B" w:rsidDel="006D587E" w:rsidRDefault="002050A8" w:rsidP="002050A8">
      <w:pPr>
        <w:pStyle w:val="SourceCode"/>
        <w:rPr>
          <w:del w:id="2314" w:author="Matt Selway" w:date="2020-07-21T23:50:00Z"/>
          <w:rStyle w:val="VerbatimChar"/>
        </w:rPr>
      </w:pPr>
      <w:del w:id="2315" w:author="Matt Selway" w:date="2020-07-21T23:50:00Z">
        <w:r w:rsidRPr="0020690B" w:rsidDel="006D587E">
          <w:rPr>
            <w:rStyle w:val="VerbatimChar"/>
          </w:rPr>
          <w:delText xml:space="preserve">            },</w:delText>
        </w:r>
      </w:del>
    </w:p>
    <w:p w14:paraId="0B43EAB1" w14:textId="62A724EB" w:rsidR="002050A8" w:rsidRPr="0020690B" w:rsidDel="006D587E" w:rsidRDefault="002050A8" w:rsidP="002050A8">
      <w:pPr>
        <w:pStyle w:val="SourceCode"/>
        <w:rPr>
          <w:del w:id="2316" w:author="Matt Selway" w:date="2020-07-21T23:50:00Z"/>
          <w:rStyle w:val="VerbatimChar"/>
        </w:rPr>
      </w:pPr>
      <w:del w:id="2317" w:author="Matt Selway" w:date="2020-07-21T23:50:00Z">
        <w:r w:rsidRPr="0020690B" w:rsidDel="006D587E">
          <w:rPr>
            <w:rStyle w:val="VerbatimChar"/>
          </w:rPr>
          <w:delText xml:space="preserve">            "minItems": 1</w:delText>
        </w:r>
      </w:del>
    </w:p>
    <w:p w14:paraId="478F2DB1" w14:textId="58053614" w:rsidR="002050A8" w:rsidRPr="0020690B" w:rsidDel="006D587E" w:rsidRDefault="002050A8" w:rsidP="002050A8">
      <w:pPr>
        <w:pStyle w:val="SourceCode"/>
        <w:rPr>
          <w:del w:id="2318" w:author="Matt Selway" w:date="2020-07-21T23:50:00Z"/>
          <w:rStyle w:val="VerbatimChar"/>
        </w:rPr>
      </w:pPr>
      <w:del w:id="2319" w:author="Matt Selway" w:date="2020-07-21T23:50:00Z">
        <w:r w:rsidRPr="0020690B" w:rsidDel="006D587E">
          <w:rPr>
            <w:rStyle w:val="VerbatimChar"/>
          </w:rPr>
          <w:delText xml:space="preserve">          },</w:delText>
        </w:r>
      </w:del>
    </w:p>
    <w:p w14:paraId="5AD8AB47" w14:textId="59D4074E" w:rsidR="002050A8" w:rsidDel="006D587E" w:rsidRDefault="002050A8" w:rsidP="002050A8">
      <w:pPr>
        <w:pStyle w:val="SourceCode"/>
        <w:rPr>
          <w:del w:id="2320" w:author="Matt Selway" w:date="2020-07-21T23:50:00Z"/>
          <w:rStyle w:val="VerbatimChar"/>
        </w:rPr>
      </w:pPr>
      <w:del w:id="2321" w:author="Matt Selway" w:date="2020-07-21T23:50:00Z">
        <w:r w:rsidRPr="0020690B" w:rsidDel="006D587E">
          <w:rPr>
            <w:rStyle w:val="VerbatimChar"/>
          </w:rPr>
          <w:delText xml:space="preserve">          "</w:delText>
        </w:r>
        <w:r w:rsidDel="006D587E">
          <w:rPr>
            <w:rStyle w:val="VerbatimChar"/>
          </w:rPr>
          <w:delText>filterE</w:delText>
        </w:r>
        <w:r w:rsidRPr="0020690B" w:rsidDel="006D587E">
          <w:rPr>
            <w:rStyle w:val="VerbatimChar"/>
          </w:rPr>
          <w:delText>xpression</w:delText>
        </w:r>
        <w:r w:rsidDel="006D587E">
          <w:rPr>
            <w:rStyle w:val="VerbatimChar"/>
          </w:rPr>
          <w:delText>s</w:delText>
        </w:r>
        <w:r w:rsidRPr="0020690B" w:rsidDel="006D587E">
          <w:rPr>
            <w:rStyle w:val="VerbatimChar"/>
          </w:rPr>
          <w:delText>": {</w:delText>
        </w:r>
      </w:del>
    </w:p>
    <w:p w14:paraId="452FA3AD" w14:textId="2412C6FE" w:rsidR="002050A8" w:rsidDel="006D587E" w:rsidRDefault="002050A8" w:rsidP="002050A8">
      <w:pPr>
        <w:pStyle w:val="SourceCode"/>
        <w:rPr>
          <w:del w:id="2322" w:author="Matt Selway" w:date="2020-07-21T23:50:00Z"/>
          <w:rStyle w:val="VerbatimChar"/>
        </w:rPr>
      </w:pPr>
      <w:del w:id="2323" w:author="Matt Selway" w:date="2020-06-01T13:50:00Z">
        <w:r w:rsidDel="001D0E9A">
          <w:rPr>
            <w:rStyle w:val="VerbatimChar"/>
          </w:rPr>
          <w:tab/>
        </w:r>
      </w:del>
      <w:del w:id="2324" w:author="Matt Selway" w:date="2020-07-21T23:50:00Z">
        <w:r w:rsidDel="006D587E">
          <w:rPr>
            <w:rStyle w:val="VerbatimChar"/>
          </w:rPr>
          <w:delText>“type”: “array”,</w:delText>
        </w:r>
      </w:del>
    </w:p>
    <w:p w14:paraId="4FA6F85E" w14:textId="6267EF5F" w:rsidR="002050A8" w:rsidRPr="0020690B" w:rsidDel="006D587E" w:rsidRDefault="002050A8" w:rsidP="002050A8">
      <w:pPr>
        <w:pStyle w:val="SourceCode"/>
        <w:rPr>
          <w:del w:id="2325" w:author="Matt Selway" w:date="2020-07-21T23:50:00Z"/>
          <w:rStyle w:val="VerbatimChar"/>
        </w:rPr>
      </w:pPr>
      <w:del w:id="2326" w:author="Matt Selway" w:date="2020-06-01T13:50:00Z">
        <w:r w:rsidDel="001D0E9A">
          <w:rPr>
            <w:rStyle w:val="VerbatimChar"/>
          </w:rPr>
          <w:tab/>
        </w:r>
      </w:del>
      <w:del w:id="2327" w:author="Matt Selway" w:date="2020-07-21T23:50:00Z">
        <w:r w:rsidDel="006D587E">
          <w:rPr>
            <w:rStyle w:val="VerbatimChar"/>
          </w:rPr>
          <w:delText>“items”: {</w:delText>
        </w:r>
      </w:del>
    </w:p>
    <w:p w14:paraId="539303CA" w14:textId="38F35431" w:rsidR="002050A8" w:rsidDel="006D587E" w:rsidRDefault="002050A8" w:rsidP="001D0E9A">
      <w:pPr>
        <w:pStyle w:val="SourceCode"/>
        <w:rPr>
          <w:del w:id="2328" w:author="Matt Selway" w:date="2020-07-21T23:50:00Z"/>
          <w:rStyle w:val="VerbatimChar"/>
        </w:rPr>
      </w:pPr>
      <w:del w:id="2329" w:author="Matt Selway" w:date="2020-06-01T13:51:00Z">
        <w:r w:rsidDel="001D0E9A">
          <w:rPr>
            <w:rStyle w:val="VerbatimChar"/>
          </w:rPr>
          <w:delText xml:space="preserve">  </w:delText>
        </w:r>
      </w:del>
      <w:del w:id="2330" w:author="Matt Selway" w:date="2020-07-21T23:50:00Z">
        <w:r w:rsidRPr="0020690B" w:rsidDel="006D587E">
          <w:rPr>
            <w:rStyle w:val="VerbatimChar"/>
          </w:rPr>
          <w:delText>"$ref": "#/components/schemas/</w:delText>
        </w:r>
        <w:r w:rsidDel="006D587E">
          <w:rPr>
            <w:rStyle w:val="VerbatimChar"/>
          </w:rPr>
          <w:delText>FilterExpression</w:delText>
        </w:r>
        <w:r w:rsidRPr="0020690B" w:rsidDel="006D587E">
          <w:rPr>
            <w:rStyle w:val="VerbatimChar"/>
          </w:rPr>
          <w:delText>"</w:delText>
        </w:r>
      </w:del>
    </w:p>
    <w:p w14:paraId="4A054DD3" w14:textId="043F35AC" w:rsidR="002050A8" w:rsidRPr="0020690B" w:rsidDel="006D587E" w:rsidRDefault="002050A8" w:rsidP="001D0E9A">
      <w:pPr>
        <w:pStyle w:val="SourceCode"/>
        <w:rPr>
          <w:del w:id="2331" w:author="Matt Selway" w:date="2020-07-21T23:50:00Z"/>
          <w:rStyle w:val="VerbatimChar"/>
        </w:rPr>
      </w:pPr>
      <w:del w:id="2332" w:author="Matt Selway" w:date="2020-07-21T23:50:00Z">
        <w:r w:rsidDel="006D587E">
          <w:rPr>
            <w:rStyle w:val="VerbatimChar"/>
          </w:rPr>
          <w:delText>}</w:delText>
        </w:r>
      </w:del>
    </w:p>
    <w:p w14:paraId="488771A4" w14:textId="36709D3C" w:rsidR="002050A8" w:rsidRPr="0020690B" w:rsidDel="006D587E" w:rsidRDefault="002050A8" w:rsidP="002050A8">
      <w:pPr>
        <w:pStyle w:val="SourceCode"/>
        <w:rPr>
          <w:del w:id="2333" w:author="Matt Selway" w:date="2020-07-21T23:50:00Z"/>
          <w:rStyle w:val="VerbatimChar"/>
        </w:rPr>
      </w:pPr>
      <w:del w:id="2334" w:author="Matt Selway" w:date="2020-07-21T23:50:00Z">
        <w:r w:rsidRPr="0020690B" w:rsidDel="006D587E">
          <w:rPr>
            <w:rStyle w:val="VerbatimChar"/>
          </w:rPr>
          <w:delText xml:space="preserve">          }          </w:delText>
        </w:r>
      </w:del>
    </w:p>
    <w:p w14:paraId="0F1F8031" w14:textId="31E8C634" w:rsidR="002050A8" w:rsidRPr="0020690B" w:rsidDel="006D587E" w:rsidRDefault="002050A8" w:rsidP="002050A8">
      <w:pPr>
        <w:pStyle w:val="SourceCode"/>
        <w:rPr>
          <w:del w:id="2335" w:author="Matt Selway" w:date="2020-07-21T23:50:00Z"/>
          <w:rStyle w:val="VerbatimChar"/>
        </w:rPr>
      </w:pPr>
      <w:del w:id="2336" w:author="Matt Selway" w:date="2020-07-21T23:50:00Z">
        <w:r w:rsidRPr="0020690B" w:rsidDel="006D587E">
          <w:rPr>
            <w:rStyle w:val="VerbatimChar"/>
          </w:rPr>
          <w:delText xml:space="preserve">        },</w:delText>
        </w:r>
      </w:del>
    </w:p>
    <w:p w14:paraId="46858296" w14:textId="43E6B925" w:rsidR="002050A8" w:rsidRPr="0020690B" w:rsidDel="006D587E" w:rsidRDefault="002050A8" w:rsidP="002050A8">
      <w:pPr>
        <w:pStyle w:val="SourceCode"/>
        <w:rPr>
          <w:del w:id="2337" w:author="Matt Selway" w:date="2020-07-21T23:50:00Z"/>
          <w:rStyle w:val="VerbatimChar"/>
        </w:rPr>
      </w:pPr>
      <w:del w:id="2338" w:author="Matt Selway" w:date="2020-07-21T23:50:00Z">
        <w:r w:rsidRPr="0020690B" w:rsidDel="006D587E">
          <w:rPr>
            <w:rStyle w:val="VerbatimChar"/>
          </w:rPr>
          <w:delText xml:space="preserve">        "required": [</w:delText>
        </w:r>
      </w:del>
    </w:p>
    <w:p w14:paraId="0AEF8378" w14:textId="56DA2C59" w:rsidR="002050A8" w:rsidRPr="0020690B" w:rsidDel="006D587E" w:rsidRDefault="002050A8" w:rsidP="002050A8">
      <w:pPr>
        <w:pStyle w:val="SourceCode"/>
        <w:rPr>
          <w:del w:id="2339" w:author="Matt Selway" w:date="2020-07-21T23:50:00Z"/>
          <w:rStyle w:val="VerbatimChar"/>
        </w:rPr>
      </w:pPr>
      <w:del w:id="2340" w:author="Matt Selway" w:date="2020-07-21T23:50:00Z">
        <w:r w:rsidRPr="0020690B" w:rsidDel="006D587E">
          <w:rPr>
            <w:rStyle w:val="VerbatimChar"/>
          </w:rPr>
          <w:delText xml:space="preserve">          "sessionId"</w:delText>
        </w:r>
      </w:del>
    </w:p>
    <w:p w14:paraId="2193574E" w14:textId="70738F27" w:rsidR="002050A8" w:rsidRPr="0020690B" w:rsidDel="006D587E" w:rsidRDefault="002050A8" w:rsidP="002050A8">
      <w:pPr>
        <w:pStyle w:val="SourceCode"/>
        <w:rPr>
          <w:del w:id="2341" w:author="Matt Selway" w:date="2020-07-21T23:50:00Z"/>
          <w:rStyle w:val="VerbatimChar"/>
        </w:rPr>
      </w:pPr>
      <w:del w:id="2342" w:author="Matt Selway" w:date="2020-07-21T23:50:00Z">
        <w:r w:rsidRPr="0020690B" w:rsidDel="006D587E">
          <w:rPr>
            <w:rStyle w:val="VerbatimChar"/>
          </w:rPr>
          <w:delText xml:space="preserve">        ]</w:delText>
        </w:r>
      </w:del>
    </w:p>
    <w:p w14:paraId="5F05B224" w14:textId="0F3754B3" w:rsidR="006D587E" w:rsidRPr="006D587E" w:rsidRDefault="002050A8" w:rsidP="006D587E">
      <w:pPr>
        <w:pStyle w:val="SourceCode"/>
        <w:rPr>
          <w:ins w:id="2343" w:author="Matt Selway" w:date="2020-07-21T23:49:00Z"/>
          <w:rStyle w:val="VerbatimChar"/>
        </w:rPr>
      </w:pPr>
      <w:del w:id="2344" w:author="Matt Selway" w:date="2020-07-21T23:50:00Z">
        <w:r w:rsidRPr="0020690B" w:rsidDel="006D587E">
          <w:rPr>
            <w:rStyle w:val="VerbatimChar"/>
          </w:rPr>
          <w:delText xml:space="preserve">      }</w:delText>
        </w:r>
      </w:del>
      <w:ins w:id="2345" w:author="Matt Selway" w:date="2020-07-21T23:49:00Z">
        <w:r w:rsidR="006D587E" w:rsidRPr="006D587E">
          <w:rPr>
            <w:rStyle w:val="VerbatimChar"/>
          </w:rPr>
          <w:t>"Session": {</w:t>
        </w:r>
      </w:ins>
    </w:p>
    <w:p w14:paraId="78900670" w14:textId="58B90D59" w:rsidR="006D587E" w:rsidRDefault="006D587E" w:rsidP="006D587E">
      <w:pPr>
        <w:pStyle w:val="SourceCode"/>
        <w:rPr>
          <w:ins w:id="2346" w:author="Matt Selway" w:date="2020-07-21T23:51:00Z"/>
          <w:rStyle w:val="VerbatimChar"/>
        </w:rPr>
      </w:pPr>
      <w:ins w:id="2347" w:author="Matt Selway" w:date="2020-07-21T23:49:00Z">
        <w:r w:rsidRPr="006D587E">
          <w:rPr>
            <w:rStyle w:val="VerbatimChar"/>
          </w:rPr>
          <w:t xml:space="preserve">  "type": "object",</w:t>
        </w:r>
      </w:ins>
    </w:p>
    <w:p w14:paraId="4E42039F" w14:textId="67047A0A" w:rsidR="006D587E" w:rsidRPr="006D587E" w:rsidRDefault="006D587E" w:rsidP="006D587E">
      <w:pPr>
        <w:pStyle w:val="SourceCode"/>
        <w:rPr>
          <w:ins w:id="2348" w:author="Matt Selway" w:date="2020-07-21T23:49:00Z"/>
          <w:rStyle w:val="VerbatimChar"/>
        </w:rPr>
      </w:pPr>
      <w:ins w:id="2349" w:author="Matt Selway" w:date="2020-07-21T23:51:00Z">
        <w:r>
          <w:rPr>
            <w:rStyle w:val="VerbatimChar"/>
          </w:rPr>
          <w:t xml:space="preserve">  "description": "</w:t>
        </w:r>
        <w:proofErr w:type="spellStart"/>
        <w:r>
          <w:rPr>
            <w:rStyle w:val="VerbatimChar"/>
          </w:rPr>
          <w:t>session</w:t>
        </w:r>
      </w:ins>
      <w:ins w:id="2350" w:author="Matt Selway" w:date="2020-07-22T00:09:00Z">
        <w:r w:rsidR="006F6B7F">
          <w:rPr>
            <w:rStyle w:val="VerbatimChar"/>
          </w:rPr>
          <w:t>Type</w:t>
        </w:r>
      </w:ins>
      <w:proofErr w:type="spellEnd"/>
      <w:ins w:id="2351" w:author="Matt Selway" w:date="2020-07-21T23:51:00Z">
        <w:r>
          <w:rPr>
            <w:rStyle w:val="VerbatimChar"/>
          </w:rPr>
          <w:t xml:space="preserve"> is </w:t>
        </w:r>
      </w:ins>
      <w:ins w:id="2352" w:author="Matt Selway" w:date="2020-07-21T23:52:00Z">
        <w:r>
          <w:rPr>
            <w:rStyle w:val="VerbatimChar"/>
          </w:rPr>
          <w:t>implicit based on the context.</w:t>
        </w:r>
      </w:ins>
      <w:ins w:id="2353" w:author="Matt Selway" w:date="2020-07-21T23:51:00Z">
        <w:r>
          <w:rPr>
            <w:rStyle w:val="VerbatimChar"/>
          </w:rPr>
          <w:t>",</w:t>
        </w:r>
      </w:ins>
    </w:p>
    <w:p w14:paraId="4853DE17" w14:textId="77777777" w:rsidR="006D587E" w:rsidRPr="006D587E" w:rsidRDefault="006D587E" w:rsidP="006D587E">
      <w:pPr>
        <w:pStyle w:val="SourceCode"/>
        <w:rPr>
          <w:ins w:id="2354" w:author="Matt Selway" w:date="2020-07-21T23:49:00Z"/>
          <w:rStyle w:val="VerbatimChar"/>
        </w:rPr>
      </w:pPr>
      <w:ins w:id="2355" w:author="Matt Selway" w:date="2020-07-21T23:49:00Z">
        <w:r w:rsidRPr="006D587E">
          <w:rPr>
            <w:rStyle w:val="VerbatimChar"/>
          </w:rPr>
          <w:t xml:space="preserve">  "properties": {</w:t>
        </w:r>
      </w:ins>
    </w:p>
    <w:p w14:paraId="547BE54E" w14:textId="77777777" w:rsidR="006D587E" w:rsidRPr="006D587E" w:rsidRDefault="006D587E" w:rsidP="006D587E">
      <w:pPr>
        <w:pStyle w:val="SourceCode"/>
        <w:rPr>
          <w:ins w:id="2356" w:author="Matt Selway" w:date="2020-07-21T23:49:00Z"/>
          <w:rStyle w:val="VerbatimChar"/>
        </w:rPr>
      </w:pPr>
      <w:ins w:id="2357" w:author="Matt Selway" w:date="2020-07-21T23:49:00Z">
        <w:r w:rsidRPr="006D587E">
          <w:rPr>
            <w:rStyle w:val="VerbatimChar"/>
          </w:rPr>
          <w:t xml:space="preserve">    "</w:t>
        </w:r>
        <w:proofErr w:type="spellStart"/>
        <w:r w:rsidRPr="006D587E">
          <w:rPr>
            <w:rStyle w:val="VerbatimChar"/>
          </w:rPr>
          <w:t>sessionId</w:t>
        </w:r>
        <w:proofErr w:type="spellEnd"/>
        <w:r w:rsidRPr="006D587E">
          <w:rPr>
            <w:rStyle w:val="VerbatimChar"/>
          </w:rPr>
          <w:t>": {</w:t>
        </w:r>
      </w:ins>
    </w:p>
    <w:p w14:paraId="3018D015" w14:textId="77777777" w:rsidR="006D587E" w:rsidRPr="006D587E" w:rsidRDefault="006D587E" w:rsidP="006D587E">
      <w:pPr>
        <w:pStyle w:val="SourceCode"/>
        <w:rPr>
          <w:ins w:id="2358" w:author="Matt Selway" w:date="2020-07-21T23:49:00Z"/>
          <w:rStyle w:val="VerbatimChar"/>
        </w:rPr>
      </w:pPr>
      <w:ins w:id="2359" w:author="Matt Selway" w:date="2020-07-21T23:49:00Z">
        <w:r w:rsidRPr="006D587E">
          <w:rPr>
            <w:rStyle w:val="VerbatimChar"/>
          </w:rPr>
          <w:t xml:space="preserve">      "type": "string"</w:t>
        </w:r>
      </w:ins>
    </w:p>
    <w:p w14:paraId="42F37AF0" w14:textId="77777777" w:rsidR="006D587E" w:rsidRPr="006D587E" w:rsidRDefault="006D587E" w:rsidP="006D587E">
      <w:pPr>
        <w:pStyle w:val="SourceCode"/>
        <w:rPr>
          <w:ins w:id="2360" w:author="Matt Selway" w:date="2020-07-21T23:49:00Z"/>
          <w:rStyle w:val="VerbatimChar"/>
        </w:rPr>
      </w:pPr>
      <w:ins w:id="2361" w:author="Matt Selway" w:date="2020-07-21T23:49:00Z">
        <w:r w:rsidRPr="006D587E">
          <w:rPr>
            <w:rStyle w:val="VerbatimChar"/>
          </w:rPr>
          <w:t xml:space="preserve">    },</w:t>
        </w:r>
      </w:ins>
    </w:p>
    <w:p w14:paraId="11C023B4" w14:textId="77777777" w:rsidR="006D587E" w:rsidRPr="006D587E" w:rsidRDefault="006D587E" w:rsidP="006D587E">
      <w:pPr>
        <w:pStyle w:val="SourceCode"/>
        <w:rPr>
          <w:ins w:id="2362" w:author="Matt Selway" w:date="2020-07-21T23:49:00Z"/>
          <w:rStyle w:val="VerbatimChar"/>
        </w:rPr>
      </w:pPr>
      <w:ins w:id="2363" w:author="Matt Selway" w:date="2020-07-21T23:49:00Z">
        <w:r w:rsidRPr="006D587E">
          <w:rPr>
            <w:rStyle w:val="VerbatimChar"/>
          </w:rPr>
          <w:t xml:space="preserve">    "</w:t>
        </w:r>
        <w:proofErr w:type="spellStart"/>
        <w:r w:rsidRPr="006D587E">
          <w:rPr>
            <w:rStyle w:val="VerbatimChar"/>
          </w:rPr>
          <w:t>sessionType</w:t>
        </w:r>
        <w:proofErr w:type="spellEnd"/>
        <w:r w:rsidRPr="006D587E">
          <w:rPr>
            <w:rStyle w:val="VerbatimChar"/>
          </w:rPr>
          <w:t>": {</w:t>
        </w:r>
      </w:ins>
    </w:p>
    <w:p w14:paraId="1326740E" w14:textId="3994E039" w:rsidR="006D587E" w:rsidRPr="006D587E" w:rsidRDefault="006D587E" w:rsidP="006D587E">
      <w:pPr>
        <w:pStyle w:val="SourceCode"/>
        <w:rPr>
          <w:ins w:id="2364" w:author="Matt Selway" w:date="2020-07-21T23:49:00Z"/>
          <w:rStyle w:val="VerbatimChar"/>
        </w:rPr>
      </w:pPr>
      <w:ins w:id="2365" w:author="Matt Selway" w:date="2020-07-21T23:49:00Z">
        <w:r w:rsidRPr="006D587E">
          <w:rPr>
            <w:rStyle w:val="VerbatimChar"/>
          </w:rPr>
          <w:t xml:space="preserve">      "$ref": "</w:t>
        </w:r>
        <w:r>
          <w:rPr>
            <w:rStyle w:val="VerbatimChar"/>
          </w:rPr>
          <w:fldChar w:fldCharType="begin"/>
        </w:r>
        <w:r>
          <w:rPr>
            <w:rStyle w:val="VerbatimChar"/>
          </w:rPr>
          <w:instrText xml:space="preserve"> HYPERLINK  \l "_SessionType" </w:instrText>
        </w:r>
        <w:r>
          <w:rPr>
            <w:rStyle w:val="VerbatimChar"/>
          </w:rPr>
        </w:r>
        <w:r>
          <w:rPr>
            <w:rStyle w:val="VerbatimChar"/>
          </w:rPr>
          <w:fldChar w:fldCharType="separate"/>
        </w:r>
        <w:r w:rsidRPr="006D587E">
          <w:rPr>
            <w:rStyle w:val="Hyperlink"/>
            <w:rFonts w:ascii="Consolas" w:hAnsi="Consolas"/>
            <w:sz w:val="18"/>
          </w:rPr>
          <w:t>#/</w:t>
        </w:r>
        <w:proofErr w:type="spellStart"/>
        <w:r w:rsidRPr="006D587E">
          <w:rPr>
            <w:rStyle w:val="Hyperlink"/>
            <w:rFonts w:ascii="Consolas" w:hAnsi="Consolas"/>
            <w:sz w:val="18"/>
          </w:rPr>
          <w:t>SessionType</w:t>
        </w:r>
        <w:proofErr w:type="spellEnd"/>
        <w:r>
          <w:rPr>
            <w:rStyle w:val="VerbatimChar"/>
          </w:rPr>
          <w:fldChar w:fldCharType="end"/>
        </w:r>
        <w:r w:rsidRPr="006D587E">
          <w:rPr>
            <w:rStyle w:val="VerbatimChar"/>
          </w:rPr>
          <w:t>"</w:t>
        </w:r>
      </w:ins>
    </w:p>
    <w:p w14:paraId="453EF163" w14:textId="77777777" w:rsidR="006D587E" w:rsidRPr="006D587E" w:rsidRDefault="006D587E" w:rsidP="006D587E">
      <w:pPr>
        <w:pStyle w:val="SourceCode"/>
        <w:rPr>
          <w:ins w:id="2366" w:author="Matt Selway" w:date="2020-07-21T23:49:00Z"/>
          <w:rStyle w:val="VerbatimChar"/>
        </w:rPr>
      </w:pPr>
      <w:ins w:id="2367" w:author="Matt Selway" w:date="2020-07-21T23:49:00Z">
        <w:r w:rsidRPr="006D587E">
          <w:rPr>
            <w:rStyle w:val="VerbatimChar"/>
          </w:rPr>
          <w:t xml:space="preserve">    },</w:t>
        </w:r>
      </w:ins>
    </w:p>
    <w:p w14:paraId="1ABF3490" w14:textId="77777777" w:rsidR="006D587E" w:rsidRPr="006D587E" w:rsidRDefault="006D587E" w:rsidP="006D587E">
      <w:pPr>
        <w:pStyle w:val="SourceCode"/>
        <w:rPr>
          <w:ins w:id="2368" w:author="Matt Selway" w:date="2020-07-21T23:49:00Z"/>
          <w:rStyle w:val="VerbatimChar"/>
        </w:rPr>
      </w:pPr>
      <w:ins w:id="2369" w:author="Matt Selway" w:date="2020-07-21T23:49:00Z">
        <w:r w:rsidRPr="006D587E">
          <w:rPr>
            <w:rStyle w:val="VerbatimChar"/>
          </w:rPr>
          <w:t xml:space="preserve">    "</w:t>
        </w:r>
        <w:proofErr w:type="spellStart"/>
        <w:r w:rsidRPr="006D587E">
          <w:rPr>
            <w:rStyle w:val="VerbatimChar"/>
          </w:rPr>
          <w:t>listenerUrl</w:t>
        </w:r>
        <w:proofErr w:type="spellEnd"/>
        <w:r w:rsidRPr="006D587E">
          <w:rPr>
            <w:rStyle w:val="VerbatimChar"/>
          </w:rPr>
          <w:t>": {</w:t>
        </w:r>
      </w:ins>
    </w:p>
    <w:p w14:paraId="34504ABC" w14:textId="77777777" w:rsidR="006D587E" w:rsidRPr="006D587E" w:rsidRDefault="006D587E" w:rsidP="006D587E">
      <w:pPr>
        <w:pStyle w:val="SourceCode"/>
        <w:rPr>
          <w:ins w:id="2370" w:author="Matt Selway" w:date="2020-07-21T23:49:00Z"/>
          <w:rStyle w:val="VerbatimChar"/>
        </w:rPr>
      </w:pPr>
      <w:ins w:id="2371" w:author="Matt Selway" w:date="2020-07-21T23:49:00Z">
        <w:r w:rsidRPr="006D587E">
          <w:rPr>
            <w:rStyle w:val="VerbatimChar"/>
          </w:rPr>
          <w:t xml:space="preserve">      "type": "string",</w:t>
        </w:r>
      </w:ins>
    </w:p>
    <w:p w14:paraId="074FE0A6" w14:textId="77777777" w:rsidR="006D587E" w:rsidRPr="006D587E" w:rsidRDefault="006D587E" w:rsidP="006D587E">
      <w:pPr>
        <w:pStyle w:val="SourceCode"/>
        <w:rPr>
          <w:ins w:id="2372" w:author="Matt Selway" w:date="2020-07-21T23:49:00Z"/>
          <w:rStyle w:val="VerbatimChar"/>
        </w:rPr>
      </w:pPr>
      <w:ins w:id="2373" w:author="Matt Selway" w:date="2020-07-21T23:49:00Z">
        <w:r w:rsidRPr="006D587E">
          <w:rPr>
            <w:rStyle w:val="VerbatimChar"/>
          </w:rPr>
          <w:t xml:space="preserve">      "format": "</w:t>
        </w:r>
        <w:proofErr w:type="spellStart"/>
        <w:r w:rsidRPr="006D587E">
          <w:rPr>
            <w:rStyle w:val="VerbatimChar"/>
          </w:rPr>
          <w:t>uri</w:t>
        </w:r>
        <w:proofErr w:type="spellEnd"/>
        <w:r w:rsidRPr="006D587E">
          <w:rPr>
            <w:rStyle w:val="VerbatimChar"/>
          </w:rPr>
          <w:t>"</w:t>
        </w:r>
      </w:ins>
    </w:p>
    <w:p w14:paraId="1E69E552" w14:textId="77777777" w:rsidR="006D587E" w:rsidRPr="006D587E" w:rsidRDefault="006D587E" w:rsidP="006D587E">
      <w:pPr>
        <w:pStyle w:val="SourceCode"/>
        <w:rPr>
          <w:ins w:id="2374" w:author="Matt Selway" w:date="2020-07-21T23:49:00Z"/>
          <w:rStyle w:val="VerbatimChar"/>
        </w:rPr>
      </w:pPr>
      <w:ins w:id="2375" w:author="Matt Selway" w:date="2020-07-21T23:49:00Z">
        <w:r w:rsidRPr="006D587E">
          <w:rPr>
            <w:rStyle w:val="VerbatimChar"/>
          </w:rPr>
          <w:t xml:space="preserve">    },</w:t>
        </w:r>
      </w:ins>
    </w:p>
    <w:p w14:paraId="5F8F4A49" w14:textId="77777777" w:rsidR="006D587E" w:rsidRPr="006D587E" w:rsidRDefault="006D587E" w:rsidP="006D587E">
      <w:pPr>
        <w:pStyle w:val="SourceCode"/>
        <w:rPr>
          <w:ins w:id="2376" w:author="Matt Selway" w:date="2020-07-21T23:49:00Z"/>
          <w:rStyle w:val="VerbatimChar"/>
        </w:rPr>
      </w:pPr>
      <w:ins w:id="2377" w:author="Matt Selway" w:date="2020-07-21T23:49:00Z">
        <w:r w:rsidRPr="006D587E">
          <w:rPr>
            <w:rStyle w:val="VerbatimChar"/>
          </w:rPr>
          <w:t xml:space="preserve">    "topics": {</w:t>
        </w:r>
      </w:ins>
    </w:p>
    <w:p w14:paraId="1721C803" w14:textId="77777777" w:rsidR="006D587E" w:rsidRPr="006D587E" w:rsidRDefault="006D587E" w:rsidP="006D587E">
      <w:pPr>
        <w:pStyle w:val="SourceCode"/>
        <w:rPr>
          <w:ins w:id="2378" w:author="Matt Selway" w:date="2020-07-21T23:49:00Z"/>
          <w:rStyle w:val="VerbatimChar"/>
        </w:rPr>
      </w:pPr>
      <w:ins w:id="2379" w:author="Matt Selway" w:date="2020-07-21T23:49:00Z">
        <w:r w:rsidRPr="006D587E">
          <w:rPr>
            <w:rStyle w:val="VerbatimChar"/>
          </w:rPr>
          <w:t xml:space="preserve">      "type": "array",</w:t>
        </w:r>
      </w:ins>
    </w:p>
    <w:p w14:paraId="0602C760" w14:textId="77777777" w:rsidR="006D587E" w:rsidRPr="006D587E" w:rsidRDefault="006D587E" w:rsidP="006D587E">
      <w:pPr>
        <w:pStyle w:val="SourceCode"/>
        <w:rPr>
          <w:ins w:id="2380" w:author="Matt Selway" w:date="2020-07-21T23:49:00Z"/>
          <w:rStyle w:val="VerbatimChar"/>
        </w:rPr>
      </w:pPr>
      <w:ins w:id="2381" w:author="Matt Selway" w:date="2020-07-21T23:49:00Z">
        <w:r w:rsidRPr="006D587E">
          <w:rPr>
            <w:rStyle w:val="VerbatimChar"/>
          </w:rPr>
          <w:t xml:space="preserve">      "items": {</w:t>
        </w:r>
      </w:ins>
    </w:p>
    <w:p w14:paraId="33A76EC4" w14:textId="77777777" w:rsidR="006D587E" w:rsidRPr="006D587E" w:rsidRDefault="006D587E" w:rsidP="006D587E">
      <w:pPr>
        <w:pStyle w:val="SourceCode"/>
        <w:rPr>
          <w:ins w:id="2382" w:author="Matt Selway" w:date="2020-07-21T23:49:00Z"/>
          <w:rStyle w:val="VerbatimChar"/>
        </w:rPr>
      </w:pPr>
      <w:ins w:id="2383" w:author="Matt Selway" w:date="2020-07-21T23:49:00Z">
        <w:r w:rsidRPr="006D587E">
          <w:rPr>
            <w:rStyle w:val="VerbatimChar"/>
          </w:rPr>
          <w:t xml:space="preserve">        "type": "string"</w:t>
        </w:r>
      </w:ins>
    </w:p>
    <w:p w14:paraId="39511438" w14:textId="77777777" w:rsidR="006D587E" w:rsidRPr="006D587E" w:rsidRDefault="006D587E" w:rsidP="006D587E">
      <w:pPr>
        <w:pStyle w:val="SourceCode"/>
        <w:rPr>
          <w:ins w:id="2384" w:author="Matt Selway" w:date="2020-07-21T23:49:00Z"/>
          <w:rStyle w:val="VerbatimChar"/>
        </w:rPr>
      </w:pPr>
      <w:ins w:id="2385" w:author="Matt Selway" w:date="2020-07-21T23:49:00Z">
        <w:r w:rsidRPr="006D587E">
          <w:rPr>
            <w:rStyle w:val="VerbatimChar"/>
          </w:rPr>
          <w:t xml:space="preserve">      },</w:t>
        </w:r>
      </w:ins>
    </w:p>
    <w:p w14:paraId="768178F7" w14:textId="77777777" w:rsidR="006D587E" w:rsidRPr="006D587E" w:rsidRDefault="006D587E" w:rsidP="006D587E">
      <w:pPr>
        <w:pStyle w:val="SourceCode"/>
        <w:rPr>
          <w:ins w:id="2386" w:author="Matt Selway" w:date="2020-07-21T23:49:00Z"/>
          <w:rStyle w:val="VerbatimChar"/>
        </w:rPr>
      </w:pPr>
      <w:ins w:id="2387" w:author="Matt Selway" w:date="2020-07-21T23:49:00Z">
        <w:r w:rsidRPr="006D587E">
          <w:rPr>
            <w:rStyle w:val="VerbatimChar"/>
          </w:rPr>
          <w:t xml:space="preserve">      "</w:t>
        </w:r>
        <w:proofErr w:type="spellStart"/>
        <w:r w:rsidRPr="006D587E">
          <w:rPr>
            <w:rStyle w:val="VerbatimChar"/>
          </w:rPr>
          <w:t>minItems</w:t>
        </w:r>
        <w:proofErr w:type="spellEnd"/>
        <w:r w:rsidRPr="006D587E">
          <w:rPr>
            <w:rStyle w:val="VerbatimChar"/>
          </w:rPr>
          <w:t>": 1</w:t>
        </w:r>
      </w:ins>
    </w:p>
    <w:p w14:paraId="600A86A7" w14:textId="77777777" w:rsidR="006D587E" w:rsidRPr="006D587E" w:rsidRDefault="006D587E" w:rsidP="006D587E">
      <w:pPr>
        <w:pStyle w:val="SourceCode"/>
        <w:rPr>
          <w:ins w:id="2388" w:author="Matt Selway" w:date="2020-07-21T23:49:00Z"/>
          <w:rStyle w:val="VerbatimChar"/>
        </w:rPr>
      </w:pPr>
      <w:ins w:id="2389" w:author="Matt Selway" w:date="2020-07-21T23:49:00Z">
        <w:r w:rsidRPr="006D587E">
          <w:rPr>
            <w:rStyle w:val="VerbatimChar"/>
          </w:rPr>
          <w:t xml:space="preserve">    },</w:t>
        </w:r>
      </w:ins>
    </w:p>
    <w:p w14:paraId="0EDC964E" w14:textId="77777777" w:rsidR="006D587E" w:rsidRPr="006D587E" w:rsidRDefault="006D587E" w:rsidP="006D587E">
      <w:pPr>
        <w:pStyle w:val="SourceCode"/>
        <w:rPr>
          <w:ins w:id="2390" w:author="Matt Selway" w:date="2020-07-21T23:49:00Z"/>
          <w:rStyle w:val="VerbatimChar"/>
        </w:rPr>
      </w:pPr>
      <w:ins w:id="2391" w:author="Matt Selway" w:date="2020-07-21T23:49:00Z">
        <w:r w:rsidRPr="006D587E">
          <w:rPr>
            <w:rStyle w:val="VerbatimChar"/>
          </w:rPr>
          <w:t xml:space="preserve">    "</w:t>
        </w:r>
        <w:proofErr w:type="spellStart"/>
        <w:r w:rsidRPr="006D587E">
          <w:rPr>
            <w:rStyle w:val="VerbatimChar"/>
          </w:rPr>
          <w:t>filterExpressions</w:t>
        </w:r>
        <w:proofErr w:type="spellEnd"/>
        <w:r w:rsidRPr="006D587E">
          <w:rPr>
            <w:rStyle w:val="VerbatimChar"/>
          </w:rPr>
          <w:t>": {</w:t>
        </w:r>
      </w:ins>
    </w:p>
    <w:p w14:paraId="3F7ED573" w14:textId="77777777" w:rsidR="006D587E" w:rsidRPr="006D587E" w:rsidRDefault="006D587E" w:rsidP="006D587E">
      <w:pPr>
        <w:pStyle w:val="SourceCode"/>
        <w:rPr>
          <w:ins w:id="2392" w:author="Matt Selway" w:date="2020-07-21T23:49:00Z"/>
          <w:rStyle w:val="VerbatimChar"/>
        </w:rPr>
      </w:pPr>
      <w:ins w:id="2393" w:author="Matt Selway" w:date="2020-07-21T23:49:00Z">
        <w:r w:rsidRPr="006D587E">
          <w:rPr>
            <w:rStyle w:val="VerbatimChar"/>
          </w:rPr>
          <w:t xml:space="preserve">      "type": "array",</w:t>
        </w:r>
      </w:ins>
    </w:p>
    <w:p w14:paraId="7FCF6F92" w14:textId="77777777" w:rsidR="006D587E" w:rsidRPr="006D587E" w:rsidRDefault="006D587E" w:rsidP="006D587E">
      <w:pPr>
        <w:pStyle w:val="SourceCode"/>
        <w:rPr>
          <w:ins w:id="2394" w:author="Matt Selway" w:date="2020-07-21T23:49:00Z"/>
          <w:rStyle w:val="VerbatimChar"/>
        </w:rPr>
      </w:pPr>
      <w:ins w:id="2395" w:author="Matt Selway" w:date="2020-07-21T23:49:00Z">
        <w:r w:rsidRPr="006D587E">
          <w:rPr>
            <w:rStyle w:val="VerbatimChar"/>
          </w:rPr>
          <w:t xml:space="preserve">      "items": {</w:t>
        </w:r>
      </w:ins>
    </w:p>
    <w:p w14:paraId="53F8293A" w14:textId="764D1F9C" w:rsidR="006D587E" w:rsidRPr="006D587E" w:rsidRDefault="006D587E" w:rsidP="006D587E">
      <w:pPr>
        <w:pStyle w:val="SourceCode"/>
        <w:rPr>
          <w:ins w:id="2396" w:author="Matt Selway" w:date="2020-07-21T23:49:00Z"/>
          <w:rStyle w:val="VerbatimChar"/>
        </w:rPr>
      </w:pPr>
      <w:ins w:id="2397" w:author="Matt Selway" w:date="2020-07-21T23:49:00Z">
        <w:r w:rsidRPr="006D587E">
          <w:rPr>
            <w:rStyle w:val="VerbatimChar"/>
          </w:rPr>
          <w:t xml:space="preserve">        "$ref": "</w:t>
        </w:r>
        <w:r>
          <w:rPr>
            <w:rStyle w:val="VerbatimChar"/>
          </w:rPr>
          <w:fldChar w:fldCharType="begin"/>
        </w:r>
        <w:r>
          <w:rPr>
            <w:rStyle w:val="VerbatimChar"/>
          </w:rPr>
          <w:instrText xml:space="preserve"> HYPERLINK  \l "_Message" </w:instrText>
        </w:r>
        <w:r>
          <w:rPr>
            <w:rStyle w:val="VerbatimChar"/>
          </w:rPr>
        </w:r>
        <w:r>
          <w:rPr>
            <w:rStyle w:val="VerbatimChar"/>
          </w:rPr>
          <w:fldChar w:fldCharType="separate"/>
        </w:r>
        <w:r w:rsidRPr="006D587E">
          <w:rPr>
            <w:rStyle w:val="Hyperlink"/>
            <w:rFonts w:ascii="Consolas" w:hAnsi="Consolas"/>
            <w:sz w:val="18"/>
          </w:rPr>
          <w:t>#/</w:t>
        </w:r>
        <w:proofErr w:type="spellStart"/>
        <w:r w:rsidRPr="006D587E">
          <w:rPr>
            <w:rStyle w:val="Hyperlink"/>
            <w:rFonts w:ascii="Consolas" w:hAnsi="Consolas"/>
            <w:sz w:val="18"/>
          </w:rPr>
          <w:t>FilterExpression</w:t>
        </w:r>
        <w:proofErr w:type="spellEnd"/>
        <w:r>
          <w:rPr>
            <w:rStyle w:val="VerbatimChar"/>
          </w:rPr>
          <w:fldChar w:fldCharType="end"/>
        </w:r>
        <w:r w:rsidRPr="006D587E">
          <w:rPr>
            <w:rStyle w:val="VerbatimChar"/>
          </w:rPr>
          <w:t>"</w:t>
        </w:r>
      </w:ins>
    </w:p>
    <w:p w14:paraId="72527334" w14:textId="77777777" w:rsidR="006D587E" w:rsidRPr="006D587E" w:rsidRDefault="006D587E" w:rsidP="006D587E">
      <w:pPr>
        <w:pStyle w:val="SourceCode"/>
        <w:rPr>
          <w:ins w:id="2398" w:author="Matt Selway" w:date="2020-07-21T23:49:00Z"/>
          <w:rStyle w:val="VerbatimChar"/>
        </w:rPr>
      </w:pPr>
      <w:ins w:id="2399" w:author="Matt Selway" w:date="2020-07-21T23:49:00Z">
        <w:r w:rsidRPr="006D587E">
          <w:rPr>
            <w:rStyle w:val="VerbatimChar"/>
          </w:rPr>
          <w:t xml:space="preserve">      }</w:t>
        </w:r>
      </w:ins>
    </w:p>
    <w:p w14:paraId="601A89A0" w14:textId="77777777" w:rsidR="006D587E" w:rsidRPr="006D587E" w:rsidRDefault="006D587E" w:rsidP="006D587E">
      <w:pPr>
        <w:pStyle w:val="SourceCode"/>
        <w:rPr>
          <w:ins w:id="2400" w:author="Matt Selway" w:date="2020-07-21T23:49:00Z"/>
          <w:rStyle w:val="VerbatimChar"/>
        </w:rPr>
      </w:pPr>
      <w:ins w:id="2401" w:author="Matt Selway" w:date="2020-07-21T23:49:00Z">
        <w:r w:rsidRPr="006D587E">
          <w:rPr>
            <w:rStyle w:val="VerbatimChar"/>
          </w:rPr>
          <w:t xml:space="preserve">    }</w:t>
        </w:r>
      </w:ins>
    </w:p>
    <w:p w14:paraId="751EA327" w14:textId="4FC6B676" w:rsidR="006D587E" w:rsidRPr="006D587E" w:rsidRDefault="006D587E" w:rsidP="006D587E">
      <w:pPr>
        <w:pStyle w:val="SourceCode"/>
        <w:rPr>
          <w:ins w:id="2402" w:author="Matt Selway" w:date="2020-07-21T23:49:00Z"/>
          <w:rStyle w:val="VerbatimChar"/>
        </w:rPr>
      </w:pPr>
      <w:ins w:id="2403" w:author="Matt Selway" w:date="2020-07-21T23:49:00Z">
        <w:r w:rsidRPr="006D587E">
          <w:rPr>
            <w:rStyle w:val="VerbatimChar"/>
          </w:rPr>
          <w:t xml:space="preserve">  }</w:t>
        </w:r>
      </w:ins>
    </w:p>
    <w:p w14:paraId="64AFCCF4" w14:textId="15529F71" w:rsidR="006D587E" w:rsidRPr="00384E57" w:rsidRDefault="006D587E" w:rsidP="002050A8">
      <w:pPr>
        <w:pStyle w:val="SourceCode"/>
        <w:rPr>
          <w:rStyle w:val="VerbatimChar"/>
        </w:rPr>
      </w:pPr>
      <w:ins w:id="2404" w:author="Matt Selway" w:date="2020-07-21T23:49:00Z">
        <w:r w:rsidRPr="006D587E">
          <w:rPr>
            <w:rStyle w:val="VerbatimChar"/>
          </w:rPr>
          <w:t>}</w:t>
        </w:r>
      </w:ins>
    </w:p>
    <w:p w14:paraId="21E2FDDC" w14:textId="77777777" w:rsidR="002050A8" w:rsidRDefault="002050A8" w:rsidP="002050A8">
      <w:pPr>
        <w:pStyle w:val="Heading2"/>
      </w:pPr>
      <w:bookmarkStart w:id="2405" w:name="_SessionType"/>
      <w:bookmarkStart w:id="2406" w:name="_Toc46269828"/>
      <w:bookmarkEnd w:id="2405"/>
      <w:proofErr w:type="spellStart"/>
      <w:r>
        <w:t>SessionType</w:t>
      </w:r>
      <w:bookmarkEnd w:id="2406"/>
      <w:proofErr w:type="spellEnd"/>
    </w:p>
    <w:p w14:paraId="1C31B897" w14:textId="1081299F" w:rsidR="002050A8" w:rsidRPr="005D0243" w:rsidDel="006D587E" w:rsidRDefault="002050A8" w:rsidP="002050A8">
      <w:pPr>
        <w:pStyle w:val="SourceCode"/>
        <w:rPr>
          <w:del w:id="2407" w:author="Matt Selway" w:date="2020-07-21T23:53:00Z"/>
          <w:rStyle w:val="VerbatimChar"/>
        </w:rPr>
      </w:pPr>
      <w:del w:id="2408" w:author="Matt Selway" w:date="2020-07-21T23:53:00Z">
        <w:r w:rsidRPr="005D0243" w:rsidDel="006D587E">
          <w:rPr>
            <w:rStyle w:val="VerbatimChar"/>
          </w:rPr>
          <w:delText>"SessionType": {</w:delText>
        </w:r>
      </w:del>
    </w:p>
    <w:p w14:paraId="3A834043" w14:textId="4938E72C" w:rsidR="002050A8" w:rsidRPr="005D0243" w:rsidDel="006D587E" w:rsidRDefault="002050A8" w:rsidP="002050A8">
      <w:pPr>
        <w:pStyle w:val="SourceCode"/>
        <w:rPr>
          <w:del w:id="2409" w:author="Matt Selway" w:date="2020-07-21T23:53:00Z"/>
          <w:rStyle w:val="VerbatimChar"/>
        </w:rPr>
      </w:pPr>
      <w:del w:id="2410" w:author="Matt Selway" w:date="2020-07-21T23:53:00Z">
        <w:r w:rsidRPr="005D0243" w:rsidDel="006D587E">
          <w:rPr>
            <w:rStyle w:val="VerbatimChar"/>
          </w:rPr>
          <w:delText xml:space="preserve">        "type": "string",</w:delText>
        </w:r>
      </w:del>
    </w:p>
    <w:p w14:paraId="58452826" w14:textId="2B944F56" w:rsidR="002050A8" w:rsidRPr="005D0243" w:rsidDel="006D587E" w:rsidRDefault="002050A8" w:rsidP="002050A8">
      <w:pPr>
        <w:pStyle w:val="SourceCode"/>
        <w:rPr>
          <w:del w:id="2411" w:author="Matt Selway" w:date="2020-07-21T23:53:00Z"/>
          <w:rStyle w:val="VerbatimChar"/>
        </w:rPr>
      </w:pPr>
      <w:del w:id="2412" w:author="Matt Selway" w:date="2020-07-21T23:53:00Z">
        <w:r w:rsidRPr="005D0243" w:rsidDel="006D587E">
          <w:rPr>
            <w:rStyle w:val="VerbatimChar"/>
          </w:rPr>
          <w:delText xml:space="preserve">        "enum": [</w:delText>
        </w:r>
      </w:del>
    </w:p>
    <w:p w14:paraId="70222387" w14:textId="6AF7D5EA" w:rsidR="002050A8" w:rsidRPr="005D0243" w:rsidDel="006D587E" w:rsidRDefault="002050A8" w:rsidP="002050A8">
      <w:pPr>
        <w:pStyle w:val="SourceCode"/>
        <w:rPr>
          <w:del w:id="2413" w:author="Matt Selway" w:date="2020-07-21T23:53:00Z"/>
          <w:rStyle w:val="VerbatimChar"/>
        </w:rPr>
      </w:pPr>
      <w:del w:id="2414" w:author="Matt Selway" w:date="2020-07-21T23:53:00Z">
        <w:r w:rsidRPr="005D0243" w:rsidDel="006D587E">
          <w:rPr>
            <w:rStyle w:val="VerbatimChar"/>
          </w:rPr>
          <w:delText xml:space="preserve">          "PublicationProvider",</w:delText>
        </w:r>
      </w:del>
    </w:p>
    <w:p w14:paraId="68B9D732" w14:textId="78E64D0A" w:rsidR="002050A8" w:rsidRPr="005D0243" w:rsidDel="006D587E" w:rsidRDefault="002050A8" w:rsidP="002050A8">
      <w:pPr>
        <w:pStyle w:val="SourceCode"/>
        <w:rPr>
          <w:del w:id="2415" w:author="Matt Selway" w:date="2020-07-21T23:53:00Z"/>
          <w:rStyle w:val="VerbatimChar"/>
        </w:rPr>
      </w:pPr>
      <w:del w:id="2416" w:author="Matt Selway" w:date="2020-07-21T23:53:00Z">
        <w:r w:rsidRPr="005D0243" w:rsidDel="006D587E">
          <w:rPr>
            <w:rStyle w:val="VerbatimChar"/>
          </w:rPr>
          <w:delText xml:space="preserve">          "PublicationConsumer",</w:delText>
        </w:r>
      </w:del>
    </w:p>
    <w:p w14:paraId="3C817B65" w14:textId="7D6C561C" w:rsidR="002050A8" w:rsidRPr="005D0243" w:rsidDel="006D587E" w:rsidRDefault="002050A8" w:rsidP="002050A8">
      <w:pPr>
        <w:pStyle w:val="SourceCode"/>
        <w:rPr>
          <w:del w:id="2417" w:author="Matt Selway" w:date="2020-07-21T23:53:00Z"/>
          <w:rStyle w:val="VerbatimChar"/>
        </w:rPr>
      </w:pPr>
      <w:del w:id="2418" w:author="Matt Selway" w:date="2020-07-21T23:53:00Z">
        <w:r w:rsidRPr="005D0243" w:rsidDel="006D587E">
          <w:rPr>
            <w:rStyle w:val="VerbatimChar"/>
          </w:rPr>
          <w:delText xml:space="preserve">          "RequestProvider",</w:delText>
        </w:r>
      </w:del>
    </w:p>
    <w:p w14:paraId="4E67B08D" w14:textId="1AEFA03F" w:rsidR="002050A8" w:rsidRPr="005D0243" w:rsidDel="006D587E" w:rsidRDefault="002050A8" w:rsidP="002050A8">
      <w:pPr>
        <w:pStyle w:val="SourceCode"/>
        <w:rPr>
          <w:del w:id="2419" w:author="Matt Selway" w:date="2020-07-21T23:53:00Z"/>
          <w:rStyle w:val="VerbatimChar"/>
        </w:rPr>
      </w:pPr>
      <w:del w:id="2420" w:author="Matt Selway" w:date="2020-07-21T23:53:00Z">
        <w:r w:rsidRPr="005D0243" w:rsidDel="006D587E">
          <w:rPr>
            <w:rStyle w:val="VerbatimChar"/>
          </w:rPr>
          <w:delText xml:space="preserve">          "RequestConsumer"</w:delText>
        </w:r>
      </w:del>
    </w:p>
    <w:p w14:paraId="7AECE969" w14:textId="2C188612" w:rsidR="002050A8" w:rsidRPr="005D0243" w:rsidDel="006D587E" w:rsidRDefault="002050A8" w:rsidP="002050A8">
      <w:pPr>
        <w:pStyle w:val="SourceCode"/>
        <w:rPr>
          <w:del w:id="2421" w:author="Matt Selway" w:date="2020-07-21T23:53:00Z"/>
          <w:rStyle w:val="VerbatimChar"/>
        </w:rPr>
      </w:pPr>
      <w:del w:id="2422" w:author="Matt Selway" w:date="2020-07-21T23:53:00Z">
        <w:r w:rsidRPr="005D0243" w:rsidDel="006D587E">
          <w:rPr>
            <w:rStyle w:val="VerbatimChar"/>
          </w:rPr>
          <w:delText xml:space="preserve">        ]</w:delText>
        </w:r>
      </w:del>
    </w:p>
    <w:p w14:paraId="775CD4C5" w14:textId="448B106D" w:rsidR="006D587E" w:rsidRPr="006D587E" w:rsidRDefault="002050A8" w:rsidP="006D587E">
      <w:pPr>
        <w:pStyle w:val="SourceCode"/>
        <w:rPr>
          <w:ins w:id="2423" w:author="Matt Selway" w:date="2020-07-21T23:53:00Z"/>
          <w:rStyle w:val="VerbatimChar"/>
        </w:rPr>
      </w:pPr>
      <w:del w:id="2424" w:author="Matt Selway" w:date="2020-07-21T23:53:00Z">
        <w:r w:rsidRPr="005D0243" w:rsidDel="006D587E">
          <w:rPr>
            <w:rStyle w:val="VerbatimChar"/>
          </w:rPr>
          <w:delText xml:space="preserve">      }</w:delText>
        </w:r>
      </w:del>
      <w:ins w:id="2425" w:author="Matt Selway" w:date="2020-07-21T23:53:00Z">
        <w:r w:rsidR="006D587E" w:rsidRPr="006D587E">
          <w:rPr>
            <w:rStyle w:val="VerbatimChar"/>
          </w:rPr>
          <w:t>"</w:t>
        </w:r>
        <w:proofErr w:type="spellStart"/>
        <w:r w:rsidR="006D587E" w:rsidRPr="006D587E">
          <w:rPr>
            <w:rStyle w:val="VerbatimChar"/>
          </w:rPr>
          <w:t>SessionType</w:t>
        </w:r>
        <w:proofErr w:type="spellEnd"/>
        <w:r w:rsidR="006D587E" w:rsidRPr="006D587E">
          <w:rPr>
            <w:rStyle w:val="VerbatimChar"/>
          </w:rPr>
          <w:t>": {</w:t>
        </w:r>
      </w:ins>
    </w:p>
    <w:p w14:paraId="3F5B70D1" w14:textId="77777777" w:rsidR="006D587E" w:rsidRPr="006D587E" w:rsidRDefault="006D587E" w:rsidP="006D587E">
      <w:pPr>
        <w:pStyle w:val="SourceCode"/>
        <w:rPr>
          <w:ins w:id="2426" w:author="Matt Selway" w:date="2020-07-21T23:53:00Z"/>
          <w:rStyle w:val="VerbatimChar"/>
        </w:rPr>
      </w:pPr>
      <w:ins w:id="2427" w:author="Matt Selway" w:date="2020-07-21T23:53:00Z">
        <w:r w:rsidRPr="006D587E">
          <w:rPr>
            <w:rStyle w:val="VerbatimChar"/>
          </w:rPr>
          <w:t xml:space="preserve">  "type": "string",</w:t>
        </w:r>
      </w:ins>
    </w:p>
    <w:p w14:paraId="3203E774" w14:textId="77777777" w:rsidR="006D587E" w:rsidRPr="006D587E" w:rsidRDefault="006D587E" w:rsidP="006D587E">
      <w:pPr>
        <w:pStyle w:val="SourceCode"/>
        <w:rPr>
          <w:ins w:id="2428" w:author="Matt Selway" w:date="2020-07-21T23:53:00Z"/>
          <w:rStyle w:val="VerbatimChar"/>
        </w:rPr>
      </w:pPr>
      <w:ins w:id="2429" w:author="Matt Selway" w:date="2020-07-21T23:53:00Z">
        <w:r w:rsidRPr="006D587E">
          <w:rPr>
            <w:rStyle w:val="VerbatimChar"/>
          </w:rPr>
          <w:t xml:space="preserve">  "</w:t>
        </w:r>
        <w:proofErr w:type="spellStart"/>
        <w:r w:rsidRPr="006D587E">
          <w:rPr>
            <w:rStyle w:val="VerbatimChar"/>
          </w:rPr>
          <w:t>enum</w:t>
        </w:r>
        <w:proofErr w:type="spellEnd"/>
        <w:r w:rsidRPr="006D587E">
          <w:rPr>
            <w:rStyle w:val="VerbatimChar"/>
          </w:rPr>
          <w:t>": [</w:t>
        </w:r>
      </w:ins>
    </w:p>
    <w:p w14:paraId="5AD32BB3" w14:textId="77777777" w:rsidR="006D587E" w:rsidRPr="006D587E" w:rsidRDefault="006D587E" w:rsidP="006D587E">
      <w:pPr>
        <w:pStyle w:val="SourceCode"/>
        <w:rPr>
          <w:ins w:id="2430" w:author="Matt Selway" w:date="2020-07-21T23:53:00Z"/>
          <w:rStyle w:val="VerbatimChar"/>
        </w:rPr>
      </w:pPr>
      <w:ins w:id="2431" w:author="Matt Selway" w:date="2020-07-21T23:53:00Z">
        <w:r w:rsidRPr="006D587E">
          <w:rPr>
            <w:rStyle w:val="VerbatimChar"/>
          </w:rPr>
          <w:t xml:space="preserve">    "</w:t>
        </w:r>
        <w:proofErr w:type="spellStart"/>
        <w:r w:rsidRPr="006D587E">
          <w:rPr>
            <w:rStyle w:val="VerbatimChar"/>
          </w:rPr>
          <w:t>PublicationProvider</w:t>
        </w:r>
        <w:proofErr w:type="spellEnd"/>
        <w:r w:rsidRPr="006D587E">
          <w:rPr>
            <w:rStyle w:val="VerbatimChar"/>
          </w:rPr>
          <w:t>",</w:t>
        </w:r>
      </w:ins>
    </w:p>
    <w:p w14:paraId="724054B5" w14:textId="77777777" w:rsidR="006D587E" w:rsidRPr="006D587E" w:rsidRDefault="006D587E" w:rsidP="006D587E">
      <w:pPr>
        <w:pStyle w:val="SourceCode"/>
        <w:rPr>
          <w:ins w:id="2432" w:author="Matt Selway" w:date="2020-07-21T23:53:00Z"/>
          <w:rStyle w:val="VerbatimChar"/>
        </w:rPr>
      </w:pPr>
      <w:ins w:id="2433" w:author="Matt Selway" w:date="2020-07-21T23:53:00Z">
        <w:r w:rsidRPr="006D587E">
          <w:rPr>
            <w:rStyle w:val="VerbatimChar"/>
          </w:rPr>
          <w:lastRenderedPageBreak/>
          <w:t xml:space="preserve">    "</w:t>
        </w:r>
        <w:proofErr w:type="spellStart"/>
        <w:r w:rsidRPr="006D587E">
          <w:rPr>
            <w:rStyle w:val="VerbatimChar"/>
          </w:rPr>
          <w:t>PublicationConsumer</w:t>
        </w:r>
        <w:proofErr w:type="spellEnd"/>
        <w:r w:rsidRPr="006D587E">
          <w:rPr>
            <w:rStyle w:val="VerbatimChar"/>
          </w:rPr>
          <w:t>",</w:t>
        </w:r>
      </w:ins>
    </w:p>
    <w:p w14:paraId="28FE8610" w14:textId="77777777" w:rsidR="006D587E" w:rsidRPr="006D587E" w:rsidRDefault="006D587E" w:rsidP="006D587E">
      <w:pPr>
        <w:pStyle w:val="SourceCode"/>
        <w:rPr>
          <w:ins w:id="2434" w:author="Matt Selway" w:date="2020-07-21T23:53:00Z"/>
          <w:rStyle w:val="VerbatimChar"/>
        </w:rPr>
      </w:pPr>
      <w:ins w:id="2435" w:author="Matt Selway" w:date="2020-07-21T23:53:00Z">
        <w:r w:rsidRPr="006D587E">
          <w:rPr>
            <w:rStyle w:val="VerbatimChar"/>
          </w:rPr>
          <w:t xml:space="preserve">    "</w:t>
        </w:r>
        <w:proofErr w:type="spellStart"/>
        <w:r w:rsidRPr="006D587E">
          <w:rPr>
            <w:rStyle w:val="VerbatimChar"/>
          </w:rPr>
          <w:t>RequestProvider</w:t>
        </w:r>
        <w:proofErr w:type="spellEnd"/>
        <w:r w:rsidRPr="006D587E">
          <w:rPr>
            <w:rStyle w:val="VerbatimChar"/>
          </w:rPr>
          <w:t>",</w:t>
        </w:r>
      </w:ins>
    </w:p>
    <w:p w14:paraId="4769D347" w14:textId="77777777" w:rsidR="006D587E" w:rsidRPr="006D587E" w:rsidRDefault="006D587E" w:rsidP="006D587E">
      <w:pPr>
        <w:pStyle w:val="SourceCode"/>
        <w:rPr>
          <w:ins w:id="2436" w:author="Matt Selway" w:date="2020-07-21T23:53:00Z"/>
          <w:rStyle w:val="VerbatimChar"/>
        </w:rPr>
      </w:pPr>
      <w:ins w:id="2437" w:author="Matt Selway" w:date="2020-07-21T23:53:00Z">
        <w:r w:rsidRPr="006D587E">
          <w:rPr>
            <w:rStyle w:val="VerbatimChar"/>
          </w:rPr>
          <w:t xml:space="preserve">    "</w:t>
        </w:r>
        <w:proofErr w:type="spellStart"/>
        <w:r w:rsidRPr="006D587E">
          <w:rPr>
            <w:rStyle w:val="VerbatimChar"/>
          </w:rPr>
          <w:t>RequestConsumer</w:t>
        </w:r>
        <w:proofErr w:type="spellEnd"/>
        <w:r w:rsidRPr="006D587E">
          <w:rPr>
            <w:rStyle w:val="VerbatimChar"/>
          </w:rPr>
          <w:t>"</w:t>
        </w:r>
      </w:ins>
    </w:p>
    <w:p w14:paraId="41DB1EDD" w14:textId="77777777" w:rsidR="006D587E" w:rsidRPr="006D587E" w:rsidRDefault="006D587E" w:rsidP="006D587E">
      <w:pPr>
        <w:pStyle w:val="SourceCode"/>
        <w:rPr>
          <w:ins w:id="2438" w:author="Matt Selway" w:date="2020-07-21T23:53:00Z"/>
          <w:rStyle w:val="VerbatimChar"/>
        </w:rPr>
      </w:pPr>
      <w:ins w:id="2439" w:author="Matt Selway" w:date="2020-07-21T23:53:00Z">
        <w:r w:rsidRPr="006D587E">
          <w:rPr>
            <w:rStyle w:val="VerbatimChar"/>
          </w:rPr>
          <w:t xml:space="preserve">  ]</w:t>
        </w:r>
      </w:ins>
    </w:p>
    <w:p w14:paraId="3061F341" w14:textId="057DB730" w:rsidR="006D587E" w:rsidRPr="00384E57" w:rsidRDefault="006D587E" w:rsidP="002050A8">
      <w:pPr>
        <w:pStyle w:val="SourceCode"/>
        <w:rPr>
          <w:rStyle w:val="VerbatimChar"/>
        </w:rPr>
      </w:pPr>
      <w:ins w:id="2440" w:author="Matt Selway" w:date="2020-07-21T23:53:00Z">
        <w:r w:rsidRPr="006D587E">
          <w:rPr>
            <w:rStyle w:val="VerbatimChar"/>
          </w:rPr>
          <w:t>}</w:t>
        </w:r>
      </w:ins>
    </w:p>
    <w:p w14:paraId="7A46D2D7" w14:textId="77777777" w:rsidR="002050A8" w:rsidRPr="00AB38B2" w:rsidRDefault="002050A8" w:rsidP="002050A8">
      <w:pPr>
        <w:pStyle w:val="Heading2"/>
      </w:pPr>
      <w:bookmarkStart w:id="2441" w:name="_UsernameToken"/>
      <w:bookmarkStart w:id="2442" w:name="_SupportedOperations_1"/>
      <w:bookmarkStart w:id="2443" w:name="_SupportedContentFilteringLanguage"/>
      <w:bookmarkStart w:id="2444" w:name="_Toc25357206"/>
      <w:bookmarkStart w:id="2445" w:name="_Toc46269829"/>
      <w:bookmarkEnd w:id="2441"/>
      <w:bookmarkEnd w:id="2442"/>
      <w:bookmarkEnd w:id="2443"/>
      <w:proofErr w:type="spellStart"/>
      <w:r w:rsidRPr="00AB38B2">
        <w:t>SupportedOperations</w:t>
      </w:r>
      <w:bookmarkEnd w:id="2445"/>
      <w:proofErr w:type="spellEnd"/>
    </w:p>
    <w:p w14:paraId="75ED4E37" w14:textId="04FBC91A" w:rsidR="00317007" w:rsidRPr="00317007" w:rsidDel="006321A9" w:rsidRDefault="00317007" w:rsidP="00317007">
      <w:pPr>
        <w:pStyle w:val="SourceCode"/>
        <w:rPr>
          <w:del w:id="2446" w:author="Matt Selway" w:date="2020-07-22T00:02:00Z"/>
          <w:rStyle w:val="VerbatimChar"/>
        </w:rPr>
      </w:pPr>
      <w:del w:id="2447" w:author="Matt Selway" w:date="2020-07-22T00:02:00Z">
        <w:r w:rsidRPr="00317007" w:rsidDel="006321A9">
          <w:rPr>
            <w:rStyle w:val="VerbatimChar"/>
          </w:rPr>
          <w:delText>"SupportedOperations": {</w:delText>
        </w:r>
      </w:del>
    </w:p>
    <w:p w14:paraId="2BDE8E57" w14:textId="4A5EAD95" w:rsidR="00317007" w:rsidRPr="00317007" w:rsidDel="006321A9" w:rsidRDefault="00317007" w:rsidP="0068505E">
      <w:pPr>
        <w:pStyle w:val="SourceCode"/>
        <w:rPr>
          <w:del w:id="2448" w:author="Matt Selway" w:date="2020-07-22T00:02:00Z"/>
          <w:rStyle w:val="VerbatimChar"/>
        </w:rPr>
      </w:pPr>
      <w:del w:id="2449" w:author="Matt Selway" w:date="2020-07-22T00:02:00Z">
        <w:r w:rsidRPr="00317007" w:rsidDel="006321A9">
          <w:rPr>
            <w:rStyle w:val="VerbatimChar"/>
          </w:rPr>
          <w:delText xml:space="preserve">  "type": "object",</w:delText>
        </w:r>
      </w:del>
    </w:p>
    <w:p w14:paraId="14076AE9" w14:textId="56E3E643" w:rsidR="00317007" w:rsidRPr="00317007" w:rsidDel="006321A9" w:rsidRDefault="00317007" w:rsidP="006321A9">
      <w:pPr>
        <w:pStyle w:val="SourceCode"/>
        <w:rPr>
          <w:del w:id="2450" w:author="Matt Selway" w:date="2020-07-22T00:02:00Z"/>
          <w:rStyle w:val="VerbatimChar"/>
        </w:rPr>
        <w:pPrChange w:id="2451" w:author="Matt Selway" w:date="2020-07-22T00:02:00Z">
          <w:pPr>
            <w:pStyle w:val="SourceCode"/>
          </w:pPr>
        </w:pPrChange>
      </w:pPr>
      <w:del w:id="2452" w:author="Matt Selway" w:date="2020-07-22T00:02:00Z">
        <w:r w:rsidRPr="00317007" w:rsidDel="006321A9">
          <w:rPr>
            <w:rStyle w:val="VerbatimChar"/>
          </w:rPr>
          <w:delText xml:space="preserve">  "description": "Gets information about the supported operations and features of the ISBM service provider.",</w:delText>
        </w:r>
      </w:del>
    </w:p>
    <w:p w14:paraId="7B9D352C" w14:textId="6EA361BB" w:rsidR="00317007" w:rsidRPr="00317007" w:rsidDel="006321A9" w:rsidRDefault="00317007" w:rsidP="006321A9">
      <w:pPr>
        <w:pStyle w:val="SourceCode"/>
        <w:rPr>
          <w:del w:id="2453" w:author="Matt Selway" w:date="2020-07-22T00:02:00Z"/>
          <w:rStyle w:val="VerbatimChar"/>
        </w:rPr>
        <w:pPrChange w:id="2454" w:author="Matt Selway" w:date="2020-07-22T00:02:00Z">
          <w:pPr>
            <w:pStyle w:val="SourceCode"/>
          </w:pPr>
        </w:pPrChange>
      </w:pPr>
      <w:del w:id="2455" w:author="Matt Selway" w:date="2020-07-22T00:02:00Z">
        <w:r w:rsidRPr="00317007" w:rsidDel="006321A9">
          <w:rPr>
            <w:rStyle w:val="VerbatimChar"/>
          </w:rPr>
          <w:delText xml:space="preserve">  "properties": {</w:delText>
        </w:r>
      </w:del>
    </w:p>
    <w:p w14:paraId="590DD297" w14:textId="690CB47D" w:rsidR="00317007" w:rsidRPr="00317007" w:rsidDel="006321A9" w:rsidRDefault="00317007" w:rsidP="006321A9">
      <w:pPr>
        <w:pStyle w:val="SourceCode"/>
        <w:rPr>
          <w:del w:id="2456" w:author="Matt Selway" w:date="2020-07-22T00:02:00Z"/>
          <w:rStyle w:val="VerbatimChar"/>
        </w:rPr>
        <w:pPrChange w:id="2457" w:author="Matt Selway" w:date="2020-07-22T00:02:00Z">
          <w:pPr>
            <w:pStyle w:val="SourceCode"/>
          </w:pPr>
        </w:pPrChange>
      </w:pPr>
      <w:del w:id="2458" w:author="Matt Selway" w:date="2020-07-22T00:02:00Z">
        <w:r w:rsidRPr="00317007" w:rsidDel="006321A9">
          <w:rPr>
            <w:rStyle w:val="VerbatimChar"/>
          </w:rPr>
          <w:delText xml:space="preserve">    "isXMLFilteringEnabled": {</w:delText>
        </w:r>
      </w:del>
    </w:p>
    <w:p w14:paraId="0254E392" w14:textId="51595214" w:rsidR="00317007" w:rsidRPr="00317007" w:rsidDel="006321A9" w:rsidRDefault="00317007" w:rsidP="006321A9">
      <w:pPr>
        <w:pStyle w:val="SourceCode"/>
        <w:rPr>
          <w:del w:id="2459" w:author="Matt Selway" w:date="2020-07-22T00:02:00Z"/>
          <w:rStyle w:val="VerbatimChar"/>
        </w:rPr>
        <w:pPrChange w:id="2460" w:author="Matt Selway" w:date="2020-07-22T00:02:00Z">
          <w:pPr>
            <w:pStyle w:val="SourceCode"/>
          </w:pPr>
        </w:pPrChange>
      </w:pPr>
      <w:del w:id="2461" w:author="Matt Selway" w:date="2020-07-22T00:02:00Z">
        <w:r w:rsidRPr="00317007" w:rsidDel="006321A9">
          <w:rPr>
            <w:rStyle w:val="VerbatimChar"/>
          </w:rPr>
          <w:delText xml:space="preserve">      "type": "boolean"</w:delText>
        </w:r>
      </w:del>
    </w:p>
    <w:p w14:paraId="0DAAFD0F" w14:textId="4BFE4E96" w:rsidR="00317007" w:rsidRPr="00317007" w:rsidDel="006321A9" w:rsidRDefault="00317007" w:rsidP="006321A9">
      <w:pPr>
        <w:pStyle w:val="SourceCode"/>
        <w:rPr>
          <w:del w:id="2462" w:author="Matt Selway" w:date="2020-07-22T00:02:00Z"/>
          <w:rStyle w:val="VerbatimChar"/>
        </w:rPr>
        <w:pPrChange w:id="2463" w:author="Matt Selway" w:date="2020-07-22T00:02:00Z">
          <w:pPr>
            <w:pStyle w:val="SourceCode"/>
          </w:pPr>
        </w:pPrChange>
      </w:pPr>
      <w:del w:id="2464" w:author="Matt Selway" w:date="2020-07-22T00:02:00Z">
        <w:r w:rsidRPr="00317007" w:rsidDel="006321A9">
          <w:rPr>
            <w:rStyle w:val="VerbatimChar"/>
          </w:rPr>
          <w:delText xml:space="preserve">    },</w:delText>
        </w:r>
      </w:del>
    </w:p>
    <w:p w14:paraId="73BAD196" w14:textId="0B7DD3EF" w:rsidR="00317007" w:rsidRPr="00317007" w:rsidDel="006321A9" w:rsidRDefault="00317007" w:rsidP="006321A9">
      <w:pPr>
        <w:pStyle w:val="SourceCode"/>
        <w:rPr>
          <w:del w:id="2465" w:author="Matt Selway" w:date="2020-07-22T00:02:00Z"/>
          <w:rStyle w:val="VerbatimChar"/>
        </w:rPr>
        <w:pPrChange w:id="2466" w:author="Matt Selway" w:date="2020-07-22T00:02:00Z">
          <w:pPr>
            <w:pStyle w:val="SourceCode"/>
          </w:pPr>
        </w:pPrChange>
      </w:pPr>
      <w:del w:id="2467" w:author="Matt Selway" w:date="2020-07-22T00:02:00Z">
        <w:r w:rsidRPr="00317007" w:rsidDel="006321A9">
          <w:rPr>
            <w:rStyle w:val="VerbatimChar"/>
          </w:rPr>
          <w:delText xml:space="preserve">    "isJSONFilteringEnabled": {</w:delText>
        </w:r>
      </w:del>
    </w:p>
    <w:p w14:paraId="61074D9E" w14:textId="09743D08" w:rsidR="00317007" w:rsidRPr="00317007" w:rsidDel="006321A9" w:rsidRDefault="00317007" w:rsidP="006321A9">
      <w:pPr>
        <w:pStyle w:val="SourceCode"/>
        <w:rPr>
          <w:del w:id="2468" w:author="Matt Selway" w:date="2020-07-22T00:02:00Z"/>
          <w:rStyle w:val="VerbatimChar"/>
        </w:rPr>
        <w:pPrChange w:id="2469" w:author="Matt Selway" w:date="2020-07-22T00:02:00Z">
          <w:pPr>
            <w:pStyle w:val="SourceCode"/>
          </w:pPr>
        </w:pPrChange>
      </w:pPr>
      <w:del w:id="2470" w:author="Matt Selway" w:date="2020-07-22T00:02:00Z">
        <w:r w:rsidRPr="00317007" w:rsidDel="006321A9">
          <w:rPr>
            <w:rStyle w:val="VerbatimChar"/>
          </w:rPr>
          <w:delText xml:space="preserve">      "type": "boolean"</w:delText>
        </w:r>
      </w:del>
    </w:p>
    <w:p w14:paraId="7039966A" w14:textId="41D7DA69" w:rsidR="00317007" w:rsidRPr="00317007" w:rsidDel="006321A9" w:rsidRDefault="00317007" w:rsidP="006321A9">
      <w:pPr>
        <w:pStyle w:val="SourceCode"/>
        <w:rPr>
          <w:del w:id="2471" w:author="Matt Selway" w:date="2020-07-22T00:02:00Z"/>
          <w:rStyle w:val="VerbatimChar"/>
        </w:rPr>
        <w:pPrChange w:id="2472" w:author="Matt Selway" w:date="2020-07-22T00:02:00Z">
          <w:pPr>
            <w:pStyle w:val="SourceCode"/>
          </w:pPr>
        </w:pPrChange>
      </w:pPr>
      <w:del w:id="2473" w:author="Matt Selway" w:date="2020-07-22T00:02:00Z">
        <w:r w:rsidRPr="00317007" w:rsidDel="006321A9">
          <w:rPr>
            <w:rStyle w:val="VerbatimChar"/>
          </w:rPr>
          <w:delText xml:space="preserve">    },</w:delText>
        </w:r>
      </w:del>
    </w:p>
    <w:p w14:paraId="6C4C4F8D" w14:textId="6444C111" w:rsidR="00317007" w:rsidRPr="00317007" w:rsidDel="006321A9" w:rsidRDefault="00317007" w:rsidP="006321A9">
      <w:pPr>
        <w:pStyle w:val="SourceCode"/>
        <w:rPr>
          <w:del w:id="2474" w:author="Matt Selway" w:date="2020-07-22T00:02:00Z"/>
          <w:rStyle w:val="VerbatimChar"/>
        </w:rPr>
        <w:pPrChange w:id="2475" w:author="Matt Selway" w:date="2020-07-22T00:02:00Z">
          <w:pPr>
            <w:pStyle w:val="SourceCode"/>
          </w:pPr>
        </w:pPrChange>
      </w:pPr>
      <w:del w:id="2476" w:author="Matt Selway" w:date="2020-07-22T00:02:00Z">
        <w:r w:rsidRPr="00317007" w:rsidDel="006321A9">
          <w:rPr>
            <w:rStyle w:val="VerbatimChar"/>
          </w:rPr>
          <w:delText xml:space="preserve">    "supportedContentFilteringLanguages": {</w:delText>
        </w:r>
      </w:del>
    </w:p>
    <w:p w14:paraId="4694B58E" w14:textId="31DA47B5" w:rsidR="00317007" w:rsidRPr="00317007" w:rsidDel="006321A9" w:rsidRDefault="00317007" w:rsidP="006321A9">
      <w:pPr>
        <w:pStyle w:val="SourceCode"/>
        <w:rPr>
          <w:del w:id="2477" w:author="Matt Selway" w:date="2020-07-22T00:02:00Z"/>
          <w:rStyle w:val="VerbatimChar"/>
        </w:rPr>
        <w:pPrChange w:id="2478" w:author="Matt Selway" w:date="2020-07-22T00:02:00Z">
          <w:pPr>
            <w:pStyle w:val="SourceCode"/>
          </w:pPr>
        </w:pPrChange>
      </w:pPr>
      <w:del w:id="2479" w:author="Matt Selway" w:date="2020-07-22T00:02:00Z">
        <w:r w:rsidRPr="00317007" w:rsidDel="006321A9">
          <w:rPr>
            <w:rStyle w:val="VerbatimChar"/>
          </w:rPr>
          <w:delText xml:space="preserve">      "type": "object",</w:delText>
        </w:r>
      </w:del>
    </w:p>
    <w:p w14:paraId="5205E0A0" w14:textId="2BCAA8A0" w:rsidR="00317007" w:rsidRPr="00317007" w:rsidDel="006321A9" w:rsidRDefault="00317007" w:rsidP="006321A9">
      <w:pPr>
        <w:pStyle w:val="SourceCode"/>
        <w:rPr>
          <w:del w:id="2480" w:author="Matt Selway" w:date="2020-07-22T00:02:00Z"/>
          <w:rStyle w:val="VerbatimChar"/>
        </w:rPr>
        <w:pPrChange w:id="2481" w:author="Matt Selway" w:date="2020-07-22T00:02:00Z">
          <w:pPr>
            <w:pStyle w:val="SourceCode"/>
          </w:pPr>
        </w:pPrChange>
      </w:pPr>
      <w:del w:id="2482" w:author="Matt Selway" w:date="2020-07-22T00:02:00Z">
        <w:r w:rsidRPr="00317007" w:rsidDel="006321A9">
          <w:rPr>
            <w:rStyle w:val="VerbatimChar"/>
          </w:rPr>
          <w:delText xml:space="preserve">      "properties": {</w:delText>
        </w:r>
      </w:del>
    </w:p>
    <w:p w14:paraId="46874460" w14:textId="43D72943" w:rsidR="00317007" w:rsidRPr="00317007" w:rsidDel="006321A9" w:rsidRDefault="00317007" w:rsidP="006321A9">
      <w:pPr>
        <w:pStyle w:val="SourceCode"/>
        <w:rPr>
          <w:del w:id="2483" w:author="Matt Selway" w:date="2020-07-22T00:02:00Z"/>
          <w:rStyle w:val="VerbatimChar"/>
        </w:rPr>
        <w:pPrChange w:id="2484" w:author="Matt Selway" w:date="2020-07-22T00:02:00Z">
          <w:pPr>
            <w:pStyle w:val="SourceCode"/>
          </w:pPr>
        </w:pPrChange>
      </w:pPr>
      <w:del w:id="2485" w:author="Matt Selway" w:date="2020-07-22T00:02:00Z">
        <w:r w:rsidRPr="00317007" w:rsidDel="006321A9">
          <w:rPr>
            <w:rStyle w:val="VerbatimChar"/>
          </w:rPr>
          <w:delText xml:space="preserve">        "contentFilteringLanguages": {</w:delText>
        </w:r>
      </w:del>
    </w:p>
    <w:p w14:paraId="4E56E014" w14:textId="0A2935A4" w:rsidR="00317007" w:rsidRPr="00317007" w:rsidDel="006321A9" w:rsidRDefault="00317007" w:rsidP="006321A9">
      <w:pPr>
        <w:pStyle w:val="SourceCode"/>
        <w:rPr>
          <w:del w:id="2486" w:author="Matt Selway" w:date="2020-07-22T00:02:00Z"/>
          <w:rStyle w:val="VerbatimChar"/>
        </w:rPr>
        <w:pPrChange w:id="2487" w:author="Matt Selway" w:date="2020-07-22T00:02:00Z">
          <w:pPr>
            <w:pStyle w:val="SourceCode"/>
          </w:pPr>
        </w:pPrChange>
      </w:pPr>
      <w:del w:id="2488" w:author="Matt Selway" w:date="2020-07-22T00:02:00Z">
        <w:r w:rsidRPr="00317007" w:rsidDel="006321A9">
          <w:rPr>
            <w:rStyle w:val="VerbatimChar"/>
          </w:rPr>
          <w:delText xml:space="preserve">          "type": "array",</w:delText>
        </w:r>
      </w:del>
    </w:p>
    <w:p w14:paraId="75DF4ADC" w14:textId="70718056" w:rsidR="00317007" w:rsidRPr="00317007" w:rsidDel="006321A9" w:rsidRDefault="00317007" w:rsidP="006321A9">
      <w:pPr>
        <w:pStyle w:val="SourceCode"/>
        <w:rPr>
          <w:del w:id="2489" w:author="Matt Selway" w:date="2020-07-22T00:02:00Z"/>
          <w:rStyle w:val="VerbatimChar"/>
        </w:rPr>
        <w:pPrChange w:id="2490" w:author="Matt Selway" w:date="2020-07-22T00:02:00Z">
          <w:pPr>
            <w:pStyle w:val="SourceCode"/>
          </w:pPr>
        </w:pPrChange>
      </w:pPr>
      <w:del w:id="2491" w:author="Matt Selway" w:date="2020-07-22T00:02:00Z">
        <w:r w:rsidRPr="00317007" w:rsidDel="006321A9">
          <w:rPr>
            <w:rStyle w:val="VerbatimChar"/>
          </w:rPr>
          <w:delText xml:space="preserve">          "items": {</w:delText>
        </w:r>
      </w:del>
    </w:p>
    <w:p w14:paraId="1247D3D5" w14:textId="7B33AE61" w:rsidR="00317007" w:rsidRPr="00317007" w:rsidDel="006321A9" w:rsidRDefault="00317007" w:rsidP="006321A9">
      <w:pPr>
        <w:pStyle w:val="SourceCode"/>
        <w:rPr>
          <w:del w:id="2492" w:author="Matt Selway" w:date="2020-07-22T00:02:00Z"/>
          <w:rStyle w:val="VerbatimChar"/>
        </w:rPr>
        <w:pPrChange w:id="2493" w:author="Matt Selway" w:date="2020-07-22T00:02:00Z">
          <w:pPr>
            <w:pStyle w:val="SourceCode"/>
          </w:pPr>
        </w:pPrChange>
      </w:pPr>
      <w:del w:id="2494" w:author="Matt Selway" w:date="2020-07-22T00:02:00Z">
        <w:r w:rsidRPr="00317007" w:rsidDel="006321A9">
          <w:rPr>
            <w:rStyle w:val="VerbatimChar"/>
          </w:rPr>
          <w:delText xml:space="preserve">            "$ref": "#/components/schemas/ContentFilteringLanguage"</w:delText>
        </w:r>
      </w:del>
    </w:p>
    <w:p w14:paraId="68965A3C" w14:textId="3FB1E178" w:rsidR="00317007" w:rsidRPr="00317007" w:rsidDel="006321A9" w:rsidRDefault="00317007" w:rsidP="006321A9">
      <w:pPr>
        <w:pStyle w:val="SourceCode"/>
        <w:rPr>
          <w:del w:id="2495" w:author="Matt Selway" w:date="2020-07-22T00:02:00Z"/>
          <w:rStyle w:val="VerbatimChar"/>
        </w:rPr>
        <w:pPrChange w:id="2496" w:author="Matt Selway" w:date="2020-07-22T00:02:00Z">
          <w:pPr>
            <w:pStyle w:val="SourceCode"/>
          </w:pPr>
        </w:pPrChange>
      </w:pPr>
      <w:del w:id="2497" w:author="Matt Selway" w:date="2020-07-22T00:02:00Z">
        <w:r w:rsidRPr="00317007" w:rsidDel="006321A9">
          <w:rPr>
            <w:rStyle w:val="VerbatimChar"/>
          </w:rPr>
          <w:delText xml:space="preserve">          }</w:delText>
        </w:r>
      </w:del>
    </w:p>
    <w:p w14:paraId="6B10910D" w14:textId="3F114E59" w:rsidR="00317007" w:rsidRPr="00317007" w:rsidDel="006321A9" w:rsidRDefault="00317007" w:rsidP="006321A9">
      <w:pPr>
        <w:pStyle w:val="SourceCode"/>
        <w:rPr>
          <w:del w:id="2498" w:author="Matt Selway" w:date="2020-07-22T00:02:00Z"/>
          <w:rStyle w:val="VerbatimChar"/>
        </w:rPr>
        <w:pPrChange w:id="2499" w:author="Matt Selway" w:date="2020-07-22T00:02:00Z">
          <w:pPr>
            <w:pStyle w:val="SourceCode"/>
          </w:pPr>
        </w:pPrChange>
      </w:pPr>
      <w:del w:id="2500" w:author="Matt Selway" w:date="2020-07-22T00:02:00Z">
        <w:r w:rsidRPr="00317007" w:rsidDel="006321A9">
          <w:rPr>
            <w:rStyle w:val="VerbatimChar"/>
          </w:rPr>
          <w:delText xml:space="preserve">        }</w:delText>
        </w:r>
      </w:del>
    </w:p>
    <w:p w14:paraId="75999715" w14:textId="53D4B84D" w:rsidR="00317007" w:rsidRPr="00317007" w:rsidDel="006321A9" w:rsidRDefault="00317007" w:rsidP="006321A9">
      <w:pPr>
        <w:pStyle w:val="SourceCode"/>
        <w:rPr>
          <w:del w:id="2501" w:author="Matt Selway" w:date="2020-07-22T00:02:00Z"/>
          <w:rStyle w:val="VerbatimChar"/>
        </w:rPr>
        <w:pPrChange w:id="2502" w:author="Matt Selway" w:date="2020-07-22T00:02:00Z">
          <w:pPr>
            <w:pStyle w:val="SourceCode"/>
          </w:pPr>
        </w:pPrChange>
      </w:pPr>
      <w:del w:id="2503" w:author="Matt Selway" w:date="2020-07-22T00:02:00Z">
        <w:r w:rsidRPr="00317007" w:rsidDel="006321A9">
          <w:rPr>
            <w:rStyle w:val="VerbatimChar"/>
          </w:rPr>
          <w:delText xml:space="preserve">      },</w:delText>
        </w:r>
      </w:del>
    </w:p>
    <w:p w14:paraId="2045E81B" w14:textId="3A9BA972" w:rsidR="00317007" w:rsidRPr="00317007" w:rsidDel="006321A9" w:rsidRDefault="00317007" w:rsidP="006321A9">
      <w:pPr>
        <w:pStyle w:val="SourceCode"/>
        <w:rPr>
          <w:del w:id="2504" w:author="Matt Selway" w:date="2020-07-22T00:02:00Z"/>
          <w:rStyle w:val="VerbatimChar"/>
        </w:rPr>
        <w:pPrChange w:id="2505" w:author="Matt Selway" w:date="2020-07-22T00:02:00Z">
          <w:pPr>
            <w:pStyle w:val="SourceCode"/>
          </w:pPr>
        </w:pPrChange>
      </w:pPr>
      <w:del w:id="2506" w:author="Matt Selway" w:date="2020-07-22T00:02:00Z">
        <w:r w:rsidRPr="00317007" w:rsidDel="006321A9">
          <w:rPr>
            <w:rStyle w:val="VerbatimChar"/>
          </w:rPr>
          <w:delText xml:space="preserve">      "required": [</w:delText>
        </w:r>
      </w:del>
    </w:p>
    <w:p w14:paraId="34E627CE" w14:textId="6DF42D34" w:rsidR="00317007" w:rsidRPr="00317007" w:rsidDel="006321A9" w:rsidRDefault="00317007" w:rsidP="006321A9">
      <w:pPr>
        <w:pStyle w:val="SourceCode"/>
        <w:rPr>
          <w:del w:id="2507" w:author="Matt Selway" w:date="2020-07-22T00:02:00Z"/>
          <w:rStyle w:val="VerbatimChar"/>
        </w:rPr>
        <w:pPrChange w:id="2508" w:author="Matt Selway" w:date="2020-07-22T00:02:00Z">
          <w:pPr>
            <w:pStyle w:val="SourceCode"/>
          </w:pPr>
        </w:pPrChange>
      </w:pPr>
      <w:del w:id="2509" w:author="Matt Selway" w:date="2020-07-22T00:02:00Z">
        <w:r w:rsidRPr="00317007" w:rsidDel="006321A9">
          <w:rPr>
            <w:rStyle w:val="VerbatimChar"/>
          </w:rPr>
          <w:delText xml:space="preserve">        "contentFilteringLanguages"</w:delText>
        </w:r>
      </w:del>
    </w:p>
    <w:p w14:paraId="7C91D510" w14:textId="34576DF1" w:rsidR="00317007" w:rsidRPr="00317007" w:rsidDel="006321A9" w:rsidRDefault="00317007" w:rsidP="006321A9">
      <w:pPr>
        <w:pStyle w:val="SourceCode"/>
        <w:rPr>
          <w:del w:id="2510" w:author="Matt Selway" w:date="2020-07-22T00:02:00Z"/>
          <w:rStyle w:val="VerbatimChar"/>
        </w:rPr>
        <w:pPrChange w:id="2511" w:author="Matt Selway" w:date="2020-07-22T00:02:00Z">
          <w:pPr>
            <w:pStyle w:val="SourceCode"/>
          </w:pPr>
        </w:pPrChange>
      </w:pPr>
      <w:del w:id="2512" w:author="Matt Selway" w:date="2020-07-22T00:02:00Z">
        <w:r w:rsidRPr="00317007" w:rsidDel="006321A9">
          <w:rPr>
            <w:rStyle w:val="VerbatimChar"/>
          </w:rPr>
          <w:delText xml:space="preserve">      ]</w:delText>
        </w:r>
      </w:del>
    </w:p>
    <w:p w14:paraId="01A7AEBE" w14:textId="3399ACF2" w:rsidR="00317007" w:rsidRPr="00317007" w:rsidDel="006321A9" w:rsidRDefault="00317007" w:rsidP="006321A9">
      <w:pPr>
        <w:pStyle w:val="SourceCode"/>
        <w:rPr>
          <w:del w:id="2513" w:author="Matt Selway" w:date="2020-07-22T00:02:00Z"/>
          <w:rStyle w:val="VerbatimChar"/>
        </w:rPr>
        <w:pPrChange w:id="2514" w:author="Matt Selway" w:date="2020-07-22T00:02:00Z">
          <w:pPr>
            <w:pStyle w:val="SourceCode"/>
          </w:pPr>
        </w:pPrChange>
      </w:pPr>
      <w:del w:id="2515" w:author="Matt Selway" w:date="2020-07-22T00:02:00Z">
        <w:r w:rsidRPr="00317007" w:rsidDel="006321A9">
          <w:rPr>
            <w:rStyle w:val="VerbatimChar"/>
          </w:rPr>
          <w:delText xml:space="preserve">    },</w:delText>
        </w:r>
      </w:del>
    </w:p>
    <w:p w14:paraId="18E7601B" w14:textId="11D973F4" w:rsidR="00317007" w:rsidRPr="00317007" w:rsidDel="006321A9" w:rsidRDefault="00317007" w:rsidP="006321A9">
      <w:pPr>
        <w:pStyle w:val="SourceCode"/>
        <w:rPr>
          <w:del w:id="2516" w:author="Matt Selway" w:date="2020-07-22T00:02:00Z"/>
          <w:rStyle w:val="VerbatimChar"/>
        </w:rPr>
        <w:pPrChange w:id="2517" w:author="Matt Selway" w:date="2020-07-22T00:02:00Z">
          <w:pPr>
            <w:pStyle w:val="SourceCode"/>
          </w:pPr>
        </w:pPrChange>
      </w:pPr>
      <w:del w:id="2518" w:author="Matt Selway" w:date="2020-07-22T00:02:00Z">
        <w:r w:rsidRPr="00317007" w:rsidDel="006321A9">
          <w:rPr>
            <w:rStyle w:val="VerbatimChar"/>
          </w:rPr>
          <w:delText xml:space="preserve">    "supportedAuthentications": {</w:delText>
        </w:r>
      </w:del>
    </w:p>
    <w:p w14:paraId="7F5E9E4F" w14:textId="266F328C" w:rsidR="00317007" w:rsidRPr="00317007" w:rsidDel="006321A9" w:rsidRDefault="00317007" w:rsidP="006321A9">
      <w:pPr>
        <w:pStyle w:val="SourceCode"/>
        <w:rPr>
          <w:del w:id="2519" w:author="Matt Selway" w:date="2020-07-22T00:02:00Z"/>
          <w:rStyle w:val="VerbatimChar"/>
        </w:rPr>
        <w:pPrChange w:id="2520" w:author="Matt Selway" w:date="2020-07-22T00:02:00Z">
          <w:pPr>
            <w:pStyle w:val="SourceCode"/>
          </w:pPr>
        </w:pPrChange>
      </w:pPr>
      <w:del w:id="2521" w:author="Matt Selway" w:date="2020-07-22T00:02:00Z">
        <w:r w:rsidRPr="00317007" w:rsidDel="006321A9">
          <w:rPr>
            <w:rStyle w:val="VerbatimChar"/>
          </w:rPr>
          <w:delText xml:space="preserve">      "type": "object",</w:delText>
        </w:r>
      </w:del>
    </w:p>
    <w:p w14:paraId="6BEC325F" w14:textId="0C05AE87" w:rsidR="00317007" w:rsidRPr="00317007" w:rsidDel="006321A9" w:rsidRDefault="00317007" w:rsidP="006321A9">
      <w:pPr>
        <w:pStyle w:val="SourceCode"/>
        <w:rPr>
          <w:del w:id="2522" w:author="Matt Selway" w:date="2020-07-22T00:02:00Z"/>
          <w:rStyle w:val="VerbatimChar"/>
        </w:rPr>
        <w:pPrChange w:id="2523" w:author="Matt Selway" w:date="2020-07-22T00:02:00Z">
          <w:pPr>
            <w:pStyle w:val="SourceCode"/>
          </w:pPr>
        </w:pPrChange>
      </w:pPr>
      <w:del w:id="2524" w:author="Matt Selway" w:date="2020-07-22T00:02:00Z">
        <w:r w:rsidRPr="00317007" w:rsidDel="006321A9">
          <w:rPr>
            <w:rStyle w:val="VerbatimChar"/>
          </w:rPr>
          <w:delText xml:space="preserve">      "properties": {</w:delText>
        </w:r>
      </w:del>
    </w:p>
    <w:p w14:paraId="5F555DDF" w14:textId="4BDE44EE" w:rsidR="00317007" w:rsidRPr="00317007" w:rsidDel="006321A9" w:rsidRDefault="00317007" w:rsidP="006321A9">
      <w:pPr>
        <w:pStyle w:val="SourceCode"/>
        <w:rPr>
          <w:del w:id="2525" w:author="Matt Selway" w:date="2020-07-22T00:02:00Z"/>
          <w:rStyle w:val="VerbatimChar"/>
        </w:rPr>
        <w:pPrChange w:id="2526" w:author="Matt Selway" w:date="2020-07-22T00:02:00Z">
          <w:pPr>
            <w:pStyle w:val="SourceCode"/>
          </w:pPr>
        </w:pPrChange>
      </w:pPr>
      <w:del w:id="2527" w:author="Matt Selway" w:date="2020-07-22T00:02:00Z">
        <w:r w:rsidRPr="00317007" w:rsidDel="006321A9">
          <w:rPr>
            <w:rStyle w:val="VerbatimChar"/>
          </w:rPr>
          <w:delText xml:space="preserve">        "soapSupportedTokenSchemas": {</w:delText>
        </w:r>
      </w:del>
    </w:p>
    <w:p w14:paraId="68FF1B7C" w14:textId="3E0A6CF1" w:rsidR="00317007" w:rsidRPr="00317007" w:rsidDel="006321A9" w:rsidRDefault="00317007" w:rsidP="006321A9">
      <w:pPr>
        <w:pStyle w:val="SourceCode"/>
        <w:rPr>
          <w:del w:id="2528" w:author="Matt Selway" w:date="2020-07-22T00:02:00Z"/>
          <w:rStyle w:val="VerbatimChar"/>
        </w:rPr>
        <w:pPrChange w:id="2529" w:author="Matt Selway" w:date="2020-07-22T00:02:00Z">
          <w:pPr>
            <w:pStyle w:val="SourceCode"/>
          </w:pPr>
        </w:pPrChange>
      </w:pPr>
      <w:del w:id="2530" w:author="Matt Selway" w:date="2020-07-22T00:02:00Z">
        <w:r w:rsidRPr="00317007" w:rsidDel="006321A9">
          <w:rPr>
            <w:rStyle w:val="VerbatimChar"/>
          </w:rPr>
          <w:delText xml:space="preserve">          "type": "array",</w:delText>
        </w:r>
      </w:del>
    </w:p>
    <w:p w14:paraId="1DCE5E55" w14:textId="3C7A5500" w:rsidR="00317007" w:rsidRPr="00317007" w:rsidDel="006321A9" w:rsidRDefault="00317007" w:rsidP="006321A9">
      <w:pPr>
        <w:pStyle w:val="SourceCode"/>
        <w:rPr>
          <w:del w:id="2531" w:author="Matt Selway" w:date="2020-07-22T00:02:00Z"/>
          <w:rStyle w:val="VerbatimChar"/>
        </w:rPr>
        <w:pPrChange w:id="2532" w:author="Matt Selway" w:date="2020-07-22T00:02:00Z">
          <w:pPr>
            <w:pStyle w:val="SourceCode"/>
          </w:pPr>
        </w:pPrChange>
      </w:pPr>
      <w:del w:id="2533" w:author="Matt Selway" w:date="2020-07-22T00:02:00Z">
        <w:r w:rsidRPr="00317007" w:rsidDel="006321A9">
          <w:rPr>
            <w:rStyle w:val="VerbatimChar"/>
          </w:rPr>
          <w:delText xml:space="preserve">          "items": {</w:delText>
        </w:r>
      </w:del>
    </w:p>
    <w:p w14:paraId="1105A724" w14:textId="044D7F58" w:rsidR="00317007" w:rsidRPr="00317007" w:rsidDel="006321A9" w:rsidRDefault="00317007" w:rsidP="006321A9">
      <w:pPr>
        <w:pStyle w:val="SourceCode"/>
        <w:rPr>
          <w:del w:id="2534" w:author="Matt Selway" w:date="2020-07-22T00:02:00Z"/>
          <w:rStyle w:val="VerbatimChar"/>
        </w:rPr>
        <w:pPrChange w:id="2535" w:author="Matt Selway" w:date="2020-07-22T00:02:00Z">
          <w:pPr>
            <w:pStyle w:val="SourceCode"/>
          </w:pPr>
        </w:pPrChange>
      </w:pPr>
      <w:del w:id="2536" w:author="Matt Selway" w:date="2020-07-22T00:02:00Z">
        <w:r w:rsidRPr="00317007" w:rsidDel="006321A9">
          <w:rPr>
            <w:rStyle w:val="VerbatimChar"/>
          </w:rPr>
          <w:delText xml:space="preserve">            "$ref": "#/components/schemas/TokenSchema"</w:delText>
        </w:r>
      </w:del>
    </w:p>
    <w:p w14:paraId="20E9D5C3" w14:textId="21BF4D03" w:rsidR="00317007" w:rsidRPr="00317007" w:rsidDel="006321A9" w:rsidRDefault="00317007" w:rsidP="006321A9">
      <w:pPr>
        <w:pStyle w:val="SourceCode"/>
        <w:rPr>
          <w:del w:id="2537" w:author="Matt Selway" w:date="2020-07-22T00:02:00Z"/>
          <w:rStyle w:val="VerbatimChar"/>
        </w:rPr>
        <w:pPrChange w:id="2538" w:author="Matt Selway" w:date="2020-07-22T00:02:00Z">
          <w:pPr>
            <w:pStyle w:val="SourceCode"/>
          </w:pPr>
        </w:pPrChange>
      </w:pPr>
      <w:del w:id="2539" w:author="Matt Selway" w:date="2020-07-22T00:02:00Z">
        <w:r w:rsidRPr="00317007" w:rsidDel="006321A9">
          <w:rPr>
            <w:rStyle w:val="VerbatimChar"/>
          </w:rPr>
          <w:delText xml:space="preserve">          }</w:delText>
        </w:r>
      </w:del>
    </w:p>
    <w:p w14:paraId="45BA70D5" w14:textId="158D7651" w:rsidR="00317007" w:rsidRPr="00317007" w:rsidDel="006321A9" w:rsidRDefault="00317007" w:rsidP="006321A9">
      <w:pPr>
        <w:pStyle w:val="SourceCode"/>
        <w:rPr>
          <w:del w:id="2540" w:author="Matt Selway" w:date="2020-07-22T00:02:00Z"/>
          <w:rStyle w:val="VerbatimChar"/>
        </w:rPr>
        <w:pPrChange w:id="2541" w:author="Matt Selway" w:date="2020-07-22T00:02:00Z">
          <w:pPr>
            <w:pStyle w:val="SourceCode"/>
          </w:pPr>
        </w:pPrChange>
      </w:pPr>
      <w:del w:id="2542" w:author="Matt Selway" w:date="2020-07-22T00:02:00Z">
        <w:r w:rsidRPr="00317007" w:rsidDel="006321A9">
          <w:rPr>
            <w:rStyle w:val="VerbatimChar"/>
          </w:rPr>
          <w:delText xml:space="preserve">        },</w:delText>
        </w:r>
      </w:del>
    </w:p>
    <w:p w14:paraId="1C8770CD" w14:textId="0CB24ADB" w:rsidR="00317007" w:rsidRPr="00317007" w:rsidDel="006321A9" w:rsidRDefault="00317007" w:rsidP="006321A9">
      <w:pPr>
        <w:pStyle w:val="SourceCode"/>
        <w:rPr>
          <w:del w:id="2543" w:author="Matt Selway" w:date="2020-07-22T00:02:00Z"/>
          <w:rStyle w:val="VerbatimChar"/>
        </w:rPr>
        <w:pPrChange w:id="2544" w:author="Matt Selway" w:date="2020-07-22T00:02:00Z">
          <w:pPr>
            <w:pStyle w:val="SourceCode"/>
          </w:pPr>
        </w:pPrChange>
      </w:pPr>
      <w:del w:id="2545" w:author="Matt Selway" w:date="2020-07-22T00:02:00Z">
        <w:r w:rsidRPr="00317007" w:rsidDel="006321A9">
          <w:rPr>
            <w:rStyle w:val="VerbatimChar"/>
          </w:rPr>
          <w:delText xml:space="preserve">        "restSupportedAuthenticationSchemes": {</w:delText>
        </w:r>
      </w:del>
    </w:p>
    <w:p w14:paraId="12FF1EA6" w14:textId="0BD3CBDC" w:rsidR="00317007" w:rsidRPr="00317007" w:rsidDel="006321A9" w:rsidRDefault="00317007" w:rsidP="006321A9">
      <w:pPr>
        <w:pStyle w:val="SourceCode"/>
        <w:rPr>
          <w:del w:id="2546" w:author="Matt Selway" w:date="2020-07-22T00:02:00Z"/>
          <w:rStyle w:val="VerbatimChar"/>
        </w:rPr>
        <w:pPrChange w:id="2547" w:author="Matt Selway" w:date="2020-07-22T00:02:00Z">
          <w:pPr>
            <w:pStyle w:val="SourceCode"/>
          </w:pPr>
        </w:pPrChange>
      </w:pPr>
      <w:del w:id="2548" w:author="Matt Selway" w:date="2020-07-22T00:02:00Z">
        <w:r w:rsidRPr="00317007" w:rsidDel="006321A9">
          <w:rPr>
            <w:rStyle w:val="VerbatimChar"/>
          </w:rPr>
          <w:delText xml:space="preserve">          "type": "array",</w:delText>
        </w:r>
      </w:del>
    </w:p>
    <w:p w14:paraId="6047864B" w14:textId="4402570A" w:rsidR="00317007" w:rsidRPr="00317007" w:rsidDel="006321A9" w:rsidRDefault="00317007" w:rsidP="006321A9">
      <w:pPr>
        <w:pStyle w:val="SourceCode"/>
        <w:rPr>
          <w:del w:id="2549" w:author="Matt Selway" w:date="2020-07-22T00:02:00Z"/>
          <w:rStyle w:val="VerbatimChar"/>
        </w:rPr>
        <w:pPrChange w:id="2550" w:author="Matt Selway" w:date="2020-07-22T00:02:00Z">
          <w:pPr>
            <w:pStyle w:val="SourceCode"/>
          </w:pPr>
        </w:pPrChange>
      </w:pPr>
      <w:del w:id="2551" w:author="Matt Selway" w:date="2020-07-22T00:02:00Z">
        <w:r w:rsidRPr="00317007" w:rsidDel="006321A9">
          <w:rPr>
            <w:rStyle w:val="VerbatimChar"/>
          </w:rPr>
          <w:delText xml:space="preserve">          "description": "The scheme names must match one of the schemes mentioned in HTTP Authentication Scheme Registry [https://www.iana.org/assignments/http-authschemes/http-authschemes.xhtml].",</w:delText>
        </w:r>
      </w:del>
    </w:p>
    <w:p w14:paraId="32F7C9BB" w14:textId="19911826" w:rsidR="00317007" w:rsidRPr="00317007" w:rsidDel="006321A9" w:rsidRDefault="00317007" w:rsidP="006321A9">
      <w:pPr>
        <w:pStyle w:val="SourceCode"/>
        <w:rPr>
          <w:del w:id="2552" w:author="Matt Selway" w:date="2020-07-22T00:02:00Z"/>
          <w:rStyle w:val="VerbatimChar"/>
        </w:rPr>
        <w:pPrChange w:id="2553" w:author="Matt Selway" w:date="2020-07-22T00:02:00Z">
          <w:pPr>
            <w:pStyle w:val="SourceCode"/>
          </w:pPr>
        </w:pPrChange>
      </w:pPr>
      <w:del w:id="2554" w:author="Matt Selway" w:date="2020-07-22T00:02:00Z">
        <w:r w:rsidRPr="00317007" w:rsidDel="006321A9">
          <w:rPr>
            <w:rStyle w:val="VerbatimChar"/>
          </w:rPr>
          <w:delText xml:space="preserve">          "items": {</w:delText>
        </w:r>
      </w:del>
    </w:p>
    <w:p w14:paraId="6702E6A5" w14:textId="47CF4927" w:rsidR="00317007" w:rsidRPr="00317007" w:rsidDel="006321A9" w:rsidRDefault="00317007" w:rsidP="006321A9">
      <w:pPr>
        <w:pStyle w:val="SourceCode"/>
        <w:rPr>
          <w:del w:id="2555" w:author="Matt Selway" w:date="2020-07-22T00:02:00Z"/>
          <w:rStyle w:val="VerbatimChar"/>
        </w:rPr>
        <w:pPrChange w:id="2556" w:author="Matt Selway" w:date="2020-07-22T00:02:00Z">
          <w:pPr>
            <w:pStyle w:val="SourceCode"/>
          </w:pPr>
        </w:pPrChange>
      </w:pPr>
      <w:del w:id="2557" w:author="Matt Selway" w:date="2020-07-22T00:02:00Z">
        <w:r w:rsidRPr="00317007" w:rsidDel="006321A9">
          <w:rPr>
            <w:rStyle w:val="VerbatimChar"/>
          </w:rPr>
          <w:delText xml:space="preserve">            "$ref": "#/components/schemas/AuthenticationScheme"</w:delText>
        </w:r>
      </w:del>
    </w:p>
    <w:p w14:paraId="75572E5E" w14:textId="18E91967" w:rsidR="00317007" w:rsidRPr="00317007" w:rsidDel="006321A9" w:rsidRDefault="00317007" w:rsidP="006321A9">
      <w:pPr>
        <w:pStyle w:val="SourceCode"/>
        <w:rPr>
          <w:del w:id="2558" w:author="Matt Selway" w:date="2020-07-22T00:02:00Z"/>
          <w:rStyle w:val="VerbatimChar"/>
        </w:rPr>
        <w:pPrChange w:id="2559" w:author="Matt Selway" w:date="2020-07-22T00:02:00Z">
          <w:pPr>
            <w:pStyle w:val="SourceCode"/>
          </w:pPr>
        </w:pPrChange>
      </w:pPr>
      <w:del w:id="2560" w:author="Matt Selway" w:date="2020-07-22T00:02:00Z">
        <w:r w:rsidRPr="00317007" w:rsidDel="006321A9">
          <w:rPr>
            <w:rStyle w:val="VerbatimChar"/>
          </w:rPr>
          <w:delText xml:space="preserve">          }</w:delText>
        </w:r>
      </w:del>
    </w:p>
    <w:p w14:paraId="2C9AB19A" w14:textId="6EE19E61" w:rsidR="00317007" w:rsidRPr="00317007" w:rsidDel="006321A9" w:rsidRDefault="00317007" w:rsidP="006321A9">
      <w:pPr>
        <w:pStyle w:val="SourceCode"/>
        <w:rPr>
          <w:del w:id="2561" w:author="Matt Selway" w:date="2020-07-22T00:02:00Z"/>
          <w:rStyle w:val="VerbatimChar"/>
        </w:rPr>
        <w:pPrChange w:id="2562" w:author="Matt Selway" w:date="2020-07-22T00:02:00Z">
          <w:pPr>
            <w:pStyle w:val="SourceCode"/>
          </w:pPr>
        </w:pPrChange>
      </w:pPr>
      <w:del w:id="2563" w:author="Matt Selway" w:date="2020-07-22T00:02:00Z">
        <w:r w:rsidRPr="00317007" w:rsidDel="006321A9">
          <w:rPr>
            <w:rStyle w:val="VerbatimChar"/>
          </w:rPr>
          <w:delText xml:space="preserve">        }</w:delText>
        </w:r>
      </w:del>
    </w:p>
    <w:p w14:paraId="459C38B0" w14:textId="09E6FA57" w:rsidR="00317007" w:rsidRPr="00317007" w:rsidDel="006321A9" w:rsidRDefault="00317007" w:rsidP="006321A9">
      <w:pPr>
        <w:pStyle w:val="SourceCode"/>
        <w:rPr>
          <w:del w:id="2564" w:author="Matt Selway" w:date="2020-07-22T00:02:00Z"/>
          <w:rStyle w:val="VerbatimChar"/>
        </w:rPr>
        <w:pPrChange w:id="2565" w:author="Matt Selway" w:date="2020-07-22T00:02:00Z">
          <w:pPr>
            <w:pStyle w:val="SourceCode"/>
          </w:pPr>
        </w:pPrChange>
      </w:pPr>
      <w:del w:id="2566" w:author="Matt Selway" w:date="2020-07-22T00:02:00Z">
        <w:r w:rsidRPr="00317007" w:rsidDel="006321A9">
          <w:rPr>
            <w:rStyle w:val="VerbatimChar"/>
          </w:rPr>
          <w:delText xml:space="preserve">      }</w:delText>
        </w:r>
      </w:del>
    </w:p>
    <w:p w14:paraId="15378651" w14:textId="5BB4DD44" w:rsidR="00317007" w:rsidRPr="00317007" w:rsidDel="006321A9" w:rsidRDefault="00317007" w:rsidP="006321A9">
      <w:pPr>
        <w:pStyle w:val="SourceCode"/>
        <w:rPr>
          <w:del w:id="2567" w:author="Matt Selway" w:date="2020-07-22T00:02:00Z"/>
          <w:rStyle w:val="VerbatimChar"/>
        </w:rPr>
        <w:pPrChange w:id="2568" w:author="Matt Selway" w:date="2020-07-22T00:02:00Z">
          <w:pPr>
            <w:pStyle w:val="SourceCode"/>
          </w:pPr>
        </w:pPrChange>
      </w:pPr>
      <w:del w:id="2569" w:author="Matt Selway" w:date="2020-07-22T00:02:00Z">
        <w:r w:rsidRPr="00317007" w:rsidDel="006321A9">
          <w:rPr>
            <w:rStyle w:val="VerbatimChar"/>
          </w:rPr>
          <w:delText xml:space="preserve">    },</w:delText>
        </w:r>
      </w:del>
    </w:p>
    <w:p w14:paraId="0E2884C1" w14:textId="4DAD390D" w:rsidR="00317007" w:rsidRPr="00317007" w:rsidDel="006321A9" w:rsidRDefault="00317007" w:rsidP="006321A9">
      <w:pPr>
        <w:pStyle w:val="SourceCode"/>
        <w:rPr>
          <w:del w:id="2570" w:author="Matt Selway" w:date="2020-07-22T00:02:00Z"/>
          <w:rStyle w:val="VerbatimChar"/>
        </w:rPr>
        <w:pPrChange w:id="2571" w:author="Matt Selway" w:date="2020-07-22T00:02:00Z">
          <w:pPr>
            <w:pStyle w:val="SourceCode"/>
          </w:pPr>
        </w:pPrChange>
      </w:pPr>
      <w:del w:id="2572" w:author="Matt Selway" w:date="2020-07-22T00:02:00Z">
        <w:r w:rsidRPr="00317007" w:rsidDel="006321A9">
          <w:rPr>
            <w:rStyle w:val="VerbatimChar"/>
          </w:rPr>
          <w:delText xml:space="preserve">    "securityLevelConformance": {</w:delText>
        </w:r>
      </w:del>
    </w:p>
    <w:p w14:paraId="4379A3D9" w14:textId="003179E3" w:rsidR="00317007" w:rsidRPr="00317007" w:rsidDel="006321A9" w:rsidRDefault="00317007" w:rsidP="006321A9">
      <w:pPr>
        <w:pStyle w:val="SourceCode"/>
        <w:rPr>
          <w:del w:id="2573" w:author="Matt Selway" w:date="2020-07-22T00:02:00Z"/>
          <w:rStyle w:val="VerbatimChar"/>
        </w:rPr>
        <w:pPrChange w:id="2574" w:author="Matt Selway" w:date="2020-07-22T00:02:00Z">
          <w:pPr>
            <w:pStyle w:val="SourceCode"/>
          </w:pPr>
        </w:pPrChange>
      </w:pPr>
      <w:del w:id="2575" w:author="Matt Selway" w:date="2020-07-22T00:02:00Z">
        <w:r w:rsidRPr="00317007" w:rsidDel="006321A9">
          <w:rPr>
            <w:rStyle w:val="VerbatimChar"/>
          </w:rPr>
          <w:delText xml:space="preserve">      "$ref": "#/components/schemas/SecurityLevel"</w:delText>
        </w:r>
      </w:del>
    </w:p>
    <w:p w14:paraId="2C8F9D77" w14:textId="5F8E9F11" w:rsidR="00317007" w:rsidRPr="00317007" w:rsidDel="006321A9" w:rsidRDefault="00317007" w:rsidP="006321A9">
      <w:pPr>
        <w:pStyle w:val="SourceCode"/>
        <w:rPr>
          <w:del w:id="2576" w:author="Matt Selway" w:date="2020-07-22T00:02:00Z"/>
          <w:rStyle w:val="VerbatimChar"/>
        </w:rPr>
        <w:pPrChange w:id="2577" w:author="Matt Selway" w:date="2020-07-22T00:02:00Z">
          <w:pPr>
            <w:pStyle w:val="SourceCode"/>
          </w:pPr>
        </w:pPrChange>
      </w:pPr>
      <w:del w:id="2578" w:author="Matt Selway" w:date="2020-07-22T00:02:00Z">
        <w:r w:rsidRPr="00317007" w:rsidDel="006321A9">
          <w:rPr>
            <w:rStyle w:val="VerbatimChar"/>
          </w:rPr>
          <w:delText xml:space="preserve">    },</w:delText>
        </w:r>
      </w:del>
    </w:p>
    <w:p w14:paraId="1C98ABB5" w14:textId="2DADB498" w:rsidR="00317007" w:rsidRPr="00317007" w:rsidDel="006321A9" w:rsidRDefault="00317007" w:rsidP="006321A9">
      <w:pPr>
        <w:pStyle w:val="SourceCode"/>
        <w:rPr>
          <w:del w:id="2579" w:author="Matt Selway" w:date="2020-07-22T00:02:00Z"/>
          <w:rStyle w:val="VerbatimChar"/>
        </w:rPr>
        <w:pPrChange w:id="2580" w:author="Matt Selway" w:date="2020-07-22T00:02:00Z">
          <w:pPr>
            <w:pStyle w:val="SourceCode"/>
          </w:pPr>
        </w:pPrChange>
      </w:pPr>
      <w:del w:id="2581" w:author="Matt Selway" w:date="2020-07-22T00:02:00Z">
        <w:r w:rsidRPr="00317007" w:rsidDel="006321A9">
          <w:rPr>
            <w:rStyle w:val="VerbatimChar"/>
          </w:rPr>
          <w:delText xml:space="preserve">    "isDeadLetteringEnabled": {</w:delText>
        </w:r>
      </w:del>
    </w:p>
    <w:p w14:paraId="2800118D" w14:textId="2810236B" w:rsidR="00317007" w:rsidRPr="00317007" w:rsidDel="006321A9" w:rsidRDefault="00317007" w:rsidP="006321A9">
      <w:pPr>
        <w:pStyle w:val="SourceCode"/>
        <w:rPr>
          <w:del w:id="2582" w:author="Matt Selway" w:date="2020-07-22T00:02:00Z"/>
          <w:rStyle w:val="VerbatimChar"/>
        </w:rPr>
        <w:pPrChange w:id="2583" w:author="Matt Selway" w:date="2020-07-22T00:02:00Z">
          <w:pPr>
            <w:pStyle w:val="SourceCode"/>
          </w:pPr>
        </w:pPrChange>
      </w:pPr>
      <w:del w:id="2584" w:author="Matt Selway" w:date="2020-07-22T00:02:00Z">
        <w:r w:rsidRPr="00317007" w:rsidDel="006321A9">
          <w:rPr>
            <w:rStyle w:val="VerbatimChar"/>
          </w:rPr>
          <w:delText xml:space="preserve">      "type": "boolean"</w:delText>
        </w:r>
      </w:del>
    </w:p>
    <w:p w14:paraId="25AE1D0D" w14:textId="3450EADE" w:rsidR="00317007" w:rsidRPr="00317007" w:rsidDel="006321A9" w:rsidRDefault="00317007" w:rsidP="006321A9">
      <w:pPr>
        <w:pStyle w:val="SourceCode"/>
        <w:rPr>
          <w:del w:id="2585" w:author="Matt Selway" w:date="2020-07-22T00:02:00Z"/>
          <w:rStyle w:val="VerbatimChar"/>
        </w:rPr>
        <w:pPrChange w:id="2586" w:author="Matt Selway" w:date="2020-07-22T00:02:00Z">
          <w:pPr>
            <w:pStyle w:val="SourceCode"/>
          </w:pPr>
        </w:pPrChange>
      </w:pPr>
      <w:del w:id="2587" w:author="Matt Selway" w:date="2020-07-22T00:02:00Z">
        <w:r w:rsidRPr="00317007" w:rsidDel="006321A9">
          <w:rPr>
            <w:rStyle w:val="VerbatimChar"/>
          </w:rPr>
          <w:delText xml:space="preserve">    },</w:delText>
        </w:r>
      </w:del>
    </w:p>
    <w:p w14:paraId="239D327F" w14:textId="37090AD4" w:rsidR="00317007" w:rsidRPr="00317007" w:rsidDel="006321A9" w:rsidRDefault="00317007" w:rsidP="006321A9">
      <w:pPr>
        <w:pStyle w:val="SourceCode"/>
        <w:rPr>
          <w:del w:id="2588" w:author="Matt Selway" w:date="2020-07-22T00:02:00Z"/>
          <w:rStyle w:val="VerbatimChar"/>
        </w:rPr>
        <w:pPrChange w:id="2589" w:author="Matt Selway" w:date="2020-07-22T00:02:00Z">
          <w:pPr>
            <w:pStyle w:val="SourceCode"/>
          </w:pPr>
        </w:pPrChange>
      </w:pPr>
      <w:del w:id="2590" w:author="Matt Selway" w:date="2020-07-22T00:02:00Z">
        <w:r w:rsidRPr="00317007" w:rsidDel="006321A9">
          <w:rPr>
            <w:rStyle w:val="VerbatimChar"/>
          </w:rPr>
          <w:delText xml:space="preserve">    "isChannelCreationEnabled": {</w:delText>
        </w:r>
      </w:del>
    </w:p>
    <w:p w14:paraId="60A70382" w14:textId="70917767" w:rsidR="00317007" w:rsidRPr="00317007" w:rsidDel="006321A9" w:rsidRDefault="00317007" w:rsidP="006321A9">
      <w:pPr>
        <w:pStyle w:val="SourceCode"/>
        <w:rPr>
          <w:del w:id="2591" w:author="Matt Selway" w:date="2020-07-22T00:02:00Z"/>
          <w:rStyle w:val="VerbatimChar"/>
        </w:rPr>
        <w:pPrChange w:id="2592" w:author="Matt Selway" w:date="2020-07-22T00:02:00Z">
          <w:pPr>
            <w:pStyle w:val="SourceCode"/>
          </w:pPr>
        </w:pPrChange>
      </w:pPr>
      <w:del w:id="2593" w:author="Matt Selway" w:date="2020-07-22T00:02:00Z">
        <w:r w:rsidRPr="00317007" w:rsidDel="006321A9">
          <w:rPr>
            <w:rStyle w:val="VerbatimChar"/>
          </w:rPr>
          <w:delText xml:space="preserve">      "type": "boolean"</w:delText>
        </w:r>
      </w:del>
    </w:p>
    <w:p w14:paraId="023E761C" w14:textId="3B947810" w:rsidR="00317007" w:rsidRPr="00317007" w:rsidDel="006321A9" w:rsidRDefault="00317007" w:rsidP="006321A9">
      <w:pPr>
        <w:pStyle w:val="SourceCode"/>
        <w:rPr>
          <w:del w:id="2594" w:author="Matt Selway" w:date="2020-07-22T00:02:00Z"/>
          <w:rStyle w:val="VerbatimChar"/>
        </w:rPr>
        <w:pPrChange w:id="2595" w:author="Matt Selway" w:date="2020-07-22T00:02:00Z">
          <w:pPr>
            <w:pStyle w:val="SourceCode"/>
          </w:pPr>
        </w:pPrChange>
      </w:pPr>
      <w:del w:id="2596" w:author="Matt Selway" w:date="2020-07-22T00:02:00Z">
        <w:r w:rsidRPr="00317007" w:rsidDel="006321A9">
          <w:rPr>
            <w:rStyle w:val="VerbatimChar"/>
          </w:rPr>
          <w:delText xml:space="preserve">    },</w:delText>
        </w:r>
      </w:del>
    </w:p>
    <w:p w14:paraId="3145C885" w14:textId="7DC43479" w:rsidR="00317007" w:rsidRPr="00317007" w:rsidDel="006321A9" w:rsidRDefault="00317007" w:rsidP="006321A9">
      <w:pPr>
        <w:pStyle w:val="SourceCode"/>
        <w:rPr>
          <w:del w:id="2597" w:author="Matt Selway" w:date="2020-07-22T00:02:00Z"/>
          <w:rStyle w:val="VerbatimChar"/>
        </w:rPr>
        <w:pPrChange w:id="2598" w:author="Matt Selway" w:date="2020-07-22T00:02:00Z">
          <w:pPr>
            <w:pStyle w:val="SourceCode"/>
          </w:pPr>
        </w:pPrChange>
      </w:pPr>
      <w:del w:id="2599" w:author="Matt Selway" w:date="2020-07-22T00:02:00Z">
        <w:r w:rsidRPr="00317007" w:rsidDel="006321A9">
          <w:rPr>
            <w:rStyle w:val="VerbatimChar"/>
          </w:rPr>
          <w:delText xml:space="preserve">    "isOpenChannelSecuringEnabled": {</w:delText>
        </w:r>
      </w:del>
    </w:p>
    <w:p w14:paraId="5D2A6092" w14:textId="7B9410FB" w:rsidR="00317007" w:rsidRPr="00317007" w:rsidDel="006321A9" w:rsidRDefault="00317007" w:rsidP="006321A9">
      <w:pPr>
        <w:pStyle w:val="SourceCode"/>
        <w:rPr>
          <w:del w:id="2600" w:author="Matt Selway" w:date="2020-07-22T00:02:00Z"/>
          <w:rStyle w:val="VerbatimChar"/>
        </w:rPr>
        <w:pPrChange w:id="2601" w:author="Matt Selway" w:date="2020-07-22T00:02:00Z">
          <w:pPr>
            <w:pStyle w:val="SourceCode"/>
          </w:pPr>
        </w:pPrChange>
      </w:pPr>
      <w:del w:id="2602" w:author="Matt Selway" w:date="2020-07-22T00:02:00Z">
        <w:r w:rsidRPr="00317007" w:rsidDel="006321A9">
          <w:rPr>
            <w:rStyle w:val="VerbatimChar"/>
          </w:rPr>
          <w:delText xml:space="preserve">      "type": "boolean"</w:delText>
        </w:r>
      </w:del>
    </w:p>
    <w:p w14:paraId="3DC7B21B" w14:textId="45F74B0F" w:rsidR="00317007" w:rsidRPr="00317007" w:rsidDel="006321A9" w:rsidRDefault="00317007" w:rsidP="006321A9">
      <w:pPr>
        <w:pStyle w:val="SourceCode"/>
        <w:rPr>
          <w:del w:id="2603" w:author="Matt Selway" w:date="2020-07-22T00:02:00Z"/>
          <w:rStyle w:val="VerbatimChar"/>
        </w:rPr>
        <w:pPrChange w:id="2604" w:author="Matt Selway" w:date="2020-07-22T00:02:00Z">
          <w:pPr>
            <w:pStyle w:val="SourceCode"/>
          </w:pPr>
        </w:pPrChange>
      </w:pPr>
      <w:del w:id="2605" w:author="Matt Selway" w:date="2020-07-22T00:02:00Z">
        <w:r w:rsidRPr="00317007" w:rsidDel="006321A9">
          <w:rPr>
            <w:rStyle w:val="VerbatimChar"/>
          </w:rPr>
          <w:delText xml:space="preserve">    },</w:delText>
        </w:r>
      </w:del>
    </w:p>
    <w:p w14:paraId="31089352" w14:textId="3AFBDE19" w:rsidR="00317007" w:rsidRPr="00317007" w:rsidDel="006321A9" w:rsidRDefault="00317007" w:rsidP="006321A9">
      <w:pPr>
        <w:pStyle w:val="SourceCode"/>
        <w:rPr>
          <w:del w:id="2606" w:author="Matt Selway" w:date="2020-07-22T00:02:00Z"/>
          <w:rStyle w:val="VerbatimChar"/>
        </w:rPr>
        <w:pPrChange w:id="2607" w:author="Matt Selway" w:date="2020-07-22T00:02:00Z">
          <w:pPr>
            <w:pStyle w:val="SourceCode"/>
          </w:pPr>
        </w:pPrChange>
      </w:pPr>
      <w:del w:id="2608" w:author="Matt Selway" w:date="2020-07-22T00:02:00Z">
        <w:r w:rsidRPr="00317007" w:rsidDel="006321A9">
          <w:rPr>
            <w:rStyle w:val="VerbatimChar"/>
          </w:rPr>
          <w:delText xml:space="preserve">    "isWhitelistRequired": {</w:delText>
        </w:r>
      </w:del>
    </w:p>
    <w:p w14:paraId="31087EA4" w14:textId="48B434D5" w:rsidR="00317007" w:rsidRPr="00317007" w:rsidDel="006321A9" w:rsidRDefault="00317007" w:rsidP="006321A9">
      <w:pPr>
        <w:pStyle w:val="SourceCode"/>
        <w:rPr>
          <w:del w:id="2609" w:author="Matt Selway" w:date="2020-07-22T00:02:00Z"/>
          <w:rStyle w:val="VerbatimChar"/>
        </w:rPr>
        <w:pPrChange w:id="2610" w:author="Matt Selway" w:date="2020-07-22T00:02:00Z">
          <w:pPr>
            <w:pStyle w:val="SourceCode"/>
          </w:pPr>
        </w:pPrChange>
      </w:pPr>
      <w:del w:id="2611" w:author="Matt Selway" w:date="2020-07-22T00:02:00Z">
        <w:r w:rsidRPr="00317007" w:rsidDel="006321A9">
          <w:rPr>
            <w:rStyle w:val="VerbatimChar"/>
          </w:rPr>
          <w:delText xml:space="preserve">      "type": "boolean"</w:delText>
        </w:r>
      </w:del>
    </w:p>
    <w:p w14:paraId="2DEF28DB" w14:textId="0C0194D0" w:rsidR="00317007" w:rsidRPr="00317007" w:rsidDel="006321A9" w:rsidRDefault="00317007" w:rsidP="006321A9">
      <w:pPr>
        <w:pStyle w:val="SourceCode"/>
        <w:rPr>
          <w:del w:id="2612" w:author="Matt Selway" w:date="2020-07-22T00:02:00Z"/>
          <w:rStyle w:val="VerbatimChar"/>
        </w:rPr>
        <w:pPrChange w:id="2613" w:author="Matt Selway" w:date="2020-07-22T00:02:00Z">
          <w:pPr>
            <w:pStyle w:val="SourceCode"/>
          </w:pPr>
        </w:pPrChange>
      </w:pPr>
      <w:del w:id="2614" w:author="Matt Selway" w:date="2020-07-22T00:02:00Z">
        <w:r w:rsidRPr="00317007" w:rsidDel="006321A9">
          <w:rPr>
            <w:rStyle w:val="VerbatimChar"/>
          </w:rPr>
          <w:delText xml:space="preserve">    },</w:delText>
        </w:r>
      </w:del>
    </w:p>
    <w:p w14:paraId="4AFF13C7" w14:textId="7FA2536C" w:rsidR="00317007" w:rsidRPr="00317007" w:rsidDel="006321A9" w:rsidRDefault="00317007" w:rsidP="006321A9">
      <w:pPr>
        <w:pStyle w:val="SourceCode"/>
        <w:rPr>
          <w:del w:id="2615" w:author="Matt Selway" w:date="2020-07-22T00:02:00Z"/>
          <w:rStyle w:val="VerbatimChar"/>
        </w:rPr>
        <w:pPrChange w:id="2616" w:author="Matt Selway" w:date="2020-07-22T00:02:00Z">
          <w:pPr>
            <w:pStyle w:val="SourceCode"/>
          </w:pPr>
        </w:pPrChange>
      </w:pPr>
      <w:del w:id="2617" w:author="Matt Selway" w:date="2020-07-22T00:02:00Z">
        <w:r w:rsidRPr="00317007" w:rsidDel="006321A9">
          <w:rPr>
            <w:rStyle w:val="VerbatimChar"/>
          </w:rPr>
          <w:delText xml:space="preserve">    "defaultExpiryDuration": {</w:delText>
        </w:r>
      </w:del>
    </w:p>
    <w:p w14:paraId="36A6984E" w14:textId="45B9496F" w:rsidR="00317007" w:rsidRPr="00317007" w:rsidDel="006321A9" w:rsidRDefault="00317007" w:rsidP="006321A9">
      <w:pPr>
        <w:pStyle w:val="SourceCode"/>
        <w:rPr>
          <w:del w:id="2618" w:author="Matt Selway" w:date="2020-07-22T00:02:00Z"/>
          <w:rStyle w:val="VerbatimChar"/>
        </w:rPr>
        <w:pPrChange w:id="2619" w:author="Matt Selway" w:date="2020-07-22T00:02:00Z">
          <w:pPr>
            <w:pStyle w:val="SourceCode"/>
          </w:pPr>
        </w:pPrChange>
      </w:pPr>
      <w:del w:id="2620" w:author="Matt Selway" w:date="2020-07-22T00:02:00Z">
        <w:r w:rsidRPr="00317007" w:rsidDel="006321A9">
          <w:rPr>
            <w:rStyle w:val="VerbatimChar"/>
          </w:rPr>
          <w:delText xml:space="preserve">      "type": "string",</w:delText>
        </w:r>
      </w:del>
    </w:p>
    <w:p w14:paraId="302DA81A" w14:textId="53E42D33" w:rsidR="00317007" w:rsidRPr="00317007" w:rsidDel="006321A9" w:rsidRDefault="00317007" w:rsidP="006321A9">
      <w:pPr>
        <w:pStyle w:val="SourceCode"/>
        <w:rPr>
          <w:del w:id="2621" w:author="Matt Selway" w:date="2020-07-22T00:02:00Z"/>
          <w:rStyle w:val="VerbatimChar"/>
        </w:rPr>
        <w:pPrChange w:id="2622" w:author="Matt Selway" w:date="2020-07-22T00:02:00Z">
          <w:pPr>
            <w:pStyle w:val="SourceCode"/>
          </w:pPr>
        </w:pPrChange>
      </w:pPr>
      <w:del w:id="2623" w:author="Matt Selway" w:date="2020-07-22T00:02:00Z">
        <w:r w:rsidRPr="00317007" w:rsidDel="006321A9">
          <w:rPr>
            <w:rStyle w:val="VerbatimChar"/>
          </w:rPr>
          <w:delText xml:space="preserve">      "nullable": true,</w:delText>
        </w:r>
      </w:del>
    </w:p>
    <w:p w14:paraId="6296B706" w14:textId="629B4314" w:rsidR="00317007" w:rsidRPr="00317007" w:rsidDel="006321A9" w:rsidRDefault="00317007" w:rsidP="006321A9">
      <w:pPr>
        <w:pStyle w:val="SourceCode"/>
        <w:rPr>
          <w:del w:id="2624" w:author="Matt Selway" w:date="2020-07-22T00:02:00Z"/>
          <w:rStyle w:val="VerbatimChar"/>
        </w:rPr>
        <w:pPrChange w:id="2625" w:author="Matt Selway" w:date="2020-07-22T00:02:00Z">
          <w:pPr>
            <w:pStyle w:val="SourceCode"/>
          </w:pPr>
        </w:pPrChange>
      </w:pPr>
      <w:del w:id="2626" w:author="Matt Selway" w:date="2020-07-22T00:02:00Z">
        <w:r w:rsidRPr="00317007" w:rsidDel="006321A9">
          <w:rPr>
            <w:rStyle w:val="VerbatimChar"/>
          </w:rPr>
          <w:delText xml:space="preserve">      "format": "duration",</w:delText>
        </w:r>
      </w:del>
    </w:p>
    <w:p w14:paraId="4AF84941" w14:textId="241798F5" w:rsidR="00317007" w:rsidRPr="00317007" w:rsidDel="006321A9" w:rsidRDefault="00317007" w:rsidP="006321A9">
      <w:pPr>
        <w:pStyle w:val="SourceCode"/>
        <w:rPr>
          <w:del w:id="2627" w:author="Matt Selway" w:date="2020-07-22T00:02:00Z"/>
          <w:rStyle w:val="VerbatimChar"/>
        </w:rPr>
        <w:pPrChange w:id="2628" w:author="Matt Selway" w:date="2020-07-22T00:02:00Z">
          <w:pPr>
            <w:pStyle w:val="SourceCode"/>
          </w:pPr>
        </w:pPrChange>
      </w:pPr>
      <w:del w:id="2629" w:author="Matt Selway" w:date="2020-07-22T00:02:00Z">
        <w:r w:rsidRPr="00317007" w:rsidDel="006321A9">
          <w:rPr>
            <w:rStyle w:val="VerbatimChar"/>
          </w:rPr>
          <w:delText xml:space="preserve">      "description": "Duration as defined by XML Schema xs:duration, http://w3c.org/TR/xmlschema-2/#duration, or  null",</w:delText>
        </w:r>
      </w:del>
    </w:p>
    <w:p w14:paraId="321F27EB" w14:textId="008F20AE" w:rsidR="00317007" w:rsidRPr="00317007" w:rsidDel="006321A9" w:rsidRDefault="00317007" w:rsidP="006321A9">
      <w:pPr>
        <w:pStyle w:val="SourceCode"/>
        <w:rPr>
          <w:del w:id="2630" w:author="Matt Selway" w:date="2020-07-22T00:02:00Z"/>
          <w:rStyle w:val="VerbatimChar"/>
        </w:rPr>
        <w:pPrChange w:id="2631" w:author="Matt Selway" w:date="2020-07-22T00:02:00Z">
          <w:pPr>
            <w:pStyle w:val="SourceCode"/>
          </w:pPr>
        </w:pPrChange>
      </w:pPr>
      <w:del w:id="2632" w:author="Matt Selway" w:date="2020-07-22T00:02:00Z">
        <w:r w:rsidRPr="00317007" w:rsidDel="006321A9">
          <w:rPr>
            <w:rStyle w:val="VerbatimChar"/>
          </w:rPr>
          <w:delText xml:space="preserve">      "pattern": "[-]?P([0-9]+Y)?([0-9]+M)?([0-9]+D)?(T([0-9]+H)?([0-9]+M)?([0-9]+([.][0-9]+)?S)?)?"</w:delText>
        </w:r>
      </w:del>
    </w:p>
    <w:p w14:paraId="704B2C06" w14:textId="35143A70" w:rsidR="00317007" w:rsidRPr="00317007" w:rsidDel="006321A9" w:rsidRDefault="00317007" w:rsidP="006321A9">
      <w:pPr>
        <w:pStyle w:val="SourceCode"/>
        <w:rPr>
          <w:del w:id="2633" w:author="Matt Selway" w:date="2020-07-22T00:02:00Z"/>
          <w:rStyle w:val="VerbatimChar"/>
        </w:rPr>
        <w:pPrChange w:id="2634" w:author="Matt Selway" w:date="2020-07-22T00:02:00Z">
          <w:pPr>
            <w:pStyle w:val="SourceCode"/>
          </w:pPr>
        </w:pPrChange>
      </w:pPr>
      <w:del w:id="2635" w:author="Matt Selway" w:date="2020-07-22T00:02:00Z">
        <w:r w:rsidRPr="00317007" w:rsidDel="006321A9">
          <w:rPr>
            <w:rStyle w:val="VerbatimChar"/>
          </w:rPr>
          <w:delText xml:space="preserve">    },</w:delText>
        </w:r>
      </w:del>
    </w:p>
    <w:p w14:paraId="0EE4D13A" w14:textId="3C97814C" w:rsidR="00317007" w:rsidRPr="00317007" w:rsidDel="006321A9" w:rsidRDefault="00317007" w:rsidP="006321A9">
      <w:pPr>
        <w:pStyle w:val="SourceCode"/>
        <w:rPr>
          <w:del w:id="2636" w:author="Matt Selway" w:date="2020-07-22T00:02:00Z"/>
          <w:rStyle w:val="VerbatimChar"/>
        </w:rPr>
        <w:pPrChange w:id="2637" w:author="Matt Selway" w:date="2020-07-22T00:02:00Z">
          <w:pPr>
            <w:pStyle w:val="SourceCode"/>
          </w:pPr>
        </w:pPrChange>
      </w:pPr>
      <w:del w:id="2638" w:author="Matt Selway" w:date="2020-07-22T00:02:00Z">
        <w:r w:rsidRPr="00317007" w:rsidDel="006321A9">
          <w:rPr>
            <w:rStyle w:val="VerbatimChar"/>
          </w:rPr>
          <w:delText xml:space="preserve">    "additionalInformationURL": {</w:delText>
        </w:r>
      </w:del>
    </w:p>
    <w:p w14:paraId="7B3B5909" w14:textId="38006164" w:rsidR="00317007" w:rsidRPr="00317007" w:rsidDel="006321A9" w:rsidRDefault="00317007" w:rsidP="006321A9">
      <w:pPr>
        <w:pStyle w:val="SourceCode"/>
        <w:rPr>
          <w:del w:id="2639" w:author="Matt Selway" w:date="2020-07-22T00:02:00Z"/>
          <w:rStyle w:val="VerbatimChar"/>
        </w:rPr>
        <w:pPrChange w:id="2640" w:author="Matt Selway" w:date="2020-07-22T00:02:00Z">
          <w:pPr>
            <w:pStyle w:val="SourceCode"/>
          </w:pPr>
        </w:pPrChange>
      </w:pPr>
      <w:del w:id="2641" w:author="Matt Selway" w:date="2020-07-22T00:02:00Z">
        <w:r w:rsidRPr="00317007" w:rsidDel="006321A9">
          <w:rPr>
            <w:rStyle w:val="VerbatimChar"/>
          </w:rPr>
          <w:delText xml:space="preserve">      "type": "string"</w:delText>
        </w:r>
      </w:del>
    </w:p>
    <w:p w14:paraId="2ED3AC9A" w14:textId="328FE4CE" w:rsidR="00317007" w:rsidRPr="00317007" w:rsidDel="006321A9" w:rsidRDefault="00317007" w:rsidP="006321A9">
      <w:pPr>
        <w:pStyle w:val="SourceCode"/>
        <w:rPr>
          <w:del w:id="2642" w:author="Matt Selway" w:date="2020-07-22T00:02:00Z"/>
          <w:rStyle w:val="VerbatimChar"/>
        </w:rPr>
        <w:pPrChange w:id="2643" w:author="Matt Selway" w:date="2020-07-22T00:02:00Z">
          <w:pPr>
            <w:pStyle w:val="SourceCode"/>
          </w:pPr>
        </w:pPrChange>
      </w:pPr>
      <w:del w:id="2644" w:author="Matt Selway" w:date="2020-07-22T00:02:00Z">
        <w:r w:rsidRPr="00317007" w:rsidDel="006321A9">
          <w:rPr>
            <w:rStyle w:val="VerbatimChar"/>
          </w:rPr>
          <w:delText xml:space="preserve">    }</w:delText>
        </w:r>
      </w:del>
    </w:p>
    <w:p w14:paraId="09914D04" w14:textId="01B50561" w:rsidR="00317007" w:rsidRPr="00317007" w:rsidDel="006321A9" w:rsidRDefault="00317007" w:rsidP="006321A9">
      <w:pPr>
        <w:pStyle w:val="SourceCode"/>
        <w:rPr>
          <w:del w:id="2645" w:author="Matt Selway" w:date="2020-07-22T00:02:00Z"/>
          <w:rStyle w:val="VerbatimChar"/>
        </w:rPr>
        <w:pPrChange w:id="2646" w:author="Matt Selway" w:date="2020-07-22T00:02:00Z">
          <w:pPr>
            <w:pStyle w:val="SourceCode"/>
          </w:pPr>
        </w:pPrChange>
      </w:pPr>
      <w:del w:id="2647" w:author="Matt Selway" w:date="2020-07-22T00:02:00Z">
        <w:r w:rsidRPr="00317007" w:rsidDel="006321A9">
          <w:rPr>
            <w:rStyle w:val="VerbatimChar"/>
          </w:rPr>
          <w:delText xml:space="preserve">  },</w:delText>
        </w:r>
      </w:del>
    </w:p>
    <w:p w14:paraId="2644475B" w14:textId="0FA35ADB" w:rsidR="00317007" w:rsidRPr="00317007" w:rsidDel="006321A9" w:rsidRDefault="00317007" w:rsidP="006321A9">
      <w:pPr>
        <w:pStyle w:val="SourceCode"/>
        <w:rPr>
          <w:del w:id="2648" w:author="Matt Selway" w:date="2020-07-22T00:02:00Z"/>
          <w:rStyle w:val="VerbatimChar"/>
        </w:rPr>
        <w:pPrChange w:id="2649" w:author="Matt Selway" w:date="2020-07-22T00:02:00Z">
          <w:pPr>
            <w:pStyle w:val="SourceCode"/>
          </w:pPr>
        </w:pPrChange>
      </w:pPr>
      <w:del w:id="2650" w:author="Matt Selway" w:date="2020-07-22T00:02:00Z">
        <w:r w:rsidRPr="00317007" w:rsidDel="006321A9">
          <w:rPr>
            <w:rStyle w:val="VerbatimChar"/>
          </w:rPr>
          <w:delText xml:space="preserve">  "required": [</w:delText>
        </w:r>
      </w:del>
    </w:p>
    <w:p w14:paraId="24722AAD" w14:textId="46A99C2B" w:rsidR="00317007" w:rsidRPr="00317007" w:rsidDel="006321A9" w:rsidRDefault="00317007" w:rsidP="006321A9">
      <w:pPr>
        <w:pStyle w:val="SourceCode"/>
        <w:rPr>
          <w:del w:id="2651" w:author="Matt Selway" w:date="2020-07-22T00:02:00Z"/>
          <w:rStyle w:val="VerbatimChar"/>
        </w:rPr>
        <w:pPrChange w:id="2652" w:author="Matt Selway" w:date="2020-07-22T00:02:00Z">
          <w:pPr>
            <w:pStyle w:val="SourceCode"/>
          </w:pPr>
        </w:pPrChange>
      </w:pPr>
      <w:del w:id="2653" w:author="Matt Selway" w:date="2020-07-22T00:02:00Z">
        <w:r w:rsidRPr="00317007" w:rsidDel="006321A9">
          <w:rPr>
            <w:rStyle w:val="VerbatimChar"/>
          </w:rPr>
          <w:delText xml:space="preserve">    "isXMLFilteringEnabled",</w:delText>
        </w:r>
      </w:del>
    </w:p>
    <w:p w14:paraId="4ADC06AA" w14:textId="17E6984F" w:rsidR="00317007" w:rsidRPr="00317007" w:rsidDel="006321A9" w:rsidRDefault="00317007" w:rsidP="006321A9">
      <w:pPr>
        <w:pStyle w:val="SourceCode"/>
        <w:rPr>
          <w:del w:id="2654" w:author="Matt Selway" w:date="2020-07-22T00:02:00Z"/>
          <w:rStyle w:val="VerbatimChar"/>
        </w:rPr>
        <w:pPrChange w:id="2655" w:author="Matt Selway" w:date="2020-07-22T00:02:00Z">
          <w:pPr>
            <w:pStyle w:val="SourceCode"/>
          </w:pPr>
        </w:pPrChange>
      </w:pPr>
      <w:del w:id="2656" w:author="Matt Selway" w:date="2020-07-22T00:02:00Z">
        <w:r w:rsidRPr="00317007" w:rsidDel="006321A9">
          <w:rPr>
            <w:rStyle w:val="VerbatimChar"/>
          </w:rPr>
          <w:delText xml:space="preserve">    "isJSONFilteringEnabled",</w:delText>
        </w:r>
      </w:del>
    </w:p>
    <w:p w14:paraId="75F87D19" w14:textId="03AA93E9" w:rsidR="00317007" w:rsidRPr="00317007" w:rsidDel="006321A9" w:rsidRDefault="00317007" w:rsidP="006321A9">
      <w:pPr>
        <w:pStyle w:val="SourceCode"/>
        <w:rPr>
          <w:del w:id="2657" w:author="Matt Selway" w:date="2020-07-22T00:02:00Z"/>
          <w:rStyle w:val="VerbatimChar"/>
        </w:rPr>
        <w:pPrChange w:id="2658" w:author="Matt Selway" w:date="2020-07-22T00:02:00Z">
          <w:pPr>
            <w:pStyle w:val="SourceCode"/>
          </w:pPr>
        </w:pPrChange>
      </w:pPr>
      <w:del w:id="2659" w:author="Matt Selway" w:date="2020-07-22T00:02:00Z">
        <w:r w:rsidRPr="00317007" w:rsidDel="006321A9">
          <w:rPr>
            <w:rStyle w:val="VerbatimChar"/>
          </w:rPr>
          <w:delText xml:space="preserve">    "supportedContentFilteringLanguages",</w:delText>
        </w:r>
      </w:del>
    </w:p>
    <w:p w14:paraId="58E42403" w14:textId="0715C128" w:rsidR="00317007" w:rsidRPr="00317007" w:rsidDel="006321A9" w:rsidRDefault="00317007" w:rsidP="006321A9">
      <w:pPr>
        <w:pStyle w:val="SourceCode"/>
        <w:rPr>
          <w:del w:id="2660" w:author="Matt Selway" w:date="2020-07-22T00:02:00Z"/>
          <w:rStyle w:val="VerbatimChar"/>
        </w:rPr>
        <w:pPrChange w:id="2661" w:author="Matt Selway" w:date="2020-07-22T00:02:00Z">
          <w:pPr>
            <w:pStyle w:val="SourceCode"/>
          </w:pPr>
        </w:pPrChange>
      </w:pPr>
      <w:del w:id="2662" w:author="Matt Selway" w:date="2020-07-22T00:02:00Z">
        <w:r w:rsidRPr="00317007" w:rsidDel="006321A9">
          <w:rPr>
            <w:rStyle w:val="VerbatimChar"/>
          </w:rPr>
          <w:delText xml:space="preserve">    "supportedAuthentications",</w:delText>
        </w:r>
      </w:del>
    </w:p>
    <w:p w14:paraId="434671B7" w14:textId="557675AA" w:rsidR="00317007" w:rsidRPr="00317007" w:rsidDel="006321A9" w:rsidRDefault="00317007" w:rsidP="006321A9">
      <w:pPr>
        <w:pStyle w:val="SourceCode"/>
        <w:rPr>
          <w:del w:id="2663" w:author="Matt Selway" w:date="2020-07-22T00:02:00Z"/>
          <w:rStyle w:val="VerbatimChar"/>
        </w:rPr>
        <w:pPrChange w:id="2664" w:author="Matt Selway" w:date="2020-07-22T00:02:00Z">
          <w:pPr>
            <w:pStyle w:val="SourceCode"/>
          </w:pPr>
        </w:pPrChange>
      </w:pPr>
      <w:del w:id="2665" w:author="Matt Selway" w:date="2020-07-22T00:02:00Z">
        <w:r w:rsidRPr="00317007" w:rsidDel="006321A9">
          <w:rPr>
            <w:rStyle w:val="VerbatimChar"/>
          </w:rPr>
          <w:delText xml:space="preserve">    "securityLevelConformance",</w:delText>
        </w:r>
      </w:del>
    </w:p>
    <w:p w14:paraId="00853F2B" w14:textId="04D57FF4" w:rsidR="00317007" w:rsidRPr="00317007" w:rsidDel="006321A9" w:rsidRDefault="00317007" w:rsidP="006321A9">
      <w:pPr>
        <w:pStyle w:val="SourceCode"/>
        <w:rPr>
          <w:del w:id="2666" w:author="Matt Selway" w:date="2020-07-22T00:02:00Z"/>
          <w:rStyle w:val="VerbatimChar"/>
        </w:rPr>
        <w:pPrChange w:id="2667" w:author="Matt Selway" w:date="2020-07-22T00:02:00Z">
          <w:pPr>
            <w:pStyle w:val="SourceCode"/>
          </w:pPr>
        </w:pPrChange>
      </w:pPr>
      <w:del w:id="2668" w:author="Matt Selway" w:date="2020-07-22T00:02:00Z">
        <w:r w:rsidRPr="00317007" w:rsidDel="006321A9">
          <w:rPr>
            <w:rStyle w:val="VerbatimChar"/>
          </w:rPr>
          <w:delText xml:space="preserve">    "isDeadLetteringEnabled",</w:delText>
        </w:r>
      </w:del>
    </w:p>
    <w:p w14:paraId="12D50541" w14:textId="758171F1" w:rsidR="00317007" w:rsidRPr="00317007" w:rsidDel="006321A9" w:rsidRDefault="00317007" w:rsidP="006321A9">
      <w:pPr>
        <w:pStyle w:val="SourceCode"/>
        <w:rPr>
          <w:del w:id="2669" w:author="Matt Selway" w:date="2020-07-22T00:02:00Z"/>
          <w:rStyle w:val="VerbatimChar"/>
        </w:rPr>
        <w:pPrChange w:id="2670" w:author="Matt Selway" w:date="2020-07-22T00:02:00Z">
          <w:pPr>
            <w:pStyle w:val="SourceCode"/>
          </w:pPr>
        </w:pPrChange>
      </w:pPr>
      <w:del w:id="2671" w:author="Matt Selway" w:date="2020-07-22T00:02:00Z">
        <w:r w:rsidRPr="00317007" w:rsidDel="006321A9">
          <w:rPr>
            <w:rStyle w:val="VerbatimChar"/>
          </w:rPr>
          <w:delText xml:space="preserve">    "isChannelCreationEnabled",</w:delText>
        </w:r>
      </w:del>
    </w:p>
    <w:p w14:paraId="11373DAC" w14:textId="22EE055C" w:rsidR="00317007" w:rsidRPr="00317007" w:rsidDel="006321A9" w:rsidRDefault="00317007" w:rsidP="006321A9">
      <w:pPr>
        <w:pStyle w:val="SourceCode"/>
        <w:rPr>
          <w:del w:id="2672" w:author="Matt Selway" w:date="2020-07-22T00:02:00Z"/>
          <w:rStyle w:val="VerbatimChar"/>
        </w:rPr>
        <w:pPrChange w:id="2673" w:author="Matt Selway" w:date="2020-07-22T00:02:00Z">
          <w:pPr>
            <w:pStyle w:val="SourceCode"/>
          </w:pPr>
        </w:pPrChange>
      </w:pPr>
      <w:del w:id="2674" w:author="Matt Selway" w:date="2020-07-22T00:02:00Z">
        <w:r w:rsidRPr="00317007" w:rsidDel="006321A9">
          <w:rPr>
            <w:rStyle w:val="VerbatimChar"/>
          </w:rPr>
          <w:delText xml:space="preserve">    "isOpenChannelSecuringEnabled",</w:delText>
        </w:r>
      </w:del>
    </w:p>
    <w:p w14:paraId="0F45B12A" w14:textId="44B217C0" w:rsidR="00317007" w:rsidRPr="00317007" w:rsidDel="006321A9" w:rsidRDefault="00317007" w:rsidP="006321A9">
      <w:pPr>
        <w:pStyle w:val="SourceCode"/>
        <w:rPr>
          <w:del w:id="2675" w:author="Matt Selway" w:date="2020-07-22T00:02:00Z"/>
          <w:rStyle w:val="VerbatimChar"/>
        </w:rPr>
        <w:pPrChange w:id="2676" w:author="Matt Selway" w:date="2020-07-22T00:02:00Z">
          <w:pPr>
            <w:pStyle w:val="SourceCode"/>
          </w:pPr>
        </w:pPrChange>
      </w:pPr>
      <w:del w:id="2677" w:author="Matt Selway" w:date="2020-07-22T00:02:00Z">
        <w:r w:rsidRPr="00317007" w:rsidDel="006321A9">
          <w:rPr>
            <w:rStyle w:val="VerbatimChar"/>
          </w:rPr>
          <w:delText xml:space="preserve">    "isWhitelistRequired",</w:delText>
        </w:r>
      </w:del>
    </w:p>
    <w:p w14:paraId="7FAA4087" w14:textId="29DF9670" w:rsidR="00317007" w:rsidRPr="00317007" w:rsidDel="006321A9" w:rsidRDefault="00317007" w:rsidP="006321A9">
      <w:pPr>
        <w:pStyle w:val="SourceCode"/>
        <w:rPr>
          <w:del w:id="2678" w:author="Matt Selway" w:date="2020-07-22T00:02:00Z"/>
          <w:rStyle w:val="VerbatimChar"/>
        </w:rPr>
        <w:pPrChange w:id="2679" w:author="Matt Selway" w:date="2020-07-22T00:02:00Z">
          <w:pPr>
            <w:pStyle w:val="SourceCode"/>
          </w:pPr>
        </w:pPrChange>
      </w:pPr>
      <w:del w:id="2680" w:author="Matt Selway" w:date="2020-07-22T00:02:00Z">
        <w:r w:rsidRPr="00317007" w:rsidDel="006321A9">
          <w:rPr>
            <w:rStyle w:val="VerbatimChar"/>
          </w:rPr>
          <w:delText xml:space="preserve">    "defaultExpiryDuration",</w:delText>
        </w:r>
      </w:del>
    </w:p>
    <w:p w14:paraId="417A804E" w14:textId="334ABA1C" w:rsidR="00317007" w:rsidRPr="00317007" w:rsidDel="006321A9" w:rsidRDefault="00317007" w:rsidP="006321A9">
      <w:pPr>
        <w:pStyle w:val="SourceCode"/>
        <w:rPr>
          <w:del w:id="2681" w:author="Matt Selway" w:date="2020-07-22T00:02:00Z"/>
          <w:rStyle w:val="VerbatimChar"/>
        </w:rPr>
        <w:pPrChange w:id="2682" w:author="Matt Selway" w:date="2020-07-22T00:02:00Z">
          <w:pPr>
            <w:pStyle w:val="SourceCode"/>
          </w:pPr>
        </w:pPrChange>
      </w:pPr>
      <w:del w:id="2683" w:author="Matt Selway" w:date="2020-07-22T00:02:00Z">
        <w:r w:rsidRPr="00317007" w:rsidDel="006321A9">
          <w:rPr>
            <w:rStyle w:val="VerbatimChar"/>
          </w:rPr>
          <w:delText xml:space="preserve">    "additionalInformationURL"</w:delText>
        </w:r>
      </w:del>
    </w:p>
    <w:p w14:paraId="1D9A7888" w14:textId="0EB8569C" w:rsidR="006321A9" w:rsidRPr="006321A9" w:rsidRDefault="00317007" w:rsidP="006321A9">
      <w:pPr>
        <w:pStyle w:val="SourceCode"/>
        <w:rPr>
          <w:ins w:id="2684" w:author="Matt Selway" w:date="2020-07-21T23:59:00Z"/>
          <w:rStyle w:val="VerbatimChar"/>
        </w:rPr>
      </w:pPr>
      <w:del w:id="2685" w:author="Matt Selway" w:date="2020-07-22T00:02:00Z">
        <w:r w:rsidRPr="00317007" w:rsidDel="006321A9">
          <w:rPr>
            <w:rStyle w:val="VerbatimChar"/>
          </w:rPr>
          <w:delText xml:space="preserve">  ]</w:delText>
        </w:r>
      </w:del>
      <w:ins w:id="2686" w:author="Matt Selway" w:date="2020-07-21T23:59:00Z">
        <w:r w:rsidR="006321A9" w:rsidRPr="006321A9">
          <w:rPr>
            <w:rStyle w:val="VerbatimChar"/>
          </w:rPr>
          <w:t>"</w:t>
        </w:r>
        <w:proofErr w:type="spellStart"/>
        <w:r w:rsidR="006321A9" w:rsidRPr="006321A9">
          <w:rPr>
            <w:rStyle w:val="VerbatimChar"/>
          </w:rPr>
          <w:t>SupportedOperations</w:t>
        </w:r>
        <w:proofErr w:type="spellEnd"/>
        <w:r w:rsidR="006321A9" w:rsidRPr="006321A9">
          <w:rPr>
            <w:rStyle w:val="VerbatimChar"/>
          </w:rPr>
          <w:t>": {</w:t>
        </w:r>
      </w:ins>
    </w:p>
    <w:p w14:paraId="4A0EB93F" w14:textId="77777777" w:rsidR="006321A9" w:rsidRPr="006321A9" w:rsidRDefault="006321A9" w:rsidP="006321A9">
      <w:pPr>
        <w:pStyle w:val="SourceCode"/>
        <w:rPr>
          <w:ins w:id="2687" w:author="Matt Selway" w:date="2020-07-21T23:59:00Z"/>
          <w:rStyle w:val="VerbatimChar"/>
        </w:rPr>
      </w:pPr>
      <w:ins w:id="2688" w:author="Matt Selway" w:date="2020-07-21T23:59:00Z">
        <w:r w:rsidRPr="006321A9">
          <w:rPr>
            <w:rStyle w:val="VerbatimChar"/>
          </w:rPr>
          <w:t xml:space="preserve">  "type": "object",</w:t>
        </w:r>
      </w:ins>
    </w:p>
    <w:p w14:paraId="4AFD6447" w14:textId="77777777" w:rsidR="006321A9" w:rsidRPr="006321A9" w:rsidRDefault="006321A9" w:rsidP="006321A9">
      <w:pPr>
        <w:pStyle w:val="SourceCode"/>
        <w:rPr>
          <w:ins w:id="2689" w:author="Matt Selway" w:date="2020-07-21T23:59:00Z"/>
          <w:rStyle w:val="VerbatimChar"/>
        </w:rPr>
      </w:pPr>
      <w:ins w:id="2690" w:author="Matt Selway" w:date="2020-07-21T23:59:00Z">
        <w:r w:rsidRPr="006321A9">
          <w:rPr>
            <w:rStyle w:val="VerbatimChar"/>
          </w:rPr>
          <w:t xml:space="preserve">  "properties": {</w:t>
        </w:r>
      </w:ins>
    </w:p>
    <w:p w14:paraId="75FCDD78" w14:textId="77777777" w:rsidR="006321A9" w:rsidRPr="006321A9" w:rsidRDefault="006321A9" w:rsidP="006321A9">
      <w:pPr>
        <w:pStyle w:val="SourceCode"/>
        <w:rPr>
          <w:ins w:id="2691" w:author="Matt Selway" w:date="2020-07-21T23:59:00Z"/>
          <w:rStyle w:val="VerbatimChar"/>
        </w:rPr>
      </w:pPr>
      <w:ins w:id="2692" w:author="Matt Selway" w:date="2020-07-21T23:59:00Z">
        <w:r w:rsidRPr="006321A9">
          <w:rPr>
            <w:rStyle w:val="VerbatimChar"/>
          </w:rPr>
          <w:t xml:space="preserve">    "</w:t>
        </w:r>
        <w:proofErr w:type="spellStart"/>
        <w:r w:rsidRPr="006321A9">
          <w:rPr>
            <w:rStyle w:val="VerbatimChar"/>
          </w:rPr>
          <w:t>isXMLFilteringEnabled</w:t>
        </w:r>
        <w:proofErr w:type="spellEnd"/>
        <w:r w:rsidRPr="006321A9">
          <w:rPr>
            <w:rStyle w:val="VerbatimChar"/>
          </w:rPr>
          <w:t>": {</w:t>
        </w:r>
      </w:ins>
    </w:p>
    <w:p w14:paraId="00C93118" w14:textId="77777777" w:rsidR="006321A9" w:rsidRPr="006321A9" w:rsidRDefault="006321A9" w:rsidP="006321A9">
      <w:pPr>
        <w:pStyle w:val="SourceCode"/>
        <w:rPr>
          <w:ins w:id="2693" w:author="Matt Selway" w:date="2020-07-21T23:59:00Z"/>
          <w:rStyle w:val="VerbatimChar"/>
        </w:rPr>
      </w:pPr>
      <w:ins w:id="2694" w:author="Matt Selway" w:date="2020-07-21T23:59:00Z">
        <w:r w:rsidRPr="006321A9">
          <w:rPr>
            <w:rStyle w:val="VerbatimChar"/>
          </w:rPr>
          <w:t xml:space="preserve">      "type": "</w:t>
        </w:r>
        <w:proofErr w:type="spellStart"/>
        <w:r w:rsidRPr="006321A9">
          <w:rPr>
            <w:rStyle w:val="VerbatimChar"/>
          </w:rPr>
          <w:t>boolean</w:t>
        </w:r>
        <w:proofErr w:type="spellEnd"/>
        <w:r w:rsidRPr="006321A9">
          <w:rPr>
            <w:rStyle w:val="VerbatimChar"/>
          </w:rPr>
          <w:t>"</w:t>
        </w:r>
      </w:ins>
    </w:p>
    <w:p w14:paraId="416D19CB" w14:textId="77777777" w:rsidR="006321A9" w:rsidRPr="006321A9" w:rsidRDefault="006321A9" w:rsidP="006321A9">
      <w:pPr>
        <w:pStyle w:val="SourceCode"/>
        <w:rPr>
          <w:ins w:id="2695" w:author="Matt Selway" w:date="2020-07-21T23:59:00Z"/>
          <w:rStyle w:val="VerbatimChar"/>
        </w:rPr>
      </w:pPr>
      <w:ins w:id="2696" w:author="Matt Selway" w:date="2020-07-21T23:59:00Z">
        <w:r w:rsidRPr="006321A9">
          <w:rPr>
            <w:rStyle w:val="VerbatimChar"/>
          </w:rPr>
          <w:t xml:space="preserve">    },</w:t>
        </w:r>
      </w:ins>
    </w:p>
    <w:p w14:paraId="118363CE" w14:textId="77777777" w:rsidR="006321A9" w:rsidRPr="006321A9" w:rsidRDefault="006321A9" w:rsidP="006321A9">
      <w:pPr>
        <w:pStyle w:val="SourceCode"/>
        <w:rPr>
          <w:ins w:id="2697" w:author="Matt Selway" w:date="2020-07-21T23:59:00Z"/>
          <w:rStyle w:val="VerbatimChar"/>
        </w:rPr>
      </w:pPr>
      <w:ins w:id="2698" w:author="Matt Selway" w:date="2020-07-21T23:59:00Z">
        <w:r w:rsidRPr="006321A9">
          <w:rPr>
            <w:rStyle w:val="VerbatimChar"/>
          </w:rPr>
          <w:t xml:space="preserve">    "</w:t>
        </w:r>
        <w:proofErr w:type="spellStart"/>
        <w:r w:rsidRPr="006321A9">
          <w:rPr>
            <w:rStyle w:val="VerbatimChar"/>
          </w:rPr>
          <w:t>isJSONFilteringEnabled</w:t>
        </w:r>
        <w:proofErr w:type="spellEnd"/>
        <w:r w:rsidRPr="006321A9">
          <w:rPr>
            <w:rStyle w:val="VerbatimChar"/>
          </w:rPr>
          <w:t>": {</w:t>
        </w:r>
      </w:ins>
    </w:p>
    <w:p w14:paraId="789899B8" w14:textId="77777777" w:rsidR="006321A9" w:rsidRPr="006321A9" w:rsidRDefault="006321A9" w:rsidP="006321A9">
      <w:pPr>
        <w:pStyle w:val="SourceCode"/>
        <w:rPr>
          <w:ins w:id="2699" w:author="Matt Selway" w:date="2020-07-21T23:59:00Z"/>
          <w:rStyle w:val="VerbatimChar"/>
        </w:rPr>
      </w:pPr>
      <w:ins w:id="2700" w:author="Matt Selway" w:date="2020-07-21T23:59:00Z">
        <w:r w:rsidRPr="006321A9">
          <w:rPr>
            <w:rStyle w:val="VerbatimChar"/>
          </w:rPr>
          <w:t xml:space="preserve">      "type": "</w:t>
        </w:r>
        <w:proofErr w:type="spellStart"/>
        <w:r w:rsidRPr="006321A9">
          <w:rPr>
            <w:rStyle w:val="VerbatimChar"/>
          </w:rPr>
          <w:t>boolean</w:t>
        </w:r>
        <w:proofErr w:type="spellEnd"/>
        <w:r w:rsidRPr="006321A9">
          <w:rPr>
            <w:rStyle w:val="VerbatimChar"/>
          </w:rPr>
          <w:t>"</w:t>
        </w:r>
      </w:ins>
    </w:p>
    <w:p w14:paraId="114E176A" w14:textId="77777777" w:rsidR="006321A9" w:rsidRPr="006321A9" w:rsidRDefault="006321A9" w:rsidP="006321A9">
      <w:pPr>
        <w:pStyle w:val="SourceCode"/>
        <w:rPr>
          <w:ins w:id="2701" w:author="Matt Selway" w:date="2020-07-21T23:59:00Z"/>
          <w:rStyle w:val="VerbatimChar"/>
        </w:rPr>
      </w:pPr>
      <w:ins w:id="2702" w:author="Matt Selway" w:date="2020-07-21T23:59:00Z">
        <w:r w:rsidRPr="006321A9">
          <w:rPr>
            <w:rStyle w:val="VerbatimChar"/>
          </w:rPr>
          <w:t xml:space="preserve">    },</w:t>
        </w:r>
      </w:ins>
    </w:p>
    <w:p w14:paraId="7BE502D0" w14:textId="77777777" w:rsidR="006321A9" w:rsidRPr="006321A9" w:rsidRDefault="006321A9" w:rsidP="006321A9">
      <w:pPr>
        <w:pStyle w:val="SourceCode"/>
        <w:rPr>
          <w:ins w:id="2703" w:author="Matt Selway" w:date="2020-07-21T23:59:00Z"/>
          <w:rStyle w:val="VerbatimChar"/>
        </w:rPr>
      </w:pPr>
      <w:ins w:id="2704" w:author="Matt Selway" w:date="2020-07-21T23:59:00Z">
        <w:r w:rsidRPr="006321A9">
          <w:rPr>
            <w:rStyle w:val="VerbatimChar"/>
          </w:rPr>
          <w:t xml:space="preserve">    "</w:t>
        </w:r>
        <w:proofErr w:type="spellStart"/>
        <w:r w:rsidRPr="006321A9">
          <w:rPr>
            <w:rStyle w:val="VerbatimChar"/>
          </w:rPr>
          <w:t>supportedContentFilteringLanguages</w:t>
        </w:r>
        <w:proofErr w:type="spellEnd"/>
        <w:r w:rsidRPr="006321A9">
          <w:rPr>
            <w:rStyle w:val="VerbatimChar"/>
          </w:rPr>
          <w:t>": {</w:t>
        </w:r>
      </w:ins>
    </w:p>
    <w:p w14:paraId="1BA9E671" w14:textId="77777777" w:rsidR="006321A9" w:rsidRPr="006321A9" w:rsidRDefault="006321A9" w:rsidP="006321A9">
      <w:pPr>
        <w:pStyle w:val="SourceCode"/>
        <w:rPr>
          <w:ins w:id="2705" w:author="Matt Selway" w:date="2020-07-21T23:59:00Z"/>
          <w:rStyle w:val="VerbatimChar"/>
        </w:rPr>
      </w:pPr>
      <w:ins w:id="2706" w:author="Matt Selway" w:date="2020-07-21T23:59:00Z">
        <w:r w:rsidRPr="006321A9">
          <w:rPr>
            <w:rStyle w:val="VerbatimChar"/>
          </w:rPr>
          <w:t xml:space="preserve">      "type": "object",</w:t>
        </w:r>
      </w:ins>
    </w:p>
    <w:p w14:paraId="5FFA40B6" w14:textId="77777777" w:rsidR="006321A9" w:rsidRPr="006321A9" w:rsidRDefault="006321A9" w:rsidP="006321A9">
      <w:pPr>
        <w:pStyle w:val="SourceCode"/>
        <w:rPr>
          <w:ins w:id="2707" w:author="Matt Selway" w:date="2020-07-21T23:59:00Z"/>
          <w:rStyle w:val="VerbatimChar"/>
        </w:rPr>
      </w:pPr>
      <w:ins w:id="2708" w:author="Matt Selway" w:date="2020-07-21T23:59:00Z">
        <w:r w:rsidRPr="006321A9">
          <w:rPr>
            <w:rStyle w:val="VerbatimChar"/>
          </w:rPr>
          <w:t xml:space="preserve">      "properties": {</w:t>
        </w:r>
      </w:ins>
    </w:p>
    <w:p w14:paraId="1E9160C8" w14:textId="77777777" w:rsidR="006321A9" w:rsidRPr="006321A9" w:rsidRDefault="006321A9" w:rsidP="006321A9">
      <w:pPr>
        <w:pStyle w:val="SourceCode"/>
        <w:rPr>
          <w:ins w:id="2709" w:author="Matt Selway" w:date="2020-07-21T23:59:00Z"/>
          <w:rStyle w:val="VerbatimChar"/>
        </w:rPr>
      </w:pPr>
      <w:ins w:id="2710" w:author="Matt Selway" w:date="2020-07-21T23:59:00Z">
        <w:r w:rsidRPr="006321A9">
          <w:rPr>
            <w:rStyle w:val="VerbatimChar"/>
          </w:rPr>
          <w:t xml:space="preserve">        "</w:t>
        </w:r>
        <w:proofErr w:type="spellStart"/>
        <w:r w:rsidRPr="006321A9">
          <w:rPr>
            <w:rStyle w:val="VerbatimChar"/>
          </w:rPr>
          <w:t>contentFilteringLanguages</w:t>
        </w:r>
        <w:proofErr w:type="spellEnd"/>
        <w:r w:rsidRPr="006321A9">
          <w:rPr>
            <w:rStyle w:val="VerbatimChar"/>
          </w:rPr>
          <w:t>": {</w:t>
        </w:r>
      </w:ins>
    </w:p>
    <w:p w14:paraId="4A3AAA41" w14:textId="77777777" w:rsidR="006321A9" w:rsidRPr="006321A9" w:rsidRDefault="006321A9" w:rsidP="006321A9">
      <w:pPr>
        <w:pStyle w:val="SourceCode"/>
        <w:rPr>
          <w:ins w:id="2711" w:author="Matt Selway" w:date="2020-07-21T23:59:00Z"/>
          <w:rStyle w:val="VerbatimChar"/>
        </w:rPr>
      </w:pPr>
      <w:ins w:id="2712" w:author="Matt Selway" w:date="2020-07-21T23:59:00Z">
        <w:r w:rsidRPr="006321A9">
          <w:rPr>
            <w:rStyle w:val="VerbatimChar"/>
          </w:rPr>
          <w:t xml:space="preserve">          "type": "array",</w:t>
        </w:r>
      </w:ins>
    </w:p>
    <w:p w14:paraId="47A25209" w14:textId="77777777" w:rsidR="006321A9" w:rsidRPr="006321A9" w:rsidRDefault="006321A9" w:rsidP="006321A9">
      <w:pPr>
        <w:pStyle w:val="SourceCode"/>
        <w:rPr>
          <w:ins w:id="2713" w:author="Matt Selway" w:date="2020-07-21T23:59:00Z"/>
          <w:rStyle w:val="VerbatimChar"/>
        </w:rPr>
      </w:pPr>
      <w:ins w:id="2714" w:author="Matt Selway" w:date="2020-07-21T23:59:00Z">
        <w:r w:rsidRPr="006321A9">
          <w:rPr>
            <w:rStyle w:val="VerbatimChar"/>
          </w:rPr>
          <w:t xml:space="preserve">          "items": {</w:t>
        </w:r>
      </w:ins>
    </w:p>
    <w:p w14:paraId="3931F59E" w14:textId="6EC951CB" w:rsidR="006321A9" w:rsidRPr="006321A9" w:rsidRDefault="006321A9" w:rsidP="006321A9">
      <w:pPr>
        <w:pStyle w:val="SourceCode"/>
        <w:rPr>
          <w:ins w:id="2715" w:author="Matt Selway" w:date="2020-07-21T23:59:00Z"/>
          <w:rStyle w:val="VerbatimChar"/>
        </w:rPr>
      </w:pPr>
      <w:ins w:id="2716" w:author="Matt Selway" w:date="2020-07-21T23:59:00Z">
        <w:r w:rsidRPr="006321A9">
          <w:rPr>
            <w:rStyle w:val="VerbatimChar"/>
          </w:rPr>
          <w:t xml:space="preserve">            "$ref": </w:t>
        </w:r>
      </w:ins>
      <w:ins w:id="2717" w:author="Matt Selway" w:date="2020-07-22T00:01:00Z">
        <w:r>
          <w:rPr>
            <w:rStyle w:val="VerbatimChar"/>
          </w:rPr>
          <w:fldChar w:fldCharType="begin"/>
        </w:r>
        <w:r>
          <w:rPr>
            <w:rStyle w:val="VerbatimChar"/>
          </w:rPr>
          <w:instrText xml:space="preserve"> HYPERLINK  \l "_Fault" </w:instrText>
        </w:r>
        <w:r>
          <w:rPr>
            <w:rStyle w:val="VerbatimChar"/>
          </w:rPr>
        </w:r>
        <w:r>
          <w:rPr>
            <w:rStyle w:val="VerbatimChar"/>
          </w:rPr>
          <w:fldChar w:fldCharType="separate"/>
        </w:r>
        <w:r w:rsidRPr="006321A9">
          <w:rPr>
            <w:rStyle w:val="Hyperlink"/>
            <w:rFonts w:ascii="Consolas" w:hAnsi="Consolas"/>
            <w:sz w:val="18"/>
          </w:rPr>
          <w:t>"#/</w:t>
        </w:r>
        <w:proofErr w:type="spellStart"/>
        <w:r w:rsidRPr="006321A9">
          <w:rPr>
            <w:rStyle w:val="Hyperlink"/>
            <w:rFonts w:ascii="Consolas" w:hAnsi="Consolas"/>
            <w:sz w:val="18"/>
          </w:rPr>
          <w:t>ContentFilteringLanguage</w:t>
        </w:r>
        <w:proofErr w:type="spellEnd"/>
        <w:r>
          <w:rPr>
            <w:rStyle w:val="VerbatimChar"/>
          </w:rPr>
          <w:fldChar w:fldCharType="end"/>
        </w:r>
      </w:ins>
      <w:ins w:id="2718" w:author="Matt Selway" w:date="2020-07-21T23:59:00Z">
        <w:r w:rsidRPr="006321A9">
          <w:rPr>
            <w:rStyle w:val="VerbatimChar"/>
          </w:rPr>
          <w:t>"</w:t>
        </w:r>
      </w:ins>
    </w:p>
    <w:p w14:paraId="4CA879C7" w14:textId="77777777" w:rsidR="006321A9" w:rsidRPr="006321A9" w:rsidRDefault="006321A9" w:rsidP="006321A9">
      <w:pPr>
        <w:pStyle w:val="SourceCode"/>
        <w:rPr>
          <w:ins w:id="2719" w:author="Matt Selway" w:date="2020-07-21T23:59:00Z"/>
          <w:rStyle w:val="VerbatimChar"/>
        </w:rPr>
      </w:pPr>
      <w:ins w:id="2720" w:author="Matt Selway" w:date="2020-07-21T23:59:00Z">
        <w:r w:rsidRPr="006321A9">
          <w:rPr>
            <w:rStyle w:val="VerbatimChar"/>
          </w:rPr>
          <w:t xml:space="preserve">          }</w:t>
        </w:r>
      </w:ins>
    </w:p>
    <w:p w14:paraId="765496CA" w14:textId="77777777" w:rsidR="006321A9" w:rsidRPr="006321A9" w:rsidRDefault="006321A9" w:rsidP="006321A9">
      <w:pPr>
        <w:pStyle w:val="SourceCode"/>
        <w:rPr>
          <w:ins w:id="2721" w:author="Matt Selway" w:date="2020-07-21T23:59:00Z"/>
          <w:rStyle w:val="VerbatimChar"/>
        </w:rPr>
      </w:pPr>
      <w:ins w:id="2722" w:author="Matt Selway" w:date="2020-07-21T23:59:00Z">
        <w:r w:rsidRPr="006321A9">
          <w:rPr>
            <w:rStyle w:val="VerbatimChar"/>
          </w:rPr>
          <w:t xml:space="preserve">        }</w:t>
        </w:r>
      </w:ins>
    </w:p>
    <w:p w14:paraId="2629B8DF" w14:textId="77777777" w:rsidR="006321A9" w:rsidRPr="006321A9" w:rsidRDefault="006321A9" w:rsidP="006321A9">
      <w:pPr>
        <w:pStyle w:val="SourceCode"/>
        <w:rPr>
          <w:ins w:id="2723" w:author="Matt Selway" w:date="2020-07-21T23:59:00Z"/>
          <w:rStyle w:val="VerbatimChar"/>
        </w:rPr>
      </w:pPr>
      <w:ins w:id="2724" w:author="Matt Selway" w:date="2020-07-21T23:59:00Z">
        <w:r w:rsidRPr="006321A9">
          <w:rPr>
            <w:rStyle w:val="VerbatimChar"/>
          </w:rPr>
          <w:t xml:space="preserve">      },</w:t>
        </w:r>
      </w:ins>
    </w:p>
    <w:p w14:paraId="29A615A9" w14:textId="77777777" w:rsidR="006321A9" w:rsidRPr="006321A9" w:rsidRDefault="006321A9" w:rsidP="006321A9">
      <w:pPr>
        <w:pStyle w:val="SourceCode"/>
        <w:rPr>
          <w:ins w:id="2725" w:author="Matt Selway" w:date="2020-07-21T23:59:00Z"/>
          <w:rStyle w:val="VerbatimChar"/>
        </w:rPr>
      </w:pPr>
      <w:ins w:id="2726" w:author="Matt Selway" w:date="2020-07-21T23:59:00Z">
        <w:r w:rsidRPr="006321A9">
          <w:rPr>
            <w:rStyle w:val="VerbatimChar"/>
          </w:rPr>
          <w:t xml:space="preserve">      "required": [</w:t>
        </w:r>
      </w:ins>
    </w:p>
    <w:p w14:paraId="6399B548" w14:textId="77777777" w:rsidR="006321A9" w:rsidRPr="006321A9" w:rsidRDefault="006321A9" w:rsidP="006321A9">
      <w:pPr>
        <w:pStyle w:val="SourceCode"/>
        <w:rPr>
          <w:ins w:id="2727" w:author="Matt Selway" w:date="2020-07-21T23:59:00Z"/>
          <w:rStyle w:val="VerbatimChar"/>
        </w:rPr>
      </w:pPr>
      <w:ins w:id="2728" w:author="Matt Selway" w:date="2020-07-21T23:59:00Z">
        <w:r w:rsidRPr="006321A9">
          <w:rPr>
            <w:rStyle w:val="VerbatimChar"/>
          </w:rPr>
          <w:t xml:space="preserve">        "</w:t>
        </w:r>
        <w:proofErr w:type="spellStart"/>
        <w:r w:rsidRPr="006321A9">
          <w:rPr>
            <w:rStyle w:val="VerbatimChar"/>
          </w:rPr>
          <w:t>contentFilteringLanguages</w:t>
        </w:r>
        <w:proofErr w:type="spellEnd"/>
        <w:r w:rsidRPr="006321A9">
          <w:rPr>
            <w:rStyle w:val="VerbatimChar"/>
          </w:rPr>
          <w:t>"</w:t>
        </w:r>
      </w:ins>
    </w:p>
    <w:p w14:paraId="1ACC7089" w14:textId="77777777" w:rsidR="006321A9" w:rsidRPr="006321A9" w:rsidRDefault="006321A9" w:rsidP="006321A9">
      <w:pPr>
        <w:pStyle w:val="SourceCode"/>
        <w:rPr>
          <w:ins w:id="2729" w:author="Matt Selway" w:date="2020-07-21T23:59:00Z"/>
          <w:rStyle w:val="VerbatimChar"/>
        </w:rPr>
      </w:pPr>
      <w:ins w:id="2730" w:author="Matt Selway" w:date="2020-07-21T23:59:00Z">
        <w:r w:rsidRPr="006321A9">
          <w:rPr>
            <w:rStyle w:val="VerbatimChar"/>
          </w:rPr>
          <w:t xml:space="preserve">      ]</w:t>
        </w:r>
      </w:ins>
    </w:p>
    <w:p w14:paraId="30060865" w14:textId="77777777" w:rsidR="006321A9" w:rsidRPr="006321A9" w:rsidRDefault="006321A9" w:rsidP="006321A9">
      <w:pPr>
        <w:pStyle w:val="SourceCode"/>
        <w:rPr>
          <w:ins w:id="2731" w:author="Matt Selway" w:date="2020-07-21T23:59:00Z"/>
          <w:rStyle w:val="VerbatimChar"/>
        </w:rPr>
      </w:pPr>
      <w:ins w:id="2732" w:author="Matt Selway" w:date="2020-07-21T23:59:00Z">
        <w:r w:rsidRPr="006321A9">
          <w:rPr>
            <w:rStyle w:val="VerbatimChar"/>
          </w:rPr>
          <w:t xml:space="preserve">    },</w:t>
        </w:r>
      </w:ins>
    </w:p>
    <w:p w14:paraId="727CCF3F" w14:textId="77777777" w:rsidR="006321A9" w:rsidRPr="006321A9" w:rsidRDefault="006321A9" w:rsidP="006321A9">
      <w:pPr>
        <w:pStyle w:val="SourceCode"/>
        <w:rPr>
          <w:ins w:id="2733" w:author="Matt Selway" w:date="2020-07-21T23:59:00Z"/>
          <w:rStyle w:val="VerbatimChar"/>
        </w:rPr>
      </w:pPr>
      <w:ins w:id="2734" w:author="Matt Selway" w:date="2020-07-21T23:59:00Z">
        <w:r w:rsidRPr="006321A9">
          <w:rPr>
            <w:rStyle w:val="VerbatimChar"/>
          </w:rPr>
          <w:t xml:space="preserve">    "</w:t>
        </w:r>
        <w:proofErr w:type="spellStart"/>
        <w:r w:rsidRPr="006321A9">
          <w:rPr>
            <w:rStyle w:val="VerbatimChar"/>
          </w:rPr>
          <w:t>supportedAuthentications</w:t>
        </w:r>
        <w:proofErr w:type="spellEnd"/>
        <w:r w:rsidRPr="006321A9">
          <w:rPr>
            <w:rStyle w:val="VerbatimChar"/>
          </w:rPr>
          <w:t>": {</w:t>
        </w:r>
      </w:ins>
    </w:p>
    <w:p w14:paraId="3927ABCF" w14:textId="77777777" w:rsidR="006321A9" w:rsidRPr="006321A9" w:rsidRDefault="006321A9" w:rsidP="006321A9">
      <w:pPr>
        <w:pStyle w:val="SourceCode"/>
        <w:rPr>
          <w:ins w:id="2735" w:author="Matt Selway" w:date="2020-07-21T23:59:00Z"/>
          <w:rStyle w:val="VerbatimChar"/>
        </w:rPr>
      </w:pPr>
      <w:ins w:id="2736" w:author="Matt Selway" w:date="2020-07-21T23:59:00Z">
        <w:r w:rsidRPr="006321A9">
          <w:rPr>
            <w:rStyle w:val="VerbatimChar"/>
          </w:rPr>
          <w:t xml:space="preserve">      "type": "object",</w:t>
        </w:r>
      </w:ins>
    </w:p>
    <w:p w14:paraId="41F6EADB" w14:textId="77777777" w:rsidR="006321A9" w:rsidRPr="006321A9" w:rsidRDefault="006321A9" w:rsidP="006321A9">
      <w:pPr>
        <w:pStyle w:val="SourceCode"/>
        <w:rPr>
          <w:ins w:id="2737" w:author="Matt Selway" w:date="2020-07-21T23:59:00Z"/>
          <w:rStyle w:val="VerbatimChar"/>
        </w:rPr>
      </w:pPr>
      <w:ins w:id="2738" w:author="Matt Selway" w:date="2020-07-21T23:59:00Z">
        <w:r w:rsidRPr="006321A9">
          <w:rPr>
            <w:rStyle w:val="VerbatimChar"/>
          </w:rPr>
          <w:t xml:space="preserve">      "properties": {</w:t>
        </w:r>
      </w:ins>
    </w:p>
    <w:p w14:paraId="389CB86A" w14:textId="77777777" w:rsidR="006321A9" w:rsidRPr="006321A9" w:rsidRDefault="006321A9" w:rsidP="006321A9">
      <w:pPr>
        <w:pStyle w:val="SourceCode"/>
        <w:rPr>
          <w:ins w:id="2739" w:author="Matt Selway" w:date="2020-07-21T23:59:00Z"/>
          <w:rStyle w:val="VerbatimChar"/>
        </w:rPr>
      </w:pPr>
      <w:ins w:id="2740" w:author="Matt Selway" w:date="2020-07-21T23:59:00Z">
        <w:r w:rsidRPr="006321A9">
          <w:rPr>
            <w:rStyle w:val="VerbatimChar"/>
          </w:rPr>
          <w:t xml:space="preserve">        "</w:t>
        </w:r>
        <w:proofErr w:type="spellStart"/>
        <w:r w:rsidRPr="006321A9">
          <w:rPr>
            <w:rStyle w:val="VerbatimChar"/>
          </w:rPr>
          <w:t>soapSupportedTokenSchemas</w:t>
        </w:r>
        <w:proofErr w:type="spellEnd"/>
        <w:r w:rsidRPr="006321A9">
          <w:rPr>
            <w:rStyle w:val="VerbatimChar"/>
          </w:rPr>
          <w:t>": {</w:t>
        </w:r>
      </w:ins>
    </w:p>
    <w:p w14:paraId="6F5B80B7" w14:textId="77777777" w:rsidR="006321A9" w:rsidRPr="006321A9" w:rsidRDefault="006321A9" w:rsidP="006321A9">
      <w:pPr>
        <w:pStyle w:val="SourceCode"/>
        <w:rPr>
          <w:ins w:id="2741" w:author="Matt Selway" w:date="2020-07-21T23:59:00Z"/>
          <w:rStyle w:val="VerbatimChar"/>
        </w:rPr>
      </w:pPr>
      <w:ins w:id="2742" w:author="Matt Selway" w:date="2020-07-21T23:59:00Z">
        <w:r w:rsidRPr="006321A9">
          <w:rPr>
            <w:rStyle w:val="VerbatimChar"/>
          </w:rPr>
          <w:t xml:space="preserve">          "type": "array",</w:t>
        </w:r>
      </w:ins>
    </w:p>
    <w:p w14:paraId="2465CDE4" w14:textId="77777777" w:rsidR="006321A9" w:rsidRPr="006321A9" w:rsidRDefault="006321A9" w:rsidP="006321A9">
      <w:pPr>
        <w:pStyle w:val="SourceCode"/>
        <w:rPr>
          <w:ins w:id="2743" w:author="Matt Selway" w:date="2020-07-21T23:59:00Z"/>
          <w:rStyle w:val="VerbatimChar"/>
        </w:rPr>
      </w:pPr>
      <w:ins w:id="2744" w:author="Matt Selway" w:date="2020-07-21T23:59:00Z">
        <w:r w:rsidRPr="006321A9">
          <w:rPr>
            <w:rStyle w:val="VerbatimChar"/>
          </w:rPr>
          <w:t xml:space="preserve">          "items": {</w:t>
        </w:r>
      </w:ins>
    </w:p>
    <w:p w14:paraId="70985C65" w14:textId="5237AF59" w:rsidR="006321A9" w:rsidRPr="006321A9" w:rsidRDefault="006321A9" w:rsidP="006321A9">
      <w:pPr>
        <w:pStyle w:val="SourceCode"/>
        <w:rPr>
          <w:ins w:id="2745" w:author="Matt Selway" w:date="2020-07-21T23:59:00Z"/>
          <w:rStyle w:val="VerbatimChar"/>
        </w:rPr>
      </w:pPr>
      <w:ins w:id="2746" w:author="Matt Selway" w:date="2020-07-21T23:59:00Z">
        <w:r w:rsidRPr="006321A9">
          <w:rPr>
            <w:rStyle w:val="VerbatimChar"/>
          </w:rPr>
          <w:t xml:space="preserve">            "$ref": "</w:t>
        </w:r>
      </w:ins>
      <w:ins w:id="2747" w:author="Matt Selway" w:date="2020-07-22T00:01:00Z">
        <w:r>
          <w:rPr>
            <w:rStyle w:val="VerbatimChar"/>
          </w:rPr>
          <w:fldChar w:fldCharType="begin"/>
        </w:r>
        <w:r>
          <w:rPr>
            <w:rStyle w:val="VerbatimChar"/>
          </w:rPr>
          <w:instrText xml:space="preserve"> HYPERLINK  \l "_TokenSchema_2" </w:instrText>
        </w:r>
        <w:r>
          <w:rPr>
            <w:rStyle w:val="VerbatimChar"/>
          </w:rPr>
        </w:r>
        <w:r>
          <w:rPr>
            <w:rStyle w:val="VerbatimChar"/>
          </w:rPr>
          <w:fldChar w:fldCharType="separate"/>
        </w:r>
        <w:r w:rsidRPr="006321A9">
          <w:rPr>
            <w:rStyle w:val="Hyperlink"/>
            <w:rFonts w:ascii="Consolas" w:hAnsi="Consolas"/>
            <w:sz w:val="18"/>
          </w:rPr>
          <w:t>#/</w:t>
        </w:r>
        <w:proofErr w:type="spellStart"/>
        <w:r w:rsidRPr="006321A9">
          <w:rPr>
            <w:rStyle w:val="Hyperlink"/>
            <w:rFonts w:ascii="Consolas" w:hAnsi="Consolas"/>
            <w:sz w:val="18"/>
          </w:rPr>
          <w:t>TokenSchema</w:t>
        </w:r>
        <w:proofErr w:type="spellEnd"/>
        <w:r>
          <w:rPr>
            <w:rStyle w:val="VerbatimChar"/>
          </w:rPr>
          <w:fldChar w:fldCharType="end"/>
        </w:r>
      </w:ins>
      <w:ins w:id="2748" w:author="Matt Selway" w:date="2020-07-21T23:59:00Z">
        <w:r w:rsidRPr="006321A9">
          <w:rPr>
            <w:rStyle w:val="VerbatimChar"/>
          </w:rPr>
          <w:t>"</w:t>
        </w:r>
      </w:ins>
    </w:p>
    <w:p w14:paraId="201D9437" w14:textId="77777777" w:rsidR="006321A9" w:rsidRPr="006321A9" w:rsidRDefault="006321A9" w:rsidP="006321A9">
      <w:pPr>
        <w:pStyle w:val="SourceCode"/>
        <w:rPr>
          <w:ins w:id="2749" w:author="Matt Selway" w:date="2020-07-21T23:59:00Z"/>
          <w:rStyle w:val="VerbatimChar"/>
        </w:rPr>
      </w:pPr>
      <w:ins w:id="2750" w:author="Matt Selway" w:date="2020-07-21T23:59:00Z">
        <w:r w:rsidRPr="006321A9">
          <w:rPr>
            <w:rStyle w:val="VerbatimChar"/>
          </w:rPr>
          <w:t xml:space="preserve">          }</w:t>
        </w:r>
      </w:ins>
    </w:p>
    <w:p w14:paraId="29CBCFD5" w14:textId="77777777" w:rsidR="006321A9" w:rsidRPr="006321A9" w:rsidRDefault="006321A9" w:rsidP="006321A9">
      <w:pPr>
        <w:pStyle w:val="SourceCode"/>
        <w:rPr>
          <w:ins w:id="2751" w:author="Matt Selway" w:date="2020-07-21T23:59:00Z"/>
          <w:rStyle w:val="VerbatimChar"/>
        </w:rPr>
      </w:pPr>
      <w:ins w:id="2752" w:author="Matt Selway" w:date="2020-07-21T23:59:00Z">
        <w:r w:rsidRPr="006321A9">
          <w:rPr>
            <w:rStyle w:val="VerbatimChar"/>
          </w:rPr>
          <w:t xml:space="preserve">        },</w:t>
        </w:r>
      </w:ins>
    </w:p>
    <w:p w14:paraId="0AF0EDA8" w14:textId="77777777" w:rsidR="006321A9" w:rsidRPr="006321A9" w:rsidRDefault="006321A9" w:rsidP="006321A9">
      <w:pPr>
        <w:pStyle w:val="SourceCode"/>
        <w:rPr>
          <w:ins w:id="2753" w:author="Matt Selway" w:date="2020-07-21T23:59:00Z"/>
          <w:rStyle w:val="VerbatimChar"/>
        </w:rPr>
      </w:pPr>
      <w:ins w:id="2754" w:author="Matt Selway" w:date="2020-07-21T23:59:00Z">
        <w:r w:rsidRPr="006321A9">
          <w:rPr>
            <w:rStyle w:val="VerbatimChar"/>
          </w:rPr>
          <w:t xml:space="preserve">        "</w:t>
        </w:r>
        <w:proofErr w:type="spellStart"/>
        <w:r w:rsidRPr="006321A9">
          <w:rPr>
            <w:rStyle w:val="VerbatimChar"/>
          </w:rPr>
          <w:t>restSupportedAuthenticationSchemes</w:t>
        </w:r>
        <w:proofErr w:type="spellEnd"/>
        <w:r w:rsidRPr="006321A9">
          <w:rPr>
            <w:rStyle w:val="VerbatimChar"/>
          </w:rPr>
          <w:t>": {</w:t>
        </w:r>
      </w:ins>
    </w:p>
    <w:p w14:paraId="57DA0040" w14:textId="77777777" w:rsidR="006321A9" w:rsidRPr="006321A9" w:rsidRDefault="006321A9" w:rsidP="006321A9">
      <w:pPr>
        <w:pStyle w:val="SourceCode"/>
        <w:rPr>
          <w:ins w:id="2755" w:author="Matt Selway" w:date="2020-07-21T23:59:00Z"/>
          <w:rStyle w:val="VerbatimChar"/>
        </w:rPr>
      </w:pPr>
      <w:ins w:id="2756" w:author="Matt Selway" w:date="2020-07-21T23:59:00Z">
        <w:r w:rsidRPr="006321A9">
          <w:rPr>
            <w:rStyle w:val="VerbatimChar"/>
          </w:rPr>
          <w:t xml:space="preserve">          "type": "array",</w:t>
        </w:r>
      </w:ins>
    </w:p>
    <w:p w14:paraId="33EDA81B" w14:textId="77777777" w:rsidR="006321A9" w:rsidRPr="006321A9" w:rsidRDefault="006321A9" w:rsidP="006321A9">
      <w:pPr>
        <w:pStyle w:val="SourceCode"/>
        <w:rPr>
          <w:ins w:id="2757" w:author="Matt Selway" w:date="2020-07-21T23:59:00Z"/>
          <w:rStyle w:val="VerbatimChar"/>
        </w:rPr>
      </w:pPr>
      <w:ins w:id="2758" w:author="Matt Selway" w:date="2020-07-21T23:59:00Z">
        <w:r w:rsidRPr="006321A9">
          <w:rPr>
            <w:rStyle w:val="VerbatimChar"/>
          </w:rPr>
          <w:t xml:space="preserve">          "items": {</w:t>
        </w:r>
      </w:ins>
    </w:p>
    <w:p w14:paraId="3F56DD63" w14:textId="2E6CC753" w:rsidR="006321A9" w:rsidRPr="006321A9" w:rsidRDefault="006321A9" w:rsidP="006321A9">
      <w:pPr>
        <w:pStyle w:val="SourceCode"/>
        <w:rPr>
          <w:ins w:id="2759" w:author="Matt Selway" w:date="2020-07-21T23:59:00Z"/>
          <w:rStyle w:val="VerbatimChar"/>
        </w:rPr>
      </w:pPr>
      <w:ins w:id="2760" w:author="Matt Selway" w:date="2020-07-21T23:59:00Z">
        <w:r w:rsidRPr="006321A9">
          <w:rPr>
            <w:rStyle w:val="VerbatimChar"/>
          </w:rPr>
          <w:t xml:space="preserve">            "$ref": </w:t>
        </w:r>
      </w:ins>
      <w:ins w:id="2761" w:author="Matt Selway" w:date="2020-07-22T00:00:00Z">
        <w:r>
          <w:rPr>
            <w:rStyle w:val="VerbatimChar"/>
          </w:rPr>
          <w:fldChar w:fldCharType="begin"/>
        </w:r>
        <w:r>
          <w:rPr>
            <w:rStyle w:val="VerbatimChar"/>
          </w:rPr>
          <w:instrText xml:space="preserve"> HYPERLINK  \l "_Channel" </w:instrText>
        </w:r>
        <w:r>
          <w:rPr>
            <w:rStyle w:val="VerbatimChar"/>
          </w:rPr>
        </w:r>
        <w:r>
          <w:rPr>
            <w:rStyle w:val="VerbatimChar"/>
          </w:rPr>
          <w:fldChar w:fldCharType="separate"/>
        </w:r>
        <w:r w:rsidRPr="006321A9">
          <w:rPr>
            <w:rStyle w:val="Hyperlink"/>
            <w:rFonts w:ascii="Consolas" w:hAnsi="Consolas"/>
            <w:sz w:val="18"/>
          </w:rPr>
          <w:t>"#/</w:t>
        </w:r>
        <w:proofErr w:type="spellStart"/>
        <w:r w:rsidRPr="006321A9">
          <w:rPr>
            <w:rStyle w:val="Hyperlink"/>
            <w:rFonts w:ascii="Consolas" w:hAnsi="Consolas"/>
            <w:sz w:val="18"/>
          </w:rPr>
          <w:t>AuthenticationScheme</w:t>
        </w:r>
        <w:proofErr w:type="spellEnd"/>
        <w:r>
          <w:rPr>
            <w:rStyle w:val="VerbatimChar"/>
          </w:rPr>
          <w:fldChar w:fldCharType="end"/>
        </w:r>
      </w:ins>
      <w:ins w:id="2762" w:author="Matt Selway" w:date="2020-07-21T23:59:00Z">
        <w:r w:rsidRPr="006321A9">
          <w:rPr>
            <w:rStyle w:val="VerbatimChar"/>
          </w:rPr>
          <w:t>"</w:t>
        </w:r>
      </w:ins>
    </w:p>
    <w:p w14:paraId="0278070B" w14:textId="77777777" w:rsidR="006321A9" w:rsidRPr="006321A9" w:rsidRDefault="006321A9" w:rsidP="006321A9">
      <w:pPr>
        <w:pStyle w:val="SourceCode"/>
        <w:rPr>
          <w:ins w:id="2763" w:author="Matt Selway" w:date="2020-07-21T23:59:00Z"/>
          <w:rStyle w:val="VerbatimChar"/>
        </w:rPr>
      </w:pPr>
      <w:ins w:id="2764" w:author="Matt Selway" w:date="2020-07-21T23:59:00Z">
        <w:r w:rsidRPr="006321A9">
          <w:rPr>
            <w:rStyle w:val="VerbatimChar"/>
          </w:rPr>
          <w:t xml:space="preserve">          }</w:t>
        </w:r>
      </w:ins>
    </w:p>
    <w:p w14:paraId="51B2EFEF" w14:textId="77777777" w:rsidR="006321A9" w:rsidRPr="006321A9" w:rsidRDefault="006321A9" w:rsidP="006321A9">
      <w:pPr>
        <w:pStyle w:val="SourceCode"/>
        <w:rPr>
          <w:ins w:id="2765" w:author="Matt Selway" w:date="2020-07-21T23:59:00Z"/>
          <w:rStyle w:val="VerbatimChar"/>
        </w:rPr>
      </w:pPr>
      <w:ins w:id="2766" w:author="Matt Selway" w:date="2020-07-21T23:59:00Z">
        <w:r w:rsidRPr="006321A9">
          <w:rPr>
            <w:rStyle w:val="VerbatimChar"/>
          </w:rPr>
          <w:t xml:space="preserve">        }</w:t>
        </w:r>
      </w:ins>
    </w:p>
    <w:p w14:paraId="58AB93D8" w14:textId="77777777" w:rsidR="006321A9" w:rsidRPr="006321A9" w:rsidRDefault="006321A9" w:rsidP="006321A9">
      <w:pPr>
        <w:pStyle w:val="SourceCode"/>
        <w:rPr>
          <w:ins w:id="2767" w:author="Matt Selway" w:date="2020-07-21T23:59:00Z"/>
          <w:rStyle w:val="VerbatimChar"/>
        </w:rPr>
      </w:pPr>
      <w:ins w:id="2768" w:author="Matt Selway" w:date="2020-07-21T23:59:00Z">
        <w:r w:rsidRPr="006321A9">
          <w:rPr>
            <w:rStyle w:val="VerbatimChar"/>
          </w:rPr>
          <w:t xml:space="preserve">      }</w:t>
        </w:r>
      </w:ins>
    </w:p>
    <w:p w14:paraId="4953A527" w14:textId="77777777" w:rsidR="006321A9" w:rsidRPr="006321A9" w:rsidRDefault="006321A9" w:rsidP="006321A9">
      <w:pPr>
        <w:pStyle w:val="SourceCode"/>
        <w:rPr>
          <w:ins w:id="2769" w:author="Matt Selway" w:date="2020-07-21T23:59:00Z"/>
          <w:rStyle w:val="VerbatimChar"/>
        </w:rPr>
      </w:pPr>
      <w:ins w:id="2770" w:author="Matt Selway" w:date="2020-07-21T23:59:00Z">
        <w:r w:rsidRPr="006321A9">
          <w:rPr>
            <w:rStyle w:val="VerbatimChar"/>
          </w:rPr>
          <w:t xml:space="preserve">    },</w:t>
        </w:r>
      </w:ins>
    </w:p>
    <w:p w14:paraId="28F3A149" w14:textId="77777777" w:rsidR="006321A9" w:rsidRPr="006321A9" w:rsidRDefault="006321A9" w:rsidP="006321A9">
      <w:pPr>
        <w:pStyle w:val="SourceCode"/>
        <w:rPr>
          <w:ins w:id="2771" w:author="Matt Selway" w:date="2020-07-21T23:59:00Z"/>
          <w:rStyle w:val="VerbatimChar"/>
        </w:rPr>
      </w:pPr>
      <w:ins w:id="2772" w:author="Matt Selway" w:date="2020-07-21T23:59:00Z">
        <w:r w:rsidRPr="006321A9">
          <w:rPr>
            <w:rStyle w:val="VerbatimChar"/>
          </w:rPr>
          <w:t xml:space="preserve">    "</w:t>
        </w:r>
        <w:proofErr w:type="spellStart"/>
        <w:r w:rsidRPr="006321A9">
          <w:rPr>
            <w:rStyle w:val="VerbatimChar"/>
          </w:rPr>
          <w:t>securityLevelConformance</w:t>
        </w:r>
        <w:proofErr w:type="spellEnd"/>
        <w:r w:rsidRPr="006321A9">
          <w:rPr>
            <w:rStyle w:val="VerbatimChar"/>
          </w:rPr>
          <w:t>": {</w:t>
        </w:r>
      </w:ins>
    </w:p>
    <w:p w14:paraId="257F3860" w14:textId="7620A6DC" w:rsidR="006321A9" w:rsidRPr="006321A9" w:rsidRDefault="006321A9" w:rsidP="006321A9">
      <w:pPr>
        <w:pStyle w:val="SourceCode"/>
        <w:rPr>
          <w:ins w:id="2773" w:author="Matt Selway" w:date="2020-07-21T23:59:00Z"/>
          <w:rStyle w:val="VerbatimChar"/>
        </w:rPr>
      </w:pPr>
      <w:ins w:id="2774" w:author="Matt Selway" w:date="2020-07-21T23:59:00Z">
        <w:r w:rsidRPr="006321A9">
          <w:rPr>
            <w:rStyle w:val="VerbatimChar"/>
          </w:rPr>
          <w:t xml:space="preserve">      "$ref": </w:t>
        </w:r>
      </w:ins>
      <w:ins w:id="2775" w:author="Matt Selway" w:date="2020-07-22T00:00:00Z">
        <w:r>
          <w:rPr>
            <w:rStyle w:val="VerbatimChar"/>
          </w:rPr>
          <w:fldChar w:fldCharType="begin"/>
        </w:r>
        <w:r>
          <w:rPr>
            <w:rStyle w:val="VerbatimChar"/>
          </w:rPr>
          <w:instrText xml:space="preserve"> HYPERLINK  \l "_SecurityLevel" </w:instrText>
        </w:r>
        <w:r>
          <w:rPr>
            <w:rStyle w:val="VerbatimChar"/>
          </w:rPr>
        </w:r>
        <w:r>
          <w:rPr>
            <w:rStyle w:val="VerbatimChar"/>
          </w:rPr>
          <w:fldChar w:fldCharType="separate"/>
        </w:r>
        <w:r w:rsidRPr="006321A9">
          <w:rPr>
            <w:rStyle w:val="Hyperlink"/>
            <w:rFonts w:ascii="Consolas" w:hAnsi="Consolas"/>
            <w:sz w:val="18"/>
          </w:rPr>
          <w:t>"#/</w:t>
        </w:r>
        <w:proofErr w:type="spellStart"/>
        <w:r w:rsidRPr="006321A9">
          <w:rPr>
            <w:rStyle w:val="Hyperlink"/>
            <w:rFonts w:ascii="Consolas" w:hAnsi="Consolas"/>
            <w:sz w:val="18"/>
          </w:rPr>
          <w:t>SecurityLe</w:t>
        </w:r>
        <w:r w:rsidRPr="006321A9">
          <w:rPr>
            <w:rStyle w:val="Hyperlink"/>
            <w:rFonts w:ascii="Consolas" w:hAnsi="Consolas"/>
            <w:sz w:val="18"/>
          </w:rPr>
          <w:t>v</w:t>
        </w:r>
        <w:r w:rsidRPr="006321A9">
          <w:rPr>
            <w:rStyle w:val="Hyperlink"/>
            <w:rFonts w:ascii="Consolas" w:hAnsi="Consolas"/>
            <w:sz w:val="18"/>
          </w:rPr>
          <w:t>el</w:t>
        </w:r>
        <w:proofErr w:type="spellEnd"/>
        <w:r>
          <w:rPr>
            <w:rStyle w:val="VerbatimChar"/>
          </w:rPr>
          <w:fldChar w:fldCharType="end"/>
        </w:r>
      </w:ins>
      <w:ins w:id="2776" w:author="Matt Selway" w:date="2020-07-21T23:59:00Z">
        <w:r w:rsidRPr="006321A9">
          <w:rPr>
            <w:rStyle w:val="VerbatimChar"/>
          </w:rPr>
          <w:t>"</w:t>
        </w:r>
      </w:ins>
    </w:p>
    <w:p w14:paraId="1CA27FF6" w14:textId="77777777" w:rsidR="006321A9" w:rsidRPr="006321A9" w:rsidRDefault="006321A9" w:rsidP="006321A9">
      <w:pPr>
        <w:pStyle w:val="SourceCode"/>
        <w:rPr>
          <w:ins w:id="2777" w:author="Matt Selway" w:date="2020-07-21T23:59:00Z"/>
          <w:rStyle w:val="VerbatimChar"/>
        </w:rPr>
      </w:pPr>
      <w:ins w:id="2778" w:author="Matt Selway" w:date="2020-07-21T23:59:00Z">
        <w:r w:rsidRPr="006321A9">
          <w:rPr>
            <w:rStyle w:val="VerbatimChar"/>
          </w:rPr>
          <w:t xml:space="preserve">    },</w:t>
        </w:r>
      </w:ins>
    </w:p>
    <w:p w14:paraId="2113C5FA" w14:textId="77777777" w:rsidR="006321A9" w:rsidRPr="006321A9" w:rsidRDefault="006321A9" w:rsidP="006321A9">
      <w:pPr>
        <w:pStyle w:val="SourceCode"/>
        <w:rPr>
          <w:ins w:id="2779" w:author="Matt Selway" w:date="2020-07-21T23:59:00Z"/>
          <w:rStyle w:val="VerbatimChar"/>
        </w:rPr>
      </w:pPr>
      <w:ins w:id="2780" w:author="Matt Selway" w:date="2020-07-21T23:59:00Z">
        <w:r w:rsidRPr="006321A9">
          <w:rPr>
            <w:rStyle w:val="VerbatimChar"/>
          </w:rPr>
          <w:t xml:space="preserve">    "</w:t>
        </w:r>
        <w:proofErr w:type="spellStart"/>
        <w:r w:rsidRPr="006321A9">
          <w:rPr>
            <w:rStyle w:val="VerbatimChar"/>
          </w:rPr>
          <w:t>isDeadLetteringEnabled</w:t>
        </w:r>
        <w:proofErr w:type="spellEnd"/>
        <w:r w:rsidRPr="006321A9">
          <w:rPr>
            <w:rStyle w:val="VerbatimChar"/>
          </w:rPr>
          <w:t>": {</w:t>
        </w:r>
      </w:ins>
    </w:p>
    <w:p w14:paraId="0E9ED7D9" w14:textId="77777777" w:rsidR="006321A9" w:rsidRPr="006321A9" w:rsidRDefault="006321A9" w:rsidP="006321A9">
      <w:pPr>
        <w:pStyle w:val="SourceCode"/>
        <w:rPr>
          <w:ins w:id="2781" w:author="Matt Selway" w:date="2020-07-21T23:59:00Z"/>
          <w:rStyle w:val="VerbatimChar"/>
        </w:rPr>
      </w:pPr>
      <w:ins w:id="2782" w:author="Matt Selway" w:date="2020-07-21T23:59:00Z">
        <w:r w:rsidRPr="006321A9">
          <w:rPr>
            <w:rStyle w:val="VerbatimChar"/>
          </w:rPr>
          <w:t xml:space="preserve">      "type": "</w:t>
        </w:r>
        <w:proofErr w:type="spellStart"/>
        <w:r w:rsidRPr="006321A9">
          <w:rPr>
            <w:rStyle w:val="VerbatimChar"/>
          </w:rPr>
          <w:t>boolean</w:t>
        </w:r>
        <w:proofErr w:type="spellEnd"/>
        <w:r w:rsidRPr="006321A9">
          <w:rPr>
            <w:rStyle w:val="VerbatimChar"/>
          </w:rPr>
          <w:t>"</w:t>
        </w:r>
      </w:ins>
    </w:p>
    <w:p w14:paraId="7ECB5301" w14:textId="77777777" w:rsidR="006321A9" w:rsidRPr="006321A9" w:rsidRDefault="006321A9" w:rsidP="006321A9">
      <w:pPr>
        <w:pStyle w:val="SourceCode"/>
        <w:rPr>
          <w:ins w:id="2783" w:author="Matt Selway" w:date="2020-07-21T23:59:00Z"/>
          <w:rStyle w:val="VerbatimChar"/>
        </w:rPr>
      </w:pPr>
      <w:ins w:id="2784" w:author="Matt Selway" w:date="2020-07-21T23:59:00Z">
        <w:r w:rsidRPr="006321A9">
          <w:rPr>
            <w:rStyle w:val="VerbatimChar"/>
          </w:rPr>
          <w:t xml:space="preserve">    },</w:t>
        </w:r>
      </w:ins>
    </w:p>
    <w:p w14:paraId="593C4FE3" w14:textId="77777777" w:rsidR="006321A9" w:rsidRPr="006321A9" w:rsidRDefault="006321A9" w:rsidP="006321A9">
      <w:pPr>
        <w:pStyle w:val="SourceCode"/>
        <w:rPr>
          <w:ins w:id="2785" w:author="Matt Selway" w:date="2020-07-21T23:59:00Z"/>
          <w:rStyle w:val="VerbatimChar"/>
        </w:rPr>
      </w:pPr>
      <w:ins w:id="2786" w:author="Matt Selway" w:date="2020-07-21T23:59:00Z">
        <w:r w:rsidRPr="006321A9">
          <w:rPr>
            <w:rStyle w:val="VerbatimChar"/>
          </w:rPr>
          <w:t xml:space="preserve">    "</w:t>
        </w:r>
        <w:proofErr w:type="spellStart"/>
        <w:r w:rsidRPr="006321A9">
          <w:rPr>
            <w:rStyle w:val="VerbatimChar"/>
          </w:rPr>
          <w:t>isChannelCreationEnabled</w:t>
        </w:r>
        <w:proofErr w:type="spellEnd"/>
        <w:r w:rsidRPr="006321A9">
          <w:rPr>
            <w:rStyle w:val="VerbatimChar"/>
          </w:rPr>
          <w:t>": {</w:t>
        </w:r>
      </w:ins>
    </w:p>
    <w:p w14:paraId="79D1A17C" w14:textId="77777777" w:rsidR="006321A9" w:rsidRPr="006321A9" w:rsidRDefault="006321A9" w:rsidP="006321A9">
      <w:pPr>
        <w:pStyle w:val="SourceCode"/>
        <w:rPr>
          <w:ins w:id="2787" w:author="Matt Selway" w:date="2020-07-21T23:59:00Z"/>
          <w:rStyle w:val="VerbatimChar"/>
        </w:rPr>
      </w:pPr>
      <w:ins w:id="2788" w:author="Matt Selway" w:date="2020-07-21T23:59:00Z">
        <w:r w:rsidRPr="006321A9">
          <w:rPr>
            <w:rStyle w:val="VerbatimChar"/>
          </w:rPr>
          <w:t xml:space="preserve">      "type": "</w:t>
        </w:r>
        <w:proofErr w:type="spellStart"/>
        <w:r w:rsidRPr="006321A9">
          <w:rPr>
            <w:rStyle w:val="VerbatimChar"/>
          </w:rPr>
          <w:t>boolean</w:t>
        </w:r>
        <w:proofErr w:type="spellEnd"/>
        <w:r w:rsidRPr="006321A9">
          <w:rPr>
            <w:rStyle w:val="VerbatimChar"/>
          </w:rPr>
          <w:t>"</w:t>
        </w:r>
      </w:ins>
    </w:p>
    <w:p w14:paraId="7A2D1312" w14:textId="77777777" w:rsidR="006321A9" w:rsidRPr="006321A9" w:rsidRDefault="006321A9" w:rsidP="006321A9">
      <w:pPr>
        <w:pStyle w:val="SourceCode"/>
        <w:rPr>
          <w:ins w:id="2789" w:author="Matt Selway" w:date="2020-07-21T23:59:00Z"/>
          <w:rStyle w:val="VerbatimChar"/>
        </w:rPr>
      </w:pPr>
      <w:ins w:id="2790" w:author="Matt Selway" w:date="2020-07-21T23:59:00Z">
        <w:r w:rsidRPr="006321A9">
          <w:rPr>
            <w:rStyle w:val="VerbatimChar"/>
          </w:rPr>
          <w:t xml:space="preserve">    },</w:t>
        </w:r>
      </w:ins>
    </w:p>
    <w:p w14:paraId="2E4191A7" w14:textId="77777777" w:rsidR="006321A9" w:rsidRPr="006321A9" w:rsidRDefault="006321A9" w:rsidP="006321A9">
      <w:pPr>
        <w:pStyle w:val="SourceCode"/>
        <w:rPr>
          <w:ins w:id="2791" w:author="Matt Selway" w:date="2020-07-21T23:59:00Z"/>
          <w:rStyle w:val="VerbatimChar"/>
        </w:rPr>
      </w:pPr>
      <w:ins w:id="2792" w:author="Matt Selway" w:date="2020-07-21T23:59:00Z">
        <w:r w:rsidRPr="006321A9">
          <w:rPr>
            <w:rStyle w:val="VerbatimChar"/>
          </w:rPr>
          <w:t xml:space="preserve">    "</w:t>
        </w:r>
        <w:proofErr w:type="spellStart"/>
        <w:r w:rsidRPr="006321A9">
          <w:rPr>
            <w:rStyle w:val="VerbatimChar"/>
          </w:rPr>
          <w:t>isOpenChannelSecuringEnabled</w:t>
        </w:r>
        <w:proofErr w:type="spellEnd"/>
        <w:r w:rsidRPr="006321A9">
          <w:rPr>
            <w:rStyle w:val="VerbatimChar"/>
          </w:rPr>
          <w:t>": {</w:t>
        </w:r>
      </w:ins>
    </w:p>
    <w:p w14:paraId="247D6DBD" w14:textId="77777777" w:rsidR="006321A9" w:rsidRPr="006321A9" w:rsidRDefault="006321A9" w:rsidP="006321A9">
      <w:pPr>
        <w:pStyle w:val="SourceCode"/>
        <w:rPr>
          <w:ins w:id="2793" w:author="Matt Selway" w:date="2020-07-21T23:59:00Z"/>
          <w:rStyle w:val="VerbatimChar"/>
        </w:rPr>
      </w:pPr>
      <w:ins w:id="2794" w:author="Matt Selway" w:date="2020-07-21T23:59:00Z">
        <w:r w:rsidRPr="006321A9">
          <w:rPr>
            <w:rStyle w:val="VerbatimChar"/>
          </w:rPr>
          <w:t xml:space="preserve">      "type": "</w:t>
        </w:r>
        <w:proofErr w:type="spellStart"/>
        <w:r w:rsidRPr="006321A9">
          <w:rPr>
            <w:rStyle w:val="VerbatimChar"/>
          </w:rPr>
          <w:t>boolean</w:t>
        </w:r>
        <w:proofErr w:type="spellEnd"/>
        <w:r w:rsidRPr="006321A9">
          <w:rPr>
            <w:rStyle w:val="VerbatimChar"/>
          </w:rPr>
          <w:t>"</w:t>
        </w:r>
      </w:ins>
    </w:p>
    <w:p w14:paraId="7AE7BCBB" w14:textId="77777777" w:rsidR="006321A9" w:rsidRPr="006321A9" w:rsidRDefault="006321A9" w:rsidP="006321A9">
      <w:pPr>
        <w:pStyle w:val="SourceCode"/>
        <w:rPr>
          <w:ins w:id="2795" w:author="Matt Selway" w:date="2020-07-21T23:59:00Z"/>
          <w:rStyle w:val="VerbatimChar"/>
        </w:rPr>
      </w:pPr>
      <w:ins w:id="2796" w:author="Matt Selway" w:date="2020-07-21T23:59:00Z">
        <w:r w:rsidRPr="006321A9">
          <w:rPr>
            <w:rStyle w:val="VerbatimChar"/>
          </w:rPr>
          <w:t xml:space="preserve">    },</w:t>
        </w:r>
      </w:ins>
    </w:p>
    <w:p w14:paraId="2740404E" w14:textId="77777777" w:rsidR="006321A9" w:rsidRPr="006321A9" w:rsidRDefault="006321A9" w:rsidP="006321A9">
      <w:pPr>
        <w:pStyle w:val="SourceCode"/>
        <w:rPr>
          <w:ins w:id="2797" w:author="Matt Selway" w:date="2020-07-21T23:59:00Z"/>
          <w:rStyle w:val="VerbatimChar"/>
        </w:rPr>
      </w:pPr>
      <w:ins w:id="2798" w:author="Matt Selway" w:date="2020-07-21T23:59:00Z">
        <w:r w:rsidRPr="006321A9">
          <w:rPr>
            <w:rStyle w:val="VerbatimChar"/>
          </w:rPr>
          <w:t xml:space="preserve">    "</w:t>
        </w:r>
        <w:proofErr w:type="spellStart"/>
        <w:r w:rsidRPr="006321A9">
          <w:rPr>
            <w:rStyle w:val="VerbatimChar"/>
          </w:rPr>
          <w:t>isWhitelistRequired</w:t>
        </w:r>
        <w:proofErr w:type="spellEnd"/>
        <w:r w:rsidRPr="006321A9">
          <w:rPr>
            <w:rStyle w:val="VerbatimChar"/>
          </w:rPr>
          <w:t>": {</w:t>
        </w:r>
      </w:ins>
    </w:p>
    <w:p w14:paraId="66EFB93D" w14:textId="77777777" w:rsidR="006321A9" w:rsidRPr="006321A9" w:rsidRDefault="006321A9" w:rsidP="006321A9">
      <w:pPr>
        <w:pStyle w:val="SourceCode"/>
        <w:rPr>
          <w:ins w:id="2799" w:author="Matt Selway" w:date="2020-07-21T23:59:00Z"/>
          <w:rStyle w:val="VerbatimChar"/>
        </w:rPr>
      </w:pPr>
      <w:ins w:id="2800" w:author="Matt Selway" w:date="2020-07-21T23:59:00Z">
        <w:r w:rsidRPr="006321A9">
          <w:rPr>
            <w:rStyle w:val="VerbatimChar"/>
          </w:rPr>
          <w:lastRenderedPageBreak/>
          <w:t xml:space="preserve">      "type": "</w:t>
        </w:r>
        <w:proofErr w:type="spellStart"/>
        <w:r w:rsidRPr="006321A9">
          <w:rPr>
            <w:rStyle w:val="VerbatimChar"/>
          </w:rPr>
          <w:t>boolean</w:t>
        </w:r>
        <w:proofErr w:type="spellEnd"/>
        <w:r w:rsidRPr="006321A9">
          <w:rPr>
            <w:rStyle w:val="VerbatimChar"/>
          </w:rPr>
          <w:t>"</w:t>
        </w:r>
      </w:ins>
    </w:p>
    <w:p w14:paraId="15A24F40" w14:textId="77777777" w:rsidR="006321A9" w:rsidRPr="006321A9" w:rsidRDefault="006321A9" w:rsidP="006321A9">
      <w:pPr>
        <w:pStyle w:val="SourceCode"/>
        <w:rPr>
          <w:ins w:id="2801" w:author="Matt Selway" w:date="2020-07-21T23:59:00Z"/>
          <w:rStyle w:val="VerbatimChar"/>
        </w:rPr>
      </w:pPr>
      <w:ins w:id="2802" w:author="Matt Selway" w:date="2020-07-21T23:59:00Z">
        <w:r w:rsidRPr="006321A9">
          <w:rPr>
            <w:rStyle w:val="VerbatimChar"/>
          </w:rPr>
          <w:t xml:space="preserve">    },</w:t>
        </w:r>
      </w:ins>
    </w:p>
    <w:p w14:paraId="0EC707EB" w14:textId="77777777" w:rsidR="006321A9" w:rsidRPr="006321A9" w:rsidRDefault="006321A9" w:rsidP="006321A9">
      <w:pPr>
        <w:pStyle w:val="SourceCode"/>
        <w:rPr>
          <w:ins w:id="2803" w:author="Matt Selway" w:date="2020-07-21T23:59:00Z"/>
          <w:rStyle w:val="VerbatimChar"/>
        </w:rPr>
      </w:pPr>
      <w:ins w:id="2804" w:author="Matt Selway" w:date="2020-07-21T23:59:00Z">
        <w:r w:rsidRPr="006321A9">
          <w:rPr>
            <w:rStyle w:val="VerbatimChar"/>
          </w:rPr>
          <w:t xml:space="preserve">    "</w:t>
        </w:r>
        <w:proofErr w:type="spellStart"/>
        <w:r w:rsidRPr="006321A9">
          <w:rPr>
            <w:rStyle w:val="VerbatimChar"/>
          </w:rPr>
          <w:t>defaultExpiryDuration</w:t>
        </w:r>
        <w:proofErr w:type="spellEnd"/>
        <w:r w:rsidRPr="006321A9">
          <w:rPr>
            <w:rStyle w:val="VerbatimChar"/>
          </w:rPr>
          <w:t>": {</w:t>
        </w:r>
      </w:ins>
    </w:p>
    <w:p w14:paraId="048788A8" w14:textId="77777777" w:rsidR="006321A9" w:rsidRPr="006321A9" w:rsidRDefault="006321A9" w:rsidP="006321A9">
      <w:pPr>
        <w:pStyle w:val="SourceCode"/>
        <w:rPr>
          <w:ins w:id="2805" w:author="Matt Selway" w:date="2020-07-21T23:59:00Z"/>
          <w:rStyle w:val="VerbatimChar"/>
        </w:rPr>
      </w:pPr>
      <w:ins w:id="2806" w:author="Matt Selway" w:date="2020-07-21T23:59:00Z">
        <w:r w:rsidRPr="006321A9">
          <w:rPr>
            <w:rStyle w:val="VerbatimChar"/>
          </w:rPr>
          <w:t xml:space="preserve">      "description": "Duration as defined by XML Schema </w:t>
        </w:r>
        <w:proofErr w:type="spellStart"/>
        <w:proofErr w:type="gramStart"/>
        <w:r w:rsidRPr="006321A9">
          <w:rPr>
            <w:rStyle w:val="VerbatimChar"/>
          </w:rPr>
          <w:t>xs:duration</w:t>
        </w:r>
        <w:proofErr w:type="spellEnd"/>
        <w:proofErr w:type="gramEnd"/>
        <w:r w:rsidRPr="006321A9">
          <w:rPr>
            <w:rStyle w:val="VerbatimChar"/>
          </w:rPr>
          <w:t>, http://w3c.org/TR/xmlschema-2/#duration, or null",</w:t>
        </w:r>
      </w:ins>
    </w:p>
    <w:p w14:paraId="5E92570B" w14:textId="77777777" w:rsidR="006321A9" w:rsidRPr="006321A9" w:rsidRDefault="006321A9" w:rsidP="006321A9">
      <w:pPr>
        <w:pStyle w:val="SourceCode"/>
        <w:rPr>
          <w:ins w:id="2807" w:author="Matt Selway" w:date="2020-07-21T23:59:00Z"/>
          <w:rStyle w:val="VerbatimChar"/>
        </w:rPr>
      </w:pPr>
      <w:ins w:id="2808" w:author="Matt Selway" w:date="2020-07-21T23:59:00Z">
        <w:r w:rsidRPr="006321A9">
          <w:rPr>
            <w:rStyle w:val="VerbatimChar"/>
          </w:rPr>
          <w:t xml:space="preserve">      "</w:t>
        </w:r>
        <w:proofErr w:type="spellStart"/>
        <w:r w:rsidRPr="006321A9">
          <w:rPr>
            <w:rStyle w:val="VerbatimChar"/>
          </w:rPr>
          <w:t>oneOf</w:t>
        </w:r>
        <w:proofErr w:type="spellEnd"/>
        <w:r w:rsidRPr="006321A9">
          <w:rPr>
            <w:rStyle w:val="VerbatimChar"/>
          </w:rPr>
          <w:t>": [</w:t>
        </w:r>
      </w:ins>
    </w:p>
    <w:p w14:paraId="2F221BCF" w14:textId="77777777" w:rsidR="006321A9" w:rsidRPr="006321A9" w:rsidRDefault="006321A9" w:rsidP="006321A9">
      <w:pPr>
        <w:pStyle w:val="SourceCode"/>
        <w:rPr>
          <w:ins w:id="2809" w:author="Matt Selway" w:date="2020-07-21T23:59:00Z"/>
          <w:rStyle w:val="VerbatimChar"/>
        </w:rPr>
      </w:pPr>
      <w:ins w:id="2810" w:author="Matt Selway" w:date="2020-07-21T23:59:00Z">
        <w:r w:rsidRPr="006321A9">
          <w:rPr>
            <w:rStyle w:val="VerbatimChar"/>
          </w:rPr>
          <w:t xml:space="preserve">        {</w:t>
        </w:r>
      </w:ins>
    </w:p>
    <w:p w14:paraId="4A91B3BC" w14:textId="77777777" w:rsidR="006321A9" w:rsidRPr="006321A9" w:rsidRDefault="006321A9" w:rsidP="006321A9">
      <w:pPr>
        <w:pStyle w:val="SourceCode"/>
        <w:rPr>
          <w:ins w:id="2811" w:author="Matt Selway" w:date="2020-07-21T23:59:00Z"/>
          <w:rStyle w:val="VerbatimChar"/>
        </w:rPr>
      </w:pPr>
      <w:ins w:id="2812" w:author="Matt Selway" w:date="2020-07-21T23:59:00Z">
        <w:r w:rsidRPr="006321A9">
          <w:rPr>
            <w:rStyle w:val="VerbatimChar"/>
          </w:rPr>
          <w:t xml:space="preserve">          "type": "null"</w:t>
        </w:r>
      </w:ins>
    </w:p>
    <w:p w14:paraId="52A8FD7A" w14:textId="77777777" w:rsidR="006321A9" w:rsidRPr="006321A9" w:rsidRDefault="006321A9" w:rsidP="006321A9">
      <w:pPr>
        <w:pStyle w:val="SourceCode"/>
        <w:rPr>
          <w:ins w:id="2813" w:author="Matt Selway" w:date="2020-07-21T23:59:00Z"/>
          <w:rStyle w:val="VerbatimChar"/>
        </w:rPr>
      </w:pPr>
      <w:ins w:id="2814" w:author="Matt Selway" w:date="2020-07-21T23:59:00Z">
        <w:r w:rsidRPr="006321A9">
          <w:rPr>
            <w:rStyle w:val="VerbatimChar"/>
          </w:rPr>
          <w:t xml:space="preserve">        },</w:t>
        </w:r>
      </w:ins>
    </w:p>
    <w:p w14:paraId="3811046B" w14:textId="77777777" w:rsidR="006321A9" w:rsidRPr="006321A9" w:rsidRDefault="006321A9" w:rsidP="006321A9">
      <w:pPr>
        <w:pStyle w:val="SourceCode"/>
        <w:rPr>
          <w:ins w:id="2815" w:author="Matt Selway" w:date="2020-07-21T23:59:00Z"/>
          <w:rStyle w:val="VerbatimChar"/>
        </w:rPr>
      </w:pPr>
      <w:ins w:id="2816" w:author="Matt Selway" w:date="2020-07-21T23:59:00Z">
        <w:r w:rsidRPr="006321A9">
          <w:rPr>
            <w:rStyle w:val="VerbatimChar"/>
          </w:rPr>
          <w:t xml:space="preserve">        {</w:t>
        </w:r>
      </w:ins>
    </w:p>
    <w:p w14:paraId="7FE34134" w14:textId="77777777" w:rsidR="006321A9" w:rsidRPr="006321A9" w:rsidRDefault="006321A9" w:rsidP="006321A9">
      <w:pPr>
        <w:pStyle w:val="SourceCode"/>
        <w:rPr>
          <w:ins w:id="2817" w:author="Matt Selway" w:date="2020-07-21T23:59:00Z"/>
          <w:rStyle w:val="VerbatimChar"/>
        </w:rPr>
      </w:pPr>
      <w:ins w:id="2818" w:author="Matt Selway" w:date="2020-07-21T23:59:00Z">
        <w:r w:rsidRPr="006321A9">
          <w:rPr>
            <w:rStyle w:val="VerbatimChar"/>
          </w:rPr>
          <w:t xml:space="preserve">          "type": "string",</w:t>
        </w:r>
      </w:ins>
    </w:p>
    <w:p w14:paraId="4C495AE8" w14:textId="77777777" w:rsidR="006321A9" w:rsidRPr="006321A9" w:rsidRDefault="006321A9" w:rsidP="006321A9">
      <w:pPr>
        <w:pStyle w:val="SourceCode"/>
        <w:rPr>
          <w:ins w:id="2819" w:author="Matt Selway" w:date="2020-07-21T23:59:00Z"/>
          <w:rStyle w:val="VerbatimChar"/>
        </w:rPr>
      </w:pPr>
      <w:ins w:id="2820" w:author="Matt Selway" w:date="2020-07-21T23:59:00Z">
        <w:r w:rsidRPr="006321A9">
          <w:rPr>
            <w:rStyle w:val="VerbatimChar"/>
          </w:rPr>
          <w:t xml:space="preserve">          "format": "duration",</w:t>
        </w:r>
      </w:ins>
    </w:p>
    <w:p w14:paraId="3531493A" w14:textId="77777777" w:rsidR="006321A9" w:rsidRPr="006321A9" w:rsidRDefault="006321A9" w:rsidP="006321A9">
      <w:pPr>
        <w:pStyle w:val="SourceCode"/>
        <w:rPr>
          <w:ins w:id="2821" w:author="Matt Selway" w:date="2020-07-21T23:59:00Z"/>
          <w:rStyle w:val="VerbatimChar"/>
        </w:rPr>
      </w:pPr>
      <w:ins w:id="2822" w:author="Matt Selway" w:date="2020-07-21T23:59:00Z">
        <w:r w:rsidRPr="006321A9">
          <w:rPr>
            <w:rStyle w:val="VerbatimChar"/>
          </w:rPr>
          <w:t xml:space="preserve">          "pattern": "[-]?P([0-9]+Y)?([0-9]+M)?([0-9]+D)?(T([0-9]+H)?([0-9]+M)?([0-9]+([.][0-9]+)?S)?)?"</w:t>
        </w:r>
      </w:ins>
    </w:p>
    <w:p w14:paraId="3ED312D5" w14:textId="77777777" w:rsidR="006321A9" w:rsidRPr="006321A9" w:rsidRDefault="006321A9" w:rsidP="006321A9">
      <w:pPr>
        <w:pStyle w:val="SourceCode"/>
        <w:rPr>
          <w:ins w:id="2823" w:author="Matt Selway" w:date="2020-07-21T23:59:00Z"/>
          <w:rStyle w:val="VerbatimChar"/>
        </w:rPr>
      </w:pPr>
      <w:ins w:id="2824" w:author="Matt Selway" w:date="2020-07-21T23:59:00Z">
        <w:r w:rsidRPr="006321A9">
          <w:rPr>
            <w:rStyle w:val="VerbatimChar"/>
          </w:rPr>
          <w:t xml:space="preserve">        }</w:t>
        </w:r>
      </w:ins>
    </w:p>
    <w:p w14:paraId="42864A46" w14:textId="77777777" w:rsidR="006321A9" w:rsidRPr="006321A9" w:rsidRDefault="006321A9" w:rsidP="006321A9">
      <w:pPr>
        <w:pStyle w:val="SourceCode"/>
        <w:rPr>
          <w:ins w:id="2825" w:author="Matt Selway" w:date="2020-07-21T23:59:00Z"/>
          <w:rStyle w:val="VerbatimChar"/>
        </w:rPr>
      </w:pPr>
      <w:ins w:id="2826" w:author="Matt Selway" w:date="2020-07-21T23:59:00Z">
        <w:r w:rsidRPr="006321A9">
          <w:rPr>
            <w:rStyle w:val="VerbatimChar"/>
          </w:rPr>
          <w:t xml:space="preserve">      ]</w:t>
        </w:r>
      </w:ins>
    </w:p>
    <w:p w14:paraId="34DC318D" w14:textId="77777777" w:rsidR="006321A9" w:rsidRPr="006321A9" w:rsidRDefault="006321A9" w:rsidP="006321A9">
      <w:pPr>
        <w:pStyle w:val="SourceCode"/>
        <w:rPr>
          <w:ins w:id="2827" w:author="Matt Selway" w:date="2020-07-21T23:59:00Z"/>
          <w:rStyle w:val="VerbatimChar"/>
        </w:rPr>
      </w:pPr>
      <w:ins w:id="2828" w:author="Matt Selway" w:date="2020-07-21T23:59:00Z">
        <w:r w:rsidRPr="006321A9">
          <w:rPr>
            <w:rStyle w:val="VerbatimChar"/>
          </w:rPr>
          <w:t xml:space="preserve">    },</w:t>
        </w:r>
      </w:ins>
    </w:p>
    <w:p w14:paraId="7E65CB0E" w14:textId="77777777" w:rsidR="006321A9" w:rsidRPr="006321A9" w:rsidRDefault="006321A9" w:rsidP="006321A9">
      <w:pPr>
        <w:pStyle w:val="SourceCode"/>
        <w:rPr>
          <w:ins w:id="2829" w:author="Matt Selway" w:date="2020-07-21T23:59:00Z"/>
          <w:rStyle w:val="VerbatimChar"/>
        </w:rPr>
      </w:pPr>
      <w:ins w:id="2830" w:author="Matt Selway" w:date="2020-07-21T23:59:00Z">
        <w:r w:rsidRPr="006321A9">
          <w:rPr>
            <w:rStyle w:val="VerbatimChar"/>
          </w:rPr>
          <w:t xml:space="preserve">    "</w:t>
        </w:r>
        <w:proofErr w:type="spellStart"/>
        <w:r w:rsidRPr="006321A9">
          <w:rPr>
            <w:rStyle w:val="VerbatimChar"/>
          </w:rPr>
          <w:t>additionalInformationURL</w:t>
        </w:r>
        <w:proofErr w:type="spellEnd"/>
        <w:r w:rsidRPr="006321A9">
          <w:rPr>
            <w:rStyle w:val="VerbatimChar"/>
          </w:rPr>
          <w:t>": {</w:t>
        </w:r>
      </w:ins>
    </w:p>
    <w:p w14:paraId="222BDA50" w14:textId="77777777" w:rsidR="006321A9" w:rsidRPr="006321A9" w:rsidRDefault="006321A9" w:rsidP="006321A9">
      <w:pPr>
        <w:pStyle w:val="SourceCode"/>
        <w:rPr>
          <w:ins w:id="2831" w:author="Matt Selway" w:date="2020-07-21T23:59:00Z"/>
          <w:rStyle w:val="VerbatimChar"/>
        </w:rPr>
      </w:pPr>
      <w:ins w:id="2832" w:author="Matt Selway" w:date="2020-07-21T23:59:00Z">
        <w:r w:rsidRPr="006321A9">
          <w:rPr>
            <w:rStyle w:val="VerbatimChar"/>
          </w:rPr>
          <w:t xml:space="preserve">      "type": "string",</w:t>
        </w:r>
      </w:ins>
    </w:p>
    <w:p w14:paraId="0762FD37" w14:textId="77777777" w:rsidR="006321A9" w:rsidRPr="006321A9" w:rsidRDefault="006321A9" w:rsidP="006321A9">
      <w:pPr>
        <w:pStyle w:val="SourceCode"/>
        <w:rPr>
          <w:ins w:id="2833" w:author="Matt Selway" w:date="2020-07-21T23:59:00Z"/>
          <w:rStyle w:val="VerbatimChar"/>
        </w:rPr>
      </w:pPr>
      <w:ins w:id="2834" w:author="Matt Selway" w:date="2020-07-21T23:59:00Z">
        <w:r w:rsidRPr="006321A9">
          <w:rPr>
            <w:rStyle w:val="VerbatimChar"/>
          </w:rPr>
          <w:t xml:space="preserve">      "format": "</w:t>
        </w:r>
        <w:proofErr w:type="spellStart"/>
        <w:r w:rsidRPr="006321A9">
          <w:rPr>
            <w:rStyle w:val="VerbatimChar"/>
          </w:rPr>
          <w:t>uri</w:t>
        </w:r>
        <w:proofErr w:type="spellEnd"/>
        <w:r w:rsidRPr="006321A9">
          <w:rPr>
            <w:rStyle w:val="VerbatimChar"/>
          </w:rPr>
          <w:t>"</w:t>
        </w:r>
      </w:ins>
    </w:p>
    <w:p w14:paraId="7B98EBC3" w14:textId="77777777" w:rsidR="006321A9" w:rsidRPr="006321A9" w:rsidRDefault="006321A9" w:rsidP="006321A9">
      <w:pPr>
        <w:pStyle w:val="SourceCode"/>
        <w:rPr>
          <w:ins w:id="2835" w:author="Matt Selway" w:date="2020-07-21T23:59:00Z"/>
          <w:rStyle w:val="VerbatimChar"/>
        </w:rPr>
      </w:pPr>
      <w:ins w:id="2836" w:author="Matt Selway" w:date="2020-07-21T23:59:00Z">
        <w:r w:rsidRPr="006321A9">
          <w:rPr>
            <w:rStyle w:val="VerbatimChar"/>
          </w:rPr>
          <w:t xml:space="preserve">    }</w:t>
        </w:r>
      </w:ins>
    </w:p>
    <w:p w14:paraId="34998E4D" w14:textId="77777777" w:rsidR="006321A9" w:rsidRPr="006321A9" w:rsidRDefault="006321A9" w:rsidP="006321A9">
      <w:pPr>
        <w:pStyle w:val="SourceCode"/>
        <w:rPr>
          <w:ins w:id="2837" w:author="Matt Selway" w:date="2020-07-21T23:59:00Z"/>
          <w:rStyle w:val="VerbatimChar"/>
        </w:rPr>
      </w:pPr>
      <w:ins w:id="2838" w:author="Matt Selway" w:date="2020-07-21T23:59:00Z">
        <w:r w:rsidRPr="006321A9">
          <w:rPr>
            <w:rStyle w:val="VerbatimChar"/>
          </w:rPr>
          <w:t xml:space="preserve">  },</w:t>
        </w:r>
      </w:ins>
    </w:p>
    <w:p w14:paraId="01F5008F" w14:textId="77777777" w:rsidR="006321A9" w:rsidRPr="006321A9" w:rsidRDefault="006321A9" w:rsidP="006321A9">
      <w:pPr>
        <w:pStyle w:val="SourceCode"/>
        <w:rPr>
          <w:ins w:id="2839" w:author="Matt Selway" w:date="2020-07-21T23:59:00Z"/>
          <w:rStyle w:val="VerbatimChar"/>
        </w:rPr>
      </w:pPr>
      <w:ins w:id="2840" w:author="Matt Selway" w:date="2020-07-21T23:59:00Z">
        <w:r w:rsidRPr="006321A9">
          <w:rPr>
            <w:rStyle w:val="VerbatimChar"/>
          </w:rPr>
          <w:t xml:space="preserve">  "required": [</w:t>
        </w:r>
      </w:ins>
    </w:p>
    <w:p w14:paraId="2F232699" w14:textId="77777777" w:rsidR="006321A9" w:rsidRPr="006321A9" w:rsidRDefault="006321A9" w:rsidP="006321A9">
      <w:pPr>
        <w:pStyle w:val="SourceCode"/>
        <w:rPr>
          <w:ins w:id="2841" w:author="Matt Selway" w:date="2020-07-21T23:59:00Z"/>
          <w:rStyle w:val="VerbatimChar"/>
        </w:rPr>
      </w:pPr>
      <w:ins w:id="2842" w:author="Matt Selway" w:date="2020-07-21T23:59:00Z">
        <w:r w:rsidRPr="006321A9">
          <w:rPr>
            <w:rStyle w:val="VerbatimChar"/>
          </w:rPr>
          <w:t xml:space="preserve">    "</w:t>
        </w:r>
        <w:proofErr w:type="spellStart"/>
        <w:r w:rsidRPr="006321A9">
          <w:rPr>
            <w:rStyle w:val="VerbatimChar"/>
          </w:rPr>
          <w:t>isXMLFilteringEnabled</w:t>
        </w:r>
        <w:proofErr w:type="spellEnd"/>
        <w:r w:rsidRPr="006321A9">
          <w:rPr>
            <w:rStyle w:val="VerbatimChar"/>
          </w:rPr>
          <w:t>",</w:t>
        </w:r>
      </w:ins>
    </w:p>
    <w:p w14:paraId="728C7B58" w14:textId="77777777" w:rsidR="006321A9" w:rsidRPr="006321A9" w:rsidRDefault="006321A9" w:rsidP="006321A9">
      <w:pPr>
        <w:pStyle w:val="SourceCode"/>
        <w:rPr>
          <w:ins w:id="2843" w:author="Matt Selway" w:date="2020-07-21T23:59:00Z"/>
          <w:rStyle w:val="VerbatimChar"/>
        </w:rPr>
      </w:pPr>
      <w:ins w:id="2844" w:author="Matt Selway" w:date="2020-07-21T23:59:00Z">
        <w:r w:rsidRPr="006321A9">
          <w:rPr>
            <w:rStyle w:val="VerbatimChar"/>
          </w:rPr>
          <w:t xml:space="preserve">    "</w:t>
        </w:r>
        <w:proofErr w:type="spellStart"/>
        <w:r w:rsidRPr="006321A9">
          <w:rPr>
            <w:rStyle w:val="VerbatimChar"/>
          </w:rPr>
          <w:t>isJSONFilteringEnabled</w:t>
        </w:r>
        <w:proofErr w:type="spellEnd"/>
        <w:r w:rsidRPr="006321A9">
          <w:rPr>
            <w:rStyle w:val="VerbatimChar"/>
          </w:rPr>
          <w:t>",</w:t>
        </w:r>
      </w:ins>
    </w:p>
    <w:p w14:paraId="1264E5EB" w14:textId="77777777" w:rsidR="006321A9" w:rsidRPr="006321A9" w:rsidRDefault="006321A9" w:rsidP="006321A9">
      <w:pPr>
        <w:pStyle w:val="SourceCode"/>
        <w:rPr>
          <w:ins w:id="2845" w:author="Matt Selway" w:date="2020-07-21T23:59:00Z"/>
          <w:rStyle w:val="VerbatimChar"/>
        </w:rPr>
      </w:pPr>
      <w:ins w:id="2846" w:author="Matt Selway" w:date="2020-07-21T23:59:00Z">
        <w:r w:rsidRPr="006321A9">
          <w:rPr>
            <w:rStyle w:val="VerbatimChar"/>
          </w:rPr>
          <w:t xml:space="preserve">    "</w:t>
        </w:r>
        <w:proofErr w:type="spellStart"/>
        <w:r w:rsidRPr="006321A9">
          <w:rPr>
            <w:rStyle w:val="VerbatimChar"/>
          </w:rPr>
          <w:t>supportedContentFilteringLanguages</w:t>
        </w:r>
        <w:proofErr w:type="spellEnd"/>
        <w:r w:rsidRPr="006321A9">
          <w:rPr>
            <w:rStyle w:val="VerbatimChar"/>
          </w:rPr>
          <w:t>",</w:t>
        </w:r>
      </w:ins>
    </w:p>
    <w:p w14:paraId="43D52118" w14:textId="77777777" w:rsidR="006321A9" w:rsidRPr="006321A9" w:rsidRDefault="006321A9" w:rsidP="006321A9">
      <w:pPr>
        <w:pStyle w:val="SourceCode"/>
        <w:rPr>
          <w:ins w:id="2847" w:author="Matt Selway" w:date="2020-07-21T23:59:00Z"/>
          <w:rStyle w:val="VerbatimChar"/>
        </w:rPr>
      </w:pPr>
      <w:ins w:id="2848" w:author="Matt Selway" w:date="2020-07-21T23:59:00Z">
        <w:r w:rsidRPr="006321A9">
          <w:rPr>
            <w:rStyle w:val="VerbatimChar"/>
          </w:rPr>
          <w:t xml:space="preserve">    "</w:t>
        </w:r>
        <w:proofErr w:type="spellStart"/>
        <w:r w:rsidRPr="006321A9">
          <w:rPr>
            <w:rStyle w:val="VerbatimChar"/>
          </w:rPr>
          <w:t>supportedAuthentications</w:t>
        </w:r>
        <w:proofErr w:type="spellEnd"/>
        <w:r w:rsidRPr="006321A9">
          <w:rPr>
            <w:rStyle w:val="VerbatimChar"/>
          </w:rPr>
          <w:t>",</w:t>
        </w:r>
      </w:ins>
    </w:p>
    <w:p w14:paraId="62635C73" w14:textId="77777777" w:rsidR="006321A9" w:rsidRPr="006321A9" w:rsidRDefault="006321A9" w:rsidP="006321A9">
      <w:pPr>
        <w:pStyle w:val="SourceCode"/>
        <w:rPr>
          <w:ins w:id="2849" w:author="Matt Selway" w:date="2020-07-21T23:59:00Z"/>
          <w:rStyle w:val="VerbatimChar"/>
        </w:rPr>
      </w:pPr>
      <w:ins w:id="2850" w:author="Matt Selway" w:date="2020-07-21T23:59:00Z">
        <w:r w:rsidRPr="006321A9">
          <w:rPr>
            <w:rStyle w:val="VerbatimChar"/>
          </w:rPr>
          <w:t xml:space="preserve">    "</w:t>
        </w:r>
        <w:proofErr w:type="spellStart"/>
        <w:r w:rsidRPr="006321A9">
          <w:rPr>
            <w:rStyle w:val="VerbatimChar"/>
          </w:rPr>
          <w:t>securityLevelConformance</w:t>
        </w:r>
        <w:proofErr w:type="spellEnd"/>
        <w:r w:rsidRPr="006321A9">
          <w:rPr>
            <w:rStyle w:val="VerbatimChar"/>
          </w:rPr>
          <w:t>",</w:t>
        </w:r>
      </w:ins>
    </w:p>
    <w:p w14:paraId="18DE939A" w14:textId="77777777" w:rsidR="006321A9" w:rsidRPr="006321A9" w:rsidRDefault="006321A9" w:rsidP="006321A9">
      <w:pPr>
        <w:pStyle w:val="SourceCode"/>
        <w:rPr>
          <w:ins w:id="2851" w:author="Matt Selway" w:date="2020-07-21T23:59:00Z"/>
          <w:rStyle w:val="VerbatimChar"/>
        </w:rPr>
      </w:pPr>
      <w:ins w:id="2852" w:author="Matt Selway" w:date="2020-07-21T23:59:00Z">
        <w:r w:rsidRPr="006321A9">
          <w:rPr>
            <w:rStyle w:val="VerbatimChar"/>
          </w:rPr>
          <w:t xml:space="preserve">    "</w:t>
        </w:r>
        <w:proofErr w:type="spellStart"/>
        <w:r w:rsidRPr="006321A9">
          <w:rPr>
            <w:rStyle w:val="VerbatimChar"/>
          </w:rPr>
          <w:t>isDeadLetteringEnabled</w:t>
        </w:r>
        <w:proofErr w:type="spellEnd"/>
        <w:r w:rsidRPr="006321A9">
          <w:rPr>
            <w:rStyle w:val="VerbatimChar"/>
          </w:rPr>
          <w:t>",</w:t>
        </w:r>
      </w:ins>
    </w:p>
    <w:p w14:paraId="2DD13D09" w14:textId="77777777" w:rsidR="006321A9" w:rsidRPr="006321A9" w:rsidRDefault="006321A9" w:rsidP="006321A9">
      <w:pPr>
        <w:pStyle w:val="SourceCode"/>
        <w:rPr>
          <w:ins w:id="2853" w:author="Matt Selway" w:date="2020-07-21T23:59:00Z"/>
          <w:rStyle w:val="VerbatimChar"/>
        </w:rPr>
      </w:pPr>
      <w:ins w:id="2854" w:author="Matt Selway" w:date="2020-07-21T23:59:00Z">
        <w:r w:rsidRPr="006321A9">
          <w:rPr>
            <w:rStyle w:val="VerbatimChar"/>
          </w:rPr>
          <w:t xml:space="preserve">    "</w:t>
        </w:r>
        <w:proofErr w:type="spellStart"/>
        <w:r w:rsidRPr="006321A9">
          <w:rPr>
            <w:rStyle w:val="VerbatimChar"/>
          </w:rPr>
          <w:t>isChannelCreationEnabled</w:t>
        </w:r>
        <w:proofErr w:type="spellEnd"/>
        <w:r w:rsidRPr="006321A9">
          <w:rPr>
            <w:rStyle w:val="VerbatimChar"/>
          </w:rPr>
          <w:t>",</w:t>
        </w:r>
      </w:ins>
    </w:p>
    <w:p w14:paraId="4F1F3DB0" w14:textId="77777777" w:rsidR="006321A9" w:rsidRPr="006321A9" w:rsidRDefault="006321A9" w:rsidP="006321A9">
      <w:pPr>
        <w:pStyle w:val="SourceCode"/>
        <w:rPr>
          <w:ins w:id="2855" w:author="Matt Selway" w:date="2020-07-21T23:59:00Z"/>
          <w:rStyle w:val="VerbatimChar"/>
        </w:rPr>
      </w:pPr>
      <w:ins w:id="2856" w:author="Matt Selway" w:date="2020-07-21T23:59:00Z">
        <w:r w:rsidRPr="006321A9">
          <w:rPr>
            <w:rStyle w:val="VerbatimChar"/>
          </w:rPr>
          <w:t xml:space="preserve">    "</w:t>
        </w:r>
        <w:proofErr w:type="spellStart"/>
        <w:r w:rsidRPr="006321A9">
          <w:rPr>
            <w:rStyle w:val="VerbatimChar"/>
          </w:rPr>
          <w:t>isOpenChannelSecuringEnabled</w:t>
        </w:r>
        <w:proofErr w:type="spellEnd"/>
        <w:r w:rsidRPr="006321A9">
          <w:rPr>
            <w:rStyle w:val="VerbatimChar"/>
          </w:rPr>
          <w:t>",</w:t>
        </w:r>
      </w:ins>
    </w:p>
    <w:p w14:paraId="7C8E6459" w14:textId="77777777" w:rsidR="006321A9" w:rsidRPr="006321A9" w:rsidRDefault="006321A9" w:rsidP="006321A9">
      <w:pPr>
        <w:pStyle w:val="SourceCode"/>
        <w:rPr>
          <w:ins w:id="2857" w:author="Matt Selway" w:date="2020-07-21T23:59:00Z"/>
          <w:rStyle w:val="VerbatimChar"/>
        </w:rPr>
      </w:pPr>
      <w:ins w:id="2858" w:author="Matt Selway" w:date="2020-07-21T23:59:00Z">
        <w:r w:rsidRPr="006321A9">
          <w:rPr>
            <w:rStyle w:val="VerbatimChar"/>
          </w:rPr>
          <w:t xml:space="preserve">    "</w:t>
        </w:r>
        <w:proofErr w:type="spellStart"/>
        <w:r w:rsidRPr="006321A9">
          <w:rPr>
            <w:rStyle w:val="VerbatimChar"/>
          </w:rPr>
          <w:t>isWhitelistRequired</w:t>
        </w:r>
        <w:proofErr w:type="spellEnd"/>
        <w:r w:rsidRPr="006321A9">
          <w:rPr>
            <w:rStyle w:val="VerbatimChar"/>
          </w:rPr>
          <w:t>",</w:t>
        </w:r>
      </w:ins>
    </w:p>
    <w:p w14:paraId="7DAC9B3F" w14:textId="77777777" w:rsidR="006321A9" w:rsidRPr="006321A9" w:rsidRDefault="006321A9" w:rsidP="006321A9">
      <w:pPr>
        <w:pStyle w:val="SourceCode"/>
        <w:rPr>
          <w:ins w:id="2859" w:author="Matt Selway" w:date="2020-07-21T23:59:00Z"/>
          <w:rStyle w:val="VerbatimChar"/>
        </w:rPr>
      </w:pPr>
      <w:ins w:id="2860" w:author="Matt Selway" w:date="2020-07-21T23:59:00Z">
        <w:r w:rsidRPr="006321A9">
          <w:rPr>
            <w:rStyle w:val="VerbatimChar"/>
          </w:rPr>
          <w:t xml:space="preserve">    "</w:t>
        </w:r>
        <w:proofErr w:type="spellStart"/>
        <w:r w:rsidRPr="006321A9">
          <w:rPr>
            <w:rStyle w:val="VerbatimChar"/>
          </w:rPr>
          <w:t>defaultExpiryDuration</w:t>
        </w:r>
        <w:proofErr w:type="spellEnd"/>
        <w:r w:rsidRPr="006321A9">
          <w:rPr>
            <w:rStyle w:val="VerbatimChar"/>
          </w:rPr>
          <w:t>",</w:t>
        </w:r>
      </w:ins>
    </w:p>
    <w:p w14:paraId="61CCB5E6" w14:textId="77777777" w:rsidR="006321A9" w:rsidRPr="006321A9" w:rsidRDefault="006321A9" w:rsidP="006321A9">
      <w:pPr>
        <w:pStyle w:val="SourceCode"/>
        <w:rPr>
          <w:ins w:id="2861" w:author="Matt Selway" w:date="2020-07-21T23:59:00Z"/>
          <w:rStyle w:val="VerbatimChar"/>
        </w:rPr>
      </w:pPr>
      <w:ins w:id="2862" w:author="Matt Selway" w:date="2020-07-21T23:59:00Z">
        <w:r w:rsidRPr="006321A9">
          <w:rPr>
            <w:rStyle w:val="VerbatimChar"/>
          </w:rPr>
          <w:t xml:space="preserve">    "</w:t>
        </w:r>
        <w:proofErr w:type="spellStart"/>
        <w:r w:rsidRPr="006321A9">
          <w:rPr>
            <w:rStyle w:val="VerbatimChar"/>
          </w:rPr>
          <w:t>additionalInformationURL</w:t>
        </w:r>
        <w:proofErr w:type="spellEnd"/>
        <w:r w:rsidRPr="006321A9">
          <w:rPr>
            <w:rStyle w:val="VerbatimChar"/>
          </w:rPr>
          <w:t>"</w:t>
        </w:r>
      </w:ins>
    </w:p>
    <w:p w14:paraId="056B15B2" w14:textId="77777777" w:rsidR="006321A9" w:rsidRPr="006321A9" w:rsidRDefault="006321A9" w:rsidP="006321A9">
      <w:pPr>
        <w:pStyle w:val="SourceCode"/>
        <w:rPr>
          <w:ins w:id="2863" w:author="Matt Selway" w:date="2020-07-21T23:59:00Z"/>
          <w:rStyle w:val="VerbatimChar"/>
        </w:rPr>
      </w:pPr>
      <w:ins w:id="2864" w:author="Matt Selway" w:date="2020-07-21T23:59:00Z">
        <w:r w:rsidRPr="006321A9">
          <w:rPr>
            <w:rStyle w:val="VerbatimChar"/>
          </w:rPr>
          <w:t xml:space="preserve">  ]</w:t>
        </w:r>
      </w:ins>
    </w:p>
    <w:p w14:paraId="55765DBB" w14:textId="49EFC25D" w:rsidR="006321A9" w:rsidRPr="00317007" w:rsidRDefault="006321A9" w:rsidP="00317007">
      <w:pPr>
        <w:pStyle w:val="SourceCode"/>
        <w:rPr>
          <w:rStyle w:val="VerbatimChar"/>
        </w:rPr>
      </w:pPr>
      <w:ins w:id="2865" w:author="Matt Selway" w:date="2020-07-21T23:59:00Z">
        <w:r w:rsidRPr="006321A9">
          <w:rPr>
            <w:rStyle w:val="VerbatimChar"/>
          </w:rPr>
          <w:t>}</w:t>
        </w:r>
      </w:ins>
    </w:p>
    <w:p w14:paraId="148D571B" w14:textId="0EA4C100" w:rsidR="00DC1805" w:rsidRDefault="00317007" w:rsidP="00DC1805">
      <w:pPr>
        <w:pStyle w:val="Heading2"/>
      </w:pPr>
      <w:bookmarkStart w:id="2866" w:name="_TokenSchema_2"/>
      <w:bookmarkEnd w:id="2866"/>
      <w:del w:id="2867" w:author="Matt Selway" w:date="2020-07-21T19:34:00Z">
        <w:r w:rsidRPr="00317007" w:rsidDel="00B60D6B">
          <w:rPr>
            <w:rStyle w:val="VerbatimChar"/>
          </w:rPr>
          <w:delText>}</w:delText>
        </w:r>
      </w:del>
      <w:bookmarkStart w:id="2868" w:name="_TokenSchema_1"/>
      <w:bookmarkStart w:id="2869" w:name="_Toc46269830"/>
      <w:bookmarkEnd w:id="2868"/>
      <w:proofErr w:type="spellStart"/>
      <w:r w:rsidR="00DC1805">
        <w:t>TokenSchema</w:t>
      </w:r>
      <w:bookmarkEnd w:id="2869"/>
      <w:proofErr w:type="spellEnd"/>
    </w:p>
    <w:p w14:paraId="3A091C79" w14:textId="77777777" w:rsidR="00B93A20" w:rsidRPr="00B93A20" w:rsidDel="006F2EDE" w:rsidRDefault="00B93A20" w:rsidP="00B93A20">
      <w:pPr>
        <w:pStyle w:val="SourceCode"/>
        <w:rPr>
          <w:del w:id="2870" w:author="Matt Selway" w:date="2020-07-22T00:04:00Z"/>
          <w:rStyle w:val="VerbatimChar"/>
        </w:rPr>
      </w:pPr>
      <w:del w:id="2871" w:author="Matt Selway" w:date="2020-07-22T00:04:00Z">
        <w:r w:rsidRPr="00B93A20" w:rsidDel="006F2EDE">
          <w:rPr>
            <w:rStyle w:val="VerbatimChar"/>
          </w:rPr>
          <w:delText>"TokenSchema": {</w:delText>
        </w:r>
      </w:del>
    </w:p>
    <w:p w14:paraId="0A96167E" w14:textId="77777777" w:rsidR="00B93A20" w:rsidRPr="00B93A20" w:rsidDel="006F2EDE" w:rsidRDefault="00B93A20" w:rsidP="00B93A20">
      <w:pPr>
        <w:pStyle w:val="SourceCode"/>
        <w:rPr>
          <w:del w:id="2872" w:author="Matt Selway" w:date="2020-07-22T00:04:00Z"/>
          <w:rStyle w:val="VerbatimChar"/>
        </w:rPr>
      </w:pPr>
      <w:del w:id="2873" w:author="Matt Selway" w:date="2020-07-22T00:04:00Z">
        <w:r w:rsidRPr="00B93A20" w:rsidDel="006F2EDE">
          <w:rPr>
            <w:rStyle w:val="VerbatimChar"/>
          </w:rPr>
          <w:delText xml:space="preserve">    "type": "object",</w:delText>
        </w:r>
      </w:del>
    </w:p>
    <w:p w14:paraId="3AE98CA8" w14:textId="77777777" w:rsidR="00B93A20" w:rsidRPr="00B93A20" w:rsidDel="006F2EDE" w:rsidRDefault="00B93A20" w:rsidP="00B93A20">
      <w:pPr>
        <w:pStyle w:val="SourceCode"/>
        <w:rPr>
          <w:del w:id="2874" w:author="Matt Selway" w:date="2020-07-22T00:04:00Z"/>
          <w:rStyle w:val="VerbatimChar"/>
        </w:rPr>
      </w:pPr>
      <w:del w:id="2875" w:author="Matt Selway" w:date="2020-07-22T00:04:00Z">
        <w:r w:rsidRPr="00B93A20" w:rsidDel="006F2EDE">
          <w:rPr>
            <w:rStyle w:val="VerbatimChar"/>
          </w:rPr>
          <w:delText xml:space="preserve">    "properties": {</w:delText>
        </w:r>
      </w:del>
    </w:p>
    <w:p w14:paraId="2CC5DB4E" w14:textId="77777777" w:rsidR="00B93A20" w:rsidRPr="00B93A20" w:rsidDel="006F2EDE" w:rsidRDefault="00B93A20" w:rsidP="00B93A20">
      <w:pPr>
        <w:pStyle w:val="SourceCode"/>
        <w:rPr>
          <w:del w:id="2876" w:author="Matt Selway" w:date="2020-07-22T00:04:00Z"/>
          <w:rStyle w:val="VerbatimChar"/>
        </w:rPr>
      </w:pPr>
      <w:del w:id="2877" w:author="Matt Selway" w:date="2020-07-22T00:04:00Z">
        <w:r w:rsidRPr="00B93A20" w:rsidDel="006F2EDE">
          <w:rPr>
            <w:rStyle w:val="VerbatimChar"/>
          </w:rPr>
          <w:delText xml:space="preserve">      "namespaceName": {</w:delText>
        </w:r>
      </w:del>
    </w:p>
    <w:p w14:paraId="3D7B03BF" w14:textId="77777777" w:rsidR="00B93A20" w:rsidRPr="00B93A20" w:rsidDel="006F2EDE" w:rsidRDefault="00B93A20" w:rsidP="00B93A20">
      <w:pPr>
        <w:pStyle w:val="SourceCode"/>
        <w:rPr>
          <w:del w:id="2878" w:author="Matt Selway" w:date="2020-07-22T00:04:00Z"/>
          <w:rStyle w:val="VerbatimChar"/>
        </w:rPr>
      </w:pPr>
      <w:del w:id="2879" w:author="Matt Selway" w:date="2020-07-22T00:04:00Z">
        <w:r w:rsidRPr="00B93A20" w:rsidDel="006F2EDE">
          <w:rPr>
            <w:rStyle w:val="VerbatimChar"/>
          </w:rPr>
          <w:delText xml:space="preserve">        "type": "string"</w:delText>
        </w:r>
      </w:del>
    </w:p>
    <w:p w14:paraId="334B8A02" w14:textId="77777777" w:rsidR="00B93A20" w:rsidRPr="00B93A20" w:rsidDel="006F2EDE" w:rsidRDefault="00B93A20" w:rsidP="00B93A20">
      <w:pPr>
        <w:pStyle w:val="SourceCode"/>
        <w:rPr>
          <w:del w:id="2880" w:author="Matt Selway" w:date="2020-07-22T00:04:00Z"/>
          <w:rStyle w:val="VerbatimChar"/>
        </w:rPr>
      </w:pPr>
      <w:del w:id="2881" w:author="Matt Selway" w:date="2020-07-22T00:04:00Z">
        <w:r w:rsidRPr="00B93A20" w:rsidDel="006F2EDE">
          <w:rPr>
            <w:rStyle w:val="VerbatimChar"/>
          </w:rPr>
          <w:delText xml:space="preserve">      },</w:delText>
        </w:r>
      </w:del>
    </w:p>
    <w:p w14:paraId="73FA3D79" w14:textId="77777777" w:rsidR="00B93A20" w:rsidRPr="00B93A20" w:rsidDel="006F2EDE" w:rsidRDefault="00B93A20" w:rsidP="00B93A20">
      <w:pPr>
        <w:pStyle w:val="SourceCode"/>
        <w:rPr>
          <w:del w:id="2882" w:author="Matt Selway" w:date="2020-07-22T00:04:00Z"/>
          <w:rStyle w:val="VerbatimChar"/>
        </w:rPr>
      </w:pPr>
      <w:del w:id="2883" w:author="Matt Selway" w:date="2020-07-22T00:04:00Z">
        <w:r w:rsidRPr="00B93A20" w:rsidDel="006F2EDE">
          <w:rPr>
            <w:rStyle w:val="VerbatimChar"/>
          </w:rPr>
          <w:delText xml:space="preserve">      "schemaLocation": {</w:delText>
        </w:r>
      </w:del>
    </w:p>
    <w:p w14:paraId="6215477C" w14:textId="270577F5" w:rsidR="00B93A20" w:rsidDel="006F2EDE" w:rsidRDefault="00B93A20" w:rsidP="00B93A20">
      <w:pPr>
        <w:pStyle w:val="SourceCode"/>
        <w:rPr>
          <w:del w:id="2884" w:author="Matt Selway" w:date="2020-07-22T00:04:00Z"/>
          <w:rStyle w:val="VerbatimChar"/>
        </w:rPr>
      </w:pPr>
      <w:del w:id="2885" w:author="Matt Selway" w:date="2020-07-22T00:04:00Z">
        <w:r w:rsidRPr="00B93A20" w:rsidDel="006F2EDE">
          <w:rPr>
            <w:rStyle w:val="VerbatimChar"/>
          </w:rPr>
          <w:delText xml:space="preserve">        "type": "string"</w:delText>
        </w:r>
        <w:r w:rsidR="00354729" w:rsidDel="006F2EDE">
          <w:rPr>
            <w:rStyle w:val="VerbatimChar"/>
          </w:rPr>
          <w:delText>,</w:delText>
        </w:r>
      </w:del>
    </w:p>
    <w:p w14:paraId="17D7C2EE" w14:textId="56F47B1F" w:rsidR="00354729" w:rsidRPr="00B93A20" w:rsidDel="006F2EDE" w:rsidRDefault="00354729" w:rsidP="00B93A20">
      <w:pPr>
        <w:pStyle w:val="SourceCode"/>
        <w:rPr>
          <w:del w:id="2886" w:author="Matt Selway" w:date="2020-07-22T00:04:00Z"/>
          <w:rStyle w:val="VerbatimChar"/>
        </w:rPr>
      </w:pPr>
      <w:del w:id="2887" w:author="Matt Selway" w:date="2020-07-22T00:04:00Z">
        <w:r w:rsidDel="006F2EDE">
          <w:rPr>
            <w:rStyle w:val="VerbatimChar"/>
          </w:rPr>
          <w:delText xml:space="preserve">        </w:delText>
        </w:r>
        <w:r w:rsidRPr="00A86060" w:rsidDel="006F2EDE">
          <w:rPr>
            <w:rStyle w:val="VerbatimChar"/>
          </w:rPr>
          <w:delText>"format": "uri"</w:delText>
        </w:r>
      </w:del>
    </w:p>
    <w:p w14:paraId="65645C0D" w14:textId="77777777" w:rsidR="00B93A20" w:rsidRPr="00B93A20" w:rsidDel="006F2EDE" w:rsidRDefault="00B93A20" w:rsidP="00B93A20">
      <w:pPr>
        <w:pStyle w:val="SourceCode"/>
        <w:rPr>
          <w:del w:id="2888" w:author="Matt Selway" w:date="2020-07-22T00:04:00Z"/>
          <w:rStyle w:val="VerbatimChar"/>
        </w:rPr>
      </w:pPr>
      <w:del w:id="2889" w:author="Matt Selway" w:date="2020-07-22T00:04:00Z">
        <w:r w:rsidRPr="00B93A20" w:rsidDel="006F2EDE">
          <w:rPr>
            <w:rStyle w:val="VerbatimChar"/>
          </w:rPr>
          <w:delText xml:space="preserve">      }</w:delText>
        </w:r>
      </w:del>
    </w:p>
    <w:p w14:paraId="562C502A" w14:textId="77777777" w:rsidR="00B93A20" w:rsidRPr="00B93A20" w:rsidDel="006F2EDE" w:rsidRDefault="00B93A20" w:rsidP="00B93A20">
      <w:pPr>
        <w:pStyle w:val="SourceCode"/>
        <w:rPr>
          <w:del w:id="2890" w:author="Matt Selway" w:date="2020-07-22T00:04:00Z"/>
          <w:rStyle w:val="VerbatimChar"/>
        </w:rPr>
      </w:pPr>
      <w:del w:id="2891" w:author="Matt Selway" w:date="2020-07-22T00:04:00Z">
        <w:r w:rsidRPr="00B93A20" w:rsidDel="006F2EDE">
          <w:rPr>
            <w:rStyle w:val="VerbatimChar"/>
          </w:rPr>
          <w:delText xml:space="preserve">    },</w:delText>
        </w:r>
      </w:del>
    </w:p>
    <w:p w14:paraId="7D0C353E" w14:textId="77777777" w:rsidR="00B93A20" w:rsidRPr="00B93A20" w:rsidDel="006F2EDE" w:rsidRDefault="00B93A20" w:rsidP="00B93A20">
      <w:pPr>
        <w:pStyle w:val="SourceCode"/>
        <w:rPr>
          <w:del w:id="2892" w:author="Matt Selway" w:date="2020-07-22T00:04:00Z"/>
          <w:rStyle w:val="VerbatimChar"/>
        </w:rPr>
      </w:pPr>
      <w:del w:id="2893" w:author="Matt Selway" w:date="2020-07-22T00:04:00Z">
        <w:r w:rsidRPr="00B93A20" w:rsidDel="006F2EDE">
          <w:rPr>
            <w:rStyle w:val="VerbatimChar"/>
          </w:rPr>
          <w:delText xml:space="preserve">    "required": [</w:delText>
        </w:r>
      </w:del>
    </w:p>
    <w:p w14:paraId="5863917E" w14:textId="77777777" w:rsidR="00B93A20" w:rsidRPr="00B93A20" w:rsidDel="006F2EDE" w:rsidRDefault="00B93A20" w:rsidP="00B93A20">
      <w:pPr>
        <w:pStyle w:val="SourceCode"/>
        <w:rPr>
          <w:del w:id="2894" w:author="Matt Selway" w:date="2020-07-22T00:04:00Z"/>
          <w:rStyle w:val="VerbatimChar"/>
        </w:rPr>
      </w:pPr>
      <w:del w:id="2895" w:author="Matt Selway" w:date="2020-07-22T00:04:00Z">
        <w:r w:rsidRPr="00B93A20" w:rsidDel="006F2EDE">
          <w:rPr>
            <w:rStyle w:val="VerbatimChar"/>
          </w:rPr>
          <w:delText xml:space="preserve">      "namespaceName"</w:delText>
        </w:r>
      </w:del>
    </w:p>
    <w:p w14:paraId="7ED18648" w14:textId="77777777" w:rsidR="00B93A20" w:rsidRPr="00B93A20" w:rsidDel="006F2EDE" w:rsidRDefault="00B93A20" w:rsidP="00B93A20">
      <w:pPr>
        <w:pStyle w:val="SourceCode"/>
        <w:rPr>
          <w:del w:id="2896" w:author="Matt Selway" w:date="2020-07-22T00:04:00Z"/>
          <w:rStyle w:val="VerbatimChar"/>
        </w:rPr>
      </w:pPr>
      <w:del w:id="2897" w:author="Matt Selway" w:date="2020-07-22T00:04:00Z">
        <w:r w:rsidRPr="00B93A20" w:rsidDel="006F2EDE">
          <w:rPr>
            <w:rStyle w:val="VerbatimChar"/>
          </w:rPr>
          <w:delText xml:space="preserve">    ]</w:delText>
        </w:r>
      </w:del>
    </w:p>
    <w:p w14:paraId="7AB3E6A2" w14:textId="6FD8D169" w:rsidR="006F2EDE" w:rsidRPr="006F2EDE" w:rsidRDefault="00B93A20" w:rsidP="006F2EDE">
      <w:pPr>
        <w:pStyle w:val="SourceCode"/>
        <w:rPr>
          <w:ins w:id="2898" w:author="Matt Selway" w:date="2020-07-22T00:03:00Z"/>
          <w:rStyle w:val="VerbatimChar"/>
        </w:rPr>
      </w:pPr>
      <w:del w:id="2899" w:author="Matt Selway" w:date="2020-07-22T00:04:00Z">
        <w:r w:rsidRPr="00B93A20" w:rsidDel="006F2EDE">
          <w:rPr>
            <w:rStyle w:val="VerbatimChar"/>
          </w:rPr>
          <w:delText xml:space="preserve">  }</w:delText>
        </w:r>
      </w:del>
      <w:ins w:id="2900" w:author="Matt Selway" w:date="2020-07-22T00:03:00Z">
        <w:r w:rsidR="006F2EDE" w:rsidRPr="006F2EDE">
          <w:rPr>
            <w:rStyle w:val="VerbatimChar"/>
          </w:rPr>
          <w:t>"</w:t>
        </w:r>
        <w:proofErr w:type="spellStart"/>
        <w:r w:rsidR="006F2EDE" w:rsidRPr="006F2EDE">
          <w:rPr>
            <w:rStyle w:val="VerbatimChar"/>
          </w:rPr>
          <w:t>TokenSchema</w:t>
        </w:r>
        <w:proofErr w:type="spellEnd"/>
        <w:r w:rsidR="006F2EDE" w:rsidRPr="006F2EDE">
          <w:rPr>
            <w:rStyle w:val="VerbatimChar"/>
          </w:rPr>
          <w:t>": {</w:t>
        </w:r>
      </w:ins>
    </w:p>
    <w:p w14:paraId="62A3D966" w14:textId="77777777" w:rsidR="006F2EDE" w:rsidRPr="006F2EDE" w:rsidRDefault="006F2EDE" w:rsidP="006F2EDE">
      <w:pPr>
        <w:pStyle w:val="SourceCode"/>
        <w:rPr>
          <w:ins w:id="2901" w:author="Matt Selway" w:date="2020-07-22T00:03:00Z"/>
          <w:rStyle w:val="VerbatimChar"/>
        </w:rPr>
      </w:pPr>
      <w:ins w:id="2902" w:author="Matt Selway" w:date="2020-07-22T00:03:00Z">
        <w:r w:rsidRPr="006F2EDE">
          <w:rPr>
            <w:rStyle w:val="VerbatimChar"/>
          </w:rPr>
          <w:t xml:space="preserve">  "type": "object",</w:t>
        </w:r>
      </w:ins>
    </w:p>
    <w:p w14:paraId="42D80455" w14:textId="77777777" w:rsidR="006F2EDE" w:rsidRPr="006F2EDE" w:rsidRDefault="006F2EDE" w:rsidP="006F2EDE">
      <w:pPr>
        <w:pStyle w:val="SourceCode"/>
        <w:rPr>
          <w:ins w:id="2903" w:author="Matt Selway" w:date="2020-07-22T00:03:00Z"/>
          <w:rStyle w:val="VerbatimChar"/>
        </w:rPr>
      </w:pPr>
      <w:ins w:id="2904" w:author="Matt Selway" w:date="2020-07-22T00:03:00Z">
        <w:r w:rsidRPr="006F2EDE">
          <w:rPr>
            <w:rStyle w:val="VerbatimChar"/>
          </w:rPr>
          <w:t xml:space="preserve">  "properties": {</w:t>
        </w:r>
      </w:ins>
    </w:p>
    <w:p w14:paraId="742B0864" w14:textId="77777777" w:rsidR="006F2EDE" w:rsidRPr="006F2EDE" w:rsidRDefault="006F2EDE" w:rsidP="006F2EDE">
      <w:pPr>
        <w:pStyle w:val="SourceCode"/>
        <w:rPr>
          <w:ins w:id="2905" w:author="Matt Selway" w:date="2020-07-22T00:03:00Z"/>
          <w:rStyle w:val="VerbatimChar"/>
        </w:rPr>
      </w:pPr>
      <w:ins w:id="2906" w:author="Matt Selway" w:date="2020-07-22T00:03:00Z">
        <w:r w:rsidRPr="006F2EDE">
          <w:rPr>
            <w:rStyle w:val="VerbatimChar"/>
          </w:rPr>
          <w:t xml:space="preserve">    "</w:t>
        </w:r>
        <w:proofErr w:type="spellStart"/>
        <w:r w:rsidRPr="006F2EDE">
          <w:rPr>
            <w:rStyle w:val="VerbatimChar"/>
          </w:rPr>
          <w:t>namespaceName</w:t>
        </w:r>
        <w:proofErr w:type="spellEnd"/>
        <w:r w:rsidRPr="006F2EDE">
          <w:rPr>
            <w:rStyle w:val="VerbatimChar"/>
          </w:rPr>
          <w:t>": {</w:t>
        </w:r>
      </w:ins>
    </w:p>
    <w:p w14:paraId="31EDEA87" w14:textId="77777777" w:rsidR="006F2EDE" w:rsidRPr="006F2EDE" w:rsidRDefault="006F2EDE" w:rsidP="006F2EDE">
      <w:pPr>
        <w:pStyle w:val="SourceCode"/>
        <w:rPr>
          <w:ins w:id="2907" w:author="Matt Selway" w:date="2020-07-22T00:03:00Z"/>
          <w:rStyle w:val="VerbatimChar"/>
        </w:rPr>
      </w:pPr>
      <w:ins w:id="2908" w:author="Matt Selway" w:date="2020-07-22T00:03:00Z">
        <w:r w:rsidRPr="006F2EDE">
          <w:rPr>
            <w:rStyle w:val="VerbatimChar"/>
          </w:rPr>
          <w:t xml:space="preserve">      "type": "string"</w:t>
        </w:r>
      </w:ins>
    </w:p>
    <w:p w14:paraId="0F4AFCCF" w14:textId="77777777" w:rsidR="006F2EDE" w:rsidRPr="006F2EDE" w:rsidRDefault="006F2EDE" w:rsidP="006F2EDE">
      <w:pPr>
        <w:pStyle w:val="SourceCode"/>
        <w:rPr>
          <w:ins w:id="2909" w:author="Matt Selway" w:date="2020-07-22T00:03:00Z"/>
          <w:rStyle w:val="VerbatimChar"/>
        </w:rPr>
      </w:pPr>
      <w:ins w:id="2910" w:author="Matt Selway" w:date="2020-07-22T00:03:00Z">
        <w:r w:rsidRPr="006F2EDE">
          <w:rPr>
            <w:rStyle w:val="VerbatimChar"/>
          </w:rPr>
          <w:t xml:space="preserve">    },</w:t>
        </w:r>
      </w:ins>
    </w:p>
    <w:p w14:paraId="4AD15AC7" w14:textId="77777777" w:rsidR="006F2EDE" w:rsidRPr="006F2EDE" w:rsidRDefault="006F2EDE" w:rsidP="006F2EDE">
      <w:pPr>
        <w:pStyle w:val="SourceCode"/>
        <w:rPr>
          <w:ins w:id="2911" w:author="Matt Selway" w:date="2020-07-22T00:03:00Z"/>
          <w:rStyle w:val="VerbatimChar"/>
        </w:rPr>
      </w:pPr>
      <w:ins w:id="2912" w:author="Matt Selway" w:date="2020-07-22T00:03:00Z">
        <w:r w:rsidRPr="006F2EDE">
          <w:rPr>
            <w:rStyle w:val="VerbatimChar"/>
          </w:rPr>
          <w:t xml:space="preserve">    "</w:t>
        </w:r>
        <w:proofErr w:type="spellStart"/>
        <w:r w:rsidRPr="006F2EDE">
          <w:rPr>
            <w:rStyle w:val="VerbatimChar"/>
          </w:rPr>
          <w:t>schemaLocation</w:t>
        </w:r>
        <w:proofErr w:type="spellEnd"/>
        <w:r w:rsidRPr="006F2EDE">
          <w:rPr>
            <w:rStyle w:val="VerbatimChar"/>
          </w:rPr>
          <w:t>": {</w:t>
        </w:r>
      </w:ins>
    </w:p>
    <w:p w14:paraId="5C946C5E" w14:textId="77777777" w:rsidR="006F2EDE" w:rsidRPr="006F2EDE" w:rsidRDefault="006F2EDE" w:rsidP="006F2EDE">
      <w:pPr>
        <w:pStyle w:val="SourceCode"/>
        <w:rPr>
          <w:ins w:id="2913" w:author="Matt Selway" w:date="2020-07-22T00:03:00Z"/>
          <w:rStyle w:val="VerbatimChar"/>
        </w:rPr>
      </w:pPr>
      <w:ins w:id="2914" w:author="Matt Selway" w:date="2020-07-22T00:03:00Z">
        <w:r w:rsidRPr="006F2EDE">
          <w:rPr>
            <w:rStyle w:val="VerbatimChar"/>
          </w:rPr>
          <w:t xml:space="preserve">      "type": "string",</w:t>
        </w:r>
      </w:ins>
    </w:p>
    <w:p w14:paraId="450E3774" w14:textId="77777777" w:rsidR="006F2EDE" w:rsidRPr="006F2EDE" w:rsidRDefault="006F2EDE" w:rsidP="006F2EDE">
      <w:pPr>
        <w:pStyle w:val="SourceCode"/>
        <w:rPr>
          <w:ins w:id="2915" w:author="Matt Selway" w:date="2020-07-22T00:03:00Z"/>
          <w:rStyle w:val="VerbatimChar"/>
        </w:rPr>
      </w:pPr>
      <w:ins w:id="2916" w:author="Matt Selway" w:date="2020-07-22T00:03:00Z">
        <w:r w:rsidRPr="006F2EDE">
          <w:rPr>
            <w:rStyle w:val="VerbatimChar"/>
          </w:rPr>
          <w:t xml:space="preserve">      "format": "</w:t>
        </w:r>
        <w:proofErr w:type="spellStart"/>
        <w:r w:rsidRPr="006F2EDE">
          <w:rPr>
            <w:rStyle w:val="VerbatimChar"/>
          </w:rPr>
          <w:t>uri</w:t>
        </w:r>
        <w:proofErr w:type="spellEnd"/>
        <w:r w:rsidRPr="006F2EDE">
          <w:rPr>
            <w:rStyle w:val="VerbatimChar"/>
          </w:rPr>
          <w:t>"</w:t>
        </w:r>
      </w:ins>
    </w:p>
    <w:p w14:paraId="4D7226CB" w14:textId="77777777" w:rsidR="006F2EDE" w:rsidRPr="006F2EDE" w:rsidRDefault="006F2EDE" w:rsidP="006F2EDE">
      <w:pPr>
        <w:pStyle w:val="SourceCode"/>
        <w:rPr>
          <w:ins w:id="2917" w:author="Matt Selway" w:date="2020-07-22T00:03:00Z"/>
          <w:rStyle w:val="VerbatimChar"/>
        </w:rPr>
      </w:pPr>
      <w:ins w:id="2918" w:author="Matt Selway" w:date="2020-07-22T00:03:00Z">
        <w:r w:rsidRPr="006F2EDE">
          <w:rPr>
            <w:rStyle w:val="VerbatimChar"/>
          </w:rPr>
          <w:t xml:space="preserve">    }</w:t>
        </w:r>
      </w:ins>
    </w:p>
    <w:p w14:paraId="2F4728CB" w14:textId="77777777" w:rsidR="006F2EDE" w:rsidRPr="006F2EDE" w:rsidRDefault="006F2EDE" w:rsidP="006F2EDE">
      <w:pPr>
        <w:pStyle w:val="SourceCode"/>
        <w:rPr>
          <w:ins w:id="2919" w:author="Matt Selway" w:date="2020-07-22T00:03:00Z"/>
          <w:rStyle w:val="VerbatimChar"/>
        </w:rPr>
      </w:pPr>
      <w:ins w:id="2920" w:author="Matt Selway" w:date="2020-07-22T00:03:00Z">
        <w:r w:rsidRPr="006F2EDE">
          <w:rPr>
            <w:rStyle w:val="VerbatimChar"/>
          </w:rPr>
          <w:t xml:space="preserve">  },</w:t>
        </w:r>
      </w:ins>
    </w:p>
    <w:p w14:paraId="57F4AE90" w14:textId="77777777" w:rsidR="006F2EDE" w:rsidRPr="006F2EDE" w:rsidRDefault="006F2EDE" w:rsidP="006F2EDE">
      <w:pPr>
        <w:pStyle w:val="SourceCode"/>
        <w:rPr>
          <w:ins w:id="2921" w:author="Matt Selway" w:date="2020-07-22T00:03:00Z"/>
          <w:rStyle w:val="VerbatimChar"/>
        </w:rPr>
      </w:pPr>
      <w:ins w:id="2922" w:author="Matt Selway" w:date="2020-07-22T00:03:00Z">
        <w:r w:rsidRPr="006F2EDE">
          <w:rPr>
            <w:rStyle w:val="VerbatimChar"/>
          </w:rPr>
          <w:t xml:space="preserve">  "required": [</w:t>
        </w:r>
      </w:ins>
    </w:p>
    <w:p w14:paraId="60D9BAB4" w14:textId="77777777" w:rsidR="006F2EDE" w:rsidRPr="006F2EDE" w:rsidRDefault="006F2EDE" w:rsidP="006F2EDE">
      <w:pPr>
        <w:pStyle w:val="SourceCode"/>
        <w:rPr>
          <w:ins w:id="2923" w:author="Matt Selway" w:date="2020-07-22T00:03:00Z"/>
          <w:rStyle w:val="VerbatimChar"/>
        </w:rPr>
      </w:pPr>
      <w:ins w:id="2924" w:author="Matt Selway" w:date="2020-07-22T00:03:00Z">
        <w:r w:rsidRPr="006F2EDE">
          <w:rPr>
            <w:rStyle w:val="VerbatimChar"/>
          </w:rPr>
          <w:t xml:space="preserve">    "</w:t>
        </w:r>
        <w:proofErr w:type="spellStart"/>
        <w:r w:rsidRPr="006F2EDE">
          <w:rPr>
            <w:rStyle w:val="VerbatimChar"/>
          </w:rPr>
          <w:t>namespaceName</w:t>
        </w:r>
        <w:proofErr w:type="spellEnd"/>
        <w:r w:rsidRPr="006F2EDE">
          <w:rPr>
            <w:rStyle w:val="VerbatimChar"/>
          </w:rPr>
          <w:t>"</w:t>
        </w:r>
      </w:ins>
    </w:p>
    <w:p w14:paraId="1BDC76EA" w14:textId="77777777" w:rsidR="006F2EDE" w:rsidRPr="006F2EDE" w:rsidRDefault="006F2EDE" w:rsidP="006F2EDE">
      <w:pPr>
        <w:pStyle w:val="SourceCode"/>
        <w:rPr>
          <w:ins w:id="2925" w:author="Matt Selway" w:date="2020-07-22T00:03:00Z"/>
          <w:rStyle w:val="VerbatimChar"/>
        </w:rPr>
      </w:pPr>
      <w:ins w:id="2926" w:author="Matt Selway" w:date="2020-07-22T00:03:00Z">
        <w:r w:rsidRPr="006F2EDE">
          <w:rPr>
            <w:rStyle w:val="VerbatimChar"/>
          </w:rPr>
          <w:t xml:space="preserve">  ]</w:t>
        </w:r>
      </w:ins>
    </w:p>
    <w:p w14:paraId="1E1FB9F3" w14:textId="7863186F" w:rsidR="006F2EDE" w:rsidRDefault="006F2EDE" w:rsidP="00B93A20">
      <w:pPr>
        <w:pStyle w:val="SourceCode"/>
        <w:rPr>
          <w:rStyle w:val="VerbatimChar"/>
        </w:rPr>
      </w:pPr>
      <w:ins w:id="2927" w:author="Matt Selway" w:date="2020-07-22T00:03:00Z">
        <w:r w:rsidRPr="006F2EDE">
          <w:rPr>
            <w:rStyle w:val="VerbatimChar"/>
          </w:rPr>
          <w:t>}</w:t>
        </w:r>
      </w:ins>
    </w:p>
    <w:p w14:paraId="4BA9343B" w14:textId="77777777" w:rsidR="002050A8" w:rsidRDefault="01E9603E" w:rsidP="002050A8">
      <w:pPr>
        <w:pStyle w:val="Heading2"/>
      </w:pPr>
      <w:bookmarkStart w:id="2928" w:name="_Toc46269831"/>
      <w:proofErr w:type="spellStart"/>
      <w:r>
        <w:t>UsernameToken</w:t>
      </w:r>
      <w:bookmarkEnd w:id="2928"/>
      <w:proofErr w:type="spellEnd"/>
    </w:p>
    <w:p w14:paraId="354596D9" w14:textId="471AD95A" w:rsidR="002050A8" w:rsidRPr="00384E57" w:rsidDel="0091025C" w:rsidRDefault="002050A8" w:rsidP="005F717C">
      <w:pPr>
        <w:pStyle w:val="SourceCode"/>
        <w:rPr>
          <w:del w:id="2929" w:author="Matt Selway" w:date="2020-07-22T00:05:00Z"/>
          <w:rStyle w:val="VerbatimChar"/>
        </w:rPr>
      </w:pPr>
      <w:del w:id="2930" w:author="Matt Selway" w:date="2020-07-22T00:05:00Z">
        <w:r w:rsidRPr="00384E57" w:rsidDel="0091025C">
          <w:rPr>
            <w:rStyle w:val="VerbatimChar"/>
          </w:rPr>
          <w:delText>"UsernameToken": {</w:delText>
        </w:r>
      </w:del>
    </w:p>
    <w:p w14:paraId="49B8CD63" w14:textId="7B286C44" w:rsidR="002050A8" w:rsidRPr="00384E57" w:rsidDel="0091025C" w:rsidRDefault="00C57A47" w:rsidP="002050A8">
      <w:pPr>
        <w:pStyle w:val="SourceCode"/>
        <w:rPr>
          <w:del w:id="2931" w:author="Matt Selway" w:date="2020-07-22T00:05:00Z"/>
          <w:rStyle w:val="VerbatimChar"/>
        </w:rPr>
      </w:pPr>
      <w:del w:id="2932" w:author="Matt Selway" w:date="2020-07-22T00:05:00Z">
        <w:r w:rsidDel="0091025C">
          <w:rPr>
            <w:rStyle w:val="VerbatimChar"/>
          </w:rPr>
          <w:delText xml:space="preserve">  </w:delText>
        </w:r>
        <w:r w:rsidR="002050A8" w:rsidRPr="00384E57" w:rsidDel="0091025C">
          <w:rPr>
            <w:rStyle w:val="VerbatimChar"/>
          </w:rPr>
          <w:delText>"type": "object",</w:delText>
        </w:r>
      </w:del>
    </w:p>
    <w:p w14:paraId="51AC1E8A" w14:textId="03F25E10" w:rsidR="002050A8" w:rsidRPr="00384E57" w:rsidDel="0091025C" w:rsidRDefault="002050A8" w:rsidP="002050A8">
      <w:pPr>
        <w:pStyle w:val="SourceCode"/>
        <w:rPr>
          <w:del w:id="2933" w:author="Matt Selway" w:date="2020-07-22T00:05:00Z"/>
          <w:rStyle w:val="VerbatimChar"/>
        </w:rPr>
      </w:pPr>
      <w:del w:id="2934" w:author="Matt Selway" w:date="2020-07-22T00:05:00Z">
        <w:r w:rsidRPr="00384E57" w:rsidDel="0091025C">
          <w:rPr>
            <w:rStyle w:val="VerbatimChar"/>
          </w:rPr>
          <w:delText xml:space="preserve">  "properties": {</w:delText>
        </w:r>
      </w:del>
    </w:p>
    <w:p w14:paraId="531C6A39" w14:textId="7D4D5905" w:rsidR="002050A8" w:rsidRPr="00384E57" w:rsidDel="0091025C" w:rsidRDefault="00B06F76" w:rsidP="002050A8">
      <w:pPr>
        <w:pStyle w:val="SourceCode"/>
        <w:rPr>
          <w:del w:id="2935" w:author="Matt Selway" w:date="2020-07-22T00:05:00Z"/>
          <w:rStyle w:val="VerbatimChar"/>
        </w:rPr>
      </w:pPr>
      <w:del w:id="2936" w:author="Matt Selway" w:date="2020-07-22T00:05:00Z">
        <w:r w:rsidRPr="00384E57" w:rsidDel="0091025C">
          <w:rPr>
            <w:rStyle w:val="VerbatimChar"/>
          </w:rPr>
          <w:delText xml:space="preserve">  </w:delText>
        </w:r>
        <w:r w:rsidDel="0091025C">
          <w:rPr>
            <w:rStyle w:val="VerbatimChar"/>
          </w:rPr>
          <w:delText xml:space="preserve">  </w:delText>
        </w:r>
        <w:r w:rsidR="002050A8" w:rsidRPr="00384E57" w:rsidDel="0091025C">
          <w:rPr>
            <w:rStyle w:val="VerbatimChar"/>
          </w:rPr>
          <w:delText>"username": {</w:delText>
        </w:r>
      </w:del>
    </w:p>
    <w:p w14:paraId="04240199" w14:textId="62E6AF05" w:rsidR="002050A8" w:rsidRPr="00384E57" w:rsidDel="0091025C" w:rsidRDefault="00B06F76" w:rsidP="002050A8">
      <w:pPr>
        <w:pStyle w:val="SourceCode"/>
        <w:rPr>
          <w:del w:id="2937" w:author="Matt Selway" w:date="2020-07-22T00:05:00Z"/>
          <w:rStyle w:val="VerbatimChar"/>
        </w:rPr>
      </w:pPr>
      <w:del w:id="2938" w:author="Matt Selway" w:date="2020-07-22T00:05:00Z">
        <w:r w:rsidRPr="00384E57" w:rsidDel="0091025C">
          <w:rPr>
            <w:rStyle w:val="VerbatimChar"/>
          </w:rPr>
          <w:delText xml:space="preserve">    </w:delText>
        </w:r>
        <w:r w:rsidDel="0091025C">
          <w:rPr>
            <w:rStyle w:val="VerbatimChar"/>
          </w:rPr>
          <w:delText xml:space="preserve">  </w:delText>
        </w:r>
        <w:r w:rsidR="002050A8" w:rsidRPr="00384E57" w:rsidDel="0091025C">
          <w:rPr>
            <w:rStyle w:val="VerbatimChar"/>
          </w:rPr>
          <w:delText>"type": "string"</w:delText>
        </w:r>
      </w:del>
    </w:p>
    <w:p w14:paraId="745E0BD7" w14:textId="7FB6A5CE" w:rsidR="002050A8" w:rsidRPr="00384E57" w:rsidDel="0091025C" w:rsidRDefault="002050A8" w:rsidP="002050A8">
      <w:pPr>
        <w:pStyle w:val="SourceCode"/>
        <w:rPr>
          <w:del w:id="2939" w:author="Matt Selway" w:date="2020-07-22T00:05:00Z"/>
          <w:rStyle w:val="VerbatimChar"/>
        </w:rPr>
      </w:pPr>
      <w:del w:id="2940" w:author="Matt Selway" w:date="2020-07-22T00:05:00Z">
        <w:r w:rsidRPr="00384E57" w:rsidDel="0091025C">
          <w:rPr>
            <w:rStyle w:val="VerbatimChar"/>
          </w:rPr>
          <w:delText xml:space="preserve">    },</w:delText>
        </w:r>
      </w:del>
    </w:p>
    <w:p w14:paraId="56F93F53" w14:textId="369E7DF7" w:rsidR="002050A8" w:rsidRPr="00384E57" w:rsidDel="0091025C" w:rsidRDefault="002050A8" w:rsidP="002050A8">
      <w:pPr>
        <w:pStyle w:val="SourceCode"/>
        <w:rPr>
          <w:del w:id="2941" w:author="Matt Selway" w:date="2020-07-22T00:05:00Z"/>
          <w:rStyle w:val="VerbatimChar"/>
        </w:rPr>
      </w:pPr>
      <w:del w:id="2942" w:author="Matt Selway" w:date="2020-07-22T00:05:00Z">
        <w:r w:rsidRPr="00384E57" w:rsidDel="0091025C">
          <w:rPr>
            <w:rStyle w:val="VerbatimChar"/>
          </w:rPr>
          <w:delText xml:space="preserve">    "password": {</w:delText>
        </w:r>
      </w:del>
    </w:p>
    <w:p w14:paraId="32FF35AF" w14:textId="079F650E" w:rsidR="002050A8" w:rsidRPr="00384E57" w:rsidDel="0091025C" w:rsidRDefault="002050A8" w:rsidP="002050A8">
      <w:pPr>
        <w:pStyle w:val="SourceCode"/>
        <w:rPr>
          <w:del w:id="2943" w:author="Matt Selway" w:date="2020-07-22T00:05:00Z"/>
          <w:rStyle w:val="VerbatimChar"/>
        </w:rPr>
      </w:pPr>
      <w:del w:id="2944" w:author="Matt Selway" w:date="2020-07-22T00:05:00Z">
        <w:r w:rsidRPr="00384E57" w:rsidDel="0091025C">
          <w:rPr>
            <w:rStyle w:val="VerbatimChar"/>
          </w:rPr>
          <w:delText xml:space="preserve">      "type": "string",</w:delText>
        </w:r>
      </w:del>
    </w:p>
    <w:p w14:paraId="03BB4EF3" w14:textId="27848359" w:rsidR="002050A8" w:rsidRPr="00384E57" w:rsidDel="0091025C" w:rsidRDefault="002050A8" w:rsidP="002050A8">
      <w:pPr>
        <w:pStyle w:val="SourceCode"/>
        <w:rPr>
          <w:del w:id="2945" w:author="Matt Selway" w:date="2020-07-22T00:05:00Z"/>
          <w:rStyle w:val="VerbatimChar"/>
        </w:rPr>
      </w:pPr>
      <w:del w:id="2946" w:author="Matt Selway" w:date="2020-07-22T00:05:00Z">
        <w:r w:rsidRPr="00384E57" w:rsidDel="0091025C">
          <w:rPr>
            <w:rStyle w:val="VerbatimChar"/>
          </w:rPr>
          <w:delText xml:space="preserve">      "format": "password"</w:delText>
        </w:r>
      </w:del>
    </w:p>
    <w:p w14:paraId="43D0619F" w14:textId="6B9061A9" w:rsidR="002050A8" w:rsidRPr="00384E57" w:rsidDel="0091025C" w:rsidRDefault="002050A8" w:rsidP="002050A8">
      <w:pPr>
        <w:pStyle w:val="SourceCode"/>
        <w:rPr>
          <w:del w:id="2947" w:author="Matt Selway" w:date="2020-07-22T00:05:00Z"/>
          <w:rStyle w:val="VerbatimChar"/>
        </w:rPr>
      </w:pPr>
      <w:del w:id="2948" w:author="Matt Selway" w:date="2020-07-22T00:05:00Z">
        <w:r w:rsidRPr="00384E57" w:rsidDel="0091025C">
          <w:rPr>
            <w:rStyle w:val="VerbatimChar"/>
          </w:rPr>
          <w:delText xml:space="preserve">    }</w:delText>
        </w:r>
      </w:del>
    </w:p>
    <w:p w14:paraId="2C3DE415" w14:textId="0FBD78FA" w:rsidR="002050A8" w:rsidRPr="00384E57" w:rsidDel="0091025C" w:rsidRDefault="002050A8" w:rsidP="002050A8">
      <w:pPr>
        <w:pStyle w:val="SourceCode"/>
        <w:rPr>
          <w:del w:id="2949" w:author="Matt Selway" w:date="2020-07-22T00:05:00Z"/>
          <w:rStyle w:val="VerbatimChar"/>
        </w:rPr>
      </w:pPr>
      <w:del w:id="2950" w:author="Matt Selway" w:date="2020-07-22T00:05:00Z">
        <w:r w:rsidRPr="00384E57" w:rsidDel="0091025C">
          <w:rPr>
            <w:rStyle w:val="VerbatimChar"/>
          </w:rPr>
          <w:delText xml:space="preserve">  },</w:delText>
        </w:r>
      </w:del>
    </w:p>
    <w:p w14:paraId="5D63D2DE" w14:textId="32871F30" w:rsidR="002050A8" w:rsidRPr="00384E57" w:rsidDel="0091025C" w:rsidRDefault="002050A8" w:rsidP="002050A8">
      <w:pPr>
        <w:pStyle w:val="SourceCode"/>
        <w:rPr>
          <w:del w:id="2951" w:author="Matt Selway" w:date="2020-07-22T00:05:00Z"/>
          <w:rStyle w:val="VerbatimChar"/>
        </w:rPr>
      </w:pPr>
      <w:del w:id="2952" w:author="Matt Selway" w:date="2020-07-22T00:05:00Z">
        <w:r w:rsidRPr="00384E57" w:rsidDel="0091025C">
          <w:rPr>
            <w:rStyle w:val="VerbatimChar"/>
          </w:rPr>
          <w:delText xml:space="preserve">  "required": [</w:delText>
        </w:r>
      </w:del>
    </w:p>
    <w:p w14:paraId="599D754D" w14:textId="7AAFD025" w:rsidR="002050A8" w:rsidRPr="00384E57" w:rsidDel="0091025C" w:rsidRDefault="002050A8" w:rsidP="002050A8">
      <w:pPr>
        <w:pStyle w:val="SourceCode"/>
        <w:rPr>
          <w:del w:id="2953" w:author="Matt Selway" w:date="2020-07-22T00:05:00Z"/>
          <w:rStyle w:val="VerbatimChar"/>
        </w:rPr>
      </w:pPr>
      <w:del w:id="2954" w:author="Matt Selway" w:date="2020-07-22T00:05:00Z">
        <w:r w:rsidRPr="00384E57" w:rsidDel="0091025C">
          <w:rPr>
            <w:rStyle w:val="VerbatimChar"/>
          </w:rPr>
          <w:delText xml:space="preserve">  </w:delText>
        </w:r>
        <w:r w:rsidR="000861B5" w:rsidDel="0091025C">
          <w:rPr>
            <w:rStyle w:val="VerbatimChar"/>
          </w:rPr>
          <w:delText xml:space="preserve"> </w:delText>
        </w:r>
        <w:r w:rsidRPr="00384E57" w:rsidDel="0091025C">
          <w:rPr>
            <w:rStyle w:val="VerbatimChar"/>
          </w:rPr>
          <w:delText xml:space="preserve"> "password",</w:delText>
        </w:r>
      </w:del>
    </w:p>
    <w:p w14:paraId="08A9DEF9" w14:textId="03A828E6" w:rsidR="002050A8" w:rsidRPr="00384E57" w:rsidDel="0091025C" w:rsidRDefault="002050A8" w:rsidP="002050A8">
      <w:pPr>
        <w:pStyle w:val="SourceCode"/>
        <w:rPr>
          <w:del w:id="2955" w:author="Matt Selway" w:date="2020-07-22T00:05:00Z"/>
          <w:rStyle w:val="VerbatimChar"/>
        </w:rPr>
      </w:pPr>
      <w:del w:id="2956" w:author="Matt Selway" w:date="2020-07-22T00:05:00Z">
        <w:r w:rsidRPr="00384E57" w:rsidDel="0091025C">
          <w:rPr>
            <w:rStyle w:val="VerbatimChar"/>
          </w:rPr>
          <w:delText xml:space="preserve">    "username"</w:delText>
        </w:r>
      </w:del>
    </w:p>
    <w:p w14:paraId="77DB9B52" w14:textId="59B1999A" w:rsidR="002050A8" w:rsidRPr="00384E57" w:rsidDel="0091025C" w:rsidRDefault="002050A8" w:rsidP="002050A8">
      <w:pPr>
        <w:pStyle w:val="SourceCode"/>
        <w:rPr>
          <w:del w:id="2957" w:author="Matt Selway" w:date="2020-07-22T00:05:00Z"/>
          <w:rStyle w:val="VerbatimChar"/>
        </w:rPr>
      </w:pPr>
      <w:del w:id="2958" w:author="Matt Selway" w:date="2020-07-22T00:05:00Z">
        <w:r w:rsidRPr="00384E57" w:rsidDel="0091025C">
          <w:rPr>
            <w:rStyle w:val="VerbatimChar"/>
          </w:rPr>
          <w:delText xml:space="preserve">  ]</w:delText>
        </w:r>
      </w:del>
    </w:p>
    <w:p w14:paraId="7B27593B" w14:textId="1A88A086" w:rsidR="0091025C" w:rsidRPr="0091025C" w:rsidRDefault="002050A8" w:rsidP="0091025C">
      <w:pPr>
        <w:pStyle w:val="SourceCode"/>
        <w:rPr>
          <w:ins w:id="2959" w:author="Matt Selway" w:date="2020-07-22T00:05:00Z"/>
          <w:rStyle w:val="VerbatimChar"/>
        </w:rPr>
      </w:pPr>
      <w:del w:id="2960" w:author="Matt Selway" w:date="2020-07-22T00:05:00Z">
        <w:r w:rsidRPr="00384E57" w:rsidDel="0091025C">
          <w:rPr>
            <w:rStyle w:val="VerbatimChar"/>
          </w:rPr>
          <w:delText>}</w:delText>
        </w:r>
      </w:del>
      <w:ins w:id="2961" w:author="Matt Selway" w:date="2020-07-22T00:05:00Z">
        <w:r w:rsidR="0091025C" w:rsidRPr="0091025C">
          <w:rPr>
            <w:rStyle w:val="VerbatimChar"/>
          </w:rPr>
          <w:t>"</w:t>
        </w:r>
        <w:proofErr w:type="spellStart"/>
        <w:r w:rsidR="0091025C" w:rsidRPr="0091025C">
          <w:rPr>
            <w:rStyle w:val="VerbatimChar"/>
          </w:rPr>
          <w:t>UsernameToken</w:t>
        </w:r>
        <w:proofErr w:type="spellEnd"/>
        <w:r w:rsidR="0091025C" w:rsidRPr="0091025C">
          <w:rPr>
            <w:rStyle w:val="VerbatimChar"/>
          </w:rPr>
          <w:t>": {</w:t>
        </w:r>
      </w:ins>
    </w:p>
    <w:p w14:paraId="2F972179" w14:textId="77777777" w:rsidR="0091025C" w:rsidRPr="0091025C" w:rsidRDefault="0091025C" w:rsidP="0091025C">
      <w:pPr>
        <w:pStyle w:val="SourceCode"/>
        <w:rPr>
          <w:ins w:id="2962" w:author="Matt Selway" w:date="2020-07-22T00:05:00Z"/>
          <w:rStyle w:val="VerbatimChar"/>
        </w:rPr>
      </w:pPr>
      <w:ins w:id="2963" w:author="Matt Selway" w:date="2020-07-22T00:05:00Z">
        <w:r w:rsidRPr="0091025C">
          <w:rPr>
            <w:rStyle w:val="VerbatimChar"/>
          </w:rPr>
          <w:t xml:space="preserve">  "type": "object",</w:t>
        </w:r>
      </w:ins>
    </w:p>
    <w:p w14:paraId="53EBEE4E" w14:textId="77777777" w:rsidR="0091025C" w:rsidRPr="0091025C" w:rsidRDefault="0091025C" w:rsidP="0091025C">
      <w:pPr>
        <w:pStyle w:val="SourceCode"/>
        <w:rPr>
          <w:ins w:id="2964" w:author="Matt Selway" w:date="2020-07-22T00:05:00Z"/>
          <w:rStyle w:val="VerbatimChar"/>
        </w:rPr>
      </w:pPr>
      <w:ins w:id="2965" w:author="Matt Selway" w:date="2020-07-22T00:05:00Z">
        <w:r w:rsidRPr="0091025C">
          <w:rPr>
            <w:rStyle w:val="VerbatimChar"/>
          </w:rPr>
          <w:t xml:space="preserve">  "</w:t>
        </w:r>
        <w:proofErr w:type="spellStart"/>
        <w:r w:rsidRPr="0091025C">
          <w:rPr>
            <w:rStyle w:val="VerbatimChar"/>
          </w:rPr>
          <w:t>allOf</w:t>
        </w:r>
        <w:proofErr w:type="spellEnd"/>
        <w:r w:rsidRPr="0091025C">
          <w:rPr>
            <w:rStyle w:val="VerbatimChar"/>
          </w:rPr>
          <w:t>": [</w:t>
        </w:r>
      </w:ins>
    </w:p>
    <w:p w14:paraId="1D220DE4" w14:textId="77777777" w:rsidR="0091025C" w:rsidRPr="0091025C" w:rsidRDefault="0091025C" w:rsidP="0091025C">
      <w:pPr>
        <w:pStyle w:val="SourceCode"/>
        <w:rPr>
          <w:ins w:id="2966" w:author="Matt Selway" w:date="2020-07-22T00:05:00Z"/>
          <w:rStyle w:val="VerbatimChar"/>
        </w:rPr>
      </w:pPr>
      <w:ins w:id="2967" w:author="Matt Selway" w:date="2020-07-22T00:05:00Z">
        <w:r w:rsidRPr="0091025C">
          <w:rPr>
            <w:rStyle w:val="VerbatimChar"/>
          </w:rPr>
          <w:lastRenderedPageBreak/>
          <w:t xml:space="preserve">    {</w:t>
        </w:r>
      </w:ins>
    </w:p>
    <w:p w14:paraId="3E7B985A" w14:textId="0C9F1E2D" w:rsidR="0091025C" w:rsidRPr="0091025C" w:rsidRDefault="0091025C" w:rsidP="0091025C">
      <w:pPr>
        <w:pStyle w:val="SourceCode"/>
        <w:rPr>
          <w:ins w:id="2968" w:author="Matt Selway" w:date="2020-07-22T00:05:00Z"/>
          <w:rStyle w:val="VerbatimChar"/>
        </w:rPr>
      </w:pPr>
      <w:ins w:id="2969" w:author="Matt Selway" w:date="2020-07-22T00:05:00Z">
        <w:r w:rsidRPr="0091025C">
          <w:rPr>
            <w:rStyle w:val="VerbatimChar"/>
          </w:rPr>
          <w:t xml:space="preserve">      "$ref": </w:t>
        </w:r>
      </w:ins>
      <w:ins w:id="2970" w:author="Matt Selway" w:date="2020-07-22T00:06:00Z">
        <w:r>
          <w:rPr>
            <w:rStyle w:val="VerbatimChar"/>
          </w:rPr>
          <w:t>"</w:t>
        </w:r>
        <w:r>
          <w:rPr>
            <w:rStyle w:val="VerbatimChar"/>
          </w:rPr>
          <w:fldChar w:fldCharType="begin"/>
        </w:r>
        <w:r>
          <w:rPr>
            <w:rStyle w:val="VerbatimChar"/>
          </w:rPr>
          <w:instrText>HYPERLINK  \l "_SecurityToken_1"</w:instrText>
        </w:r>
        <w:r>
          <w:rPr>
            <w:rStyle w:val="VerbatimChar"/>
          </w:rPr>
        </w:r>
        <w:r>
          <w:rPr>
            <w:rStyle w:val="VerbatimChar"/>
          </w:rPr>
          <w:fldChar w:fldCharType="separate"/>
        </w:r>
        <w:r>
          <w:rPr>
            <w:rStyle w:val="Hyperlink"/>
            <w:rFonts w:ascii="Consolas" w:hAnsi="Consolas"/>
            <w:sz w:val="18"/>
          </w:rPr>
          <w:t>#/</w:t>
        </w:r>
        <w:proofErr w:type="spellStart"/>
        <w:r>
          <w:rPr>
            <w:rStyle w:val="Hyperlink"/>
            <w:rFonts w:ascii="Consolas" w:hAnsi="Consolas"/>
            <w:sz w:val="18"/>
          </w:rPr>
          <w:t>SecurityToken</w:t>
        </w:r>
        <w:proofErr w:type="spellEnd"/>
        <w:r>
          <w:rPr>
            <w:rStyle w:val="VerbatimChar"/>
          </w:rPr>
          <w:fldChar w:fldCharType="end"/>
        </w:r>
      </w:ins>
      <w:ins w:id="2971" w:author="Matt Selway" w:date="2020-07-22T00:05:00Z">
        <w:r w:rsidRPr="0091025C">
          <w:rPr>
            <w:rStyle w:val="VerbatimChar"/>
          </w:rPr>
          <w:t>"</w:t>
        </w:r>
      </w:ins>
    </w:p>
    <w:p w14:paraId="26909B33" w14:textId="77777777" w:rsidR="0091025C" w:rsidRPr="0091025C" w:rsidRDefault="0091025C" w:rsidP="0091025C">
      <w:pPr>
        <w:pStyle w:val="SourceCode"/>
        <w:rPr>
          <w:ins w:id="2972" w:author="Matt Selway" w:date="2020-07-22T00:05:00Z"/>
          <w:rStyle w:val="VerbatimChar"/>
        </w:rPr>
      </w:pPr>
      <w:ins w:id="2973" w:author="Matt Selway" w:date="2020-07-22T00:05:00Z">
        <w:r w:rsidRPr="0091025C">
          <w:rPr>
            <w:rStyle w:val="VerbatimChar"/>
          </w:rPr>
          <w:t xml:space="preserve">    }</w:t>
        </w:r>
      </w:ins>
    </w:p>
    <w:p w14:paraId="149EB997" w14:textId="77777777" w:rsidR="0091025C" w:rsidRPr="0091025C" w:rsidRDefault="0091025C" w:rsidP="0091025C">
      <w:pPr>
        <w:pStyle w:val="SourceCode"/>
        <w:rPr>
          <w:ins w:id="2974" w:author="Matt Selway" w:date="2020-07-22T00:05:00Z"/>
          <w:rStyle w:val="VerbatimChar"/>
        </w:rPr>
      </w:pPr>
      <w:ins w:id="2975" w:author="Matt Selway" w:date="2020-07-22T00:05:00Z">
        <w:r w:rsidRPr="0091025C">
          <w:rPr>
            <w:rStyle w:val="VerbatimChar"/>
          </w:rPr>
          <w:t xml:space="preserve">  ],</w:t>
        </w:r>
      </w:ins>
    </w:p>
    <w:p w14:paraId="284282F7" w14:textId="77777777" w:rsidR="0091025C" w:rsidRPr="0091025C" w:rsidRDefault="0091025C" w:rsidP="0091025C">
      <w:pPr>
        <w:pStyle w:val="SourceCode"/>
        <w:rPr>
          <w:ins w:id="2976" w:author="Matt Selway" w:date="2020-07-22T00:05:00Z"/>
          <w:rStyle w:val="VerbatimChar"/>
        </w:rPr>
      </w:pPr>
      <w:ins w:id="2977" w:author="Matt Selway" w:date="2020-07-22T00:05:00Z">
        <w:r w:rsidRPr="0091025C">
          <w:rPr>
            <w:rStyle w:val="VerbatimChar"/>
          </w:rPr>
          <w:t xml:space="preserve">  "properties": {</w:t>
        </w:r>
      </w:ins>
    </w:p>
    <w:p w14:paraId="1AA6FE8C" w14:textId="77777777" w:rsidR="0091025C" w:rsidRPr="0091025C" w:rsidRDefault="0091025C" w:rsidP="0091025C">
      <w:pPr>
        <w:pStyle w:val="SourceCode"/>
        <w:rPr>
          <w:ins w:id="2978" w:author="Matt Selway" w:date="2020-07-22T00:05:00Z"/>
          <w:rStyle w:val="VerbatimChar"/>
        </w:rPr>
      </w:pPr>
      <w:ins w:id="2979" w:author="Matt Selway" w:date="2020-07-22T00:05:00Z">
        <w:r w:rsidRPr="0091025C">
          <w:rPr>
            <w:rStyle w:val="VerbatimChar"/>
          </w:rPr>
          <w:t xml:space="preserve">    "username": {</w:t>
        </w:r>
      </w:ins>
    </w:p>
    <w:p w14:paraId="137FF8E9" w14:textId="77777777" w:rsidR="0091025C" w:rsidRPr="0091025C" w:rsidRDefault="0091025C" w:rsidP="0091025C">
      <w:pPr>
        <w:pStyle w:val="SourceCode"/>
        <w:rPr>
          <w:ins w:id="2980" w:author="Matt Selway" w:date="2020-07-22T00:05:00Z"/>
          <w:rStyle w:val="VerbatimChar"/>
        </w:rPr>
      </w:pPr>
      <w:ins w:id="2981" w:author="Matt Selway" w:date="2020-07-22T00:05:00Z">
        <w:r w:rsidRPr="0091025C">
          <w:rPr>
            <w:rStyle w:val="VerbatimChar"/>
          </w:rPr>
          <w:t xml:space="preserve">      "type": "string"</w:t>
        </w:r>
      </w:ins>
    </w:p>
    <w:p w14:paraId="2F7CB107" w14:textId="77777777" w:rsidR="0091025C" w:rsidRPr="0091025C" w:rsidRDefault="0091025C" w:rsidP="0091025C">
      <w:pPr>
        <w:pStyle w:val="SourceCode"/>
        <w:rPr>
          <w:ins w:id="2982" w:author="Matt Selway" w:date="2020-07-22T00:05:00Z"/>
          <w:rStyle w:val="VerbatimChar"/>
        </w:rPr>
      </w:pPr>
      <w:ins w:id="2983" w:author="Matt Selway" w:date="2020-07-22T00:05:00Z">
        <w:r w:rsidRPr="0091025C">
          <w:rPr>
            <w:rStyle w:val="VerbatimChar"/>
          </w:rPr>
          <w:t xml:space="preserve">    },</w:t>
        </w:r>
      </w:ins>
    </w:p>
    <w:p w14:paraId="5DA01DBA" w14:textId="77777777" w:rsidR="0091025C" w:rsidRPr="0091025C" w:rsidRDefault="0091025C" w:rsidP="0091025C">
      <w:pPr>
        <w:pStyle w:val="SourceCode"/>
        <w:rPr>
          <w:ins w:id="2984" w:author="Matt Selway" w:date="2020-07-22T00:05:00Z"/>
          <w:rStyle w:val="VerbatimChar"/>
        </w:rPr>
      </w:pPr>
      <w:ins w:id="2985" w:author="Matt Selway" w:date="2020-07-22T00:05:00Z">
        <w:r w:rsidRPr="0091025C">
          <w:rPr>
            <w:rStyle w:val="VerbatimChar"/>
          </w:rPr>
          <w:t xml:space="preserve">    "password": {</w:t>
        </w:r>
      </w:ins>
    </w:p>
    <w:p w14:paraId="62A14DA6" w14:textId="77777777" w:rsidR="0091025C" w:rsidRPr="0091025C" w:rsidRDefault="0091025C" w:rsidP="0091025C">
      <w:pPr>
        <w:pStyle w:val="SourceCode"/>
        <w:rPr>
          <w:ins w:id="2986" w:author="Matt Selway" w:date="2020-07-22T00:05:00Z"/>
          <w:rStyle w:val="VerbatimChar"/>
        </w:rPr>
      </w:pPr>
      <w:ins w:id="2987" w:author="Matt Selway" w:date="2020-07-22T00:05:00Z">
        <w:r w:rsidRPr="0091025C">
          <w:rPr>
            <w:rStyle w:val="VerbatimChar"/>
          </w:rPr>
          <w:t xml:space="preserve">      "type": "string",</w:t>
        </w:r>
      </w:ins>
    </w:p>
    <w:p w14:paraId="612CB46A" w14:textId="77777777" w:rsidR="0091025C" w:rsidRPr="0091025C" w:rsidRDefault="0091025C" w:rsidP="0091025C">
      <w:pPr>
        <w:pStyle w:val="SourceCode"/>
        <w:rPr>
          <w:ins w:id="2988" w:author="Matt Selway" w:date="2020-07-22T00:05:00Z"/>
          <w:rStyle w:val="VerbatimChar"/>
        </w:rPr>
      </w:pPr>
      <w:ins w:id="2989" w:author="Matt Selway" w:date="2020-07-22T00:05:00Z">
        <w:r w:rsidRPr="0091025C">
          <w:rPr>
            <w:rStyle w:val="VerbatimChar"/>
          </w:rPr>
          <w:t xml:space="preserve">      "format": "password"</w:t>
        </w:r>
      </w:ins>
    </w:p>
    <w:p w14:paraId="0B1241EB" w14:textId="77777777" w:rsidR="0091025C" w:rsidRPr="0091025C" w:rsidRDefault="0091025C" w:rsidP="0091025C">
      <w:pPr>
        <w:pStyle w:val="SourceCode"/>
        <w:rPr>
          <w:ins w:id="2990" w:author="Matt Selway" w:date="2020-07-22T00:05:00Z"/>
          <w:rStyle w:val="VerbatimChar"/>
        </w:rPr>
      </w:pPr>
      <w:ins w:id="2991" w:author="Matt Selway" w:date="2020-07-22T00:05:00Z">
        <w:r w:rsidRPr="0091025C">
          <w:rPr>
            <w:rStyle w:val="VerbatimChar"/>
          </w:rPr>
          <w:t xml:space="preserve">    }</w:t>
        </w:r>
      </w:ins>
    </w:p>
    <w:p w14:paraId="56778E11" w14:textId="77777777" w:rsidR="0091025C" w:rsidRPr="0091025C" w:rsidRDefault="0091025C" w:rsidP="0091025C">
      <w:pPr>
        <w:pStyle w:val="SourceCode"/>
        <w:rPr>
          <w:ins w:id="2992" w:author="Matt Selway" w:date="2020-07-22T00:05:00Z"/>
          <w:rStyle w:val="VerbatimChar"/>
        </w:rPr>
      </w:pPr>
      <w:ins w:id="2993" w:author="Matt Selway" w:date="2020-07-22T00:05:00Z">
        <w:r w:rsidRPr="0091025C">
          <w:rPr>
            <w:rStyle w:val="VerbatimChar"/>
          </w:rPr>
          <w:t xml:space="preserve">  },</w:t>
        </w:r>
      </w:ins>
    </w:p>
    <w:p w14:paraId="4391F6C5" w14:textId="77777777" w:rsidR="0091025C" w:rsidRPr="0091025C" w:rsidRDefault="0091025C" w:rsidP="0091025C">
      <w:pPr>
        <w:pStyle w:val="SourceCode"/>
        <w:rPr>
          <w:ins w:id="2994" w:author="Matt Selway" w:date="2020-07-22T00:05:00Z"/>
          <w:rStyle w:val="VerbatimChar"/>
        </w:rPr>
      </w:pPr>
      <w:ins w:id="2995" w:author="Matt Selway" w:date="2020-07-22T00:05:00Z">
        <w:r w:rsidRPr="0091025C">
          <w:rPr>
            <w:rStyle w:val="VerbatimChar"/>
          </w:rPr>
          <w:t xml:space="preserve">  "required": [</w:t>
        </w:r>
      </w:ins>
    </w:p>
    <w:p w14:paraId="51B4C02D" w14:textId="77777777" w:rsidR="0091025C" w:rsidRPr="0091025C" w:rsidRDefault="0091025C" w:rsidP="0091025C">
      <w:pPr>
        <w:pStyle w:val="SourceCode"/>
        <w:rPr>
          <w:ins w:id="2996" w:author="Matt Selway" w:date="2020-07-22T00:05:00Z"/>
          <w:rStyle w:val="VerbatimChar"/>
        </w:rPr>
      </w:pPr>
      <w:ins w:id="2997" w:author="Matt Selway" w:date="2020-07-22T00:05:00Z">
        <w:r w:rsidRPr="0091025C">
          <w:rPr>
            <w:rStyle w:val="VerbatimChar"/>
          </w:rPr>
          <w:t xml:space="preserve">    "password",</w:t>
        </w:r>
      </w:ins>
    </w:p>
    <w:p w14:paraId="1E3D6BAC" w14:textId="77777777" w:rsidR="0091025C" w:rsidRPr="0091025C" w:rsidRDefault="0091025C" w:rsidP="0091025C">
      <w:pPr>
        <w:pStyle w:val="SourceCode"/>
        <w:rPr>
          <w:ins w:id="2998" w:author="Matt Selway" w:date="2020-07-22T00:05:00Z"/>
          <w:rStyle w:val="VerbatimChar"/>
        </w:rPr>
      </w:pPr>
      <w:ins w:id="2999" w:author="Matt Selway" w:date="2020-07-22T00:05:00Z">
        <w:r w:rsidRPr="0091025C">
          <w:rPr>
            <w:rStyle w:val="VerbatimChar"/>
          </w:rPr>
          <w:t xml:space="preserve">    "username"</w:t>
        </w:r>
      </w:ins>
    </w:p>
    <w:p w14:paraId="3558597C" w14:textId="77777777" w:rsidR="0091025C" w:rsidRPr="0091025C" w:rsidRDefault="0091025C" w:rsidP="0091025C">
      <w:pPr>
        <w:pStyle w:val="SourceCode"/>
        <w:rPr>
          <w:ins w:id="3000" w:author="Matt Selway" w:date="2020-07-22T00:05:00Z"/>
          <w:rStyle w:val="VerbatimChar"/>
        </w:rPr>
      </w:pPr>
      <w:ins w:id="3001" w:author="Matt Selway" w:date="2020-07-22T00:05:00Z">
        <w:r w:rsidRPr="0091025C">
          <w:rPr>
            <w:rStyle w:val="VerbatimChar"/>
          </w:rPr>
          <w:t xml:space="preserve">  ]</w:t>
        </w:r>
      </w:ins>
    </w:p>
    <w:p w14:paraId="3A1D7D80" w14:textId="44502E2A" w:rsidR="0091025C" w:rsidRPr="00384E57" w:rsidRDefault="0091025C" w:rsidP="002050A8">
      <w:pPr>
        <w:pStyle w:val="SourceCode"/>
        <w:rPr>
          <w:rStyle w:val="VerbatimChar"/>
        </w:rPr>
      </w:pPr>
      <w:ins w:id="3002" w:author="Matt Selway" w:date="2020-07-22T00:05:00Z">
        <w:r w:rsidRPr="0091025C">
          <w:rPr>
            <w:rStyle w:val="VerbatimChar"/>
          </w:rPr>
          <w:t>}</w:t>
        </w:r>
      </w:ins>
    </w:p>
    <w:p w14:paraId="1270C3ED" w14:textId="77777777" w:rsidR="002050A8" w:rsidRDefault="002050A8" w:rsidP="002050A8">
      <w:pPr>
        <w:pStyle w:val="Heading1"/>
      </w:pPr>
      <w:bookmarkStart w:id="3003" w:name="_Ref32324583"/>
      <w:bookmarkStart w:id="3004" w:name="_Hlk31375009"/>
      <w:bookmarkStart w:id="3005" w:name="_Toc46269832"/>
      <w:r>
        <w:t>Security Architecture</w:t>
      </w:r>
      <w:bookmarkEnd w:id="2444"/>
      <w:bookmarkEnd w:id="3003"/>
      <w:bookmarkEnd w:id="3005"/>
    </w:p>
    <w:p w14:paraId="0B190D9A" w14:textId="77777777" w:rsidR="002050A8" w:rsidRDefault="002050A8" w:rsidP="002050A8">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14:paraId="5B2B90C1" w14:textId="77777777" w:rsidR="002050A8" w:rsidRDefault="002050A8" w:rsidP="002050A8">
      <w:pPr>
        <w:pStyle w:val="Heading2"/>
      </w:pPr>
      <w:bookmarkStart w:id="3006" w:name="_Toc25357207"/>
      <w:bookmarkStart w:id="3007" w:name="_Toc46269833"/>
      <w:r>
        <w:t>Security Level 1</w:t>
      </w:r>
      <w:bookmarkEnd w:id="3006"/>
      <w:r>
        <w:t xml:space="preserve"> – None</w:t>
      </w:r>
      <w:bookmarkEnd w:id="3007"/>
    </w:p>
    <w:p w14:paraId="315D24B7" w14:textId="77777777" w:rsidR="002050A8" w:rsidRDefault="002050A8" w:rsidP="002050A8">
      <w:pPr>
        <w:pStyle w:val="BodyText"/>
      </w:pPr>
      <w:r>
        <w:t>Security Level 1 is characterized by fulfilling no security criteria. That is:</w:t>
      </w:r>
    </w:p>
    <w:p w14:paraId="5D5649D5" w14:textId="77777777" w:rsidR="002050A8" w:rsidRDefault="002050A8" w:rsidP="002050A8">
      <w:pPr>
        <w:pStyle w:val="BodyText"/>
        <w:numPr>
          <w:ilvl w:val="0"/>
          <w:numId w:val="10"/>
        </w:numPr>
      </w:pPr>
      <w:r>
        <w:t>SSL/TLS are NOT used for transport layer security</w:t>
      </w:r>
    </w:p>
    <w:p w14:paraId="525B69E9" w14:textId="77777777" w:rsidR="002050A8" w:rsidRDefault="002050A8" w:rsidP="002050A8">
      <w:pPr>
        <w:pStyle w:val="BodyText"/>
        <w:numPr>
          <w:ilvl w:val="0"/>
          <w:numId w:val="10"/>
        </w:numPr>
      </w:pPr>
      <w:r>
        <w:t>Security tokens are NOT used to secure channels, or tokens are exchanged in the clear without encryption</w:t>
      </w:r>
    </w:p>
    <w:p w14:paraId="17FB0150" w14:textId="77777777" w:rsidR="002050A8" w:rsidRDefault="002050A8" w:rsidP="002050A8">
      <w:pPr>
        <w:pStyle w:val="BodyText"/>
        <w:numPr>
          <w:ilvl w:val="0"/>
          <w:numId w:val="10"/>
        </w:numPr>
      </w:pPr>
      <w:r>
        <w:t>Security tokens MAY or MAY NOT be stored encrypted, if used</w:t>
      </w:r>
    </w:p>
    <w:p w14:paraId="136E2299" w14:textId="77777777" w:rsidR="002050A8" w:rsidRDefault="002050A8" w:rsidP="002050A8">
      <w:pPr>
        <w:pStyle w:val="BodyText"/>
        <w:numPr>
          <w:ilvl w:val="0"/>
          <w:numId w:val="10"/>
        </w:numPr>
      </w:pPr>
      <w:r>
        <w:t>Certificates are NOT used for confirming identity</w:t>
      </w:r>
    </w:p>
    <w:p w14:paraId="0331F478" w14:textId="77777777" w:rsidR="002050A8" w:rsidRDefault="002050A8" w:rsidP="002050A8">
      <w:pPr>
        <w:pStyle w:val="Heading3"/>
      </w:pPr>
      <w:bookmarkStart w:id="3008" w:name="_Toc46269834"/>
      <w:r>
        <w:t>Usage Scenarios</w:t>
      </w:r>
      <w:bookmarkEnd w:id="3008"/>
    </w:p>
    <w:p w14:paraId="2E7C4B81" w14:textId="77777777" w:rsidR="002050A8" w:rsidRDefault="002050A8" w:rsidP="002050A8">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14:paraId="71695846" w14:textId="77777777" w:rsidR="002050A8" w:rsidRDefault="002050A8" w:rsidP="002050A8">
      <w:pPr>
        <w:pStyle w:val="Heading2"/>
      </w:pPr>
      <w:bookmarkStart w:id="3009" w:name="_Toc25357208"/>
      <w:bookmarkStart w:id="3010" w:name="_Toc46269835"/>
      <w:r>
        <w:t>Security Level 2</w:t>
      </w:r>
      <w:bookmarkEnd w:id="3009"/>
      <w:r>
        <w:t xml:space="preserve"> – Core Security</w:t>
      </w:r>
      <w:bookmarkEnd w:id="3010"/>
    </w:p>
    <w:p w14:paraId="716C600D" w14:textId="77777777" w:rsidR="002050A8" w:rsidRDefault="002050A8" w:rsidP="002050A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14:paraId="65ADBED8" w14:textId="77777777" w:rsidR="002050A8" w:rsidRDefault="002050A8" w:rsidP="002050A8">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14:paraId="557F4281" w14:textId="77777777" w:rsidR="002050A8" w:rsidRDefault="002050A8" w:rsidP="002050A8">
      <w:pPr>
        <w:pStyle w:val="BodyText"/>
        <w:numPr>
          <w:ilvl w:val="0"/>
          <w:numId w:val="11"/>
        </w:numPr>
      </w:pPr>
      <w:r>
        <w:t>Security tokens MAY be used but MUST be are stored encrypted by the ISBM Service Provider</w:t>
      </w:r>
    </w:p>
    <w:p w14:paraId="0E272722" w14:textId="77777777" w:rsidR="002050A8" w:rsidRDefault="002050A8" w:rsidP="002050A8">
      <w:pPr>
        <w:pStyle w:val="BodyText"/>
        <w:numPr>
          <w:ilvl w:val="0"/>
          <w:numId w:val="11"/>
        </w:numPr>
      </w:pPr>
      <w:r>
        <w:t>B</w:t>
      </w:r>
      <w:r w:rsidRPr="00967C82">
        <w:t xml:space="preserve">est practices are used to exchange/configure security tokens </w:t>
      </w:r>
      <w:r>
        <w:t>out-of-band</w:t>
      </w:r>
    </w:p>
    <w:p w14:paraId="0F14F5C8" w14:textId="77777777" w:rsidR="002050A8" w:rsidRDefault="002050A8" w:rsidP="002050A8">
      <w:pPr>
        <w:pStyle w:val="BodyText"/>
      </w:pPr>
      <w:r>
        <w:lastRenderedPageBreak/>
        <w:t>The Core Security level MAY also utilize Role-Based Access Control for configuring the services and performing their operations.</w:t>
      </w:r>
    </w:p>
    <w:p w14:paraId="3225B680" w14:textId="77777777" w:rsidR="002050A8" w:rsidRDefault="002050A8" w:rsidP="002050A8">
      <w:pPr>
        <w:pStyle w:val="Heading3"/>
      </w:pPr>
      <w:bookmarkStart w:id="3011" w:name="_Toc46269836"/>
      <w:r>
        <w:t>Usage Scenarios</w:t>
      </w:r>
      <w:bookmarkEnd w:id="3011"/>
    </w:p>
    <w:p w14:paraId="6BD712DB" w14:textId="77777777" w:rsidR="002050A8" w:rsidRDefault="002050A8" w:rsidP="002050A8">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14:paraId="34FB4AE7" w14:textId="77777777" w:rsidR="002050A8" w:rsidRDefault="002050A8" w:rsidP="002050A8">
      <w:pPr>
        <w:pStyle w:val="Heading2"/>
      </w:pPr>
      <w:bookmarkStart w:id="3012" w:name="_Toc25357209"/>
      <w:bookmarkStart w:id="3013" w:name="_Toc46269837"/>
      <w:r>
        <w:t>Security Level 3</w:t>
      </w:r>
      <w:bookmarkEnd w:id="3012"/>
      <w:r>
        <w:t xml:space="preserve"> – Inter-Enterprise Security</w:t>
      </w:r>
      <w:bookmarkEnd w:id="3013"/>
    </w:p>
    <w:p w14:paraId="277556C3" w14:textId="77777777" w:rsidR="002050A8" w:rsidRDefault="002050A8" w:rsidP="002050A8">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14:paraId="5B8E3E52" w14:textId="77777777" w:rsidR="002050A8" w:rsidRDefault="002050A8" w:rsidP="002050A8">
      <w:pPr>
        <w:pStyle w:val="BodyText"/>
        <w:numPr>
          <w:ilvl w:val="0"/>
          <w:numId w:val="12"/>
        </w:numPr>
      </w:pPr>
      <w:r>
        <w:t>Certificates (or other mechanisms) MUST be used to identify ISBM Service Providers and Clients, including Notification endpoints specified by subscription sessions.</w:t>
      </w:r>
    </w:p>
    <w:p w14:paraId="7AF9B490" w14:textId="77777777" w:rsidR="002050A8" w:rsidRDefault="002050A8" w:rsidP="002050A8">
      <w:pPr>
        <w:pStyle w:val="BodyText"/>
        <w:numPr>
          <w:ilvl w:val="0"/>
          <w:numId w:val="12"/>
        </w:numPr>
      </w:pPr>
      <w:r>
        <w:t>Role-Based Access Control MUST be used for configuration of the Service Provider and performing the operations on the Services.</w:t>
      </w:r>
    </w:p>
    <w:p w14:paraId="58910447" w14:textId="77777777" w:rsidR="002050A8" w:rsidRDefault="002050A8" w:rsidP="002050A8">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14:paraId="4E5DFD52" w14:textId="77777777" w:rsidR="002050A8" w:rsidRDefault="002050A8" w:rsidP="002050A8">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14:paraId="06CC115A" w14:textId="77777777" w:rsidR="002050A8" w:rsidRDefault="002050A8" w:rsidP="002050A8">
      <w:pPr>
        <w:pStyle w:val="Heading3"/>
      </w:pPr>
      <w:bookmarkStart w:id="3014" w:name="_Toc46269838"/>
      <w:r>
        <w:t>Usage Scenarios</w:t>
      </w:r>
      <w:bookmarkEnd w:id="3014"/>
    </w:p>
    <w:p w14:paraId="5DC26603" w14:textId="77777777" w:rsidR="002050A8" w:rsidRPr="00967C82" w:rsidRDefault="002050A8" w:rsidP="002050A8">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14:paraId="05D06366" w14:textId="77777777" w:rsidR="002050A8" w:rsidRDefault="002050A8" w:rsidP="002050A8">
      <w:pPr>
        <w:pStyle w:val="Heading2"/>
      </w:pPr>
      <w:bookmarkStart w:id="3015" w:name="_Toc25357210"/>
      <w:bookmarkStart w:id="3016" w:name="_Toc46269839"/>
      <w:r>
        <w:t>Security Level 4</w:t>
      </w:r>
      <w:bookmarkEnd w:id="3015"/>
      <w:r>
        <w:t xml:space="preserve"> – Defense</w:t>
      </w:r>
      <w:bookmarkEnd w:id="3016"/>
    </w:p>
    <w:p w14:paraId="2681FF85" w14:textId="77777777" w:rsidR="002050A8" w:rsidRDefault="002050A8" w:rsidP="002050A8">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14:paraId="64346562" w14:textId="77777777" w:rsidR="002050A8" w:rsidRDefault="002050A8" w:rsidP="002050A8">
      <w:pPr>
        <w:pStyle w:val="BodyText"/>
        <w:numPr>
          <w:ilvl w:val="0"/>
          <w:numId w:val="13"/>
        </w:numPr>
      </w:pPr>
      <w:r>
        <w:t>Full end-to-end encryption of messages MUST be performed, that is, the message content is encrypted on the server/s of the ISBM Service Provider</w:t>
      </w:r>
    </w:p>
    <w:p w14:paraId="49225929" w14:textId="77777777" w:rsidR="002050A8" w:rsidRDefault="002050A8" w:rsidP="002050A8">
      <w:pPr>
        <w:pStyle w:val="BodyText"/>
        <w:numPr>
          <w:ilvl w:val="0"/>
          <w:numId w:val="13"/>
        </w:numPr>
      </w:pPr>
      <w:r>
        <w:t>Security keys (for messages encryption) and security tokens (for channel access) MUST be stored encrypted</w:t>
      </w:r>
    </w:p>
    <w:p w14:paraId="45C35DB3" w14:textId="77777777" w:rsidR="002050A8" w:rsidRDefault="002050A8" w:rsidP="002050A8">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14:paraId="72EE73C4" w14:textId="77777777" w:rsidR="002050A8" w:rsidRDefault="002050A8" w:rsidP="002050A8">
      <w:pPr>
        <w:pStyle w:val="BodyText"/>
        <w:numPr>
          <w:ilvl w:val="0"/>
          <w:numId w:val="13"/>
        </w:numPr>
      </w:pPr>
      <w:r>
        <w:t>Access to an ISBM Service Provider at this level of security by systems of lower-security levels MUST be performed using appropriate negotiation protocols.</w:t>
      </w:r>
    </w:p>
    <w:p w14:paraId="40DC1AF1" w14:textId="77777777" w:rsidR="002050A8" w:rsidRDefault="002050A8" w:rsidP="002050A8">
      <w:pPr>
        <w:pStyle w:val="Note"/>
      </w:pPr>
      <w:r>
        <w:t>NOTE</w:t>
      </w:r>
      <w:r>
        <w:tab/>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14:paraId="57026964" w14:textId="77777777" w:rsidR="002050A8" w:rsidRDefault="002050A8" w:rsidP="002050A8">
      <w:pPr>
        <w:pStyle w:val="Heading3"/>
      </w:pPr>
      <w:bookmarkStart w:id="3017" w:name="_Toc46269840"/>
      <w:r>
        <w:lastRenderedPageBreak/>
        <w:t>Usage Scenarios</w:t>
      </w:r>
      <w:bookmarkEnd w:id="3017"/>
    </w:p>
    <w:p w14:paraId="1291F301" w14:textId="77777777" w:rsidR="002050A8" w:rsidRDefault="002050A8" w:rsidP="002050A8">
      <w:pPr>
        <w:pStyle w:val="BodyText"/>
      </w:pPr>
      <w:r>
        <w:t>The Defense Security Level is RECOMMENDED for highly secure environments such as those often required by Defense. This may be both intra- and inter-enterprise scenarios depending on the requirements of the deployment.</w:t>
      </w:r>
    </w:p>
    <w:p w14:paraId="04242065" w14:textId="77777777" w:rsidR="002050A8" w:rsidRDefault="002050A8" w:rsidP="002050A8">
      <w:pPr>
        <w:pStyle w:val="Heading2"/>
      </w:pPr>
      <w:bookmarkStart w:id="3018" w:name="_Ref31379118"/>
      <w:bookmarkStart w:id="3019" w:name="_Toc46269841"/>
      <w:r>
        <w:t>Security Level Matrix</w:t>
      </w:r>
      <w:bookmarkEnd w:id="3018"/>
      <w:bookmarkEnd w:id="3019"/>
    </w:p>
    <w:p w14:paraId="78FB6A8D" w14:textId="77777777" w:rsidR="002050A8" w:rsidRPr="00967C82" w:rsidRDefault="002050A8" w:rsidP="002050A8">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14:paraId="61524F69" w14:textId="77777777" w:rsidTr="00D32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14:paraId="60339556" w14:textId="77777777" w:rsidR="002050A8" w:rsidRDefault="002050A8" w:rsidP="00D32DF2">
            <w:pPr>
              <w:pStyle w:val="Compact"/>
            </w:pPr>
          </w:p>
        </w:tc>
        <w:tc>
          <w:tcPr>
            <w:tcW w:w="1007" w:type="dxa"/>
          </w:tcPr>
          <w:p w14:paraId="35F4F6A9"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14:paraId="11A772E3"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14:paraId="5FEF187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14:paraId="728BBC84"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14:paraId="75CC01DF"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14:paraId="2E70B3D6" w14:textId="77777777" w:rsidR="002050A8"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14:paraId="34AFDAE8"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14:paraId="596DB8AB" w14:textId="77777777" w:rsidR="002050A8" w:rsidRPr="006F6695" w:rsidRDefault="002050A8" w:rsidP="00D32DF2">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14:paraId="3DBDE8BB"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2DBD6070" w14:textId="77777777" w:rsidR="002050A8" w:rsidRPr="006F6695" w:rsidRDefault="002050A8" w:rsidP="00D32DF2">
            <w:pPr>
              <w:pStyle w:val="Compact"/>
              <w:rPr>
                <w:b/>
              </w:rPr>
            </w:pPr>
            <w:r w:rsidRPr="006F6695">
              <w:rPr>
                <w:b/>
              </w:rPr>
              <w:t>Security Level 1</w:t>
            </w:r>
          </w:p>
        </w:tc>
        <w:tc>
          <w:tcPr>
            <w:tcW w:w="1007" w:type="dxa"/>
          </w:tcPr>
          <w:p w14:paraId="552974B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32705E83"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14:paraId="1BE697F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14:paraId="78619AED"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5381640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14:paraId="25E6D947"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14:paraId="242A3AE2"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0321AB8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14:paraId="49041A57"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3996187E" w14:textId="77777777" w:rsidR="002050A8" w:rsidRPr="006F6695" w:rsidRDefault="002050A8" w:rsidP="00D32DF2">
            <w:pPr>
              <w:pStyle w:val="Compact"/>
              <w:rPr>
                <w:b/>
              </w:rPr>
            </w:pPr>
            <w:r w:rsidRPr="006F6695">
              <w:rPr>
                <w:b/>
              </w:rPr>
              <w:t>Security Level 2</w:t>
            </w:r>
          </w:p>
        </w:tc>
        <w:tc>
          <w:tcPr>
            <w:tcW w:w="1007" w:type="dxa"/>
          </w:tcPr>
          <w:p w14:paraId="4E3659FD"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14:paraId="16270BF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7301C58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26040053"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14:paraId="028D24D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14:paraId="7BCAA716"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14:paraId="287901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14:paraId="453CCFF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14:paraId="10C7A553" w14:textId="77777777" w:rsidTr="00D3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7357FE" w14:textId="77777777" w:rsidR="002050A8" w:rsidRPr="006F6695" w:rsidRDefault="002050A8" w:rsidP="00D32DF2">
            <w:pPr>
              <w:pStyle w:val="Compact"/>
              <w:rPr>
                <w:b/>
              </w:rPr>
            </w:pPr>
            <w:r w:rsidRPr="006F6695">
              <w:rPr>
                <w:b/>
              </w:rPr>
              <w:t>Security Level 3</w:t>
            </w:r>
          </w:p>
        </w:tc>
        <w:tc>
          <w:tcPr>
            <w:tcW w:w="1007" w:type="dxa"/>
          </w:tcPr>
          <w:p w14:paraId="0D0383B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5ADFDDAA"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59479DB8"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14:paraId="2B7A8951"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16F2AA5E"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14:paraId="767E85A0"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14:paraId="6ED95524"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14:paraId="22A43666" w14:textId="77777777" w:rsidR="002050A8" w:rsidRDefault="002050A8" w:rsidP="00D32DF2">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14:paraId="3BD2D581" w14:textId="77777777" w:rsidTr="00D32DF2">
        <w:tc>
          <w:tcPr>
            <w:cnfStyle w:val="001000000000" w:firstRow="0" w:lastRow="0" w:firstColumn="1" w:lastColumn="0" w:oddVBand="0" w:evenVBand="0" w:oddHBand="0" w:evenHBand="0" w:firstRowFirstColumn="0" w:firstRowLastColumn="0" w:lastRowFirstColumn="0" w:lastRowLastColumn="0"/>
            <w:tcW w:w="1120" w:type="dxa"/>
            <w:tcBorders>
              <w:top w:val="none" w:sz="0" w:space="0" w:color="auto"/>
              <w:left w:val="none" w:sz="0" w:space="0" w:color="auto"/>
              <w:bottom w:val="none" w:sz="0" w:space="0" w:color="auto"/>
            </w:tcBorders>
          </w:tcPr>
          <w:p w14:paraId="561E1274" w14:textId="77777777" w:rsidR="002050A8" w:rsidRPr="006F6695" w:rsidRDefault="002050A8" w:rsidP="00D32DF2">
            <w:pPr>
              <w:pStyle w:val="Compact"/>
              <w:rPr>
                <w:b/>
              </w:rPr>
            </w:pPr>
            <w:r w:rsidRPr="006F6695">
              <w:rPr>
                <w:b/>
              </w:rPr>
              <w:t>Security Level 4</w:t>
            </w:r>
          </w:p>
        </w:tc>
        <w:tc>
          <w:tcPr>
            <w:tcW w:w="1007" w:type="dxa"/>
          </w:tcPr>
          <w:p w14:paraId="5AB6D9E9"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33D29D75"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31EF54DE"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14:paraId="45978770"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6133B5C4"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14:paraId="17D1177E" w14:textId="77777777" w:rsidR="002050A8" w:rsidRPr="00B05E09"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14:paraId="4B7EF6D8"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14:paraId="60D08D8A" w14:textId="77777777" w:rsidR="002050A8" w:rsidRDefault="002050A8" w:rsidP="00D32DF2">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14:paraId="22557EB2" w14:textId="77777777" w:rsidR="002050A8" w:rsidRDefault="002050A8" w:rsidP="002050A8">
      <w:pPr>
        <w:pStyle w:val="Heading1"/>
      </w:pPr>
      <w:bookmarkStart w:id="3020" w:name="_Toc25357211"/>
      <w:bookmarkStart w:id="3021" w:name="_Toc46269842"/>
      <w:bookmarkEnd w:id="3004"/>
      <w:r>
        <w:t>Conformance</w:t>
      </w:r>
      <w:bookmarkEnd w:id="3020"/>
      <w:bookmarkEnd w:id="3021"/>
    </w:p>
    <w:p w14:paraId="44EA3B6B" w14:textId="77777777" w:rsidR="002050A8" w:rsidRDefault="002050A8" w:rsidP="002050A8">
      <w:pPr>
        <w:pStyle w:val="BodyText"/>
      </w:pPr>
      <w:r>
        <w:t>Any assessment of conformance of an ISBM implementation MUST be qualified by the following:</w:t>
      </w:r>
    </w:p>
    <w:p w14:paraId="68F66005" w14:textId="77777777" w:rsidR="002050A8" w:rsidRDefault="002050A8" w:rsidP="002050A8">
      <w:pPr>
        <w:pStyle w:val="BodyText"/>
        <w:numPr>
          <w:ilvl w:val="0"/>
          <w:numId w:val="9"/>
        </w:numPr>
      </w:pPr>
      <w:r>
        <w:t>Support for the Channel Management Service</w:t>
      </w:r>
    </w:p>
    <w:p w14:paraId="4ECE8C16" w14:textId="77777777" w:rsidR="002050A8" w:rsidRDefault="002050A8" w:rsidP="002050A8">
      <w:pPr>
        <w:pStyle w:val="BodyText"/>
        <w:numPr>
          <w:ilvl w:val="0"/>
          <w:numId w:val="9"/>
        </w:numPr>
      </w:pPr>
      <w:r>
        <w:t>Support for the Notification Service</w:t>
      </w:r>
    </w:p>
    <w:p w14:paraId="64E113E3" w14:textId="77777777" w:rsidR="002050A8" w:rsidRDefault="002050A8" w:rsidP="002050A8">
      <w:pPr>
        <w:pStyle w:val="BodyText"/>
        <w:numPr>
          <w:ilvl w:val="0"/>
          <w:numId w:val="9"/>
        </w:numPr>
      </w:pPr>
      <w:r>
        <w:t>Support for the Provider Publication Service</w:t>
      </w:r>
    </w:p>
    <w:p w14:paraId="29C4DAE3" w14:textId="77777777" w:rsidR="002050A8" w:rsidRDefault="002050A8" w:rsidP="002050A8">
      <w:pPr>
        <w:pStyle w:val="BodyText"/>
        <w:numPr>
          <w:ilvl w:val="0"/>
          <w:numId w:val="9"/>
        </w:numPr>
      </w:pPr>
      <w:r>
        <w:t>Support for the Consumer Publication Service</w:t>
      </w:r>
    </w:p>
    <w:p w14:paraId="000DEDC4" w14:textId="77777777" w:rsidR="002050A8" w:rsidRDefault="002050A8" w:rsidP="002050A8">
      <w:pPr>
        <w:pStyle w:val="BodyText"/>
        <w:numPr>
          <w:ilvl w:val="0"/>
          <w:numId w:val="9"/>
        </w:numPr>
      </w:pPr>
      <w:r>
        <w:t>Support for the Provider Request Service</w:t>
      </w:r>
    </w:p>
    <w:p w14:paraId="31672DA1" w14:textId="77777777" w:rsidR="002050A8" w:rsidRDefault="002050A8" w:rsidP="002050A8">
      <w:pPr>
        <w:pStyle w:val="BodyText"/>
        <w:numPr>
          <w:ilvl w:val="0"/>
          <w:numId w:val="9"/>
        </w:numPr>
      </w:pPr>
      <w:r>
        <w:t>Support for the Consumer Request Service</w:t>
      </w:r>
    </w:p>
    <w:p w14:paraId="5E4E4085" w14:textId="77777777" w:rsidR="002050A8" w:rsidRDefault="002050A8" w:rsidP="002050A8">
      <w:pPr>
        <w:pStyle w:val="BodyText"/>
        <w:numPr>
          <w:ilvl w:val="0"/>
          <w:numId w:val="9"/>
        </w:numPr>
      </w:pPr>
      <w:r>
        <w:t>Support for SOAP 1.1 and SOAP 1.2 services</w:t>
      </w:r>
    </w:p>
    <w:p w14:paraId="7B0E1D48" w14:textId="77777777" w:rsidR="002050A8" w:rsidRDefault="002050A8" w:rsidP="002050A8">
      <w:pPr>
        <w:pStyle w:val="BodyText"/>
        <w:numPr>
          <w:ilvl w:val="0"/>
          <w:numId w:val="9"/>
        </w:numPr>
      </w:pPr>
      <w:r>
        <w:t xml:space="preserve">Support for HTTP 1.1 </w:t>
      </w:r>
    </w:p>
    <w:p w14:paraId="678653BB" w14:textId="77777777" w:rsidR="002050A8" w:rsidRDefault="002050A8" w:rsidP="002050A8">
      <w:pPr>
        <w:pStyle w:val="BodyText"/>
        <w:numPr>
          <w:ilvl w:val="0"/>
          <w:numId w:val="9"/>
        </w:numPr>
      </w:pPr>
      <w:r>
        <w:t xml:space="preserve">Support for </w:t>
      </w:r>
      <w:proofErr w:type="spellStart"/>
      <w:r>
        <w:t>OpenAPI</w:t>
      </w:r>
      <w:proofErr w:type="spellEnd"/>
      <w:r>
        <w:t xml:space="preserve"> 3.0.1 services</w:t>
      </w:r>
    </w:p>
    <w:p w14:paraId="27472173" w14:textId="77777777" w:rsidR="002050A8" w:rsidRDefault="002050A8" w:rsidP="002050A8">
      <w:pPr>
        <w:pStyle w:val="BodyText"/>
        <w:numPr>
          <w:ilvl w:val="0"/>
          <w:numId w:val="9"/>
        </w:numPr>
      </w:pPr>
      <w:r>
        <w:t>Support for Filter Expressions in an XPath 1.0 format for XML content</w:t>
      </w:r>
    </w:p>
    <w:p w14:paraId="6EDAFD8F" w14:textId="77777777" w:rsidR="002050A8" w:rsidRDefault="002050A8" w:rsidP="002050A8">
      <w:pPr>
        <w:pStyle w:val="BodyText"/>
        <w:numPr>
          <w:ilvl w:val="0"/>
          <w:numId w:val="9"/>
        </w:numPr>
      </w:pPr>
      <w:r>
        <w:t xml:space="preserve">Support for Filter Expressions in an </w:t>
      </w:r>
      <w:proofErr w:type="spellStart"/>
      <w:r>
        <w:t>JSONPath</w:t>
      </w:r>
      <w:proofErr w:type="spellEnd"/>
      <w:r>
        <w:t xml:space="preserve"> format for JSON content</w:t>
      </w:r>
    </w:p>
    <w:p w14:paraId="623E4D69" w14:textId="77777777" w:rsidR="002050A8" w:rsidRDefault="002050A8" w:rsidP="002050A8">
      <w:pPr>
        <w:pStyle w:val="BodyText"/>
        <w:numPr>
          <w:ilvl w:val="0"/>
          <w:numId w:val="9"/>
        </w:numPr>
      </w:pPr>
      <w:r>
        <w:t xml:space="preserve">Support for transport layer security (e.g. SSL/TLS) </w:t>
      </w:r>
      <w:proofErr w:type="gramStart"/>
      <w:r>
        <w:t>in order to</w:t>
      </w:r>
      <w:proofErr w:type="gramEnd"/>
      <w:r>
        <w:t xml:space="preserve"> secure tokens and messages, and to prevent replay attacks.</w:t>
      </w:r>
    </w:p>
    <w:p w14:paraId="0B2C95BB" w14:textId="77777777" w:rsidR="002050A8" w:rsidRDefault="002050A8" w:rsidP="002050A8">
      <w:pPr>
        <w:pStyle w:val="BodyText"/>
        <w:numPr>
          <w:ilvl w:val="0"/>
          <w:numId w:val="9"/>
        </w:numPr>
      </w:pPr>
      <w:r>
        <w:lastRenderedPageBreak/>
        <w:t xml:space="preserve">Support for Security Tokens using WS-Security </w:t>
      </w:r>
      <w:proofErr w:type="spellStart"/>
      <w:r>
        <w:t>UsernameToken</w:t>
      </w:r>
      <w:proofErr w:type="spellEnd"/>
    </w:p>
    <w:p w14:paraId="4878DF94" w14:textId="77777777" w:rsidR="002050A8" w:rsidRDefault="002050A8" w:rsidP="002050A8">
      <w:pPr>
        <w:pStyle w:val="BodyText"/>
        <w:numPr>
          <w:ilvl w:val="0"/>
          <w:numId w:val="9"/>
        </w:numPr>
      </w:pPr>
      <w:r>
        <w:t xml:space="preserve">Support for HTTP basic and/or digest authentication and authorization </w:t>
      </w:r>
    </w:p>
    <w:p w14:paraId="602616E4" w14:textId="77777777" w:rsidR="002050A8" w:rsidRDefault="002050A8" w:rsidP="002050A8">
      <w:pPr>
        <w:pStyle w:val="BodyText"/>
        <w:numPr>
          <w:ilvl w:val="0"/>
          <w:numId w:val="9"/>
        </w:numPr>
      </w:pPr>
      <w:r>
        <w:t>Support for other Security Tokens formats (including HTTP authentication/authorization token formats)</w:t>
      </w:r>
    </w:p>
    <w:p w14:paraId="304918C6" w14:textId="77777777" w:rsidR="002050A8" w:rsidRDefault="002050A8" w:rsidP="002050A8">
      <w:pPr>
        <w:pStyle w:val="BodyText"/>
        <w:numPr>
          <w:ilvl w:val="0"/>
          <w:numId w:val="9"/>
        </w:numPr>
      </w:pPr>
      <w:r>
        <w:t>A statement of the total conformance concerning services and security methods supported or, in case of partial conformance, a statement identifying explicitly the areas of non-conformance</w:t>
      </w:r>
    </w:p>
    <w:p w14:paraId="7F4825A3" w14:textId="77777777" w:rsidR="002050A8" w:rsidRDefault="002050A8" w:rsidP="002050A8">
      <w:pPr>
        <w:pStyle w:val="BodyText"/>
      </w:pPr>
    </w:p>
    <w:p w14:paraId="0DD8E9E2" w14:textId="77777777" w:rsidR="002050A8" w:rsidRDefault="002050A8" w:rsidP="002050A8">
      <w:pPr>
        <w:pStyle w:val="AppendixHeading1"/>
      </w:pPr>
      <w:bookmarkStart w:id="3022" w:name="_Toc25357214"/>
      <w:bookmarkStart w:id="3023" w:name="_Toc46269843"/>
      <w:r w:rsidRPr="00D768E6">
        <w:lastRenderedPageBreak/>
        <w:t>Specification</w:t>
      </w:r>
      <w:r>
        <w:t xml:space="preserve"> Files</w:t>
      </w:r>
      <w:bookmarkEnd w:id="3022"/>
      <w:bookmarkEnd w:id="3023"/>
    </w:p>
    <w:p w14:paraId="55914CC1" w14:textId="77777777" w:rsidR="002050A8" w:rsidRPr="00B62A7D" w:rsidRDefault="002050A8" w:rsidP="002050A8">
      <w:pPr>
        <w:pStyle w:val="BodyText"/>
      </w:pPr>
      <w:r>
        <w:t>The following lists the files containing the Web Services descriptions for SOAP (WSDL format) and REST (</w:t>
      </w:r>
      <w:proofErr w:type="spellStart"/>
      <w:r>
        <w:t>OpenAPI</w:t>
      </w:r>
      <w:proofErr w:type="spellEnd"/>
      <w:r>
        <w:t xml:space="preserve"> format).</w:t>
      </w:r>
    </w:p>
    <w:p w14:paraId="423A7728" w14:textId="77777777" w:rsidR="002050A8" w:rsidRDefault="002050A8" w:rsidP="002050A8">
      <w:pPr>
        <w:pStyle w:val="AppendixHeading2"/>
      </w:pPr>
      <w:bookmarkStart w:id="3024" w:name="_Toc25357215"/>
      <w:bookmarkStart w:id="3025" w:name="_Toc46269844"/>
      <w:proofErr w:type="spellStart"/>
      <w:r>
        <w:t>OpenAPI</w:t>
      </w:r>
      <w:proofErr w:type="spellEnd"/>
      <w:r>
        <w:t xml:space="preserve"> Definitions</w:t>
      </w:r>
      <w:bookmarkEnd w:id="3024"/>
      <w:bookmarkEnd w:id="3025"/>
    </w:p>
    <w:p w14:paraId="57FA1AB6" w14:textId="77777777" w:rsidR="002050A8" w:rsidRDefault="00567950" w:rsidP="002050A8">
      <w:pPr>
        <w:pStyle w:val="Definition"/>
      </w:pPr>
      <w:hyperlink r:id="rId70" w:history="1">
        <w:r w:rsidR="002050A8" w:rsidRPr="00D049B2">
          <w:rPr>
            <w:rStyle w:val="Hyperlink"/>
          </w:rPr>
          <w:t>http://www.openoandm.org/isbm/2.0/openapi/channel_management_service.yml</w:t>
        </w:r>
      </w:hyperlink>
    </w:p>
    <w:p w14:paraId="30DFA883" w14:textId="77777777" w:rsidR="002050A8" w:rsidRDefault="00567950" w:rsidP="002050A8">
      <w:pPr>
        <w:pStyle w:val="Definition"/>
      </w:pPr>
      <w:hyperlink r:id="rId71" w:history="1">
        <w:r w:rsidR="002050A8" w:rsidRPr="00D049B2">
          <w:rPr>
            <w:rStyle w:val="Hyperlink"/>
          </w:rPr>
          <w:t>http://www.openoandm.org/isbm/2.0/openapi/channel_management_service.json</w:t>
        </w:r>
      </w:hyperlink>
    </w:p>
    <w:p w14:paraId="0F506EC1" w14:textId="77777777" w:rsidR="002050A8" w:rsidRDefault="00567950" w:rsidP="002050A8">
      <w:pPr>
        <w:pStyle w:val="Definition"/>
      </w:pPr>
      <w:hyperlink r:id="rId72" w:history="1">
        <w:r w:rsidR="002050A8" w:rsidRPr="00D049B2">
          <w:rPr>
            <w:rStyle w:val="Hyperlink"/>
          </w:rPr>
          <w:t>http://www.openoandm.org/isbm/2.0/openapi/notification_service.yml</w:t>
        </w:r>
      </w:hyperlink>
    </w:p>
    <w:p w14:paraId="1BB58854" w14:textId="77777777" w:rsidR="002050A8" w:rsidRDefault="00567950" w:rsidP="002050A8">
      <w:pPr>
        <w:pStyle w:val="Definition"/>
      </w:pPr>
      <w:hyperlink r:id="rId73" w:history="1">
        <w:r w:rsidR="002050A8" w:rsidRPr="00D049B2">
          <w:rPr>
            <w:rStyle w:val="Hyperlink"/>
          </w:rPr>
          <w:t>http://www.openoandm.org/isbm/2.0/openapi/notification_service.json</w:t>
        </w:r>
      </w:hyperlink>
    </w:p>
    <w:p w14:paraId="1E3BCA6C" w14:textId="77777777" w:rsidR="002050A8" w:rsidRDefault="00567950" w:rsidP="002050A8">
      <w:pPr>
        <w:pStyle w:val="Definition"/>
      </w:pPr>
      <w:hyperlink r:id="rId74" w:history="1">
        <w:r w:rsidR="002050A8" w:rsidRPr="00D049B2">
          <w:rPr>
            <w:rStyle w:val="Hyperlink"/>
          </w:rPr>
          <w:t>http://www.openoandm.org/isbm/2.0/openapi/provider_publication_service.yml</w:t>
        </w:r>
      </w:hyperlink>
    </w:p>
    <w:p w14:paraId="76D144C8" w14:textId="77777777" w:rsidR="002050A8" w:rsidRDefault="00567950" w:rsidP="002050A8">
      <w:pPr>
        <w:pStyle w:val="Definition"/>
      </w:pPr>
      <w:hyperlink r:id="rId75" w:history="1">
        <w:r w:rsidR="002050A8" w:rsidRPr="00D049B2">
          <w:rPr>
            <w:rStyle w:val="Hyperlink"/>
          </w:rPr>
          <w:t>http://www.openoandm.org/isbm/2.0/openapi/provider_publication_service.json</w:t>
        </w:r>
      </w:hyperlink>
    </w:p>
    <w:p w14:paraId="5548ABA9" w14:textId="77777777" w:rsidR="002050A8" w:rsidRDefault="00567950" w:rsidP="002050A8">
      <w:pPr>
        <w:pStyle w:val="Definition"/>
      </w:pPr>
      <w:hyperlink r:id="rId76" w:history="1">
        <w:r w:rsidR="002050A8" w:rsidRPr="00D049B2">
          <w:rPr>
            <w:rStyle w:val="Hyperlink"/>
          </w:rPr>
          <w:t>http://www.openoandm.org/isbm/2.0/openapi/consumer_publication_service.yml</w:t>
        </w:r>
      </w:hyperlink>
    </w:p>
    <w:p w14:paraId="5FEE47BC" w14:textId="77777777" w:rsidR="002050A8" w:rsidRDefault="00567950" w:rsidP="002050A8">
      <w:pPr>
        <w:pStyle w:val="Definition"/>
      </w:pPr>
      <w:hyperlink r:id="rId77" w:history="1">
        <w:r w:rsidR="002050A8" w:rsidRPr="00D049B2">
          <w:rPr>
            <w:rStyle w:val="Hyperlink"/>
          </w:rPr>
          <w:t>http://www.openoandm.org/isbm/2.0/openapi/consumer_publication_service.json</w:t>
        </w:r>
      </w:hyperlink>
    </w:p>
    <w:p w14:paraId="5342F33A" w14:textId="77777777" w:rsidR="002050A8" w:rsidRDefault="00567950" w:rsidP="002050A8">
      <w:pPr>
        <w:pStyle w:val="Definition"/>
      </w:pPr>
      <w:hyperlink r:id="rId78" w:history="1">
        <w:r w:rsidR="002050A8" w:rsidRPr="00D049B2">
          <w:rPr>
            <w:rStyle w:val="Hyperlink"/>
          </w:rPr>
          <w:t>http://www.openoandm.org/isbm/2.0/openapi/provider_request_service.yml</w:t>
        </w:r>
      </w:hyperlink>
    </w:p>
    <w:p w14:paraId="4A79E28B" w14:textId="77777777" w:rsidR="002050A8" w:rsidRDefault="00567950" w:rsidP="002050A8">
      <w:pPr>
        <w:pStyle w:val="Definition"/>
      </w:pPr>
      <w:hyperlink r:id="rId79" w:history="1">
        <w:r w:rsidR="002050A8" w:rsidRPr="00D049B2">
          <w:rPr>
            <w:rStyle w:val="Hyperlink"/>
          </w:rPr>
          <w:t>http://www.openoandm.org/isbm/2.0/openapi/provider_request_service.json</w:t>
        </w:r>
      </w:hyperlink>
    </w:p>
    <w:p w14:paraId="40F4CC9B" w14:textId="77777777" w:rsidR="002050A8" w:rsidRDefault="00567950" w:rsidP="002050A8">
      <w:pPr>
        <w:pStyle w:val="Definition"/>
      </w:pPr>
      <w:hyperlink r:id="rId80" w:history="1">
        <w:r w:rsidR="002050A8" w:rsidRPr="00D049B2">
          <w:rPr>
            <w:rStyle w:val="Hyperlink"/>
          </w:rPr>
          <w:t>http://www.openoandm.org/isbm/2.0/openapi/consumer_request_service.yml</w:t>
        </w:r>
      </w:hyperlink>
    </w:p>
    <w:p w14:paraId="0A5A358C" w14:textId="77777777" w:rsidR="002050A8" w:rsidRDefault="00567950" w:rsidP="002050A8">
      <w:pPr>
        <w:pStyle w:val="Definition"/>
      </w:pPr>
      <w:hyperlink r:id="rId81" w:history="1">
        <w:r w:rsidR="002050A8" w:rsidRPr="00D049B2">
          <w:rPr>
            <w:rStyle w:val="Hyperlink"/>
          </w:rPr>
          <w:t>http://www.openoandm.org/isbm/2.0/openapi/consumer_request_service.json</w:t>
        </w:r>
      </w:hyperlink>
    </w:p>
    <w:p w14:paraId="41C4EA2A" w14:textId="77777777" w:rsidR="002050A8" w:rsidRDefault="00567950" w:rsidP="002050A8">
      <w:pPr>
        <w:pStyle w:val="Definition"/>
      </w:pPr>
      <w:hyperlink r:id="rId82" w:history="1">
        <w:r w:rsidR="002050A8" w:rsidRPr="00316E97">
          <w:rPr>
            <w:rStyle w:val="Hyperlink"/>
          </w:rPr>
          <w:t>http://www.openoandm.org/isbm/2.0/openapi/configuration_discovery_service.yml</w:t>
        </w:r>
      </w:hyperlink>
    </w:p>
    <w:p w14:paraId="3A5830D7" w14:textId="77777777" w:rsidR="002050A8" w:rsidRDefault="00567950" w:rsidP="002050A8">
      <w:pPr>
        <w:pStyle w:val="Definition"/>
      </w:pPr>
      <w:hyperlink r:id="rId83" w:history="1">
        <w:r w:rsidR="002050A8" w:rsidRPr="00316E97">
          <w:rPr>
            <w:rStyle w:val="Hyperlink"/>
          </w:rPr>
          <w:t>http://www.openoandm.org/isbm/2.0/openapi/configuration_discovery_service.json</w:t>
        </w:r>
      </w:hyperlink>
    </w:p>
    <w:p w14:paraId="64566AF1" w14:textId="77777777" w:rsidR="002050A8" w:rsidRDefault="00567950" w:rsidP="002050A8">
      <w:pPr>
        <w:pStyle w:val="Definition"/>
      </w:pPr>
      <w:hyperlink r:id="rId84" w:history="1">
        <w:r w:rsidR="002050A8" w:rsidRPr="00316E97">
          <w:rPr>
            <w:rStyle w:val="Hyperlink"/>
          </w:rPr>
          <w:t>http://www.openoandm.org/isbm/2.0/openapi/isbm_complete.yml</w:t>
        </w:r>
      </w:hyperlink>
    </w:p>
    <w:p w14:paraId="62517A4A" w14:textId="77777777" w:rsidR="002050A8" w:rsidRDefault="00567950" w:rsidP="002050A8">
      <w:pPr>
        <w:pStyle w:val="Definition"/>
      </w:pPr>
      <w:hyperlink r:id="rId85" w:history="1">
        <w:r w:rsidR="002050A8" w:rsidRPr="00D049B2">
          <w:rPr>
            <w:rStyle w:val="Hyperlink"/>
          </w:rPr>
          <w:t>http://www.openoandm.org/isbm/2.0/openapi/isbm_complete.json</w:t>
        </w:r>
      </w:hyperlink>
    </w:p>
    <w:p w14:paraId="6ACD4172" w14:textId="77777777" w:rsidR="002050A8" w:rsidRDefault="002050A8" w:rsidP="002050A8">
      <w:pPr>
        <w:pStyle w:val="AppendixHeading2"/>
      </w:pPr>
      <w:bookmarkStart w:id="3026" w:name="_Toc25357216"/>
      <w:bookmarkStart w:id="3027" w:name="_Toc46269845"/>
      <w:r>
        <w:t>WSDLs</w:t>
      </w:r>
      <w:bookmarkEnd w:id="3026"/>
      <w:bookmarkEnd w:id="3027"/>
    </w:p>
    <w:bookmarkStart w:id="3028" w:name="example-http-flows"/>
    <w:bookmarkEnd w:id="3028"/>
    <w:p w14:paraId="5F54A713" w14:textId="77777777" w:rsidR="002050A8" w:rsidRDefault="002050A8" w:rsidP="002050A8">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14:paraId="4D9A7D10" w14:textId="77777777" w:rsidR="002050A8" w:rsidRDefault="00567950" w:rsidP="002050A8">
      <w:pPr>
        <w:pStyle w:val="Definition"/>
      </w:pPr>
      <w:hyperlink r:id="rId86" w:history="1">
        <w:r w:rsidR="002050A8" w:rsidRPr="00D049B2">
          <w:rPr>
            <w:rStyle w:val="Hyperlink"/>
          </w:rPr>
          <w:t>http://www.openoandm.org/isbm/2.0/wsdl/NotificationService.wsdl</w:t>
        </w:r>
      </w:hyperlink>
    </w:p>
    <w:p w14:paraId="3ABC9DA3" w14:textId="77777777" w:rsidR="002050A8" w:rsidRDefault="00567950" w:rsidP="002050A8">
      <w:pPr>
        <w:pStyle w:val="Definition"/>
      </w:pPr>
      <w:hyperlink r:id="rId87" w:history="1">
        <w:r w:rsidR="002050A8" w:rsidRPr="00D049B2">
          <w:rPr>
            <w:rStyle w:val="Hyperlink"/>
          </w:rPr>
          <w:t>http://www.openoandm.org/isbm/2.0/wsdl/ProviderPublicationService.wsdl</w:t>
        </w:r>
      </w:hyperlink>
    </w:p>
    <w:p w14:paraId="70F85359" w14:textId="77777777" w:rsidR="002050A8" w:rsidRDefault="00567950" w:rsidP="002050A8">
      <w:pPr>
        <w:pStyle w:val="Definition"/>
      </w:pPr>
      <w:hyperlink r:id="rId88" w:history="1">
        <w:r w:rsidR="002050A8" w:rsidRPr="00D049B2">
          <w:rPr>
            <w:rStyle w:val="Hyperlink"/>
          </w:rPr>
          <w:t>http://www.openoandm.org/isbm/2.0/wsdl/ConsumerPublicationService.wsdl</w:t>
        </w:r>
      </w:hyperlink>
    </w:p>
    <w:p w14:paraId="01A27512" w14:textId="77777777" w:rsidR="002050A8" w:rsidRDefault="00567950" w:rsidP="002050A8">
      <w:pPr>
        <w:pStyle w:val="Definition"/>
      </w:pPr>
      <w:hyperlink r:id="rId89" w:history="1">
        <w:r w:rsidR="002050A8" w:rsidRPr="00D049B2">
          <w:rPr>
            <w:rStyle w:val="Hyperlink"/>
          </w:rPr>
          <w:t>http://www.openoandm.org/isbm/2.0/wsdl/ProviderRequestService.wsdl</w:t>
        </w:r>
      </w:hyperlink>
    </w:p>
    <w:p w14:paraId="5071F134" w14:textId="77777777" w:rsidR="002050A8" w:rsidRDefault="00567950" w:rsidP="002050A8">
      <w:pPr>
        <w:pStyle w:val="Definition"/>
        <w:rPr>
          <w:rStyle w:val="Hyperlink"/>
        </w:rPr>
      </w:pPr>
      <w:hyperlink r:id="rId90" w:history="1">
        <w:r w:rsidR="002050A8" w:rsidRPr="00D049B2">
          <w:rPr>
            <w:rStyle w:val="Hyperlink"/>
          </w:rPr>
          <w:t>http://www.openoandm.org/isbm/2.0/wsdl/ConsumerRequestService.wsdl</w:t>
        </w:r>
      </w:hyperlink>
    </w:p>
    <w:p w14:paraId="3E3F448A" w14:textId="77777777" w:rsidR="002050A8" w:rsidRDefault="00567950" w:rsidP="002050A8">
      <w:pPr>
        <w:pStyle w:val="Definition"/>
      </w:pPr>
      <w:hyperlink r:id="rId91" w:history="1">
        <w:r w:rsidR="002050A8" w:rsidRPr="00187289">
          <w:rPr>
            <w:rStyle w:val="Hyperlink"/>
          </w:rPr>
          <w:t>http://www.openoandm.org/isbm/2.0/wsdl/ConfigurationDiscoveryService.wsdl</w:t>
        </w:r>
      </w:hyperlink>
    </w:p>
    <w:p w14:paraId="1C352F9C" w14:textId="77777777" w:rsidR="002050A8" w:rsidRDefault="002050A8" w:rsidP="002050A8">
      <w:pPr>
        <w:pStyle w:val="AppendixHeading2"/>
      </w:pPr>
      <w:bookmarkStart w:id="3029" w:name="_Toc25357217"/>
      <w:bookmarkStart w:id="3030" w:name="_Toc46269846"/>
      <w:r>
        <w:t>Packaged Specification</w:t>
      </w:r>
      <w:bookmarkEnd w:id="3029"/>
      <w:bookmarkEnd w:id="3030"/>
    </w:p>
    <w:p w14:paraId="3F704678" w14:textId="77777777" w:rsidR="002050A8" w:rsidRDefault="00567950" w:rsidP="002050A8">
      <w:pPr>
        <w:pStyle w:val="Definition"/>
      </w:pPr>
      <w:hyperlink r:id="rId92" w:history="1">
        <w:r w:rsidR="002050A8" w:rsidRPr="00FF2DAE">
          <w:rPr>
            <w:rStyle w:val="Hyperlink"/>
          </w:rPr>
          <w:t>http://www.openoandm.org/isbm/isbm-soap-2.0.zip</w:t>
        </w:r>
      </w:hyperlink>
    </w:p>
    <w:p w14:paraId="514C386B" w14:textId="77777777" w:rsidR="002050A8" w:rsidRDefault="00567950" w:rsidP="002050A8">
      <w:pPr>
        <w:pStyle w:val="Definition"/>
      </w:pPr>
      <w:hyperlink r:id="rId93" w:history="1">
        <w:r w:rsidR="002050A8" w:rsidRPr="00FF2DAE">
          <w:rPr>
            <w:rStyle w:val="Hyperlink"/>
          </w:rPr>
          <w:t>http://www.openoandm.org/isbm/isbm-rest-2.0.zip</w:t>
        </w:r>
      </w:hyperlink>
    </w:p>
    <w:p w14:paraId="741D3E01" w14:textId="77777777" w:rsidR="002050A8" w:rsidRDefault="00567950" w:rsidP="002050A8">
      <w:pPr>
        <w:pStyle w:val="Definition"/>
      </w:pPr>
      <w:hyperlink r:id="rId94" w:history="1">
        <w:r w:rsidR="002050A8" w:rsidRPr="00FF2DAE">
          <w:rPr>
            <w:rStyle w:val="Hyperlink"/>
          </w:rPr>
          <w:t>http://www.openoandm.org/isbm/isbm-all-2.0.zip</w:t>
        </w:r>
      </w:hyperlink>
    </w:p>
    <w:p w14:paraId="20E0A41A" w14:textId="77777777" w:rsidR="002050A8" w:rsidRPr="00F133EE" w:rsidRDefault="002050A8" w:rsidP="002050A8">
      <w:pPr>
        <w:pStyle w:val="Definition"/>
      </w:pPr>
    </w:p>
    <w:p w14:paraId="6504371C" w14:textId="77777777" w:rsidR="002050A8" w:rsidRDefault="002050A8" w:rsidP="002050A8">
      <w:pPr>
        <w:pStyle w:val="AppendixHeading1"/>
      </w:pPr>
      <w:bookmarkStart w:id="3031" w:name="_Toc25357218"/>
      <w:bookmarkStart w:id="3032" w:name="_Toc46269847"/>
      <w:r>
        <w:lastRenderedPageBreak/>
        <w:t>Example HTTP Flows</w:t>
      </w:r>
      <w:bookmarkEnd w:id="3031"/>
      <w:bookmarkEnd w:id="3032"/>
    </w:p>
    <w:p w14:paraId="6DC319D1" w14:textId="77777777" w:rsidR="002050A8" w:rsidRDefault="002050A8" w:rsidP="002050A8">
      <w:pPr>
        <w:pStyle w:val="AppendixHeading2"/>
      </w:pPr>
      <w:bookmarkStart w:id="3033" w:name="channel-management-example"/>
      <w:bookmarkStart w:id="3034" w:name="_Toc25357219"/>
      <w:bookmarkStart w:id="3035" w:name="_Toc46269848"/>
      <w:bookmarkEnd w:id="3033"/>
      <w:r>
        <w:t>Channel Management Example</w:t>
      </w:r>
      <w:bookmarkEnd w:id="3034"/>
      <w:bookmarkEnd w:id="3035"/>
    </w:p>
    <w:p w14:paraId="70C24F4C" w14:textId="77777777" w:rsidR="002050A8" w:rsidRDefault="002050A8" w:rsidP="002050A8">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95"/>
                    <a:stretch>
                      <a:fillRect/>
                    </a:stretch>
                  </pic:blipFill>
                  <pic:spPr bwMode="auto">
                    <a:xfrm>
                      <a:off x="0" y="0"/>
                      <a:ext cx="5105400" cy="5562600"/>
                    </a:xfrm>
                    <a:prstGeom prst="rect">
                      <a:avLst/>
                    </a:prstGeom>
                    <a:noFill/>
                    <a:ln w="9525">
                      <a:noFill/>
                      <a:headEnd/>
                      <a:tailEnd/>
                    </a:ln>
                  </pic:spPr>
                </pic:pic>
              </a:graphicData>
            </a:graphic>
          </wp:inline>
        </w:drawing>
      </w:r>
    </w:p>
    <w:p w14:paraId="696917DC" w14:textId="77777777" w:rsidR="002050A8" w:rsidRDefault="002050A8" w:rsidP="002050A8">
      <w:pPr>
        <w:pStyle w:val="AppendixHeading3"/>
      </w:pPr>
      <w:bookmarkStart w:id="3036" w:name="createchannel"/>
      <w:bookmarkStart w:id="3037" w:name="_Toc25357220"/>
      <w:bookmarkStart w:id="3038" w:name="_Toc46269849"/>
      <w:bookmarkEnd w:id="3036"/>
      <w:proofErr w:type="spellStart"/>
      <w:r>
        <w:t>CreateChannel</w:t>
      </w:r>
      <w:bookmarkEnd w:id="3037"/>
      <w:bookmarkEnd w:id="3038"/>
      <w:proofErr w:type="spellEnd"/>
    </w:p>
    <w:p w14:paraId="7FC5397F" w14:textId="77777777" w:rsidR="002050A8" w:rsidRDefault="002050A8" w:rsidP="002050A8">
      <w:pPr>
        <w:pStyle w:val="BodyText"/>
      </w:pPr>
      <w:r>
        <w:t>The Application creates a channel on the ISBM Service Provider and assigns a WS-Security security token.</w:t>
      </w:r>
    </w:p>
    <w:p w14:paraId="4C3BB087" w14:textId="77777777" w:rsidR="002050A8" w:rsidRDefault="002050A8" w:rsidP="002050A8">
      <w:pPr>
        <w:pStyle w:val="Note"/>
      </w:pPr>
      <w:r>
        <w:t>NOTE</w:t>
      </w:r>
      <w:r>
        <w:tab/>
        <w:t xml:space="preserve">XML special characters must be escaped, as seen with the </w:t>
      </w:r>
      <w:r>
        <w:rPr>
          <w:b/>
        </w:rPr>
        <w:t>&lt;</w:t>
      </w:r>
      <w:r>
        <w:t xml:space="preserve"> character in the </w:t>
      </w:r>
      <w:r>
        <w:rPr>
          <w:rStyle w:val="VerbatimChar"/>
        </w:rPr>
        <w:t>Password</w:t>
      </w:r>
      <w:r>
        <w:t xml:space="preserve"> element.</w:t>
      </w:r>
    </w:p>
    <w:p w14:paraId="28EFFA65" w14:textId="77777777" w:rsidR="002050A8" w:rsidRDefault="002050A8" w:rsidP="002050A8">
      <w:pPr>
        <w:pStyle w:val="AppendixHeading4"/>
      </w:pPr>
      <w:bookmarkStart w:id="3039" w:name="http-request"/>
      <w:bookmarkEnd w:id="3039"/>
      <w:r>
        <w:t>HTTP Request</w:t>
      </w:r>
    </w:p>
    <w:p w14:paraId="1965B5E2"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proofErr w:type="spellStart"/>
      <w:r w:rsidRPr="28177FA6">
        <w:rPr>
          <w:rStyle w:val="VerbatimChar"/>
        </w:rPr>
        <w:t>SOAPAction</w:t>
      </w:r>
      <w:proofErr w:type="spellEnd"/>
      <w:r w:rsidRPr="28177FA6">
        <w:rPr>
          <w:rStyle w:val="VerbatimChar"/>
        </w:rPr>
        <w:t>: "http://www.openoandm.org/isbm/CreateChannel"</w:t>
      </w:r>
      <w:r>
        <w:br/>
      </w:r>
      <w:r>
        <w:lastRenderedPageBreak/>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FF53A0" w14:textId="77777777" w:rsidR="002050A8" w:rsidRDefault="002050A8" w:rsidP="002050A8">
      <w:pPr>
        <w:pStyle w:val="AppendixHeading4"/>
      </w:pPr>
      <w:bookmarkStart w:id="3040" w:name="http-response"/>
      <w:bookmarkEnd w:id="3040"/>
      <w:r>
        <w:t>HTTP Response</w:t>
      </w:r>
    </w:p>
    <w:p w14:paraId="773807A0"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B89718C" w14:textId="77777777" w:rsidR="002050A8" w:rsidRDefault="002050A8" w:rsidP="002050A8">
      <w:pPr>
        <w:pStyle w:val="AppendixHeading3"/>
      </w:pPr>
      <w:bookmarkStart w:id="3041" w:name="addsecuritytoken"/>
      <w:bookmarkStart w:id="3042" w:name="_Toc25357221"/>
      <w:bookmarkStart w:id="3043" w:name="_Toc46269850"/>
      <w:bookmarkEnd w:id="3041"/>
      <w:proofErr w:type="spellStart"/>
      <w:r>
        <w:t>AddSecurityToken</w:t>
      </w:r>
      <w:bookmarkEnd w:id="3042"/>
      <w:bookmarkEnd w:id="3043"/>
      <w:proofErr w:type="spellEnd"/>
    </w:p>
    <w:p w14:paraId="22D5DB68" w14:textId="77777777" w:rsidR="002050A8" w:rsidRDefault="002050A8" w:rsidP="002050A8">
      <w:pPr>
        <w:pStyle w:val="BodyText"/>
      </w:pPr>
      <w:r>
        <w:t>The Application assigns an additional security token to the channel.</w:t>
      </w:r>
    </w:p>
    <w:p w14:paraId="014EEC91" w14:textId="77777777" w:rsidR="002050A8" w:rsidRDefault="002050A8" w:rsidP="002050A8">
      <w:pPr>
        <w:pStyle w:val="AppendixHeading4"/>
      </w:pPr>
      <w:bookmarkStart w:id="3044" w:name="http-request-1"/>
      <w:bookmarkEnd w:id="3044"/>
      <w:r>
        <w:t>HTTP Request</w:t>
      </w:r>
    </w:p>
    <w:p w14:paraId="4BD62A9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proofErr w:type="spellStart"/>
      <w:r w:rsidRPr="28177FA6">
        <w:rPr>
          <w:rStyle w:val="VerbatimChar"/>
        </w:rPr>
        <w:t>SOAPAction</w:t>
      </w:r>
      <w:proofErr w:type="spellEnd"/>
      <w:r w:rsidRPr="28177FA6">
        <w:rPr>
          <w:rStyle w:val="VerbatimChar"/>
        </w:rPr>
        <w:t>: "http://www.openoandm.org/isbm/AddSecurityToken"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2D2B10" w14:textId="77777777" w:rsidR="002050A8" w:rsidRDefault="002050A8" w:rsidP="002050A8">
      <w:pPr>
        <w:pStyle w:val="AppendixHeading4"/>
      </w:pPr>
      <w:bookmarkStart w:id="3045" w:name="http-response-1"/>
      <w:bookmarkEnd w:id="3045"/>
      <w:r>
        <w:t>HTTP Response</w:t>
      </w:r>
    </w:p>
    <w:p w14:paraId="49D9F74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F133CB" w14:textId="77777777" w:rsidR="002050A8" w:rsidRDefault="002050A8" w:rsidP="002050A8">
      <w:pPr>
        <w:pStyle w:val="AppendixHeading3"/>
      </w:pPr>
      <w:bookmarkStart w:id="3046" w:name="removesecuritytoken"/>
      <w:bookmarkStart w:id="3047" w:name="_Toc25357222"/>
      <w:bookmarkStart w:id="3048" w:name="_Toc46269851"/>
      <w:bookmarkEnd w:id="3046"/>
      <w:proofErr w:type="spellStart"/>
      <w:r>
        <w:t>RemoveSecurityToken</w:t>
      </w:r>
      <w:bookmarkEnd w:id="3047"/>
      <w:bookmarkEnd w:id="3048"/>
      <w:proofErr w:type="spellEnd"/>
    </w:p>
    <w:p w14:paraId="455CBF06" w14:textId="77777777" w:rsidR="002050A8" w:rsidRDefault="002050A8" w:rsidP="002050A8">
      <w:pPr>
        <w:pStyle w:val="BodyText"/>
      </w:pPr>
      <w:r>
        <w:t>The Application removes the original security token from the channel.</w:t>
      </w:r>
    </w:p>
    <w:p w14:paraId="12191F93" w14:textId="77777777" w:rsidR="002050A8" w:rsidRDefault="002050A8" w:rsidP="002050A8">
      <w:pPr>
        <w:pStyle w:val="AppendixHeading4"/>
      </w:pPr>
      <w:bookmarkStart w:id="3049" w:name="http-request-2"/>
      <w:bookmarkEnd w:id="3049"/>
      <w:r>
        <w:t>HTTP Request</w:t>
      </w:r>
    </w:p>
    <w:p w14:paraId="68DD0E6F"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proofErr w:type="spellStart"/>
      <w:r w:rsidRPr="28177FA6">
        <w:rPr>
          <w:rStyle w:val="VerbatimChar"/>
        </w:rPr>
        <w:t>SOAPAction</w:t>
      </w:r>
      <w:proofErr w:type="spellEnd"/>
      <w:r w:rsidRPr="28177FA6">
        <w:rPr>
          <w:rStyle w:val="VerbatimChar"/>
        </w:rPr>
        <w:t>: "http://www.openoandm.org/isbm/RemoveSecurityToken"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37FB5D5" w14:textId="77777777" w:rsidR="002050A8" w:rsidRDefault="002050A8" w:rsidP="002050A8">
      <w:pPr>
        <w:pStyle w:val="AppendixHeading4"/>
      </w:pPr>
      <w:bookmarkStart w:id="3050" w:name="http-response-2"/>
      <w:bookmarkEnd w:id="3050"/>
      <w:r>
        <w:t>HTTP Response</w:t>
      </w:r>
    </w:p>
    <w:p w14:paraId="556F695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lastRenderedPageBreak/>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E2A35CF" w14:textId="77777777" w:rsidR="002050A8" w:rsidRDefault="002050A8" w:rsidP="002050A8">
      <w:pPr>
        <w:pStyle w:val="AppendixHeading3"/>
      </w:pPr>
      <w:bookmarkStart w:id="3051" w:name="getchannel"/>
      <w:bookmarkStart w:id="3052" w:name="_Toc25357223"/>
      <w:bookmarkStart w:id="3053" w:name="_Toc46269852"/>
      <w:bookmarkEnd w:id="3051"/>
      <w:proofErr w:type="spellStart"/>
      <w:r>
        <w:t>GetChannel</w:t>
      </w:r>
      <w:bookmarkEnd w:id="3052"/>
      <w:bookmarkEnd w:id="3053"/>
      <w:proofErr w:type="spellEnd"/>
    </w:p>
    <w:p w14:paraId="245F06F0" w14:textId="77777777" w:rsidR="002050A8" w:rsidRDefault="002050A8" w:rsidP="002050A8">
      <w:pPr>
        <w:pStyle w:val="BodyText"/>
      </w:pPr>
      <w:r>
        <w:t>The Application attempts to retrieve channel information using the original security token and receives an authorization failure.</w:t>
      </w:r>
    </w:p>
    <w:p w14:paraId="6C99FCA0" w14:textId="77777777" w:rsidR="002050A8" w:rsidRDefault="002050A8" w:rsidP="002050A8">
      <w:pPr>
        <w:pStyle w:val="AppendixHeading4"/>
      </w:pPr>
      <w:bookmarkStart w:id="3054" w:name="http-request-3"/>
      <w:bookmarkEnd w:id="3054"/>
      <w:r>
        <w:t>HTTP Request</w:t>
      </w:r>
    </w:p>
    <w:p w14:paraId="6A7D855A"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proofErr w:type="spellStart"/>
      <w:r w:rsidRPr="28177FA6">
        <w:rPr>
          <w:rStyle w:val="VerbatimChar"/>
        </w:rPr>
        <w:t>SOAPAction</w:t>
      </w:r>
      <w:proofErr w:type="spellEnd"/>
      <w:r w:rsidRPr="28177FA6">
        <w:rPr>
          <w:rStyle w:val="VerbatimChar"/>
        </w:rPr>
        <w:t>: "http://www.openoandm.org/isbm/GetChannel"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C71B804" w14:textId="77777777" w:rsidR="002050A8" w:rsidRDefault="002050A8" w:rsidP="002050A8">
      <w:pPr>
        <w:pStyle w:val="AppendixHeading4"/>
      </w:pPr>
      <w:bookmarkStart w:id="3055" w:name="http-response-3"/>
      <w:bookmarkEnd w:id="3055"/>
      <w:r>
        <w:t>HTTP Response</w:t>
      </w:r>
    </w:p>
    <w:p w14:paraId="61AD67FD" w14:textId="77777777" w:rsidR="002050A8" w:rsidRDefault="002050A8" w:rsidP="002050A8">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47B3C89" w14:textId="77777777" w:rsidR="002050A8" w:rsidRDefault="002050A8" w:rsidP="002050A8">
      <w:pPr>
        <w:pStyle w:val="AppendixHeading3"/>
      </w:pPr>
      <w:bookmarkStart w:id="3056" w:name="getchannels"/>
      <w:bookmarkStart w:id="3057" w:name="_Toc25357224"/>
      <w:bookmarkStart w:id="3058" w:name="_Toc46269853"/>
      <w:bookmarkEnd w:id="3056"/>
      <w:proofErr w:type="spellStart"/>
      <w:r>
        <w:t>GetChannels</w:t>
      </w:r>
      <w:bookmarkEnd w:id="3057"/>
      <w:bookmarkEnd w:id="3058"/>
      <w:proofErr w:type="spellEnd"/>
    </w:p>
    <w:p w14:paraId="16CE35A1" w14:textId="77777777" w:rsidR="002050A8" w:rsidRDefault="002050A8" w:rsidP="002050A8">
      <w:pPr>
        <w:pStyle w:val="BodyText"/>
      </w:pPr>
      <w:r>
        <w:t>The Application retrieves information about channels filtered by the newly assigned security token.</w:t>
      </w:r>
    </w:p>
    <w:p w14:paraId="7FEC1D81" w14:textId="77777777" w:rsidR="002050A8" w:rsidRDefault="002050A8" w:rsidP="002050A8">
      <w:pPr>
        <w:pStyle w:val="AppendixHeading4"/>
      </w:pPr>
      <w:bookmarkStart w:id="3059" w:name="http-request-4"/>
      <w:bookmarkEnd w:id="3059"/>
      <w:r>
        <w:lastRenderedPageBreak/>
        <w:t>HTTP Request</w:t>
      </w:r>
    </w:p>
    <w:p w14:paraId="2034CAA9"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proofErr w:type="spellStart"/>
      <w:r w:rsidRPr="28177FA6">
        <w:rPr>
          <w:rStyle w:val="VerbatimChar"/>
        </w:rPr>
        <w:t>SOAPAction</w:t>
      </w:r>
      <w:proofErr w:type="spellEnd"/>
      <w:r w:rsidRPr="28177FA6">
        <w:rPr>
          <w:rStyle w:val="VerbatimChar"/>
        </w:rPr>
        <w:t>: "http://www.openoandm.org/isbm/GetChannels"</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44F8558" w14:textId="77777777" w:rsidR="002050A8" w:rsidRDefault="002050A8" w:rsidP="002050A8">
      <w:pPr>
        <w:pStyle w:val="AppendixHeading4"/>
      </w:pPr>
      <w:bookmarkStart w:id="3060" w:name="http-response-4"/>
      <w:bookmarkEnd w:id="3060"/>
      <w:r>
        <w:t>HTTP Response</w:t>
      </w:r>
    </w:p>
    <w:p w14:paraId="19BB538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80B56A" w14:textId="77777777" w:rsidR="002050A8" w:rsidRDefault="002050A8" w:rsidP="002050A8">
      <w:pPr>
        <w:pStyle w:val="AppendixHeading3"/>
      </w:pPr>
      <w:bookmarkStart w:id="3061" w:name="deletechannel"/>
      <w:bookmarkStart w:id="3062" w:name="_Toc25357225"/>
      <w:bookmarkStart w:id="3063" w:name="_Toc46269854"/>
      <w:bookmarkEnd w:id="3061"/>
      <w:proofErr w:type="spellStart"/>
      <w:r>
        <w:t>DeleteChannel</w:t>
      </w:r>
      <w:bookmarkEnd w:id="3062"/>
      <w:bookmarkEnd w:id="3063"/>
      <w:proofErr w:type="spellEnd"/>
    </w:p>
    <w:p w14:paraId="5EBC8D01" w14:textId="77777777" w:rsidR="002050A8" w:rsidRDefault="002050A8" w:rsidP="002050A8">
      <w:pPr>
        <w:pStyle w:val="BodyText"/>
      </w:pPr>
      <w:r>
        <w:t xml:space="preserve">The Application removes the channel from the </w:t>
      </w:r>
      <w:proofErr w:type="spellStart"/>
      <w:r>
        <w:t>isbm</w:t>
      </w:r>
      <w:proofErr w:type="spellEnd"/>
      <w:r>
        <w:t xml:space="preserve"> Service Provider.</w:t>
      </w:r>
    </w:p>
    <w:p w14:paraId="027A55FB" w14:textId="77777777" w:rsidR="002050A8" w:rsidRDefault="002050A8" w:rsidP="002050A8">
      <w:pPr>
        <w:pStyle w:val="AppendixHeading4"/>
      </w:pPr>
      <w:bookmarkStart w:id="3064" w:name="http-request-5"/>
      <w:bookmarkEnd w:id="3064"/>
      <w:r>
        <w:t>HTTP Request</w:t>
      </w:r>
    </w:p>
    <w:p w14:paraId="2A411FE7" w14:textId="77777777" w:rsidR="002050A8" w:rsidRDefault="002050A8" w:rsidP="002050A8">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proofErr w:type="spellStart"/>
      <w:r w:rsidRPr="28177FA6">
        <w:rPr>
          <w:rStyle w:val="VerbatimChar"/>
        </w:rPr>
        <w:t>SOAPAction</w:t>
      </w:r>
      <w:proofErr w:type="spellEnd"/>
      <w:r w:rsidRPr="28177FA6">
        <w:rPr>
          <w:rStyle w:val="VerbatimChar"/>
        </w:rPr>
        <w:t>: "http://www.openoandm.org/isbm/DeleteChannel"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71B0B9" w14:textId="77777777" w:rsidR="002050A8" w:rsidRDefault="002050A8" w:rsidP="002050A8">
      <w:pPr>
        <w:pStyle w:val="AppendixHeading4"/>
      </w:pPr>
      <w:bookmarkStart w:id="3065" w:name="http-response-5"/>
      <w:bookmarkEnd w:id="3065"/>
      <w:r>
        <w:t>HTTP Response</w:t>
      </w:r>
    </w:p>
    <w:p w14:paraId="67955E7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8567424" w14:textId="77777777" w:rsidR="002050A8" w:rsidRDefault="002050A8" w:rsidP="002050A8">
      <w:pPr>
        <w:pStyle w:val="AppendixHeading2"/>
      </w:pPr>
      <w:bookmarkStart w:id="3066" w:name="publish-subscribe-example"/>
      <w:bookmarkStart w:id="3067" w:name="_Toc25357226"/>
      <w:bookmarkStart w:id="3068" w:name="_Toc46269855"/>
      <w:bookmarkEnd w:id="3066"/>
      <w:r>
        <w:lastRenderedPageBreak/>
        <w:t>Publish-Subscribe Example</w:t>
      </w:r>
      <w:bookmarkEnd w:id="3067"/>
      <w:bookmarkEnd w:id="3068"/>
    </w:p>
    <w:p w14:paraId="57B272A7" w14:textId="77777777" w:rsidR="002050A8" w:rsidRDefault="002050A8" w:rsidP="002050A8">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96"/>
                    <a:stretch>
                      <a:fillRect/>
                    </a:stretch>
                  </pic:blipFill>
                  <pic:spPr bwMode="auto">
                    <a:xfrm>
                      <a:off x="0" y="0"/>
                      <a:ext cx="6400800" cy="5271247"/>
                    </a:xfrm>
                    <a:prstGeom prst="rect">
                      <a:avLst/>
                    </a:prstGeom>
                    <a:noFill/>
                    <a:ln w="9525">
                      <a:noFill/>
                      <a:headEnd/>
                      <a:tailEnd/>
                    </a:ln>
                  </pic:spPr>
                </pic:pic>
              </a:graphicData>
            </a:graphic>
          </wp:inline>
        </w:drawing>
      </w:r>
    </w:p>
    <w:p w14:paraId="73E547E2" w14:textId="77777777" w:rsidR="002050A8" w:rsidRDefault="002050A8" w:rsidP="002050A8">
      <w:pPr>
        <w:pStyle w:val="AppendixHeading3"/>
      </w:pPr>
      <w:bookmarkStart w:id="3069" w:name="opensubscriptionsession"/>
      <w:bookmarkStart w:id="3070" w:name="_Toc25357227"/>
      <w:bookmarkStart w:id="3071" w:name="_Toc46269856"/>
      <w:bookmarkEnd w:id="3069"/>
      <w:proofErr w:type="spellStart"/>
      <w:r>
        <w:t>OpenSubscriptionSession</w:t>
      </w:r>
      <w:bookmarkEnd w:id="3070"/>
      <w:bookmarkEnd w:id="3071"/>
      <w:proofErr w:type="spellEnd"/>
    </w:p>
    <w:p w14:paraId="3E03936D" w14:textId="77777777" w:rsidR="002050A8" w:rsidRDefault="002050A8" w:rsidP="002050A8">
      <w:pPr>
        <w:pStyle w:val="BodyText"/>
      </w:pPr>
      <w:r>
        <w:t>The Consumer Application opens a subscription session with the ISBM Service Provider and receives a session identifier.</w:t>
      </w:r>
    </w:p>
    <w:p w14:paraId="2A3B8CD9" w14:textId="77777777" w:rsidR="002050A8" w:rsidRDefault="002050A8" w:rsidP="002050A8">
      <w:pPr>
        <w:pStyle w:val="AppendixHeading4"/>
      </w:pPr>
      <w:bookmarkStart w:id="3072" w:name="http-request-6"/>
      <w:bookmarkEnd w:id="3072"/>
      <w:r>
        <w:t>HTTP Request</w:t>
      </w:r>
    </w:p>
    <w:p w14:paraId="499728E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proofErr w:type="spellStart"/>
      <w:r w:rsidRPr="28177FA6">
        <w:rPr>
          <w:rStyle w:val="VerbatimChar"/>
        </w:rPr>
        <w:t>SOAPAction</w:t>
      </w:r>
      <w:proofErr w:type="spellEnd"/>
      <w:r w:rsidRPr="28177FA6">
        <w:rPr>
          <w:rStyle w:val="VerbatimChar"/>
        </w:rPr>
        <w:t>: "http://www.openoandm.org/isbm/OpenSubscriptionSession"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70968CE" w14:textId="77777777" w:rsidR="002050A8" w:rsidRDefault="002050A8" w:rsidP="002050A8">
      <w:pPr>
        <w:pStyle w:val="AppendixHeading4"/>
      </w:pPr>
      <w:bookmarkStart w:id="3073" w:name="http-response-6"/>
      <w:bookmarkEnd w:id="3073"/>
      <w:r>
        <w:t>HTTP Response</w:t>
      </w:r>
    </w:p>
    <w:p w14:paraId="4F0691D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A1580E7" w14:textId="77777777" w:rsidR="002050A8" w:rsidRDefault="002050A8" w:rsidP="002050A8">
      <w:pPr>
        <w:pStyle w:val="AppendixHeading3"/>
      </w:pPr>
      <w:bookmarkStart w:id="3074" w:name="openpublicationsession"/>
      <w:bookmarkStart w:id="3075" w:name="_Toc25357228"/>
      <w:bookmarkStart w:id="3076" w:name="_Toc46269857"/>
      <w:bookmarkEnd w:id="3074"/>
      <w:proofErr w:type="spellStart"/>
      <w:r>
        <w:t>OpenPublicationSession</w:t>
      </w:r>
      <w:bookmarkEnd w:id="3075"/>
      <w:bookmarkEnd w:id="3076"/>
      <w:proofErr w:type="spellEnd"/>
    </w:p>
    <w:p w14:paraId="35FF06AB" w14:textId="77777777" w:rsidR="002050A8" w:rsidRDefault="002050A8" w:rsidP="002050A8">
      <w:pPr>
        <w:pStyle w:val="BodyText"/>
      </w:pPr>
      <w:r>
        <w:t>The Provider Application opens a publication session with the ISBM Service Provider and receives a session identifier.</w:t>
      </w:r>
    </w:p>
    <w:p w14:paraId="13AFA56A" w14:textId="77777777" w:rsidR="002050A8" w:rsidRDefault="002050A8" w:rsidP="002050A8">
      <w:pPr>
        <w:pStyle w:val="AppendixHeading4"/>
      </w:pPr>
      <w:bookmarkStart w:id="3077" w:name="http-request-7"/>
      <w:bookmarkEnd w:id="3077"/>
      <w:r>
        <w:t>HTTP Request</w:t>
      </w:r>
    </w:p>
    <w:p w14:paraId="54699E6F"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proofErr w:type="spellStart"/>
      <w:r w:rsidRPr="28177FA6">
        <w:rPr>
          <w:rStyle w:val="VerbatimChar"/>
        </w:rPr>
        <w:t>SOAPAction</w:t>
      </w:r>
      <w:proofErr w:type="spellEnd"/>
      <w:r w:rsidRPr="28177FA6">
        <w:rPr>
          <w:rStyle w:val="VerbatimChar"/>
        </w:rPr>
        <w:t>: "http://www.openoandm.org/isbm/OpenPublicationSession"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EFFABD" w14:textId="77777777" w:rsidR="002050A8" w:rsidRDefault="002050A8" w:rsidP="002050A8">
      <w:pPr>
        <w:pStyle w:val="AppendixHeading4"/>
      </w:pPr>
      <w:bookmarkStart w:id="3078" w:name="http-response-7"/>
      <w:bookmarkEnd w:id="3078"/>
      <w:r>
        <w:lastRenderedPageBreak/>
        <w:t>HTTP Response</w:t>
      </w:r>
    </w:p>
    <w:p w14:paraId="7B730C82"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B3CE24" w14:textId="77777777" w:rsidR="002050A8" w:rsidRDefault="002050A8" w:rsidP="002050A8">
      <w:pPr>
        <w:pStyle w:val="AppendixHeading3"/>
      </w:pPr>
      <w:bookmarkStart w:id="3079" w:name="postpublication"/>
      <w:bookmarkStart w:id="3080" w:name="_Toc25357229"/>
      <w:bookmarkStart w:id="3081" w:name="_Toc46269858"/>
      <w:bookmarkEnd w:id="3079"/>
      <w:proofErr w:type="spellStart"/>
      <w:r>
        <w:t>PostPublication</w:t>
      </w:r>
      <w:bookmarkEnd w:id="3080"/>
      <w:bookmarkEnd w:id="3081"/>
      <w:proofErr w:type="spellEnd"/>
    </w:p>
    <w:p w14:paraId="17F7F8BF" w14:textId="77777777" w:rsidR="002050A8" w:rsidRDefault="002050A8" w:rsidP="002050A8">
      <w:pPr>
        <w:pStyle w:val="BodyText"/>
      </w:pPr>
      <w:r>
        <w:t xml:space="preserve">The Provider Application </w:t>
      </w:r>
      <w:r w:rsidRPr="003066DC">
        <w:t>posts</w:t>
      </w:r>
      <w:r>
        <w:t xml:space="preserve"> a publication message to the ISBM Service Provider and receives a message identifier.</w:t>
      </w:r>
    </w:p>
    <w:p w14:paraId="1F0E7DAC" w14:textId="77777777" w:rsidR="002050A8" w:rsidRDefault="002050A8" w:rsidP="002050A8">
      <w:pPr>
        <w:pStyle w:val="AppendixHeading4"/>
      </w:pPr>
      <w:bookmarkStart w:id="3082" w:name="http-request-8"/>
      <w:bookmarkEnd w:id="3082"/>
      <w:r>
        <w:t>HTTP Request</w:t>
      </w:r>
    </w:p>
    <w:p w14:paraId="09F7F180" w14:textId="0E3570EF"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proofErr w:type="spellStart"/>
      <w:r w:rsidRPr="28177FA6">
        <w:rPr>
          <w:rStyle w:val="VerbatimChar"/>
        </w:rPr>
        <w:t>SOAPAction</w:t>
      </w:r>
      <w:proofErr w:type="spellEnd"/>
      <w:r w:rsidRPr="28177FA6">
        <w:rPr>
          <w:rStyle w:val="VerbatimChar"/>
        </w:rPr>
        <w:t>: "http://www.openoandm.org/isbm/PostPublication"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rsidR="00BD41E0">
        <w:t>isbm:</w:t>
      </w:r>
      <w:r w:rsidR="004B7066">
        <w:t>XML</w:t>
      </w:r>
      <w:r>
        <w:t>Content</w:t>
      </w:r>
      <w:proofErr w:type="spellEnd"/>
      <w:r>
        <w: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7F86FF4" w14:textId="77777777" w:rsidR="002050A8" w:rsidRDefault="002050A8" w:rsidP="002050A8">
      <w:pPr>
        <w:pStyle w:val="AppendixHeading4"/>
      </w:pPr>
      <w:bookmarkStart w:id="3083" w:name="http-response-8"/>
      <w:bookmarkEnd w:id="3083"/>
      <w:r>
        <w:t>HTTP Response</w:t>
      </w:r>
    </w:p>
    <w:p w14:paraId="60EB9CC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lastRenderedPageBreak/>
        <w:t xml:space="preserve">      &lt;isbm:MessageID&gt;8007a3fa-70e3-4e90-a2b9-d8469cae2e5a&lt;/isbm:MessageID&gt;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9EBA1BE" w14:textId="77777777" w:rsidR="002050A8" w:rsidRDefault="002050A8" w:rsidP="002050A8">
      <w:pPr>
        <w:pStyle w:val="AppendixHeading3"/>
      </w:pPr>
      <w:bookmarkStart w:id="3084" w:name="notifylistener"/>
      <w:bookmarkStart w:id="3085" w:name="_Toc25357230"/>
      <w:bookmarkStart w:id="3086" w:name="_Toc46269859"/>
      <w:bookmarkEnd w:id="3084"/>
      <w:proofErr w:type="spellStart"/>
      <w:r>
        <w:t>NotifyListener</w:t>
      </w:r>
      <w:bookmarkEnd w:id="3085"/>
      <w:bookmarkEnd w:id="3086"/>
      <w:proofErr w:type="spellEnd"/>
    </w:p>
    <w:p w14:paraId="6FA8C91E" w14:textId="77777777" w:rsidR="002050A8" w:rsidRDefault="002050A8" w:rsidP="002050A8">
      <w:pPr>
        <w:pStyle w:val="BodyText"/>
      </w:pPr>
      <w:r>
        <w:t>The ISBM Service Provider notifies the Consumer Application of an applicable publication message.</w:t>
      </w:r>
    </w:p>
    <w:p w14:paraId="39386E99" w14:textId="77777777" w:rsidR="002050A8" w:rsidRDefault="002050A8" w:rsidP="002050A8">
      <w:pPr>
        <w:pStyle w:val="AppendixHeading4"/>
      </w:pPr>
      <w:bookmarkStart w:id="3087" w:name="http-request-9"/>
      <w:bookmarkEnd w:id="3087"/>
      <w:r>
        <w:t>HTTP Request</w:t>
      </w:r>
    </w:p>
    <w:p w14:paraId="44F7B03C"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30C0AA" w14:textId="77777777" w:rsidR="002050A8" w:rsidRDefault="002050A8" w:rsidP="002050A8">
      <w:pPr>
        <w:pStyle w:val="AppendixHeading4"/>
      </w:pPr>
      <w:bookmarkStart w:id="3088" w:name="http-response-9"/>
      <w:bookmarkEnd w:id="3088"/>
      <w:r>
        <w:t>HTTP Response</w:t>
      </w:r>
    </w:p>
    <w:p w14:paraId="025C35E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68D2B19" w14:textId="77777777" w:rsidR="002050A8" w:rsidRDefault="002050A8" w:rsidP="002050A8">
      <w:pPr>
        <w:pStyle w:val="AppendixHeading3"/>
      </w:pPr>
      <w:bookmarkStart w:id="3089" w:name="readpublication"/>
      <w:bookmarkStart w:id="3090" w:name="_Toc25357231"/>
      <w:bookmarkStart w:id="3091" w:name="_Toc46269860"/>
      <w:bookmarkEnd w:id="3089"/>
      <w:proofErr w:type="spellStart"/>
      <w:r>
        <w:t>ReadPublication</w:t>
      </w:r>
      <w:bookmarkEnd w:id="3090"/>
      <w:bookmarkEnd w:id="3091"/>
      <w:proofErr w:type="spellEnd"/>
    </w:p>
    <w:p w14:paraId="10BB36CD" w14:textId="77777777" w:rsidR="002050A8" w:rsidRDefault="002050A8" w:rsidP="002050A8">
      <w:pPr>
        <w:pStyle w:val="BodyText"/>
      </w:pPr>
      <w:r>
        <w:t>The Consumer Application reads the publication message from the ISBM Service Provider.</w:t>
      </w:r>
    </w:p>
    <w:p w14:paraId="79322359" w14:textId="77777777" w:rsidR="002050A8" w:rsidRDefault="002050A8" w:rsidP="002050A8">
      <w:pPr>
        <w:pStyle w:val="AppendixHeading4"/>
      </w:pPr>
      <w:bookmarkStart w:id="3092" w:name="http-request-10"/>
      <w:bookmarkEnd w:id="3092"/>
      <w:r>
        <w:t>HTTP Request</w:t>
      </w:r>
    </w:p>
    <w:p w14:paraId="1382F51C"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proofErr w:type="spellStart"/>
      <w:r w:rsidRPr="28177FA6">
        <w:rPr>
          <w:rStyle w:val="VerbatimChar"/>
        </w:rPr>
        <w:t>SOAPAction</w:t>
      </w:r>
      <w:proofErr w:type="spellEnd"/>
      <w:r w:rsidRPr="28177FA6">
        <w:rPr>
          <w:rStyle w:val="VerbatimChar"/>
        </w:rPr>
        <w:t>: "http://www.openoandm.org/isbm/ReadPublication"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201FCAE" w14:textId="77777777" w:rsidR="002050A8" w:rsidRDefault="002050A8" w:rsidP="002050A8">
      <w:pPr>
        <w:pStyle w:val="AppendixHeading4"/>
      </w:pPr>
      <w:bookmarkStart w:id="3093" w:name="http-response-10"/>
      <w:bookmarkEnd w:id="3093"/>
      <w:r>
        <w:t>HTTP Response</w:t>
      </w:r>
    </w:p>
    <w:p w14:paraId="414759F4" w14:textId="021C5A4A"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rsidR="00BD41E0">
        <w:t>isbm:</w:t>
      </w:r>
      <w:r w:rsidR="004B7066">
        <w:t>XML</w:t>
      </w:r>
      <w:r>
        <w:t>Content</w:t>
      </w:r>
      <w:proofErr w:type="spellEnd"/>
      <w:r>
        <w:t>"</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952CF10" w14:textId="77777777" w:rsidR="002050A8" w:rsidRDefault="002050A8" w:rsidP="002050A8">
      <w:pPr>
        <w:pStyle w:val="AppendixHeading3"/>
      </w:pPr>
      <w:bookmarkStart w:id="3094" w:name="expirepublication"/>
      <w:bookmarkStart w:id="3095" w:name="_Toc25357232"/>
      <w:bookmarkStart w:id="3096" w:name="_Toc46269861"/>
      <w:bookmarkEnd w:id="3094"/>
      <w:proofErr w:type="spellStart"/>
      <w:r>
        <w:t>ExpirePublication</w:t>
      </w:r>
      <w:bookmarkEnd w:id="3095"/>
      <w:bookmarkEnd w:id="3096"/>
      <w:proofErr w:type="spellEnd"/>
    </w:p>
    <w:p w14:paraId="28DE8875" w14:textId="77777777" w:rsidR="002050A8" w:rsidRDefault="002050A8" w:rsidP="002050A8">
      <w:pPr>
        <w:pStyle w:val="BodyText"/>
      </w:pPr>
      <w:r>
        <w:t>The Provider Application manually expires the publication message from the ISBM Service Provider. The message is still visible to the Consumer Application since it has already been read.</w:t>
      </w:r>
    </w:p>
    <w:p w14:paraId="7C25BCB4" w14:textId="77777777" w:rsidR="002050A8" w:rsidRDefault="002050A8" w:rsidP="002050A8">
      <w:pPr>
        <w:pStyle w:val="AppendixHeading4"/>
      </w:pPr>
      <w:bookmarkStart w:id="3097" w:name="http-request-11"/>
      <w:bookmarkEnd w:id="3097"/>
      <w:r>
        <w:t>HTTP Request</w:t>
      </w:r>
    </w:p>
    <w:p w14:paraId="4EC53B2D"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752</w:t>
      </w:r>
      <w:r>
        <w:br/>
      </w:r>
      <w:proofErr w:type="spellStart"/>
      <w:r w:rsidRPr="28177FA6">
        <w:rPr>
          <w:rStyle w:val="VerbatimChar"/>
        </w:rPr>
        <w:t>SOAPAction</w:t>
      </w:r>
      <w:proofErr w:type="spellEnd"/>
      <w:r w:rsidRPr="28177FA6">
        <w:rPr>
          <w:rStyle w:val="VerbatimChar"/>
        </w:rPr>
        <w:t>: "http://www.openoandm.org/isbm/ExpirePublication"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F7C1BDD" w14:textId="77777777" w:rsidR="002050A8" w:rsidRDefault="002050A8" w:rsidP="002050A8">
      <w:pPr>
        <w:pStyle w:val="AppendixHeading4"/>
      </w:pPr>
      <w:bookmarkStart w:id="3098" w:name="http-response-11"/>
      <w:bookmarkEnd w:id="3098"/>
      <w:r>
        <w:t>HTTP Response</w:t>
      </w:r>
    </w:p>
    <w:p w14:paraId="5745EA6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303ECB89" w14:textId="77777777" w:rsidR="002050A8" w:rsidRDefault="002050A8" w:rsidP="002050A8">
      <w:pPr>
        <w:pStyle w:val="AppendixHeading3"/>
      </w:pPr>
      <w:bookmarkStart w:id="3099" w:name="removepublication"/>
      <w:bookmarkStart w:id="3100" w:name="_Toc25357233"/>
      <w:bookmarkStart w:id="3101" w:name="_Toc46269862"/>
      <w:bookmarkEnd w:id="3099"/>
      <w:proofErr w:type="spellStart"/>
      <w:r>
        <w:t>RemovePublication</w:t>
      </w:r>
      <w:bookmarkEnd w:id="3100"/>
      <w:bookmarkEnd w:id="3101"/>
      <w:proofErr w:type="spellEnd"/>
    </w:p>
    <w:p w14:paraId="7413173D" w14:textId="77777777" w:rsidR="002050A8" w:rsidRDefault="002050A8" w:rsidP="002050A8">
      <w:pPr>
        <w:pStyle w:val="BodyText"/>
      </w:pPr>
      <w:r>
        <w:t>The Consumer Application removes the publication message from the ISBM Service Provider.</w:t>
      </w:r>
    </w:p>
    <w:p w14:paraId="1B6F8283" w14:textId="77777777" w:rsidR="002050A8" w:rsidRDefault="002050A8" w:rsidP="002050A8">
      <w:pPr>
        <w:pStyle w:val="AppendixHeading4"/>
      </w:pPr>
      <w:bookmarkStart w:id="3102" w:name="http-request-12"/>
      <w:bookmarkEnd w:id="3102"/>
      <w:r>
        <w:t>HTTP Request</w:t>
      </w:r>
    </w:p>
    <w:p w14:paraId="1FEE9F1A"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proofErr w:type="spellStart"/>
      <w:r w:rsidRPr="28177FA6">
        <w:rPr>
          <w:rStyle w:val="VerbatimChar"/>
        </w:rPr>
        <w:t>SOAPAction</w:t>
      </w:r>
      <w:proofErr w:type="spellEnd"/>
      <w:r w:rsidRPr="28177FA6">
        <w:rPr>
          <w:rStyle w:val="VerbatimChar"/>
        </w:rPr>
        <w:t>: "http://www.openoandm.org/isbm/RemovePublication"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&lt;isbm:SessionID&gt;e94c645a-6450-411e-8ec7-4b70620d3a98&lt;&lt;/isbm:SessionID&gt;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5A752D" w14:textId="77777777" w:rsidR="002050A8" w:rsidRDefault="002050A8" w:rsidP="002050A8">
      <w:pPr>
        <w:pStyle w:val="AppendixHeading4"/>
      </w:pPr>
      <w:bookmarkStart w:id="3103" w:name="http-response-12"/>
      <w:bookmarkEnd w:id="3103"/>
      <w:r>
        <w:t>HTTP Response</w:t>
      </w:r>
    </w:p>
    <w:p w14:paraId="494DF2D3"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E695A53" w14:textId="77777777" w:rsidR="002050A8" w:rsidRDefault="002050A8" w:rsidP="002050A8">
      <w:pPr>
        <w:pStyle w:val="AppendixHeading3"/>
      </w:pPr>
      <w:bookmarkStart w:id="3104" w:name="closepublicationsession"/>
      <w:bookmarkStart w:id="3105" w:name="_Toc25357234"/>
      <w:bookmarkStart w:id="3106" w:name="_Toc46269863"/>
      <w:bookmarkEnd w:id="3104"/>
      <w:proofErr w:type="spellStart"/>
      <w:r>
        <w:lastRenderedPageBreak/>
        <w:t>ClosePublicationSession</w:t>
      </w:r>
      <w:bookmarkEnd w:id="3105"/>
      <w:bookmarkEnd w:id="3106"/>
      <w:proofErr w:type="spellEnd"/>
    </w:p>
    <w:p w14:paraId="3ABAFB8B" w14:textId="77777777" w:rsidR="002050A8" w:rsidRDefault="002050A8" w:rsidP="002050A8">
      <w:pPr>
        <w:pStyle w:val="BodyText"/>
      </w:pPr>
      <w:r>
        <w:t>The Provider Application closes the publication session with the ISBM Service Provider.</w:t>
      </w:r>
    </w:p>
    <w:p w14:paraId="3250D1B9" w14:textId="77777777" w:rsidR="002050A8" w:rsidRDefault="002050A8" w:rsidP="002050A8">
      <w:pPr>
        <w:pStyle w:val="AppendixHeading4"/>
      </w:pPr>
      <w:bookmarkStart w:id="3107" w:name="http-request-13"/>
      <w:bookmarkEnd w:id="3107"/>
      <w:r>
        <w:t>HTTP Request</w:t>
      </w:r>
    </w:p>
    <w:p w14:paraId="618A71F5" w14:textId="77777777" w:rsidR="002050A8" w:rsidRDefault="002050A8" w:rsidP="002050A8">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42B659" w14:textId="77777777" w:rsidR="002050A8" w:rsidRDefault="002050A8" w:rsidP="002050A8">
      <w:pPr>
        <w:pStyle w:val="AppendixHeading4"/>
      </w:pPr>
      <w:bookmarkStart w:id="3108" w:name="http-response-13"/>
      <w:bookmarkEnd w:id="3108"/>
      <w:r>
        <w:t>HTTP Response</w:t>
      </w:r>
    </w:p>
    <w:p w14:paraId="755A2ED9"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FC435B7" w14:textId="77777777" w:rsidR="002050A8" w:rsidRDefault="002050A8" w:rsidP="002050A8">
      <w:pPr>
        <w:pStyle w:val="AppendixHeading3"/>
      </w:pPr>
      <w:bookmarkStart w:id="3109" w:name="closesubscriptionsession"/>
      <w:bookmarkStart w:id="3110" w:name="_Toc25357235"/>
      <w:bookmarkStart w:id="3111" w:name="_Toc46269864"/>
      <w:bookmarkEnd w:id="3109"/>
      <w:proofErr w:type="spellStart"/>
      <w:r>
        <w:t>CloseSubscriptionSession</w:t>
      </w:r>
      <w:bookmarkEnd w:id="3110"/>
      <w:bookmarkEnd w:id="3111"/>
      <w:proofErr w:type="spellEnd"/>
    </w:p>
    <w:p w14:paraId="454D8320" w14:textId="77777777" w:rsidR="002050A8" w:rsidRDefault="002050A8" w:rsidP="002050A8">
      <w:pPr>
        <w:pStyle w:val="BodyText"/>
      </w:pPr>
      <w:r>
        <w:t>The Consumer Application closes the subscription session with the ISBM Service Provider.</w:t>
      </w:r>
    </w:p>
    <w:p w14:paraId="49AC2DB4" w14:textId="77777777" w:rsidR="002050A8" w:rsidRDefault="002050A8" w:rsidP="002050A8">
      <w:pPr>
        <w:pStyle w:val="AppendixHeading4"/>
      </w:pPr>
      <w:bookmarkStart w:id="3112" w:name="http-request-14"/>
      <w:bookmarkEnd w:id="3112"/>
      <w:r>
        <w:t>HTTP Request</w:t>
      </w:r>
    </w:p>
    <w:p w14:paraId="6D622C6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4D64D8" w14:textId="77777777" w:rsidR="002050A8" w:rsidRDefault="002050A8" w:rsidP="002050A8">
      <w:pPr>
        <w:pStyle w:val="AppendixHeading4"/>
      </w:pPr>
      <w:bookmarkStart w:id="3113" w:name="http-response-14"/>
      <w:bookmarkEnd w:id="3113"/>
      <w:r>
        <w:t>HTTP Response</w:t>
      </w:r>
    </w:p>
    <w:p w14:paraId="3622A9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ADFD128" w14:textId="77777777" w:rsidR="002050A8" w:rsidRDefault="002050A8" w:rsidP="002050A8">
      <w:pPr>
        <w:pStyle w:val="AppendixHeading2"/>
      </w:pPr>
      <w:bookmarkStart w:id="3114" w:name="request-response-example"/>
      <w:bookmarkStart w:id="3115" w:name="_Toc25357236"/>
      <w:bookmarkStart w:id="3116" w:name="_Toc46269865"/>
      <w:bookmarkEnd w:id="3114"/>
      <w:r>
        <w:lastRenderedPageBreak/>
        <w:t>Request-Response Example</w:t>
      </w:r>
      <w:bookmarkEnd w:id="3115"/>
      <w:bookmarkEnd w:id="3116"/>
    </w:p>
    <w:p w14:paraId="2767D69B" w14:textId="77777777" w:rsidR="002050A8" w:rsidRDefault="002050A8" w:rsidP="002050A8">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97"/>
                    <a:stretch>
                      <a:fillRect/>
                    </a:stretch>
                  </pic:blipFill>
                  <pic:spPr bwMode="auto">
                    <a:xfrm>
                      <a:off x="0" y="0"/>
                      <a:ext cx="6400800" cy="6725347"/>
                    </a:xfrm>
                    <a:prstGeom prst="rect">
                      <a:avLst/>
                    </a:prstGeom>
                    <a:noFill/>
                    <a:ln w="9525">
                      <a:noFill/>
                      <a:headEnd/>
                      <a:tailEnd/>
                    </a:ln>
                  </pic:spPr>
                </pic:pic>
              </a:graphicData>
            </a:graphic>
          </wp:inline>
        </w:drawing>
      </w:r>
    </w:p>
    <w:p w14:paraId="55A0C183" w14:textId="77777777" w:rsidR="002050A8" w:rsidRDefault="002050A8" w:rsidP="002050A8">
      <w:pPr>
        <w:pStyle w:val="AppendixHeading3"/>
      </w:pPr>
      <w:bookmarkStart w:id="3117" w:name="openproviderrequestsession"/>
      <w:bookmarkStart w:id="3118" w:name="_Toc25357237"/>
      <w:bookmarkStart w:id="3119" w:name="_Toc46269866"/>
      <w:bookmarkEnd w:id="3117"/>
      <w:proofErr w:type="spellStart"/>
      <w:r>
        <w:t>OpenProviderRequestSession</w:t>
      </w:r>
      <w:bookmarkEnd w:id="3118"/>
      <w:bookmarkEnd w:id="3119"/>
      <w:proofErr w:type="spellEnd"/>
    </w:p>
    <w:p w14:paraId="132CAA31" w14:textId="77777777" w:rsidR="002050A8" w:rsidRDefault="002050A8" w:rsidP="002050A8">
      <w:pPr>
        <w:pStyle w:val="BodyText"/>
      </w:pPr>
      <w:r>
        <w:t>The Provider Application opens a provider request session with the ISBM Service Provider and receives a session identifier.</w:t>
      </w:r>
    </w:p>
    <w:p w14:paraId="3389C6FC" w14:textId="77777777" w:rsidR="002050A8" w:rsidRDefault="002050A8" w:rsidP="002050A8">
      <w:pPr>
        <w:pStyle w:val="AppendixHeading4"/>
      </w:pPr>
      <w:bookmarkStart w:id="3120" w:name="http-request-15"/>
      <w:bookmarkEnd w:id="3120"/>
      <w:r>
        <w:t>HTTP Request</w:t>
      </w:r>
    </w:p>
    <w:p w14:paraId="47A37954" w14:textId="77777777" w:rsidR="002050A8" w:rsidRDefault="002050A8" w:rsidP="002050A8">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proofErr w:type="spellStart"/>
      <w:r w:rsidRPr="28177FA6">
        <w:rPr>
          <w:rStyle w:val="VerbatimChar"/>
        </w:rPr>
        <w:t>SOAPAction</w:t>
      </w:r>
      <w:proofErr w:type="spellEnd"/>
      <w:r w:rsidRPr="28177FA6">
        <w:rPr>
          <w:rStyle w:val="VerbatimChar"/>
        </w:rPr>
        <w:t>: "http://www.openoandm.org/isbm/OpenProviderRequestSession"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&lt;isbm:ListenerURL&gt;http://provider.example.com/NotificationService&lt;/isbm:ListenerURL&gt;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57265CD" w14:textId="77777777" w:rsidR="002050A8" w:rsidRDefault="002050A8" w:rsidP="002050A8">
      <w:pPr>
        <w:pStyle w:val="AppendixHeading4"/>
      </w:pPr>
      <w:bookmarkStart w:id="3121" w:name="http-response-15"/>
      <w:bookmarkEnd w:id="3121"/>
      <w:r>
        <w:t>HTTP Response</w:t>
      </w:r>
    </w:p>
    <w:p w14:paraId="70B864F4"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D05CBAA" w14:textId="77777777" w:rsidR="002050A8" w:rsidRDefault="002050A8" w:rsidP="002050A8">
      <w:pPr>
        <w:pStyle w:val="AppendixHeading3"/>
      </w:pPr>
      <w:bookmarkStart w:id="3122" w:name="openconsumerrequestsession"/>
      <w:bookmarkStart w:id="3123" w:name="_Toc25357238"/>
      <w:bookmarkStart w:id="3124" w:name="_Toc46269867"/>
      <w:bookmarkEnd w:id="3122"/>
      <w:proofErr w:type="spellStart"/>
      <w:r>
        <w:t>OpenConsumerRequestSession</w:t>
      </w:r>
      <w:bookmarkEnd w:id="3123"/>
      <w:bookmarkEnd w:id="3124"/>
      <w:proofErr w:type="spellEnd"/>
    </w:p>
    <w:p w14:paraId="12632FAC" w14:textId="77777777" w:rsidR="002050A8" w:rsidRDefault="002050A8" w:rsidP="002050A8">
      <w:pPr>
        <w:pStyle w:val="BodyText"/>
      </w:pPr>
      <w:r>
        <w:t>The Consumer Application opens a consumer request session with the ISBM Service Provider and receives a session identifier.</w:t>
      </w:r>
    </w:p>
    <w:p w14:paraId="02289728" w14:textId="77777777" w:rsidR="002050A8" w:rsidRDefault="002050A8" w:rsidP="002050A8">
      <w:pPr>
        <w:pStyle w:val="AppendixHeading4"/>
      </w:pPr>
      <w:bookmarkStart w:id="3125" w:name="http-request-16"/>
      <w:bookmarkEnd w:id="3125"/>
      <w:r>
        <w:t>HTTP Request</w:t>
      </w:r>
    </w:p>
    <w:p w14:paraId="6A3B7973"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proofErr w:type="spellStart"/>
      <w:r w:rsidRPr="28177FA6">
        <w:rPr>
          <w:rStyle w:val="VerbatimChar"/>
        </w:rPr>
        <w:t>SOAPAction</w:t>
      </w:r>
      <w:proofErr w:type="spellEnd"/>
      <w:r w:rsidRPr="28177FA6">
        <w:rPr>
          <w:rStyle w:val="VerbatimChar"/>
        </w:rPr>
        <w:t>: "http://www.openoandm.org/isbm/OpenConsumerRequestSession"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6AF1929" w14:textId="77777777" w:rsidR="002050A8" w:rsidRDefault="002050A8" w:rsidP="002050A8">
      <w:pPr>
        <w:pStyle w:val="AppendixHeading4"/>
      </w:pPr>
      <w:bookmarkStart w:id="3126" w:name="http-response-16"/>
      <w:bookmarkEnd w:id="3126"/>
      <w:r>
        <w:t>HTTP Response</w:t>
      </w:r>
    </w:p>
    <w:p w14:paraId="0664DEF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6CB4003" w14:textId="77777777" w:rsidR="002050A8" w:rsidRDefault="002050A8" w:rsidP="002050A8">
      <w:pPr>
        <w:pStyle w:val="AppendixHeading3"/>
      </w:pPr>
      <w:bookmarkStart w:id="3127" w:name="postrequest"/>
      <w:bookmarkStart w:id="3128" w:name="_Toc25357239"/>
      <w:bookmarkStart w:id="3129" w:name="_Toc46269868"/>
      <w:bookmarkEnd w:id="3127"/>
      <w:proofErr w:type="spellStart"/>
      <w:r>
        <w:t>PostRequest</w:t>
      </w:r>
      <w:bookmarkEnd w:id="3128"/>
      <w:bookmarkEnd w:id="3129"/>
      <w:proofErr w:type="spellEnd"/>
    </w:p>
    <w:p w14:paraId="1E63A475" w14:textId="77777777" w:rsidR="002050A8" w:rsidRDefault="002050A8" w:rsidP="002050A8">
      <w:pPr>
        <w:pStyle w:val="BodyText"/>
      </w:pPr>
      <w:r>
        <w:t>The Consumer Application posts a request message to the ISBM Service Provider and receives a message identifier.</w:t>
      </w:r>
    </w:p>
    <w:p w14:paraId="6FA8EF86" w14:textId="77777777" w:rsidR="002050A8" w:rsidRDefault="002050A8" w:rsidP="002050A8">
      <w:pPr>
        <w:pStyle w:val="AppendixHeading4"/>
      </w:pPr>
      <w:bookmarkStart w:id="3130" w:name="http-request-17"/>
      <w:bookmarkEnd w:id="3130"/>
      <w:r>
        <w:t>HTTP Request</w:t>
      </w:r>
    </w:p>
    <w:p w14:paraId="3EF9CB69"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proofErr w:type="spellStart"/>
      <w:r w:rsidRPr="28177FA6">
        <w:rPr>
          <w:rStyle w:val="VerbatimChar"/>
        </w:rPr>
        <w:t>SOAPAction</w:t>
      </w:r>
      <w:proofErr w:type="spellEnd"/>
      <w:r w:rsidRPr="28177FA6">
        <w:rPr>
          <w:rStyle w:val="VerbatimChar"/>
        </w:rPr>
        <w:t>: "http://www.openoandm.org/isbm/PostRequest"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FFD4BFF" w14:textId="77777777" w:rsidR="002050A8" w:rsidRDefault="002050A8" w:rsidP="002050A8">
      <w:pPr>
        <w:pStyle w:val="AppendixHeading4"/>
      </w:pPr>
      <w:bookmarkStart w:id="3131" w:name="http-response-17"/>
      <w:bookmarkEnd w:id="3131"/>
      <w:r>
        <w:t>HTTP Response</w:t>
      </w:r>
    </w:p>
    <w:p w14:paraId="035928BE"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E7CAFDB" w14:textId="77777777" w:rsidR="002050A8" w:rsidRDefault="002050A8" w:rsidP="002050A8">
      <w:pPr>
        <w:pStyle w:val="AppendixHeading3"/>
      </w:pPr>
      <w:bookmarkStart w:id="3132" w:name="notifylistener-1"/>
      <w:bookmarkStart w:id="3133" w:name="_Toc25357240"/>
      <w:bookmarkStart w:id="3134" w:name="_Toc46269869"/>
      <w:bookmarkEnd w:id="3132"/>
      <w:proofErr w:type="spellStart"/>
      <w:r>
        <w:t>NotifyListener</w:t>
      </w:r>
      <w:bookmarkEnd w:id="3133"/>
      <w:bookmarkEnd w:id="3134"/>
      <w:proofErr w:type="spellEnd"/>
    </w:p>
    <w:p w14:paraId="60732C30" w14:textId="77777777" w:rsidR="002050A8" w:rsidRDefault="002050A8" w:rsidP="002050A8">
      <w:pPr>
        <w:pStyle w:val="BodyText"/>
      </w:pPr>
      <w:r>
        <w:t>The ISBM Service Provider notifies the Provider Application of an applicable request message.</w:t>
      </w:r>
    </w:p>
    <w:p w14:paraId="3D732027" w14:textId="77777777" w:rsidR="002050A8" w:rsidRDefault="002050A8" w:rsidP="002050A8">
      <w:pPr>
        <w:pStyle w:val="AppendixHeading4"/>
      </w:pPr>
      <w:bookmarkStart w:id="3135" w:name="http-request-18"/>
      <w:bookmarkEnd w:id="3135"/>
      <w:r>
        <w:t>HTTP Request</w:t>
      </w:r>
    </w:p>
    <w:p w14:paraId="04A55588"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5CF0252" w14:textId="77777777" w:rsidR="002050A8" w:rsidRDefault="002050A8" w:rsidP="002050A8">
      <w:pPr>
        <w:pStyle w:val="AppendixHeading4"/>
      </w:pPr>
      <w:bookmarkStart w:id="3136" w:name="http-response-18"/>
      <w:bookmarkEnd w:id="3136"/>
      <w:r>
        <w:t>HTTP Response</w:t>
      </w:r>
    </w:p>
    <w:p w14:paraId="0198DB4F"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60221F2B" w14:textId="77777777" w:rsidR="002050A8" w:rsidRDefault="002050A8" w:rsidP="002050A8">
      <w:pPr>
        <w:pStyle w:val="AppendixHeading3"/>
      </w:pPr>
      <w:bookmarkStart w:id="3137" w:name="readrequest"/>
      <w:bookmarkStart w:id="3138" w:name="_Toc25357241"/>
      <w:bookmarkStart w:id="3139" w:name="_Toc46269870"/>
      <w:bookmarkEnd w:id="3137"/>
      <w:proofErr w:type="spellStart"/>
      <w:r>
        <w:t>ReadRequest</w:t>
      </w:r>
      <w:bookmarkEnd w:id="3138"/>
      <w:bookmarkEnd w:id="3139"/>
      <w:proofErr w:type="spellEnd"/>
    </w:p>
    <w:p w14:paraId="18129AAD" w14:textId="77777777" w:rsidR="002050A8" w:rsidRDefault="002050A8" w:rsidP="002050A8">
      <w:pPr>
        <w:pStyle w:val="BodyText"/>
      </w:pPr>
      <w:r>
        <w:t>The Provider Application reads the request message from the ISBM Service Provider.</w:t>
      </w:r>
    </w:p>
    <w:p w14:paraId="1CC4ACED" w14:textId="77777777" w:rsidR="002050A8" w:rsidRDefault="002050A8" w:rsidP="002050A8">
      <w:pPr>
        <w:pStyle w:val="AppendixHeading4"/>
      </w:pPr>
      <w:bookmarkStart w:id="3140" w:name="http-request-19"/>
      <w:bookmarkEnd w:id="3140"/>
      <w:r>
        <w:t>HTTP Request</w:t>
      </w:r>
    </w:p>
    <w:p w14:paraId="402ABDEA" w14:textId="77777777" w:rsidR="002050A8" w:rsidRDefault="002050A8" w:rsidP="002050A8">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proofErr w:type="spellStart"/>
      <w:r w:rsidRPr="28177FA6">
        <w:rPr>
          <w:rStyle w:val="VerbatimChar"/>
        </w:rPr>
        <w:t>SOAPAction</w:t>
      </w:r>
      <w:proofErr w:type="spellEnd"/>
      <w:r w:rsidRPr="28177FA6">
        <w:rPr>
          <w:rStyle w:val="VerbatimChar"/>
        </w:rPr>
        <w:t>: "http://www.openoandm.org/isbm/ReadRequest"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2C48E3A" w14:textId="77777777" w:rsidR="002050A8" w:rsidRDefault="002050A8" w:rsidP="002050A8">
      <w:pPr>
        <w:pStyle w:val="AppendixHeading4"/>
      </w:pPr>
      <w:bookmarkStart w:id="3141" w:name="http-response-19"/>
      <w:bookmarkEnd w:id="3141"/>
      <w:r>
        <w:t>HTTP Response</w:t>
      </w:r>
    </w:p>
    <w:p w14:paraId="09912735"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2099D175" w14:textId="77777777" w:rsidR="002050A8" w:rsidRDefault="002050A8" w:rsidP="002050A8">
      <w:pPr>
        <w:pStyle w:val="AppendixHeading3"/>
      </w:pPr>
      <w:bookmarkStart w:id="3142" w:name="removerequest"/>
      <w:bookmarkStart w:id="3143" w:name="_Toc25357242"/>
      <w:bookmarkStart w:id="3144" w:name="_Toc46269871"/>
      <w:bookmarkEnd w:id="3142"/>
      <w:proofErr w:type="spellStart"/>
      <w:r>
        <w:t>RemoveRequest</w:t>
      </w:r>
      <w:bookmarkEnd w:id="3143"/>
      <w:bookmarkEnd w:id="3144"/>
      <w:proofErr w:type="spellEnd"/>
    </w:p>
    <w:p w14:paraId="480527A1" w14:textId="77777777" w:rsidR="002050A8" w:rsidRDefault="002050A8" w:rsidP="002050A8">
      <w:pPr>
        <w:pStyle w:val="BodyText"/>
      </w:pPr>
      <w:r>
        <w:t>The Provider Application removes the request message from the ISBM Service Provider.</w:t>
      </w:r>
    </w:p>
    <w:p w14:paraId="08CE3930" w14:textId="77777777" w:rsidR="002050A8" w:rsidRDefault="002050A8" w:rsidP="002050A8">
      <w:pPr>
        <w:pStyle w:val="AppendixHeading4"/>
      </w:pPr>
      <w:bookmarkStart w:id="3145" w:name="http-request-20"/>
      <w:bookmarkEnd w:id="3145"/>
      <w:r>
        <w:t>HTTP Request</w:t>
      </w:r>
    </w:p>
    <w:p w14:paraId="6A7496EA"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proofErr w:type="spellStart"/>
      <w:r w:rsidRPr="28177FA6">
        <w:rPr>
          <w:rStyle w:val="VerbatimChar"/>
        </w:rPr>
        <w:t>SOAPAction</w:t>
      </w:r>
      <w:proofErr w:type="spellEnd"/>
      <w:r w:rsidRPr="28177FA6">
        <w:rPr>
          <w:rStyle w:val="VerbatimChar"/>
        </w:rPr>
        <w:t>: "http://www.openoandm.org/isbm/RemoveRequest"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&lt;isbm:SessionID&gt;16ee00f6-8fa9-4e80-8c36-a9d6d2bdb551&lt;&lt;/isbm:SessionID&gt;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5CE7CDB" w14:textId="77777777" w:rsidR="002050A8" w:rsidRDefault="002050A8" w:rsidP="002050A8">
      <w:pPr>
        <w:pStyle w:val="AppendixHeading4"/>
      </w:pPr>
      <w:bookmarkStart w:id="3146" w:name="http-response-20"/>
      <w:bookmarkEnd w:id="3146"/>
      <w:r>
        <w:t>HTTP Response</w:t>
      </w:r>
    </w:p>
    <w:p w14:paraId="2D989B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2A4850F" w14:textId="77777777" w:rsidR="002050A8" w:rsidRDefault="002050A8" w:rsidP="002050A8">
      <w:pPr>
        <w:pStyle w:val="AppendixHeading3"/>
      </w:pPr>
      <w:bookmarkStart w:id="3147" w:name="postresponse"/>
      <w:bookmarkStart w:id="3148" w:name="_Toc25357243"/>
      <w:bookmarkStart w:id="3149" w:name="_Toc46269872"/>
      <w:bookmarkEnd w:id="3147"/>
      <w:proofErr w:type="spellStart"/>
      <w:r>
        <w:t>PostResponse</w:t>
      </w:r>
      <w:bookmarkEnd w:id="3148"/>
      <w:bookmarkEnd w:id="3149"/>
      <w:proofErr w:type="spellEnd"/>
    </w:p>
    <w:p w14:paraId="0C9175FB" w14:textId="77777777" w:rsidR="002050A8" w:rsidRDefault="002050A8" w:rsidP="002050A8">
      <w:pPr>
        <w:pStyle w:val="BodyText"/>
      </w:pPr>
      <w:r>
        <w:t>The Provider Application posts a response message to the ISBM Service Provider.</w:t>
      </w:r>
    </w:p>
    <w:p w14:paraId="4367D661" w14:textId="77777777" w:rsidR="002050A8" w:rsidRDefault="002050A8" w:rsidP="002050A8">
      <w:pPr>
        <w:pStyle w:val="AppendixHeading4"/>
      </w:pPr>
      <w:bookmarkStart w:id="3150" w:name="http-request-21"/>
      <w:bookmarkEnd w:id="3150"/>
      <w:r>
        <w:t>HTTP Request</w:t>
      </w:r>
    </w:p>
    <w:p w14:paraId="019829EC"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proofErr w:type="spellStart"/>
      <w:r w:rsidRPr="28177FA6">
        <w:rPr>
          <w:rStyle w:val="VerbatimChar"/>
        </w:rPr>
        <w:t>SOAPAction</w:t>
      </w:r>
      <w:proofErr w:type="spellEnd"/>
      <w:r w:rsidRPr="28177FA6">
        <w:rPr>
          <w:rStyle w:val="VerbatimChar"/>
        </w:rPr>
        <w:t>: "http://www.openoandm.org/isbm/PostResponse"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458CFEAD" w14:textId="77777777" w:rsidR="002050A8" w:rsidRDefault="002050A8" w:rsidP="002050A8">
      <w:pPr>
        <w:pStyle w:val="AppendixHeading4"/>
      </w:pPr>
      <w:bookmarkStart w:id="3151" w:name="http-response-21"/>
      <w:bookmarkEnd w:id="3151"/>
      <w:r>
        <w:t>HTTP Response</w:t>
      </w:r>
    </w:p>
    <w:p w14:paraId="4D1318A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0A68461" w14:textId="77777777" w:rsidR="002050A8" w:rsidRDefault="002050A8" w:rsidP="002050A8">
      <w:pPr>
        <w:pStyle w:val="AppendixHeading3"/>
      </w:pPr>
      <w:bookmarkStart w:id="3152" w:name="notifylistener-2"/>
      <w:bookmarkStart w:id="3153" w:name="_Toc25357244"/>
      <w:bookmarkStart w:id="3154" w:name="_Toc46269873"/>
      <w:bookmarkEnd w:id="3152"/>
      <w:proofErr w:type="spellStart"/>
      <w:r>
        <w:t>NotifyListener</w:t>
      </w:r>
      <w:bookmarkEnd w:id="3153"/>
      <w:bookmarkEnd w:id="3154"/>
      <w:proofErr w:type="spellEnd"/>
    </w:p>
    <w:p w14:paraId="3F316DC8" w14:textId="77777777" w:rsidR="002050A8" w:rsidRDefault="002050A8" w:rsidP="002050A8">
      <w:pPr>
        <w:pStyle w:val="BodyText"/>
      </w:pPr>
      <w:r>
        <w:t>The ISBM Service Provider notifies the Consumer Application of an applicable response message.</w:t>
      </w:r>
    </w:p>
    <w:p w14:paraId="664D64E6" w14:textId="77777777" w:rsidR="002050A8" w:rsidRDefault="002050A8" w:rsidP="002050A8">
      <w:pPr>
        <w:pStyle w:val="AppendixHeading4"/>
      </w:pPr>
      <w:bookmarkStart w:id="3155" w:name="http-request-22"/>
      <w:bookmarkEnd w:id="3155"/>
      <w:r>
        <w:t>HTTP Request</w:t>
      </w:r>
    </w:p>
    <w:p w14:paraId="4224C430" w14:textId="77777777" w:rsidR="002050A8" w:rsidRDefault="002050A8" w:rsidP="002050A8">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7875037" w14:textId="77777777" w:rsidR="002050A8" w:rsidRDefault="002050A8" w:rsidP="002050A8">
      <w:pPr>
        <w:pStyle w:val="AppendixHeading4"/>
      </w:pPr>
      <w:bookmarkStart w:id="3156" w:name="http-response-22"/>
      <w:bookmarkEnd w:id="3156"/>
      <w:r>
        <w:t>HTTP Response</w:t>
      </w:r>
    </w:p>
    <w:p w14:paraId="3D1CFB3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DF21EA" w14:textId="77777777" w:rsidR="002050A8" w:rsidRDefault="002050A8" w:rsidP="002050A8">
      <w:pPr>
        <w:pStyle w:val="AppendixHeading3"/>
      </w:pPr>
      <w:bookmarkStart w:id="3157" w:name="readresponse"/>
      <w:bookmarkStart w:id="3158" w:name="_Toc25357245"/>
      <w:bookmarkStart w:id="3159" w:name="_Toc46269874"/>
      <w:bookmarkEnd w:id="3157"/>
      <w:proofErr w:type="spellStart"/>
      <w:r>
        <w:t>ReadResponse</w:t>
      </w:r>
      <w:bookmarkEnd w:id="3158"/>
      <w:bookmarkEnd w:id="3159"/>
      <w:proofErr w:type="spellEnd"/>
    </w:p>
    <w:p w14:paraId="5A24BDD0" w14:textId="77777777" w:rsidR="002050A8" w:rsidRDefault="002050A8" w:rsidP="002050A8">
      <w:pPr>
        <w:pStyle w:val="BodyText"/>
      </w:pPr>
      <w:r>
        <w:t>The Consumer Application reads the response message from the ISBM Service Provider.</w:t>
      </w:r>
    </w:p>
    <w:p w14:paraId="4E92AA0E" w14:textId="77777777" w:rsidR="002050A8" w:rsidRDefault="002050A8" w:rsidP="002050A8">
      <w:pPr>
        <w:pStyle w:val="AppendixHeading4"/>
      </w:pPr>
      <w:bookmarkStart w:id="3160" w:name="http-request-23"/>
      <w:bookmarkEnd w:id="3160"/>
      <w:r>
        <w:t>HTTP Request</w:t>
      </w:r>
    </w:p>
    <w:p w14:paraId="6B92BE97"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lastRenderedPageBreak/>
        <w:t>Content-Type: text/xml; charset=utf-8</w:t>
      </w:r>
      <w:r>
        <w:br/>
      </w:r>
      <w:r w:rsidRPr="28177FA6">
        <w:rPr>
          <w:rStyle w:val="VerbatimChar"/>
        </w:rPr>
        <w:t>Content-Length: 756</w:t>
      </w:r>
      <w:r>
        <w:br/>
      </w:r>
      <w:proofErr w:type="spellStart"/>
      <w:r w:rsidRPr="28177FA6">
        <w:rPr>
          <w:rStyle w:val="VerbatimChar"/>
        </w:rPr>
        <w:t>SOAPAction</w:t>
      </w:r>
      <w:proofErr w:type="spellEnd"/>
      <w:r w:rsidRPr="28177FA6">
        <w:rPr>
          <w:rStyle w:val="VerbatimChar"/>
        </w:rPr>
        <w:t>: "http://www.openoandm.org/isbm/ReadResponse"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7A68915" w14:textId="77777777" w:rsidR="002050A8" w:rsidRDefault="002050A8" w:rsidP="002050A8">
      <w:pPr>
        <w:pStyle w:val="AppendixHeading4"/>
      </w:pPr>
      <w:bookmarkStart w:id="3161" w:name="http-response-23"/>
      <w:bookmarkEnd w:id="3161"/>
      <w:r>
        <w:t>HTTP Response</w:t>
      </w:r>
    </w:p>
    <w:p w14:paraId="4AE5EFE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&lt;isbm:MessageID&gt;af250a33-d5af-4c25-bb57-56802d8fea79&lt;/isbm:MessageID&gt;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323654" w14:textId="77777777" w:rsidR="002050A8" w:rsidRDefault="002050A8" w:rsidP="002050A8">
      <w:pPr>
        <w:pStyle w:val="AppendixHeading3"/>
      </w:pPr>
      <w:bookmarkStart w:id="3162" w:name="removeresponse"/>
      <w:bookmarkStart w:id="3163" w:name="_Toc25357246"/>
      <w:bookmarkStart w:id="3164" w:name="_Toc46269875"/>
      <w:bookmarkEnd w:id="3162"/>
      <w:proofErr w:type="spellStart"/>
      <w:r>
        <w:t>RemoveResponse</w:t>
      </w:r>
      <w:bookmarkEnd w:id="3163"/>
      <w:bookmarkEnd w:id="3164"/>
      <w:proofErr w:type="spellEnd"/>
    </w:p>
    <w:p w14:paraId="0B5B2F8D" w14:textId="77777777" w:rsidR="002050A8" w:rsidRDefault="002050A8" w:rsidP="002050A8">
      <w:pPr>
        <w:pStyle w:val="BodyText"/>
      </w:pPr>
      <w:r>
        <w:t>The Consumer Application removes the response message from the ISBM Service Provider.</w:t>
      </w:r>
    </w:p>
    <w:p w14:paraId="443BF197" w14:textId="77777777" w:rsidR="002050A8" w:rsidRDefault="002050A8" w:rsidP="002050A8">
      <w:pPr>
        <w:pStyle w:val="AppendixHeading4"/>
      </w:pPr>
      <w:bookmarkStart w:id="3165" w:name="http-request-24"/>
      <w:bookmarkEnd w:id="3165"/>
      <w:r>
        <w:t>HTTP Request</w:t>
      </w:r>
    </w:p>
    <w:p w14:paraId="4AAFFEA1" w14:textId="77777777" w:rsidR="002050A8" w:rsidRDefault="002050A8" w:rsidP="002050A8">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proofErr w:type="spellStart"/>
      <w:r w:rsidRPr="28177FA6">
        <w:rPr>
          <w:rStyle w:val="VerbatimChar"/>
        </w:rPr>
        <w:t>SOAPAction</w:t>
      </w:r>
      <w:proofErr w:type="spellEnd"/>
      <w:r w:rsidRPr="28177FA6">
        <w:rPr>
          <w:rStyle w:val="VerbatimChar"/>
        </w:rPr>
        <w:t>: "http://www.openoandm.org/isbm/RemoveResponse"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CC838FC" w14:textId="77777777" w:rsidR="002050A8" w:rsidRDefault="002050A8" w:rsidP="002050A8">
      <w:pPr>
        <w:pStyle w:val="AppendixHeading4"/>
      </w:pPr>
      <w:bookmarkStart w:id="3166" w:name="http-response-24"/>
      <w:bookmarkEnd w:id="3166"/>
      <w:r>
        <w:t>HTTP Response</w:t>
      </w:r>
    </w:p>
    <w:p w14:paraId="083EF4DD"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7244898A" w14:textId="77777777" w:rsidR="002050A8" w:rsidRDefault="002050A8" w:rsidP="002050A8">
      <w:pPr>
        <w:pStyle w:val="AppendixHeading3"/>
      </w:pPr>
      <w:bookmarkStart w:id="3167" w:name="closeconsumerrequestsession"/>
      <w:bookmarkStart w:id="3168" w:name="_Toc25357247"/>
      <w:bookmarkStart w:id="3169" w:name="_Toc46269876"/>
      <w:bookmarkEnd w:id="3167"/>
      <w:proofErr w:type="spellStart"/>
      <w:r>
        <w:t>CloseConsumerRequestSession</w:t>
      </w:r>
      <w:bookmarkEnd w:id="3168"/>
      <w:bookmarkEnd w:id="3169"/>
      <w:proofErr w:type="spellEnd"/>
    </w:p>
    <w:p w14:paraId="4A5D695F" w14:textId="77777777" w:rsidR="002050A8" w:rsidRDefault="002050A8" w:rsidP="002050A8">
      <w:pPr>
        <w:pStyle w:val="BodyText"/>
      </w:pPr>
      <w:r>
        <w:t>The Consumer Application closes the consumer request session with the ISBM Service Provider.</w:t>
      </w:r>
    </w:p>
    <w:p w14:paraId="7CA02D43" w14:textId="77777777" w:rsidR="002050A8" w:rsidRDefault="002050A8" w:rsidP="002050A8">
      <w:pPr>
        <w:pStyle w:val="AppendixHeading4"/>
      </w:pPr>
      <w:bookmarkStart w:id="3170" w:name="http-request-25"/>
      <w:bookmarkEnd w:id="3170"/>
      <w:r>
        <w:t>HTTP Request</w:t>
      </w:r>
    </w:p>
    <w:p w14:paraId="27F555AF" w14:textId="77777777" w:rsidR="002050A8" w:rsidRDefault="002050A8" w:rsidP="002050A8">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09E4D53F" w14:textId="77777777" w:rsidR="002050A8" w:rsidRDefault="002050A8" w:rsidP="002050A8">
      <w:pPr>
        <w:pStyle w:val="AppendixHeading4"/>
      </w:pPr>
      <w:bookmarkStart w:id="3171" w:name="http-response-25"/>
      <w:bookmarkEnd w:id="3171"/>
      <w:r>
        <w:t>HTTP Response</w:t>
      </w:r>
    </w:p>
    <w:p w14:paraId="2AD58DFB"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lastRenderedPageBreak/>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5DB4A395" w14:textId="77777777" w:rsidR="002050A8" w:rsidRDefault="002050A8" w:rsidP="002050A8">
      <w:pPr>
        <w:pStyle w:val="AppendixHeading3"/>
      </w:pPr>
      <w:bookmarkStart w:id="3172" w:name="closeproviderrequestsession"/>
      <w:bookmarkStart w:id="3173" w:name="_Toc25357248"/>
      <w:bookmarkStart w:id="3174" w:name="_Toc46269877"/>
      <w:bookmarkEnd w:id="3172"/>
      <w:proofErr w:type="spellStart"/>
      <w:r>
        <w:t>CloseProviderRequestSession</w:t>
      </w:r>
      <w:bookmarkEnd w:id="3173"/>
      <w:bookmarkEnd w:id="3174"/>
      <w:proofErr w:type="spellEnd"/>
    </w:p>
    <w:p w14:paraId="75F47D51" w14:textId="77777777" w:rsidR="002050A8" w:rsidRDefault="002050A8" w:rsidP="002050A8">
      <w:pPr>
        <w:pStyle w:val="BodyText"/>
      </w:pPr>
      <w:r>
        <w:t>The Provider Application closes the provider request session with the ISBM Service Provider.</w:t>
      </w:r>
    </w:p>
    <w:p w14:paraId="3F7885BC" w14:textId="77777777" w:rsidR="002050A8" w:rsidRDefault="002050A8" w:rsidP="002050A8">
      <w:pPr>
        <w:pStyle w:val="AppendixHeading4"/>
      </w:pPr>
      <w:bookmarkStart w:id="3175" w:name="http-request-26"/>
      <w:bookmarkEnd w:id="3175"/>
      <w:r>
        <w:t>HTTP Request</w:t>
      </w:r>
    </w:p>
    <w:p w14:paraId="0DAF5A23" w14:textId="77777777" w:rsidR="002050A8" w:rsidRDefault="002050A8" w:rsidP="002050A8">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B21A637" w14:textId="77777777" w:rsidR="002050A8" w:rsidRDefault="002050A8" w:rsidP="002050A8">
      <w:pPr>
        <w:pStyle w:val="AppendixHeading4"/>
      </w:pPr>
      <w:bookmarkStart w:id="3176" w:name="http-response-26"/>
      <w:bookmarkEnd w:id="3176"/>
      <w:r>
        <w:t>HTTP Response</w:t>
      </w:r>
    </w:p>
    <w:p w14:paraId="74F259FA" w14:textId="77777777" w:rsidR="002050A8" w:rsidRDefault="002050A8" w:rsidP="002050A8">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14:paraId="1072CF66" w14:textId="77777777" w:rsidR="002050A8" w:rsidRDefault="002050A8" w:rsidP="002050A8">
      <w:pPr>
        <w:pStyle w:val="Heading1NoNumbers"/>
      </w:pPr>
      <w:bookmarkStart w:id="3177" w:name="acknowledgements"/>
      <w:bookmarkStart w:id="3178" w:name="_Toc25357249"/>
      <w:bookmarkStart w:id="3179" w:name="_Toc46269878"/>
      <w:bookmarkEnd w:id="3177"/>
      <w:r>
        <w:lastRenderedPageBreak/>
        <w:t>Acknowledgements</w:t>
      </w:r>
      <w:bookmarkEnd w:id="3178"/>
      <w:bookmarkEnd w:id="3179"/>
    </w:p>
    <w:p w14:paraId="1F8B2E09" w14:textId="77777777" w:rsidR="002050A8" w:rsidRDefault="002050A8" w:rsidP="002050A8">
      <w:pPr>
        <w:pStyle w:val="BodyText"/>
      </w:pPr>
      <w:r>
        <w:t>The following individuals have participated in the creation of this specification and are gratefully acknowledged:</w:t>
      </w:r>
    </w:p>
    <w:p w14:paraId="3971C8AA" w14:textId="77777777" w:rsidR="002050A8" w:rsidRDefault="002050A8" w:rsidP="002050A8">
      <w:pPr>
        <w:pStyle w:val="Compact"/>
        <w:numPr>
          <w:ilvl w:val="0"/>
          <w:numId w:val="2"/>
        </w:numPr>
      </w:pPr>
      <w:r>
        <w:t>Alan T. Johnston, MIMOSA</w:t>
      </w:r>
    </w:p>
    <w:p w14:paraId="5D2C00D7" w14:textId="77777777" w:rsidR="002050A8" w:rsidRDefault="002050A8" w:rsidP="002050A8">
      <w:pPr>
        <w:pStyle w:val="Compact"/>
        <w:numPr>
          <w:ilvl w:val="0"/>
          <w:numId w:val="2"/>
        </w:numPr>
      </w:pPr>
      <w:r w:rsidRPr="004F3CBD">
        <w:t xml:space="preserve">Chris </w:t>
      </w:r>
      <w:proofErr w:type="spellStart"/>
      <w:r w:rsidRPr="004F3CBD">
        <w:t>Monchinski</w:t>
      </w:r>
      <w:proofErr w:type="spellEnd"/>
      <w:r>
        <w:t>, ISA</w:t>
      </w:r>
    </w:p>
    <w:p w14:paraId="7C292533" w14:textId="77777777" w:rsidR="002050A8" w:rsidRDefault="002050A8" w:rsidP="002050A8">
      <w:pPr>
        <w:pStyle w:val="Compact"/>
        <w:numPr>
          <w:ilvl w:val="0"/>
          <w:numId w:val="2"/>
        </w:numPr>
      </w:pPr>
      <w:r>
        <w:t>Georg Grossmann, University of South Australia</w:t>
      </w:r>
    </w:p>
    <w:p w14:paraId="51850159" w14:textId="77777777" w:rsidR="002050A8" w:rsidRDefault="002050A8" w:rsidP="002050A8">
      <w:pPr>
        <w:pStyle w:val="Compact"/>
        <w:numPr>
          <w:ilvl w:val="0"/>
          <w:numId w:val="2"/>
        </w:numPr>
      </w:pPr>
      <w:r>
        <w:t>James Fort, MIMOSA</w:t>
      </w:r>
    </w:p>
    <w:p w14:paraId="76919BDB" w14:textId="77777777" w:rsidR="002050A8" w:rsidRDefault="002050A8" w:rsidP="002050A8">
      <w:pPr>
        <w:pStyle w:val="Compact"/>
        <w:numPr>
          <w:ilvl w:val="0"/>
          <w:numId w:val="2"/>
        </w:numPr>
      </w:pPr>
      <w:r>
        <w:t xml:space="preserve">Pak Wong, </w:t>
      </w:r>
      <w:proofErr w:type="spellStart"/>
      <w:r>
        <w:t>PdMA</w:t>
      </w:r>
      <w:proofErr w:type="spellEnd"/>
      <w:r>
        <w:t xml:space="preserve"> Corporation</w:t>
      </w:r>
    </w:p>
    <w:p w14:paraId="4B15094F" w14:textId="77777777" w:rsidR="002050A8" w:rsidRDefault="002050A8" w:rsidP="002050A8">
      <w:pPr>
        <w:pStyle w:val="Compact"/>
        <w:numPr>
          <w:ilvl w:val="0"/>
          <w:numId w:val="2"/>
        </w:numPr>
      </w:pPr>
      <w:r>
        <w:t>Yan Lu, National Institute of Standards and Technology</w:t>
      </w:r>
    </w:p>
    <w:p w14:paraId="0112F325" w14:textId="77777777" w:rsidR="002050A8" w:rsidRDefault="002050A8" w:rsidP="002050A8">
      <w:pPr>
        <w:pStyle w:val="Heading1NoNumbers"/>
      </w:pPr>
      <w:bookmarkStart w:id="3180" w:name="_Toc46269879"/>
      <w:r w:rsidRPr="00D837D9">
        <w:lastRenderedPageBreak/>
        <w:t>Bibliography</w:t>
      </w:r>
      <w:bookmarkEnd w:id="3180"/>
    </w:p>
    <w:p w14:paraId="4F0684F1" w14:textId="77777777" w:rsidR="002050A8" w:rsidRDefault="00567950" w:rsidP="002050A8">
      <w:pPr>
        <w:pStyle w:val="Bibliography"/>
        <w:numPr>
          <w:ilvl w:val="0"/>
          <w:numId w:val="16"/>
        </w:numPr>
      </w:pPr>
      <w:hyperlink r:id="rId98" w:history="1">
        <w:r w:rsidR="002050A8" w:rsidRPr="007A41D1">
          <w:t>XML Path Language (XPath) Version 1.0</w:t>
        </w:r>
      </w:hyperlink>
      <w:r w:rsidR="002050A8" w:rsidRPr="007A41D1">
        <w:t xml:space="preserve">, James Clark and Steven DeRose, Editors. World Wide Web Consortium, 16 Nov 1999. This version is </w:t>
      </w:r>
      <w:r w:rsidR="002050A8" w:rsidRPr="00491CFB">
        <w:rPr>
          <w:rStyle w:val="Hyperlink"/>
          <w:i/>
          <w:iCs/>
        </w:rPr>
        <w:t>http://www.w3.org/TR/1999/REC-xpath-19991116</w:t>
      </w:r>
      <w:r w:rsidR="002050A8" w:rsidRPr="007A41D1">
        <w:t>. The </w:t>
      </w:r>
      <w:hyperlink r:id="rId99" w:history="1">
        <w:r w:rsidR="002050A8" w:rsidRPr="007A41D1">
          <w:t>latest version</w:t>
        </w:r>
      </w:hyperlink>
      <w:r w:rsidR="002050A8" w:rsidRPr="007A41D1">
        <w:t xml:space="preserve"> is available at </w:t>
      </w:r>
      <w:hyperlink r:id="rId100" w:history="1">
        <w:r w:rsidR="002050A8" w:rsidRPr="0010516F">
          <w:rPr>
            <w:rStyle w:val="Hyperlink"/>
            <w:i/>
            <w:iCs/>
          </w:rPr>
          <w:t>http://www.w3.org/TR/xpath</w:t>
        </w:r>
      </w:hyperlink>
      <w:r w:rsidR="002050A8" w:rsidRPr="007A41D1">
        <w:t>.</w:t>
      </w:r>
    </w:p>
    <w:p w14:paraId="4826FBBA" w14:textId="77777777" w:rsidR="002050A8" w:rsidRDefault="002050A8" w:rsidP="002050A8">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r:id="rId101" w:history="1">
        <w:r w:rsidRPr="00517A4B">
          <w:rPr>
            <w:rStyle w:val="Hyperlink"/>
            <w:i/>
            <w:iCs/>
          </w:rPr>
          <w:t>http://www.w3.org/TR/wsdl</w:t>
        </w:r>
      </w:hyperlink>
      <w:r w:rsidRPr="00491CFB">
        <w:t>.</w:t>
      </w:r>
    </w:p>
    <w:p w14:paraId="1A93DC46" w14:textId="77777777" w:rsidR="002050A8" w:rsidRPr="00491CFB" w:rsidRDefault="002050A8" w:rsidP="002050A8">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r:id="rId102" w:history="1">
        <w:r w:rsidRPr="00517A4B">
          <w:rPr>
            <w:rStyle w:val="Hyperlink"/>
            <w:i/>
            <w:iCs/>
          </w:rPr>
          <w:t>https://github.com/OAI/OpenAPISpecification/blob/master/versions/3.0.2.md</w:t>
        </w:r>
      </w:hyperlink>
    </w:p>
    <w:p w14:paraId="35762AC5" w14:textId="77777777" w:rsidR="002050A8" w:rsidRPr="00862459" w:rsidRDefault="002050A8" w:rsidP="002050A8">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14:paraId="11538A08" w14:textId="77777777" w:rsidR="002050A8" w:rsidRPr="00D837D9" w:rsidRDefault="002050A8" w:rsidP="002050A8">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r:id="rId103" w:history="1">
        <w:r>
          <w:rPr>
            <w:rStyle w:val="Hyperlink"/>
          </w:rPr>
          <w:t>https://goessner.net/articles/JsonPath/</w:t>
        </w:r>
      </w:hyperlink>
    </w:p>
    <w:bookmarkEnd w:id="737"/>
    <w:bookmarkEnd w:id="738"/>
    <w:bookmarkEnd w:id="739"/>
    <w:bookmarkEnd w:id="740"/>
    <w:p w14:paraId="4CE30CCD" w14:textId="77777777" w:rsidR="002050A8" w:rsidRDefault="002050A8" w:rsidP="002050A8">
      <w:pPr>
        <w:pStyle w:val="BodyText"/>
      </w:pPr>
    </w:p>
    <w:p w14:paraId="7DCA5D3C" w14:textId="77777777" w:rsidR="000F508D" w:rsidRDefault="000F508D" w:rsidP="000F508D">
      <w:pPr>
        <w:pStyle w:val="BodyText"/>
        <w:rPr>
          <w:i/>
          <w:iCs/>
        </w:rPr>
      </w:pPr>
    </w:p>
    <w:sectPr w:rsidR="000F508D" w:rsidSect="001C00AF">
      <w:headerReference w:type="default" r:id="rId104"/>
      <w:footerReference w:type="default" r:id="rId105"/>
      <w:type w:val="oddPage"/>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2A9AF" w14:textId="77777777" w:rsidR="00CF17BE" w:rsidRDefault="00CF17BE">
      <w:pPr>
        <w:spacing w:after="0"/>
      </w:pPr>
      <w:r>
        <w:separator/>
      </w:r>
    </w:p>
  </w:endnote>
  <w:endnote w:type="continuationSeparator" w:id="0">
    <w:p w14:paraId="166D152E" w14:textId="77777777" w:rsidR="00CF17BE" w:rsidRDefault="00CF17BE">
      <w:pPr>
        <w:spacing w:after="0"/>
      </w:pPr>
      <w:r>
        <w:continuationSeparator/>
      </w:r>
    </w:p>
  </w:endnote>
  <w:endnote w:type="continuationNotice" w:id="1">
    <w:p w14:paraId="29251565" w14:textId="77777777" w:rsidR="00CF17BE" w:rsidRDefault="00CF17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F22F6" w14:textId="77777777" w:rsidR="00CC267D" w:rsidRPr="00612B43" w:rsidRDefault="00CC267D" w:rsidP="00E83E4F">
    <w:pPr>
      <w:pStyle w:val="Footer"/>
    </w:pPr>
    <w:r>
      <w:rPr>
        <w:noProof/>
        <w:sz w:val="16"/>
      </w:rPr>
      <w:drawing>
        <wp:anchor distT="0" distB="0" distL="114300" distR="114300" simplePos="0" relativeHeight="251657728"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14:paraId="39ECFD33" w14:textId="77777777" w:rsidR="00CC267D" w:rsidRPr="00FD4274" w:rsidRDefault="00CC267D" w:rsidP="00E83E4F">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7537F" w14:textId="7B91F0D3" w:rsidR="00CC267D" w:rsidRPr="00612B43" w:rsidRDefault="00CC267D" w:rsidP="00E83E4F">
    <w:pPr>
      <w:pStyle w:val="Footer"/>
      <w:rPr>
        <w:sz w:val="16"/>
      </w:rPr>
    </w:pPr>
    <w:r w:rsidRPr="00612B43">
      <w:rPr>
        <w:sz w:val="16"/>
      </w:rPr>
      <w:t xml:space="preserve">© 1998 - </w:t>
    </w:r>
    <w:bookmarkStart w:id="14" w:name="_Hlk32507818"/>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bookmarkEnd w:id="14"/>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6070D" w14:textId="77777777" w:rsidR="00CC267D" w:rsidRPr="00612B43" w:rsidRDefault="00CC267D" w:rsidP="00E83E4F">
    <w:pPr>
      <w:pStyle w:val="Footer"/>
    </w:pPr>
    <w:r>
      <w:rPr>
        <w:noProof/>
      </w:rPr>
      <w:drawing>
        <wp:anchor distT="0" distB="0" distL="114300" distR="114300" simplePos="0" relativeHeight="251656704"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14:paraId="3FD95D2E" w14:textId="77777777" w:rsidR="00CC267D" w:rsidRPr="00FD4274" w:rsidRDefault="00CC267D">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234CD" w14:textId="10DBE983" w:rsidR="00CC267D" w:rsidRPr="00612B43" w:rsidRDefault="00CC267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E191A" w14:textId="66A8356A" w:rsidR="00CC267D" w:rsidRPr="00612B43" w:rsidRDefault="00CC267D" w:rsidP="00E83E4F">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526F7" w14:textId="77777777" w:rsidR="00CF17BE" w:rsidRDefault="00CF17BE">
      <w:r>
        <w:separator/>
      </w:r>
    </w:p>
  </w:footnote>
  <w:footnote w:type="continuationSeparator" w:id="0">
    <w:p w14:paraId="0C889CF5" w14:textId="77777777" w:rsidR="00CF17BE" w:rsidRDefault="00CF17BE">
      <w:r>
        <w:continuationSeparator/>
      </w:r>
    </w:p>
  </w:footnote>
  <w:footnote w:type="continuationNotice" w:id="1">
    <w:p w14:paraId="6B36FC15" w14:textId="77777777" w:rsidR="00CF17BE" w:rsidRDefault="00CF17B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898691"/>
      <w:docPartObj>
        <w:docPartGallery w:val="Page Numbers (Top of Page)"/>
        <w:docPartUnique/>
      </w:docPartObj>
    </w:sdtPr>
    <w:sdtEndPr>
      <w:rPr>
        <w:color w:val="7F7F7F" w:themeColor="background1" w:themeShade="7F"/>
        <w:spacing w:val="60"/>
      </w:rPr>
    </w:sdtEndPr>
    <w:sdtContent>
      <w:p w14:paraId="45B625B0" w14:textId="77777777" w:rsidR="00CC267D" w:rsidRDefault="00CC267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14:paraId="77D0BA6F" w14:textId="77777777" w:rsidR="00CC267D" w:rsidRDefault="00CC2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77102" w14:textId="5C54A8A7" w:rsidR="00CC267D" w:rsidRDefault="00CC267D">
    <w:pPr>
      <w:pStyle w:val="Header"/>
      <w:pBdr>
        <w:bottom w:val="single" w:sz="4" w:space="1" w:color="D9D9D9" w:themeColor="background1" w:themeShade="D9"/>
      </w:pBdr>
      <w:jc w:val="right"/>
      <w:rPr>
        <w:b/>
        <w:bCs/>
      </w:rPr>
    </w:pPr>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923259">
          <w:rPr>
            <w:b/>
            <w:bCs/>
            <w:noProof/>
          </w:rPr>
          <w:t>ii</w:t>
        </w:r>
        <w:r>
          <w:rPr>
            <w:b/>
            <w:bCs/>
            <w:noProof/>
          </w:rPr>
          <w:fldChar w:fldCharType="end"/>
        </w:r>
      </w:sdtContent>
    </w:sdt>
  </w:p>
  <w:p w14:paraId="76474013" w14:textId="77777777" w:rsidR="00CC267D" w:rsidRDefault="00CC2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A06DD" w14:textId="5B64E784" w:rsidR="00CC267D" w:rsidRDefault="00CC267D">
    <w:pPr>
      <w:pStyle w:val="Header"/>
      <w:pBdr>
        <w:bottom w:val="single" w:sz="4" w:space="1" w:color="D9D9D9" w:themeColor="background1" w:themeShade="D9"/>
      </w:pBdr>
      <w:jc w:val="right"/>
      <w:rPr>
        <w:b/>
        <w:bCs/>
      </w:rPr>
    </w:pPr>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923259">
          <w:rPr>
            <w:b/>
            <w:bCs/>
            <w:noProof/>
          </w:rPr>
          <w:t>37</w:t>
        </w:r>
        <w:r>
          <w:rPr>
            <w:b/>
            <w:bCs/>
            <w:noProof/>
          </w:rPr>
          <w:fldChar w:fldCharType="end"/>
        </w:r>
      </w:sdtContent>
    </w:sdt>
  </w:p>
  <w:p w14:paraId="28261198" w14:textId="77777777" w:rsidR="00CC267D" w:rsidRDefault="00CC2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5F6A5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3E5E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D261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FCA9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B647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A635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FE15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E666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6AD6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AB7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ascii="Arial" w:eastAsiaTheme="minorHAnsi" w:hAnsi="Arial" w:cs="Arial" w:hint="default"/>
        <w:b w:val="0"/>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ascii="Arial" w:hAnsi="Arial" w:cs="Times New Roman" w:hint="default"/>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cs="Times New Roman" w:hint="default"/>
        <w:b/>
        <w:i w:val="0"/>
      </w:rPr>
    </w:lvl>
    <w:lvl w:ilvl="2">
      <w:start w:val="1"/>
      <w:numFmt w:val="decimal"/>
      <w:pStyle w:val="AppendixHeading3"/>
      <w:lvlText w:val="%1.%2.%3"/>
      <w:lvlJc w:val="left"/>
      <w:pPr>
        <w:tabs>
          <w:tab w:val="num" w:pos="794"/>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ascii="Courier New" w:hAnsi="Courier New" w:cs="Courier New"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ascii="Wingdings" w:hAnsi="Wingdings" w:hint="default"/>
      </w:rPr>
    </w:lvl>
    <w:lvl w:ilvl="1" w:tplc="4A24CFB6">
      <w:start w:val="1"/>
      <w:numFmt w:val="bullet"/>
      <w:lvlText w:val="o"/>
      <w:lvlJc w:val="left"/>
      <w:pPr>
        <w:ind w:left="1440" w:hanging="360"/>
      </w:pPr>
      <w:rPr>
        <w:rFonts w:ascii="Courier New" w:hAnsi="Courier New" w:hint="default"/>
      </w:rPr>
    </w:lvl>
    <w:lvl w:ilvl="2" w:tplc="0C34652A">
      <w:start w:val="1"/>
      <w:numFmt w:val="bullet"/>
      <w:lvlText w:val=""/>
      <w:lvlJc w:val="left"/>
      <w:pPr>
        <w:ind w:left="2160" w:hanging="360"/>
      </w:pPr>
      <w:rPr>
        <w:rFonts w:ascii="Wingdings" w:hAnsi="Wingdings" w:hint="default"/>
      </w:rPr>
    </w:lvl>
    <w:lvl w:ilvl="3" w:tplc="92D8DC08">
      <w:start w:val="1"/>
      <w:numFmt w:val="bullet"/>
      <w:lvlText w:val=""/>
      <w:lvlJc w:val="left"/>
      <w:pPr>
        <w:ind w:left="2880" w:hanging="360"/>
      </w:pPr>
      <w:rPr>
        <w:rFonts w:ascii="Symbol" w:hAnsi="Symbol" w:hint="default"/>
      </w:rPr>
    </w:lvl>
    <w:lvl w:ilvl="4" w:tplc="CCEAB09C">
      <w:start w:val="1"/>
      <w:numFmt w:val="bullet"/>
      <w:lvlText w:val="o"/>
      <w:lvlJc w:val="left"/>
      <w:pPr>
        <w:ind w:left="3600" w:hanging="360"/>
      </w:pPr>
      <w:rPr>
        <w:rFonts w:ascii="Courier New" w:hAnsi="Courier New" w:hint="default"/>
      </w:rPr>
    </w:lvl>
    <w:lvl w:ilvl="5" w:tplc="F39E8D84">
      <w:start w:val="1"/>
      <w:numFmt w:val="bullet"/>
      <w:lvlText w:val=""/>
      <w:lvlJc w:val="left"/>
      <w:pPr>
        <w:ind w:left="4320" w:hanging="360"/>
      </w:pPr>
      <w:rPr>
        <w:rFonts w:ascii="Wingdings" w:hAnsi="Wingdings" w:hint="default"/>
      </w:rPr>
    </w:lvl>
    <w:lvl w:ilvl="6" w:tplc="A5CC3482">
      <w:start w:val="1"/>
      <w:numFmt w:val="bullet"/>
      <w:lvlText w:val=""/>
      <w:lvlJc w:val="left"/>
      <w:pPr>
        <w:ind w:left="5040" w:hanging="360"/>
      </w:pPr>
      <w:rPr>
        <w:rFonts w:ascii="Symbol" w:hAnsi="Symbol" w:hint="default"/>
      </w:rPr>
    </w:lvl>
    <w:lvl w:ilvl="7" w:tplc="EA24E3E4">
      <w:start w:val="1"/>
      <w:numFmt w:val="bullet"/>
      <w:lvlText w:val="o"/>
      <w:lvlJc w:val="left"/>
      <w:pPr>
        <w:ind w:left="5760" w:hanging="360"/>
      </w:pPr>
      <w:rPr>
        <w:rFonts w:ascii="Courier New" w:hAnsi="Courier New" w:hint="default"/>
      </w:rPr>
    </w:lvl>
    <w:lvl w:ilvl="8" w:tplc="53FAF788">
      <w:start w:val="1"/>
      <w:numFmt w:val="bullet"/>
      <w:lvlText w:val=""/>
      <w:lvlJc w:val="left"/>
      <w:pPr>
        <w:ind w:left="6480" w:hanging="360"/>
      </w:pPr>
      <w:rPr>
        <w:rFonts w:ascii="Wingdings" w:hAnsi="Wingdings" w:hint="default"/>
      </w:rPr>
    </w:lvl>
  </w:abstractNum>
  <w:abstractNum w:abstractNumId="26" w15:restartNumberingAfterBreak="0">
    <w:nsid w:val="4404042F"/>
    <w:multiLevelType w:val="hybridMultilevel"/>
    <w:tmpl w:val="A7CCE230"/>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63169AEA"/>
    <w:lvl w:ilvl="0" w:tplc="861679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 w:numId="48">
    <w:abstractNumId w:val="15"/>
  </w:num>
  <w:num w:numId="49">
    <w:abstractNumId w:val="15"/>
  </w:num>
  <w:num w:numId="50">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 Selway">
    <w15:presenceInfo w15:providerId="Windows Live" w15:userId="26da16856cb451b0"/>
  </w15:person>
  <w15:person w15:author="Matt Selway [2]">
    <w15:presenceInfo w15:providerId="None" w15:userId="Matt Selw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60F"/>
    <w:rsid w:val="00000A72"/>
    <w:rsid w:val="00000B62"/>
    <w:rsid w:val="00001DF8"/>
    <w:rsid w:val="00003342"/>
    <w:rsid w:val="00003B12"/>
    <w:rsid w:val="000057B4"/>
    <w:rsid w:val="0000585B"/>
    <w:rsid w:val="00006A9D"/>
    <w:rsid w:val="00007ACB"/>
    <w:rsid w:val="00010F54"/>
    <w:rsid w:val="000118D6"/>
    <w:rsid w:val="00011C8B"/>
    <w:rsid w:val="0001252F"/>
    <w:rsid w:val="00012B6D"/>
    <w:rsid w:val="00012ECB"/>
    <w:rsid w:val="00017D44"/>
    <w:rsid w:val="000208EF"/>
    <w:rsid w:val="00021A73"/>
    <w:rsid w:val="00022A88"/>
    <w:rsid w:val="0002367E"/>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6F76"/>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284B"/>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416B"/>
    <w:rsid w:val="00085DC5"/>
    <w:rsid w:val="000861B5"/>
    <w:rsid w:val="00086A04"/>
    <w:rsid w:val="000901D4"/>
    <w:rsid w:val="00090C9F"/>
    <w:rsid w:val="00090EFD"/>
    <w:rsid w:val="00091390"/>
    <w:rsid w:val="00092164"/>
    <w:rsid w:val="00092DF4"/>
    <w:rsid w:val="00094302"/>
    <w:rsid w:val="00095476"/>
    <w:rsid w:val="00095477"/>
    <w:rsid w:val="00095E80"/>
    <w:rsid w:val="00096992"/>
    <w:rsid w:val="000A0E6E"/>
    <w:rsid w:val="000A1AC2"/>
    <w:rsid w:val="000A3854"/>
    <w:rsid w:val="000A5F9B"/>
    <w:rsid w:val="000A6C22"/>
    <w:rsid w:val="000A72B5"/>
    <w:rsid w:val="000B0C62"/>
    <w:rsid w:val="000B1056"/>
    <w:rsid w:val="000B133B"/>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77C"/>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475C"/>
    <w:rsid w:val="001058FD"/>
    <w:rsid w:val="00105D0B"/>
    <w:rsid w:val="00106226"/>
    <w:rsid w:val="00106406"/>
    <w:rsid w:val="00106C1F"/>
    <w:rsid w:val="00106EC2"/>
    <w:rsid w:val="00107069"/>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022F"/>
    <w:rsid w:val="00122FBE"/>
    <w:rsid w:val="00123A8F"/>
    <w:rsid w:val="00124B21"/>
    <w:rsid w:val="00124D42"/>
    <w:rsid w:val="00125F7F"/>
    <w:rsid w:val="00127B66"/>
    <w:rsid w:val="00130122"/>
    <w:rsid w:val="00131B79"/>
    <w:rsid w:val="001325C9"/>
    <w:rsid w:val="00132A18"/>
    <w:rsid w:val="00136178"/>
    <w:rsid w:val="00136966"/>
    <w:rsid w:val="00136CD9"/>
    <w:rsid w:val="001377F0"/>
    <w:rsid w:val="00140D26"/>
    <w:rsid w:val="00141D49"/>
    <w:rsid w:val="001429AE"/>
    <w:rsid w:val="00142FD9"/>
    <w:rsid w:val="00143153"/>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40E"/>
    <w:rsid w:val="001725A1"/>
    <w:rsid w:val="00172E3B"/>
    <w:rsid w:val="00174D6A"/>
    <w:rsid w:val="00176323"/>
    <w:rsid w:val="001773D0"/>
    <w:rsid w:val="001835D3"/>
    <w:rsid w:val="001854CC"/>
    <w:rsid w:val="00186F67"/>
    <w:rsid w:val="00186FE0"/>
    <w:rsid w:val="0018793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0E9A"/>
    <w:rsid w:val="001D38B3"/>
    <w:rsid w:val="001D3FAA"/>
    <w:rsid w:val="001D4D7E"/>
    <w:rsid w:val="001D58F9"/>
    <w:rsid w:val="001D5D4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1E54"/>
    <w:rsid w:val="00202135"/>
    <w:rsid w:val="00203F49"/>
    <w:rsid w:val="002050A8"/>
    <w:rsid w:val="002050E1"/>
    <w:rsid w:val="0020690B"/>
    <w:rsid w:val="00207450"/>
    <w:rsid w:val="00207E7C"/>
    <w:rsid w:val="00211B67"/>
    <w:rsid w:val="00212265"/>
    <w:rsid w:val="0021268A"/>
    <w:rsid w:val="00213381"/>
    <w:rsid w:val="002138C4"/>
    <w:rsid w:val="00214E1F"/>
    <w:rsid w:val="002159E5"/>
    <w:rsid w:val="00215D0D"/>
    <w:rsid w:val="00215F80"/>
    <w:rsid w:val="00216E02"/>
    <w:rsid w:val="002205D8"/>
    <w:rsid w:val="00222B2B"/>
    <w:rsid w:val="00223461"/>
    <w:rsid w:val="0022357F"/>
    <w:rsid w:val="00223E23"/>
    <w:rsid w:val="00227924"/>
    <w:rsid w:val="00227D48"/>
    <w:rsid w:val="00230299"/>
    <w:rsid w:val="00230491"/>
    <w:rsid w:val="00231048"/>
    <w:rsid w:val="0023122B"/>
    <w:rsid w:val="00231C0E"/>
    <w:rsid w:val="00231CA4"/>
    <w:rsid w:val="00233B82"/>
    <w:rsid w:val="0023482B"/>
    <w:rsid w:val="00235AEF"/>
    <w:rsid w:val="002363F5"/>
    <w:rsid w:val="0023696C"/>
    <w:rsid w:val="0023720F"/>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4F64"/>
    <w:rsid w:val="00265706"/>
    <w:rsid w:val="00265830"/>
    <w:rsid w:val="00270359"/>
    <w:rsid w:val="00272291"/>
    <w:rsid w:val="00273A91"/>
    <w:rsid w:val="00277D21"/>
    <w:rsid w:val="002811A8"/>
    <w:rsid w:val="0028168F"/>
    <w:rsid w:val="00281BBF"/>
    <w:rsid w:val="00281C79"/>
    <w:rsid w:val="002838DA"/>
    <w:rsid w:val="00284319"/>
    <w:rsid w:val="00284F88"/>
    <w:rsid w:val="00285447"/>
    <w:rsid w:val="00285909"/>
    <w:rsid w:val="002860E3"/>
    <w:rsid w:val="0028634A"/>
    <w:rsid w:val="00287F17"/>
    <w:rsid w:val="0029047A"/>
    <w:rsid w:val="00291FD7"/>
    <w:rsid w:val="00293F76"/>
    <w:rsid w:val="002959E5"/>
    <w:rsid w:val="0029673A"/>
    <w:rsid w:val="00296BF2"/>
    <w:rsid w:val="00297BF4"/>
    <w:rsid w:val="002A1526"/>
    <w:rsid w:val="002A3B3D"/>
    <w:rsid w:val="002A5C04"/>
    <w:rsid w:val="002A63D9"/>
    <w:rsid w:val="002A6EA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122"/>
    <w:rsid w:val="002D0399"/>
    <w:rsid w:val="002D240C"/>
    <w:rsid w:val="002D2FA9"/>
    <w:rsid w:val="002D45F3"/>
    <w:rsid w:val="002D59FD"/>
    <w:rsid w:val="002D5D7F"/>
    <w:rsid w:val="002E2FF6"/>
    <w:rsid w:val="002E4676"/>
    <w:rsid w:val="002E5649"/>
    <w:rsid w:val="002E61D1"/>
    <w:rsid w:val="002E6823"/>
    <w:rsid w:val="002E7FF1"/>
    <w:rsid w:val="002F1B63"/>
    <w:rsid w:val="002F3DAC"/>
    <w:rsid w:val="002F3F9D"/>
    <w:rsid w:val="002F42D2"/>
    <w:rsid w:val="002F7768"/>
    <w:rsid w:val="003013EC"/>
    <w:rsid w:val="003030DE"/>
    <w:rsid w:val="00303F3F"/>
    <w:rsid w:val="003041B6"/>
    <w:rsid w:val="003041D0"/>
    <w:rsid w:val="003050BF"/>
    <w:rsid w:val="00305105"/>
    <w:rsid w:val="0030526E"/>
    <w:rsid w:val="0030599A"/>
    <w:rsid w:val="003066DC"/>
    <w:rsid w:val="00307BD3"/>
    <w:rsid w:val="00310670"/>
    <w:rsid w:val="00310EF4"/>
    <w:rsid w:val="00311FEE"/>
    <w:rsid w:val="003162A0"/>
    <w:rsid w:val="00317007"/>
    <w:rsid w:val="00317799"/>
    <w:rsid w:val="003177F0"/>
    <w:rsid w:val="00317D07"/>
    <w:rsid w:val="00320F19"/>
    <w:rsid w:val="00321734"/>
    <w:rsid w:val="00321E3E"/>
    <w:rsid w:val="00322A64"/>
    <w:rsid w:val="00322C12"/>
    <w:rsid w:val="0032402A"/>
    <w:rsid w:val="003247E7"/>
    <w:rsid w:val="00324F50"/>
    <w:rsid w:val="0032586C"/>
    <w:rsid w:val="003317E5"/>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3C94"/>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0B46"/>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4A74"/>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5D4F"/>
    <w:rsid w:val="003C62C1"/>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2ADC"/>
    <w:rsid w:val="003E2D4A"/>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6C98"/>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12E8"/>
    <w:rsid w:val="00423726"/>
    <w:rsid w:val="00423F91"/>
    <w:rsid w:val="0042440A"/>
    <w:rsid w:val="00425401"/>
    <w:rsid w:val="00425A74"/>
    <w:rsid w:val="00426120"/>
    <w:rsid w:val="00430F0A"/>
    <w:rsid w:val="00430FC3"/>
    <w:rsid w:val="004314DE"/>
    <w:rsid w:val="00431528"/>
    <w:rsid w:val="00431F79"/>
    <w:rsid w:val="0043207D"/>
    <w:rsid w:val="00433AE1"/>
    <w:rsid w:val="0043553C"/>
    <w:rsid w:val="00437D83"/>
    <w:rsid w:val="0044178B"/>
    <w:rsid w:val="00443482"/>
    <w:rsid w:val="004440D2"/>
    <w:rsid w:val="004445A0"/>
    <w:rsid w:val="004468EC"/>
    <w:rsid w:val="00446EDD"/>
    <w:rsid w:val="0044765B"/>
    <w:rsid w:val="0044789A"/>
    <w:rsid w:val="00450BF0"/>
    <w:rsid w:val="00450DF0"/>
    <w:rsid w:val="00450EB2"/>
    <w:rsid w:val="00452775"/>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6674F"/>
    <w:rsid w:val="004729B9"/>
    <w:rsid w:val="004754EB"/>
    <w:rsid w:val="00475E67"/>
    <w:rsid w:val="00480DAB"/>
    <w:rsid w:val="00481990"/>
    <w:rsid w:val="00481DB7"/>
    <w:rsid w:val="00481E3C"/>
    <w:rsid w:val="00482FB3"/>
    <w:rsid w:val="00484EEA"/>
    <w:rsid w:val="004855E0"/>
    <w:rsid w:val="00486747"/>
    <w:rsid w:val="00486A4D"/>
    <w:rsid w:val="00491CFB"/>
    <w:rsid w:val="004926B5"/>
    <w:rsid w:val="00494743"/>
    <w:rsid w:val="00494821"/>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66D0"/>
    <w:rsid w:val="004B7066"/>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5D0"/>
    <w:rsid w:val="004E29B3"/>
    <w:rsid w:val="004E401E"/>
    <w:rsid w:val="004E44B0"/>
    <w:rsid w:val="004E4AD8"/>
    <w:rsid w:val="004E54CE"/>
    <w:rsid w:val="004E5530"/>
    <w:rsid w:val="004E6E38"/>
    <w:rsid w:val="004F01BE"/>
    <w:rsid w:val="004F1BD3"/>
    <w:rsid w:val="004F1E1E"/>
    <w:rsid w:val="004F1ECB"/>
    <w:rsid w:val="004F3470"/>
    <w:rsid w:val="004F3CBD"/>
    <w:rsid w:val="004F4B44"/>
    <w:rsid w:val="004F4CB4"/>
    <w:rsid w:val="004F551B"/>
    <w:rsid w:val="004F5989"/>
    <w:rsid w:val="004F5B1A"/>
    <w:rsid w:val="004F629F"/>
    <w:rsid w:val="004F73C5"/>
    <w:rsid w:val="004F7776"/>
    <w:rsid w:val="005001E4"/>
    <w:rsid w:val="005008C8"/>
    <w:rsid w:val="0050096F"/>
    <w:rsid w:val="005018E3"/>
    <w:rsid w:val="005026B4"/>
    <w:rsid w:val="005028FD"/>
    <w:rsid w:val="00502991"/>
    <w:rsid w:val="00505215"/>
    <w:rsid w:val="0050628B"/>
    <w:rsid w:val="00506DDB"/>
    <w:rsid w:val="00507EFF"/>
    <w:rsid w:val="00511518"/>
    <w:rsid w:val="00511B31"/>
    <w:rsid w:val="005140B6"/>
    <w:rsid w:val="00514DD7"/>
    <w:rsid w:val="00514E99"/>
    <w:rsid w:val="00515E00"/>
    <w:rsid w:val="0051794A"/>
    <w:rsid w:val="005216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5BFF"/>
    <w:rsid w:val="00547CFE"/>
    <w:rsid w:val="00547EEE"/>
    <w:rsid w:val="00551062"/>
    <w:rsid w:val="00551561"/>
    <w:rsid w:val="00552D61"/>
    <w:rsid w:val="00555408"/>
    <w:rsid w:val="00556CDF"/>
    <w:rsid w:val="00563423"/>
    <w:rsid w:val="00563C90"/>
    <w:rsid w:val="005659A3"/>
    <w:rsid w:val="00565FA7"/>
    <w:rsid w:val="00567678"/>
    <w:rsid w:val="00567950"/>
    <w:rsid w:val="00570E80"/>
    <w:rsid w:val="00571FD4"/>
    <w:rsid w:val="00572411"/>
    <w:rsid w:val="0057395E"/>
    <w:rsid w:val="00573F8F"/>
    <w:rsid w:val="005742AD"/>
    <w:rsid w:val="005749BC"/>
    <w:rsid w:val="00575138"/>
    <w:rsid w:val="00575C64"/>
    <w:rsid w:val="00580975"/>
    <w:rsid w:val="005820F1"/>
    <w:rsid w:val="00582245"/>
    <w:rsid w:val="00582953"/>
    <w:rsid w:val="00583087"/>
    <w:rsid w:val="005848C9"/>
    <w:rsid w:val="00586655"/>
    <w:rsid w:val="005903BB"/>
    <w:rsid w:val="00590C38"/>
    <w:rsid w:val="00590D07"/>
    <w:rsid w:val="00591237"/>
    <w:rsid w:val="00591AD3"/>
    <w:rsid w:val="00592084"/>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5F717C"/>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327"/>
    <w:rsid w:val="006269EC"/>
    <w:rsid w:val="00626E28"/>
    <w:rsid w:val="00627E08"/>
    <w:rsid w:val="00631FFA"/>
    <w:rsid w:val="006321A9"/>
    <w:rsid w:val="00632A29"/>
    <w:rsid w:val="00632CEA"/>
    <w:rsid w:val="0063309C"/>
    <w:rsid w:val="00634DA4"/>
    <w:rsid w:val="00637952"/>
    <w:rsid w:val="00637C77"/>
    <w:rsid w:val="00641A48"/>
    <w:rsid w:val="00642642"/>
    <w:rsid w:val="006438CA"/>
    <w:rsid w:val="00645605"/>
    <w:rsid w:val="00645835"/>
    <w:rsid w:val="0064630D"/>
    <w:rsid w:val="006468F8"/>
    <w:rsid w:val="00651349"/>
    <w:rsid w:val="0065184A"/>
    <w:rsid w:val="00652306"/>
    <w:rsid w:val="00652F21"/>
    <w:rsid w:val="00655548"/>
    <w:rsid w:val="00655B2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7722B"/>
    <w:rsid w:val="00677AA4"/>
    <w:rsid w:val="00680098"/>
    <w:rsid w:val="00680A91"/>
    <w:rsid w:val="00680CAA"/>
    <w:rsid w:val="00681793"/>
    <w:rsid w:val="00682775"/>
    <w:rsid w:val="00682F76"/>
    <w:rsid w:val="00683E8A"/>
    <w:rsid w:val="0068505E"/>
    <w:rsid w:val="00685235"/>
    <w:rsid w:val="00685981"/>
    <w:rsid w:val="00686FBE"/>
    <w:rsid w:val="0068733D"/>
    <w:rsid w:val="006874B6"/>
    <w:rsid w:val="00687C57"/>
    <w:rsid w:val="00690340"/>
    <w:rsid w:val="006921FB"/>
    <w:rsid w:val="00695CEE"/>
    <w:rsid w:val="00697FBD"/>
    <w:rsid w:val="006A0154"/>
    <w:rsid w:val="006A10A9"/>
    <w:rsid w:val="006A1ACA"/>
    <w:rsid w:val="006A785D"/>
    <w:rsid w:val="006B0539"/>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587E"/>
    <w:rsid w:val="006D6787"/>
    <w:rsid w:val="006D69E0"/>
    <w:rsid w:val="006D6CFE"/>
    <w:rsid w:val="006D706D"/>
    <w:rsid w:val="006D7A04"/>
    <w:rsid w:val="006E0375"/>
    <w:rsid w:val="006E1054"/>
    <w:rsid w:val="006E1215"/>
    <w:rsid w:val="006E1C29"/>
    <w:rsid w:val="006E3A77"/>
    <w:rsid w:val="006E6482"/>
    <w:rsid w:val="006E6D95"/>
    <w:rsid w:val="006E77C7"/>
    <w:rsid w:val="006F2EDE"/>
    <w:rsid w:val="006F455F"/>
    <w:rsid w:val="006F6695"/>
    <w:rsid w:val="006F6810"/>
    <w:rsid w:val="006F69C8"/>
    <w:rsid w:val="006F6B7F"/>
    <w:rsid w:val="006F7333"/>
    <w:rsid w:val="006F7E33"/>
    <w:rsid w:val="006F7F2B"/>
    <w:rsid w:val="0070289C"/>
    <w:rsid w:val="007034AA"/>
    <w:rsid w:val="00704119"/>
    <w:rsid w:val="0070474A"/>
    <w:rsid w:val="007073B3"/>
    <w:rsid w:val="0071277C"/>
    <w:rsid w:val="00714D94"/>
    <w:rsid w:val="00716D77"/>
    <w:rsid w:val="0072010C"/>
    <w:rsid w:val="007218D6"/>
    <w:rsid w:val="007231F9"/>
    <w:rsid w:val="00724D85"/>
    <w:rsid w:val="007250F3"/>
    <w:rsid w:val="00727C15"/>
    <w:rsid w:val="007303AE"/>
    <w:rsid w:val="00730ABB"/>
    <w:rsid w:val="007310E5"/>
    <w:rsid w:val="007317DF"/>
    <w:rsid w:val="00731991"/>
    <w:rsid w:val="00733160"/>
    <w:rsid w:val="0073334B"/>
    <w:rsid w:val="00733738"/>
    <w:rsid w:val="00733929"/>
    <w:rsid w:val="007340F2"/>
    <w:rsid w:val="0073418B"/>
    <w:rsid w:val="007353E0"/>
    <w:rsid w:val="007368D8"/>
    <w:rsid w:val="00737184"/>
    <w:rsid w:val="00740254"/>
    <w:rsid w:val="007412E1"/>
    <w:rsid w:val="00741B03"/>
    <w:rsid w:val="00743E15"/>
    <w:rsid w:val="0074465A"/>
    <w:rsid w:val="00746423"/>
    <w:rsid w:val="007516F4"/>
    <w:rsid w:val="007535FA"/>
    <w:rsid w:val="00753B94"/>
    <w:rsid w:val="0075430A"/>
    <w:rsid w:val="007544FA"/>
    <w:rsid w:val="00754644"/>
    <w:rsid w:val="007556A6"/>
    <w:rsid w:val="00756CC6"/>
    <w:rsid w:val="00757F91"/>
    <w:rsid w:val="00761B66"/>
    <w:rsid w:val="0076225E"/>
    <w:rsid w:val="00762832"/>
    <w:rsid w:val="00766B62"/>
    <w:rsid w:val="00767F0F"/>
    <w:rsid w:val="00770449"/>
    <w:rsid w:val="007717EB"/>
    <w:rsid w:val="00774238"/>
    <w:rsid w:val="00774438"/>
    <w:rsid w:val="00775B21"/>
    <w:rsid w:val="00775F0E"/>
    <w:rsid w:val="00776546"/>
    <w:rsid w:val="00776895"/>
    <w:rsid w:val="00776E2D"/>
    <w:rsid w:val="00781238"/>
    <w:rsid w:val="00782492"/>
    <w:rsid w:val="007825B4"/>
    <w:rsid w:val="00782846"/>
    <w:rsid w:val="00782FCB"/>
    <w:rsid w:val="00783475"/>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025"/>
    <w:rsid w:val="007C02B6"/>
    <w:rsid w:val="007C0322"/>
    <w:rsid w:val="007C1FD4"/>
    <w:rsid w:val="007C322F"/>
    <w:rsid w:val="007C3EB4"/>
    <w:rsid w:val="007C578C"/>
    <w:rsid w:val="007C75C7"/>
    <w:rsid w:val="007D012A"/>
    <w:rsid w:val="007D104C"/>
    <w:rsid w:val="007D1E74"/>
    <w:rsid w:val="007D364C"/>
    <w:rsid w:val="007D54A8"/>
    <w:rsid w:val="007D5635"/>
    <w:rsid w:val="007D5668"/>
    <w:rsid w:val="007D595A"/>
    <w:rsid w:val="007D63A1"/>
    <w:rsid w:val="007E21B4"/>
    <w:rsid w:val="007E22D9"/>
    <w:rsid w:val="007E3F94"/>
    <w:rsid w:val="007E4413"/>
    <w:rsid w:val="007E49CD"/>
    <w:rsid w:val="007E5715"/>
    <w:rsid w:val="007E642E"/>
    <w:rsid w:val="007E6662"/>
    <w:rsid w:val="007E687E"/>
    <w:rsid w:val="007E688A"/>
    <w:rsid w:val="007E731A"/>
    <w:rsid w:val="007E7578"/>
    <w:rsid w:val="007F0055"/>
    <w:rsid w:val="007F0B22"/>
    <w:rsid w:val="007F3156"/>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46EB1"/>
    <w:rsid w:val="008509CD"/>
    <w:rsid w:val="00850D5B"/>
    <w:rsid w:val="008519E5"/>
    <w:rsid w:val="00855386"/>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12"/>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6556"/>
    <w:rsid w:val="008A659F"/>
    <w:rsid w:val="008A7410"/>
    <w:rsid w:val="008B0343"/>
    <w:rsid w:val="008B095C"/>
    <w:rsid w:val="008B2907"/>
    <w:rsid w:val="008B5EA7"/>
    <w:rsid w:val="008B6140"/>
    <w:rsid w:val="008B6393"/>
    <w:rsid w:val="008B6776"/>
    <w:rsid w:val="008B6BCD"/>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234"/>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06E4"/>
    <w:rsid w:val="0090168D"/>
    <w:rsid w:val="0090217C"/>
    <w:rsid w:val="009026C5"/>
    <w:rsid w:val="00902975"/>
    <w:rsid w:val="00903005"/>
    <w:rsid w:val="00903265"/>
    <w:rsid w:val="00904CD0"/>
    <w:rsid w:val="00906736"/>
    <w:rsid w:val="0091025C"/>
    <w:rsid w:val="009105CC"/>
    <w:rsid w:val="00910C77"/>
    <w:rsid w:val="00910D0C"/>
    <w:rsid w:val="009139B0"/>
    <w:rsid w:val="00914870"/>
    <w:rsid w:val="00914F01"/>
    <w:rsid w:val="00915691"/>
    <w:rsid w:val="00915692"/>
    <w:rsid w:val="00916E41"/>
    <w:rsid w:val="0091720F"/>
    <w:rsid w:val="00917654"/>
    <w:rsid w:val="00923157"/>
    <w:rsid w:val="00923259"/>
    <w:rsid w:val="00926680"/>
    <w:rsid w:val="00926C41"/>
    <w:rsid w:val="009305B7"/>
    <w:rsid w:val="00931DFF"/>
    <w:rsid w:val="009329A8"/>
    <w:rsid w:val="0093323F"/>
    <w:rsid w:val="00933C15"/>
    <w:rsid w:val="0093497B"/>
    <w:rsid w:val="009365E8"/>
    <w:rsid w:val="00941B74"/>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A9F"/>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326A"/>
    <w:rsid w:val="00974FD7"/>
    <w:rsid w:val="00977233"/>
    <w:rsid w:val="00981C21"/>
    <w:rsid w:val="0098285D"/>
    <w:rsid w:val="00982B45"/>
    <w:rsid w:val="009830FE"/>
    <w:rsid w:val="00984593"/>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B6A78"/>
    <w:rsid w:val="009B756E"/>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2E93"/>
    <w:rsid w:val="009E343C"/>
    <w:rsid w:val="009E50E9"/>
    <w:rsid w:val="009E7C7B"/>
    <w:rsid w:val="009E7DF1"/>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3C4"/>
    <w:rsid w:val="00A158DD"/>
    <w:rsid w:val="00A166D3"/>
    <w:rsid w:val="00A203A1"/>
    <w:rsid w:val="00A23758"/>
    <w:rsid w:val="00A24A1E"/>
    <w:rsid w:val="00A250D3"/>
    <w:rsid w:val="00A25D21"/>
    <w:rsid w:val="00A25EDB"/>
    <w:rsid w:val="00A269FB"/>
    <w:rsid w:val="00A26DDB"/>
    <w:rsid w:val="00A301C9"/>
    <w:rsid w:val="00A305D9"/>
    <w:rsid w:val="00A30A0A"/>
    <w:rsid w:val="00A30F16"/>
    <w:rsid w:val="00A3104D"/>
    <w:rsid w:val="00A317FA"/>
    <w:rsid w:val="00A3352F"/>
    <w:rsid w:val="00A34B5F"/>
    <w:rsid w:val="00A36CDB"/>
    <w:rsid w:val="00A402E4"/>
    <w:rsid w:val="00A40B80"/>
    <w:rsid w:val="00A41E62"/>
    <w:rsid w:val="00A4281C"/>
    <w:rsid w:val="00A435E9"/>
    <w:rsid w:val="00A44D1E"/>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426F"/>
    <w:rsid w:val="00A74A84"/>
    <w:rsid w:val="00A75596"/>
    <w:rsid w:val="00A76B26"/>
    <w:rsid w:val="00A76F5E"/>
    <w:rsid w:val="00A77479"/>
    <w:rsid w:val="00A81580"/>
    <w:rsid w:val="00A82007"/>
    <w:rsid w:val="00A83039"/>
    <w:rsid w:val="00A84A37"/>
    <w:rsid w:val="00A86060"/>
    <w:rsid w:val="00A8619C"/>
    <w:rsid w:val="00A87C07"/>
    <w:rsid w:val="00A90303"/>
    <w:rsid w:val="00A903FD"/>
    <w:rsid w:val="00A92B8E"/>
    <w:rsid w:val="00A92F5E"/>
    <w:rsid w:val="00A932C3"/>
    <w:rsid w:val="00A9589A"/>
    <w:rsid w:val="00AA0422"/>
    <w:rsid w:val="00AA10AE"/>
    <w:rsid w:val="00AA110D"/>
    <w:rsid w:val="00AA13AB"/>
    <w:rsid w:val="00AA1B6E"/>
    <w:rsid w:val="00AA1E8D"/>
    <w:rsid w:val="00AA266C"/>
    <w:rsid w:val="00AA2FC7"/>
    <w:rsid w:val="00AA3ED2"/>
    <w:rsid w:val="00AA5FEA"/>
    <w:rsid w:val="00AA6677"/>
    <w:rsid w:val="00AA71BB"/>
    <w:rsid w:val="00AA73F4"/>
    <w:rsid w:val="00AB1944"/>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09"/>
    <w:rsid w:val="00AD19AD"/>
    <w:rsid w:val="00AD2C49"/>
    <w:rsid w:val="00AD2D85"/>
    <w:rsid w:val="00AD3C6B"/>
    <w:rsid w:val="00AD4045"/>
    <w:rsid w:val="00AD47D2"/>
    <w:rsid w:val="00AD5CEC"/>
    <w:rsid w:val="00AD5EFC"/>
    <w:rsid w:val="00AD6FFA"/>
    <w:rsid w:val="00AE106B"/>
    <w:rsid w:val="00AE1500"/>
    <w:rsid w:val="00AE4242"/>
    <w:rsid w:val="00AE473C"/>
    <w:rsid w:val="00AE5040"/>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6F76"/>
    <w:rsid w:val="00B076CA"/>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0FB3"/>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0BA9"/>
    <w:rsid w:val="00B4214A"/>
    <w:rsid w:val="00B427CA"/>
    <w:rsid w:val="00B434A6"/>
    <w:rsid w:val="00B436AB"/>
    <w:rsid w:val="00B43B19"/>
    <w:rsid w:val="00B45361"/>
    <w:rsid w:val="00B47A42"/>
    <w:rsid w:val="00B47C8F"/>
    <w:rsid w:val="00B47E6C"/>
    <w:rsid w:val="00B5054A"/>
    <w:rsid w:val="00B50C99"/>
    <w:rsid w:val="00B51C9D"/>
    <w:rsid w:val="00B532AE"/>
    <w:rsid w:val="00B53E5D"/>
    <w:rsid w:val="00B55BA6"/>
    <w:rsid w:val="00B60152"/>
    <w:rsid w:val="00B60D6B"/>
    <w:rsid w:val="00B6120B"/>
    <w:rsid w:val="00B6148E"/>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0E5A"/>
    <w:rsid w:val="00BA1F17"/>
    <w:rsid w:val="00BA209D"/>
    <w:rsid w:val="00BA32BE"/>
    <w:rsid w:val="00BA3FA2"/>
    <w:rsid w:val="00BA4C56"/>
    <w:rsid w:val="00BA4F0F"/>
    <w:rsid w:val="00BA535F"/>
    <w:rsid w:val="00BA609F"/>
    <w:rsid w:val="00BB0129"/>
    <w:rsid w:val="00BB0505"/>
    <w:rsid w:val="00BB0C59"/>
    <w:rsid w:val="00BB172D"/>
    <w:rsid w:val="00BB2C5F"/>
    <w:rsid w:val="00BB3F9C"/>
    <w:rsid w:val="00BB5208"/>
    <w:rsid w:val="00BB5E90"/>
    <w:rsid w:val="00BB673C"/>
    <w:rsid w:val="00BB69DD"/>
    <w:rsid w:val="00BC0433"/>
    <w:rsid w:val="00BC141A"/>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2FB7"/>
    <w:rsid w:val="00BD41E0"/>
    <w:rsid w:val="00BD5CF9"/>
    <w:rsid w:val="00BD67BC"/>
    <w:rsid w:val="00BD6E4A"/>
    <w:rsid w:val="00BD72AC"/>
    <w:rsid w:val="00BE029F"/>
    <w:rsid w:val="00BE0A83"/>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1FBD"/>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4D1A"/>
    <w:rsid w:val="00C265D3"/>
    <w:rsid w:val="00C26C80"/>
    <w:rsid w:val="00C27909"/>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0A47"/>
    <w:rsid w:val="00C5248B"/>
    <w:rsid w:val="00C52AA6"/>
    <w:rsid w:val="00C53513"/>
    <w:rsid w:val="00C53A28"/>
    <w:rsid w:val="00C54048"/>
    <w:rsid w:val="00C54E2E"/>
    <w:rsid w:val="00C5523B"/>
    <w:rsid w:val="00C5748D"/>
    <w:rsid w:val="00C57A47"/>
    <w:rsid w:val="00C604C5"/>
    <w:rsid w:val="00C60DAA"/>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65C"/>
    <w:rsid w:val="00CA0A9E"/>
    <w:rsid w:val="00CA4DAE"/>
    <w:rsid w:val="00CA6F2C"/>
    <w:rsid w:val="00CA7BD0"/>
    <w:rsid w:val="00CB08E2"/>
    <w:rsid w:val="00CB2454"/>
    <w:rsid w:val="00CB4962"/>
    <w:rsid w:val="00CB51A9"/>
    <w:rsid w:val="00CB70A6"/>
    <w:rsid w:val="00CB70CD"/>
    <w:rsid w:val="00CB7F82"/>
    <w:rsid w:val="00CC10FE"/>
    <w:rsid w:val="00CC2179"/>
    <w:rsid w:val="00CC267D"/>
    <w:rsid w:val="00CC34B3"/>
    <w:rsid w:val="00CC392A"/>
    <w:rsid w:val="00CC3A97"/>
    <w:rsid w:val="00CC3E5F"/>
    <w:rsid w:val="00CC4B1B"/>
    <w:rsid w:val="00CC5BA1"/>
    <w:rsid w:val="00CC7376"/>
    <w:rsid w:val="00CD0BCD"/>
    <w:rsid w:val="00CD10BF"/>
    <w:rsid w:val="00CD136E"/>
    <w:rsid w:val="00CD249B"/>
    <w:rsid w:val="00CD4024"/>
    <w:rsid w:val="00CD414F"/>
    <w:rsid w:val="00CD5DAD"/>
    <w:rsid w:val="00CD658D"/>
    <w:rsid w:val="00CD6866"/>
    <w:rsid w:val="00CD733D"/>
    <w:rsid w:val="00CD74EA"/>
    <w:rsid w:val="00CE07DE"/>
    <w:rsid w:val="00CE0A4C"/>
    <w:rsid w:val="00CE0EEA"/>
    <w:rsid w:val="00CE1DC1"/>
    <w:rsid w:val="00CE30F5"/>
    <w:rsid w:val="00CE3744"/>
    <w:rsid w:val="00CE4094"/>
    <w:rsid w:val="00CE4320"/>
    <w:rsid w:val="00CE474B"/>
    <w:rsid w:val="00CE4E22"/>
    <w:rsid w:val="00CE4FF3"/>
    <w:rsid w:val="00CE501A"/>
    <w:rsid w:val="00CE7231"/>
    <w:rsid w:val="00CE7277"/>
    <w:rsid w:val="00CF0056"/>
    <w:rsid w:val="00CF17BE"/>
    <w:rsid w:val="00CF3742"/>
    <w:rsid w:val="00CF3ED7"/>
    <w:rsid w:val="00CF438F"/>
    <w:rsid w:val="00CF45C0"/>
    <w:rsid w:val="00CF486D"/>
    <w:rsid w:val="00CF4AA4"/>
    <w:rsid w:val="00CF4CB3"/>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16CDD"/>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6E2F"/>
    <w:rsid w:val="00D4743D"/>
    <w:rsid w:val="00D51AAC"/>
    <w:rsid w:val="00D51DA9"/>
    <w:rsid w:val="00D522F7"/>
    <w:rsid w:val="00D5310B"/>
    <w:rsid w:val="00D57239"/>
    <w:rsid w:val="00D61224"/>
    <w:rsid w:val="00D61384"/>
    <w:rsid w:val="00D621C7"/>
    <w:rsid w:val="00D62899"/>
    <w:rsid w:val="00D628EA"/>
    <w:rsid w:val="00D62EF5"/>
    <w:rsid w:val="00D64321"/>
    <w:rsid w:val="00D64F6D"/>
    <w:rsid w:val="00D65876"/>
    <w:rsid w:val="00D66183"/>
    <w:rsid w:val="00D66DA9"/>
    <w:rsid w:val="00D67B48"/>
    <w:rsid w:val="00D710EF"/>
    <w:rsid w:val="00D7111A"/>
    <w:rsid w:val="00D75A67"/>
    <w:rsid w:val="00D75B81"/>
    <w:rsid w:val="00D75BC8"/>
    <w:rsid w:val="00D768E6"/>
    <w:rsid w:val="00D76C9E"/>
    <w:rsid w:val="00D77C97"/>
    <w:rsid w:val="00D80980"/>
    <w:rsid w:val="00D81549"/>
    <w:rsid w:val="00D819A5"/>
    <w:rsid w:val="00D8292B"/>
    <w:rsid w:val="00D82C89"/>
    <w:rsid w:val="00D837D9"/>
    <w:rsid w:val="00D848E3"/>
    <w:rsid w:val="00D86EB0"/>
    <w:rsid w:val="00D871AC"/>
    <w:rsid w:val="00D87EC8"/>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153"/>
    <w:rsid w:val="00DB57AF"/>
    <w:rsid w:val="00DB6508"/>
    <w:rsid w:val="00DB6E55"/>
    <w:rsid w:val="00DC0CCA"/>
    <w:rsid w:val="00DC1805"/>
    <w:rsid w:val="00DC1E46"/>
    <w:rsid w:val="00DC3690"/>
    <w:rsid w:val="00DC452B"/>
    <w:rsid w:val="00DC50E9"/>
    <w:rsid w:val="00DC57CA"/>
    <w:rsid w:val="00DC5870"/>
    <w:rsid w:val="00DD03E2"/>
    <w:rsid w:val="00DD1A7D"/>
    <w:rsid w:val="00DD25A4"/>
    <w:rsid w:val="00DD3123"/>
    <w:rsid w:val="00DD3444"/>
    <w:rsid w:val="00DD3655"/>
    <w:rsid w:val="00DD405B"/>
    <w:rsid w:val="00DD52EA"/>
    <w:rsid w:val="00DD5543"/>
    <w:rsid w:val="00DD5C9C"/>
    <w:rsid w:val="00DD66C8"/>
    <w:rsid w:val="00DD70EC"/>
    <w:rsid w:val="00DE1CA0"/>
    <w:rsid w:val="00DE25B4"/>
    <w:rsid w:val="00DE4AD9"/>
    <w:rsid w:val="00DE4CCE"/>
    <w:rsid w:val="00DE50B8"/>
    <w:rsid w:val="00DE5E9E"/>
    <w:rsid w:val="00DE7923"/>
    <w:rsid w:val="00DF1B3B"/>
    <w:rsid w:val="00DF1FA9"/>
    <w:rsid w:val="00DF278F"/>
    <w:rsid w:val="00DF45CA"/>
    <w:rsid w:val="00DF460D"/>
    <w:rsid w:val="00DF4CEE"/>
    <w:rsid w:val="00DF5C95"/>
    <w:rsid w:val="00DF665F"/>
    <w:rsid w:val="00DF6989"/>
    <w:rsid w:val="00E01599"/>
    <w:rsid w:val="00E05417"/>
    <w:rsid w:val="00E0589D"/>
    <w:rsid w:val="00E0620E"/>
    <w:rsid w:val="00E06710"/>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06C"/>
    <w:rsid w:val="00E31400"/>
    <w:rsid w:val="00E315A3"/>
    <w:rsid w:val="00E36F1D"/>
    <w:rsid w:val="00E374D0"/>
    <w:rsid w:val="00E40B96"/>
    <w:rsid w:val="00E41544"/>
    <w:rsid w:val="00E41E13"/>
    <w:rsid w:val="00E446DA"/>
    <w:rsid w:val="00E44812"/>
    <w:rsid w:val="00E44B0A"/>
    <w:rsid w:val="00E44F38"/>
    <w:rsid w:val="00E44FDC"/>
    <w:rsid w:val="00E45869"/>
    <w:rsid w:val="00E460D7"/>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27EB"/>
    <w:rsid w:val="00EA3094"/>
    <w:rsid w:val="00EA3226"/>
    <w:rsid w:val="00EA329C"/>
    <w:rsid w:val="00EA58D9"/>
    <w:rsid w:val="00EA5F2D"/>
    <w:rsid w:val="00EA71DE"/>
    <w:rsid w:val="00EA7A1B"/>
    <w:rsid w:val="00EB072F"/>
    <w:rsid w:val="00EB3D6B"/>
    <w:rsid w:val="00EB4607"/>
    <w:rsid w:val="00EB6867"/>
    <w:rsid w:val="00EB76CF"/>
    <w:rsid w:val="00EC0262"/>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070"/>
    <w:rsid w:val="00EE5690"/>
    <w:rsid w:val="00EE5A58"/>
    <w:rsid w:val="00EE5BA1"/>
    <w:rsid w:val="00EE5C91"/>
    <w:rsid w:val="00EE64F0"/>
    <w:rsid w:val="00EE663C"/>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4116"/>
    <w:rsid w:val="00F05232"/>
    <w:rsid w:val="00F131AA"/>
    <w:rsid w:val="00F133EE"/>
    <w:rsid w:val="00F15423"/>
    <w:rsid w:val="00F16CA9"/>
    <w:rsid w:val="00F225D8"/>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6957"/>
    <w:rsid w:val="00F47087"/>
    <w:rsid w:val="00F512A7"/>
    <w:rsid w:val="00F5236E"/>
    <w:rsid w:val="00F53C33"/>
    <w:rsid w:val="00F547F0"/>
    <w:rsid w:val="00F549BA"/>
    <w:rsid w:val="00F5519F"/>
    <w:rsid w:val="00F55FA3"/>
    <w:rsid w:val="00F56465"/>
    <w:rsid w:val="00F571D5"/>
    <w:rsid w:val="00F6093E"/>
    <w:rsid w:val="00F60965"/>
    <w:rsid w:val="00F60CFA"/>
    <w:rsid w:val="00F63139"/>
    <w:rsid w:val="00F633DC"/>
    <w:rsid w:val="00F6601A"/>
    <w:rsid w:val="00F67A42"/>
    <w:rsid w:val="00F703AC"/>
    <w:rsid w:val="00F71AAD"/>
    <w:rsid w:val="00F72494"/>
    <w:rsid w:val="00F7260A"/>
    <w:rsid w:val="00F73D6A"/>
    <w:rsid w:val="00F7553D"/>
    <w:rsid w:val="00F762AB"/>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0935"/>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D7DD4"/>
    <w:rsid w:val="00FE082F"/>
    <w:rsid w:val="00FE094B"/>
    <w:rsid w:val="00FE104E"/>
    <w:rsid w:val="00FE196A"/>
    <w:rsid w:val="00FE1C37"/>
    <w:rsid w:val="00FE20C5"/>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678B544"/>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F545"/>
  <w15:docId w15:val="{18EAC2A0-0A3E-4014-868F-0C597CE3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56D3"/>
    <w:pPr>
      <w:spacing w:before="180"/>
    </w:pPr>
  </w:style>
  <w:style w:type="paragraph" w:customStyle="1" w:styleId="FirstParagraph">
    <w:name w:val="First Paragraph"/>
    <w:basedOn w:val="BodyText"/>
    <w:next w:val="BodyText"/>
    <w:qFormat/>
    <w:rsid w:val="005A28E1"/>
    <w:pPr>
      <w:spacing w:before="100" w:beforeAutospacing="1" w:after="100" w:afterAutospacing="1"/>
    </w:pPr>
    <w:rPr>
      <w:sz w:val="24"/>
    </w:rPr>
  </w:style>
  <w:style w:type="paragraph" w:customStyle="1" w:styleId="Compact">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Heading3"/>
    <w:next w:val="Definition"/>
    <w:rsid w:val="00FE082F"/>
    <w:pPr>
      <w:spacing w:before="0" w:after="0"/>
      <w:outlineLvl w:val="9"/>
    </w:pPr>
    <w:rPr>
      <w:sz w:val="20"/>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5284B"/>
    <w:rPr>
      <w:rFonts w:ascii="Consolas" w:hAnsi="Consolas"/>
      <w:color w:val="444444"/>
      <w:sz w:val="18"/>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customStyle="1" w:styleId="HeaderChar">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customStyle="1" w:styleId="FooterChar">
    <w:name w:val="Footer Char"/>
    <w:basedOn w:val="DefaultParagraphFont"/>
    <w:link w:val="Footer"/>
    <w:rsid w:val="006D2E63"/>
  </w:style>
  <w:style w:type="character" w:customStyle="1" w:styleId="BodyTextChar">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customStyle="1" w:styleId="label-info">
    <w:name w:val="label-info"/>
    <w:basedOn w:val="BodyTextChar"/>
    <w:uiPriority w:val="1"/>
    <w:qFormat/>
    <w:rsid w:val="002B1594"/>
    <w:rPr>
      <w:rFonts w:ascii="Arial" w:hAnsi="Arial"/>
      <w:b/>
      <w:color w:val="FFFFFF" w:themeColor="background1"/>
      <w:position w:val="4"/>
      <w:sz w:val="16"/>
      <w:bdr w:val="none" w:sz="0" w:space="0" w:color="auto"/>
      <w:shd w:val="clear" w:color="auto" w:fill="00B0F0"/>
      <w:vertAlign w:val="baseline"/>
    </w:rPr>
  </w:style>
  <w:style w:type="table" w:styleId="TableGrid">
    <w:name w:val="Table Grid"/>
    <w:basedOn w:val="TableNormal"/>
    <w:rsid w:val="00510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167F7F"/>
    <w:pPr>
      <w:spacing w:after="0"/>
    </w:pPr>
    <w:tblPr>
      <w:tblStyleRowBandSize w:val="1"/>
      <w:tblStyleColBandSize w:val="1"/>
      <w:tblBorders>
        <w:top w:val="single" w:sz="4" w:space="0" w:color="BFBFBF" w:themeColor="background1" w:themeShade="BF"/>
        <w:bottom w:val="single" w:sz="4" w:space="0" w:color="BFBFBF" w:themeColor="background1" w:themeShade="BF"/>
        <w:insideH w:val="single" w:sz="4" w:space="0" w:color="BFBFBF" w:themeColor="background1" w:themeShade="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customStyle="1" w:styleId="UnresolvedMention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customStyle="1" w:styleId="CommentTextChar">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customStyle="1" w:styleId="CommentSubjectChar">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customStyle="1" w:styleId="SourceCode">
    <w:name w:val="Source Code"/>
    <w:basedOn w:val="BodyText"/>
    <w:link w:val="VerbatimChar"/>
    <w:qFormat/>
    <w:rsid w:val="0005284B"/>
    <w:pPr>
      <w:pBdr>
        <w:top w:val="single" w:sz="4" w:space="1" w:color="auto"/>
        <w:left w:val="single" w:sz="4" w:space="4" w:color="auto"/>
        <w:bottom w:val="single" w:sz="4" w:space="1" w:color="auto"/>
        <w:right w:val="single" w:sz="4" w:space="4" w:color="auto"/>
      </w:pBdr>
      <w:spacing w:before="0"/>
      <w:contextualSpacing/>
    </w:pPr>
    <w:rPr>
      <w:rFonts w:ascii="Consolas" w:hAnsi="Consolas"/>
      <w:sz w:val="18"/>
    </w:r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color w:val="444444"/>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444444"/>
      <w:sz w:val="20"/>
    </w:rPr>
  </w:style>
  <w:style w:type="character" w:customStyle="1" w:styleId="ExtensionTok">
    <w:name w:val="ExtensionTok"/>
    <w:basedOn w:val="VerbatimChar"/>
    <w:rPr>
      <w:rFonts w:ascii="Consolas" w:hAnsi="Consolas"/>
      <w:color w:val="444444"/>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444444"/>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eastAsiaTheme="minorEastAsia" w:hAnsiTheme="minorHAnsi"/>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eastAsiaTheme="minorEastAsia" w:hAnsiTheme="minorHAnsi"/>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eastAsiaTheme="minorEastAsia" w:hAnsiTheme="minorHAnsi"/>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eastAsiaTheme="minorEastAsia" w:hAnsiTheme="minorHAnsi"/>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eastAsiaTheme="minorEastAsia" w:hAnsiTheme="minorHAnsi"/>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eastAsiaTheme="minorEastAsia" w:hAnsiTheme="minorHAnsi"/>
      <w:color w:val="auto"/>
      <w:sz w:val="22"/>
      <w:szCs w:val="22"/>
    </w:rPr>
  </w:style>
  <w:style w:type="character" w:customStyle="1" w:styleId="UnresolvedMention2">
    <w:name w:val="Unresolved Mention2"/>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uiPriority w:val="99"/>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TMLCode">
    <w:name w:val="HTML Code"/>
    <w:basedOn w:val="DefaultParagraphFont"/>
    <w:uiPriority w:val="99"/>
    <w:semiHidden/>
    <w:unhideWhenUsed/>
    <w:rsid w:val="00DD1A7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0324"/>
    <w:rPr>
      <w:rFonts w:ascii="Arial" w:eastAsiaTheme="majorEastAsia" w:hAnsi="Arial"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eastAsia="Times New Roman" w:hAnsi="Times New Roman" w:cs="Times New Roman"/>
      <w:color w:val="auto"/>
      <w:sz w:val="24"/>
    </w:rPr>
  </w:style>
  <w:style w:type="paragraph" w:customStyle="1" w:styleId="AppendixHeading1">
    <w:name w:val="Appendix Heading 1"/>
    <w:basedOn w:val="Heading1"/>
    <w:next w:val="BodyText"/>
    <w:link w:val="AppendixHeading1Char"/>
    <w:qFormat/>
    <w:rsid w:val="00D96D6F"/>
    <w:pPr>
      <w:pageBreakBefore/>
      <w:numPr>
        <w:numId w:val="4"/>
      </w:numPr>
    </w:pPr>
  </w:style>
  <w:style w:type="character" w:customStyle="1" w:styleId="AppendixHeading1Char">
    <w:name w:val="Appendix Heading 1 Char"/>
    <w:basedOn w:val="Heading1Char"/>
    <w:link w:val="AppendixHeading1"/>
    <w:rsid w:val="00BF5A6C"/>
    <w:rPr>
      <w:rFonts w:ascii="Arial" w:eastAsiaTheme="majorEastAsia" w:hAnsi="Arial" w:cstheme="majorBidi"/>
      <w:b/>
      <w:bCs/>
      <w:color w:val="444444"/>
      <w:sz w:val="36"/>
      <w:szCs w:val="32"/>
    </w:rPr>
  </w:style>
  <w:style w:type="paragraph" w:customStyle="1" w:styleId="AppendixHeading2">
    <w:name w:val="Appendix Heading 2"/>
    <w:basedOn w:val="Heading2"/>
    <w:next w:val="BodyText"/>
    <w:link w:val="AppendixHeading2Char"/>
    <w:qFormat/>
    <w:rsid w:val="00D96D6F"/>
    <w:pPr>
      <w:numPr>
        <w:numId w:val="4"/>
      </w:numPr>
    </w:pPr>
  </w:style>
  <w:style w:type="character" w:customStyle="1" w:styleId="Heading2Char">
    <w:name w:val="Heading 2 Char"/>
    <w:basedOn w:val="DefaultParagraphFont"/>
    <w:link w:val="Heading2"/>
    <w:uiPriority w:val="9"/>
    <w:rsid w:val="00BF5A6C"/>
    <w:rPr>
      <w:rFonts w:ascii="Arial" w:eastAsiaTheme="majorEastAsia" w:hAnsi="Arial" w:cstheme="majorBidi"/>
      <w:b/>
      <w:bCs/>
      <w:color w:val="444444"/>
      <w:sz w:val="27"/>
      <w:szCs w:val="32"/>
    </w:rPr>
  </w:style>
  <w:style w:type="character" w:customStyle="1" w:styleId="AppendixHeading2Char">
    <w:name w:val="Appendix Heading 2 Char"/>
    <w:basedOn w:val="Heading2Char"/>
    <w:link w:val="AppendixHeading2"/>
    <w:rsid w:val="00BF5A6C"/>
    <w:rPr>
      <w:rFonts w:ascii="Arial" w:eastAsiaTheme="majorEastAsia" w:hAnsi="Arial" w:cstheme="majorBidi"/>
      <w:b/>
      <w:bCs/>
      <w:color w:val="444444"/>
      <w:sz w:val="27"/>
      <w:szCs w:val="32"/>
    </w:rPr>
  </w:style>
  <w:style w:type="paragraph" w:customStyle="1" w:styleId="a3">
    <w:name w:val="a3"/>
    <w:basedOn w:val="Normal"/>
    <w:rsid w:val="00BF5A6C"/>
  </w:style>
  <w:style w:type="paragraph" w:customStyle="1" w:styleId="a4">
    <w:name w:val="a4"/>
    <w:basedOn w:val="Normal"/>
    <w:link w:val="a4Char"/>
    <w:rsid w:val="00BF5A6C"/>
    <w:pPr>
      <w:numPr>
        <w:ilvl w:val="3"/>
        <w:numId w:val="4"/>
      </w:numPr>
    </w:pPr>
  </w:style>
  <w:style w:type="paragraph" w:customStyle="1" w:styleId="a5">
    <w:name w:val="a5"/>
    <w:basedOn w:val="Normal"/>
    <w:rsid w:val="00BF5A6C"/>
    <w:pPr>
      <w:numPr>
        <w:ilvl w:val="4"/>
        <w:numId w:val="4"/>
      </w:numPr>
    </w:pPr>
  </w:style>
  <w:style w:type="paragraph" w:customStyle="1" w:styleId="a6">
    <w:name w:val="a6"/>
    <w:basedOn w:val="Normal"/>
    <w:rsid w:val="00BF5A6C"/>
    <w:pPr>
      <w:numPr>
        <w:ilvl w:val="5"/>
        <w:numId w:val="4"/>
      </w:numPr>
    </w:pPr>
  </w:style>
  <w:style w:type="paragraph" w:customStyle="1" w:styleId="AppendixHeading3">
    <w:name w:val="Appendix Heading 3"/>
    <w:basedOn w:val="Heading3"/>
    <w:next w:val="BodyText"/>
    <w:qFormat/>
    <w:rsid w:val="00D768E6"/>
    <w:pPr>
      <w:numPr>
        <w:numId w:val="4"/>
      </w:numPr>
    </w:pPr>
  </w:style>
  <w:style w:type="paragraph" w:customStyle="1" w:styleId="Heading1NoNumbers">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customStyle="1" w:styleId="DocumentMapChar">
    <w:name w:val="Document Map Char"/>
    <w:basedOn w:val="DefaultParagraphFont"/>
    <w:link w:val="DocumentMap"/>
    <w:rsid w:val="00BF72B0"/>
    <w:rPr>
      <w:rFonts w:ascii="Segoe UI" w:hAnsi="Segoe UI" w:cs="Segoe UI"/>
      <w:color w:val="444444"/>
      <w:sz w:val="16"/>
      <w:szCs w:val="16"/>
    </w:rPr>
  </w:style>
  <w:style w:type="paragraph" w:customStyle="1" w:styleId="Note">
    <w:name w:val="Note"/>
    <w:basedOn w:val="BodyText"/>
    <w:link w:val="NoteChar"/>
    <w:qFormat/>
    <w:rsid w:val="00D64321"/>
    <w:pPr>
      <w:ind w:left="720" w:hanging="720"/>
    </w:pPr>
    <w:rPr>
      <w:sz w:val="16"/>
      <w:szCs w:val="20"/>
    </w:rPr>
  </w:style>
  <w:style w:type="paragraph" w:customStyle="1" w:styleId="AppendixHeading4">
    <w:name w:val="Appendix Heading 4"/>
    <w:basedOn w:val="a4"/>
    <w:link w:val="AppendixHeading4Char"/>
    <w:qFormat/>
    <w:rsid w:val="00A86060"/>
  </w:style>
  <w:style w:type="character" w:customStyle="1" w:styleId="NoteChar">
    <w:name w:val="Note Char"/>
    <w:basedOn w:val="BodyTextChar"/>
    <w:link w:val="Note"/>
    <w:rsid w:val="00D64321"/>
    <w:rPr>
      <w:rFonts w:ascii="Arial" w:hAnsi="Arial"/>
      <w:color w:val="444444"/>
      <w:sz w:val="16"/>
      <w:szCs w:val="20"/>
    </w:rPr>
  </w:style>
  <w:style w:type="character" w:customStyle="1" w:styleId="a4Char">
    <w:name w:val="a4 Char"/>
    <w:basedOn w:val="DefaultParagraphFont"/>
    <w:link w:val="a4"/>
    <w:rsid w:val="00A86060"/>
    <w:rPr>
      <w:rFonts w:ascii="Arial" w:hAnsi="Arial"/>
      <w:color w:val="444444"/>
      <w:sz w:val="20"/>
    </w:rPr>
  </w:style>
  <w:style w:type="character" w:customStyle="1" w:styleId="AppendixHeading4Char">
    <w:name w:val="Appendix Heading 4 Char"/>
    <w:basedOn w:val="a4Char"/>
    <w:link w:val="AppendixHeading4"/>
    <w:rsid w:val="00A86060"/>
    <w:rPr>
      <w:rFonts w:ascii="Arial" w:hAnsi="Arial"/>
      <w:color w:val="444444"/>
      <w:sz w:val="20"/>
    </w:rPr>
  </w:style>
  <w:style w:type="character" w:customStyle="1" w:styleId="Heading3Char">
    <w:name w:val="Heading 3 Char"/>
    <w:basedOn w:val="DefaultParagraphFont"/>
    <w:link w:val="Heading3"/>
    <w:uiPriority w:val="9"/>
    <w:rsid w:val="001F501B"/>
    <w:rPr>
      <w:rFonts w:ascii="Arial" w:eastAsiaTheme="majorEastAsia" w:hAnsi="Arial" w:cstheme="majorBidi"/>
      <w:b/>
      <w:bCs/>
      <w:color w:val="444444"/>
      <w:szCs w:val="28"/>
    </w:rPr>
  </w:style>
  <w:style w:type="character" w:customStyle="1" w:styleId="Heading4Char">
    <w:name w:val="Heading 4 Char"/>
    <w:basedOn w:val="DefaultParagraphFont"/>
    <w:link w:val="Heading4"/>
    <w:uiPriority w:val="9"/>
    <w:rsid w:val="001F501B"/>
    <w:rPr>
      <w:rFonts w:ascii="Arial" w:eastAsiaTheme="majorEastAsia" w:hAnsi="Arial" w:cstheme="majorBidi"/>
      <w:b/>
      <w:bCs/>
      <w:i/>
      <w:color w:val="444444"/>
      <w:sz w:val="22"/>
    </w:rPr>
  </w:style>
  <w:style w:type="character" w:styleId="PlaceholderText">
    <w:name w:val="Placeholder Text"/>
    <w:basedOn w:val="DefaultParagraphFont"/>
    <w:semiHidden/>
    <w:rsid w:val="00ED10F8"/>
    <w:rPr>
      <w:color w:val="808080"/>
    </w:rPr>
  </w:style>
  <w:style w:type="character" w:customStyle="1" w:styleId="cs1-lock-free">
    <w:name w:val="cs1-lock-free"/>
    <w:basedOn w:val="DefaultParagraphFont"/>
    <w:rsid w:val="002811A8"/>
  </w:style>
  <w:style w:type="paragraph" w:customStyle="1" w:styleId="Ref">
    <w:name w:val="Ref"/>
    <w:basedOn w:val="Normal"/>
    <w:autoRedefine/>
    <w:rsid w:val="00882742"/>
    <w:pPr>
      <w:spacing w:before="40" w:after="40"/>
      <w:ind w:left="2160" w:hanging="1800"/>
    </w:pPr>
    <w:rPr>
      <w:rFonts w:eastAsia="Times New Roman" w:cs="Times New Roman"/>
      <w:bCs/>
      <w:color w:val="000000"/>
    </w:rPr>
  </w:style>
  <w:style w:type="character" w:customStyle="1" w:styleId="normaltextrun">
    <w:name w:val="normaltextrun"/>
    <w:basedOn w:val="DefaultParagraphFont"/>
    <w:rsid w:val="002050A8"/>
  </w:style>
  <w:style w:type="character" w:customStyle="1" w:styleId="eop">
    <w:name w:val="eop"/>
    <w:basedOn w:val="DefaultParagraphFont"/>
    <w:rsid w:val="002050A8"/>
  </w:style>
  <w:style w:type="character" w:styleId="UnresolvedMention">
    <w:name w:val="Unresolved Mention"/>
    <w:basedOn w:val="DefaultParagraphFont"/>
    <w:uiPriority w:val="99"/>
    <w:semiHidden/>
    <w:unhideWhenUsed/>
    <w:rsid w:val="00494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91708327">
      <w:bodyDiv w:val="1"/>
      <w:marLeft w:val="0"/>
      <w:marRight w:val="0"/>
      <w:marTop w:val="0"/>
      <w:marBottom w:val="0"/>
      <w:divBdr>
        <w:top w:val="none" w:sz="0" w:space="0" w:color="auto"/>
        <w:left w:val="none" w:sz="0" w:space="0" w:color="auto"/>
        <w:bottom w:val="none" w:sz="0" w:space="0" w:color="auto"/>
        <w:right w:val="none" w:sz="0" w:space="0" w:color="auto"/>
      </w:divBdr>
      <w:divsChild>
        <w:div w:id="732897195">
          <w:marLeft w:val="0"/>
          <w:marRight w:val="0"/>
          <w:marTop w:val="0"/>
          <w:marBottom w:val="0"/>
          <w:divBdr>
            <w:top w:val="none" w:sz="0" w:space="0" w:color="auto"/>
            <w:left w:val="none" w:sz="0" w:space="0" w:color="auto"/>
            <w:bottom w:val="none" w:sz="0" w:space="0" w:color="auto"/>
            <w:right w:val="none" w:sz="0" w:space="0" w:color="auto"/>
          </w:divBdr>
          <w:divsChild>
            <w:div w:id="1562981296">
              <w:marLeft w:val="0"/>
              <w:marRight w:val="0"/>
              <w:marTop w:val="0"/>
              <w:marBottom w:val="0"/>
              <w:divBdr>
                <w:top w:val="none" w:sz="0" w:space="0" w:color="auto"/>
                <w:left w:val="none" w:sz="0" w:space="0" w:color="auto"/>
                <w:bottom w:val="none" w:sz="0" w:space="0" w:color="auto"/>
                <w:right w:val="none" w:sz="0" w:space="0" w:color="auto"/>
              </w:divBdr>
            </w:div>
            <w:div w:id="1813716135">
              <w:marLeft w:val="0"/>
              <w:marRight w:val="0"/>
              <w:marTop w:val="0"/>
              <w:marBottom w:val="0"/>
              <w:divBdr>
                <w:top w:val="none" w:sz="0" w:space="0" w:color="auto"/>
                <w:left w:val="none" w:sz="0" w:space="0" w:color="auto"/>
                <w:bottom w:val="none" w:sz="0" w:space="0" w:color="auto"/>
                <w:right w:val="none" w:sz="0" w:space="0" w:color="auto"/>
              </w:divBdr>
            </w:div>
            <w:div w:id="926425524">
              <w:marLeft w:val="0"/>
              <w:marRight w:val="0"/>
              <w:marTop w:val="0"/>
              <w:marBottom w:val="0"/>
              <w:divBdr>
                <w:top w:val="none" w:sz="0" w:space="0" w:color="auto"/>
                <w:left w:val="none" w:sz="0" w:space="0" w:color="auto"/>
                <w:bottom w:val="none" w:sz="0" w:space="0" w:color="auto"/>
                <w:right w:val="none" w:sz="0" w:space="0" w:color="auto"/>
              </w:divBdr>
            </w:div>
            <w:div w:id="20666902">
              <w:marLeft w:val="0"/>
              <w:marRight w:val="0"/>
              <w:marTop w:val="0"/>
              <w:marBottom w:val="0"/>
              <w:divBdr>
                <w:top w:val="none" w:sz="0" w:space="0" w:color="auto"/>
                <w:left w:val="none" w:sz="0" w:space="0" w:color="auto"/>
                <w:bottom w:val="none" w:sz="0" w:space="0" w:color="auto"/>
                <w:right w:val="none" w:sz="0" w:space="0" w:color="auto"/>
              </w:divBdr>
            </w:div>
            <w:div w:id="269826192">
              <w:marLeft w:val="0"/>
              <w:marRight w:val="0"/>
              <w:marTop w:val="0"/>
              <w:marBottom w:val="0"/>
              <w:divBdr>
                <w:top w:val="none" w:sz="0" w:space="0" w:color="auto"/>
                <w:left w:val="none" w:sz="0" w:space="0" w:color="auto"/>
                <w:bottom w:val="none" w:sz="0" w:space="0" w:color="auto"/>
                <w:right w:val="none" w:sz="0" w:space="0" w:color="auto"/>
              </w:divBdr>
            </w:div>
            <w:div w:id="2140029227">
              <w:marLeft w:val="0"/>
              <w:marRight w:val="0"/>
              <w:marTop w:val="0"/>
              <w:marBottom w:val="0"/>
              <w:divBdr>
                <w:top w:val="none" w:sz="0" w:space="0" w:color="auto"/>
                <w:left w:val="none" w:sz="0" w:space="0" w:color="auto"/>
                <w:bottom w:val="none" w:sz="0" w:space="0" w:color="auto"/>
                <w:right w:val="none" w:sz="0" w:space="0" w:color="auto"/>
              </w:divBdr>
            </w:div>
            <w:div w:id="585960513">
              <w:marLeft w:val="0"/>
              <w:marRight w:val="0"/>
              <w:marTop w:val="0"/>
              <w:marBottom w:val="0"/>
              <w:divBdr>
                <w:top w:val="none" w:sz="0" w:space="0" w:color="auto"/>
                <w:left w:val="none" w:sz="0" w:space="0" w:color="auto"/>
                <w:bottom w:val="none" w:sz="0" w:space="0" w:color="auto"/>
                <w:right w:val="none" w:sz="0" w:space="0" w:color="auto"/>
              </w:divBdr>
            </w:div>
            <w:div w:id="753015632">
              <w:marLeft w:val="0"/>
              <w:marRight w:val="0"/>
              <w:marTop w:val="0"/>
              <w:marBottom w:val="0"/>
              <w:divBdr>
                <w:top w:val="none" w:sz="0" w:space="0" w:color="auto"/>
                <w:left w:val="none" w:sz="0" w:space="0" w:color="auto"/>
                <w:bottom w:val="none" w:sz="0" w:space="0" w:color="auto"/>
                <w:right w:val="none" w:sz="0" w:space="0" w:color="auto"/>
              </w:divBdr>
            </w:div>
            <w:div w:id="1780559820">
              <w:marLeft w:val="0"/>
              <w:marRight w:val="0"/>
              <w:marTop w:val="0"/>
              <w:marBottom w:val="0"/>
              <w:divBdr>
                <w:top w:val="none" w:sz="0" w:space="0" w:color="auto"/>
                <w:left w:val="none" w:sz="0" w:space="0" w:color="auto"/>
                <w:bottom w:val="none" w:sz="0" w:space="0" w:color="auto"/>
                <w:right w:val="none" w:sz="0" w:space="0" w:color="auto"/>
              </w:divBdr>
            </w:div>
            <w:div w:id="703600020">
              <w:marLeft w:val="0"/>
              <w:marRight w:val="0"/>
              <w:marTop w:val="0"/>
              <w:marBottom w:val="0"/>
              <w:divBdr>
                <w:top w:val="none" w:sz="0" w:space="0" w:color="auto"/>
                <w:left w:val="none" w:sz="0" w:space="0" w:color="auto"/>
                <w:bottom w:val="none" w:sz="0" w:space="0" w:color="auto"/>
                <w:right w:val="none" w:sz="0" w:space="0" w:color="auto"/>
              </w:divBdr>
            </w:div>
            <w:div w:id="1733575838">
              <w:marLeft w:val="0"/>
              <w:marRight w:val="0"/>
              <w:marTop w:val="0"/>
              <w:marBottom w:val="0"/>
              <w:divBdr>
                <w:top w:val="none" w:sz="0" w:space="0" w:color="auto"/>
                <w:left w:val="none" w:sz="0" w:space="0" w:color="auto"/>
                <w:bottom w:val="none" w:sz="0" w:space="0" w:color="auto"/>
                <w:right w:val="none" w:sz="0" w:space="0" w:color="auto"/>
              </w:divBdr>
            </w:div>
            <w:div w:id="274992187">
              <w:marLeft w:val="0"/>
              <w:marRight w:val="0"/>
              <w:marTop w:val="0"/>
              <w:marBottom w:val="0"/>
              <w:divBdr>
                <w:top w:val="none" w:sz="0" w:space="0" w:color="auto"/>
                <w:left w:val="none" w:sz="0" w:space="0" w:color="auto"/>
                <w:bottom w:val="none" w:sz="0" w:space="0" w:color="auto"/>
                <w:right w:val="none" w:sz="0" w:space="0" w:color="auto"/>
              </w:divBdr>
            </w:div>
            <w:div w:id="1155099676">
              <w:marLeft w:val="0"/>
              <w:marRight w:val="0"/>
              <w:marTop w:val="0"/>
              <w:marBottom w:val="0"/>
              <w:divBdr>
                <w:top w:val="none" w:sz="0" w:space="0" w:color="auto"/>
                <w:left w:val="none" w:sz="0" w:space="0" w:color="auto"/>
                <w:bottom w:val="none" w:sz="0" w:space="0" w:color="auto"/>
                <w:right w:val="none" w:sz="0" w:space="0" w:color="auto"/>
              </w:divBdr>
            </w:div>
            <w:div w:id="349917412">
              <w:marLeft w:val="0"/>
              <w:marRight w:val="0"/>
              <w:marTop w:val="0"/>
              <w:marBottom w:val="0"/>
              <w:divBdr>
                <w:top w:val="none" w:sz="0" w:space="0" w:color="auto"/>
                <w:left w:val="none" w:sz="0" w:space="0" w:color="auto"/>
                <w:bottom w:val="none" w:sz="0" w:space="0" w:color="auto"/>
                <w:right w:val="none" w:sz="0" w:space="0" w:color="auto"/>
              </w:divBdr>
            </w:div>
            <w:div w:id="1213493369">
              <w:marLeft w:val="0"/>
              <w:marRight w:val="0"/>
              <w:marTop w:val="0"/>
              <w:marBottom w:val="0"/>
              <w:divBdr>
                <w:top w:val="none" w:sz="0" w:space="0" w:color="auto"/>
                <w:left w:val="none" w:sz="0" w:space="0" w:color="auto"/>
                <w:bottom w:val="none" w:sz="0" w:space="0" w:color="auto"/>
                <w:right w:val="none" w:sz="0" w:space="0" w:color="auto"/>
              </w:divBdr>
            </w:div>
            <w:div w:id="122164334">
              <w:marLeft w:val="0"/>
              <w:marRight w:val="0"/>
              <w:marTop w:val="0"/>
              <w:marBottom w:val="0"/>
              <w:divBdr>
                <w:top w:val="none" w:sz="0" w:space="0" w:color="auto"/>
                <w:left w:val="none" w:sz="0" w:space="0" w:color="auto"/>
                <w:bottom w:val="none" w:sz="0" w:space="0" w:color="auto"/>
                <w:right w:val="none" w:sz="0" w:space="0" w:color="auto"/>
              </w:divBdr>
            </w:div>
            <w:div w:id="1085227126">
              <w:marLeft w:val="0"/>
              <w:marRight w:val="0"/>
              <w:marTop w:val="0"/>
              <w:marBottom w:val="0"/>
              <w:divBdr>
                <w:top w:val="none" w:sz="0" w:space="0" w:color="auto"/>
                <w:left w:val="none" w:sz="0" w:space="0" w:color="auto"/>
                <w:bottom w:val="none" w:sz="0" w:space="0" w:color="auto"/>
                <w:right w:val="none" w:sz="0" w:space="0" w:color="auto"/>
              </w:divBdr>
            </w:div>
            <w:div w:id="149716741">
              <w:marLeft w:val="0"/>
              <w:marRight w:val="0"/>
              <w:marTop w:val="0"/>
              <w:marBottom w:val="0"/>
              <w:divBdr>
                <w:top w:val="none" w:sz="0" w:space="0" w:color="auto"/>
                <w:left w:val="none" w:sz="0" w:space="0" w:color="auto"/>
                <w:bottom w:val="none" w:sz="0" w:space="0" w:color="auto"/>
                <w:right w:val="none" w:sz="0" w:space="0" w:color="auto"/>
              </w:divBdr>
            </w:div>
            <w:div w:id="129179178">
              <w:marLeft w:val="0"/>
              <w:marRight w:val="0"/>
              <w:marTop w:val="0"/>
              <w:marBottom w:val="0"/>
              <w:divBdr>
                <w:top w:val="none" w:sz="0" w:space="0" w:color="auto"/>
                <w:left w:val="none" w:sz="0" w:space="0" w:color="auto"/>
                <w:bottom w:val="none" w:sz="0" w:space="0" w:color="auto"/>
                <w:right w:val="none" w:sz="0" w:space="0" w:color="auto"/>
              </w:divBdr>
            </w:div>
            <w:div w:id="790976807">
              <w:marLeft w:val="0"/>
              <w:marRight w:val="0"/>
              <w:marTop w:val="0"/>
              <w:marBottom w:val="0"/>
              <w:divBdr>
                <w:top w:val="none" w:sz="0" w:space="0" w:color="auto"/>
                <w:left w:val="none" w:sz="0" w:space="0" w:color="auto"/>
                <w:bottom w:val="none" w:sz="0" w:space="0" w:color="auto"/>
                <w:right w:val="none" w:sz="0" w:space="0" w:color="auto"/>
              </w:divBdr>
            </w:div>
            <w:div w:id="1594128027">
              <w:marLeft w:val="0"/>
              <w:marRight w:val="0"/>
              <w:marTop w:val="0"/>
              <w:marBottom w:val="0"/>
              <w:divBdr>
                <w:top w:val="none" w:sz="0" w:space="0" w:color="auto"/>
                <w:left w:val="none" w:sz="0" w:space="0" w:color="auto"/>
                <w:bottom w:val="none" w:sz="0" w:space="0" w:color="auto"/>
                <w:right w:val="none" w:sz="0" w:space="0" w:color="auto"/>
              </w:divBdr>
            </w:div>
            <w:div w:id="1337928472">
              <w:marLeft w:val="0"/>
              <w:marRight w:val="0"/>
              <w:marTop w:val="0"/>
              <w:marBottom w:val="0"/>
              <w:divBdr>
                <w:top w:val="none" w:sz="0" w:space="0" w:color="auto"/>
                <w:left w:val="none" w:sz="0" w:space="0" w:color="auto"/>
                <w:bottom w:val="none" w:sz="0" w:space="0" w:color="auto"/>
                <w:right w:val="none" w:sz="0" w:space="0" w:color="auto"/>
              </w:divBdr>
            </w:div>
            <w:div w:id="1167591966">
              <w:marLeft w:val="0"/>
              <w:marRight w:val="0"/>
              <w:marTop w:val="0"/>
              <w:marBottom w:val="0"/>
              <w:divBdr>
                <w:top w:val="none" w:sz="0" w:space="0" w:color="auto"/>
                <w:left w:val="none" w:sz="0" w:space="0" w:color="auto"/>
                <w:bottom w:val="none" w:sz="0" w:space="0" w:color="auto"/>
                <w:right w:val="none" w:sz="0" w:space="0" w:color="auto"/>
              </w:divBdr>
            </w:div>
            <w:div w:id="678964661">
              <w:marLeft w:val="0"/>
              <w:marRight w:val="0"/>
              <w:marTop w:val="0"/>
              <w:marBottom w:val="0"/>
              <w:divBdr>
                <w:top w:val="none" w:sz="0" w:space="0" w:color="auto"/>
                <w:left w:val="none" w:sz="0" w:space="0" w:color="auto"/>
                <w:bottom w:val="none" w:sz="0" w:space="0" w:color="auto"/>
                <w:right w:val="none" w:sz="0" w:space="0" w:color="auto"/>
              </w:divBdr>
            </w:div>
            <w:div w:id="556742939">
              <w:marLeft w:val="0"/>
              <w:marRight w:val="0"/>
              <w:marTop w:val="0"/>
              <w:marBottom w:val="0"/>
              <w:divBdr>
                <w:top w:val="none" w:sz="0" w:space="0" w:color="auto"/>
                <w:left w:val="none" w:sz="0" w:space="0" w:color="auto"/>
                <w:bottom w:val="none" w:sz="0" w:space="0" w:color="auto"/>
                <w:right w:val="none" w:sz="0" w:space="0" w:color="auto"/>
              </w:divBdr>
            </w:div>
            <w:div w:id="1357728051">
              <w:marLeft w:val="0"/>
              <w:marRight w:val="0"/>
              <w:marTop w:val="0"/>
              <w:marBottom w:val="0"/>
              <w:divBdr>
                <w:top w:val="none" w:sz="0" w:space="0" w:color="auto"/>
                <w:left w:val="none" w:sz="0" w:space="0" w:color="auto"/>
                <w:bottom w:val="none" w:sz="0" w:space="0" w:color="auto"/>
                <w:right w:val="none" w:sz="0" w:space="0" w:color="auto"/>
              </w:divBdr>
            </w:div>
            <w:div w:id="1071193168">
              <w:marLeft w:val="0"/>
              <w:marRight w:val="0"/>
              <w:marTop w:val="0"/>
              <w:marBottom w:val="0"/>
              <w:divBdr>
                <w:top w:val="none" w:sz="0" w:space="0" w:color="auto"/>
                <w:left w:val="none" w:sz="0" w:space="0" w:color="auto"/>
                <w:bottom w:val="none" w:sz="0" w:space="0" w:color="auto"/>
                <w:right w:val="none" w:sz="0" w:space="0" w:color="auto"/>
              </w:divBdr>
            </w:div>
            <w:div w:id="997344952">
              <w:marLeft w:val="0"/>
              <w:marRight w:val="0"/>
              <w:marTop w:val="0"/>
              <w:marBottom w:val="0"/>
              <w:divBdr>
                <w:top w:val="none" w:sz="0" w:space="0" w:color="auto"/>
                <w:left w:val="none" w:sz="0" w:space="0" w:color="auto"/>
                <w:bottom w:val="none" w:sz="0" w:space="0" w:color="auto"/>
                <w:right w:val="none" w:sz="0" w:space="0" w:color="auto"/>
              </w:divBdr>
            </w:div>
            <w:div w:id="278415633">
              <w:marLeft w:val="0"/>
              <w:marRight w:val="0"/>
              <w:marTop w:val="0"/>
              <w:marBottom w:val="0"/>
              <w:divBdr>
                <w:top w:val="none" w:sz="0" w:space="0" w:color="auto"/>
                <w:left w:val="none" w:sz="0" w:space="0" w:color="auto"/>
                <w:bottom w:val="none" w:sz="0" w:space="0" w:color="auto"/>
                <w:right w:val="none" w:sz="0" w:space="0" w:color="auto"/>
              </w:divBdr>
            </w:div>
            <w:div w:id="1074468513">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07">
      <w:bodyDiv w:val="1"/>
      <w:marLeft w:val="0"/>
      <w:marRight w:val="0"/>
      <w:marTop w:val="0"/>
      <w:marBottom w:val="0"/>
      <w:divBdr>
        <w:top w:val="none" w:sz="0" w:space="0" w:color="auto"/>
        <w:left w:val="none" w:sz="0" w:space="0" w:color="auto"/>
        <w:bottom w:val="none" w:sz="0" w:space="0" w:color="auto"/>
        <w:right w:val="none" w:sz="0" w:space="0" w:color="auto"/>
      </w:divBdr>
      <w:divsChild>
        <w:div w:id="635797276">
          <w:marLeft w:val="0"/>
          <w:marRight w:val="0"/>
          <w:marTop w:val="0"/>
          <w:marBottom w:val="0"/>
          <w:divBdr>
            <w:top w:val="none" w:sz="0" w:space="0" w:color="auto"/>
            <w:left w:val="none" w:sz="0" w:space="0" w:color="auto"/>
            <w:bottom w:val="none" w:sz="0" w:space="0" w:color="auto"/>
            <w:right w:val="none" w:sz="0" w:space="0" w:color="auto"/>
          </w:divBdr>
          <w:divsChild>
            <w:div w:id="1074163667">
              <w:marLeft w:val="0"/>
              <w:marRight w:val="0"/>
              <w:marTop w:val="0"/>
              <w:marBottom w:val="0"/>
              <w:divBdr>
                <w:top w:val="none" w:sz="0" w:space="0" w:color="auto"/>
                <w:left w:val="none" w:sz="0" w:space="0" w:color="auto"/>
                <w:bottom w:val="none" w:sz="0" w:space="0" w:color="auto"/>
                <w:right w:val="none" w:sz="0" w:space="0" w:color="auto"/>
              </w:divBdr>
            </w:div>
            <w:div w:id="404837736">
              <w:marLeft w:val="0"/>
              <w:marRight w:val="0"/>
              <w:marTop w:val="0"/>
              <w:marBottom w:val="0"/>
              <w:divBdr>
                <w:top w:val="none" w:sz="0" w:space="0" w:color="auto"/>
                <w:left w:val="none" w:sz="0" w:space="0" w:color="auto"/>
                <w:bottom w:val="none" w:sz="0" w:space="0" w:color="auto"/>
                <w:right w:val="none" w:sz="0" w:space="0" w:color="auto"/>
              </w:divBdr>
            </w:div>
            <w:div w:id="277177092">
              <w:marLeft w:val="0"/>
              <w:marRight w:val="0"/>
              <w:marTop w:val="0"/>
              <w:marBottom w:val="0"/>
              <w:divBdr>
                <w:top w:val="none" w:sz="0" w:space="0" w:color="auto"/>
                <w:left w:val="none" w:sz="0" w:space="0" w:color="auto"/>
                <w:bottom w:val="none" w:sz="0" w:space="0" w:color="auto"/>
                <w:right w:val="none" w:sz="0" w:space="0" w:color="auto"/>
              </w:divBdr>
            </w:div>
            <w:div w:id="883104759">
              <w:marLeft w:val="0"/>
              <w:marRight w:val="0"/>
              <w:marTop w:val="0"/>
              <w:marBottom w:val="0"/>
              <w:divBdr>
                <w:top w:val="none" w:sz="0" w:space="0" w:color="auto"/>
                <w:left w:val="none" w:sz="0" w:space="0" w:color="auto"/>
                <w:bottom w:val="none" w:sz="0" w:space="0" w:color="auto"/>
                <w:right w:val="none" w:sz="0" w:space="0" w:color="auto"/>
              </w:divBdr>
            </w:div>
            <w:div w:id="1819109353">
              <w:marLeft w:val="0"/>
              <w:marRight w:val="0"/>
              <w:marTop w:val="0"/>
              <w:marBottom w:val="0"/>
              <w:divBdr>
                <w:top w:val="none" w:sz="0" w:space="0" w:color="auto"/>
                <w:left w:val="none" w:sz="0" w:space="0" w:color="auto"/>
                <w:bottom w:val="none" w:sz="0" w:space="0" w:color="auto"/>
                <w:right w:val="none" w:sz="0" w:space="0" w:color="auto"/>
              </w:divBdr>
            </w:div>
            <w:div w:id="59866514">
              <w:marLeft w:val="0"/>
              <w:marRight w:val="0"/>
              <w:marTop w:val="0"/>
              <w:marBottom w:val="0"/>
              <w:divBdr>
                <w:top w:val="none" w:sz="0" w:space="0" w:color="auto"/>
                <w:left w:val="none" w:sz="0" w:space="0" w:color="auto"/>
                <w:bottom w:val="none" w:sz="0" w:space="0" w:color="auto"/>
                <w:right w:val="none" w:sz="0" w:space="0" w:color="auto"/>
              </w:divBdr>
            </w:div>
            <w:div w:id="77291401">
              <w:marLeft w:val="0"/>
              <w:marRight w:val="0"/>
              <w:marTop w:val="0"/>
              <w:marBottom w:val="0"/>
              <w:divBdr>
                <w:top w:val="none" w:sz="0" w:space="0" w:color="auto"/>
                <w:left w:val="none" w:sz="0" w:space="0" w:color="auto"/>
                <w:bottom w:val="none" w:sz="0" w:space="0" w:color="auto"/>
                <w:right w:val="none" w:sz="0" w:space="0" w:color="auto"/>
              </w:divBdr>
            </w:div>
            <w:div w:id="818039158">
              <w:marLeft w:val="0"/>
              <w:marRight w:val="0"/>
              <w:marTop w:val="0"/>
              <w:marBottom w:val="0"/>
              <w:divBdr>
                <w:top w:val="none" w:sz="0" w:space="0" w:color="auto"/>
                <w:left w:val="none" w:sz="0" w:space="0" w:color="auto"/>
                <w:bottom w:val="none" w:sz="0" w:space="0" w:color="auto"/>
                <w:right w:val="none" w:sz="0" w:space="0" w:color="auto"/>
              </w:divBdr>
            </w:div>
            <w:div w:id="1307540823">
              <w:marLeft w:val="0"/>
              <w:marRight w:val="0"/>
              <w:marTop w:val="0"/>
              <w:marBottom w:val="0"/>
              <w:divBdr>
                <w:top w:val="none" w:sz="0" w:space="0" w:color="auto"/>
                <w:left w:val="none" w:sz="0" w:space="0" w:color="auto"/>
                <w:bottom w:val="none" w:sz="0" w:space="0" w:color="auto"/>
                <w:right w:val="none" w:sz="0" w:space="0" w:color="auto"/>
              </w:divBdr>
            </w:div>
            <w:div w:id="446588275">
              <w:marLeft w:val="0"/>
              <w:marRight w:val="0"/>
              <w:marTop w:val="0"/>
              <w:marBottom w:val="0"/>
              <w:divBdr>
                <w:top w:val="none" w:sz="0" w:space="0" w:color="auto"/>
                <w:left w:val="none" w:sz="0" w:space="0" w:color="auto"/>
                <w:bottom w:val="none" w:sz="0" w:space="0" w:color="auto"/>
                <w:right w:val="none" w:sz="0" w:space="0" w:color="auto"/>
              </w:divBdr>
            </w:div>
            <w:div w:id="421800776">
              <w:marLeft w:val="0"/>
              <w:marRight w:val="0"/>
              <w:marTop w:val="0"/>
              <w:marBottom w:val="0"/>
              <w:divBdr>
                <w:top w:val="none" w:sz="0" w:space="0" w:color="auto"/>
                <w:left w:val="none" w:sz="0" w:space="0" w:color="auto"/>
                <w:bottom w:val="none" w:sz="0" w:space="0" w:color="auto"/>
                <w:right w:val="none" w:sz="0" w:space="0" w:color="auto"/>
              </w:divBdr>
            </w:div>
            <w:div w:id="154225604">
              <w:marLeft w:val="0"/>
              <w:marRight w:val="0"/>
              <w:marTop w:val="0"/>
              <w:marBottom w:val="0"/>
              <w:divBdr>
                <w:top w:val="none" w:sz="0" w:space="0" w:color="auto"/>
                <w:left w:val="none" w:sz="0" w:space="0" w:color="auto"/>
                <w:bottom w:val="none" w:sz="0" w:space="0" w:color="auto"/>
                <w:right w:val="none" w:sz="0" w:space="0" w:color="auto"/>
              </w:divBdr>
            </w:div>
            <w:div w:id="1103305552">
              <w:marLeft w:val="0"/>
              <w:marRight w:val="0"/>
              <w:marTop w:val="0"/>
              <w:marBottom w:val="0"/>
              <w:divBdr>
                <w:top w:val="none" w:sz="0" w:space="0" w:color="auto"/>
                <w:left w:val="none" w:sz="0" w:space="0" w:color="auto"/>
                <w:bottom w:val="none" w:sz="0" w:space="0" w:color="auto"/>
                <w:right w:val="none" w:sz="0" w:space="0" w:color="auto"/>
              </w:divBdr>
            </w:div>
            <w:div w:id="1801679119">
              <w:marLeft w:val="0"/>
              <w:marRight w:val="0"/>
              <w:marTop w:val="0"/>
              <w:marBottom w:val="0"/>
              <w:divBdr>
                <w:top w:val="none" w:sz="0" w:space="0" w:color="auto"/>
                <w:left w:val="none" w:sz="0" w:space="0" w:color="auto"/>
                <w:bottom w:val="none" w:sz="0" w:space="0" w:color="auto"/>
                <w:right w:val="none" w:sz="0" w:space="0" w:color="auto"/>
              </w:divBdr>
            </w:div>
            <w:div w:id="1905217086">
              <w:marLeft w:val="0"/>
              <w:marRight w:val="0"/>
              <w:marTop w:val="0"/>
              <w:marBottom w:val="0"/>
              <w:divBdr>
                <w:top w:val="none" w:sz="0" w:space="0" w:color="auto"/>
                <w:left w:val="none" w:sz="0" w:space="0" w:color="auto"/>
                <w:bottom w:val="none" w:sz="0" w:space="0" w:color="auto"/>
                <w:right w:val="none" w:sz="0" w:space="0" w:color="auto"/>
              </w:divBdr>
            </w:div>
            <w:div w:id="770932419">
              <w:marLeft w:val="0"/>
              <w:marRight w:val="0"/>
              <w:marTop w:val="0"/>
              <w:marBottom w:val="0"/>
              <w:divBdr>
                <w:top w:val="none" w:sz="0" w:space="0" w:color="auto"/>
                <w:left w:val="none" w:sz="0" w:space="0" w:color="auto"/>
                <w:bottom w:val="none" w:sz="0" w:space="0" w:color="auto"/>
                <w:right w:val="none" w:sz="0" w:space="0" w:color="auto"/>
              </w:divBdr>
            </w:div>
            <w:div w:id="708066716">
              <w:marLeft w:val="0"/>
              <w:marRight w:val="0"/>
              <w:marTop w:val="0"/>
              <w:marBottom w:val="0"/>
              <w:divBdr>
                <w:top w:val="none" w:sz="0" w:space="0" w:color="auto"/>
                <w:left w:val="none" w:sz="0" w:space="0" w:color="auto"/>
                <w:bottom w:val="none" w:sz="0" w:space="0" w:color="auto"/>
                <w:right w:val="none" w:sz="0" w:space="0" w:color="auto"/>
              </w:divBdr>
            </w:div>
            <w:div w:id="379206764">
              <w:marLeft w:val="0"/>
              <w:marRight w:val="0"/>
              <w:marTop w:val="0"/>
              <w:marBottom w:val="0"/>
              <w:divBdr>
                <w:top w:val="none" w:sz="0" w:space="0" w:color="auto"/>
                <w:left w:val="none" w:sz="0" w:space="0" w:color="auto"/>
                <w:bottom w:val="none" w:sz="0" w:space="0" w:color="auto"/>
                <w:right w:val="none" w:sz="0" w:space="0" w:color="auto"/>
              </w:divBdr>
            </w:div>
            <w:div w:id="545609543">
              <w:marLeft w:val="0"/>
              <w:marRight w:val="0"/>
              <w:marTop w:val="0"/>
              <w:marBottom w:val="0"/>
              <w:divBdr>
                <w:top w:val="none" w:sz="0" w:space="0" w:color="auto"/>
                <w:left w:val="none" w:sz="0" w:space="0" w:color="auto"/>
                <w:bottom w:val="none" w:sz="0" w:space="0" w:color="auto"/>
                <w:right w:val="none" w:sz="0" w:space="0" w:color="auto"/>
              </w:divBdr>
            </w:div>
            <w:div w:id="1548839154">
              <w:marLeft w:val="0"/>
              <w:marRight w:val="0"/>
              <w:marTop w:val="0"/>
              <w:marBottom w:val="0"/>
              <w:divBdr>
                <w:top w:val="none" w:sz="0" w:space="0" w:color="auto"/>
                <w:left w:val="none" w:sz="0" w:space="0" w:color="auto"/>
                <w:bottom w:val="none" w:sz="0" w:space="0" w:color="auto"/>
                <w:right w:val="none" w:sz="0" w:space="0" w:color="auto"/>
              </w:divBdr>
            </w:div>
            <w:div w:id="10541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410">
      <w:bodyDiv w:val="1"/>
      <w:marLeft w:val="0"/>
      <w:marRight w:val="0"/>
      <w:marTop w:val="0"/>
      <w:marBottom w:val="0"/>
      <w:divBdr>
        <w:top w:val="none" w:sz="0" w:space="0" w:color="auto"/>
        <w:left w:val="none" w:sz="0" w:space="0" w:color="auto"/>
        <w:bottom w:val="none" w:sz="0" w:space="0" w:color="auto"/>
        <w:right w:val="none" w:sz="0" w:space="0" w:color="auto"/>
      </w:divBdr>
      <w:divsChild>
        <w:div w:id="1038749060">
          <w:marLeft w:val="0"/>
          <w:marRight w:val="0"/>
          <w:marTop w:val="0"/>
          <w:marBottom w:val="0"/>
          <w:divBdr>
            <w:top w:val="none" w:sz="0" w:space="0" w:color="auto"/>
            <w:left w:val="none" w:sz="0" w:space="0" w:color="auto"/>
            <w:bottom w:val="none" w:sz="0" w:space="0" w:color="auto"/>
            <w:right w:val="none" w:sz="0" w:space="0" w:color="auto"/>
          </w:divBdr>
          <w:divsChild>
            <w:div w:id="243226787">
              <w:marLeft w:val="0"/>
              <w:marRight w:val="0"/>
              <w:marTop w:val="0"/>
              <w:marBottom w:val="0"/>
              <w:divBdr>
                <w:top w:val="none" w:sz="0" w:space="0" w:color="auto"/>
                <w:left w:val="none" w:sz="0" w:space="0" w:color="auto"/>
                <w:bottom w:val="none" w:sz="0" w:space="0" w:color="auto"/>
                <w:right w:val="none" w:sz="0" w:space="0" w:color="auto"/>
              </w:divBdr>
            </w:div>
            <w:div w:id="118841718">
              <w:marLeft w:val="0"/>
              <w:marRight w:val="0"/>
              <w:marTop w:val="0"/>
              <w:marBottom w:val="0"/>
              <w:divBdr>
                <w:top w:val="none" w:sz="0" w:space="0" w:color="auto"/>
                <w:left w:val="none" w:sz="0" w:space="0" w:color="auto"/>
                <w:bottom w:val="none" w:sz="0" w:space="0" w:color="auto"/>
                <w:right w:val="none" w:sz="0" w:space="0" w:color="auto"/>
              </w:divBdr>
            </w:div>
            <w:div w:id="531840622">
              <w:marLeft w:val="0"/>
              <w:marRight w:val="0"/>
              <w:marTop w:val="0"/>
              <w:marBottom w:val="0"/>
              <w:divBdr>
                <w:top w:val="none" w:sz="0" w:space="0" w:color="auto"/>
                <w:left w:val="none" w:sz="0" w:space="0" w:color="auto"/>
                <w:bottom w:val="none" w:sz="0" w:space="0" w:color="auto"/>
                <w:right w:val="none" w:sz="0" w:space="0" w:color="auto"/>
              </w:divBdr>
            </w:div>
            <w:div w:id="437069779">
              <w:marLeft w:val="0"/>
              <w:marRight w:val="0"/>
              <w:marTop w:val="0"/>
              <w:marBottom w:val="0"/>
              <w:divBdr>
                <w:top w:val="none" w:sz="0" w:space="0" w:color="auto"/>
                <w:left w:val="none" w:sz="0" w:space="0" w:color="auto"/>
                <w:bottom w:val="none" w:sz="0" w:space="0" w:color="auto"/>
                <w:right w:val="none" w:sz="0" w:space="0" w:color="auto"/>
              </w:divBdr>
            </w:div>
            <w:div w:id="1361515643">
              <w:marLeft w:val="0"/>
              <w:marRight w:val="0"/>
              <w:marTop w:val="0"/>
              <w:marBottom w:val="0"/>
              <w:divBdr>
                <w:top w:val="none" w:sz="0" w:space="0" w:color="auto"/>
                <w:left w:val="none" w:sz="0" w:space="0" w:color="auto"/>
                <w:bottom w:val="none" w:sz="0" w:space="0" w:color="auto"/>
                <w:right w:val="none" w:sz="0" w:space="0" w:color="auto"/>
              </w:divBdr>
            </w:div>
            <w:div w:id="1299721651">
              <w:marLeft w:val="0"/>
              <w:marRight w:val="0"/>
              <w:marTop w:val="0"/>
              <w:marBottom w:val="0"/>
              <w:divBdr>
                <w:top w:val="none" w:sz="0" w:space="0" w:color="auto"/>
                <w:left w:val="none" w:sz="0" w:space="0" w:color="auto"/>
                <w:bottom w:val="none" w:sz="0" w:space="0" w:color="auto"/>
                <w:right w:val="none" w:sz="0" w:space="0" w:color="auto"/>
              </w:divBdr>
            </w:div>
            <w:div w:id="872883453">
              <w:marLeft w:val="0"/>
              <w:marRight w:val="0"/>
              <w:marTop w:val="0"/>
              <w:marBottom w:val="0"/>
              <w:divBdr>
                <w:top w:val="none" w:sz="0" w:space="0" w:color="auto"/>
                <w:left w:val="none" w:sz="0" w:space="0" w:color="auto"/>
                <w:bottom w:val="none" w:sz="0" w:space="0" w:color="auto"/>
                <w:right w:val="none" w:sz="0" w:space="0" w:color="auto"/>
              </w:divBdr>
            </w:div>
            <w:div w:id="273640007">
              <w:marLeft w:val="0"/>
              <w:marRight w:val="0"/>
              <w:marTop w:val="0"/>
              <w:marBottom w:val="0"/>
              <w:divBdr>
                <w:top w:val="none" w:sz="0" w:space="0" w:color="auto"/>
                <w:left w:val="none" w:sz="0" w:space="0" w:color="auto"/>
                <w:bottom w:val="none" w:sz="0" w:space="0" w:color="auto"/>
                <w:right w:val="none" w:sz="0" w:space="0" w:color="auto"/>
              </w:divBdr>
            </w:div>
            <w:div w:id="1244922140">
              <w:marLeft w:val="0"/>
              <w:marRight w:val="0"/>
              <w:marTop w:val="0"/>
              <w:marBottom w:val="0"/>
              <w:divBdr>
                <w:top w:val="none" w:sz="0" w:space="0" w:color="auto"/>
                <w:left w:val="none" w:sz="0" w:space="0" w:color="auto"/>
                <w:bottom w:val="none" w:sz="0" w:space="0" w:color="auto"/>
                <w:right w:val="none" w:sz="0" w:space="0" w:color="auto"/>
              </w:divBdr>
            </w:div>
            <w:div w:id="503128080">
              <w:marLeft w:val="0"/>
              <w:marRight w:val="0"/>
              <w:marTop w:val="0"/>
              <w:marBottom w:val="0"/>
              <w:divBdr>
                <w:top w:val="none" w:sz="0" w:space="0" w:color="auto"/>
                <w:left w:val="none" w:sz="0" w:space="0" w:color="auto"/>
                <w:bottom w:val="none" w:sz="0" w:space="0" w:color="auto"/>
                <w:right w:val="none" w:sz="0" w:space="0" w:color="auto"/>
              </w:divBdr>
            </w:div>
            <w:div w:id="223681395">
              <w:marLeft w:val="0"/>
              <w:marRight w:val="0"/>
              <w:marTop w:val="0"/>
              <w:marBottom w:val="0"/>
              <w:divBdr>
                <w:top w:val="none" w:sz="0" w:space="0" w:color="auto"/>
                <w:left w:val="none" w:sz="0" w:space="0" w:color="auto"/>
                <w:bottom w:val="none" w:sz="0" w:space="0" w:color="auto"/>
                <w:right w:val="none" w:sz="0" w:space="0" w:color="auto"/>
              </w:divBdr>
            </w:div>
            <w:div w:id="669143869">
              <w:marLeft w:val="0"/>
              <w:marRight w:val="0"/>
              <w:marTop w:val="0"/>
              <w:marBottom w:val="0"/>
              <w:divBdr>
                <w:top w:val="none" w:sz="0" w:space="0" w:color="auto"/>
                <w:left w:val="none" w:sz="0" w:space="0" w:color="auto"/>
                <w:bottom w:val="none" w:sz="0" w:space="0" w:color="auto"/>
                <w:right w:val="none" w:sz="0" w:space="0" w:color="auto"/>
              </w:divBdr>
            </w:div>
            <w:div w:id="1591499240">
              <w:marLeft w:val="0"/>
              <w:marRight w:val="0"/>
              <w:marTop w:val="0"/>
              <w:marBottom w:val="0"/>
              <w:divBdr>
                <w:top w:val="none" w:sz="0" w:space="0" w:color="auto"/>
                <w:left w:val="none" w:sz="0" w:space="0" w:color="auto"/>
                <w:bottom w:val="none" w:sz="0" w:space="0" w:color="auto"/>
                <w:right w:val="none" w:sz="0" w:space="0" w:color="auto"/>
              </w:divBdr>
            </w:div>
            <w:div w:id="808282215">
              <w:marLeft w:val="0"/>
              <w:marRight w:val="0"/>
              <w:marTop w:val="0"/>
              <w:marBottom w:val="0"/>
              <w:divBdr>
                <w:top w:val="none" w:sz="0" w:space="0" w:color="auto"/>
                <w:left w:val="none" w:sz="0" w:space="0" w:color="auto"/>
                <w:bottom w:val="none" w:sz="0" w:space="0" w:color="auto"/>
                <w:right w:val="none" w:sz="0" w:space="0" w:color="auto"/>
              </w:divBdr>
            </w:div>
            <w:div w:id="1819154889">
              <w:marLeft w:val="0"/>
              <w:marRight w:val="0"/>
              <w:marTop w:val="0"/>
              <w:marBottom w:val="0"/>
              <w:divBdr>
                <w:top w:val="none" w:sz="0" w:space="0" w:color="auto"/>
                <w:left w:val="none" w:sz="0" w:space="0" w:color="auto"/>
                <w:bottom w:val="none" w:sz="0" w:space="0" w:color="auto"/>
                <w:right w:val="none" w:sz="0" w:space="0" w:color="auto"/>
              </w:divBdr>
            </w:div>
            <w:div w:id="820656453">
              <w:marLeft w:val="0"/>
              <w:marRight w:val="0"/>
              <w:marTop w:val="0"/>
              <w:marBottom w:val="0"/>
              <w:divBdr>
                <w:top w:val="none" w:sz="0" w:space="0" w:color="auto"/>
                <w:left w:val="none" w:sz="0" w:space="0" w:color="auto"/>
                <w:bottom w:val="none" w:sz="0" w:space="0" w:color="auto"/>
                <w:right w:val="none" w:sz="0" w:space="0" w:color="auto"/>
              </w:divBdr>
            </w:div>
            <w:div w:id="323242810">
              <w:marLeft w:val="0"/>
              <w:marRight w:val="0"/>
              <w:marTop w:val="0"/>
              <w:marBottom w:val="0"/>
              <w:divBdr>
                <w:top w:val="none" w:sz="0" w:space="0" w:color="auto"/>
                <w:left w:val="none" w:sz="0" w:space="0" w:color="auto"/>
                <w:bottom w:val="none" w:sz="0" w:space="0" w:color="auto"/>
                <w:right w:val="none" w:sz="0" w:space="0" w:color="auto"/>
              </w:divBdr>
            </w:div>
            <w:div w:id="360324541">
              <w:marLeft w:val="0"/>
              <w:marRight w:val="0"/>
              <w:marTop w:val="0"/>
              <w:marBottom w:val="0"/>
              <w:divBdr>
                <w:top w:val="none" w:sz="0" w:space="0" w:color="auto"/>
                <w:left w:val="none" w:sz="0" w:space="0" w:color="auto"/>
                <w:bottom w:val="none" w:sz="0" w:space="0" w:color="auto"/>
                <w:right w:val="none" w:sz="0" w:space="0" w:color="auto"/>
              </w:divBdr>
            </w:div>
            <w:div w:id="1900172221">
              <w:marLeft w:val="0"/>
              <w:marRight w:val="0"/>
              <w:marTop w:val="0"/>
              <w:marBottom w:val="0"/>
              <w:divBdr>
                <w:top w:val="none" w:sz="0" w:space="0" w:color="auto"/>
                <w:left w:val="none" w:sz="0" w:space="0" w:color="auto"/>
                <w:bottom w:val="none" w:sz="0" w:space="0" w:color="auto"/>
                <w:right w:val="none" w:sz="0" w:space="0" w:color="auto"/>
              </w:divBdr>
            </w:div>
            <w:div w:id="750277514">
              <w:marLeft w:val="0"/>
              <w:marRight w:val="0"/>
              <w:marTop w:val="0"/>
              <w:marBottom w:val="0"/>
              <w:divBdr>
                <w:top w:val="none" w:sz="0" w:space="0" w:color="auto"/>
                <w:left w:val="none" w:sz="0" w:space="0" w:color="auto"/>
                <w:bottom w:val="none" w:sz="0" w:space="0" w:color="auto"/>
                <w:right w:val="none" w:sz="0" w:space="0" w:color="auto"/>
              </w:divBdr>
            </w:div>
            <w:div w:id="2057120521">
              <w:marLeft w:val="0"/>
              <w:marRight w:val="0"/>
              <w:marTop w:val="0"/>
              <w:marBottom w:val="0"/>
              <w:divBdr>
                <w:top w:val="none" w:sz="0" w:space="0" w:color="auto"/>
                <w:left w:val="none" w:sz="0" w:space="0" w:color="auto"/>
                <w:bottom w:val="none" w:sz="0" w:space="0" w:color="auto"/>
                <w:right w:val="none" w:sz="0" w:space="0" w:color="auto"/>
              </w:divBdr>
            </w:div>
            <w:div w:id="313266081">
              <w:marLeft w:val="0"/>
              <w:marRight w:val="0"/>
              <w:marTop w:val="0"/>
              <w:marBottom w:val="0"/>
              <w:divBdr>
                <w:top w:val="none" w:sz="0" w:space="0" w:color="auto"/>
                <w:left w:val="none" w:sz="0" w:space="0" w:color="auto"/>
                <w:bottom w:val="none" w:sz="0" w:space="0" w:color="auto"/>
                <w:right w:val="none" w:sz="0" w:space="0" w:color="auto"/>
              </w:divBdr>
            </w:div>
            <w:div w:id="461732548">
              <w:marLeft w:val="0"/>
              <w:marRight w:val="0"/>
              <w:marTop w:val="0"/>
              <w:marBottom w:val="0"/>
              <w:divBdr>
                <w:top w:val="none" w:sz="0" w:space="0" w:color="auto"/>
                <w:left w:val="none" w:sz="0" w:space="0" w:color="auto"/>
                <w:bottom w:val="none" w:sz="0" w:space="0" w:color="auto"/>
                <w:right w:val="none" w:sz="0" w:space="0" w:color="auto"/>
              </w:divBdr>
            </w:div>
            <w:div w:id="1720981400">
              <w:marLeft w:val="0"/>
              <w:marRight w:val="0"/>
              <w:marTop w:val="0"/>
              <w:marBottom w:val="0"/>
              <w:divBdr>
                <w:top w:val="none" w:sz="0" w:space="0" w:color="auto"/>
                <w:left w:val="none" w:sz="0" w:space="0" w:color="auto"/>
                <w:bottom w:val="none" w:sz="0" w:space="0" w:color="auto"/>
                <w:right w:val="none" w:sz="0" w:space="0" w:color="auto"/>
              </w:divBdr>
            </w:div>
            <w:div w:id="845364835">
              <w:marLeft w:val="0"/>
              <w:marRight w:val="0"/>
              <w:marTop w:val="0"/>
              <w:marBottom w:val="0"/>
              <w:divBdr>
                <w:top w:val="none" w:sz="0" w:space="0" w:color="auto"/>
                <w:left w:val="none" w:sz="0" w:space="0" w:color="auto"/>
                <w:bottom w:val="none" w:sz="0" w:space="0" w:color="auto"/>
                <w:right w:val="none" w:sz="0" w:space="0" w:color="auto"/>
              </w:divBdr>
            </w:div>
            <w:div w:id="22639908">
              <w:marLeft w:val="0"/>
              <w:marRight w:val="0"/>
              <w:marTop w:val="0"/>
              <w:marBottom w:val="0"/>
              <w:divBdr>
                <w:top w:val="none" w:sz="0" w:space="0" w:color="auto"/>
                <w:left w:val="none" w:sz="0" w:space="0" w:color="auto"/>
                <w:bottom w:val="none" w:sz="0" w:space="0" w:color="auto"/>
                <w:right w:val="none" w:sz="0" w:space="0" w:color="auto"/>
              </w:divBdr>
            </w:div>
            <w:div w:id="10230482">
              <w:marLeft w:val="0"/>
              <w:marRight w:val="0"/>
              <w:marTop w:val="0"/>
              <w:marBottom w:val="0"/>
              <w:divBdr>
                <w:top w:val="none" w:sz="0" w:space="0" w:color="auto"/>
                <w:left w:val="none" w:sz="0" w:space="0" w:color="auto"/>
                <w:bottom w:val="none" w:sz="0" w:space="0" w:color="auto"/>
                <w:right w:val="none" w:sz="0" w:space="0" w:color="auto"/>
              </w:divBdr>
            </w:div>
            <w:div w:id="51773584">
              <w:marLeft w:val="0"/>
              <w:marRight w:val="0"/>
              <w:marTop w:val="0"/>
              <w:marBottom w:val="0"/>
              <w:divBdr>
                <w:top w:val="none" w:sz="0" w:space="0" w:color="auto"/>
                <w:left w:val="none" w:sz="0" w:space="0" w:color="auto"/>
                <w:bottom w:val="none" w:sz="0" w:space="0" w:color="auto"/>
                <w:right w:val="none" w:sz="0" w:space="0" w:color="auto"/>
              </w:divBdr>
            </w:div>
            <w:div w:id="195318933">
              <w:marLeft w:val="0"/>
              <w:marRight w:val="0"/>
              <w:marTop w:val="0"/>
              <w:marBottom w:val="0"/>
              <w:divBdr>
                <w:top w:val="none" w:sz="0" w:space="0" w:color="auto"/>
                <w:left w:val="none" w:sz="0" w:space="0" w:color="auto"/>
                <w:bottom w:val="none" w:sz="0" w:space="0" w:color="auto"/>
                <w:right w:val="none" w:sz="0" w:space="0" w:color="auto"/>
              </w:divBdr>
            </w:div>
            <w:div w:id="180555372">
              <w:marLeft w:val="0"/>
              <w:marRight w:val="0"/>
              <w:marTop w:val="0"/>
              <w:marBottom w:val="0"/>
              <w:divBdr>
                <w:top w:val="none" w:sz="0" w:space="0" w:color="auto"/>
                <w:left w:val="none" w:sz="0" w:space="0" w:color="auto"/>
                <w:bottom w:val="none" w:sz="0" w:space="0" w:color="auto"/>
                <w:right w:val="none" w:sz="0" w:space="0" w:color="auto"/>
              </w:divBdr>
            </w:div>
            <w:div w:id="1386369372">
              <w:marLeft w:val="0"/>
              <w:marRight w:val="0"/>
              <w:marTop w:val="0"/>
              <w:marBottom w:val="0"/>
              <w:divBdr>
                <w:top w:val="none" w:sz="0" w:space="0" w:color="auto"/>
                <w:left w:val="none" w:sz="0" w:space="0" w:color="auto"/>
                <w:bottom w:val="none" w:sz="0" w:space="0" w:color="auto"/>
                <w:right w:val="none" w:sz="0" w:space="0" w:color="auto"/>
              </w:divBdr>
            </w:div>
            <w:div w:id="1306544661">
              <w:marLeft w:val="0"/>
              <w:marRight w:val="0"/>
              <w:marTop w:val="0"/>
              <w:marBottom w:val="0"/>
              <w:divBdr>
                <w:top w:val="none" w:sz="0" w:space="0" w:color="auto"/>
                <w:left w:val="none" w:sz="0" w:space="0" w:color="auto"/>
                <w:bottom w:val="none" w:sz="0" w:space="0" w:color="auto"/>
                <w:right w:val="none" w:sz="0" w:space="0" w:color="auto"/>
              </w:divBdr>
            </w:div>
            <w:div w:id="569191360">
              <w:marLeft w:val="0"/>
              <w:marRight w:val="0"/>
              <w:marTop w:val="0"/>
              <w:marBottom w:val="0"/>
              <w:divBdr>
                <w:top w:val="none" w:sz="0" w:space="0" w:color="auto"/>
                <w:left w:val="none" w:sz="0" w:space="0" w:color="auto"/>
                <w:bottom w:val="none" w:sz="0" w:space="0" w:color="auto"/>
                <w:right w:val="none" w:sz="0" w:space="0" w:color="auto"/>
              </w:divBdr>
            </w:div>
            <w:div w:id="951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387069572">
      <w:bodyDiv w:val="1"/>
      <w:marLeft w:val="0"/>
      <w:marRight w:val="0"/>
      <w:marTop w:val="0"/>
      <w:marBottom w:val="0"/>
      <w:divBdr>
        <w:top w:val="none" w:sz="0" w:space="0" w:color="auto"/>
        <w:left w:val="none" w:sz="0" w:space="0" w:color="auto"/>
        <w:bottom w:val="none" w:sz="0" w:space="0" w:color="auto"/>
        <w:right w:val="none" w:sz="0" w:space="0" w:color="auto"/>
      </w:divBdr>
      <w:divsChild>
        <w:div w:id="2145341743">
          <w:marLeft w:val="0"/>
          <w:marRight w:val="0"/>
          <w:marTop w:val="0"/>
          <w:marBottom w:val="0"/>
          <w:divBdr>
            <w:top w:val="none" w:sz="0" w:space="0" w:color="auto"/>
            <w:left w:val="none" w:sz="0" w:space="0" w:color="auto"/>
            <w:bottom w:val="none" w:sz="0" w:space="0" w:color="auto"/>
            <w:right w:val="none" w:sz="0" w:space="0" w:color="auto"/>
          </w:divBdr>
          <w:divsChild>
            <w:div w:id="790898654">
              <w:marLeft w:val="0"/>
              <w:marRight w:val="0"/>
              <w:marTop w:val="0"/>
              <w:marBottom w:val="0"/>
              <w:divBdr>
                <w:top w:val="none" w:sz="0" w:space="0" w:color="auto"/>
                <w:left w:val="none" w:sz="0" w:space="0" w:color="auto"/>
                <w:bottom w:val="none" w:sz="0" w:space="0" w:color="auto"/>
                <w:right w:val="none" w:sz="0" w:space="0" w:color="auto"/>
              </w:divBdr>
            </w:div>
            <w:div w:id="180896055">
              <w:marLeft w:val="0"/>
              <w:marRight w:val="0"/>
              <w:marTop w:val="0"/>
              <w:marBottom w:val="0"/>
              <w:divBdr>
                <w:top w:val="none" w:sz="0" w:space="0" w:color="auto"/>
                <w:left w:val="none" w:sz="0" w:space="0" w:color="auto"/>
                <w:bottom w:val="none" w:sz="0" w:space="0" w:color="auto"/>
                <w:right w:val="none" w:sz="0" w:space="0" w:color="auto"/>
              </w:divBdr>
            </w:div>
            <w:div w:id="137888932">
              <w:marLeft w:val="0"/>
              <w:marRight w:val="0"/>
              <w:marTop w:val="0"/>
              <w:marBottom w:val="0"/>
              <w:divBdr>
                <w:top w:val="none" w:sz="0" w:space="0" w:color="auto"/>
                <w:left w:val="none" w:sz="0" w:space="0" w:color="auto"/>
                <w:bottom w:val="none" w:sz="0" w:space="0" w:color="auto"/>
                <w:right w:val="none" w:sz="0" w:space="0" w:color="auto"/>
              </w:divBdr>
            </w:div>
            <w:div w:id="219248014">
              <w:marLeft w:val="0"/>
              <w:marRight w:val="0"/>
              <w:marTop w:val="0"/>
              <w:marBottom w:val="0"/>
              <w:divBdr>
                <w:top w:val="none" w:sz="0" w:space="0" w:color="auto"/>
                <w:left w:val="none" w:sz="0" w:space="0" w:color="auto"/>
                <w:bottom w:val="none" w:sz="0" w:space="0" w:color="auto"/>
                <w:right w:val="none" w:sz="0" w:space="0" w:color="auto"/>
              </w:divBdr>
            </w:div>
            <w:div w:id="1846898335">
              <w:marLeft w:val="0"/>
              <w:marRight w:val="0"/>
              <w:marTop w:val="0"/>
              <w:marBottom w:val="0"/>
              <w:divBdr>
                <w:top w:val="none" w:sz="0" w:space="0" w:color="auto"/>
                <w:left w:val="none" w:sz="0" w:space="0" w:color="auto"/>
                <w:bottom w:val="none" w:sz="0" w:space="0" w:color="auto"/>
                <w:right w:val="none" w:sz="0" w:space="0" w:color="auto"/>
              </w:divBdr>
            </w:div>
            <w:div w:id="2115708481">
              <w:marLeft w:val="0"/>
              <w:marRight w:val="0"/>
              <w:marTop w:val="0"/>
              <w:marBottom w:val="0"/>
              <w:divBdr>
                <w:top w:val="none" w:sz="0" w:space="0" w:color="auto"/>
                <w:left w:val="none" w:sz="0" w:space="0" w:color="auto"/>
                <w:bottom w:val="none" w:sz="0" w:space="0" w:color="auto"/>
                <w:right w:val="none" w:sz="0" w:space="0" w:color="auto"/>
              </w:divBdr>
            </w:div>
            <w:div w:id="462818636">
              <w:marLeft w:val="0"/>
              <w:marRight w:val="0"/>
              <w:marTop w:val="0"/>
              <w:marBottom w:val="0"/>
              <w:divBdr>
                <w:top w:val="none" w:sz="0" w:space="0" w:color="auto"/>
                <w:left w:val="none" w:sz="0" w:space="0" w:color="auto"/>
                <w:bottom w:val="none" w:sz="0" w:space="0" w:color="auto"/>
                <w:right w:val="none" w:sz="0" w:space="0" w:color="auto"/>
              </w:divBdr>
            </w:div>
            <w:div w:id="420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27702245">
      <w:bodyDiv w:val="1"/>
      <w:marLeft w:val="0"/>
      <w:marRight w:val="0"/>
      <w:marTop w:val="0"/>
      <w:marBottom w:val="0"/>
      <w:divBdr>
        <w:top w:val="none" w:sz="0" w:space="0" w:color="auto"/>
        <w:left w:val="none" w:sz="0" w:space="0" w:color="auto"/>
        <w:bottom w:val="none" w:sz="0" w:space="0" w:color="auto"/>
        <w:right w:val="none" w:sz="0" w:space="0" w:color="auto"/>
      </w:divBdr>
      <w:divsChild>
        <w:div w:id="913198823">
          <w:marLeft w:val="0"/>
          <w:marRight w:val="0"/>
          <w:marTop w:val="0"/>
          <w:marBottom w:val="0"/>
          <w:divBdr>
            <w:top w:val="none" w:sz="0" w:space="0" w:color="auto"/>
            <w:left w:val="none" w:sz="0" w:space="0" w:color="auto"/>
            <w:bottom w:val="none" w:sz="0" w:space="0" w:color="auto"/>
            <w:right w:val="none" w:sz="0" w:space="0" w:color="auto"/>
          </w:divBdr>
          <w:divsChild>
            <w:div w:id="1537814951">
              <w:marLeft w:val="0"/>
              <w:marRight w:val="0"/>
              <w:marTop w:val="0"/>
              <w:marBottom w:val="0"/>
              <w:divBdr>
                <w:top w:val="none" w:sz="0" w:space="0" w:color="auto"/>
                <w:left w:val="none" w:sz="0" w:space="0" w:color="auto"/>
                <w:bottom w:val="none" w:sz="0" w:space="0" w:color="auto"/>
                <w:right w:val="none" w:sz="0" w:space="0" w:color="auto"/>
              </w:divBdr>
            </w:div>
            <w:div w:id="2056391268">
              <w:marLeft w:val="0"/>
              <w:marRight w:val="0"/>
              <w:marTop w:val="0"/>
              <w:marBottom w:val="0"/>
              <w:divBdr>
                <w:top w:val="none" w:sz="0" w:space="0" w:color="auto"/>
                <w:left w:val="none" w:sz="0" w:space="0" w:color="auto"/>
                <w:bottom w:val="none" w:sz="0" w:space="0" w:color="auto"/>
                <w:right w:val="none" w:sz="0" w:space="0" w:color="auto"/>
              </w:divBdr>
            </w:div>
            <w:div w:id="708529073">
              <w:marLeft w:val="0"/>
              <w:marRight w:val="0"/>
              <w:marTop w:val="0"/>
              <w:marBottom w:val="0"/>
              <w:divBdr>
                <w:top w:val="none" w:sz="0" w:space="0" w:color="auto"/>
                <w:left w:val="none" w:sz="0" w:space="0" w:color="auto"/>
                <w:bottom w:val="none" w:sz="0" w:space="0" w:color="auto"/>
                <w:right w:val="none" w:sz="0" w:space="0" w:color="auto"/>
              </w:divBdr>
            </w:div>
            <w:div w:id="1602684083">
              <w:marLeft w:val="0"/>
              <w:marRight w:val="0"/>
              <w:marTop w:val="0"/>
              <w:marBottom w:val="0"/>
              <w:divBdr>
                <w:top w:val="none" w:sz="0" w:space="0" w:color="auto"/>
                <w:left w:val="none" w:sz="0" w:space="0" w:color="auto"/>
                <w:bottom w:val="none" w:sz="0" w:space="0" w:color="auto"/>
                <w:right w:val="none" w:sz="0" w:space="0" w:color="auto"/>
              </w:divBdr>
            </w:div>
            <w:div w:id="1379015055">
              <w:marLeft w:val="0"/>
              <w:marRight w:val="0"/>
              <w:marTop w:val="0"/>
              <w:marBottom w:val="0"/>
              <w:divBdr>
                <w:top w:val="none" w:sz="0" w:space="0" w:color="auto"/>
                <w:left w:val="none" w:sz="0" w:space="0" w:color="auto"/>
                <w:bottom w:val="none" w:sz="0" w:space="0" w:color="auto"/>
                <w:right w:val="none" w:sz="0" w:space="0" w:color="auto"/>
              </w:divBdr>
            </w:div>
            <w:div w:id="223296436">
              <w:marLeft w:val="0"/>
              <w:marRight w:val="0"/>
              <w:marTop w:val="0"/>
              <w:marBottom w:val="0"/>
              <w:divBdr>
                <w:top w:val="none" w:sz="0" w:space="0" w:color="auto"/>
                <w:left w:val="none" w:sz="0" w:space="0" w:color="auto"/>
                <w:bottom w:val="none" w:sz="0" w:space="0" w:color="auto"/>
                <w:right w:val="none" w:sz="0" w:space="0" w:color="auto"/>
              </w:divBdr>
            </w:div>
            <w:div w:id="236743281">
              <w:marLeft w:val="0"/>
              <w:marRight w:val="0"/>
              <w:marTop w:val="0"/>
              <w:marBottom w:val="0"/>
              <w:divBdr>
                <w:top w:val="none" w:sz="0" w:space="0" w:color="auto"/>
                <w:left w:val="none" w:sz="0" w:space="0" w:color="auto"/>
                <w:bottom w:val="none" w:sz="0" w:space="0" w:color="auto"/>
                <w:right w:val="none" w:sz="0" w:space="0" w:color="auto"/>
              </w:divBdr>
            </w:div>
            <w:div w:id="585843293">
              <w:marLeft w:val="0"/>
              <w:marRight w:val="0"/>
              <w:marTop w:val="0"/>
              <w:marBottom w:val="0"/>
              <w:divBdr>
                <w:top w:val="none" w:sz="0" w:space="0" w:color="auto"/>
                <w:left w:val="none" w:sz="0" w:space="0" w:color="auto"/>
                <w:bottom w:val="none" w:sz="0" w:space="0" w:color="auto"/>
                <w:right w:val="none" w:sz="0" w:space="0" w:color="auto"/>
              </w:divBdr>
            </w:div>
            <w:div w:id="2123720985">
              <w:marLeft w:val="0"/>
              <w:marRight w:val="0"/>
              <w:marTop w:val="0"/>
              <w:marBottom w:val="0"/>
              <w:divBdr>
                <w:top w:val="none" w:sz="0" w:space="0" w:color="auto"/>
                <w:left w:val="none" w:sz="0" w:space="0" w:color="auto"/>
                <w:bottom w:val="none" w:sz="0" w:space="0" w:color="auto"/>
                <w:right w:val="none" w:sz="0" w:space="0" w:color="auto"/>
              </w:divBdr>
            </w:div>
            <w:div w:id="46953817">
              <w:marLeft w:val="0"/>
              <w:marRight w:val="0"/>
              <w:marTop w:val="0"/>
              <w:marBottom w:val="0"/>
              <w:divBdr>
                <w:top w:val="none" w:sz="0" w:space="0" w:color="auto"/>
                <w:left w:val="none" w:sz="0" w:space="0" w:color="auto"/>
                <w:bottom w:val="none" w:sz="0" w:space="0" w:color="auto"/>
                <w:right w:val="none" w:sz="0" w:space="0" w:color="auto"/>
              </w:divBdr>
            </w:div>
            <w:div w:id="1913155364">
              <w:marLeft w:val="0"/>
              <w:marRight w:val="0"/>
              <w:marTop w:val="0"/>
              <w:marBottom w:val="0"/>
              <w:divBdr>
                <w:top w:val="none" w:sz="0" w:space="0" w:color="auto"/>
                <w:left w:val="none" w:sz="0" w:space="0" w:color="auto"/>
                <w:bottom w:val="none" w:sz="0" w:space="0" w:color="auto"/>
                <w:right w:val="none" w:sz="0" w:space="0" w:color="auto"/>
              </w:divBdr>
            </w:div>
            <w:div w:id="1593852475">
              <w:marLeft w:val="0"/>
              <w:marRight w:val="0"/>
              <w:marTop w:val="0"/>
              <w:marBottom w:val="0"/>
              <w:divBdr>
                <w:top w:val="none" w:sz="0" w:space="0" w:color="auto"/>
                <w:left w:val="none" w:sz="0" w:space="0" w:color="auto"/>
                <w:bottom w:val="none" w:sz="0" w:space="0" w:color="auto"/>
                <w:right w:val="none" w:sz="0" w:space="0" w:color="auto"/>
              </w:divBdr>
            </w:div>
            <w:div w:id="1939480861">
              <w:marLeft w:val="0"/>
              <w:marRight w:val="0"/>
              <w:marTop w:val="0"/>
              <w:marBottom w:val="0"/>
              <w:divBdr>
                <w:top w:val="none" w:sz="0" w:space="0" w:color="auto"/>
                <w:left w:val="none" w:sz="0" w:space="0" w:color="auto"/>
                <w:bottom w:val="none" w:sz="0" w:space="0" w:color="auto"/>
                <w:right w:val="none" w:sz="0" w:space="0" w:color="auto"/>
              </w:divBdr>
            </w:div>
            <w:div w:id="1589272360">
              <w:marLeft w:val="0"/>
              <w:marRight w:val="0"/>
              <w:marTop w:val="0"/>
              <w:marBottom w:val="0"/>
              <w:divBdr>
                <w:top w:val="none" w:sz="0" w:space="0" w:color="auto"/>
                <w:left w:val="none" w:sz="0" w:space="0" w:color="auto"/>
                <w:bottom w:val="none" w:sz="0" w:space="0" w:color="auto"/>
                <w:right w:val="none" w:sz="0" w:space="0" w:color="auto"/>
              </w:divBdr>
            </w:div>
            <w:div w:id="672531112">
              <w:marLeft w:val="0"/>
              <w:marRight w:val="0"/>
              <w:marTop w:val="0"/>
              <w:marBottom w:val="0"/>
              <w:divBdr>
                <w:top w:val="none" w:sz="0" w:space="0" w:color="auto"/>
                <w:left w:val="none" w:sz="0" w:space="0" w:color="auto"/>
                <w:bottom w:val="none" w:sz="0" w:space="0" w:color="auto"/>
                <w:right w:val="none" w:sz="0" w:space="0" w:color="auto"/>
              </w:divBdr>
            </w:div>
            <w:div w:id="1972710579">
              <w:marLeft w:val="0"/>
              <w:marRight w:val="0"/>
              <w:marTop w:val="0"/>
              <w:marBottom w:val="0"/>
              <w:divBdr>
                <w:top w:val="none" w:sz="0" w:space="0" w:color="auto"/>
                <w:left w:val="none" w:sz="0" w:space="0" w:color="auto"/>
                <w:bottom w:val="none" w:sz="0" w:space="0" w:color="auto"/>
                <w:right w:val="none" w:sz="0" w:space="0" w:color="auto"/>
              </w:divBdr>
            </w:div>
            <w:div w:id="1667054772">
              <w:marLeft w:val="0"/>
              <w:marRight w:val="0"/>
              <w:marTop w:val="0"/>
              <w:marBottom w:val="0"/>
              <w:divBdr>
                <w:top w:val="none" w:sz="0" w:space="0" w:color="auto"/>
                <w:left w:val="none" w:sz="0" w:space="0" w:color="auto"/>
                <w:bottom w:val="none" w:sz="0" w:space="0" w:color="auto"/>
                <w:right w:val="none" w:sz="0" w:space="0" w:color="auto"/>
              </w:divBdr>
            </w:div>
            <w:div w:id="1585995480">
              <w:marLeft w:val="0"/>
              <w:marRight w:val="0"/>
              <w:marTop w:val="0"/>
              <w:marBottom w:val="0"/>
              <w:divBdr>
                <w:top w:val="none" w:sz="0" w:space="0" w:color="auto"/>
                <w:left w:val="none" w:sz="0" w:space="0" w:color="auto"/>
                <w:bottom w:val="none" w:sz="0" w:space="0" w:color="auto"/>
                <w:right w:val="none" w:sz="0" w:space="0" w:color="auto"/>
              </w:divBdr>
            </w:div>
            <w:div w:id="952052981">
              <w:marLeft w:val="0"/>
              <w:marRight w:val="0"/>
              <w:marTop w:val="0"/>
              <w:marBottom w:val="0"/>
              <w:divBdr>
                <w:top w:val="none" w:sz="0" w:space="0" w:color="auto"/>
                <w:left w:val="none" w:sz="0" w:space="0" w:color="auto"/>
                <w:bottom w:val="none" w:sz="0" w:space="0" w:color="auto"/>
                <w:right w:val="none" w:sz="0" w:space="0" w:color="auto"/>
              </w:divBdr>
            </w:div>
            <w:div w:id="950433432">
              <w:marLeft w:val="0"/>
              <w:marRight w:val="0"/>
              <w:marTop w:val="0"/>
              <w:marBottom w:val="0"/>
              <w:divBdr>
                <w:top w:val="none" w:sz="0" w:space="0" w:color="auto"/>
                <w:left w:val="none" w:sz="0" w:space="0" w:color="auto"/>
                <w:bottom w:val="none" w:sz="0" w:space="0" w:color="auto"/>
                <w:right w:val="none" w:sz="0" w:space="0" w:color="auto"/>
              </w:divBdr>
            </w:div>
            <w:div w:id="1549144441">
              <w:marLeft w:val="0"/>
              <w:marRight w:val="0"/>
              <w:marTop w:val="0"/>
              <w:marBottom w:val="0"/>
              <w:divBdr>
                <w:top w:val="none" w:sz="0" w:space="0" w:color="auto"/>
                <w:left w:val="none" w:sz="0" w:space="0" w:color="auto"/>
                <w:bottom w:val="none" w:sz="0" w:space="0" w:color="auto"/>
                <w:right w:val="none" w:sz="0" w:space="0" w:color="auto"/>
              </w:divBdr>
            </w:div>
            <w:div w:id="1504393969">
              <w:marLeft w:val="0"/>
              <w:marRight w:val="0"/>
              <w:marTop w:val="0"/>
              <w:marBottom w:val="0"/>
              <w:divBdr>
                <w:top w:val="none" w:sz="0" w:space="0" w:color="auto"/>
                <w:left w:val="none" w:sz="0" w:space="0" w:color="auto"/>
                <w:bottom w:val="none" w:sz="0" w:space="0" w:color="auto"/>
                <w:right w:val="none" w:sz="0" w:space="0" w:color="auto"/>
              </w:divBdr>
            </w:div>
            <w:div w:id="1027675752">
              <w:marLeft w:val="0"/>
              <w:marRight w:val="0"/>
              <w:marTop w:val="0"/>
              <w:marBottom w:val="0"/>
              <w:divBdr>
                <w:top w:val="none" w:sz="0" w:space="0" w:color="auto"/>
                <w:left w:val="none" w:sz="0" w:space="0" w:color="auto"/>
                <w:bottom w:val="none" w:sz="0" w:space="0" w:color="auto"/>
                <w:right w:val="none" w:sz="0" w:space="0" w:color="auto"/>
              </w:divBdr>
            </w:div>
            <w:div w:id="322782626">
              <w:marLeft w:val="0"/>
              <w:marRight w:val="0"/>
              <w:marTop w:val="0"/>
              <w:marBottom w:val="0"/>
              <w:divBdr>
                <w:top w:val="none" w:sz="0" w:space="0" w:color="auto"/>
                <w:left w:val="none" w:sz="0" w:space="0" w:color="auto"/>
                <w:bottom w:val="none" w:sz="0" w:space="0" w:color="auto"/>
                <w:right w:val="none" w:sz="0" w:space="0" w:color="auto"/>
              </w:divBdr>
            </w:div>
            <w:div w:id="2091845534">
              <w:marLeft w:val="0"/>
              <w:marRight w:val="0"/>
              <w:marTop w:val="0"/>
              <w:marBottom w:val="0"/>
              <w:divBdr>
                <w:top w:val="none" w:sz="0" w:space="0" w:color="auto"/>
                <w:left w:val="none" w:sz="0" w:space="0" w:color="auto"/>
                <w:bottom w:val="none" w:sz="0" w:space="0" w:color="auto"/>
                <w:right w:val="none" w:sz="0" w:space="0" w:color="auto"/>
              </w:divBdr>
            </w:div>
            <w:div w:id="976111133">
              <w:marLeft w:val="0"/>
              <w:marRight w:val="0"/>
              <w:marTop w:val="0"/>
              <w:marBottom w:val="0"/>
              <w:divBdr>
                <w:top w:val="none" w:sz="0" w:space="0" w:color="auto"/>
                <w:left w:val="none" w:sz="0" w:space="0" w:color="auto"/>
                <w:bottom w:val="none" w:sz="0" w:space="0" w:color="auto"/>
                <w:right w:val="none" w:sz="0" w:space="0" w:color="auto"/>
              </w:divBdr>
            </w:div>
            <w:div w:id="1457792908">
              <w:marLeft w:val="0"/>
              <w:marRight w:val="0"/>
              <w:marTop w:val="0"/>
              <w:marBottom w:val="0"/>
              <w:divBdr>
                <w:top w:val="none" w:sz="0" w:space="0" w:color="auto"/>
                <w:left w:val="none" w:sz="0" w:space="0" w:color="auto"/>
                <w:bottom w:val="none" w:sz="0" w:space="0" w:color="auto"/>
                <w:right w:val="none" w:sz="0" w:space="0" w:color="auto"/>
              </w:divBdr>
            </w:div>
            <w:div w:id="788666056">
              <w:marLeft w:val="0"/>
              <w:marRight w:val="0"/>
              <w:marTop w:val="0"/>
              <w:marBottom w:val="0"/>
              <w:divBdr>
                <w:top w:val="none" w:sz="0" w:space="0" w:color="auto"/>
                <w:left w:val="none" w:sz="0" w:space="0" w:color="auto"/>
                <w:bottom w:val="none" w:sz="0" w:space="0" w:color="auto"/>
                <w:right w:val="none" w:sz="0" w:space="0" w:color="auto"/>
              </w:divBdr>
            </w:div>
            <w:div w:id="354623021">
              <w:marLeft w:val="0"/>
              <w:marRight w:val="0"/>
              <w:marTop w:val="0"/>
              <w:marBottom w:val="0"/>
              <w:divBdr>
                <w:top w:val="none" w:sz="0" w:space="0" w:color="auto"/>
                <w:left w:val="none" w:sz="0" w:space="0" w:color="auto"/>
                <w:bottom w:val="none" w:sz="0" w:space="0" w:color="auto"/>
                <w:right w:val="none" w:sz="0" w:space="0" w:color="auto"/>
              </w:divBdr>
            </w:div>
            <w:div w:id="964459611">
              <w:marLeft w:val="0"/>
              <w:marRight w:val="0"/>
              <w:marTop w:val="0"/>
              <w:marBottom w:val="0"/>
              <w:divBdr>
                <w:top w:val="none" w:sz="0" w:space="0" w:color="auto"/>
                <w:left w:val="none" w:sz="0" w:space="0" w:color="auto"/>
                <w:bottom w:val="none" w:sz="0" w:space="0" w:color="auto"/>
                <w:right w:val="none" w:sz="0" w:space="0" w:color="auto"/>
              </w:divBdr>
            </w:div>
            <w:div w:id="1708797304">
              <w:marLeft w:val="0"/>
              <w:marRight w:val="0"/>
              <w:marTop w:val="0"/>
              <w:marBottom w:val="0"/>
              <w:divBdr>
                <w:top w:val="none" w:sz="0" w:space="0" w:color="auto"/>
                <w:left w:val="none" w:sz="0" w:space="0" w:color="auto"/>
                <w:bottom w:val="none" w:sz="0" w:space="0" w:color="auto"/>
                <w:right w:val="none" w:sz="0" w:space="0" w:color="auto"/>
              </w:divBdr>
            </w:div>
            <w:div w:id="1811825493">
              <w:marLeft w:val="0"/>
              <w:marRight w:val="0"/>
              <w:marTop w:val="0"/>
              <w:marBottom w:val="0"/>
              <w:divBdr>
                <w:top w:val="none" w:sz="0" w:space="0" w:color="auto"/>
                <w:left w:val="none" w:sz="0" w:space="0" w:color="auto"/>
                <w:bottom w:val="none" w:sz="0" w:space="0" w:color="auto"/>
                <w:right w:val="none" w:sz="0" w:space="0" w:color="auto"/>
              </w:divBdr>
            </w:div>
            <w:div w:id="612712477">
              <w:marLeft w:val="0"/>
              <w:marRight w:val="0"/>
              <w:marTop w:val="0"/>
              <w:marBottom w:val="0"/>
              <w:divBdr>
                <w:top w:val="none" w:sz="0" w:space="0" w:color="auto"/>
                <w:left w:val="none" w:sz="0" w:space="0" w:color="auto"/>
                <w:bottom w:val="none" w:sz="0" w:space="0" w:color="auto"/>
                <w:right w:val="none" w:sz="0" w:space="0" w:color="auto"/>
              </w:divBdr>
            </w:div>
            <w:div w:id="1075905658">
              <w:marLeft w:val="0"/>
              <w:marRight w:val="0"/>
              <w:marTop w:val="0"/>
              <w:marBottom w:val="0"/>
              <w:divBdr>
                <w:top w:val="none" w:sz="0" w:space="0" w:color="auto"/>
                <w:left w:val="none" w:sz="0" w:space="0" w:color="auto"/>
                <w:bottom w:val="none" w:sz="0" w:space="0" w:color="auto"/>
                <w:right w:val="none" w:sz="0" w:space="0" w:color="auto"/>
              </w:divBdr>
            </w:div>
            <w:div w:id="949581212">
              <w:marLeft w:val="0"/>
              <w:marRight w:val="0"/>
              <w:marTop w:val="0"/>
              <w:marBottom w:val="0"/>
              <w:divBdr>
                <w:top w:val="none" w:sz="0" w:space="0" w:color="auto"/>
                <w:left w:val="none" w:sz="0" w:space="0" w:color="auto"/>
                <w:bottom w:val="none" w:sz="0" w:space="0" w:color="auto"/>
                <w:right w:val="none" w:sz="0" w:space="0" w:color="auto"/>
              </w:divBdr>
            </w:div>
            <w:div w:id="2131166628">
              <w:marLeft w:val="0"/>
              <w:marRight w:val="0"/>
              <w:marTop w:val="0"/>
              <w:marBottom w:val="0"/>
              <w:divBdr>
                <w:top w:val="none" w:sz="0" w:space="0" w:color="auto"/>
                <w:left w:val="none" w:sz="0" w:space="0" w:color="auto"/>
                <w:bottom w:val="none" w:sz="0" w:space="0" w:color="auto"/>
                <w:right w:val="none" w:sz="0" w:space="0" w:color="auto"/>
              </w:divBdr>
            </w:div>
            <w:div w:id="1735355819">
              <w:marLeft w:val="0"/>
              <w:marRight w:val="0"/>
              <w:marTop w:val="0"/>
              <w:marBottom w:val="0"/>
              <w:divBdr>
                <w:top w:val="none" w:sz="0" w:space="0" w:color="auto"/>
                <w:left w:val="none" w:sz="0" w:space="0" w:color="auto"/>
                <w:bottom w:val="none" w:sz="0" w:space="0" w:color="auto"/>
                <w:right w:val="none" w:sz="0" w:space="0" w:color="auto"/>
              </w:divBdr>
            </w:div>
            <w:div w:id="1450934136">
              <w:marLeft w:val="0"/>
              <w:marRight w:val="0"/>
              <w:marTop w:val="0"/>
              <w:marBottom w:val="0"/>
              <w:divBdr>
                <w:top w:val="none" w:sz="0" w:space="0" w:color="auto"/>
                <w:left w:val="none" w:sz="0" w:space="0" w:color="auto"/>
                <w:bottom w:val="none" w:sz="0" w:space="0" w:color="auto"/>
                <w:right w:val="none" w:sz="0" w:space="0" w:color="auto"/>
              </w:divBdr>
            </w:div>
            <w:div w:id="1316107153">
              <w:marLeft w:val="0"/>
              <w:marRight w:val="0"/>
              <w:marTop w:val="0"/>
              <w:marBottom w:val="0"/>
              <w:divBdr>
                <w:top w:val="none" w:sz="0" w:space="0" w:color="auto"/>
                <w:left w:val="none" w:sz="0" w:space="0" w:color="auto"/>
                <w:bottom w:val="none" w:sz="0" w:space="0" w:color="auto"/>
                <w:right w:val="none" w:sz="0" w:space="0" w:color="auto"/>
              </w:divBdr>
            </w:div>
            <w:div w:id="1738551628">
              <w:marLeft w:val="0"/>
              <w:marRight w:val="0"/>
              <w:marTop w:val="0"/>
              <w:marBottom w:val="0"/>
              <w:divBdr>
                <w:top w:val="none" w:sz="0" w:space="0" w:color="auto"/>
                <w:left w:val="none" w:sz="0" w:space="0" w:color="auto"/>
                <w:bottom w:val="none" w:sz="0" w:space="0" w:color="auto"/>
                <w:right w:val="none" w:sz="0" w:space="0" w:color="auto"/>
              </w:divBdr>
            </w:div>
            <w:div w:id="1269897408">
              <w:marLeft w:val="0"/>
              <w:marRight w:val="0"/>
              <w:marTop w:val="0"/>
              <w:marBottom w:val="0"/>
              <w:divBdr>
                <w:top w:val="none" w:sz="0" w:space="0" w:color="auto"/>
                <w:left w:val="none" w:sz="0" w:space="0" w:color="auto"/>
                <w:bottom w:val="none" w:sz="0" w:space="0" w:color="auto"/>
                <w:right w:val="none" w:sz="0" w:space="0" w:color="auto"/>
              </w:divBdr>
            </w:div>
            <w:div w:id="507790051">
              <w:marLeft w:val="0"/>
              <w:marRight w:val="0"/>
              <w:marTop w:val="0"/>
              <w:marBottom w:val="0"/>
              <w:divBdr>
                <w:top w:val="none" w:sz="0" w:space="0" w:color="auto"/>
                <w:left w:val="none" w:sz="0" w:space="0" w:color="auto"/>
                <w:bottom w:val="none" w:sz="0" w:space="0" w:color="auto"/>
                <w:right w:val="none" w:sz="0" w:space="0" w:color="auto"/>
              </w:divBdr>
            </w:div>
            <w:div w:id="299114493">
              <w:marLeft w:val="0"/>
              <w:marRight w:val="0"/>
              <w:marTop w:val="0"/>
              <w:marBottom w:val="0"/>
              <w:divBdr>
                <w:top w:val="none" w:sz="0" w:space="0" w:color="auto"/>
                <w:left w:val="none" w:sz="0" w:space="0" w:color="auto"/>
                <w:bottom w:val="none" w:sz="0" w:space="0" w:color="auto"/>
                <w:right w:val="none" w:sz="0" w:space="0" w:color="auto"/>
              </w:divBdr>
            </w:div>
            <w:div w:id="1139952618">
              <w:marLeft w:val="0"/>
              <w:marRight w:val="0"/>
              <w:marTop w:val="0"/>
              <w:marBottom w:val="0"/>
              <w:divBdr>
                <w:top w:val="none" w:sz="0" w:space="0" w:color="auto"/>
                <w:left w:val="none" w:sz="0" w:space="0" w:color="auto"/>
                <w:bottom w:val="none" w:sz="0" w:space="0" w:color="auto"/>
                <w:right w:val="none" w:sz="0" w:space="0" w:color="auto"/>
              </w:divBdr>
            </w:div>
            <w:div w:id="1843427818">
              <w:marLeft w:val="0"/>
              <w:marRight w:val="0"/>
              <w:marTop w:val="0"/>
              <w:marBottom w:val="0"/>
              <w:divBdr>
                <w:top w:val="none" w:sz="0" w:space="0" w:color="auto"/>
                <w:left w:val="none" w:sz="0" w:space="0" w:color="auto"/>
                <w:bottom w:val="none" w:sz="0" w:space="0" w:color="auto"/>
                <w:right w:val="none" w:sz="0" w:space="0" w:color="auto"/>
              </w:divBdr>
            </w:div>
            <w:div w:id="994575246">
              <w:marLeft w:val="0"/>
              <w:marRight w:val="0"/>
              <w:marTop w:val="0"/>
              <w:marBottom w:val="0"/>
              <w:divBdr>
                <w:top w:val="none" w:sz="0" w:space="0" w:color="auto"/>
                <w:left w:val="none" w:sz="0" w:space="0" w:color="auto"/>
                <w:bottom w:val="none" w:sz="0" w:space="0" w:color="auto"/>
                <w:right w:val="none" w:sz="0" w:space="0" w:color="auto"/>
              </w:divBdr>
            </w:div>
            <w:div w:id="1639409420">
              <w:marLeft w:val="0"/>
              <w:marRight w:val="0"/>
              <w:marTop w:val="0"/>
              <w:marBottom w:val="0"/>
              <w:divBdr>
                <w:top w:val="none" w:sz="0" w:space="0" w:color="auto"/>
                <w:left w:val="none" w:sz="0" w:space="0" w:color="auto"/>
                <w:bottom w:val="none" w:sz="0" w:space="0" w:color="auto"/>
                <w:right w:val="none" w:sz="0" w:space="0" w:color="auto"/>
              </w:divBdr>
            </w:div>
            <w:div w:id="1820342068">
              <w:marLeft w:val="0"/>
              <w:marRight w:val="0"/>
              <w:marTop w:val="0"/>
              <w:marBottom w:val="0"/>
              <w:divBdr>
                <w:top w:val="none" w:sz="0" w:space="0" w:color="auto"/>
                <w:left w:val="none" w:sz="0" w:space="0" w:color="auto"/>
                <w:bottom w:val="none" w:sz="0" w:space="0" w:color="auto"/>
                <w:right w:val="none" w:sz="0" w:space="0" w:color="auto"/>
              </w:divBdr>
            </w:div>
            <w:div w:id="1517769550">
              <w:marLeft w:val="0"/>
              <w:marRight w:val="0"/>
              <w:marTop w:val="0"/>
              <w:marBottom w:val="0"/>
              <w:divBdr>
                <w:top w:val="none" w:sz="0" w:space="0" w:color="auto"/>
                <w:left w:val="none" w:sz="0" w:space="0" w:color="auto"/>
                <w:bottom w:val="none" w:sz="0" w:space="0" w:color="auto"/>
                <w:right w:val="none" w:sz="0" w:space="0" w:color="auto"/>
              </w:divBdr>
            </w:div>
            <w:div w:id="1988170597">
              <w:marLeft w:val="0"/>
              <w:marRight w:val="0"/>
              <w:marTop w:val="0"/>
              <w:marBottom w:val="0"/>
              <w:divBdr>
                <w:top w:val="none" w:sz="0" w:space="0" w:color="auto"/>
                <w:left w:val="none" w:sz="0" w:space="0" w:color="auto"/>
                <w:bottom w:val="none" w:sz="0" w:space="0" w:color="auto"/>
                <w:right w:val="none" w:sz="0" w:space="0" w:color="auto"/>
              </w:divBdr>
            </w:div>
            <w:div w:id="640768397">
              <w:marLeft w:val="0"/>
              <w:marRight w:val="0"/>
              <w:marTop w:val="0"/>
              <w:marBottom w:val="0"/>
              <w:divBdr>
                <w:top w:val="none" w:sz="0" w:space="0" w:color="auto"/>
                <w:left w:val="none" w:sz="0" w:space="0" w:color="auto"/>
                <w:bottom w:val="none" w:sz="0" w:space="0" w:color="auto"/>
                <w:right w:val="none" w:sz="0" w:space="0" w:color="auto"/>
              </w:divBdr>
            </w:div>
            <w:div w:id="712777125">
              <w:marLeft w:val="0"/>
              <w:marRight w:val="0"/>
              <w:marTop w:val="0"/>
              <w:marBottom w:val="0"/>
              <w:divBdr>
                <w:top w:val="none" w:sz="0" w:space="0" w:color="auto"/>
                <w:left w:val="none" w:sz="0" w:space="0" w:color="auto"/>
                <w:bottom w:val="none" w:sz="0" w:space="0" w:color="auto"/>
                <w:right w:val="none" w:sz="0" w:space="0" w:color="auto"/>
              </w:divBdr>
            </w:div>
            <w:div w:id="1145663351">
              <w:marLeft w:val="0"/>
              <w:marRight w:val="0"/>
              <w:marTop w:val="0"/>
              <w:marBottom w:val="0"/>
              <w:divBdr>
                <w:top w:val="none" w:sz="0" w:space="0" w:color="auto"/>
                <w:left w:val="none" w:sz="0" w:space="0" w:color="auto"/>
                <w:bottom w:val="none" w:sz="0" w:space="0" w:color="auto"/>
                <w:right w:val="none" w:sz="0" w:space="0" w:color="auto"/>
              </w:divBdr>
            </w:div>
            <w:div w:id="1278834618">
              <w:marLeft w:val="0"/>
              <w:marRight w:val="0"/>
              <w:marTop w:val="0"/>
              <w:marBottom w:val="0"/>
              <w:divBdr>
                <w:top w:val="none" w:sz="0" w:space="0" w:color="auto"/>
                <w:left w:val="none" w:sz="0" w:space="0" w:color="auto"/>
                <w:bottom w:val="none" w:sz="0" w:space="0" w:color="auto"/>
                <w:right w:val="none" w:sz="0" w:space="0" w:color="auto"/>
              </w:divBdr>
            </w:div>
            <w:div w:id="984360141">
              <w:marLeft w:val="0"/>
              <w:marRight w:val="0"/>
              <w:marTop w:val="0"/>
              <w:marBottom w:val="0"/>
              <w:divBdr>
                <w:top w:val="none" w:sz="0" w:space="0" w:color="auto"/>
                <w:left w:val="none" w:sz="0" w:space="0" w:color="auto"/>
                <w:bottom w:val="none" w:sz="0" w:space="0" w:color="auto"/>
                <w:right w:val="none" w:sz="0" w:space="0" w:color="auto"/>
              </w:divBdr>
            </w:div>
            <w:div w:id="1453283274">
              <w:marLeft w:val="0"/>
              <w:marRight w:val="0"/>
              <w:marTop w:val="0"/>
              <w:marBottom w:val="0"/>
              <w:divBdr>
                <w:top w:val="none" w:sz="0" w:space="0" w:color="auto"/>
                <w:left w:val="none" w:sz="0" w:space="0" w:color="auto"/>
                <w:bottom w:val="none" w:sz="0" w:space="0" w:color="auto"/>
                <w:right w:val="none" w:sz="0" w:space="0" w:color="auto"/>
              </w:divBdr>
            </w:div>
            <w:div w:id="1868791224">
              <w:marLeft w:val="0"/>
              <w:marRight w:val="0"/>
              <w:marTop w:val="0"/>
              <w:marBottom w:val="0"/>
              <w:divBdr>
                <w:top w:val="none" w:sz="0" w:space="0" w:color="auto"/>
                <w:left w:val="none" w:sz="0" w:space="0" w:color="auto"/>
                <w:bottom w:val="none" w:sz="0" w:space="0" w:color="auto"/>
                <w:right w:val="none" w:sz="0" w:space="0" w:color="auto"/>
              </w:divBdr>
            </w:div>
            <w:div w:id="616570495">
              <w:marLeft w:val="0"/>
              <w:marRight w:val="0"/>
              <w:marTop w:val="0"/>
              <w:marBottom w:val="0"/>
              <w:divBdr>
                <w:top w:val="none" w:sz="0" w:space="0" w:color="auto"/>
                <w:left w:val="none" w:sz="0" w:space="0" w:color="auto"/>
                <w:bottom w:val="none" w:sz="0" w:space="0" w:color="auto"/>
                <w:right w:val="none" w:sz="0" w:space="0" w:color="auto"/>
              </w:divBdr>
            </w:div>
            <w:div w:id="2064672874">
              <w:marLeft w:val="0"/>
              <w:marRight w:val="0"/>
              <w:marTop w:val="0"/>
              <w:marBottom w:val="0"/>
              <w:divBdr>
                <w:top w:val="none" w:sz="0" w:space="0" w:color="auto"/>
                <w:left w:val="none" w:sz="0" w:space="0" w:color="auto"/>
                <w:bottom w:val="none" w:sz="0" w:space="0" w:color="auto"/>
                <w:right w:val="none" w:sz="0" w:space="0" w:color="auto"/>
              </w:divBdr>
            </w:div>
            <w:div w:id="1419669746">
              <w:marLeft w:val="0"/>
              <w:marRight w:val="0"/>
              <w:marTop w:val="0"/>
              <w:marBottom w:val="0"/>
              <w:divBdr>
                <w:top w:val="none" w:sz="0" w:space="0" w:color="auto"/>
                <w:left w:val="none" w:sz="0" w:space="0" w:color="auto"/>
                <w:bottom w:val="none" w:sz="0" w:space="0" w:color="auto"/>
                <w:right w:val="none" w:sz="0" w:space="0" w:color="auto"/>
              </w:divBdr>
            </w:div>
            <w:div w:id="256795822">
              <w:marLeft w:val="0"/>
              <w:marRight w:val="0"/>
              <w:marTop w:val="0"/>
              <w:marBottom w:val="0"/>
              <w:divBdr>
                <w:top w:val="none" w:sz="0" w:space="0" w:color="auto"/>
                <w:left w:val="none" w:sz="0" w:space="0" w:color="auto"/>
                <w:bottom w:val="none" w:sz="0" w:space="0" w:color="auto"/>
                <w:right w:val="none" w:sz="0" w:space="0" w:color="auto"/>
              </w:divBdr>
            </w:div>
            <w:div w:id="185171531">
              <w:marLeft w:val="0"/>
              <w:marRight w:val="0"/>
              <w:marTop w:val="0"/>
              <w:marBottom w:val="0"/>
              <w:divBdr>
                <w:top w:val="none" w:sz="0" w:space="0" w:color="auto"/>
                <w:left w:val="none" w:sz="0" w:space="0" w:color="auto"/>
                <w:bottom w:val="none" w:sz="0" w:space="0" w:color="auto"/>
                <w:right w:val="none" w:sz="0" w:space="0" w:color="auto"/>
              </w:divBdr>
            </w:div>
            <w:div w:id="610434078">
              <w:marLeft w:val="0"/>
              <w:marRight w:val="0"/>
              <w:marTop w:val="0"/>
              <w:marBottom w:val="0"/>
              <w:divBdr>
                <w:top w:val="none" w:sz="0" w:space="0" w:color="auto"/>
                <w:left w:val="none" w:sz="0" w:space="0" w:color="auto"/>
                <w:bottom w:val="none" w:sz="0" w:space="0" w:color="auto"/>
                <w:right w:val="none" w:sz="0" w:space="0" w:color="auto"/>
              </w:divBdr>
            </w:div>
            <w:div w:id="997999609">
              <w:marLeft w:val="0"/>
              <w:marRight w:val="0"/>
              <w:marTop w:val="0"/>
              <w:marBottom w:val="0"/>
              <w:divBdr>
                <w:top w:val="none" w:sz="0" w:space="0" w:color="auto"/>
                <w:left w:val="none" w:sz="0" w:space="0" w:color="auto"/>
                <w:bottom w:val="none" w:sz="0" w:space="0" w:color="auto"/>
                <w:right w:val="none" w:sz="0" w:space="0" w:color="auto"/>
              </w:divBdr>
            </w:div>
            <w:div w:id="901673838">
              <w:marLeft w:val="0"/>
              <w:marRight w:val="0"/>
              <w:marTop w:val="0"/>
              <w:marBottom w:val="0"/>
              <w:divBdr>
                <w:top w:val="none" w:sz="0" w:space="0" w:color="auto"/>
                <w:left w:val="none" w:sz="0" w:space="0" w:color="auto"/>
                <w:bottom w:val="none" w:sz="0" w:space="0" w:color="auto"/>
                <w:right w:val="none" w:sz="0" w:space="0" w:color="auto"/>
              </w:divBdr>
            </w:div>
            <w:div w:id="1850631343">
              <w:marLeft w:val="0"/>
              <w:marRight w:val="0"/>
              <w:marTop w:val="0"/>
              <w:marBottom w:val="0"/>
              <w:divBdr>
                <w:top w:val="none" w:sz="0" w:space="0" w:color="auto"/>
                <w:left w:val="none" w:sz="0" w:space="0" w:color="auto"/>
                <w:bottom w:val="none" w:sz="0" w:space="0" w:color="auto"/>
                <w:right w:val="none" w:sz="0" w:space="0" w:color="auto"/>
              </w:divBdr>
            </w:div>
            <w:div w:id="857499964">
              <w:marLeft w:val="0"/>
              <w:marRight w:val="0"/>
              <w:marTop w:val="0"/>
              <w:marBottom w:val="0"/>
              <w:divBdr>
                <w:top w:val="none" w:sz="0" w:space="0" w:color="auto"/>
                <w:left w:val="none" w:sz="0" w:space="0" w:color="auto"/>
                <w:bottom w:val="none" w:sz="0" w:space="0" w:color="auto"/>
                <w:right w:val="none" w:sz="0" w:space="0" w:color="auto"/>
              </w:divBdr>
            </w:div>
            <w:div w:id="1099447716">
              <w:marLeft w:val="0"/>
              <w:marRight w:val="0"/>
              <w:marTop w:val="0"/>
              <w:marBottom w:val="0"/>
              <w:divBdr>
                <w:top w:val="none" w:sz="0" w:space="0" w:color="auto"/>
                <w:left w:val="none" w:sz="0" w:space="0" w:color="auto"/>
                <w:bottom w:val="none" w:sz="0" w:space="0" w:color="auto"/>
                <w:right w:val="none" w:sz="0" w:space="0" w:color="auto"/>
              </w:divBdr>
            </w:div>
            <w:div w:id="1548251933">
              <w:marLeft w:val="0"/>
              <w:marRight w:val="0"/>
              <w:marTop w:val="0"/>
              <w:marBottom w:val="0"/>
              <w:divBdr>
                <w:top w:val="none" w:sz="0" w:space="0" w:color="auto"/>
                <w:left w:val="none" w:sz="0" w:space="0" w:color="auto"/>
                <w:bottom w:val="none" w:sz="0" w:space="0" w:color="auto"/>
                <w:right w:val="none" w:sz="0" w:space="0" w:color="auto"/>
              </w:divBdr>
            </w:div>
            <w:div w:id="935869871">
              <w:marLeft w:val="0"/>
              <w:marRight w:val="0"/>
              <w:marTop w:val="0"/>
              <w:marBottom w:val="0"/>
              <w:divBdr>
                <w:top w:val="none" w:sz="0" w:space="0" w:color="auto"/>
                <w:left w:val="none" w:sz="0" w:space="0" w:color="auto"/>
                <w:bottom w:val="none" w:sz="0" w:space="0" w:color="auto"/>
                <w:right w:val="none" w:sz="0" w:space="0" w:color="auto"/>
              </w:divBdr>
            </w:div>
            <w:div w:id="2116750574">
              <w:marLeft w:val="0"/>
              <w:marRight w:val="0"/>
              <w:marTop w:val="0"/>
              <w:marBottom w:val="0"/>
              <w:divBdr>
                <w:top w:val="none" w:sz="0" w:space="0" w:color="auto"/>
                <w:left w:val="none" w:sz="0" w:space="0" w:color="auto"/>
                <w:bottom w:val="none" w:sz="0" w:space="0" w:color="auto"/>
                <w:right w:val="none" w:sz="0" w:space="0" w:color="auto"/>
              </w:divBdr>
            </w:div>
            <w:div w:id="210503547">
              <w:marLeft w:val="0"/>
              <w:marRight w:val="0"/>
              <w:marTop w:val="0"/>
              <w:marBottom w:val="0"/>
              <w:divBdr>
                <w:top w:val="none" w:sz="0" w:space="0" w:color="auto"/>
                <w:left w:val="none" w:sz="0" w:space="0" w:color="auto"/>
                <w:bottom w:val="none" w:sz="0" w:space="0" w:color="auto"/>
                <w:right w:val="none" w:sz="0" w:space="0" w:color="auto"/>
              </w:divBdr>
            </w:div>
            <w:div w:id="1889947254">
              <w:marLeft w:val="0"/>
              <w:marRight w:val="0"/>
              <w:marTop w:val="0"/>
              <w:marBottom w:val="0"/>
              <w:divBdr>
                <w:top w:val="none" w:sz="0" w:space="0" w:color="auto"/>
                <w:left w:val="none" w:sz="0" w:space="0" w:color="auto"/>
                <w:bottom w:val="none" w:sz="0" w:space="0" w:color="auto"/>
                <w:right w:val="none" w:sz="0" w:space="0" w:color="auto"/>
              </w:divBdr>
            </w:div>
            <w:div w:id="875385535">
              <w:marLeft w:val="0"/>
              <w:marRight w:val="0"/>
              <w:marTop w:val="0"/>
              <w:marBottom w:val="0"/>
              <w:divBdr>
                <w:top w:val="none" w:sz="0" w:space="0" w:color="auto"/>
                <w:left w:val="none" w:sz="0" w:space="0" w:color="auto"/>
                <w:bottom w:val="none" w:sz="0" w:space="0" w:color="auto"/>
                <w:right w:val="none" w:sz="0" w:space="0" w:color="auto"/>
              </w:divBdr>
            </w:div>
            <w:div w:id="164982561">
              <w:marLeft w:val="0"/>
              <w:marRight w:val="0"/>
              <w:marTop w:val="0"/>
              <w:marBottom w:val="0"/>
              <w:divBdr>
                <w:top w:val="none" w:sz="0" w:space="0" w:color="auto"/>
                <w:left w:val="none" w:sz="0" w:space="0" w:color="auto"/>
                <w:bottom w:val="none" w:sz="0" w:space="0" w:color="auto"/>
                <w:right w:val="none" w:sz="0" w:space="0" w:color="auto"/>
              </w:divBdr>
            </w:div>
            <w:div w:id="2034111347">
              <w:marLeft w:val="0"/>
              <w:marRight w:val="0"/>
              <w:marTop w:val="0"/>
              <w:marBottom w:val="0"/>
              <w:divBdr>
                <w:top w:val="none" w:sz="0" w:space="0" w:color="auto"/>
                <w:left w:val="none" w:sz="0" w:space="0" w:color="auto"/>
                <w:bottom w:val="none" w:sz="0" w:space="0" w:color="auto"/>
                <w:right w:val="none" w:sz="0" w:space="0" w:color="auto"/>
              </w:divBdr>
            </w:div>
            <w:div w:id="993872516">
              <w:marLeft w:val="0"/>
              <w:marRight w:val="0"/>
              <w:marTop w:val="0"/>
              <w:marBottom w:val="0"/>
              <w:divBdr>
                <w:top w:val="none" w:sz="0" w:space="0" w:color="auto"/>
                <w:left w:val="none" w:sz="0" w:space="0" w:color="auto"/>
                <w:bottom w:val="none" w:sz="0" w:space="0" w:color="auto"/>
                <w:right w:val="none" w:sz="0" w:space="0" w:color="auto"/>
              </w:divBdr>
            </w:div>
            <w:div w:id="948051396">
              <w:marLeft w:val="0"/>
              <w:marRight w:val="0"/>
              <w:marTop w:val="0"/>
              <w:marBottom w:val="0"/>
              <w:divBdr>
                <w:top w:val="none" w:sz="0" w:space="0" w:color="auto"/>
                <w:left w:val="none" w:sz="0" w:space="0" w:color="auto"/>
                <w:bottom w:val="none" w:sz="0" w:space="0" w:color="auto"/>
                <w:right w:val="none" w:sz="0" w:space="0" w:color="auto"/>
              </w:divBdr>
            </w:div>
            <w:div w:id="1999534173">
              <w:marLeft w:val="0"/>
              <w:marRight w:val="0"/>
              <w:marTop w:val="0"/>
              <w:marBottom w:val="0"/>
              <w:divBdr>
                <w:top w:val="none" w:sz="0" w:space="0" w:color="auto"/>
                <w:left w:val="none" w:sz="0" w:space="0" w:color="auto"/>
                <w:bottom w:val="none" w:sz="0" w:space="0" w:color="auto"/>
                <w:right w:val="none" w:sz="0" w:space="0" w:color="auto"/>
              </w:divBdr>
            </w:div>
            <w:div w:id="837234872">
              <w:marLeft w:val="0"/>
              <w:marRight w:val="0"/>
              <w:marTop w:val="0"/>
              <w:marBottom w:val="0"/>
              <w:divBdr>
                <w:top w:val="none" w:sz="0" w:space="0" w:color="auto"/>
                <w:left w:val="none" w:sz="0" w:space="0" w:color="auto"/>
                <w:bottom w:val="none" w:sz="0" w:space="0" w:color="auto"/>
                <w:right w:val="none" w:sz="0" w:space="0" w:color="auto"/>
              </w:divBdr>
            </w:div>
            <w:div w:id="196432459">
              <w:marLeft w:val="0"/>
              <w:marRight w:val="0"/>
              <w:marTop w:val="0"/>
              <w:marBottom w:val="0"/>
              <w:divBdr>
                <w:top w:val="none" w:sz="0" w:space="0" w:color="auto"/>
                <w:left w:val="none" w:sz="0" w:space="0" w:color="auto"/>
                <w:bottom w:val="none" w:sz="0" w:space="0" w:color="auto"/>
                <w:right w:val="none" w:sz="0" w:space="0" w:color="auto"/>
              </w:divBdr>
            </w:div>
            <w:div w:id="4919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3030">
      <w:bodyDiv w:val="1"/>
      <w:marLeft w:val="0"/>
      <w:marRight w:val="0"/>
      <w:marTop w:val="0"/>
      <w:marBottom w:val="0"/>
      <w:divBdr>
        <w:top w:val="none" w:sz="0" w:space="0" w:color="auto"/>
        <w:left w:val="none" w:sz="0" w:space="0" w:color="auto"/>
        <w:bottom w:val="none" w:sz="0" w:space="0" w:color="auto"/>
        <w:right w:val="none" w:sz="0" w:space="0" w:color="auto"/>
      </w:divBdr>
      <w:divsChild>
        <w:div w:id="776414151">
          <w:marLeft w:val="0"/>
          <w:marRight w:val="0"/>
          <w:marTop w:val="0"/>
          <w:marBottom w:val="0"/>
          <w:divBdr>
            <w:top w:val="none" w:sz="0" w:space="0" w:color="auto"/>
            <w:left w:val="none" w:sz="0" w:space="0" w:color="auto"/>
            <w:bottom w:val="none" w:sz="0" w:space="0" w:color="auto"/>
            <w:right w:val="none" w:sz="0" w:space="0" w:color="auto"/>
          </w:divBdr>
          <w:divsChild>
            <w:div w:id="1636253394">
              <w:marLeft w:val="0"/>
              <w:marRight w:val="0"/>
              <w:marTop w:val="0"/>
              <w:marBottom w:val="0"/>
              <w:divBdr>
                <w:top w:val="none" w:sz="0" w:space="0" w:color="auto"/>
                <w:left w:val="none" w:sz="0" w:space="0" w:color="auto"/>
                <w:bottom w:val="none" w:sz="0" w:space="0" w:color="auto"/>
                <w:right w:val="none" w:sz="0" w:space="0" w:color="auto"/>
              </w:divBdr>
            </w:div>
            <w:div w:id="540827553">
              <w:marLeft w:val="0"/>
              <w:marRight w:val="0"/>
              <w:marTop w:val="0"/>
              <w:marBottom w:val="0"/>
              <w:divBdr>
                <w:top w:val="none" w:sz="0" w:space="0" w:color="auto"/>
                <w:left w:val="none" w:sz="0" w:space="0" w:color="auto"/>
                <w:bottom w:val="none" w:sz="0" w:space="0" w:color="auto"/>
                <w:right w:val="none" w:sz="0" w:space="0" w:color="auto"/>
              </w:divBdr>
            </w:div>
            <w:div w:id="1442605775">
              <w:marLeft w:val="0"/>
              <w:marRight w:val="0"/>
              <w:marTop w:val="0"/>
              <w:marBottom w:val="0"/>
              <w:divBdr>
                <w:top w:val="none" w:sz="0" w:space="0" w:color="auto"/>
                <w:left w:val="none" w:sz="0" w:space="0" w:color="auto"/>
                <w:bottom w:val="none" w:sz="0" w:space="0" w:color="auto"/>
                <w:right w:val="none" w:sz="0" w:space="0" w:color="auto"/>
              </w:divBdr>
            </w:div>
            <w:div w:id="651788027">
              <w:marLeft w:val="0"/>
              <w:marRight w:val="0"/>
              <w:marTop w:val="0"/>
              <w:marBottom w:val="0"/>
              <w:divBdr>
                <w:top w:val="none" w:sz="0" w:space="0" w:color="auto"/>
                <w:left w:val="none" w:sz="0" w:space="0" w:color="auto"/>
                <w:bottom w:val="none" w:sz="0" w:space="0" w:color="auto"/>
                <w:right w:val="none" w:sz="0" w:space="0" w:color="auto"/>
              </w:divBdr>
            </w:div>
            <w:div w:id="596329324">
              <w:marLeft w:val="0"/>
              <w:marRight w:val="0"/>
              <w:marTop w:val="0"/>
              <w:marBottom w:val="0"/>
              <w:divBdr>
                <w:top w:val="none" w:sz="0" w:space="0" w:color="auto"/>
                <w:left w:val="none" w:sz="0" w:space="0" w:color="auto"/>
                <w:bottom w:val="none" w:sz="0" w:space="0" w:color="auto"/>
                <w:right w:val="none" w:sz="0" w:space="0" w:color="auto"/>
              </w:divBdr>
            </w:div>
            <w:div w:id="853156038">
              <w:marLeft w:val="0"/>
              <w:marRight w:val="0"/>
              <w:marTop w:val="0"/>
              <w:marBottom w:val="0"/>
              <w:divBdr>
                <w:top w:val="none" w:sz="0" w:space="0" w:color="auto"/>
                <w:left w:val="none" w:sz="0" w:space="0" w:color="auto"/>
                <w:bottom w:val="none" w:sz="0" w:space="0" w:color="auto"/>
                <w:right w:val="none" w:sz="0" w:space="0" w:color="auto"/>
              </w:divBdr>
            </w:div>
            <w:div w:id="1890913477">
              <w:marLeft w:val="0"/>
              <w:marRight w:val="0"/>
              <w:marTop w:val="0"/>
              <w:marBottom w:val="0"/>
              <w:divBdr>
                <w:top w:val="none" w:sz="0" w:space="0" w:color="auto"/>
                <w:left w:val="none" w:sz="0" w:space="0" w:color="auto"/>
                <w:bottom w:val="none" w:sz="0" w:space="0" w:color="auto"/>
                <w:right w:val="none" w:sz="0" w:space="0" w:color="auto"/>
              </w:divBdr>
            </w:div>
            <w:div w:id="1917856331">
              <w:marLeft w:val="0"/>
              <w:marRight w:val="0"/>
              <w:marTop w:val="0"/>
              <w:marBottom w:val="0"/>
              <w:divBdr>
                <w:top w:val="none" w:sz="0" w:space="0" w:color="auto"/>
                <w:left w:val="none" w:sz="0" w:space="0" w:color="auto"/>
                <w:bottom w:val="none" w:sz="0" w:space="0" w:color="auto"/>
                <w:right w:val="none" w:sz="0" w:space="0" w:color="auto"/>
              </w:divBdr>
            </w:div>
            <w:div w:id="428816443">
              <w:marLeft w:val="0"/>
              <w:marRight w:val="0"/>
              <w:marTop w:val="0"/>
              <w:marBottom w:val="0"/>
              <w:divBdr>
                <w:top w:val="none" w:sz="0" w:space="0" w:color="auto"/>
                <w:left w:val="none" w:sz="0" w:space="0" w:color="auto"/>
                <w:bottom w:val="none" w:sz="0" w:space="0" w:color="auto"/>
                <w:right w:val="none" w:sz="0" w:space="0" w:color="auto"/>
              </w:divBdr>
            </w:div>
            <w:div w:id="1343437497">
              <w:marLeft w:val="0"/>
              <w:marRight w:val="0"/>
              <w:marTop w:val="0"/>
              <w:marBottom w:val="0"/>
              <w:divBdr>
                <w:top w:val="none" w:sz="0" w:space="0" w:color="auto"/>
                <w:left w:val="none" w:sz="0" w:space="0" w:color="auto"/>
                <w:bottom w:val="none" w:sz="0" w:space="0" w:color="auto"/>
                <w:right w:val="none" w:sz="0" w:space="0" w:color="auto"/>
              </w:divBdr>
            </w:div>
            <w:div w:id="1393428499">
              <w:marLeft w:val="0"/>
              <w:marRight w:val="0"/>
              <w:marTop w:val="0"/>
              <w:marBottom w:val="0"/>
              <w:divBdr>
                <w:top w:val="none" w:sz="0" w:space="0" w:color="auto"/>
                <w:left w:val="none" w:sz="0" w:space="0" w:color="auto"/>
                <w:bottom w:val="none" w:sz="0" w:space="0" w:color="auto"/>
                <w:right w:val="none" w:sz="0" w:space="0" w:color="auto"/>
              </w:divBdr>
            </w:div>
            <w:div w:id="1275018009">
              <w:marLeft w:val="0"/>
              <w:marRight w:val="0"/>
              <w:marTop w:val="0"/>
              <w:marBottom w:val="0"/>
              <w:divBdr>
                <w:top w:val="none" w:sz="0" w:space="0" w:color="auto"/>
                <w:left w:val="none" w:sz="0" w:space="0" w:color="auto"/>
                <w:bottom w:val="none" w:sz="0" w:space="0" w:color="auto"/>
                <w:right w:val="none" w:sz="0" w:space="0" w:color="auto"/>
              </w:divBdr>
            </w:div>
            <w:div w:id="1320622878">
              <w:marLeft w:val="0"/>
              <w:marRight w:val="0"/>
              <w:marTop w:val="0"/>
              <w:marBottom w:val="0"/>
              <w:divBdr>
                <w:top w:val="none" w:sz="0" w:space="0" w:color="auto"/>
                <w:left w:val="none" w:sz="0" w:space="0" w:color="auto"/>
                <w:bottom w:val="none" w:sz="0" w:space="0" w:color="auto"/>
                <w:right w:val="none" w:sz="0" w:space="0" w:color="auto"/>
              </w:divBdr>
            </w:div>
            <w:div w:id="1693023066">
              <w:marLeft w:val="0"/>
              <w:marRight w:val="0"/>
              <w:marTop w:val="0"/>
              <w:marBottom w:val="0"/>
              <w:divBdr>
                <w:top w:val="none" w:sz="0" w:space="0" w:color="auto"/>
                <w:left w:val="none" w:sz="0" w:space="0" w:color="auto"/>
                <w:bottom w:val="none" w:sz="0" w:space="0" w:color="auto"/>
                <w:right w:val="none" w:sz="0" w:space="0" w:color="auto"/>
              </w:divBdr>
            </w:div>
            <w:div w:id="12047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534857112">
      <w:bodyDiv w:val="1"/>
      <w:marLeft w:val="0"/>
      <w:marRight w:val="0"/>
      <w:marTop w:val="0"/>
      <w:marBottom w:val="0"/>
      <w:divBdr>
        <w:top w:val="none" w:sz="0" w:space="0" w:color="auto"/>
        <w:left w:val="none" w:sz="0" w:space="0" w:color="auto"/>
        <w:bottom w:val="none" w:sz="0" w:space="0" w:color="auto"/>
        <w:right w:val="none" w:sz="0" w:space="0" w:color="auto"/>
      </w:divBdr>
      <w:divsChild>
        <w:div w:id="911160851">
          <w:marLeft w:val="0"/>
          <w:marRight w:val="0"/>
          <w:marTop w:val="0"/>
          <w:marBottom w:val="0"/>
          <w:divBdr>
            <w:top w:val="none" w:sz="0" w:space="0" w:color="auto"/>
            <w:left w:val="none" w:sz="0" w:space="0" w:color="auto"/>
            <w:bottom w:val="none" w:sz="0" w:space="0" w:color="auto"/>
            <w:right w:val="none" w:sz="0" w:space="0" w:color="auto"/>
          </w:divBdr>
          <w:divsChild>
            <w:div w:id="1713578516">
              <w:marLeft w:val="0"/>
              <w:marRight w:val="0"/>
              <w:marTop w:val="0"/>
              <w:marBottom w:val="0"/>
              <w:divBdr>
                <w:top w:val="none" w:sz="0" w:space="0" w:color="auto"/>
                <w:left w:val="none" w:sz="0" w:space="0" w:color="auto"/>
                <w:bottom w:val="none" w:sz="0" w:space="0" w:color="auto"/>
                <w:right w:val="none" w:sz="0" w:space="0" w:color="auto"/>
              </w:divBdr>
            </w:div>
            <w:div w:id="2096393977">
              <w:marLeft w:val="0"/>
              <w:marRight w:val="0"/>
              <w:marTop w:val="0"/>
              <w:marBottom w:val="0"/>
              <w:divBdr>
                <w:top w:val="none" w:sz="0" w:space="0" w:color="auto"/>
                <w:left w:val="none" w:sz="0" w:space="0" w:color="auto"/>
                <w:bottom w:val="none" w:sz="0" w:space="0" w:color="auto"/>
                <w:right w:val="none" w:sz="0" w:space="0" w:color="auto"/>
              </w:divBdr>
            </w:div>
            <w:div w:id="1603757762">
              <w:marLeft w:val="0"/>
              <w:marRight w:val="0"/>
              <w:marTop w:val="0"/>
              <w:marBottom w:val="0"/>
              <w:divBdr>
                <w:top w:val="none" w:sz="0" w:space="0" w:color="auto"/>
                <w:left w:val="none" w:sz="0" w:space="0" w:color="auto"/>
                <w:bottom w:val="none" w:sz="0" w:space="0" w:color="auto"/>
                <w:right w:val="none" w:sz="0" w:space="0" w:color="auto"/>
              </w:divBdr>
            </w:div>
            <w:div w:id="1503088750">
              <w:marLeft w:val="0"/>
              <w:marRight w:val="0"/>
              <w:marTop w:val="0"/>
              <w:marBottom w:val="0"/>
              <w:divBdr>
                <w:top w:val="none" w:sz="0" w:space="0" w:color="auto"/>
                <w:left w:val="none" w:sz="0" w:space="0" w:color="auto"/>
                <w:bottom w:val="none" w:sz="0" w:space="0" w:color="auto"/>
                <w:right w:val="none" w:sz="0" w:space="0" w:color="auto"/>
              </w:divBdr>
            </w:div>
            <w:div w:id="731660763">
              <w:marLeft w:val="0"/>
              <w:marRight w:val="0"/>
              <w:marTop w:val="0"/>
              <w:marBottom w:val="0"/>
              <w:divBdr>
                <w:top w:val="none" w:sz="0" w:space="0" w:color="auto"/>
                <w:left w:val="none" w:sz="0" w:space="0" w:color="auto"/>
                <w:bottom w:val="none" w:sz="0" w:space="0" w:color="auto"/>
                <w:right w:val="none" w:sz="0" w:space="0" w:color="auto"/>
              </w:divBdr>
            </w:div>
            <w:div w:id="2135367054">
              <w:marLeft w:val="0"/>
              <w:marRight w:val="0"/>
              <w:marTop w:val="0"/>
              <w:marBottom w:val="0"/>
              <w:divBdr>
                <w:top w:val="none" w:sz="0" w:space="0" w:color="auto"/>
                <w:left w:val="none" w:sz="0" w:space="0" w:color="auto"/>
                <w:bottom w:val="none" w:sz="0" w:space="0" w:color="auto"/>
                <w:right w:val="none" w:sz="0" w:space="0" w:color="auto"/>
              </w:divBdr>
            </w:div>
            <w:div w:id="1361130302">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279067029">
              <w:marLeft w:val="0"/>
              <w:marRight w:val="0"/>
              <w:marTop w:val="0"/>
              <w:marBottom w:val="0"/>
              <w:divBdr>
                <w:top w:val="none" w:sz="0" w:space="0" w:color="auto"/>
                <w:left w:val="none" w:sz="0" w:space="0" w:color="auto"/>
                <w:bottom w:val="none" w:sz="0" w:space="0" w:color="auto"/>
                <w:right w:val="none" w:sz="0" w:space="0" w:color="auto"/>
              </w:divBdr>
            </w:div>
            <w:div w:id="563493564">
              <w:marLeft w:val="0"/>
              <w:marRight w:val="0"/>
              <w:marTop w:val="0"/>
              <w:marBottom w:val="0"/>
              <w:divBdr>
                <w:top w:val="none" w:sz="0" w:space="0" w:color="auto"/>
                <w:left w:val="none" w:sz="0" w:space="0" w:color="auto"/>
                <w:bottom w:val="none" w:sz="0" w:space="0" w:color="auto"/>
                <w:right w:val="none" w:sz="0" w:space="0" w:color="auto"/>
              </w:divBdr>
            </w:div>
            <w:div w:id="1251544219">
              <w:marLeft w:val="0"/>
              <w:marRight w:val="0"/>
              <w:marTop w:val="0"/>
              <w:marBottom w:val="0"/>
              <w:divBdr>
                <w:top w:val="none" w:sz="0" w:space="0" w:color="auto"/>
                <w:left w:val="none" w:sz="0" w:space="0" w:color="auto"/>
                <w:bottom w:val="none" w:sz="0" w:space="0" w:color="auto"/>
                <w:right w:val="none" w:sz="0" w:space="0" w:color="auto"/>
              </w:divBdr>
            </w:div>
            <w:div w:id="791245763">
              <w:marLeft w:val="0"/>
              <w:marRight w:val="0"/>
              <w:marTop w:val="0"/>
              <w:marBottom w:val="0"/>
              <w:divBdr>
                <w:top w:val="none" w:sz="0" w:space="0" w:color="auto"/>
                <w:left w:val="none" w:sz="0" w:space="0" w:color="auto"/>
                <w:bottom w:val="none" w:sz="0" w:space="0" w:color="auto"/>
                <w:right w:val="none" w:sz="0" w:space="0" w:color="auto"/>
              </w:divBdr>
            </w:div>
            <w:div w:id="529496497">
              <w:marLeft w:val="0"/>
              <w:marRight w:val="0"/>
              <w:marTop w:val="0"/>
              <w:marBottom w:val="0"/>
              <w:divBdr>
                <w:top w:val="none" w:sz="0" w:space="0" w:color="auto"/>
                <w:left w:val="none" w:sz="0" w:space="0" w:color="auto"/>
                <w:bottom w:val="none" w:sz="0" w:space="0" w:color="auto"/>
                <w:right w:val="none" w:sz="0" w:space="0" w:color="auto"/>
              </w:divBdr>
            </w:div>
            <w:div w:id="370502422">
              <w:marLeft w:val="0"/>
              <w:marRight w:val="0"/>
              <w:marTop w:val="0"/>
              <w:marBottom w:val="0"/>
              <w:divBdr>
                <w:top w:val="none" w:sz="0" w:space="0" w:color="auto"/>
                <w:left w:val="none" w:sz="0" w:space="0" w:color="auto"/>
                <w:bottom w:val="none" w:sz="0" w:space="0" w:color="auto"/>
                <w:right w:val="none" w:sz="0" w:space="0" w:color="auto"/>
              </w:divBdr>
            </w:div>
            <w:div w:id="1711952202">
              <w:marLeft w:val="0"/>
              <w:marRight w:val="0"/>
              <w:marTop w:val="0"/>
              <w:marBottom w:val="0"/>
              <w:divBdr>
                <w:top w:val="none" w:sz="0" w:space="0" w:color="auto"/>
                <w:left w:val="none" w:sz="0" w:space="0" w:color="auto"/>
                <w:bottom w:val="none" w:sz="0" w:space="0" w:color="auto"/>
                <w:right w:val="none" w:sz="0" w:space="0" w:color="auto"/>
              </w:divBdr>
            </w:div>
            <w:div w:id="379940945">
              <w:marLeft w:val="0"/>
              <w:marRight w:val="0"/>
              <w:marTop w:val="0"/>
              <w:marBottom w:val="0"/>
              <w:divBdr>
                <w:top w:val="none" w:sz="0" w:space="0" w:color="auto"/>
                <w:left w:val="none" w:sz="0" w:space="0" w:color="auto"/>
                <w:bottom w:val="none" w:sz="0" w:space="0" w:color="auto"/>
                <w:right w:val="none" w:sz="0" w:space="0" w:color="auto"/>
              </w:divBdr>
            </w:div>
            <w:div w:id="1840929426">
              <w:marLeft w:val="0"/>
              <w:marRight w:val="0"/>
              <w:marTop w:val="0"/>
              <w:marBottom w:val="0"/>
              <w:divBdr>
                <w:top w:val="none" w:sz="0" w:space="0" w:color="auto"/>
                <w:left w:val="none" w:sz="0" w:space="0" w:color="auto"/>
                <w:bottom w:val="none" w:sz="0" w:space="0" w:color="auto"/>
                <w:right w:val="none" w:sz="0" w:space="0" w:color="auto"/>
              </w:divBdr>
            </w:div>
            <w:div w:id="1215238770">
              <w:marLeft w:val="0"/>
              <w:marRight w:val="0"/>
              <w:marTop w:val="0"/>
              <w:marBottom w:val="0"/>
              <w:divBdr>
                <w:top w:val="none" w:sz="0" w:space="0" w:color="auto"/>
                <w:left w:val="none" w:sz="0" w:space="0" w:color="auto"/>
                <w:bottom w:val="none" w:sz="0" w:space="0" w:color="auto"/>
                <w:right w:val="none" w:sz="0" w:space="0" w:color="auto"/>
              </w:divBdr>
            </w:div>
            <w:div w:id="963273357">
              <w:marLeft w:val="0"/>
              <w:marRight w:val="0"/>
              <w:marTop w:val="0"/>
              <w:marBottom w:val="0"/>
              <w:divBdr>
                <w:top w:val="none" w:sz="0" w:space="0" w:color="auto"/>
                <w:left w:val="none" w:sz="0" w:space="0" w:color="auto"/>
                <w:bottom w:val="none" w:sz="0" w:space="0" w:color="auto"/>
                <w:right w:val="none" w:sz="0" w:space="0" w:color="auto"/>
              </w:divBdr>
            </w:div>
            <w:div w:id="1445074056">
              <w:marLeft w:val="0"/>
              <w:marRight w:val="0"/>
              <w:marTop w:val="0"/>
              <w:marBottom w:val="0"/>
              <w:divBdr>
                <w:top w:val="none" w:sz="0" w:space="0" w:color="auto"/>
                <w:left w:val="none" w:sz="0" w:space="0" w:color="auto"/>
                <w:bottom w:val="none" w:sz="0" w:space="0" w:color="auto"/>
                <w:right w:val="none" w:sz="0" w:space="0" w:color="auto"/>
              </w:divBdr>
            </w:div>
            <w:div w:id="546142940">
              <w:marLeft w:val="0"/>
              <w:marRight w:val="0"/>
              <w:marTop w:val="0"/>
              <w:marBottom w:val="0"/>
              <w:divBdr>
                <w:top w:val="none" w:sz="0" w:space="0" w:color="auto"/>
                <w:left w:val="none" w:sz="0" w:space="0" w:color="auto"/>
                <w:bottom w:val="none" w:sz="0" w:space="0" w:color="auto"/>
                <w:right w:val="none" w:sz="0" w:space="0" w:color="auto"/>
              </w:divBdr>
            </w:div>
            <w:div w:id="136343495">
              <w:marLeft w:val="0"/>
              <w:marRight w:val="0"/>
              <w:marTop w:val="0"/>
              <w:marBottom w:val="0"/>
              <w:divBdr>
                <w:top w:val="none" w:sz="0" w:space="0" w:color="auto"/>
                <w:left w:val="none" w:sz="0" w:space="0" w:color="auto"/>
                <w:bottom w:val="none" w:sz="0" w:space="0" w:color="auto"/>
                <w:right w:val="none" w:sz="0" w:space="0" w:color="auto"/>
              </w:divBdr>
            </w:div>
            <w:div w:id="13317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36779171">
      <w:bodyDiv w:val="1"/>
      <w:marLeft w:val="0"/>
      <w:marRight w:val="0"/>
      <w:marTop w:val="0"/>
      <w:marBottom w:val="0"/>
      <w:divBdr>
        <w:top w:val="none" w:sz="0" w:space="0" w:color="auto"/>
        <w:left w:val="none" w:sz="0" w:space="0" w:color="auto"/>
        <w:bottom w:val="none" w:sz="0" w:space="0" w:color="auto"/>
        <w:right w:val="none" w:sz="0" w:space="0" w:color="auto"/>
      </w:divBdr>
      <w:divsChild>
        <w:div w:id="1077050358">
          <w:marLeft w:val="0"/>
          <w:marRight w:val="0"/>
          <w:marTop w:val="0"/>
          <w:marBottom w:val="0"/>
          <w:divBdr>
            <w:top w:val="none" w:sz="0" w:space="0" w:color="auto"/>
            <w:left w:val="none" w:sz="0" w:space="0" w:color="auto"/>
            <w:bottom w:val="none" w:sz="0" w:space="0" w:color="auto"/>
            <w:right w:val="none" w:sz="0" w:space="0" w:color="auto"/>
          </w:divBdr>
          <w:divsChild>
            <w:div w:id="1346244175">
              <w:marLeft w:val="0"/>
              <w:marRight w:val="0"/>
              <w:marTop w:val="0"/>
              <w:marBottom w:val="0"/>
              <w:divBdr>
                <w:top w:val="none" w:sz="0" w:space="0" w:color="auto"/>
                <w:left w:val="none" w:sz="0" w:space="0" w:color="auto"/>
                <w:bottom w:val="none" w:sz="0" w:space="0" w:color="auto"/>
                <w:right w:val="none" w:sz="0" w:space="0" w:color="auto"/>
              </w:divBdr>
            </w:div>
            <w:div w:id="2070229365">
              <w:marLeft w:val="0"/>
              <w:marRight w:val="0"/>
              <w:marTop w:val="0"/>
              <w:marBottom w:val="0"/>
              <w:divBdr>
                <w:top w:val="none" w:sz="0" w:space="0" w:color="auto"/>
                <w:left w:val="none" w:sz="0" w:space="0" w:color="auto"/>
                <w:bottom w:val="none" w:sz="0" w:space="0" w:color="auto"/>
                <w:right w:val="none" w:sz="0" w:space="0" w:color="auto"/>
              </w:divBdr>
            </w:div>
            <w:div w:id="1627353870">
              <w:marLeft w:val="0"/>
              <w:marRight w:val="0"/>
              <w:marTop w:val="0"/>
              <w:marBottom w:val="0"/>
              <w:divBdr>
                <w:top w:val="none" w:sz="0" w:space="0" w:color="auto"/>
                <w:left w:val="none" w:sz="0" w:space="0" w:color="auto"/>
                <w:bottom w:val="none" w:sz="0" w:space="0" w:color="auto"/>
                <w:right w:val="none" w:sz="0" w:space="0" w:color="auto"/>
              </w:divBdr>
            </w:div>
            <w:div w:id="440491796">
              <w:marLeft w:val="0"/>
              <w:marRight w:val="0"/>
              <w:marTop w:val="0"/>
              <w:marBottom w:val="0"/>
              <w:divBdr>
                <w:top w:val="none" w:sz="0" w:space="0" w:color="auto"/>
                <w:left w:val="none" w:sz="0" w:space="0" w:color="auto"/>
                <w:bottom w:val="none" w:sz="0" w:space="0" w:color="auto"/>
                <w:right w:val="none" w:sz="0" w:space="0" w:color="auto"/>
              </w:divBdr>
            </w:div>
            <w:div w:id="920411532">
              <w:marLeft w:val="0"/>
              <w:marRight w:val="0"/>
              <w:marTop w:val="0"/>
              <w:marBottom w:val="0"/>
              <w:divBdr>
                <w:top w:val="none" w:sz="0" w:space="0" w:color="auto"/>
                <w:left w:val="none" w:sz="0" w:space="0" w:color="auto"/>
                <w:bottom w:val="none" w:sz="0" w:space="0" w:color="auto"/>
                <w:right w:val="none" w:sz="0" w:space="0" w:color="auto"/>
              </w:divBdr>
            </w:div>
            <w:div w:id="2042126150">
              <w:marLeft w:val="0"/>
              <w:marRight w:val="0"/>
              <w:marTop w:val="0"/>
              <w:marBottom w:val="0"/>
              <w:divBdr>
                <w:top w:val="none" w:sz="0" w:space="0" w:color="auto"/>
                <w:left w:val="none" w:sz="0" w:space="0" w:color="auto"/>
                <w:bottom w:val="none" w:sz="0" w:space="0" w:color="auto"/>
                <w:right w:val="none" w:sz="0" w:space="0" w:color="auto"/>
              </w:divBdr>
            </w:div>
            <w:div w:id="792753609">
              <w:marLeft w:val="0"/>
              <w:marRight w:val="0"/>
              <w:marTop w:val="0"/>
              <w:marBottom w:val="0"/>
              <w:divBdr>
                <w:top w:val="none" w:sz="0" w:space="0" w:color="auto"/>
                <w:left w:val="none" w:sz="0" w:space="0" w:color="auto"/>
                <w:bottom w:val="none" w:sz="0" w:space="0" w:color="auto"/>
                <w:right w:val="none" w:sz="0" w:space="0" w:color="auto"/>
              </w:divBdr>
            </w:div>
            <w:div w:id="1582523623">
              <w:marLeft w:val="0"/>
              <w:marRight w:val="0"/>
              <w:marTop w:val="0"/>
              <w:marBottom w:val="0"/>
              <w:divBdr>
                <w:top w:val="none" w:sz="0" w:space="0" w:color="auto"/>
                <w:left w:val="none" w:sz="0" w:space="0" w:color="auto"/>
                <w:bottom w:val="none" w:sz="0" w:space="0" w:color="auto"/>
                <w:right w:val="none" w:sz="0" w:space="0" w:color="auto"/>
              </w:divBdr>
            </w:div>
            <w:div w:id="654800083">
              <w:marLeft w:val="0"/>
              <w:marRight w:val="0"/>
              <w:marTop w:val="0"/>
              <w:marBottom w:val="0"/>
              <w:divBdr>
                <w:top w:val="none" w:sz="0" w:space="0" w:color="auto"/>
                <w:left w:val="none" w:sz="0" w:space="0" w:color="auto"/>
                <w:bottom w:val="none" w:sz="0" w:space="0" w:color="auto"/>
                <w:right w:val="none" w:sz="0" w:space="0" w:color="auto"/>
              </w:divBdr>
            </w:div>
            <w:div w:id="1947229405">
              <w:marLeft w:val="0"/>
              <w:marRight w:val="0"/>
              <w:marTop w:val="0"/>
              <w:marBottom w:val="0"/>
              <w:divBdr>
                <w:top w:val="none" w:sz="0" w:space="0" w:color="auto"/>
                <w:left w:val="none" w:sz="0" w:space="0" w:color="auto"/>
                <w:bottom w:val="none" w:sz="0" w:space="0" w:color="auto"/>
                <w:right w:val="none" w:sz="0" w:space="0" w:color="auto"/>
              </w:divBdr>
            </w:div>
            <w:div w:id="543518628">
              <w:marLeft w:val="0"/>
              <w:marRight w:val="0"/>
              <w:marTop w:val="0"/>
              <w:marBottom w:val="0"/>
              <w:divBdr>
                <w:top w:val="none" w:sz="0" w:space="0" w:color="auto"/>
                <w:left w:val="none" w:sz="0" w:space="0" w:color="auto"/>
                <w:bottom w:val="none" w:sz="0" w:space="0" w:color="auto"/>
                <w:right w:val="none" w:sz="0" w:space="0" w:color="auto"/>
              </w:divBdr>
            </w:div>
            <w:div w:id="150679410">
              <w:marLeft w:val="0"/>
              <w:marRight w:val="0"/>
              <w:marTop w:val="0"/>
              <w:marBottom w:val="0"/>
              <w:divBdr>
                <w:top w:val="none" w:sz="0" w:space="0" w:color="auto"/>
                <w:left w:val="none" w:sz="0" w:space="0" w:color="auto"/>
                <w:bottom w:val="none" w:sz="0" w:space="0" w:color="auto"/>
                <w:right w:val="none" w:sz="0" w:space="0" w:color="auto"/>
              </w:divBdr>
            </w:div>
            <w:div w:id="13606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1011">
      <w:bodyDiv w:val="1"/>
      <w:marLeft w:val="0"/>
      <w:marRight w:val="0"/>
      <w:marTop w:val="0"/>
      <w:marBottom w:val="0"/>
      <w:divBdr>
        <w:top w:val="none" w:sz="0" w:space="0" w:color="auto"/>
        <w:left w:val="none" w:sz="0" w:space="0" w:color="auto"/>
        <w:bottom w:val="none" w:sz="0" w:space="0" w:color="auto"/>
        <w:right w:val="none" w:sz="0" w:space="0" w:color="auto"/>
      </w:divBdr>
      <w:divsChild>
        <w:div w:id="411049954">
          <w:marLeft w:val="0"/>
          <w:marRight w:val="0"/>
          <w:marTop w:val="0"/>
          <w:marBottom w:val="0"/>
          <w:divBdr>
            <w:top w:val="none" w:sz="0" w:space="0" w:color="auto"/>
            <w:left w:val="none" w:sz="0" w:space="0" w:color="auto"/>
            <w:bottom w:val="none" w:sz="0" w:space="0" w:color="auto"/>
            <w:right w:val="none" w:sz="0" w:space="0" w:color="auto"/>
          </w:divBdr>
          <w:divsChild>
            <w:div w:id="372116960">
              <w:marLeft w:val="0"/>
              <w:marRight w:val="0"/>
              <w:marTop w:val="0"/>
              <w:marBottom w:val="0"/>
              <w:divBdr>
                <w:top w:val="none" w:sz="0" w:space="0" w:color="auto"/>
                <w:left w:val="none" w:sz="0" w:space="0" w:color="auto"/>
                <w:bottom w:val="none" w:sz="0" w:space="0" w:color="auto"/>
                <w:right w:val="none" w:sz="0" w:space="0" w:color="auto"/>
              </w:divBdr>
            </w:div>
            <w:div w:id="1481578659">
              <w:marLeft w:val="0"/>
              <w:marRight w:val="0"/>
              <w:marTop w:val="0"/>
              <w:marBottom w:val="0"/>
              <w:divBdr>
                <w:top w:val="none" w:sz="0" w:space="0" w:color="auto"/>
                <w:left w:val="none" w:sz="0" w:space="0" w:color="auto"/>
                <w:bottom w:val="none" w:sz="0" w:space="0" w:color="auto"/>
                <w:right w:val="none" w:sz="0" w:space="0" w:color="auto"/>
              </w:divBdr>
            </w:div>
            <w:div w:id="930553980">
              <w:marLeft w:val="0"/>
              <w:marRight w:val="0"/>
              <w:marTop w:val="0"/>
              <w:marBottom w:val="0"/>
              <w:divBdr>
                <w:top w:val="none" w:sz="0" w:space="0" w:color="auto"/>
                <w:left w:val="none" w:sz="0" w:space="0" w:color="auto"/>
                <w:bottom w:val="none" w:sz="0" w:space="0" w:color="auto"/>
                <w:right w:val="none" w:sz="0" w:space="0" w:color="auto"/>
              </w:divBdr>
            </w:div>
            <w:div w:id="1351294393">
              <w:marLeft w:val="0"/>
              <w:marRight w:val="0"/>
              <w:marTop w:val="0"/>
              <w:marBottom w:val="0"/>
              <w:divBdr>
                <w:top w:val="none" w:sz="0" w:space="0" w:color="auto"/>
                <w:left w:val="none" w:sz="0" w:space="0" w:color="auto"/>
                <w:bottom w:val="none" w:sz="0" w:space="0" w:color="auto"/>
                <w:right w:val="none" w:sz="0" w:space="0" w:color="auto"/>
              </w:divBdr>
            </w:div>
            <w:div w:id="1157040173">
              <w:marLeft w:val="0"/>
              <w:marRight w:val="0"/>
              <w:marTop w:val="0"/>
              <w:marBottom w:val="0"/>
              <w:divBdr>
                <w:top w:val="none" w:sz="0" w:space="0" w:color="auto"/>
                <w:left w:val="none" w:sz="0" w:space="0" w:color="auto"/>
                <w:bottom w:val="none" w:sz="0" w:space="0" w:color="auto"/>
                <w:right w:val="none" w:sz="0" w:space="0" w:color="auto"/>
              </w:divBdr>
            </w:div>
            <w:div w:id="968782438">
              <w:marLeft w:val="0"/>
              <w:marRight w:val="0"/>
              <w:marTop w:val="0"/>
              <w:marBottom w:val="0"/>
              <w:divBdr>
                <w:top w:val="none" w:sz="0" w:space="0" w:color="auto"/>
                <w:left w:val="none" w:sz="0" w:space="0" w:color="auto"/>
                <w:bottom w:val="none" w:sz="0" w:space="0" w:color="auto"/>
                <w:right w:val="none" w:sz="0" w:space="0" w:color="auto"/>
              </w:divBdr>
            </w:div>
            <w:div w:id="1361541624">
              <w:marLeft w:val="0"/>
              <w:marRight w:val="0"/>
              <w:marTop w:val="0"/>
              <w:marBottom w:val="0"/>
              <w:divBdr>
                <w:top w:val="none" w:sz="0" w:space="0" w:color="auto"/>
                <w:left w:val="none" w:sz="0" w:space="0" w:color="auto"/>
                <w:bottom w:val="none" w:sz="0" w:space="0" w:color="auto"/>
                <w:right w:val="none" w:sz="0" w:space="0" w:color="auto"/>
              </w:divBdr>
            </w:div>
            <w:div w:id="1170832898">
              <w:marLeft w:val="0"/>
              <w:marRight w:val="0"/>
              <w:marTop w:val="0"/>
              <w:marBottom w:val="0"/>
              <w:divBdr>
                <w:top w:val="none" w:sz="0" w:space="0" w:color="auto"/>
                <w:left w:val="none" w:sz="0" w:space="0" w:color="auto"/>
                <w:bottom w:val="none" w:sz="0" w:space="0" w:color="auto"/>
                <w:right w:val="none" w:sz="0" w:space="0" w:color="auto"/>
              </w:divBdr>
            </w:div>
            <w:div w:id="1077290166">
              <w:marLeft w:val="0"/>
              <w:marRight w:val="0"/>
              <w:marTop w:val="0"/>
              <w:marBottom w:val="0"/>
              <w:divBdr>
                <w:top w:val="none" w:sz="0" w:space="0" w:color="auto"/>
                <w:left w:val="none" w:sz="0" w:space="0" w:color="auto"/>
                <w:bottom w:val="none" w:sz="0" w:space="0" w:color="auto"/>
                <w:right w:val="none" w:sz="0" w:space="0" w:color="auto"/>
              </w:divBdr>
            </w:div>
            <w:div w:id="1653607294">
              <w:marLeft w:val="0"/>
              <w:marRight w:val="0"/>
              <w:marTop w:val="0"/>
              <w:marBottom w:val="0"/>
              <w:divBdr>
                <w:top w:val="none" w:sz="0" w:space="0" w:color="auto"/>
                <w:left w:val="none" w:sz="0" w:space="0" w:color="auto"/>
                <w:bottom w:val="none" w:sz="0" w:space="0" w:color="auto"/>
                <w:right w:val="none" w:sz="0" w:space="0" w:color="auto"/>
              </w:divBdr>
            </w:div>
            <w:div w:id="1548643667">
              <w:marLeft w:val="0"/>
              <w:marRight w:val="0"/>
              <w:marTop w:val="0"/>
              <w:marBottom w:val="0"/>
              <w:divBdr>
                <w:top w:val="none" w:sz="0" w:space="0" w:color="auto"/>
                <w:left w:val="none" w:sz="0" w:space="0" w:color="auto"/>
                <w:bottom w:val="none" w:sz="0" w:space="0" w:color="auto"/>
                <w:right w:val="none" w:sz="0" w:space="0" w:color="auto"/>
              </w:divBdr>
            </w:div>
            <w:div w:id="1004698493">
              <w:marLeft w:val="0"/>
              <w:marRight w:val="0"/>
              <w:marTop w:val="0"/>
              <w:marBottom w:val="0"/>
              <w:divBdr>
                <w:top w:val="none" w:sz="0" w:space="0" w:color="auto"/>
                <w:left w:val="none" w:sz="0" w:space="0" w:color="auto"/>
                <w:bottom w:val="none" w:sz="0" w:space="0" w:color="auto"/>
                <w:right w:val="none" w:sz="0" w:space="0" w:color="auto"/>
              </w:divBdr>
            </w:div>
            <w:div w:id="661079336">
              <w:marLeft w:val="0"/>
              <w:marRight w:val="0"/>
              <w:marTop w:val="0"/>
              <w:marBottom w:val="0"/>
              <w:divBdr>
                <w:top w:val="none" w:sz="0" w:space="0" w:color="auto"/>
                <w:left w:val="none" w:sz="0" w:space="0" w:color="auto"/>
                <w:bottom w:val="none" w:sz="0" w:space="0" w:color="auto"/>
                <w:right w:val="none" w:sz="0" w:space="0" w:color="auto"/>
              </w:divBdr>
            </w:div>
            <w:div w:id="945620273">
              <w:marLeft w:val="0"/>
              <w:marRight w:val="0"/>
              <w:marTop w:val="0"/>
              <w:marBottom w:val="0"/>
              <w:divBdr>
                <w:top w:val="none" w:sz="0" w:space="0" w:color="auto"/>
                <w:left w:val="none" w:sz="0" w:space="0" w:color="auto"/>
                <w:bottom w:val="none" w:sz="0" w:space="0" w:color="auto"/>
                <w:right w:val="none" w:sz="0" w:space="0" w:color="auto"/>
              </w:divBdr>
            </w:div>
            <w:div w:id="1061560202">
              <w:marLeft w:val="0"/>
              <w:marRight w:val="0"/>
              <w:marTop w:val="0"/>
              <w:marBottom w:val="0"/>
              <w:divBdr>
                <w:top w:val="none" w:sz="0" w:space="0" w:color="auto"/>
                <w:left w:val="none" w:sz="0" w:space="0" w:color="auto"/>
                <w:bottom w:val="none" w:sz="0" w:space="0" w:color="auto"/>
                <w:right w:val="none" w:sz="0" w:space="0" w:color="auto"/>
              </w:divBdr>
            </w:div>
            <w:div w:id="32001064">
              <w:marLeft w:val="0"/>
              <w:marRight w:val="0"/>
              <w:marTop w:val="0"/>
              <w:marBottom w:val="0"/>
              <w:divBdr>
                <w:top w:val="none" w:sz="0" w:space="0" w:color="auto"/>
                <w:left w:val="none" w:sz="0" w:space="0" w:color="auto"/>
                <w:bottom w:val="none" w:sz="0" w:space="0" w:color="auto"/>
                <w:right w:val="none" w:sz="0" w:space="0" w:color="auto"/>
              </w:divBdr>
            </w:div>
            <w:div w:id="654145995">
              <w:marLeft w:val="0"/>
              <w:marRight w:val="0"/>
              <w:marTop w:val="0"/>
              <w:marBottom w:val="0"/>
              <w:divBdr>
                <w:top w:val="none" w:sz="0" w:space="0" w:color="auto"/>
                <w:left w:val="none" w:sz="0" w:space="0" w:color="auto"/>
                <w:bottom w:val="none" w:sz="0" w:space="0" w:color="auto"/>
                <w:right w:val="none" w:sz="0" w:space="0" w:color="auto"/>
              </w:divBdr>
            </w:div>
            <w:div w:id="347217620">
              <w:marLeft w:val="0"/>
              <w:marRight w:val="0"/>
              <w:marTop w:val="0"/>
              <w:marBottom w:val="0"/>
              <w:divBdr>
                <w:top w:val="none" w:sz="0" w:space="0" w:color="auto"/>
                <w:left w:val="none" w:sz="0" w:space="0" w:color="auto"/>
                <w:bottom w:val="none" w:sz="0" w:space="0" w:color="auto"/>
                <w:right w:val="none" w:sz="0" w:space="0" w:color="auto"/>
              </w:divBdr>
            </w:div>
            <w:div w:id="859587314">
              <w:marLeft w:val="0"/>
              <w:marRight w:val="0"/>
              <w:marTop w:val="0"/>
              <w:marBottom w:val="0"/>
              <w:divBdr>
                <w:top w:val="none" w:sz="0" w:space="0" w:color="auto"/>
                <w:left w:val="none" w:sz="0" w:space="0" w:color="auto"/>
                <w:bottom w:val="none" w:sz="0" w:space="0" w:color="auto"/>
                <w:right w:val="none" w:sz="0" w:space="0" w:color="auto"/>
              </w:divBdr>
            </w:div>
            <w:div w:id="1770659845">
              <w:marLeft w:val="0"/>
              <w:marRight w:val="0"/>
              <w:marTop w:val="0"/>
              <w:marBottom w:val="0"/>
              <w:divBdr>
                <w:top w:val="none" w:sz="0" w:space="0" w:color="auto"/>
                <w:left w:val="none" w:sz="0" w:space="0" w:color="auto"/>
                <w:bottom w:val="none" w:sz="0" w:space="0" w:color="auto"/>
                <w:right w:val="none" w:sz="0" w:space="0" w:color="auto"/>
              </w:divBdr>
            </w:div>
            <w:div w:id="2124108503">
              <w:marLeft w:val="0"/>
              <w:marRight w:val="0"/>
              <w:marTop w:val="0"/>
              <w:marBottom w:val="0"/>
              <w:divBdr>
                <w:top w:val="none" w:sz="0" w:space="0" w:color="auto"/>
                <w:left w:val="none" w:sz="0" w:space="0" w:color="auto"/>
                <w:bottom w:val="none" w:sz="0" w:space="0" w:color="auto"/>
                <w:right w:val="none" w:sz="0" w:space="0" w:color="auto"/>
              </w:divBdr>
            </w:div>
            <w:div w:id="627010640">
              <w:marLeft w:val="0"/>
              <w:marRight w:val="0"/>
              <w:marTop w:val="0"/>
              <w:marBottom w:val="0"/>
              <w:divBdr>
                <w:top w:val="none" w:sz="0" w:space="0" w:color="auto"/>
                <w:left w:val="none" w:sz="0" w:space="0" w:color="auto"/>
                <w:bottom w:val="none" w:sz="0" w:space="0" w:color="auto"/>
                <w:right w:val="none" w:sz="0" w:space="0" w:color="auto"/>
              </w:divBdr>
            </w:div>
            <w:div w:id="1884976172">
              <w:marLeft w:val="0"/>
              <w:marRight w:val="0"/>
              <w:marTop w:val="0"/>
              <w:marBottom w:val="0"/>
              <w:divBdr>
                <w:top w:val="none" w:sz="0" w:space="0" w:color="auto"/>
                <w:left w:val="none" w:sz="0" w:space="0" w:color="auto"/>
                <w:bottom w:val="none" w:sz="0" w:space="0" w:color="auto"/>
                <w:right w:val="none" w:sz="0" w:space="0" w:color="auto"/>
              </w:divBdr>
            </w:div>
            <w:div w:id="1874731232">
              <w:marLeft w:val="0"/>
              <w:marRight w:val="0"/>
              <w:marTop w:val="0"/>
              <w:marBottom w:val="0"/>
              <w:divBdr>
                <w:top w:val="none" w:sz="0" w:space="0" w:color="auto"/>
                <w:left w:val="none" w:sz="0" w:space="0" w:color="auto"/>
                <w:bottom w:val="none" w:sz="0" w:space="0" w:color="auto"/>
                <w:right w:val="none" w:sz="0" w:space="0" w:color="auto"/>
              </w:divBdr>
            </w:div>
            <w:div w:id="858932348">
              <w:marLeft w:val="0"/>
              <w:marRight w:val="0"/>
              <w:marTop w:val="0"/>
              <w:marBottom w:val="0"/>
              <w:divBdr>
                <w:top w:val="none" w:sz="0" w:space="0" w:color="auto"/>
                <w:left w:val="none" w:sz="0" w:space="0" w:color="auto"/>
                <w:bottom w:val="none" w:sz="0" w:space="0" w:color="auto"/>
                <w:right w:val="none" w:sz="0" w:space="0" w:color="auto"/>
              </w:divBdr>
            </w:div>
            <w:div w:id="1959070821">
              <w:marLeft w:val="0"/>
              <w:marRight w:val="0"/>
              <w:marTop w:val="0"/>
              <w:marBottom w:val="0"/>
              <w:divBdr>
                <w:top w:val="none" w:sz="0" w:space="0" w:color="auto"/>
                <w:left w:val="none" w:sz="0" w:space="0" w:color="auto"/>
                <w:bottom w:val="none" w:sz="0" w:space="0" w:color="auto"/>
                <w:right w:val="none" w:sz="0" w:space="0" w:color="auto"/>
              </w:divBdr>
            </w:div>
            <w:div w:id="326054431">
              <w:marLeft w:val="0"/>
              <w:marRight w:val="0"/>
              <w:marTop w:val="0"/>
              <w:marBottom w:val="0"/>
              <w:divBdr>
                <w:top w:val="none" w:sz="0" w:space="0" w:color="auto"/>
                <w:left w:val="none" w:sz="0" w:space="0" w:color="auto"/>
                <w:bottom w:val="none" w:sz="0" w:space="0" w:color="auto"/>
                <w:right w:val="none" w:sz="0" w:space="0" w:color="auto"/>
              </w:divBdr>
            </w:div>
            <w:div w:id="1768691113">
              <w:marLeft w:val="0"/>
              <w:marRight w:val="0"/>
              <w:marTop w:val="0"/>
              <w:marBottom w:val="0"/>
              <w:divBdr>
                <w:top w:val="none" w:sz="0" w:space="0" w:color="auto"/>
                <w:left w:val="none" w:sz="0" w:space="0" w:color="auto"/>
                <w:bottom w:val="none" w:sz="0" w:space="0" w:color="auto"/>
                <w:right w:val="none" w:sz="0" w:space="0" w:color="auto"/>
              </w:divBdr>
            </w:div>
            <w:div w:id="42414662">
              <w:marLeft w:val="0"/>
              <w:marRight w:val="0"/>
              <w:marTop w:val="0"/>
              <w:marBottom w:val="0"/>
              <w:divBdr>
                <w:top w:val="none" w:sz="0" w:space="0" w:color="auto"/>
                <w:left w:val="none" w:sz="0" w:space="0" w:color="auto"/>
                <w:bottom w:val="none" w:sz="0" w:space="0" w:color="auto"/>
                <w:right w:val="none" w:sz="0" w:space="0" w:color="auto"/>
              </w:divBdr>
            </w:div>
            <w:div w:id="1077747957">
              <w:marLeft w:val="0"/>
              <w:marRight w:val="0"/>
              <w:marTop w:val="0"/>
              <w:marBottom w:val="0"/>
              <w:divBdr>
                <w:top w:val="none" w:sz="0" w:space="0" w:color="auto"/>
                <w:left w:val="none" w:sz="0" w:space="0" w:color="auto"/>
                <w:bottom w:val="none" w:sz="0" w:space="0" w:color="auto"/>
                <w:right w:val="none" w:sz="0" w:space="0" w:color="auto"/>
              </w:divBdr>
            </w:div>
            <w:div w:id="1691952905">
              <w:marLeft w:val="0"/>
              <w:marRight w:val="0"/>
              <w:marTop w:val="0"/>
              <w:marBottom w:val="0"/>
              <w:divBdr>
                <w:top w:val="none" w:sz="0" w:space="0" w:color="auto"/>
                <w:left w:val="none" w:sz="0" w:space="0" w:color="auto"/>
                <w:bottom w:val="none" w:sz="0" w:space="0" w:color="auto"/>
                <w:right w:val="none" w:sz="0" w:space="0" w:color="auto"/>
              </w:divBdr>
            </w:div>
            <w:div w:id="220866997">
              <w:marLeft w:val="0"/>
              <w:marRight w:val="0"/>
              <w:marTop w:val="0"/>
              <w:marBottom w:val="0"/>
              <w:divBdr>
                <w:top w:val="none" w:sz="0" w:space="0" w:color="auto"/>
                <w:left w:val="none" w:sz="0" w:space="0" w:color="auto"/>
                <w:bottom w:val="none" w:sz="0" w:space="0" w:color="auto"/>
                <w:right w:val="none" w:sz="0" w:space="0" w:color="auto"/>
              </w:divBdr>
            </w:div>
            <w:div w:id="499004499">
              <w:marLeft w:val="0"/>
              <w:marRight w:val="0"/>
              <w:marTop w:val="0"/>
              <w:marBottom w:val="0"/>
              <w:divBdr>
                <w:top w:val="none" w:sz="0" w:space="0" w:color="auto"/>
                <w:left w:val="none" w:sz="0" w:space="0" w:color="auto"/>
                <w:bottom w:val="none" w:sz="0" w:space="0" w:color="auto"/>
                <w:right w:val="none" w:sz="0" w:space="0" w:color="auto"/>
              </w:divBdr>
            </w:div>
            <w:div w:id="1876774372">
              <w:marLeft w:val="0"/>
              <w:marRight w:val="0"/>
              <w:marTop w:val="0"/>
              <w:marBottom w:val="0"/>
              <w:divBdr>
                <w:top w:val="none" w:sz="0" w:space="0" w:color="auto"/>
                <w:left w:val="none" w:sz="0" w:space="0" w:color="auto"/>
                <w:bottom w:val="none" w:sz="0" w:space="0" w:color="auto"/>
                <w:right w:val="none" w:sz="0" w:space="0" w:color="auto"/>
              </w:divBdr>
            </w:div>
            <w:div w:id="955334570">
              <w:marLeft w:val="0"/>
              <w:marRight w:val="0"/>
              <w:marTop w:val="0"/>
              <w:marBottom w:val="0"/>
              <w:divBdr>
                <w:top w:val="none" w:sz="0" w:space="0" w:color="auto"/>
                <w:left w:val="none" w:sz="0" w:space="0" w:color="auto"/>
                <w:bottom w:val="none" w:sz="0" w:space="0" w:color="auto"/>
                <w:right w:val="none" w:sz="0" w:space="0" w:color="auto"/>
              </w:divBdr>
            </w:div>
            <w:div w:id="16936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74869284">
      <w:bodyDiv w:val="1"/>
      <w:marLeft w:val="0"/>
      <w:marRight w:val="0"/>
      <w:marTop w:val="0"/>
      <w:marBottom w:val="0"/>
      <w:divBdr>
        <w:top w:val="none" w:sz="0" w:space="0" w:color="auto"/>
        <w:left w:val="none" w:sz="0" w:space="0" w:color="auto"/>
        <w:bottom w:val="none" w:sz="0" w:space="0" w:color="auto"/>
        <w:right w:val="none" w:sz="0" w:space="0" w:color="auto"/>
      </w:divBdr>
      <w:divsChild>
        <w:div w:id="296108158">
          <w:marLeft w:val="0"/>
          <w:marRight w:val="0"/>
          <w:marTop w:val="0"/>
          <w:marBottom w:val="0"/>
          <w:divBdr>
            <w:top w:val="none" w:sz="0" w:space="0" w:color="auto"/>
            <w:left w:val="none" w:sz="0" w:space="0" w:color="auto"/>
            <w:bottom w:val="none" w:sz="0" w:space="0" w:color="auto"/>
            <w:right w:val="none" w:sz="0" w:space="0" w:color="auto"/>
          </w:divBdr>
          <w:divsChild>
            <w:div w:id="1868326647">
              <w:marLeft w:val="0"/>
              <w:marRight w:val="0"/>
              <w:marTop w:val="0"/>
              <w:marBottom w:val="0"/>
              <w:divBdr>
                <w:top w:val="none" w:sz="0" w:space="0" w:color="auto"/>
                <w:left w:val="none" w:sz="0" w:space="0" w:color="auto"/>
                <w:bottom w:val="none" w:sz="0" w:space="0" w:color="auto"/>
                <w:right w:val="none" w:sz="0" w:space="0" w:color="auto"/>
              </w:divBdr>
            </w:div>
            <w:div w:id="1024328378">
              <w:marLeft w:val="0"/>
              <w:marRight w:val="0"/>
              <w:marTop w:val="0"/>
              <w:marBottom w:val="0"/>
              <w:divBdr>
                <w:top w:val="none" w:sz="0" w:space="0" w:color="auto"/>
                <w:left w:val="none" w:sz="0" w:space="0" w:color="auto"/>
                <w:bottom w:val="none" w:sz="0" w:space="0" w:color="auto"/>
                <w:right w:val="none" w:sz="0" w:space="0" w:color="auto"/>
              </w:divBdr>
            </w:div>
            <w:div w:id="673801846">
              <w:marLeft w:val="0"/>
              <w:marRight w:val="0"/>
              <w:marTop w:val="0"/>
              <w:marBottom w:val="0"/>
              <w:divBdr>
                <w:top w:val="none" w:sz="0" w:space="0" w:color="auto"/>
                <w:left w:val="none" w:sz="0" w:space="0" w:color="auto"/>
                <w:bottom w:val="none" w:sz="0" w:space="0" w:color="auto"/>
                <w:right w:val="none" w:sz="0" w:space="0" w:color="auto"/>
              </w:divBdr>
            </w:div>
            <w:div w:id="1581139894">
              <w:marLeft w:val="0"/>
              <w:marRight w:val="0"/>
              <w:marTop w:val="0"/>
              <w:marBottom w:val="0"/>
              <w:divBdr>
                <w:top w:val="none" w:sz="0" w:space="0" w:color="auto"/>
                <w:left w:val="none" w:sz="0" w:space="0" w:color="auto"/>
                <w:bottom w:val="none" w:sz="0" w:space="0" w:color="auto"/>
                <w:right w:val="none" w:sz="0" w:space="0" w:color="auto"/>
              </w:divBdr>
            </w:div>
            <w:div w:id="673993177">
              <w:marLeft w:val="0"/>
              <w:marRight w:val="0"/>
              <w:marTop w:val="0"/>
              <w:marBottom w:val="0"/>
              <w:divBdr>
                <w:top w:val="none" w:sz="0" w:space="0" w:color="auto"/>
                <w:left w:val="none" w:sz="0" w:space="0" w:color="auto"/>
                <w:bottom w:val="none" w:sz="0" w:space="0" w:color="auto"/>
                <w:right w:val="none" w:sz="0" w:space="0" w:color="auto"/>
              </w:divBdr>
            </w:div>
            <w:div w:id="476605011">
              <w:marLeft w:val="0"/>
              <w:marRight w:val="0"/>
              <w:marTop w:val="0"/>
              <w:marBottom w:val="0"/>
              <w:divBdr>
                <w:top w:val="none" w:sz="0" w:space="0" w:color="auto"/>
                <w:left w:val="none" w:sz="0" w:space="0" w:color="auto"/>
                <w:bottom w:val="none" w:sz="0" w:space="0" w:color="auto"/>
                <w:right w:val="none" w:sz="0" w:space="0" w:color="auto"/>
              </w:divBdr>
            </w:div>
            <w:div w:id="720517968">
              <w:marLeft w:val="0"/>
              <w:marRight w:val="0"/>
              <w:marTop w:val="0"/>
              <w:marBottom w:val="0"/>
              <w:divBdr>
                <w:top w:val="none" w:sz="0" w:space="0" w:color="auto"/>
                <w:left w:val="none" w:sz="0" w:space="0" w:color="auto"/>
                <w:bottom w:val="none" w:sz="0" w:space="0" w:color="auto"/>
                <w:right w:val="none" w:sz="0" w:space="0" w:color="auto"/>
              </w:divBdr>
            </w:div>
            <w:div w:id="327908242">
              <w:marLeft w:val="0"/>
              <w:marRight w:val="0"/>
              <w:marTop w:val="0"/>
              <w:marBottom w:val="0"/>
              <w:divBdr>
                <w:top w:val="none" w:sz="0" w:space="0" w:color="auto"/>
                <w:left w:val="none" w:sz="0" w:space="0" w:color="auto"/>
                <w:bottom w:val="none" w:sz="0" w:space="0" w:color="auto"/>
                <w:right w:val="none" w:sz="0" w:space="0" w:color="auto"/>
              </w:divBdr>
            </w:div>
            <w:div w:id="854881136">
              <w:marLeft w:val="0"/>
              <w:marRight w:val="0"/>
              <w:marTop w:val="0"/>
              <w:marBottom w:val="0"/>
              <w:divBdr>
                <w:top w:val="none" w:sz="0" w:space="0" w:color="auto"/>
                <w:left w:val="none" w:sz="0" w:space="0" w:color="auto"/>
                <w:bottom w:val="none" w:sz="0" w:space="0" w:color="auto"/>
                <w:right w:val="none" w:sz="0" w:space="0" w:color="auto"/>
              </w:divBdr>
            </w:div>
            <w:div w:id="698706001">
              <w:marLeft w:val="0"/>
              <w:marRight w:val="0"/>
              <w:marTop w:val="0"/>
              <w:marBottom w:val="0"/>
              <w:divBdr>
                <w:top w:val="none" w:sz="0" w:space="0" w:color="auto"/>
                <w:left w:val="none" w:sz="0" w:space="0" w:color="auto"/>
                <w:bottom w:val="none" w:sz="0" w:space="0" w:color="auto"/>
                <w:right w:val="none" w:sz="0" w:space="0" w:color="auto"/>
              </w:divBdr>
            </w:div>
            <w:div w:id="387267041">
              <w:marLeft w:val="0"/>
              <w:marRight w:val="0"/>
              <w:marTop w:val="0"/>
              <w:marBottom w:val="0"/>
              <w:divBdr>
                <w:top w:val="none" w:sz="0" w:space="0" w:color="auto"/>
                <w:left w:val="none" w:sz="0" w:space="0" w:color="auto"/>
                <w:bottom w:val="none" w:sz="0" w:space="0" w:color="auto"/>
                <w:right w:val="none" w:sz="0" w:space="0" w:color="auto"/>
              </w:divBdr>
            </w:div>
            <w:div w:id="242034934">
              <w:marLeft w:val="0"/>
              <w:marRight w:val="0"/>
              <w:marTop w:val="0"/>
              <w:marBottom w:val="0"/>
              <w:divBdr>
                <w:top w:val="none" w:sz="0" w:space="0" w:color="auto"/>
                <w:left w:val="none" w:sz="0" w:space="0" w:color="auto"/>
                <w:bottom w:val="none" w:sz="0" w:space="0" w:color="auto"/>
                <w:right w:val="none" w:sz="0" w:space="0" w:color="auto"/>
              </w:divBdr>
            </w:div>
            <w:div w:id="1818570323">
              <w:marLeft w:val="0"/>
              <w:marRight w:val="0"/>
              <w:marTop w:val="0"/>
              <w:marBottom w:val="0"/>
              <w:divBdr>
                <w:top w:val="none" w:sz="0" w:space="0" w:color="auto"/>
                <w:left w:val="none" w:sz="0" w:space="0" w:color="auto"/>
                <w:bottom w:val="none" w:sz="0" w:space="0" w:color="auto"/>
                <w:right w:val="none" w:sz="0" w:space="0" w:color="auto"/>
              </w:divBdr>
            </w:div>
            <w:div w:id="1302464564">
              <w:marLeft w:val="0"/>
              <w:marRight w:val="0"/>
              <w:marTop w:val="0"/>
              <w:marBottom w:val="0"/>
              <w:divBdr>
                <w:top w:val="none" w:sz="0" w:space="0" w:color="auto"/>
                <w:left w:val="none" w:sz="0" w:space="0" w:color="auto"/>
                <w:bottom w:val="none" w:sz="0" w:space="0" w:color="auto"/>
                <w:right w:val="none" w:sz="0" w:space="0" w:color="auto"/>
              </w:divBdr>
            </w:div>
            <w:div w:id="1119489174">
              <w:marLeft w:val="0"/>
              <w:marRight w:val="0"/>
              <w:marTop w:val="0"/>
              <w:marBottom w:val="0"/>
              <w:divBdr>
                <w:top w:val="none" w:sz="0" w:space="0" w:color="auto"/>
                <w:left w:val="none" w:sz="0" w:space="0" w:color="auto"/>
                <w:bottom w:val="none" w:sz="0" w:space="0" w:color="auto"/>
                <w:right w:val="none" w:sz="0" w:space="0" w:color="auto"/>
              </w:divBdr>
            </w:div>
            <w:div w:id="1819420022">
              <w:marLeft w:val="0"/>
              <w:marRight w:val="0"/>
              <w:marTop w:val="0"/>
              <w:marBottom w:val="0"/>
              <w:divBdr>
                <w:top w:val="none" w:sz="0" w:space="0" w:color="auto"/>
                <w:left w:val="none" w:sz="0" w:space="0" w:color="auto"/>
                <w:bottom w:val="none" w:sz="0" w:space="0" w:color="auto"/>
                <w:right w:val="none" w:sz="0" w:space="0" w:color="auto"/>
              </w:divBdr>
            </w:div>
            <w:div w:id="1131627798">
              <w:marLeft w:val="0"/>
              <w:marRight w:val="0"/>
              <w:marTop w:val="0"/>
              <w:marBottom w:val="0"/>
              <w:divBdr>
                <w:top w:val="none" w:sz="0" w:space="0" w:color="auto"/>
                <w:left w:val="none" w:sz="0" w:space="0" w:color="auto"/>
                <w:bottom w:val="none" w:sz="0" w:space="0" w:color="auto"/>
                <w:right w:val="none" w:sz="0" w:space="0" w:color="auto"/>
              </w:divBdr>
            </w:div>
            <w:div w:id="183592589">
              <w:marLeft w:val="0"/>
              <w:marRight w:val="0"/>
              <w:marTop w:val="0"/>
              <w:marBottom w:val="0"/>
              <w:divBdr>
                <w:top w:val="none" w:sz="0" w:space="0" w:color="auto"/>
                <w:left w:val="none" w:sz="0" w:space="0" w:color="auto"/>
                <w:bottom w:val="none" w:sz="0" w:space="0" w:color="auto"/>
                <w:right w:val="none" w:sz="0" w:space="0" w:color="auto"/>
              </w:divBdr>
            </w:div>
            <w:div w:id="1220283299">
              <w:marLeft w:val="0"/>
              <w:marRight w:val="0"/>
              <w:marTop w:val="0"/>
              <w:marBottom w:val="0"/>
              <w:divBdr>
                <w:top w:val="none" w:sz="0" w:space="0" w:color="auto"/>
                <w:left w:val="none" w:sz="0" w:space="0" w:color="auto"/>
                <w:bottom w:val="none" w:sz="0" w:space="0" w:color="auto"/>
                <w:right w:val="none" w:sz="0" w:space="0" w:color="auto"/>
              </w:divBdr>
            </w:div>
            <w:div w:id="1871800285">
              <w:marLeft w:val="0"/>
              <w:marRight w:val="0"/>
              <w:marTop w:val="0"/>
              <w:marBottom w:val="0"/>
              <w:divBdr>
                <w:top w:val="none" w:sz="0" w:space="0" w:color="auto"/>
                <w:left w:val="none" w:sz="0" w:space="0" w:color="auto"/>
                <w:bottom w:val="none" w:sz="0" w:space="0" w:color="auto"/>
                <w:right w:val="none" w:sz="0" w:space="0" w:color="auto"/>
              </w:divBdr>
            </w:div>
            <w:div w:id="6970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49719715">
      <w:bodyDiv w:val="1"/>
      <w:marLeft w:val="0"/>
      <w:marRight w:val="0"/>
      <w:marTop w:val="0"/>
      <w:marBottom w:val="0"/>
      <w:divBdr>
        <w:top w:val="none" w:sz="0" w:space="0" w:color="auto"/>
        <w:left w:val="none" w:sz="0" w:space="0" w:color="auto"/>
        <w:bottom w:val="none" w:sz="0" w:space="0" w:color="auto"/>
        <w:right w:val="none" w:sz="0" w:space="0" w:color="auto"/>
      </w:divBdr>
      <w:divsChild>
        <w:div w:id="238634364">
          <w:marLeft w:val="0"/>
          <w:marRight w:val="0"/>
          <w:marTop w:val="0"/>
          <w:marBottom w:val="0"/>
          <w:divBdr>
            <w:top w:val="none" w:sz="0" w:space="0" w:color="auto"/>
            <w:left w:val="none" w:sz="0" w:space="0" w:color="auto"/>
            <w:bottom w:val="none" w:sz="0" w:space="0" w:color="auto"/>
            <w:right w:val="none" w:sz="0" w:space="0" w:color="auto"/>
          </w:divBdr>
          <w:divsChild>
            <w:div w:id="1833523070">
              <w:marLeft w:val="0"/>
              <w:marRight w:val="0"/>
              <w:marTop w:val="0"/>
              <w:marBottom w:val="0"/>
              <w:divBdr>
                <w:top w:val="none" w:sz="0" w:space="0" w:color="auto"/>
                <w:left w:val="none" w:sz="0" w:space="0" w:color="auto"/>
                <w:bottom w:val="none" w:sz="0" w:space="0" w:color="auto"/>
                <w:right w:val="none" w:sz="0" w:space="0" w:color="auto"/>
              </w:divBdr>
            </w:div>
            <w:div w:id="836648849">
              <w:marLeft w:val="0"/>
              <w:marRight w:val="0"/>
              <w:marTop w:val="0"/>
              <w:marBottom w:val="0"/>
              <w:divBdr>
                <w:top w:val="none" w:sz="0" w:space="0" w:color="auto"/>
                <w:left w:val="none" w:sz="0" w:space="0" w:color="auto"/>
                <w:bottom w:val="none" w:sz="0" w:space="0" w:color="auto"/>
                <w:right w:val="none" w:sz="0" w:space="0" w:color="auto"/>
              </w:divBdr>
            </w:div>
            <w:div w:id="664238137">
              <w:marLeft w:val="0"/>
              <w:marRight w:val="0"/>
              <w:marTop w:val="0"/>
              <w:marBottom w:val="0"/>
              <w:divBdr>
                <w:top w:val="none" w:sz="0" w:space="0" w:color="auto"/>
                <w:left w:val="none" w:sz="0" w:space="0" w:color="auto"/>
                <w:bottom w:val="none" w:sz="0" w:space="0" w:color="auto"/>
                <w:right w:val="none" w:sz="0" w:space="0" w:color="auto"/>
              </w:divBdr>
            </w:div>
            <w:div w:id="1374110341">
              <w:marLeft w:val="0"/>
              <w:marRight w:val="0"/>
              <w:marTop w:val="0"/>
              <w:marBottom w:val="0"/>
              <w:divBdr>
                <w:top w:val="none" w:sz="0" w:space="0" w:color="auto"/>
                <w:left w:val="none" w:sz="0" w:space="0" w:color="auto"/>
                <w:bottom w:val="none" w:sz="0" w:space="0" w:color="auto"/>
                <w:right w:val="none" w:sz="0" w:space="0" w:color="auto"/>
              </w:divBdr>
            </w:div>
            <w:div w:id="2120757699">
              <w:marLeft w:val="0"/>
              <w:marRight w:val="0"/>
              <w:marTop w:val="0"/>
              <w:marBottom w:val="0"/>
              <w:divBdr>
                <w:top w:val="none" w:sz="0" w:space="0" w:color="auto"/>
                <w:left w:val="none" w:sz="0" w:space="0" w:color="auto"/>
                <w:bottom w:val="none" w:sz="0" w:space="0" w:color="auto"/>
                <w:right w:val="none" w:sz="0" w:space="0" w:color="auto"/>
              </w:divBdr>
            </w:div>
            <w:div w:id="294798194">
              <w:marLeft w:val="0"/>
              <w:marRight w:val="0"/>
              <w:marTop w:val="0"/>
              <w:marBottom w:val="0"/>
              <w:divBdr>
                <w:top w:val="none" w:sz="0" w:space="0" w:color="auto"/>
                <w:left w:val="none" w:sz="0" w:space="0" w:color="auto"/>
                <w:bottom w:val="none" w:sz="0" w:space="0" w:color="auto"/>
                <w:right w:val="none" w:sz="0" w:space="0" w:color="auto"/>
              </w:divBdr>
            </w:div>
            <w:div w:id="145048200">
              <w:marLeft w:val="0"/>
              <w:marRight w:val="0"/>
              <w:marTop w:val="0"/>
              <w:marBottom w:val="0"/>
              <w:divBdr>
                <w:top w:val="none" w:sz="0" w:space="0" w:color="auto"/>
                <w:left w:val="none" w:sz="0" w:space="0" w:color="auto"/>
                <w:bottom w:val="none" w:sz="0" w:space="0" w:color="auto"/>
                <w:right w:val="none" w:sz="0" w:space="0" w:color="auto"/>
              </w:divBdr>
            </w:div>
            <w:div w:id="2060087065">
              <w:marLeft w:val="0"/>
              <w:marRight w:val="0"/>
              <w:marTop w:val="0"/>
              <w:marBottom w:val="0"/>
              <w:divBdr>
                <w:top w:val="none" w:sz="0" w:space="0" w:color="auto"/>
                <w:left w:val="none" w:sz="0" w:space="0" w:color="auto"/>
                <w:bottom w:val="none" w:sz="0" w:space="0" w:color="auto"/>
                <w:right w:val="none" w:sz="0" w:space="0" w:color="auto"/>
              </w:divBdr>
            </w:div>
            <w:div w:id="1081953417">
              <w:marLeft w:val="0"/>
              <w:marRight w:val="0"/>
              <w:marTop w:val="0"/>
              <w:marBottom w:val="0"/>
              <w:divBdr>
                <w:top w:val="none" w:sz="0" w:space="0" w:color="auto"/>
                <w:left w:val="none" w:sz="0" w:space="0" w:color="auto"/>
                <w:bottom w:val="none" w:sz="0" w:space="0" w:color="auto"/>
                <w:right w:val="none" w:sz="0" w:space="0" w:color="auto"/>
              </w:divBdr>
            </w:div>
            <w:div w:id="1294288495">
              <w:marLeft w:val="0"/>
              <w:marRight w:val="0"/>
              <w:marTop w:val="0"/>
              <w:marBottom w:val="0"/>
              <w:divBdr>
                <w:top w:val="none" w:sz="0" w:space="0" w:color="auto"/>
                <w:left w:val="none" w:sz="0" w:space="0" w:color="auto"/>
                <w:bottom w:val="none" w:sz="0" w:space="0" w:color="auto"/>
                <w:right w:val="none" w:sz="0" w:space="0" w:color="auto"/>
              </w:divBdr>
            </w:div>
            <w:div w:id="895697883">
              <w:marLeft w:val="0"/>
              <w:marRight w:val="0"/>
              <w:marTop w:val="0"/>
              <w:marBottom w:val="0"/>
              <w:divBdr>
                <w:top w:val="none" w:sz="0" w:space="0" w:color="auto"/>
                <w:left w:val="none" w:sz="0" w:space="0" w:color="auto"/>
                <w:bottom w:val="none" w:sz="0" w:space="0" w:color="auto"/>
                <w:right w:val="none" w:sz="0" w:space="0" w:color="auto"/>
              </w:divBdr>
            </w:div>
            <w:div w:id="1429807514">
              <w:marLeft w:val="0"/>
              <w:marRight w:val="0"/>
              <w:marTop w:val="0"/>
              <w:marBottom w:val="0"/>
              <w:divBdr>
                <w:top w:val="none" w:sz="0" w:space="0" w:color="auto"/>
                <w:left w:val="none" w:sz="0" w:space="0" w:color="auto"/>
                <w:bottom w:val="none" w:sz="0" w:space="0" w:color="auto"/>
                <w:right w:val="none" w:sz="0" w:space="0" w:color="auto"/>
              </w:divBdr>
            </w:div>
            <w:div w:id="749232771">
              <w:marLeft w:val="0"/>
              <w:marRight w:val="0"/>
              <w:marTop w:val="0"/>
              <w:marBottom w:val="0"/>
              <w:divBdr>
                <w:top w:val="none" w:sz="0" w:space="0" w:color="auto"/>
                <w:left w:val="none" w:sz="0" w:space="0" w:color="auto"/>
                <w:bottom w:val="none" w:sz="0" w:space="0" w:color="auto"/>
                <w:right w:val="none" w:sz="0" w:space="0" w:color="auto"/>
              </w:divBdr>
            </w:div>
            <w:div w:id="1727413034">
              <w:marLeft w:val="0"/>
              <w:marRight w:val="0"/>
              <w:marTop w:val="0"/>
              <w:marBottom w:val="0"/>
              <w:divBdr>
                <w:top w:val="none" w:sz="0" w:space="0" w:color="auto"/>
                <w:left w:val="none" w:sz="0" w:space="0" w:color="auto"/>
                <w:bottom w:val="none" w:sz="0" w:space="0" w:color="auto"/>
                <w:right w:val="none" w:sz="0" w:space="0" w:color="auto"/>
              </w:divBdr>
            </w:div>
            <w:div w:id="1210068722">
              <w:marLeft w:val="0"/>
              <w:marRight w:val="0"/>
              <w:marTop w:val="0"/>
              <w:marBottom w:val="0"/>
              <w:divBdr>
                <w:top w:val="none" w:sz="0" w:space="0" w:color="auto"/>
                <w:left w:val="none" w:sz="0" w:space="0" w:color="auto"/>
                <w:bottom w:val="none" w:sz="0" w:space="0" w:color="auto"/>
                <w:right w:val="none" w:sz="0" w:space="0" w:color="auto"/>
              </w:divBdr>
            </w:div>
            <w:div w:id="203837849">
              <w:marLeft w:val="0"/>
              <w:marRight w:val="0"/>
              <w:marTop w:val="0"/>
              <w:marBottom w:val="0"/>
              <w:divBdr>
                <w:top w:val="none" w:sz="0" w:space="0" w:color="auto"/>
                <w:left w:val="none" w:sz="0" w:space="0" w:color="auto"/>
                <w:bottom w:val="none" w:sz="0" w:space="0" w:color="auto"/>
                <w:right w:val="none" w:sz="0" w:space="0" w:color="auto"/>
              </w:divBdr>
            </w:div>
            <w:div w:id="132530306">
              <w:marLeft w:val="0"/>
              <w:marRight w:val="0"/>
              <w:marTop w:val="0"/>
              <w:marBottom w:val="0"/>
              <w:divBdr>
                <w:top w:val="none" w:sz="0" w:space="0" w:color="auto"/>
                <w:left w:val="none" w:sz="0" w:space="0" w:color="auto"/>
                <w:bottom w:val="none" w:sz="0" w:space="0" w:color="auto"/>
                <w:right w:val="none" w:sz="0" w:space="0" w:color="auto"/>
              </w:divBdr>
            </w:div>
            <w:div w:id="1552619390">
              <w:marLeft w:val="0"/>
              <w:marRight w:val="0"/>
              <w:marTop w:val="0"/>
              <w:marBottom w:val="0"/>
              <w:divBdr>
                <w:top w:val="none" w:sz="0" w:space="0" w:color="auto"/>
                <w:left w:val="none" w:sz="0" w:space="0" w:color="auto"/>
                <w:bottom w:val="none" w:sz="0" w:space="0" w:color="auto"/>
                <w:right w:val="none" w:sz="0" w:space="0" w:color="auto"/>
              </w:divBdr>
            </w:div>
            <w:div w:id="1501966672">
              <w:marLeft w:val="0"/>
              <w:marRight w:val="0"/>
              <w:marTop w:val="0"/>
              <w:marBottom w:val="0"/>
              <w:divBdr>
                <w:top w:val="none" w:sz="0" w:space="0" w:color="auto"/>
                <w:left w:val="none" w:sz="0" w:space="0" w:color="auto"/>
                <w:bottom w:val="none" w:sz="0" w:space="0" w:color="auto"/>
                <w:right w:val="none" w:sz="0" w:space="0" w:color="auto"/>
              </w:divBdr>
            </w:div>
            <w:div w:id="1808426717">
              <w:marLeft w:val="0"/>
              <w:marRight w:val="0"/>
              <w:marTop w:val="0"/>
              <w:marBottom w:val="0"/>
              <w:divBdr>
                <w:top w:val="none" w:sz="0" w:space="0" w:color="auto"/>
                <w:left w:val="none" w:sz="0" w:space="0" w:color="auto"/>
                <w:bottom w:val="none" w:sz="0" w:space="0" w:color="auto"/>
                <w:right w:val="none" w:sz="0" w:space="0" w:color="auto"/>
              </w:divBdr>
            </w:div>
            <w:div w:id="1349870524">
              <w:marLeft w:val="0"/>
              <w:marRight w:val="0"/>
              <w:marTop w:val="0"/>
              <w:marBottom w:val="0"/>
              <w:divBdr>
                <w:top w:val="none" w:sz="0" w:space="0" w:color="auto"/>
                <w:left w:val="none" w:sz="0" w:space="0" w:color="auto"/>
                <w:bottom w:val="none" w:sz="0" w:space="0" w:color="auto"/>
                <w:right w:val="none" w:sz="0" w:space="0" w:color="auto"/>
              </w:divBdr>
            </w:div>
            <w:div w:id="1043553121">
              <w:marLeft w:val="0"/>
              <w:marRight w:val="0"/>
              <w:marTop w:val="0"/>
              <w:marBottom w:val="0"/>
              <w:divBdr>
                <w:top w:val="none" w:sz="0" w:space="0" w:color="auto"/>
                <w:left w:val="none" w:sz="0" w:space="0" w:color="auto"/>
                <w:bottom w:val="none" w:sz="0" w:space="0" w:color="auto"/>
                <w:right w:val="none" w:sz="0" w:space="0" w:color="auto"/>
              </w:divBdr>
            </w:div>
            <w:div w:id="680200316">
              <w:marLeft w:val="0"/>
              <w:marRight w:val="0"/>
              <w:marTop w:val="0"/>
              <w:marBottom w:val="0"/>
              <w:divBdr>
                <w:top w:val="none" w:sz="0" w:space="0" w:color="auto"/>
                <w:left w:val="none" w:sz="0" w:space="0" w:color="auto"/>
                <w:bottom w:val="none" w:sz="0" w:space="0" w:color="auto"/>
                <w:right w:val="none" w:sz="0" w:space="0" w:color="auto"/>
              </w:divBdr>
            </w:div>
            <w:div w:id="2110200247">
              <w:marLeft w:val="0"/>
              <w:marRight w:val="0"/>
              <w:marTop w:val="0"/>
              <w:marBottom w:val="0"/>
              <w:divBdr>
                <w:top w:val="none" w:sz="0" w:space="0" w:color="auto"/>
                <w:left w:val="none" w:sz="0" w:space="0" w:color="auto"/>
                <w:bottom w:val="none" w:sz="0" w:space="0" w:color="auto"/>
                <w:right w:val="none" w:sz="0" w:space="0" w:color="auto"/>
              </w:divBdr>
            </w:div>
            <w:div w:id="52848946">
              <w:marLeft w:val="0"/>
              <w:marRight w:val="0"/>
              <w:marTop w:val="0"/>
              <w:marBottom w:val="0"/>
              <w:divBdr>
                <w:top w:val="none" w:sz="0" w:space="0" w:color="auto"/>
                <w:left w:val="none" w:sz="0" w:space="0" w:color="auto"/>
                <w:bottom w:val="none" w:sz="0" w:space="0" w:color="auto"/>
                <w:right w:val="none" w:sz="0" w:space="0" w:color="auto"/>
              </w:divBdr>
            </w:div>
            <w:div w:id="1294864612">
              <w:marLeft w:val="0"/>
              <w:marRight w:val="0"/>
              <w:marTop w:val="0"/>
              <w:marBottom w:val="0"/>
              <w:divBdr>
                <w:top w:val="none" w:sz="0" w:space="0" w:color="auto"/>
                <w:left w:val="none" w:sz="0" w:space="0" w:color="auto"/>
                <w:bottom w:val="none" w:sz="0" w:space="0" w:color="auto"/>
                <w:right w:val="none" w:sz="0" w:space="0" w:color="auto"/>
              </w:divBdr>
            </w:div>
            <w:div w:id="96216677">
              <w:marLeft w:val="0"/>
              <w:marRight w:val="0"/>
              <w:marTop w:val="0"/>
              <w:marBottom w:val="0"/>
              <w:divBdr>
                <w:top w:val="none" w:sz="0" w:space="0" w:color="auto"/>
                <w:left w:val="none" w:sz="0" w:space="0" w:color="auto"/>
                <w:bottom w:val="none" w:sz="0" w:space="0" w:color="auto"/>
                <w:right w:val="none" w:sz="0" w:space="0" w:color="auto"/>
              </w:divBdr>
            </w:div>
            <w:div w:id="2115636081">
              <w:marLeft w:val="0"/>
              <w:marRight w:val="0"/>
              <w:marTop w:val="0"/>
              <w:marBottom w:val="0"/>
              <w:divBdr>
                <w:top w:val="none" w:sz="0" w:space="0" w:color="auto"/>
                <w:left w:val="none" w:sz="0" w:space="0" w:color="auto"/>
                <w:bottom w:val="none" w:sz="0" w:space="0" w:color="auto"/>
                <w:right w:val="none" w:sz="0" w:space="0" w:color="auto"/>
              </w:divBdr>
            </w:div>
            <w:div w:id="2017999043">
              <w:marLeft w:val="0"/>
              <w:marRight w:val="0"/>
              <w:marTop w:val="0"/>
              <w:marBottom w:val="0"/>
              <w:divBdr>
                <w:top w:val="none" w:sz="0" w:space="0" w:color="auto"/>
                <w:left w:val="none" w:sz="0" w:space="0" w:color="auto"/>
                <w:bottom w:val="none" w:sz="0" w:space="0" w:color="auto"/>
                <w:right w:val="none" w:sz="0" w:space="0" w:color="auto"/>
              </w:divBdr>
            </w:div>
            <w:div w:id="459154667">
              <w:marLeft w:val="0"/>
              <w:marRight w:val="0"/>
              <w:marTop w:val="0"/>
              <w:marBottom w:val="0"/>
              <w:divBdr>
                <w:top w:val="none" w:sz="0" w:space="0" w:color="auto"/>
                <w:left w:val="none" w:sz="0" w:space="0" w:color="auto"/>
                <w:bottom w:val="none" w:sz="0" w:space="0" w:color="auto"/>
                <w:right w:val="none" w:sz="0" w:space="0" w:color="auto"/>
              </w:divBdr>
            </w:div>
            <w:div w:id="1667511664">
              <w:marLeft w:val="0"/>
              <w:marRight w:val="0"/>
              <w:marTop w:val="0"/>
              <w:marBottom w:val="0"/>
              <w:divBdr>
                <w:top w:val="none" w:sz="0" w:space="0" w:color="auto"/>
                <w:left w:val="none" w:sz="0" w:space="0" w:color="auto"/>
                <w:bottom w:val="none" w:sz="0" w:space="0" w:color="auto"/>
                <w:right w:val="none" w:sz="0" w:space="0" w:color="auto"/>
              </w:divBdr>
            </w:div>
            <w:div w:id="602151814">
              <w:marLeft w:val="0"/>
              <w:marRight w:val="0"/>
              <w:marTop w:val="0"/>
              <w:marBottom w:val="0"/>
              <w:divBdr>
                <w:top w:val="none" w:sz="0" w:space="0" w:color="auto"/>
                <w:left w:val="none" w:sz="0" w:space="0" w:color="auto"/>
                <w:bottom w:val="none" w:sz="0" w:space="0" w:color="auto"/>
                <w:right w:val="none" w:sz="0" w:space="0" w:color="auto"/>
              </w:divBdr>
            </w:div>
            <w:div w:id="16596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157529300">
      <w:bodyDiv w:val="1"/>
      <w:marLeft w:val="0"/>
      <w:marRight w:val="0"/>
      <w:marTop w:val="0"/>
      <w:marBottom w:val="0"/>
      <w:divBdr>
        <w:top w:val="none" w:sz="0" w:space="0" w:color="auto"/>
        <w:left w:val="none" w:sz="0" w:space="0" w:color="auto"/>
        <w:bottom w:val="none" w:sz="0" w:space="0" w:color="auto"/>
        <w:right w:val="none" w:sz="0" w:space="0" w:color="auto"/>
      </w:divBdr>
      <w:divsChild>
        <w:div w:id="1818064606">
          <w:marLeft w:val="0"/>
          <w:marRight w:val="0"/>
          <w:marTop w:val="0"/>
          <w:marBottom w:val="0"/>
          <w:divBdr>
            <w:top w:val="none" w:sz="0" w:space="0" w:color="auto"/>
            <w:left w:val="none" w:sz="0" w:space="0" w:color="auto"/>
            <w:bottom w:val="none" w:sz="0" w:space="0" w:color="auto"/>
            <w:right w:val="none" w:sz="0" w:space="0" w:color="auto"/>
          </w:divBdr>
          <w:divsChild>
            <w:div w:id="152255569">
              <w:marLeft w:val="0"/>
              <w:marRight w:val="0"/>
              <w:marTop w:val="0"/>
              <w:marBottom w:val="0"/>
              <w:divBdr>
                <w:top w:val="none" w:sz="0" w:space="0" w:color="auto"/>
                <w:left w:val="none" w:sz="0" w:space="0" w:color="auto"/>
                <w:bottom w:val="none" w:sz="0" w:space="0" w:color="auto"/>
                <w:right w:val="none" w:sz="0" w:space="0" w:color="auto"/>
              </w:divBdr>
            </w:div>
            <w:div w:id="2116827803">
              <w:marLeft w:val="0"/>
              <w:marRight w:val="0"/>
              <w:marTop w:val="0"/>
              <w:marBottom w:val="0"/>
              <w:divBdr>
                <w:top w:val="none" w:sz="0" w:space="0" w:color="auto"/>
                <w:left w:val="none" w:sz="0" w:space="0" w:color="auto"/>
                <w:bottom w:val="none" w:sz="0" w:space="0" w:color="auto"/>
                <w:right w:val="none" w:sz="0" w:space="0" w:color="auto"/>
              </w:divBdr>
            </w:div>
            <w:div w:id="1925868948">
              <w:marLeft w:val="0"/>
              <w:marRight w:val="0"/>
              <w:marTop w:val="0"/>
              <w:marBottom w:val="0"/>
              <w:divBdr>
                <w:top w:val="none" w:sz="0" w:space="0" w:color="auto"/>
                <w:left w:val="none" w:sz="0" w:space="0" w:color="auto"/>
                <w:bottom w:val="none" w:sz="0" w:space="0" w:color="auto"/>
                <w:right w:val="none" w:sz="0" w:space="0" w:color="auto"/>
              </w:divBdr>
            </w:div>
            <w:div w:id="1814371276">
              <w:marLeft w:val="0"/>
              <w:marRight w:val="0"/>
              <w:marTop w:val="0"/>
              <w:marBottom w:val="0"/>
              <w:divBdr>
                <w:top w:val="none" w:sz="0" w:space="0" w:color="auto"/>
                <w:left w:val="none" w:sz="0" w:space="0" w:color="auto"/>
                <w:bottom w:val="none" w:sz="0" w:space="0" w:color="auto"/>
                <w:right w:val="none" w:sz="0" w:space="0" w:color="auto"/>
              </w:divBdr>
            </w:div>
            <w:div w:id="17633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1144">
      <w:bodyDiv w:val="1"/>
      <w:marLeft w:val="0"/>
      <w:marRight w:val="0"/>
      <w:marTop w:val="0"/>
      <w:marBottom w:val="0"/>
      <w:divBdr>
        <w:top w:val="none" w:sz="0" w:space="0" w:color="auto"/>
        <w:left w:val="none" w:sz="0" w:space="0" w:color="auto"/>
        <w:bottom w:val="none" w:sz="0" w:space="0" w:color="auto"/>
        <w:right w:val="none" w:sz="0" w:space="0" w:color="auto"/>
      </w:divBdr>
      <w:divsChild>
        <w:div w:id="689181229">
          <w:marLeft w:val="0"/>
          <w:marRight w:val="0"/>
          <w:marTop w:val="0"/>
          <w:marBottom w:val="0"/>
          <w:divBdr>
            <w:top w:val="none" w:sz="0" w:space="0" w:color="auto"/>
            <w:left w:val="none" w:sz="0" w:space="0" w:color="auto"/>
            <w:bottom w:val="none" w:sz="0" w:space="0" w:color="auto"/>
            <w:right w:val="none" w:sz="0" w:space="0" w:color="auto"/>
          </w:divBdr>
          <w:divsChild>
            <w:div w:id="1031998797">
              <w:marLeft w:val="0"/>
              <w:marRight w:val="0"/>
              <w:marTop w:val="0"/>
              <w:marBottom w:val="0"/>
              <w:divBdr>
                <w:top w:val="none" w:sz="0" w:space="0" w:color="auto"/>
                <w:left w:val="none" w:sz="0" w:space="0" w:color="auto"/>
                <w:bottom w:val="none" w:sz="0" w:space="0" w:color="auto"/>
                <w:right w:val="none" w:sz="0" w:space="0" w:color="auto"/>
              </w:divBdr>
            </w:div>
            <w:div w:id="1594588924">
              <w:marLeft w:val="0"/>
              <w:marRight w:val="0"/>
              <w:marTop w:val="0"/>
              <w:marBottom w:val="0"/>
              <w:divBdr>
                <w:top w:val="none" w:sz="0" w:space="0" w:color="auto"/>
                <w:left w:val="none" w:sz="0" w:space="0" w:color="auto"/>
                <w:bottom w:val="none" w:sz="0" w:space="0" w:color="auto"/>
                <w:right w:val="none" w:sz="0" w:space="0" w:color="auto"/>
              </w:divBdr>
            </w:div>
            <w:div w:id="679308460">
              <w:marLeft w:val="0"/>
              <w:marRight w:val="0"/>
              <w:marTop w:val="0"/>
              <w:marBottom w:val="0"/>
              <w:divBdr>
                <w:top w:val="none" w:sz="0" w:space="0" w:color="auto"/>
                <w:left w:val="none" w:sz="0" w:space="0" w:color="auto"/>
                <w:bottom w:val="none" w:sz="0" w:space="0" w:color="auto"/>
                <w:right w:val="none" w:sz="0" w:space="0" w:color="auto"/>
              </w:divBdr>
            </w:div>
            <w:div w:id="661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82">
      <w:bodyDiv w:val="1"/>
      <w:marLeft w:val="0"/>
      <w:marRight w:val="0"/>
      <w:marTop w:val="0"/>
      <w:marBottom w:val="0"/>
      <w:divBdr>
        <w:top w:val="none" w:sz="0" w:space="0" w:color="auto"/>
        <w:left w:val="none" w:sz="0" w:space="0" w:color="auto"/>
        <w:bottom w:val="none" w:sz="0" w:space="0" w:color="auto"/>
        <w:right w:val="none" w:sz="0" w:space="0" w:color="auto"/>
      </w:divBdr>
      <w:divsChild>
        <w:div w:id="1822576861">
          <w:marLeft w:val="0"/>
          <w:marRight w:val="0"/>
          <w:marTop w:val="0"/>
          <w:marBottom w:val="0"/>
          <w:divBdr>
            <w:top w:val="none" w:sz="0" w:space="0" w:color="auto"/>
            <w:left w:val="none" w:sz="0" w:space="0" w:color="auto"/>
            <w:bottom w:val="none" w:sz="0" w:space="0" w:color="auto"/>
            <w:right w:val="none" w:sz="0" w:space="0" w:color="auto"/>
          </w:divBdr>
          <w:divsChild>
            <w:div w:id="1549149709">
              <w:marLeft w:val="0"/>
              <w:marRight w:val="0"/>
              <w:marTop w:val="0"/>
              <w:marBottom w:val="0"/>
              <w:divBdr>
                <w:top w:val="none" w:sz="0" w:space="0" w:color="auto"/>
                <w:left w:val="none" w:sz="0" w:space="0" w:color="auto"/>
                <w:bottom w:val="none" w:sz="0" w:space="0" w:color="auto"/>
                <w:right w:val="none" w:sz="0" w:space="0" w:color="auto"/>
              </w:divBdr>
            </w:div>
            <w:div w:id="1676304447">
              <w:marLeft w:val="0"/>
              <w:marRight w:val="0"/>
              <w:marTop w:val="0"/>
              <w:marBottom w:val="0"/>
              <w:divBdr>
                <w:top w:val="none" w:sz="0" w:space="0" w:color="auto"/>
                <w:left w:val="none" w:sz="0" w:space="0" w:color="auto"/>
                <w:bottom w:val="none" w:sz="0" w:space="0" w:color="auto"/>
                <w:right w:val="none" w:sz="0" w:space="0" w:color="auto"/>
              </w:divBdr>
            </w:div>
            <w:div w:id="72514398">
              <w:marLeft w:val="0"/>
              <w:marRight w:val="0"/>
              <w:marTop w:val="0"/>
              <w:marBottom w:val="0"/>
              <w:divBdr>
                <w:top w:val="none" w:sz="0" w:space="0" w:color="auto"/>
                <w:left w:val="none" w:sz="0" w:space="0" w:color="auto"/>
                <w:bottom w:val="none" w:sz="0" w:space="0" w:color="auto"/>
                <w:right w:val="none" w:sz="0" w:space="0" w:color="auto"/>
              </w:divBdr>
            </w:div>
            <w:div w:id="43524299">
              <w:marLeft w:val="0"/>
              <w:marRight w:val="0"/>
              <w:marTop w:val="0"/>
              <w:marBottom w:val="0"/>
              <w:divBdr>
                <w:top w:val="none" w:sz="0" w:space="0" w:color="auto"/>
                <w:left w:val="none" w:sz="0" w:space="0" w:color="auto"/>
                <w:bottom w:val="none" w:sz="0" w:space="0" w:color="auto"/>
                <w:right w:val="none" w:sz="0" w:space="0" w:color="auto"/>
              </w:divBdr>
            </w:div>
            <w:div w:id="181675342">
              <w:marLeft w:val="0"/>
              <w:marRight w:val="0"/>
              <w:marTop w:val="0"/>
              <w:marBottom w:val="0"/>
              <w:divBdr>
                <w:top w:val="none" w:sz="0" w:space="0" w:color="auto"/>
                <w:left w:val="none" w:sz="0" w:space="0" w:color="auto"/>
                <w:bottom w:val="none" w:sz="0" w:space="0" w:color="auto"/>
                <w:right w:val="none" w:sz="0" w:space="0" w:color="auto"/>
              </w:divBdr>
            </w:div>
            <w:div w:id="767777438">
              <w:marLeft w:val="0"/>
              <w:marRight w:val="0"/>
              <w:marTop w:val="0"/>
              <w:marBottom w:val="0"/>
              <w:divBdr>
                <w:top w:val="none" w:sz="0" w:space="0" w:color="auto"/>
                <w:left w:val="none" w:sz="0" w:space="0" w:color="auto"/>
                <w:bottom w:val="none" w:sz="0" w:space="0" w:color="auto"/>
                <w:right w:val="none" w:sz="0" w:space="0" w:color="auto"/>
              </w:divBdr>
            </w:div>
            <w:div w:id="2010593410">
              <w:marLeft w:val="0"/>
              <w:marRight w:val="0"/>
              <w:marTop w:val="0"/>
              <w:marBottom w:val="0"/>
              <w:divBdr>
                <w:top w:val="none" w:sz="0" w:space="0" w:color="auto"/>
                <w:left w:val="none" w:sz="0" w:space="0" w:color="auto"/>
                <w:bottom w:val="none" w:sz="0" w:space="0" w:color="auto"/>
                <w:right w:val="none" w:sz="0" w:space="0" w:color="auto"/>
              </w:divBdr>
            </w:div>
            <w:div w:id="1639189861">
              <w:marLeft w:val="0"/>
              <w:marRight w:val="0"/>
              <w:marTop w:val="0"/>
              <w:marBottom w:val="0"/>
              <w:divBdr>
                <w:top w:val="none" w:sz="0" w:space="0" w:color="auto"/>
                <w:left w:val="none" w:sz="0" w:space="0" w:color="auto"/>
                <w:bottom w:val="none" w:sz="0" w:space="0" w:color="auto"/>
                <w:right w:val="none" w:sz="0" w:space="0" w:color="auto"/>
              </w:divBdr>
            </w:div>
            <w:div w:id="1602448879">
              <w:marLeft w:val="0"/>
              <w:marRight w:val="0"/>
              <w:marTop w:val="0"/>
              <w:marBottom w:val="0"/>
              <w:divBdr>
                <w:top w:val="none" w:sz="0" w:space="0" w:color="auto"/>
                <w:left w:val="none" w:sz="0" w:space="0" w:color="auto"/>
                <w:bottom w:val="none" w:sz="0" w:space="0" w:color="auto"/>
                <w:right w:val="none" w:sz="0" w:space="0" w:color="auto"/>
              </w:divBdr>
            </w:div>
            <w:div w:id="258292251">
              <w:marLeft w:val="0"/>
              <w:marRight w:val="0"/>
              <w:marTop w:val="0"/>
              <w:marBottom w:val="0"/>
              <w:divBdr>
                <w:top w:val="none" w:sz="0" w:space="0" w:color="auto"/>
                <w:left w:val="none" w:sz="0" w:space="0" w:color="auto"/>
                <w:bottom w:val="none" w:sz="0" w:space="0" w:color="auto"/>
                <w:right w:val="none" w:sz="0" w:space="0" w:color="auto"/>
              </w:divBdr>
            </w:div>
            <w:div w:id="1009599047">
              <w:marLeft w:val="0"/>
              <w:marRight w:val="0"/>
              <w:marTop w:val="0"/>
              <w:marBottom w:val="0"/>
              <w:divBdr>
                <w:top w:val="none" w:sz="0" w:space="0" w:color="auto"/>
                <w:left w:val="none" w:sz="0" w:space="0" w:color="auto"/>
                <w:bottom w:val="none" w:sz="0" w:space="0" w:color="auto"/>
                <w:right w:val="none" w:sz="0" w:space="0" w:color="auto"/>
              </w:divBdr>
            </w:div>
            <w:div w:id="997735859">
              <w:marLeft w:val="0"/>
              <w:marRight w:val="0"/>
              <w:marTop w:val="0"/>
              <w:marBottom w:val="0"/>
              <w:divBdr>
                <w:top w:val="none" w:sz="0" w:space="0" w:color="auto"/>
                <w:left w:val="none" w:sz="0" w:space="0" w:color="auto"/>
                <w:bottom w:val="none" w:sz="0" w:space="0" w:color="auto"/>
                <w:right w:val="none" w:sz="0" w:space="0" w:color="auto"/>
              </w:divBdr>
            </w:div>
            <w:div w:id="449664345">
              <w:marLeft w:val="0"/>
              <w:marRight w:val="0"/>
              <w:marTop w:val="0"/>
              <w:marBottom w:val="0"/>
              <w:divBdr>
                <w:top w:val="none" w:sz="0" w:space="0" w:color="auto"/>
                <w:left w:val="none" w:sz="0" w:space="0" w:color="auto"/>
                <w:bottom w:val="none" w:sz="0" w:space="0" w:color="auto"/>
                <w:right w:val="none" w:sz="0" w:space="0" w:color="auto"/>
              </w:divBdr>
            </w:div>
            <w:div w:id="1801918632">
              <w:marLeft w:val="0"/>
              <w:marRight w:val="0"/>
              <w:marTop w:val="0"/>
              <w:marBottom w:val="0"/>
              <w:divBdr>
                <w:top w:val="none" w:sz="0" w:space="0" w:color="auto"/>
                <w:left w:val="none" w:sz="0" w:space="0" w:color="auto"/>
                <w:bottom w:val="none" w:sz="0" w:space="0" w:color="auto"/>
                <w:right w:val="none" w:sz="0" w:space="0" w:color="auto"/>
              </w:divBdr>
            </w:div>
            <w:div w:id="20618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03905994">
      <w:bodyDiv w:val="1"/>
      <w:marLeft w:val="0"/>
      <w:marRight w:val="0"/>
      <w:marTop w:val="0"/>
      <w:marBottom w:val="0"/>
      <w:divBdr>
        <w:top w:val="none" w:sz="0" w:space="0" w:color="auto"/>
        <w:left w:val="none" w:sz="0" w:space="0" w:color="auto"/>
        <w:bottom w:val="none" w:sz="0" w:space="0" w:color="auto"/>
        <w:right w:val="none" w:sz="0" w:space="0" w:color="auto"/>
      </w:divBdr>
      <w:divsChild>
        <w:div w:id="1835758075">
          <w:marLeft w:val="0"/>
          <w:marRight w:val="0"/>
          <w:marTop w:val="0"/>
          <w:marBottom w:val="0"/>
          <w:divBdr>
            <w:top w:val="none" w:sz="0" w:space="0" w:color="auto"/>
            <w:left w:val="none" w:sz="0" w:space="0" w:color="auto"/>
            <w:bottom w:val="none" w:sz="0" w:space="0" w:color="auto"/>
            <w:right w:val="none" w:sz="0" w:space="0" w:color="auto"/>
          </w:divBdr>
          <w:divsChild>
            <w:div w:id="903226236">
              <w:marLeft w:val="0"/>
              <w:marRight w:val="0"/>
              <w:marTop w:val="0"/>
              <w:marBottom w:val="0"/>
              <w:divBdr>
                <w:top w:val="none" w:sz="0" w:space="0" w:color="auto"/>
                <w:left w:val="none" w:sz="0" w:space="0" w:color="auto"/>
                <w:bottom w:val="none" w:sz="0" w:space="0" w:color="auto"/>
                <w:right w:val="none" w:sz="0" w:space="0" w:color="auto"/>
              </w:divBdr>
            </w:div>
            <w:div w:id="1520922671">
              <w:marLeft w:val="0"/>
              <w:marRight w:val="0"/>
              <w:marTop w:val="0"/>
              <w:marBottom w:val="0"/>
              <w:divBdr>
                <w:top w:val="none" w:sz="0" w:space="0" w:color="auto"/>
                <w:left w:val="none" w:sz="0" w:space="0" w:color="auto"/>
                <w:bottom w:val="none" w:sz="0" w:space="0" w:color="auto"/>
                <w:right w:val="none" w:sz="0" w:space="0" w:color="auto"/>
              </w:divBdr>
            </w:div>
            <w:div w:id="1994016822">
              <w:marLeft w:val="0"/>
              <w:marRight w:val="0"/>
              <w:marTop w:val="0"/>
              <w:marBottom w:val="0"/>
              <w:divBdr>
                <w:top w:val="none" w:sz="0" w:space="0" w:color="auto"/>
                <w:left w:val="none" w:sz="0" w:space="0" w:color="auto"/>
                <w:bottom w:val="none" w:sz="0" w:space="0" w:color="auto"/>
                <w:right w:val="none" w:sz="0" w:space="0" w:color="auto"/>
              </w:divBdr>
            </w:div>
            <w:div w:id="1428621533">
              <w:marLeft w:val="0"/>
              <w:marRight w:val="0"/>
              <w:marTop w:val="0"/>
              <w:marBottom w:val="0"/>
              <w:divBdr>
                <w:top w:val="none" w:sz="0" w:space="0" w:color="auto"/>
                <w:left w:val="none" w:sz="0" w:space="0" w:color="auto"/>
                <w:bottom w:val="none" w:sz="0" w:space="0" w:color="auto"/>
                <w:right w:val="none" w:sz="0" w:space="0" w:color="auto"/>
              </w:divBdr>
            </w:div>
            <w:div w:id="301664585">
              <w:marLeft w:val="0"/>
              <w:marRight w:val="0"/>
              <w:marTop w:val="0"/>
              <w:marBottom w:val="0"/>
              <w:divBdr>
                <w:top w:val="none" w:sz="0" w:space="0" w:color="auto"/>
                <w:left w:val="none" w:sz="0" w:space="0" w:color="auto"/>
                <w:bottom w:val="none" w:sz="0" w:space="0" w:color="auto"/>
                <w:right w:val="none" w:sz="0" w:space="0" w:color="auto"/>
              </w:divBdr>
            </w:div>
            <w:div w:id="1273515463">
              <w:marLeft w:val="0"/>
              <w:marRight w:val="0"/>
              <w:marTop w:val="0"/>
              <w:marBottom w:val="0"/>
              <w:divBdr>
                <w:top w:val="none" w:sz="0" w:space="0" w:color="auto"/>
                <w:left w:val="none" w:sz="0" w:space="0" w:color="auto"/>
                <w:bottom w:val="none" w:sz="0" w:space="0" w:color="auto"/>
                <w:right w:val="none" w:sz="0" w:space="0" w:color="auto"/>
              </w:divBdr>
            </w:div>
            <w:div w:id="1759936108">
              <w:marLeft w:val="0"/>
              <w:marRight w:val="0"/>
              <w:marTop w:val="0"/>
              <w:marBottom w:val="0"/>
              <w:divBdr>
                <w:top w:val="none" w:sz="0" w:space="0" w:color="auto"/>
                <w:left w:val="none" w:sz="0" w:space="0" w:color="auto"/>
                <w:bottom w:val="none" w:sz="0" w:space="0" w:color="auto"/>
                <w:right w:val="none" w:sz="0" w:space="0" w:color="auto"/>
              </w:divBdr>
            </w:div>
            <w:div w:id="723989478">
              <w:marLeft w:val="0"/>
              <w:marRight w:val="0"/>
              <w:marTop w:val="0"/>
              <w:marBottom w:val="0"/>
              <w:divBdr>
                <w:top w:val="none" w:sz="0" w:space="0" w:color="auto"/>
                <w:left w:val="none" w:sz="0" w:space="0" w:color="auto"/>
                <w:bottom w:val="none" w:sz="0" w:space="0" w:color="auto"/>
                <w:right w:val="none" w:sz="0" w:space="0" w:color="auto"/>
              </w:divBdr>
            </w:div>
            <w:div w:id="398751824">
              <w:marLeft w:val="0"/>
              <w:marRight w:val="0"/>
              <w:marTop w:val="0"/>
              <w:marBottom w:val="0"/>
              <w:divBdr>
                <w:top w:val="none" w:sz="0" w:space="0" w:color="auto"/>
                <w:left w:val="none" w:sz="0" w:space="0" w:color="auto"/>
                <w:bottom w:val="none" w:sz="0" w:space="0" w:color="auto"/>
                <w:right w:val="none" w:sz="0" w:space="0" w:color="auto"/>
              </w:divBdr>
            </w:div>
            <w:div w:id="1035229195">
              <w:marLeft w:val="0"/>
              <w:marRight w:val="0"/>
              <w:marTop w:val="0"/>
              <w:marBottom w:val="0"/>
              <w:divBdr>
                <w:top w:val="none" w:sz="0" w:space="0" w:color="auto"/>
                <w:left w:val="none" w:sz="0" w:space="0" w:color="auto"/>
                <w:bottom w:val="none" w:sz="0" w:space="0" w:color="auto"/>
                <w:right w:val="none" w:sz="0" w:space="0" w:color="auto"/>
              </w:divBdr>
            </w:div>
            <w:div w:id="830873637">
              <w:marLeft w:val="0"/>
              <w:marRight w:val="0"/>
              <w:marTop w:val="0"/>
              <w:marBottom w:val="0"/>
              <w:divBdr>
                <w:top w:val="none" w:sz="0" w:space="0" w:color="auto"/>
                <w:left w:val="none" w:sz="0" w:space="0" w:color="auto"/>
                <w:bottom w:val="none" w:sz="0" w:space="0" w:color="auto"/>
                <w:right w:val="none" w:sz="0" w:space="0" w:color="auto"/>
              </w:divBdr>
            </w:div>
            <w:div w:id="1125730755">
              <w:marLeft w:val="0"/>
              <w:marRight w:val="0"/>
              <w:marTop w:val="0"/>
              <w:marBottom w:val="0"/>
              <w:divBdr>
                <w:top w:val="none" w:sz="0" w:space="0" w:color="auto"/>
                <w:left w:val="none" w:sz="0" w:space="0" w:color="auto"/>
                <w:bottom w:val="none" w:sz="0" w:space="0" w:color="auto"/>
                <w:right w:val="none" w:sz="0" w:space="0" w:color="auto"/>
              </w:divBdr>
            </w:div>
            <w:div w:id="1343123126">
              <w:marLeft w:val="0"/>
              <w:marRight w:val="0"/>
              <w:marTop w:val="0"/>
              <w:marBottom w:val="0"/>
              <w:divBdr>
                <w:top w:val="none" w:sz="0" w:space="0" w:color="auto"/>
                <w:left w:val="none" w:sz="0" w:space="0" w:color="auto"/>
                <w:bottom w:val="none" w:sz="0" w:space="0" w:color="auto"/>
                <w:right w:val="none" w:sz="0" w:space="0" w:color="auto"/>
              </w:divBdr>
            </w:div>
            <w:div w:id="1477722190">
              <w:marLeft w:val="0"/>
              <w:marRight w:val="0"/>
              <w:marTop w:val="0"/>
              <w:marBottom w:val="0"/>
              <w:divBdr>
                <w:top w:val="none" w:sz="0" w:space="0" w:color="auto"/>
                <w:left w:val="none" w:sz="0" w:space="0" w:color="auto"/>
                <w:bottom w:val="none" w:sz="0" w:space="0" w:color="auto"/>
                <w:right w:val="none" w:sz="0" w:space="0" w:color="auto"/>
              </w:divBdr>
            </w:div>
            <w:div w:id="359554833">
              <w:marLeft w:val="0"/>
              <w:marRight w:val="0"/>
              <w:marTop w:val="0"/>
              <w:marBottom w:val="0"/>
              <w:divBdr>
                <w:top w:val="none" w:sz="0" w:space="0" w:color="auto"/>
                <w:left w:val="none" w:sz="0" w:space="0" w:color="auto"/>
                <w:bottom w:val="none" w:sz="0" w:space="0" w:color="auto"/>
                <w:right w:val="none" w:sz="0" w:space="0" w:color="auto"/>
              </w:divBdr>
            </w:div>
            <w:div w:id="674190004">
              <w:marLeft w:val="0"/>
              <w:marRight w:val="0"/>
              <w:marTop w:val="0"/>
              <w:marBottom w:val="0"/>
              <w:divBdr>
                <w:top w:val="none" w:sz="0" w:space="0" w:color="auto"/>
                <w:left w:val="none" w:sz="0" w:space="0" w:color="auto"/>
                <w:bottom w:val="none" w:sz="0" w:space="0" w:color="auto"/>
                <w:right w:val="none" w:sz="0" w:space="0" w:color="auto"/>
              </w:divBdr>
            </w:div>
            <w:div w:id="1608729156">
              <w:marLeft w:val="0"/>
              <w:marRight w:val="0"/>
              <w:marTop w:val="0"/>
              <w:marBottom w:val="0"/>
              <w:divBdr>
                <w:top w:val="none" w:sz="0" w:space="0" w:color="auto"/>
                <w:left w:val="none" w:sz="0" w:space="0" w:color="auto"/>
                <w:bottom w:val="none" w:sz="0" w:space="0" w:color="auto"/>
                <w:right w:val="none" w:sz="0" w:space="0" w:color="auto"/>
              </w:divBdr>
            </w:div>
            <w:div w:id="971515838">
              <w:marLeft w:val="0"/>
              <w:marRight w:val="0"/>
              <w:marTop w:val="0"/>
              <w:marBottom w:val="0"/>
              <w:divBdr>
                <w:top w:val="none" w:sz="0" w:space="0" w:color="auto"/>
                <w:left w:val="none" w:sz="0" w:space="0" w:color="auto"/>
                <w:bottom w:val="none" w:sz="0" w:space="0" w:color="auto"/>
                <w:right w:val="none" w:sz="0" w:space="0" w:color="auto"/>
              </w:divBdr>
            </w:div>
            <w:div w:id="773983256">
              <w:marLeft w:val="0"/>
              <w:marRight w:val="0"/>
              <w:marTop w:val="0"/>
              <w:marBottom w:val="0"/>
              <w:divBdr>
                <w:top w:val="none" w:sz="0" w:space="0" w:color="auto"/>
                <w:left w:val="none" w:sz="0" w:space="0" w:color="auto"/>
                <w:bottom w:val="none" w:sz="0" w:space="0" w:color="auto"/>
                <w:right w:val="none" w:sz="0" w:space="0" w:color="auto"/>
              </w:divBdr>
            </w:div>
            <w:div w:id="1973628578">
              <w:marLeft w:val="0"/>
              <w:marRight w:val="0"/>
              <w:marTop w:val="0"/>
              <w:marBottom w:val="0"/>
              <w:divBdr>
                <w:top w:val="none" w:sz="0" w:space="0" w:color="auto"/>
                <w:left w:val="none" w:sz="0" w:space="0" w:color="auto"/>
                <w:bottom w:val="none" w:sz="0" w:space="0" w:color="auto"/>
                <w:right w:val="none" w:sz="0" w:space="0" w:color="auto"/>
              </w:divBdr>
            </w:div>
            <w:div w:id="539558230">
              <w:marLeft w:val="0"/>
              <w:marRight w:val="0"/>
              <w:marTop w:val="0"/>
              <w:marBottom w:val="0"/>
              <w:divBdr>
                <w:top w:val="none" w:sz="0" w:space="0" w:color="auto"/>
                <w:left w:val="none" w:sz="0" w:space="0" w:color="auto"/>
                <w:bottom w:val="none" w:sz="0" w:space="0" w:color="auto"/>
                <w:right w:val="none" w:sz="0" w:space="0" w:color="auto"/>
              </w:divBdr>
            </w:div>
            <w:div w:id="1117522548">
              <w:marLeft w:val="0"/>
              <w:marRight w:val="0"/>
              <w:marTop w:val="0"/>
              <w:marBottom w:val="0"/>
              <w:divBdr>
                <w:top w:val="none" w:sz="0" w:space="0" w:color="auto"/>
                <w:left w:val="none" w:sz="0" w:space="0" w:color="auto"/>
                <w:bottom w:val="none" w:sz="0" w:space="0" w:color="auto"/>
                <w:right w:val="none" w:sz="0" w:space="0" w:color="auto"/>
              </w:divBdr>
            </w:div>
            <w:div w:id="519785392">
              <w:marLeft w:val="0"/>
              <w:marRight w:val="0"/>
              <w:marTop w:val="0"/>
              <w:marBottom w:val="0"/>
              <w:divBdr>
                <w:top w:val="none" w:sz="0" w:space="0" w:color="auto"/>
                <w:left w:val="none" w:sz="0" w:space="0" w:color="auto"/>
                <w:bottom w:val="none" w:sz="0" w:space="0" w:color="auto"/>
                <w:right w:val="none" w:sz="0" w:space="0" w:color="auto"/>
              </w:divBdr>
            </w:div>
            <w:div w:id="1067191277">
              <w:marLeft w:val="0"/>
              <w:marRight w:val="0"/>
              <w:marTop w:val="0"/>
              <w:marBottom w:val="0"/>
              <w:divBdr>
                <w:top w:val="none" w:sz="0" w:space="0" w:color="auto"/>
                <w:left w:val="none" w:sz="0" w:space="0" w:color="auto"/>
                <w:bottom w:val="none" w:sz="0" w:space="0" w:color="auto"/>
                <w:right w:val="none" w:sz="0" w:space="0" w:color="auto"/>
              </w:divBdr>
            </w:div>
            <w:div w:id="503785100">
              <w:marLeft w:val="0"/>
              <w:marRight w:val="0"/>
              <w:marTop w:val="0"/>
              <w:marBottom w:val="0"/>
              <w:divBdr>
                <w:top w:val="none" w:sz="0" w:space="0" w:color="auto"/>
                <w:left w:val="none" w:sz="0" w:space="0" w:color="auto"/>
                <w:bottom w:val="none" w:sz="0" w:space="0" w:color="auto"/>
                <w:right w:val="none" w:sz="0" w:space="0" w:color="auto"/>
              </w:divBdr>
            </w:div>
            <w:div w:id="1593199509">
              <w:marLeft w:val="0"/>
              <w:marRight w:val="0"/>
              <w:marTop w:val="0"/>
              <w:marBottom w:val="0"/>
              <w:divBdr>
                <w:top w:val="none" w:sz="0" w:space="0" w:color="auto"/>
                <w:left w:val="none" w:sz="0" w:space="0" w:color="auto"/>
                <w:bottom w:val="none" w:sz="0" w:space="0" w:color="auto"/>
                <w:right w:val="none" w:sz="0" w:space="0" w:color="auto"/>
              </w:divBdr>
            </w:div>
            <w:div w:id="801701938">
              <w:marLeft w:val="0"/>
              <w:marRight w:val="0"/>
              <w:marTop w:val="0"/>
              <w:marBottom w:val="0"/>
              <w:divBdr>
                <w:top w:val="none" w:sz="0" w:space="0" w:color="auto"/>
                <w:left w:val="none" w:sz="0" w:space="0" w:color="auto"/>
                <w:bottom w:val="none" w:sz="0" w:space="0" w:color="auto"/>
                <w:right w:val="none" w:sz="0" w:space="0" w:color="auto"/>
              </w:divBdr>
            </w:div>
            <w:div w:id="2122336417">
              <w:marLeft w:val="0"/>
              <w:marRight w:val="0"/>
              <w:marTop w:val="0"/>
              <w:marBottom w:val="0"/>
              <w:divBdr>
                <w:top w:val="none" w:sz="0" w:space="0" w:color="auto"/>
                <w:left w:val="none" w:sz="0" w:space="0" w:color="auto"/>
                <w:bottom w:val="none" w:sz="0" w:space="0" w:color="auto"/>
                <w:right w:val="none" w:sz="0" w:space="0" w:color="auto"/>
              </w:divBdr>
            </w:div>
            <w:div w:id="1832018388">
              <w:marLeft w:val="0"/>
              <w:marRight w:val="0"/>
              <w:marTop w:val="0"/>
              <w:marBottom w:val="0"/>
              <w:divBdr>
                <w:top w:val="none" w:sz="0" w:space="0" w:color="auto"/>
                <w:left w:val="none" w:sz="0" w:space="0" w:color="auto"/>
                <w:bottom w:val="none" w:sz="0" w:space="0" w:color="auto"/>
                <w:right w:val="none" w:sz="0" w:space="0" w:color="auto"/>
              </w:divBdr>
            </w:div>
            <w:div w:id="848178633">
              <w:marLeft w:val="0"/>
              <w:marRight w:val="0"/>
              <w:marTop w:val="0"/>
              <w:marBottom w:val="0"/>
              <w:divBdr>
                <w:top w:val="none" w:sz="0" w:space="0" w:color="auto"/>
                <w:left w:val="none" w:sz="0" w:space="0" w:color="auto"/>
                <w:bottom w:val="none" w:sz="0" w:space="0" w:color="auto"/>
                <w:right w:val="none" w:sz="0" w:space="0" w:color="auto"/>
              </w:divBdr>
            </w:div>
            <w:div w:id="269246655">
              <w:marLeft w:val="0"/>
              <w:marRight w:val="0"/>
              <w:marTop w:val="0"/>
              <w:marBottom w:val="0"/>
              <w:divBdr>
                <w:top w:val="none" w:sz="0" w:space="0" w:color="auto"/>
                <w:left w:val="none" w:sz="0" w:space="0" w:color="auto"/>
                <w:bottom w:val="none" w:sz="0" w:space="0" w:color="auto"/>
                <w:right w:val="none" w:sz="0" w:space="0" w:color="auto"/>
              </w:divBdr>
            </w:div>
            <w:div w:id="394285103">
              <w:marLeft w:val="0"/>
              <w:marRight w:val="0"/>
              <w:marTop w:val="0"/>
              <w:marBottom w:val="0"/>
              <w:divBdr>
                <w:top w:val="none" w:sz="0" w:space="0" w:color="auto"/>
                <w:left w:val="none" w:sz="0" w:space="0" w:color="auto"/>
                <w:bottom w:val="none" w:sz="0" w:space="0" w:color="auto"/>
                <w:right w:val="none" w:sz="0" w:space="0" w:color="auto"/>
              </w:divBdr>
            </w:div>
            <w:div w:id="1293051578">
              <w:marLeft w:val="0"/>
              <w:marRight w:val="0"/>
              <w:marTop w:val="0"/>
              <w:marBottom w:val="0"/>
              <w:divBdr>
                <w:top w:val="none" w:sz="0" w:space="0" w:color="auto"/>
                <w:left w:val="none" w:sz="0" w:space="0" w:color="auto"/>
                <w:bottom w:val="none" w:sz="0" w:space="0" w:color="auto"/>
                <w:right w:val="none" w:sz="0" w:space="0" w:color="auto"/>
              </w:divBdr>
            </w:div>
            <w:div w:id="415247343">
              <w:marLeft w:val="0"/>
              <w:marRight w:val="0"/>
              <w:marTop w:val="0"/>
              <w:marBottom w:val="0"/>
              <w:divBdr>
                <w:top w:val="none" w:sz="0" w:space="0" w:color="auto"/>
                <w:left w:val="none" w:sz="0" w:space="0" w:color="auto"/>
                <w:bottom w:val="none" w:sz="0" w:space="0" w:color="auto"/>
                <w:right w:val="none" w:sz="0" w:space="0" w:color="auto"/>
              </w:divBdr>
            </w:div>
            <w:div w:id="2083675577">
              <w:marLeft w:val="0"/>
              <w:marRight w:val="0"/>
              <w:marTop w:val="0"/>
              <w:marBottom w:val="0"/>
              <w:divBdr>
                <w:top w:val="none" w:sz="0" w:space="0" w:color="auto"/>
                <w:left w:val="none" w:sz="0" w:space="0" w:color="auto"/>
                <w:bottom w:val="none" w:sz="0" w:space="0" w:color="auto"/>
                <w:right w:val="none" w:sz="0" w:space="0" w:color="auto"/>
              </w:divBdr>
            </w:div>
            <w:div w:id="883952758">
              <w:marLeft w:val="0"/>
              <w:marRight w:val="0"/>
              <w:marTop w:val="0"/>
              <w:marBottom w:val="0"/>
              <w:divBdr>
                <w:top w:val="none" w:sz="0" w:space="0" w:color="auto"/>
                <w:left w:val="none" w:sz="0" w:space="0" w:color="auto"/>
                <w:bottom w:val="none" w:sz="0" w:space="0" w:color="auto"/>
                <w:right w:val="none" w:sz="0" w:space="0" w:color="auto"/>
              </w:divBdr>
            </w:div>
            <w:div w:id="666443694">
              <w:marLeft w:val="0"/>
              <w:marRight w:val="0"/>
              <w:marTop w:val="0"/>
              <w:marBottom w:val="0"/>
              <w:divBdr>
                <w:top w:val="none" w:sz="0" w:space="0" w:color="auto"/>
                <w:left w:val="none" w:sz="0" w:space="0" w:color="auto"/>
                <w:bottom w:val="none" w:sz="0" w:space="0" w:color="auto"/>
                <w:right w:val="none" w:sz="0" w:space="0" w:color="auto"/>
              </w:divBdr>
            </w:div>
            <w:div w:id="1574775939">
              <w:marLeft w:val="0"/>
              <w:marRight w:val="0"/>
              <w:marTop w:val="0"/>
              <w:marBottom w:val="0"/>
              <w:divBdr>
                <w:top w:val="none" w:sz="0" w:space="0" w:color="auto"/>
                <w:left w:val="none" w:sz="0" w:space="0" w:color="auto"/>
                <w:bottom w:val="none" w:sz="0" w:space="0" w:color="auto"/>
                <w:right w:val="none" w:sz="0" w:space="0" w:color="auto"/>
              </w:divBdr>
            </w:div>
            <w:div w:id="633682065">
              <w:marLeft w:val="0"/>
              <w:marRight w:val="0"/>
              <w:marTop w:val="0"/>
              <w:marBottom w:val="0"/>
              <w:divBdr>
                <w:top w:val="none" w:sz="0" w:space="0" w:color="auto"/>
                <w:left w:val="none" w:sz="0" w:space="0" w:color="auto"/>
                <w:bottom w:val="none" w:sz="0" w:space="0" w:color="auto"/>
                <w:right w:val="none" w:sz="0" w:space="0" w:color="auto"/>
              </w:divBdr>
            </w:div>
            <w:div w:id="1020622155">
              <w:marLeft w:val="0"/>
              <w:marRight w:val="0"/>
              <w:marTop w:val="0"/>
              <w:marBottom w:val="0"/>
              <w:divBdr>
                <w:top w:val="none" w:sz="0" w:space="0" w:color="auto"/>
                <w:left w:val="none" w:sz="0" w:space="0" w:color="auto"/>
                <w:bottom w:val="none" w:sz="0" w:space="0" w:color="auto"/>
                <w:right w:val="none" w:sz="0" w:space="0" w:color="auto"/>
              </w:divBdr>
            </w:div>
            <w:div w:id="1897355788">
              <w:marLeft w:val="0"/>
              <w:marRight w:val="0"/>
              <w:marTop w:val="0"/>
              <w:marBottom w:val="0"/>
              <w:divBdr>
                <w:top w:val="none" w:sz="0" w:space="0" w:color="auto"/>
                <w:left w:val="none" w:sz="0" w:space="0" w:color="auto"/>
                <w:bottom w:val="none" w:sz="0" w:space="0" w:color="auto"/>
                <w:right w:val="none" w:sz="0" w:space="0" w:color="auto"/>
              </w:divBdr>
            </w:div>
            <w:div w:id="723874198">
              <w:marLeft w:val="0"/>
              <w:marRight w:val="0"/>
              <w:marTop w:val="0"/>
              <w:marBottom w:val="0"/>
              <w:divBdr>
                <w:top w:val="none" w:sz="0" w:space="0" w:color="auto"/>
                <w:left w:val="none" w:sz="0" w:space="0" w:color="auto"/>
                <w:bottom w:val="none" w:sz="0" w:space="0" w:color="auto"/>
                <w:right w:val="none" w:sz="0" w:space="0" w:color="auto"/>
              </w:divBdr>
            </w:div>
            <w:div w:id="811337608">
              <w:marLeft w:val="0"/>
              <w:marRight w:val="0"/>
              <w:marTop w:val="0"/>
              <w:marBottom w:val="0"/>
              <w:divBdr>
                <w:top w:val="none" w:sz="0" w:space="0" w:color="auto"/>
                <w:left w:val="none" w:sz="0" w:space="0" w:color="auto"/>
                <w:bottom w:val="none" w:sz="0" w:space="0" w:color="auto"/>
                <w:right w:val="none" w:sz="0" w:space="0" w:color="auto"/>
              </w:divBdr>
            </w:div>
            <w:div w:id="106194541">
              <w:marLeft w:val="0"/>
              <w:marRight w:val="0"/>
              <w:marTop w:val="0"/>
              <w:marBottom w:val="0"/>
              <w:divBdr>
                <w:top w:val="none" w:sz="0" w:space="0" w:color="auto"/>
                <w:left w:val="none" w:sz="0" w:space="0" w:color="auto"/>
                <w:bottom w:val="none" w:sz="0" w:space="0" w:color="auto"/>
                <w:right w:val="none" w:sz="0" w:space="0" w:color="auto"/>
              </w:divBdr>
            </w:div>
            <w:div w:id="454786781">
              <w:marLeft w:val="0"/>
              <w:marRight w:val="0"/>
              <w:marTop w:val="0"/>
              <w:marBottom w:val="0"/>
              <w:divBdr>
                <w:top w:val="none" w:sz="0" w:space="0" w:color="auto"/>
                <w:left w:val="none" w:sz="0" w:space="0" w:color="auto"/>
                <w:bottom w:val="none" w:sz="0" w:space="0" w:color="auto"/>
                <w:right w:val="none" w:sz="0" w:space="0" w:color="auto"/>
              </w:divBdr>
            </w:div>
            <w:div w:id="443767553">
              <w:marLeft w:val="0"/>
              <w:marRight w:val="0"/>
              <w:marTop w:val="0"/>
              <w:marBottom w:val="0"/>
              <w:divBdr>
                <w:top w:val="none" w:sz="0" w:space="0" w:color="auto"/>
                <w:left w:val="none" w:sz="0" w:space="0" w:color="auto"/>
                <w:bottom w:val="none" w:sz="0" w:space="0" w:color="auto"/>
                <w:right w:val="none" w:sz="0" w:space="0" w:color="auto"/>
              </w:divBdr>
            </w:div>
            <w:div w:id="1212186045">
              <w:marLeft w:val="0"/>
              <w:marRight w:val="0"/>
              <w:marTop w:val="0"/>
              <w:marBottom w:val="0"/>
              <w:divBdr>
                <w:top w:val="none" w:sz="0" w:space="0" w:color="auto"/>
                <w:left w:val="none" w:sz="0" w:space="0" w:color="auto"/>
                <w:bottom w:val="none" w:sz="0" w:space="0" w:color="auto"/>
                <w:right w:val="none" w:sz="0" w:space="0" w:color="auto"/>
              </w:divBdr>
            </w:div>
            <w:div w:id="2081322977">
              <w:marLeft w:val="0"/>
              <w:marRight w:val="0"/>
              <w:marTop w:val="0"/>
              <w:marBottom w:val="0"/>
              <w:divBdr>
                <w:top w:val="none" w:sz="0" w:space="0" w:color="auto"/>
                <w:left w:val="none" w:sz="0" w:space="0" w:color="auto"/>
                <w:bottom w:val="none" w:sz="0" w:space="0" w:color="auto"/>
                <w:right w:val="none" w:sz="0" w:space="0" w:color="auto"/>
              </w:divBdr>
            </w:div>
            <w:div w:id="208685109">
              <w:marLeft w:val="0"/>
              <w:marRight w:val="0"/>
              <w:marTop w:val="0"/>
              <w:marBottom w:val="0"/>
              <w:divBdr>
                <w:top w:val="none" w:sz="0" w:space="0" w:color="auto"/>
                <w:left w:val="none" w:sz="0" w:space="0" w:color="auto"/>
                <w:bottom w:val="none" w:sz="0" w:space="0" w:color="auto"/>
                <w:right w:val="none" w:sz="0" w:space="0" w:color="auto"/>
              </w:divBdr>
            </w:div>
            <w:div w:id="1151949025">
              <w:marLeft w:val="0"/>
              <w:marRight w:val="0"/>
              <w:marTop w:val="0"/>
              <w:marBottom w:val="0"/>
              <w:divBdr>
                <w:top w:val="none" w:sz="0" w:space="0" w:color="auto"/>
                <w:left w:val="none" w:sz="0" w:space="0" w:color="auto"/>
                <w:bottom w:val="none" w:sz="0" w:space="0" w:color="auto"/>
                <w:right w:val="none" w:sz="0" w:space="0" w:color="auto"/>
              </w:divBdr>
            </w:div>
            <w:div w:id="1606380164">
              <w:marLeft w:val="0"/>
              <w:marRight w:val="0"/>
              <w:marTop w:val="0"/>
              <w:marBottom w:val="0"/>
              <w:divBdr>
                <w:top w:val="none" w:sz="0" w:space="0" w:color="auto"/>
                <w:left w:val="none" w:sz="0" w:space="0" w:color="auto"/>
                <w:bottom w:val="none" w:sz="0" w:space="0" w:color="auto"/>
                <w:right w:val="none" w:sz="0" w:space="0" w:color="auto"/>
              </w:divBdr>
            </w:div>
            <w:div w:id="2012952383">
              <w:marLeft w:val="0"/>
              <w:marRight w:val="0"/>
              <w:marTop w:val="0"/>
              <w:marBottom w:val="0"/>
              <w:divBdr>
                <w:top w:val="none" w:sz="0" w:space="0" w:color="auto"/>
                <w:left w:val="none" w:sz="0" w:space="0" w:color="auto"/>
                <w:bottom w:val="none" w:sz="0" w:space="0" w:color="auto"/>
                <w:right w:val="none" w:sz="0" w:space="0" w:color="auto"/>
              </w:divBdr>
            </w:div>
            <w:div w:id="304743820">
              <w:marLeft w:val="0"/>
              <w:marRight w:val="0"/>
              <w:marTop w:val="0"/>
              <w:marBottom w:val="0"/>
              <w:divBdr>
                <w:top w:val="none" w:sz="0" w:space="0" w:color="auto"/>
                <w:left w:val="none" w:sz="0" w:space="0" w:color="auto"/>
                <w:bottom w:val="none" w:sz="0" w:space="0" w:color="auto"/>
                <w:right w:val="none" w:sz="0" w:space="0" w:color="auto"/>
              </w:divBdr>
            </w:div>
            <w:div w:id="1338311986">
              <w:marLeft w:val="0"/>
              <w:marRight w:val="0"/>
              <w:marTop w:val="0"/>
              <w:marBottom w:val="0"/>
              <w:divBdr>
                <w:top w:val="none" w:sz="0" w:space="0" w:color="auto"/>
                <w:left w:val="none" w:sz="0" w:space="0" w:color="auto"/>
                <w:bottom w:val="none" w:sz="0" w:space="0" w:color="auto"/>
                <w:right w:val="none" w:sz="0" w:space="0" w:color="auto"/>
              </w:divBdr>
            </w:div>
            <w:div w:id="1253321009">
              <w:marLeft w:val="0"/>
              <w:marRight w:val="0"/>
              <w:marTop w:val="0"/>
              <w:marBottom w:val="0"/>
              <w:divBdr>
                <w:top w:val="none" w:sz="0" w:space="0" w:color="auto"/>
                <w:left w:val="none" w:sz="0" w:space="0" w:color="auto"/>
                <w:bottom w:val="none" w:sz="0" w:space="0" w:color="auto"/>
                <w:right w:val="none" w:sz="0" w:space="0" w:color="auto"/>
              </w:divBdr>
            </w:div>
            <w:div w:id="1270358706">
              <w:marLeft w:val="0"/>
              <w:marRight w:val="0"/>
              <w:marTop w:val="0"/>
              <w:marBottom w:val="0"/>
              <w:divBdr>
                <w:top w:val="none" w:sz="0" w:space="0" w:color="auto"/>
                <w:left w:val="none" w:sz="0" w:space="0" w:color="auto"/>
                <w:bottom w:val="none" w:sz="0" w:space="0" w:color="auto"/>
                <w:right w:val="none" w:sz="0" w:space="0" w:color="auto"/>
              </w:divBdr>
            </w:div>
            <w:div w:id="329984829">
              <w:marLeft w:val="0"/>
              <w:marRight w:val="0"/>
              <w:marTop w:val="0"/>
              <w:marBottom w:val="0"/>
              <w:divBdr>
                <w:top w:val="none" w:sz="0" w:space="0" w:color="auto"/>
                <w:left w:val="none" w:sz="0" w:space="0" w:color="auto"/>
                <w:bottom w:val="none" w:sz="0" w:space="0" w:color="auto"/>
                <w:right w:val="none" w:sz="0" w:space="0" w:color="auto"/>
              </w:divBdr>
            </w:div>
            <w:div w:id="1666858393">
              <w:marLeft w:val="0"/>
              <w:marRight w:val="0"/>
              <w:marTop w:val="0"/>
              <w:marBottom w:val="0"/>
              <w:divBdr>
                <w:top w:val="none" w:sz="0" w:space="0" w:color="auto"/>
                <w:left w:val="none" w:sz="0" w:space="0" w:color="auto"/>
                <w:bottom w:val="none" w:sz="0" w:space="0" w:color="auto"/>
                <w:right w:val="none" w:sz="0" w:space="0" w:color="auto"/>
              </w:divBdr>
            </w:div>
            <w:div w:id="893925593">
              <w:marLeft w:val="0"/>
              <w:marRight w:val="0"/>
              <w:marTop w:val="0"/>
              <w:marBottom w:val="0"/>
              <w:divBdr>
                <w:top w:val="none" w:sz="0" w:space="0" w:color="auto"/>
                <w:left w:val="none" w:sz="0" w:space="0" w:color="auto"/>
                <w:bottom w:val="none" w:sz="0" w:space="0" w:color="auto"/>
                <w:right w:val="none" w:sz="0" w:space="0" w:color="auto"/>
              </w:divBdr>
            </w:div>
            <w:div w:id="1653831134">
              <w:marLeft w:val="0"/>
              <w:marRight w:val="0"/>
              <w:marTop w:val="0"/>
              <w:marBottom w:val="0"/>
              <w:divBdr>
                <w:top w:val="none" w:sz="0" w:space="0" w:color="auto"/>
                <w:left w:val="none" w:sz="0" w:space="0" w:color="auto"/>
                <w:bottom w:val="none" w:sz="0" w:space="0" w:color="auto"/>
                <w:right w:val="none" w:sz="0" w:space="0" w:color="auto"/>
              </w:divBdr>
            </w:div>
            <w:div w:id="11689847">
              <w:marLeft w:val="0"/>
              <w:marRight w:val="0"/>
              <w:marTop w:val="0"/>
              <w:marBottom w:val="0"/>
              <w:divBdr>
                <w:top w:val="none" w:sz="0" w:space="0" w:color="auto"/>
                <w:left w:val="none" w:sz="0" w:space="0" w:color="auto"/>
                <w:bottom w:val="none" w:sz="0" w:space="0" w:color="auto"/>
                <w:right w:val="none" w:sz="0" w:space="0" w:color="auto"/>
              </w:divBdr>
            </w:div>
            <w:div w:id="2041540832">
              <w:marLeft w:val="0"/>
              <w:marRight w:val="0"/>
              <w:marTop w:val="0"/>
              <w:marBottom w:val="0"/>
              <w:divBdr>
                <w:top w:val="none" w:sz="0" w:space="0" w:color="auto"/>
                <w:left w:val="none" w:sz="0" w:space="0" w:color="auto"/>
                <w:bottom w:val="none" w:sz="0" w:space="0" w:color="auto"/>
                <w:right w:val="none" w:sz="0" w:space="0" w:color="auto"/>
              </w:divBdr>
            </w:div>
            <w:div w:id="1782532601">
              <w:marLeft w:val="0"/>
              <w:marRight w:val="0"/>
              <w:marTop w:val="0"/>
              <w:marBottom w:val="0"/>
              <w:divBdr>
                <w:top w:val="none" w:sz="0" w:space="0" w:color="auto"/>
                <w:left w:val="none" w:sz="0" w:space="0" w:color="auto"/>
                <w:bottom w:val="none" w:sz="0" w:space="0" w:color="auto"/>
                <w:right w:val="none" w:sz="0" w:space="0" w:color="auto"/>
              </w:divBdr>
            </w:div>
            <w:div w:id="1785030816">
              <w:marLeft w:val="0"/>
              <w:marRight w:val="0"/>
              <w:marTop w:val="0"/>
              <w:marBottom w:val="0"/>
              <w:divBdr>
                <w:top w:val="none" w:sz="0" w:space="0" w:color="auto"/>
                <w:left w:val="none" w:sz="0" w:space="0" w:color="auto"/>
                <w:bottom w:val="none" w:sz="0" w:space="0" w:color="auto"/>
                <w:right w:val="none" w:sz="0" w:space="0" w:color="auto"/>
              </w:divBdr>
            </w:div>
            <w:div w:id="1937203509">
              <w:marLeft w:val="0"/>
              <w:marRight w:val="0"/>
              <w:marTop w:val="0"/>
              <w:marBottom w:val="0"/>
              <w:divBdr>
                <w:top w:val="none" w:sz="0" w:space="0" w:color="auto"/>
                <w:left w:val="none" w:sz="0" w:space="0" w:color="auto"/>
                <w:bottom w:val="none" w:sz="0" w:space="0" w:color="auto"/>
                <w:right w:val="none" w:sz="0" w:space="0" w:color="auto"/>
              </w:divBdr>
            </w:div>
            <w:div w:id="1598096054">
              <w:marLeft w:val="0"/>
              <w:marRight w:val="0"/>
              <w:marTop w:val="0"/>
              <w:marBottom w:val="0"/>
              <w:divBdr>
                <w:top w:val="none" w:sz="0" w:space="0" w:color="auto"/>
                <w:left w:val="none" w:sz="0" w:space="0" w:color="auto"/>
                <w:bottom w:val="none" w:sz="0" w:space="0" w:color="auto"/>
                <w:right w:val="none" w:sz="0" w:space="0" w:color="auto"/>
              </w:divBdr>
            </w:div>
            <w:div w:id="126624679">
              <w:marLeft w:val="0"/>
              <w:marRight w:val="0"/>
              <w:marTop w:val="0"/>
              <w:marBottom w:val="0"/>
              <w:divBdr>
                <w:top w:val="none" w:sz="0" w:space="0" w:color="auto"/>
                <w:left w:val="none" w:sz="0" w:space="0" w:color="auto"/>
                <w:bottom w:val="none" w:sz="0" w:space="0" w:color="auto"/>
                <w:right w:val="none" w:sz="0" w:space="0" w:color="auto"/>
              </w:divBdr>
            </w:div>
            <w:div w:id="1433017107">
              <w:marLeft w:val="0"/>
              <w:marRight w:val="0"/>
              <w:marTop w:val="0"/>
              <w:marBottom w:val="0"/>
              <w:divBdr>
                <w:top w:val="none" w:sz="0" w:space="0" w:color="auto"/>
                <w:left w:val="none" w:sz="0" w:space="0" w:color="auto"/>
                <w:bottom w:val="none" w:sz="0" w:space="0" w:color="auto"/>
                <w:right w:val="none" w:sz="0" w:space="0" w:color="auto"/>
              </w:divBdr>
            </w:div>
            <w:div w:id="1025402658">
              <w:marLeft w:val="0"/>
              <w:marRight w:val="0"/>
              <w:marTop w:val="0"/>
              <w:marBottom w:val="0"/>
              <w:divBdr>
                <w:top w:val="none" w:sz="0" w:space="0" w:color="auto"/>
                <w:left w:val="none" w:sz="0" w:space="0" w:color="auto"/>
                <w:bottom w:val="none" w:sz="0" w:space="0" w:color="auto"/>
                <w:right w:val="none" w:sz="0" w:space="0" w:color="auto"/>
              </w:divBdr>
            </w:div>
            <w:div w:id="668948746">
              <w:marLeft w:val="0"/>
              <w:marRight w:val="0"/>
              <w:marTop w:val="0"/>
              <w:marBottom w:val="0"/>
              <w:divBdr>
                <w:top w:val="none" w:sz="0" w:space="0" w:color="auto"/>
                <w:left w:val="none" w:sz="0" w:space="0" w:color="auto"/>
                <w:bottom w:val="none" w:sz="0" w:space="0" w:color="auto"/>
                <w:right w:val="none" w:sz="0" w:space="0" w:color="auto"/>
              </w:divBdr>
            </w:div>
            <w:div w:id="2116053782">
              <w:marLeft w:val="0"/>
              <w:marRight w:val="0"/>
              <w:marTop w:val="0"/>
              <w:marBottom w:val="0"/>
              <w:divBdr>
                <w:top w:val="none" w:sz="0" w:space="0" w:color="auto"/>
                <w:left w:val="none" w:sz="0" w:space="0" w:color="auto"/>
                <w:bottom w:val="none" w:sz="0" w:space="0" w:color="auto"/>
                <w:right w:val="none" w:sz="0" w:space="0" w:color="auto"/>
              </w:divBdr>
            </w:div>
            <w:div w:id="1127042494">
              <w:marLeft w:val="0"/>
              <w:marRight w:val="0"/>
              <w:marTop w:val="0"/>
              <w:marBottom w:val="0"/>
              <w:divBdr>
                <w:top w:val="none" w:sz="0" w:space="0" w:color="auto"/>
                <w:left w:val="none" w:sz="0" w:space="0" w:color="auto"/>
                <w:bottom w:val="none" w:sz="0" w:space="0" w:color="auto"/>
                <w:right w:val="none" w:sz="0" w:space="0" w:color="auto"/>
              </w:divBdr>
            </w:div>
            <w:div w:id="170143316">
              <w:marLeft w:val="0"/>
              <w:marRight w:val="0"/>
              <w:marTop w:val="0"/>
              <w:marBottom w:val="0"/>
              <w:divBdr>
                <w:top w:val="none" w:sz="0" w:space="0" w:color="auto"/>
                <w:left w:val="none" w:sz="0" w:space="0" w:color="auto"/>
                <w:bottom w:val="none" w:sz="0" w:space="0" w:color="auto"/>
                <w:right w:val="none" w:sz="0" w:space="0" w:color="auto"/>
              </w:divBdr>
            </w:div>
            <w:div w:id="1841458902">
              <w:marLeft w:val="0"/>
              <w:marRight w:val="0"/>
              <w:marTop w:val="0"/>
              <w:marBottom w:val="0"/>
              <w:divBdr>
                <w:top w:val="none" w:sz="0" w:space="0" w:color="auto"/>
                <w:left w:val="none" w:sz="0" w:space="0" w:color="auto"/>
                <w:bottom w:val="none" w:sz="0" w:space="0" w:color="auto"/>
                <w:right w:val="none" w:sz="0" w:space="0" w:color="auto"/>
              </w:divBdr>
            </w:div>
            <w:div w:id="1048215375">
              <w:marLeft w:val="0"/>
              <w:marRight w:val="0"/>
              <w:marTop w:val="0"/>
              <w:marBottom w:val="0"/>
              <w:divBdr>
                <w:top w:val="none" w:sz="0" w:space="0" w:color="auto"/>
                <w:left w:val="none" w:sz="0" w:space="0" w:color="auto"/>
                <w:bottom w:val="none" w:sz="0" w:space="0" w:color="auto"/>
                <w:right w:val="none" w:sz="0" w:space="0" w:color="auto"/>
              </w:divBdr>
            </w:div>
            <w:div w:id="829058163">
              <w:marLeft w:val="0"/>
              <w:marRight w:val="0"/>
              <w:marTop w:val="0"/>
              <w:marBottom w:val="0"/>
              <w:divBdr>
                <w:top w:val="none" w:sz="0" w:space="0" w:color="auto"/>
                <w:left w:val="none" w:sz="0" w:space="0" w:color="auto"/>
                <w:bottom w:val="none" w:sz="0" w:space="0" w:color="auto"/>
                <w:right w:val="none" w:sz="0" w:space="0" w:color="auto"/>
              </w:divBdr>
            </w:div>
            <w:div w:id="386337236">
              <w:marLeft w:val="0"/>
              <w:marRight w:val="0"/>
              <w:marTop w:val="0"/>
              <w:marBottom w:val="0"/>
              <w:divBdr>
                <w:top w:val="none" w:sz="0" w:space="0" w:color="auto"/>
                <w:left w:val="none" w:sz="0" w:space="0" w:color="auto"/>
                <w:bottom w:val="none" w:sz="0" w:space="0" w:color="auto"/>
                <w:right w:val="none" w:sz="0" w:space="0" w:color="auto"/>
              </w:divBdr>
            </w:div>
            <w:div w:id="601231089">
              <w:marLeft w:val="0"/>
              <w:marRight w:val="0"/>
              <w:marTop w:val="0"/>
              <w:marBottom w:val="0"/>
              <w:divBdr>
                <w:top w:val="none" w:sz="0" w:space="0" w:color="auto"/>
                <w:left w:val="none" w:sz="0" w:space="0" w:color="auto"/>
                <w:bottom w:val="none" w:sz="0" w:space="0" w:color="auto"/>
                <w:right w:val="none" w:sz="0" w:space="0" w:color="auto"/>
              </w:divBdr>
            </w:div>
            <w:div w:id="1309091240">
              <w:marLeft w:val="0"/>
              <w:marRight w:val="0"/>
              <w:marTop w:val="0"/>
              <w:marBottom w:val="0"/>
              <w:divBdr>
                <w:top w:val="none" w:sz="0" w:space="0" w:color="auto"/>
                <w:left w:val="none" w:sz="0" w:space="0" w:color="auto"/>
                <w:bottom w:val="none" w:sz="0" w:space="0" w:color="auto"/>
                <w:right w:val="none" w:sz="0" w:space="0" w:color="auto"/>
              </w:divBdr>
            </w:div>
            <w:div w:id="897663689">
              <w:marLeft w:val="0"/>
              <w:marRight w:val="0"/>
              <w:marTop w:val="0"/>
              <w:marBottom w:val="0"/>
              <w:divBdr>
                <w:top w:val="none" w:sz="0" w:space="0" w:color="auto"/>
                <w:left w:val="none" w:sz="0" w:space="0" w:color="auto"/>
                <w:bottom w:val="none" w:sz="0" w:space="0" w:color="auto"/>
                <w:right w:val="none" w:sz="0" w:space="0" w:color="auto"/>
              </w:divBdr>
            </w:div>
            <w:div w:id="838539648">
              <w:marLeft w:val="0"/>
              <w:marRight w:val="0"/>
              <w:marTop w:val="0"/>
              <w:marBottom w:val="0"/>
              <w:divBdr>
                <w:top w:val="none" w:sz="0" w:space="0" w:color="auto"/>
                <w:left w:val="none" w:sz="0" w:space="0" w:color="auto"/>
                <w:bottom w:val="none" w:sz="0" w:space="0" w:color="auto"/>
                <w:right w:val="none" w:sz="0" w:space="0" w:color="auto"/>
              </w:divBdr>
            </w:div>
            <w:div w:id="1575700632">
              <w:marLeft w:val="0"/>
              <w:marRight w:val="0"/>
              <w:marTop w:val="0"/>
              <w:marBottom w:val="0"/>
              <w:divBdr>
                <w:top w:val="none" w:sz="0" w:space="0" w:color="auto"/>
                <w:left w:val="none" w:sz="0" w:space="0" w:color="auto"/>
                <w:bottom w:val="none" w:sz="0" w:space="0" w:color="auto"/>
                <w:right w:val="none" w:sz="0" w:space="0" w:color="auto"/>
              </w:divBdr>
            </w:div>
            <w:div w:id="54396647">
              <w:marLeft w:val="0"/>
              <w:marRight w:val="0"/>
              <w:marTop w:val="0"/>
              <w:marBottom w:val="0"/>
              <w:divBdr>
                <w:top w:val="none" w:sz="0" w:space="0" w:color="auto"/>
                <w:left w:val="none" w:sz="0" w:space="0" w:color="auto"/>
                <w:bottom w:val="none" w:sz="0" w:space="0" w:color="auto"/>
                <w:right w:val="none" w:sz="0" w:space="0" w:color="auto"/>
              </w:divBdr>
            </w:div>
            <w:div w:id="1462845280">
              <w:marLeft w:val="0"/>
              <w:marRight w:val="0"/>
              <w:marTop w:val="0"/>
              <w:marBottom w:val="0"/>
              <w:divBdr>
                <w:top w:val="none" w:sz="0" w:space="0" w:color="auto"/>
                <w:left w:val="none" w:sz="0" w:space="0" w:color="auto"/>
                <w:bottom w:val="none" w:sz="0" w:space="0" w:color="auto"/>
                <w:right w:val="none" w:sz="0" w:space="0" w:color="auto"/>
              </w:divBdr>
            </w:div>
            <w:div w:id="1558319346">
              <w:marLeft w:val="0"/>
              <w:marRight w:val="0"/>
              <w:marTop w:val="0"/>
              <w:marBottom w:val="0"/>
              <w:divBdr>
                <w:top w:val="none" w:sz="0" w:space="0" w:color="auto"/>
                <w:left w:val="none" w:sz="0" w:space="0" w:color="auto"/>
                <w:bottom w:val="none" w:sz="0" w:space="0" w:color="auto"/>
                <w:right w:val="none" w:sz="0" w:space="0" w:color="auto"/>
              </w:divBdr>
            </w:div>
            <w:div w:id="496918582">
              <w:marLeft w:val="0"/>
              <w:marRight w:val="0"/>
              <w:marTop w:val="0"/>
              <w:marBottom w:val="0"/>
              <w:divBdr>
                <w:top w:val="none" w:sz="0" w:space="0" w:color="auto"/>
                <w:left w:val="none" w:sz="0" w:space="0" w:color="auto"/>
                <w:bottom w:val="none" w:sz="0" w:space="0" w:color="auto"/>
                <w:right w:val="none" w:sz="0" w:space="0" w:color="auto"/>
              </w:divBdr>
            </w:div>
            <w:div w:id="534537141">
              <w:marLeft w:val="0"/>
              <w:marRight w:val="0"/>
              <w:marTop w:val="0"/>
              <w:marBottom w:val="0"/>
              <w:divBdr>
                <w:top w:val="none" w:sz="0" w:space="0" w:color="auto"/>
                <w:left w:val="none" w:sz="0" w:space="0" w:color="auto"/>
                <w:bottom w:val="none" w:sz="0" w:space="0" w:color="auto"/>
                <w:right w:val="none" w:sz="0" w:space="0" w:color="auto"/>
              </w:divBdr>
            </w:div>
            <w:div w:id="1034233959">
              <w:marLeft w:val="0"/>
              <w:marRight w:val="0"/>
              <w:marTop w:val="0"/>
              <w:marBottom w:val="0"/>
              <w:divBdr>
                <w:top w:val="none" w:sz="0" w:space="0" w:color="auto"/>
                <w:left w:val="none" w:sz="0" w:space="0" w:color="auto"/>
                <w:bottom w:val="none" w:sz="0" w:space="0" w:color="auto"/>
                <w:right w:val="none" w:sz="0" w:space="0" w:color="auto"/>
              </w:divBdr>
            </w:div>
            <w:div w:id="2860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4262499">
      <w:bodyDiv w:val="1"/>
      <w:marLeft w:val="0"/>
      <w:marRight w:val="0"/>
      <w:marTop w:val="0"/>
      <w:marBottom w:val="0"/>
      <w:divBdr>
        <w:top w:val="none" w:sz="0" w:space="0" w:color="auto"/>
        <w:left w:val="none" w:sz="0" w:space="0" w:color="auto"/>
        <w:bottom w:val="none" w:sz="0" w:space="0" w:color="auto"/>
        <w:right w:val="none" w:sz="0" w:space="0" w:color="auto"/>
      </w:divBdr>
      <w:divsChild>
        <w:div w:id="855459620">
          <w:marLeft w:val="0"/>
          <w:marRight w:val="0"/>
          <w:marTop w:val="0"/>
          <w:marBottom w:val="0"/>
          <w:divBdr>
            <w:top w:val="none" w:sz="0" w:space="0" w:color="auto"/>
            <w:left w:val="none" w:sz="0" w:space="0" w:color="auto"/>
            <w:bottom w:val="none" w:sz="0" w:space="0" w:color="auto"/>
            <w:right w:val="none" w:sz="0" w:space="0" w:color="auto"/>
          </w:divBdr>
          <w:divsChild>
            <w:div w:id="125783871">
              <w:marLeft w:val="0"/>
              <w:marRight w:val="0"/>
              <w:marTop w:val="0"/>
              <w:marBottom w:val="0"/>
              <w:divBdr>
                <w:top w:val="none" w:sz="0" w:space="0" w:color="auto"/>
                <w:left w:val="none" w:sz="0" w:space="0" w:color="auto"/>
                <w:bottom w:val="none" w:sz="0" w:space="0" w:color="auto"/>
                <w:right w:val="none" w:sz="0" w:space="0" w:color="auto"/>
              </w:divBdr>
            </w:div>
            <w:div w:id="1330327030">
              <w:marLeft w:val="0"/>
              <w:marRight w:val="0"/>
              <w:marTop w:val="0"/>
              <w:marBottom w:val="0"/>
              <w:divBdr>
                <w:top w:val="none" w:sz="0" w:space="0" w:color="auto"/>
                <w:left w:val="none" w:sz="0" w:space="0" w:color="auto"/>
                <w:bottom w:val="none" w:sz="0" w:space="0" w:color="auto"/>
                <w:right w:val="none" w:sz="0" w:space="0" w:color="auto"/>
              </w:divBdr>
            </w:div>
            <w:div w:id="1083408314">
              <w:marLeft w:val="0"/>
              <w:marRight w:val="0"/>
              <w:marTop w:val="0"/>
              <w:marBottom w:val="0"/>
              <w:divBdr>
                <w:top w:val="none" w:sz="0" w:space="0" w:color="auto"/>
                <w:left w:val="none" w:sz="0" w:space="0" w:color="auto"/>
                <w:bottom w:val="none" w:sz="0" w:space="0" w:color="auto"/>
                <w:right w:val="none" w:sz="0" w:space="0" w:color="auto"/>
              </w:divBdr>
            </w:div>
            <w:div w:id="1003782087">
              <w:marLeft w:val="0"/>
              <w:marRight w:val="0"/>
              <w:marTop w:val="0"/>
              <w:marBottom w:val="0"/>
              <w:divBdr>
                <w:top w:val="none" w:sz="0" w:space="0" w:color="auto"/>
                <w:left w:val="none" w:sz="0" w:space="0" w:color="auto"/>
                <w:bottom w:val="none" w:sz="0" w:space="0" w:color="auto"/>
                <w:right w:val="none" w:sz="0" w:space="0" w:color="auto"/>
              </w:divBdr>
            </w:div>
            <w:div w:id="306281028">
              <w:marLeft w:val="0"/>
              <w:marRight w:val="0"/>
              <w:marTop w:val="0"/>
              <w:marBottom w:val="0"/>
              <w:divBdr>
                <w:top w:val="none" w:sz="0" w:space="0" w:color="auto"/>
                <w:left w:val="none" w:sz="0" w:space="0" w:color="auto"/>
                <w:bottom w:val="none" w:sz="0" w:space="0" w:color="auto"/>
                <w:right w:val="none" w:sz="0" w:space="0" w:color="auto"/>
              </w:divBdr>
            </w:div>
            <w:div w:id="765804198">
              <w:marLeft w:val="0"/>
              <w:marRight w:val="0"/>
              <w:marTop w:val="0"/>
              <w:marBottom w:val="0"/>
              <w:divBdr>
                <w:top w:val="none" w:sz="0" w:space="0" w:color="auto"/>
                <w:left w:val="none" w:sz="0" w:space="0" w:color="auto"/>
                <w:bottom w:val="none" w:sz="0" w:space="0" w:color="auto"/>
                <w:right w:val="none" w:sz="0" w:space="0" w:color="auto"/>
              </w:divBdr>
            </w:div>
            <w:div w:id="112940977">
              <w:marLeft w:val="0"/>
              <w:marRight w:val="0"/>
              <w:marTop w:val="0"/>
              <w:marBottom w:val="0"/>
              <w:divBdr>
                <w:top w:val="none" w:sz="0" w:space="0" w:color="auto"/>
                <w:left w:val="none" w:sz="0" w:space="0" w:color="auto"/>
                <w:bottom w:val="none" w:sz="0" w:space="0" w:color="auto"/>
                <w:right w:val="none" w:sz="0" w:space="0" w:color="auto"/>
              </w:divBdr>
            </w:div>
            <w:div w:id="1254821373">
              <w:marLeft w:val="0"/>
              <w:marRight w:val="0"/>
              <w:marTop w:val="0"/>
              <w:marBottom w:val="0"/>
              <w:divBdr>
                <w:top w:val="none" w:sz="0" w:space="0" w:color="auto"/>
                <w:left w:val="none" w:sz="0" w:space="0" w:color="auto"/>
                <w:bottom w:val="none" w:sz="0" w:space="0" w:color="auto"/>
                <w:right w:val="none" w:sz="0" w:space="0" w:color="auto"/>
              </w:divBdr>
            </w:div>
            <w:div w:id="917206410">
              <w:marLeft w:val="0"/>
              <w:marRight w:val="0"/>
              <w:marTop w:val="0"/>
              <w:marBottom w:val="0"/>
              <w:divBdr>
                <w:top w:val="none" w:sz="0" w:space="0" w:color="auto"/>
                <w:left w:val="none" w:sz="0" w:space="0" w:color="auto"/>
                <w:bottom w:val="none" w:sz="0" w:space="0" w:color="auto"/>
                <w:right w:val="none" w:sz="0" w:space="0" w:color="auto"/>
              </w:divBdr>
            </w:div>
            <w:div w:id="1498618338">
              <w:marLeft w:val="0"/>
              <w:marRight w:val="0"/>
              <w:marTop w:val="0"/>
              <w:marBottom w:val="0"/>
              <w:divBdr>
                <w:top w:val="none" w:sz="0" w:space="0" w:color="auto"/>
                <w:left w:val="none" w:sz="0" w:space="0" w:color="auto"/>
                <w:bottom w:val="none" w:sz="0" w:space="0" w:color="auto"/>
                <w:right w:val="none" w:sz="0" w:space="0" w:color="auto"/>
              </w:divBdr>
            </w:div>
            <w:div w:id="2021270352">
              <w:marLeft w:val="0"/>
              <w:marRight w:val="0"/>
              <w:marTop w:val="0"/>
              <w:marBottom w:val="0"/>
              <w:divBdr>
                <w:top w:val="none" w:sz="0" w:space="0" w:color="auto"/>
                <w:left w:val="none" w:sz="0" w:space="0" w:color="auto"/>
                <w:bottom w:val="none" w:sz="0" w:space="0" w:color="auto"/>
                <w:right w:val="none" w:sz="0" w:space="0" w:color="auto"/>
              </w:divBdr>
            </w:div>
            <w:div w:id="998315591">
              <w:marLeft w:val="0"/>
              <w:marRight w:val="0"/>
              <w:marTop w:val="0"/>
              <w:marBottom w:val="0"/>
              <w:divBdr>
                <w:top w:val="none" w:sz="0" w:space="0" w:color="auto"/>
                <w:left w:val="none" w:sz="0" w:space="0" w:color="auto"/>
                <w:bottom w:val="none" w:sz="0" w:space="0" w:color="auto"/>
                <w:right w:val="none" w:sz="0" w:space="0" w:color="auto"/>
              </w:divBdr>
            </w:div>
            <w:div w:id="614406082">
              <w:marLeft w:val="0"/>
              <w:marRight w:val="0"/>
              <w:marTop w:val="0"/>
              <w:marBottom w:val="0"/>
              <w:divBdr>
                <w:top w:val="none" w:sz="0" w:space="0" w:color="auto"/>
                <w:left w:val="none" w:sz="0" w:space="0" w:color="auto"/>
                <w:bottom w:val="none" w:sz="0" w:space="0" w:color="auto"/>
                <w:right w:val="none" w:sz="0" w:space="0" w:color="auto"/>
              </w:divBdr>
            </w:div>
            <w:div w:id="186454682">
              <w:marLeft w:val="0"/>
              <w:marRight w:val="0"/>
              <w:marTop w:val="0"/>
              <w:marBottom w:val="0"/>
              <w:divBdr>
                <w:top w:val="none" w:sz="0" w:space="0" w:color="auto"/>
                <w:left w:val="none" w:sz="0" w:space="0" w:color="auto"/>
                <w:bottom w:val="none" w:sz="0" w:space="0" w:color="auto"/>
                <w:right w:val="none" w:sz="0" w:space="0" w:color="auto"/>
              </w:divBdr>
            </w:div>
            <w:div w:id="836262834">
              <w:marLeft w:val="0"/>
              <w:marRight w:val="0"/>
              <w:marTop w:val="0"/>
              <w:marBottom w:val="0"/>
              <w:divBdr>
                <w:top w:val="none" w:sz="0" w:space="0" w:color="auto"/>
                <w:left w:val="none" w:sz="0" w:space="0" w:color="auto"/>
                <w:bottom w:val="none" w:sz="0" w:space="0" w:color="auto"/>
                <w:right w:val="none" w:sz="0" w:space="0" w:color="auto"/>
              </w:divBdr>
            </w:div>
            <w:div w:id="1427530376">
              <w:marLeft w:val="0"/>
              <w:marRight w:val="0"/>
              <w:marTop w:val="0"/>
              <w:marBottom w:val="0"/>
              <w:divBdr>
                <w:top w:val="none" w:sz="0" w:space="0" w:color="auto"/>
                <w:left w:val="none" w:sz="0" w:space="0" w:color="auto"/>
                <w:bottom w:val="none" w:sz="0" w:space="0" w:color="auto"/>
                <w:right w:val="none" w:sz="0" w:space="0" w:color="auto"/>
              </w:divBdr>
            </w:div>
            <w:div w:id="319650604">
              <w:marLeft w:val="0"/>
              <w:marRight w:val="0"/>
              <w:marTop w:val="0"/>
              <w:marBottom w:val="0"/>
              <w:divBdr>
                <w:top w:val="none" w:sz="0" w:space="0" w:color="auto"/>
                <w:left w:val="none" w:sz="0" w:space="0" w:color="auto"/>
                <w:bottom w:val="none" w:sz="0" w:space="0" w:color="auto"/>
                <w:right w:val="none" w:sz="0" w:space="0" w:color="auto"/>
              </w:divBdr>
            </w:div>
            <w:div w:id="71827510">
              <w:marLeft w:val="0"/>
              <w:marRight w:val="0"/>
              <w:marTop w:val="0"/>
              <w:marBottom w:val="0"/>
              <w:divBdr>
                <w:top w:val="none" w:sz="0" w:space="0" w:color="auto"/>
                <w:left w:val="none" w:sz="0" w:space="0" w:color="auto"/>
                <w:bottom w:val="none" w:sz="0" w:space="0" w:color="auto"/>
                <w:right w:val="none" w:sz="0" w:space="0" w:color="auto"/>
              </w:divBdr>
            </w:div>
            <w:div w:id="404376443">
              <w:marLeft w:val="0"/>
              <w:marRight w:val="0"/>
              <w:marTop w:val="0"/>
              <w:marBottom w:val="0"/>
              <w:divBdr>
                <w:top w:val="none" w:sz="0" w:space="0" w:color="auto"/>
                <w:left w:val="none" w:sz="0" w:space="0" w:color="auto"/>
                <w:bottom w:val="none" w:sz="0" w:space="0" w:color="auto"/>
                <w:right w:val="none" w:sz="0" w:space="0" w:color="auto"/>
              </w:divBdr>
            </w:div>
            <w:div w:id="980839961">
              <w:marLeft w:val="0"/>
              <w:marRight w:val="0"/>
              <w:marTop w:val="0"/>
              <w:marBottom w:val="0"/>
              <w:divBdr>
                <w:top w:val="none" w:sz="0" w:space="0" w:color="auto"/>
                <w:left w:val="none" w:sz="0" w:space="0" w:color="auto"/>
                <w:bottom w:val="none" w:sz="0" w:space="0" w:color="auto"/>
                <w:right w:val="none" w:sz="0" w:space="0" w:color="auto"/>
              </w:divBdr>
            </w:div>
            <w:div w:id="1336762456">
              <w:marLeft w:val="0"/>
              <w:marRight w:val="0"/>
              <w:marTop w:val="0"/>
              <w:marBottom w:val="0"/>
              <w:divBdr>
                <w:top w:val="none" w:sz="0" w:space="0" w:color="auto"/>
                <w:left w:val="none" w:sz="0" w:space="0" w:color="auto"/>
                <w:bottom w:val="none" w:sz="0" w:space="0" w:color="auto"/>
                <w:right w:val="none" w:sz="0" w:space="0" w:color="auto"/>
              </w:divBdr>
            </w:div>
            <w:div w:id="798914762">
              <w:marLeft w:val="0"/>
              <w:marRight w:val="0"/>
              <w:marTop w:val="0"/>
              <w:marBottom w:val="0"/>
              <w:divBdr>
                <w:top w:val="none" w:sz="0" w:space="0" w:color="auto"/>
                <w:left w:val="none" w:sz="0" w:space="0" w:color="auto"/>
                <w:bottom w:val="none" w:sz="0" w:space="0" w:color="auto"/>
                <w:right w:val="none" w:sz="0" w:space="0" w:color="auto"/>
              </w:divBdr>
            </w:div>
            <w:div w:id="2130707879">
              <w:marLeft w:val="0"/>
              <w:marRight w:val="0"/>
              <w:marTop w:val="0"/>
              <w:marBottom w:val="0"/>
              <w:divBdr>
                <w:top w:val="none" w:sz="0" w:space="0" w:color="auto"/>
                <w:left w:val="none" w:sz="0" w:space="0" w:color="auto"/>
                <w:bottom w:val="none" w:sz="0" w:space="0" w:color="auto"/>
                <w:right w:val="none" w:sz="0" w:space="0" w:color="auto"/>
              </w:divBdr>
            </w:div>
            <w:div w:id="1357652306">
              <w:marLeft w:val="0"/>
              <w:marRight w:val="0"/>
              <w:marTop w:val="0"/>
              <w:marBottom w:val="0"/>
              <w:divBdr>
                <w:top w:val="none" w:sz="0" w:space="0" w:color="auto"/>
                <w:left w:val="none" w:sz="0" w:space="0" w:color="auto"/>
                <w:bottom w:val="none" w:sz="0" w:space="0" w:color="auto"/>
                <w:right w:val="none" w:sz="0" w:space="0" w:color="auto"/>
              </w:divBdr>
            </w:div>
            <w:div w:id="1204172239">
              <w:marLeft w:val="0"/>
              <w:marRight w:val="0"/>
              <w:marTop w:val="0"/>
              <w:marBottom w:val="0"/>
              <w:divBdr>
                <w:top w:val="none" w:sz="0" w:space="0" w:color="auto"/>
                <w:left w:val="none" w:sz="0" w:space="0" w:color="auto"/>
                <w:bottom w:val="none" w:sz="0" w:space="0" w:color="auto"/>
                <w:right w:val="none" w:sz="0" w:space="0" w:color="auto"/>
              </w:divBdr>
            </w:div>
            <w:div w:id="1514221570">
              <w:marLeft w:val="0"/>
              <w:marRight w:val="0"/>
              <w:marTop w:val="0"/>
              <w:marBottom w:val="0"/>
              <w:divBdr>
                <w:top w:val="none" w:sz="0" w:space="0" w:color="auto"/>
                <w:left w:val="none" w:sz="0" w:space="0" w:color="auto"/>
                <w:bottom w:val="none" w:sz="0" w:space="0" w:color="auto"/>
                <w:right w:val="none" w:sz="0" w:space="0" w:color="auto"/>
              </w:divBdr>
            </w:div>
            <w:div w:id="1595092080">
              <w:marLeft w:val="0"/>
              <w:marRight w:val="0"/>
              <w:marTop w:val="0"/>
              <w:marBottom w:val="0"/>
              <w:divBdr>
                <w:top w:val="none" w:sz="0" w:space="0" w:color="auto"/>
                <w:left w:val="none" w:sz="0" w:space="0" w:color="auto"/>
                <w:bottom w:val="none" w:sz="0" w:space="0" w:color="auto"/>
                <w:right w:val="none" w:sz="0" w:space="0" w:color="auto"/>
              </w:divBdr>
            </w:div>
            <w:div w:id="1475754536">
              <w:marLeft w:val="0"/>
              <w:marRight w:val="0"/>
              <w:marTop w:val="0"/>
              <w:marBottom w:val="0"/>
              <w:divBdr>
                <w:top w:val="none" w:sz="0" w:space="0" w:color="auto"/>
                <w:left w:val="none" w:sz="0" w:space="0" w:color="auto"/>
                <w:bottom w:val="none" w:sz="0" w:space="0" w:color="auto"/>
                <w:right w:val="none" w:sz="0" w:space="0" w:color="auto"/>
              </w:divBdr>
            </w:div>
            <w:div w:id="619646201">
              <w:marLeft w:val="0"/>
              <w:marRight w:val="0"/>
              <w:marTop w:val="0"/>
              <w:marBottom w:val="0"/>
              <w:divBdr>
                <w:top w:val="none" w:sz="0" w:space="0" w:color="auto"/>
                <w:left w:val="none" w:sz="0" w:space="0" w:color="auto"/>
                <w:bottom w:val="none" w:sz="0" w:space="0" w:color="auto"/>
                <w:right w:val="none" w:sz="0" w:space="0" w:color="auto"/>
              </w:divBdr>
            </w:div>
            <w:div w:id="1146631037">
              <w:marLeft w:val="0"/>
              <w:marRight w:val="0"/>
              <w:marTop w:val="0"/>
              <w:marBottom w:val="0"/>
              <w:divBdr>
                <w:top w:val="none" w:sz="0" w:space="0" w:color="auto"/>
                <w:left w:val="none" w:sz="0" w:space="0" w:color="auto"/>
                <w:bottom w:val="none" w:sz="0" w:space="0" w:color="auto"/>
                <w:right w:val="none" w:sz="0" w:space="0" w:color="auto"/>
              </w:divBdr>
            </w:div>
            <w:div w:id="1766457993">
              <w:marLeft w:val="0"/>
              <w:marRight w:val="0"/>
              <w:marTop w:val="0"/>
              <w:marBottom w:val="0"/>
              <w:divBdr>
                <w:top w:val="none" w:sz="0" w:space="0" w:color="auto"/>
                <w:left w:val="none" w:sz="0" w:space="0" w:color="auto"/>
                <w:bottom w:val="none" w:sz="0" w:space="0" w:color="auto"/>
                <w:right w:val="none" w:sz="0" w:space="0" w:color="auto"/>
              </w:divBdr>
            </w:div>
            <w:div w:id="969941528">
              <w:marLeft w:val="0"/>
              <w:marRight w:val="0"/>
              <w:marTop w:val="0"/>
              <w:marBottom w:val="0"/>
              <w:divBdr>
                <w:top w:val="none" w:sz="0" w:space="0" w:color="auto"/>
                <w:left w:val="none" w:sz="0" w:space="0" w:color="auto"/>
                <w:bottom w:val="none" w:sz="0" w:space="0" w:color="auto"/>
                <w:right w:val="none" w:sz="0" w:space="0" w:color="auto"/>
              </w:divBdr>
            </w:div>
            <w:div w:id="71199706">
              <w:marLeft w:val="0"/>
              <w:marRight w:val="0"/>
              <w:marTop w:val="0"/>
              <w:marBottom w:val="0"/>
              <w:divBdr>
                <w:top w:val="none" w:sz="0" w:space="0" w:color="auto"/>
                <w:left w:val="none" w:sz="0" w:space="0" w:color="auto"/>
                <w:bottom w:val="none" w:sz="0" w:space="0" w:color="auto"/>
                <w:right w:val="none" w:sz="0" w:space="0" w:color="auto"/>
              </w:divBdr>
            </w:div>
            <w:div w:id="861747698">
              <w:marLeft w:val="0"/>
              <w:marRight w:val="0"/>
              <w:marTop w:val="0"/>
              <w:marBottom w:val="0"/>
              <w:divBdr>
                <w:top w:val="none" w:sz="0" w:space="0" w:color="auto"/>
                <w:left w:val="none" w:sz="0" w:space="0" w:color="auto"/>
                <w:bottom w:val="none" w:sz="0" w:space="0" w:color="auto"/>
                <w:right w:val="none" w:sz="0" w:space="0" w:color="auto"/>
              </w:divBdr>
            </w:div>
            <w:div w:id="133446607">
              <w:marLeft w:val="0"/>
              <w:marRight w:val="0"/>
              <w:marTop w:val="0"/>
              <w:marBottom w:val="0"/>
              <w:divBdr>
                <w:top w:val="none" w:sz="0" w:space="0" w:color="auto"/>
                <w:left w:val="none" w:sz="0" w:space="0" w:color="auto"/>
                <w:bottom w:val="none" w:sz="0" w:space="0" w:color="auto"/>
                <w:right w:val="none" w:sz="0" w:space="0" w:color="auto"/>
              </w:divBdr>
            </w:div>
            <w:div w:id="219294050">
              <w:marLeft w:val="0"/>
              <w:marRight w:val="0"/>
              <w:marTop w:val="0"/>
              <w:marBottom w:val="0"/>
              <w:divBdr>
                <w:top w:val="none" w:sz="0" w:space="0" w:color="auto"/>
                <w:left w:val="none" w:sz="0" w:space="0" w:color="auto"/>
                <w:bottom w:val="none" w:sz="0" w:space="0" w:color="auto"/>
                <w:right w:val="none" w:sz="0" w:space="0" w:color="auto"/>
              </w:divBdr>
            </w:div>
            <w:div w:id="817383688">
              <w:marLeft w:val="0"/>
              <w:marRight w:val="0"/>
              <w:marTop w:val="0"/>
              <w:marBottom w:val="0"/>
              <w:divBdr>
                <w:top w:val="none" w:sz="0" w:space="0" w:color="auto"/>
                <w:left w:val="none" w:sz="0" w:space="0" w:color="auto"/>
                <w:bottom w:val="none" w:sz="0" w:space="0" w:color="auto"/>
                <w:right w:val="none" w:sz="0" w:space="0" w:color="auto"/>
              </w:divBdr>
            </w:div>
            <w:div w:id="1456365349">
              <w:marLeft w:val="0"/>
              <w:marRight w:val="0"/>
              <w:marTop w:val="0"/>
              <w:marBottom w:val="0"/>
              <w:divBdr>
                <w:top w:val="none" w:sz="0" w:space="0" w:color="auto"/>
                <w:left w:val="none" w:sz="0" w:space="0" w:color="auto"/>
                <w:bottom w:val="none" w:sz="0" w:space="0" w:color="auto"/>
                <w:right w:val="none" w:sz="0" w:space="0" w:color="auto"/>
              </w:divBdr>
            </w:div>
            <w:div w:id="770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08973319">
      <w:bodyDiv w:val="1"/>
      <w:marLeft w:val="0"/>
      <w:marRight w:val="0"/>
      <w:marTop w:val="0"/>
      <w:marBottom w:val="0"/>
      <w:divBdr>
        <w:top w:val="none" w:sz="0" w:space="0" w:color="auto"/>
        <w:left w:val="none" w:sz="0" w:space="0" w:color="auto"/>
        <w:bottom w:val="none" w:sz="0" w:space="0" w:color="auto"/>
        <w:right w:val="none" w:sz="0" w:space="0" w:color="auto"/>
      </w:divBdr>
      <w:divsChild>
        <w:div w:id="1690452652">
          <w:marLeft w:val="0"/>
          <w:marRight w:val="0"/>
          <w:marTop w:val="0"/>
          <w:marBottom w:val="0"/>
          <w:divBdr>
            <w:top w:val="none" w:sz="0" w:space="0" w:color="auto"/>
            <w:left w:val="none" w:sz="0" w:space="0" w:color="auto"/>
            <w:bottom w:val="none" w:sz="0" w:space="0" w:color="auto"/>
            <w:right w:val="none" w:sz="0" w:space="0" w:color="auto"/>
          </w:divBdr>
          <w:divsChild>
            <w:div w:id="1418090567">
              <w:marLeft w:val="0"/>
              <w:marRight w:val="0"/>
              <w:marTop w:val="0"/>
              <w:marBottom w:val="0"/>
              <w:divBdr>
                <w:top w:val="none" w:sz="0" w:space="0" w:color="auto"/>
                <w:left w:val="none" w:sz="0" w:space="0" w:color="auto"/>
                <w:bottom w:val="none" w:sz="0" w:space="0" w:color="auto"/>
                <w:right w:val="none" w:sz="0" w:space="0" w:color="auto"/>
              </w:divBdr>
            </w:div>
            <w:div w:id="1095053306">
              <w:marLeft w:val="0"/>
              <w:marRight w:val="0"/>
              <w:marTop w:val="0"/>
              <w:marBottom w:val="0"/>
              <w:divBdr>
                <w:top w:val="none" w:sz="0" w:space="0" w:color="auto"/>
                <w:left w:val="none" w:sz="0" w:space="0" w:color="auto"/>
                <w:bottom w:val="none" w:sz="0" w:space="0" w:color="auto"/>
                <w:right w:val="none" w:sz="0" w:space="0" w:color="auto"/>
              </w:divBdr>
            </w:div>
            <w:div w:id="427432951">
              <w:marLeft w:val="0"/>
              <w:marRight w:val="0"/>
              <w:marTop w:val="0"/>
              <w:marBottom w:val="0"/>
              <w:divBdr>
                <w:top w:val="none" w:sz="0" w:space="0" w:color="auto"/>
                <w:left w:val="none" w:sz="0" w:space="0" w:color="auto"/>
                <w:bottom w:val="none" w:sz="0" w:space="0" w:color="auto"/>
                <w:right w:val="none" w:sz="0" w:space="0" w:color="auto"/>
              </w:divBdr>
            </w:div>
            <w:div w:id="1674336906">
              <w:marLeft w:val="0"/>
              <w:marRight w:val="0"/>
              <w:marTop w:val="0"/>
              <w:marBottom w:val="0"/>
              <w:divBdr>
                <w:top w:val="none" w:sz="0" w:space="0" w:color="auto"/>
                <w:left w:val="none" w:sz="0" w:space="0" w:color="auto"/>
                <w:bottom w:val="none" w:sz="0" w:space="0" w:color="auto"/>
                <w:right w:val="none" w:sz="0" w:space="0" w:color="auto"/>
              </w:divBdr>
            </w:div>
            <w:div w:id="279800008">
              <w:marLeft w:val="0"/>
              <w:marRight w:val="0"/>
              <w:marTop w:val="0"/>
              <w:marBottom w:val="0"/>
              <w:divBdr>
                <w:top w:val="none" w:sz="0" w:space="0" w:color="auto"/>
                <w:left w:val="none" w:sz="0" w:space="0" w:color="auto"/>
                <w:bottom w:val="none" w:sz="0" w:space="0" w:color="auto"/>
                <w:right w:val="none" w:sz="0" w:space="0" w:color="auto"/>
              </w:divBdr>
            </w:div>
            <w:div w:id="1491599870">
              <w:marLeft w:val="0"/>
              <w:marRight w:val="0"/>
              <w:marTop w:val="0"/>
              <w:marBottom w:val="0"/>
              <w:divBdr>
                <w:top w:val="none" w:sz="0" w:space="0" w:color="auto"/>
                <w:left w:val="none" w:sz="0" w:space="0" w:color="auto"/>
                <w:bottom w:val="none" w:sz="0" w:space="0" w:color="auto"/>
                <w:right w:val="none" w:sz="0" w:space="0" w:color="auto"/>
              </w:divBdr>
            </w:div>
            <w:div w:id="1953827864">
              <w:marLeft w:val="0"/>
              <w:marRight w:val="0"/>
              <w:marTop w:val="0"/>
              <w:marBottom w:val="0"/>
              <w:divBdr>
                <w:top w:val="none" w:sz="0" w:space="0" w:color="auto"/>
                <w:left w:val="none" w:sz="0" w:space="0" w:color="auto"/>
                <w:bottom w:val="none" w:sz="0" w:space="0" w:color="auto"/>
                <w:right w:val="none" w:sz="0" w:space="0" w:color="auto"/>
              </w:divBdr>
            </w:div>
            <w:div w:id="226913575">
              <w:marLeft w:val="0"/>
              <w:marRight w:val="0"/>
              <w:marTop w:val="0"/>
              <w:marBottom w:val="0"/>
              <w:divBdr>
                <w:top w:val="none" w:sz="0" w:space="0" w:color="auto"/>
                <w:left w:val="none" w:sz="0" w:space="0" w:color="auto"/>
                <w:bottom w:val="none" w:sz="0" w:space="0" w:color="auto"/>
                <w:right w:val="none" w:sz="0" w:space="0" w:color="auto"/>
              </w:divBdr>
            </w:div>
            <w:div w:id="2765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354921762">
      <w:bodyDiv w:val="1"/>
      <w:marLeft w:val="0"/>
      <w:marRight w:val="0"/>
      <w:marTop w:val="0"/>
      <w:marBottom w:val="0"/>
      <w:divBdr>
        <w:top w:val="none" w:sz="0" w:space="0" w:color="auto"/>
        <w:left w:val="none" w:sz="0" w:space="0" w:color="auto"/>
        <w:bottom w:val="none" w:sz="0" w:space="0" w:color="auto"/>
        <w:right w:val="none" w:sz="0" w:space="0" w:color="auto"/>
      </w:divBdr>
      <w:divsChild>
        <w:div w:id="290063149">
          <w:marLeft w:val="0"/>
          <w:marRight w:val="0"/>
          <w:marTop w:val="0"/>
          <w:marBottom w:val="0"/>
          <w:divBdr>
            <w:top w:val="none" w:sz="0" w:space="0" w:color="auto"/>
            <w:left w:val="none" w:sz="0" w:space="0" w:color="auto"/>
            <w:bottom w:val="none" w:sz="0" w:space="0" w:color="auto"/>
            <w:right w:val="none" w:sz="0" w:space="0" w:color="auto"/>
          </w:divBdr>
          <w:divsChild>
            <w:div w:id="138811670">
              <w:marLeft w:val="0"/>
              <w:marRight w:val="0"/>
              <w:marTop w:val="0"/>
              <w:marBottom w:val="0"/>
              <w:divBdr>
                <w:top w:val="none" w:sz="0" w:space="0" w:color="auto"/>
                <w:left w:val="none" w:sz="0" w:space="0" w:color="auto"/>
                <w:bottom w:val="none" w:sz="0" w:space="0" w:color="auto"/>
                <w:right w:val="none" w:sz="0" w:space="0" w:color="auto"/>
              </w:divBdr>
            </w:div>
            <w:div w:id="1878859605">
              <w:marLeft w:val="0"/>
              <w:marRight w:val="0"/>
              <w:marTop w:val="0"/>
              <w:marBottom w:val="0"/>
              <w:divBdr>
                <w:top w:val="none" w:sz="0" w:space="0" w:color="auto"/>
                <w:left w:val="none" w:sz="0" w:space="0" w:color="auto"/>
                <w:bottom w:val="none" w:sz="0" w:space="0" w:color="auto"/>
                <w:right w:val="none" w:sz="0" w:space="0" w:color="auto"/>
              </w:divBdr>
            </w:div>
            <w:div w:id="579413867">
              <w:marLeft w:val="0"/>
              <w:marRight w:val="0"/>
              <w:marTop w:val="0"/>
              <w:marBottom w:val="0"/>
              <w:divBdr>
                <w:top w:val="none" w:sz="0" w:space="0" w:color="auto"/>
                <w:left w:val="none" w:sz="0" w:space="0" w:color="auto"/>
                <w:bottom w:val="none" w:sz="0" w:space="0" w:color="auto"/>
                <w:right w:val="none" w:sz="0" w:space="0" w:color="auto"/>
              </w:divBdr>
            </w:div>
            <w:div w:id="1442142004">
              <w:marLeft w:val="0"/>
              <w:marRight w:val="0"/>
              <w:marTop w:val="0"/>
              <w:marBottom w:val="0"/>
              <w:divBdr>
                <w:top w:val="none" w:sz="0" w:space="0" w:color="auto"/>
                <w:left w:val="none" w:sz="0" w:space="0" w:color="auto"/>
                <w:bottom w:val="none" w:sz="0" w:space="0" w:color="auto"/>
                <w:right w:val="none" w:sz="0" w:space="0" w:color="auto"/>
              </w:divBdr>
            </w:div>
            <w:div w:id="156726072">
              <w:marLeft w:val="0"/>
              <w:marRight w:val="0"/>
              <w:marTop w:val="0"/>
              <w:marBottom w:val="0"/>
              <w:divBdr>
                <w:top w:val="none" w:sz="0" w:space="0" w:color="auto"/>
                <w:left w:val="none" w:sz="0" w:space="0" w:color="auto"/>
                <w:bottom w:val="none" w:sz="0" w:space="0" w:color="auto"/>
                <w:right w:val="none" w:sz="0" w:space="0" w:color="auto"/>
              </w:divBdr>
            </w:div>
            <w:div w:id="1691102372">
              <w:marLeft w:val="0"/>
              <w:marRight w:val="0"/>
              <w:marTop w:val="0"/>
              <w:marBottom w:val="0"/>
              <w:divBdr>
                <w:top w:val="none" w:sz="0" w:space="0" w:color="auto"/>
                <w:left w:val="none" w:sz="0" w:space="0" w:color="auto"/>
                <w:bottom w:val="none" w:sz="0" w:space="0" w:color="auto"/>
                <w:right w:val="none" w:sz="0" w:space="0" w:color="auto"/>
              </w:divBdr>
            </w:div>
            <w:div w:id="384060272">
              <w:marLeft w:val="0"/>
              <w:marRight w:val="0"/>
              <w:marTop w:val="0"/>
              <w:marBottom w:val="0"/>
              <w:divBdr>
                <w:top w:val="none" w:sz="0" w:space="0" w:color="auto"/>
                <w:left w:val="none" w:sz="0" w:space="0" w:color="auto"/>
                <w:bottom w:val="none" w:sz="0" w:space="0" w:color="auto"/>
                <w:right w:val="none" w:sz="0" w:space="0" w:color="auto"/>
              </w:divBdr>
            </w:div>
            <w:div w:id="648485706">
              <w:marLeft w:val="0"/>
              <w:marRight w:val="0"/>
              <w:marTop w:val="0"/>
              <w:marBottom w:val="0"/>
              <w:divBdr>
                <w:top w:val="none" w:sz="0" w:space="0" w:color="auto"/>
                <w:left w:val="none" w:sz="0" w:space="0" w:color="auto"/>
                <w:bottom w:val="none" w:sz="0" w:space="0" w:color="auto"/>
                <w:right w:val="none" w:sz="0" w:space="0" w:color="auto"/>
              </w:divBdr>
            </w:div>
            <w:div w:id="1732116781">
              <w:marLeft w:val="0"/>
              <w:marRight w:val="0"/>
              <w:marTop w:val="0"/>
              <w:marBottom w:val="0"/>
              <w:divBdr>
                <w:top w:val="none" w:sz="0" w:space="0" w:color="auto"/>
                <w:left w:val="none" w:sz="0" w:space="0" w:color="auto"/>
                <w:bottom w:val="none" w:sz="0" w:space="0" w:color="auto"/>
                <w:right w:val="none" w:sz="0" w:space="0" w:color="auto"/>
              </w:divBdr>
            </w:div>
            <w:div w:id="380128776">
              <w:marLeft w:val="0"/>
              <w:marRight w:val="0"/>
              <w:marTop w:val="0"/>
              <w:marBottom w:val="0"/>
              <w:divBdr>
                <w:top w:val="none" w:sz="0" w:space="0" w:color="auto"/>
                <w:left w:val="none" w:sz="0" w:space="0" w:color="auto"/>
                <w:bottom w:val="none" w:sz="0" w:space="0" w:color="auto"/>
                <w:right w:val="none" w:sz="0" w:space="0" w:color="auto"/>
              </w:divBdr>
            </w:div>
            <w:div w:id="808010118">
              <w:marLeft w:val="0"/>
              <w:marRight w:val="0"/>
              <w:marTop w:val="0"/>
              <w:marBottom w:val="0"/>
              <w:divBdr>
                <w:top w:val="none" w:sz="0" w:space="0" w:color="auto"/>
                <w:left w:val="none" w:sz="0" w:space="0" w:color="auto"/>
                <w:bottom w:val="none" w:sz="0" w:space="0" w:color="auto"/>
                <w:right w:val="none" w:sz="0" w:space="0" w:color="auto"/>
              </w:divBdr>
            </w:div>
            <w:div w:id="1609041078">
              <w:marLeft w:val="0"/>
              <w:marRight w:val="0"/>
              <w:marTop w:val="0"/>
              <w:marBottom w:val="0"/>
              <w:divBdr>
                <w:top w:val="none" w:sz="0" w:space="0" w:color="auto"/>
                <w:left w:val="none" w:sz="0" w:space="0" w:color="auto"/>
                <w:bottom w:val="none" w:sz="0" w:space="0" w:color="auto"/>
                <w:right w:val="none" w:sz="0" w:space="0" w:color="auto"/>
              </w:divBdr>
            </w:div>
            <w:div w:id="1046028002">
              <w:marLeft w:val="0"/>
              <w:marRight w:val="0"/>
              <w:marTop w:val="0"/>
              <w:marBottom w:val="0"/>
              <w:divBdr>
                <w:top w:val="none" w:sz="0" w:space="0" w:color="auto"/>
                <w:left w:val="none" w:sz="0" w:space="0" w:color="auto"/>
                <w:bottom w:val="none" w:sz="0" w:space="0" w:color="auto"/>
                <w:right w:val="none" w:sz="0" w:space="0" w:color="auto"/>
              </w:divBdr>
            </w:div>
            <w:div w:id="1660956862">
              <w:marLeft w:val="0"/>
              <w:marRight w:val="0"/>
              <w:marTop w:val="0"/>
              <w:marBottom w:val="0"/>
              <w:divBdr>
                <w:top w:val="none" w:sz="0" w:space="0" w:color="auto"/>
                <w:left w:val="none" w:sz="0" w:space="0" w:color="auto"/>
                <w:bottom w:val="none" w:sz="0" w:space="0" w:color="auto"/>
                <w:right w:val="none" w:sz="0" w:space="0" w:color="auto"/>
              </w:divBdr>
            </w:div>
            <w:div w:id="2136436774">
              <w:marLeft w:val="0"/>
              <w:marRight w:val="0"/>
              <w:marTop w:val="0"/>
              <w:marBottom w:val="0"/>
              <w:divBdr>
                <w:top w:val="none" w:sz="0" w:space="0" w:color="auto"/>
                <w:left w:val="none" w:sz="0" w:space="0" w:color="auto"/>
                <w:bottom w:val="none" w:sz="0" w:space="0" w:color="auto"/>
                <w:right w:val="none" w:sz="0" w:space="0" w:color="auto"/>
              </w:divBdr>
            </w:div>
            <w:div w:id="74252459">
              <w:marLeft w:val="0"/>
              <w:marRight w:val="0"/>
              <w:marTop w:val="0"/>
              <w:marBottom w:val="0"/>
              <w:divBdr>
                <w:top w:val="none" w:sz="0" w:space="0" w:color="auto"/>
                <w:left w:val="none" w:sz="0" w:space="0" w:color="auto"/>
                <w:bottom w:val="none" w:sz="0" w:space="0" w:color="auto"/>
                <w:right w:val="none" w:sz="0" w:space="0" w:color="auto"/>
              </w:divBdr>
            </w:div>
            <w:div w:id="589657507">
              <w:marLeft w:val="0"/>
              <w:marRight w:val="0"/>
              <w:marTop w:val="0"/>
              <w:marBottom w:val="0"/>
              <w:divBdr>
                <w:top w:val="none" w:sz="0" w:space="0" w:color="auto"/>
                <w:left w:val="none" w:sz="0" w:space="0" w:color="auto"/>
                <w:bottom w:val="none" w:sz="0" w:space="0" w:color="auto"/>
                <w:right w:val="none" w:sz="0" w:space="0" w:color="auto"/>
              </w:divBdr>
            </w:div>
            <w:div w:id="315502116">
              <w:marLeft w:val="0"/>
              <w:marRight w:val="0"/>
              <w:marTop w:val="0"/>
              <w:marBottom w:val="0"/>
              <w:divBdr>
                <w:top w:val="none" w:sz="0" w:space="0" w:color="auto"/>
                <w:left w:val="none" w:sz="0" w:space="0" w:color="auto"/>
                <w:bottom w:val="none" w:sz="0" w:space="0" w:color="auto"/>
                <w:right w:val="none" w:sz="0" w:space="0" w:color="auto"/>
              </w:divBdr>
            </w:div>
            <w:div w:id="920259119">
              <w:marLeft w:val="0"/>
              <w:marRight w:val="0"/>
              <w:marTop w:val="0"/>
              <w:marBottom w:val="0"/>
              <w:divBdr>
                <w:top w:val="none" w:sz="0" w:space="0" w:color="auto"/>
                <w:left w:val="none" w:sz="0" w:space="0" w:color="auto"/>
                <w:bottom w:val="none" w:sz="0" w:space="0" w:color="auto"/>
                <w:right w:val="none" w:sz="0" w:space="0" w:color="auto"/>
              </w:divBdr>
            </w:div>
            <w:div w:id="1031036627">
              <w:marLeft w:val="0"/>
              <w:marRight w:val="0"/>
              <w:marTop w:val="0"/>
              <w:marBottom w:val="0"/>
              <w:divBdr>
                <w:top w:val="none" w:sz="0" w:space="0" w:color="auto"/>
                <w:left w:val="none" w:sz="0" w:space="0" w:color="auto"/>
                <w:bottom w:val="none" w:sz="0" w:space="0" w:color="auto"/>
                <w:right w:val="none" w:sz="0" w:space="0" w:color="auto"/>
              </w:divBdr>
            </w:div>
            <w:div w:id="1836650510">
              <w:marLeft w:val="0"/>
              <w:marRight w:val="0"/>
              <w:marTop w:val="0"/>
              <w:marBottom w:val="0"/>
              <w:divBdr>
                <w:top w:val="none" w:sz="0" w:space="0" w:color="auto"/>
                <w:left w:val="none" w:sz="0" w:space="0" w:color="auto"/>
                <w:bottom w:val="none" w:sz="0" w:space="0" w:color="auto"/>
                <w:right w:val="none" w:sz="0" w:space="0" w:color="auto"/>
              </w:divBdr>
            </w:div>
            <w:div w:id="1890452130">
              <w:marLeft w:val="0"/>
              <w:marRight w:val="0"/>
              <w:marTop w:val="0"/>
              <w:marBottom w:val="0"/>
              <w:divBdr>
                <w:top w:val="none" w:sz="0" w:space="0" w:color="auto"/>
                <w:left w:val="none" w:sz="0" w:space="0" w:color="auto"/>
                <w:bottom w:val="none" w:sz="0" w:space="0" w:color="auto"/>
                <w:right w:val="none" w:sz="0" w:space="0" w:color="auto"/>
              </w:divBdr>
            </w:div>
            <w:div w:id="87895440">
              <w:marLeft w:val="0"/>
              <w:marRight w:val="0"/>
              <w:marTop w:val="0"/>
              <w:marBottom w:val="0"/>
              <w:divBdr>
                <w:top w:val="none" w:sz="0" w:space="0" w:color="auto"/>
                <w:left w:val="none" w:sz="0" w:space="0" w:color="auto"/>
                <w:bottom w:val="none" w:sz="0" w:space="0" w:color="auto"/>
                <w:right w:val="none" w:sz="0" w:space="0" w:color="auto"/>
              </w:divBdr>
            </w:div>
            <w:div w:id="1977056192">
              <w:marLeft w:val="0"/>
              <w:marRight w:val="0"/>
              <w:marTop w:val="0"/>
              <w:marBottom w:val="0"/>
              <w:divBdr>
                <w:top w:val="none" w:sz="0" w:space="0" w:color="auto"/>
                <w:left w:val="none" w:sz="0" w:space="0" w:color="auto"/>
                <w:bottom w:val="none" w:sz="0" w:space="0" w:color="auto"/>
                <w:right w:val="none" w:sz="0" w:space="0" w:color="auto"/>
              </w:divBdr>
            </w:div>
            <w:div w:id="597755025">
              <w:marLeft w:val="0"/>
              <w:marRight w:val="0"/>
              <w:marTop w:val="0"/>
              <w:marBottom w:val="0"/>
              <w:divBdr>
                <w:top w:val="none" w:sz="0" w:space="0" w:color="auto"/>
                <w:left w:val="none" w:sz="0" w:space="0" w:color="auto"/>
                <w:bottom w:val="none" w:sz="0" w:space="0" w:color="auto"/>
                <w:right w:val="none" w:sz="0" w:space="0" w:color="auto"/>
              </w:divBdr>
            </w:div>
            <w:div w:id="850752846">
              <w:marLeft w:val="0"/>
              <w:marRight w:val="0"/>
              <w:marTop w:val="0"/>
              <w:marBottom w:val="0"/>
              <w:divBdr>
                <w:top w:val="none" w:sz="0" w:space="0" w:color="auto"/>
                <w:left w:val="none" w:sz="0" w:space="0" w:color="auto"/>
                <w:bottom w:val="none" w:sz="0" w:space="0" w:color="auto"/>
                <w:right w:val="none" w:sz="0" w:space="0" w:color="auto"/>
              </w:divBdr>
            </w:div>
            <w:div w:id="1304654133">
              <w:marLeft w:val="0"/>
              <w:marRight w:val="0"/>
              <w:marTop w:val="0"/>
              <w:marBottom w:val="0"/>
              <w:divBdr>
                <w:top w:val="none" w:sz="0" w:space="0" w:color="auto"/>
                <w:left w:val="none" w:sz="0" w:space="0" w:color="auto"/>
                <w:bottom w:val="none" w:sz="0" w:space="0" w:color="auto"/>
                <w:right w:val="none" w:sz="0" w:space="0" w:color="auto"/>
              </w:divBdr>
            </w:div>
            <w:div w:id="459418257">
              <w:marLeft w:val="0"/>
              <w:marRight w:val="0"/>
              <w:marTop w:val="0"/>
              <w:marBottom w:val="0"/>
              <w:divBdr>
                <w:top w:val="none" w:sz="0" w:space="0" w:color="auto"/>
                <w:left w:val="none" w:sz="0" w:space="0" w:color="auto"/>
                <w:bottom w:val="none" w:sz="0" w:space="0" w:color="auto"/>
                <w:right w:val="none" w:sz="0" w:space="0" w:color="auto"/>
              </w:divBdr>
            </w:div>
            <w:div w:id="235864890">
              <w:marLeft w:val="0"/>
              <w:marRight w:val="0"/>
              <w:marTop w:val="0"/>
              <w:marBottom w:val="0"/>
              <w:divBdr>
                <w:top w:val="none" w:sz="0" w:space="0" w:color="auto"/>
                <w:left w:val="none" w:sz="0" w:space="0" w:color="auto"/>
                <w:bottom w:val="none" w:sz="0" w:space="0" w:color="auto"/>
                <w:right w:val="none" w:sz="0" w:space="0" w:color="auto"/>
              </w:divBdr>
            </w:div>
            <w:div w:id="1169832985">
              <w:marLeft w:val="0"/>
              <w:marRight w:val="0"/>
              <w:marTop w:val="0"/>
              <w:marBottom w:val="0"/>
              <w:divBdr>
                <w:top w:val="none" w:sz="0" w:space="0" w:color="auto"/>
                <w:left w:val="none" w:sz="0" w:space="0" w:color="auto"/>
                <w:bottom w:val="none" w:sz="0" w:space="0" w:color="auto"/>
                <w:right w:val="none" w:sz="0" w:space="0" w:color="auto"/>
              </w:divBdr>
            </w:div>
            <w:div w:id="589314538">
              <w:marLeft w:val="0"/>
              <w:marRight w:val="0"/>
              <w:marTop w:val="0"/>
              <w:marBottom w:val="0"/>
              <w:divBdr>
                <w:top w:val="none" w:sz="0" w:space="0" w:color="auto"/>
                <w:left w:val="none" w:sz="0" w:space="0" w:color="auto"/>
                <w:bottom w:val="none" w:sz="0" w:space="0" w:color="auto"/>
                <w:right w:val="none" w:sz="0" w:space="0" w:color="auto"/>
              </w:divBdr>
            </w:div>
            <w:div w:id="1698314684">
              <w:marLeft w:val="0"/>
              <w:marRight w:val="0"/>
              <w:marTop w:val="0"/>
              <w:marBottom w:val="0"/>
              <w:divBdr>
                <w:top w:val="none" w:sz="0" w:space="0" w:color="auto"/>
                <w:left w:val="none" w:sz="0" w:space="0" w:color="auto"/>
                <w:bottom w:val="none" w:sz="0" w:space="0" w:color="auto"/>
                <w:right w:val="none" w:sz="0" w:space="0" w:color="auto"/>
              </w:divBdr>
            </w:div>
            <w:div w:id="1924558277">
              <w:marLeft w:val="0"/>
              <w:marRight w:val="0"/>
              <w:marTop w:val="0"/>
              <w:marBottom w:val="0"/>
              <w:divBdr>
                <w:top w:val="none" w:sz="0" w:space="0" w:color="auto"/>
                <w:left w:val="none" w:sz="0" w:space="0" w:color="auto"/>
                <w:bottom w:val="none" w:sz="0" w:space="0" w:color="auto"/>
                <w:right w:val="none" w:sz="0" w:space="0" w:color="auto"/>
              </w:divBdr>
            </w:div>
            <w:div w:id="11832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365">
      <w:bodyDiv w:val="1"/>
      <w:marLeft w:val="0"/>
      <w:marRight w:val="0"/>
      <w:marTop w:val="0"/>
      <w:marBottom w:val="0"/>
      <w:divBdr>
        <w:top w:val="none" w:sz="0" w:space="0" w:color="auto"/>
        <w:left w:val="none" w:sz="0" w:space="0" w:color="auto"/>
        <w:bottom w:val="none" w:sz="0" w:space="0" w:color="auto"/>
        <w:right w:val="none" w:sz="0" w:space="0" w:color="auto"/>
      </w:divBdr>
      <w:divsChild>
        <w:div w:id="1763336995">
          <w:marLeft w:val="0"/>
          <w:marRight w:val="0"/>
          <w:marTop w:val="0"/>
          <w:marBottom w:val="0"/>
          <w:divBdr>
            <w:top w:val="none" w:sz="0" w:space="0" w:color="auto"/>
            <w:left w:val="none" w:sz="0" w:space="0" w:color="auto"/>
            <w:bottom w:val="none" w:sz="0" w:space="0" w:color="auto"/>
            <w:right w:val="none" w:sz="0" w:space="0" w:color="auto"/>
          </w:divBdr>
          <w:divsChild>
            <w:div w:id="591159715">
              <w:marLeft w:val="0"/>
              <w:marRight w:val="0"/>
              <w:marTop w:val="0"/>
              <w:marBottom w:val="0"/>
              <w:divBdr>
                <w:top w:val="none" w:sz="0" w:space="0" w:color="auto"/>
                <w:left w:val="none" w:sz="0" w:space="0" w:color="auto"/>
                <w:bottom w:val="none" w:sz="0" w:space="0" w:color="auto"/>
                <w:right w:val="none" w:sz="0" w:space="0" w:color="auto"/>
              </w:divBdr>
            </w:div>
            <w:div w:id="1418362076">
              <w:marLeft w:val="0"/>
              <w:marRight w:val="0"/>
              <w:marTop w:val="0"/>
              <w:marBottom w:val="0"/>
              <w:divBdr>
                <w:top w:val="none" w:sz="0" w:space="0" w:color="auto"/>
                <w:left w:val="none" w:sz="0" w:space="0" w:color="auto"/>
                <w:bottom w:val="none" w:sz="0" w:space="0" w:color="auto"/>
                <w:right w:val="none" w:sz="0" w:space="0" w:color="auto"/>
              </w:divBdr>
            </w:div>
            <w:div w:id="1131678659">
              <w:marLeft w:val="0"/>
              <w:marRight w:val="0"/>
              <w:marTop w:val="0"/>
              <w:marBottom w:val="0"/>
              <w:divBdr>
                <w:top w:val="none" w:sz="0" w:space="0" w:color="auto"/>
                <w:left w:val="none" w:sz="0" w:space="0" w:color="auto"/>
                <w:bottom w:val="none" w:sz="0" w:space="0" w:color="auto"/>
                <w:right w:val="none" w:sz="0" w:space="0" w:color="auto"/>
              </w:divBdr>
            </w:div>
            <w:div w:id="1337533408">
              <w:marLeft w:val="0"/>
              <w:marRight w:val="0"/>
              <w:marTop w:val="0"/>
              <w:marBottom w:val="0"/>
              <w:divBdr>
                <w:top w:val="none" w:sz="0" w:space="0" w:color="auto"/>
                <w:left w:val="none" w:sz="0" w:space="0" w:color="auto"/>
                <w:bottom w:val="none" w:sz="0" w:space="0" w:color="auto"/>
                <w:right w:val="none" w:sz="0" w:space="0" w:color="auto"/>
              </w:divBdr>
            </w:div>
            <w:div w:id="1495951534">
              <w:marLeft w:val="0"/>
              <w:marRight w:val="0"/>
              <w:marTop w:val="0"/>
              <w:marBottom w:val="0"/>
              <w:divBdr>
                <w:top w:val="none" w:sz="0" w:space="0" w:color="auto"/>
                <w:left w:val="none" w:sz="0" w:space="0" w:color="auto"/>
                <w:bottom w:val="none" w:sz="0" w:space="0" w:color="auto"/>
                <w:right w:val="none" w:sz="0" w:space="0" w:color="auto"/>
              </w:divBdr>
            </w:div>
            <w:div w:id="2071729772">
              <w:marLeft w:val="0"/>
              <w:marRight w:val="0"/>
              <w:marTop w:val="0"/>
              <w:marBottom w:val="0"/>
              <w:divBdr>
                <w:top w:val="none" w:sz="0" w:space="0" w:color="auto"/>
                <w:left w:val="none" w:sz="0" w:space="0" w:color="auto"/>
                <w:bottom w:val="none" w:sz="0" w:space="0" w:color="auto"/>
                <w:right w:val="none" w:sz="0" w:space="0" w:color="auto"/>
              </w:divBdr>
            </w:div>
            <w:div w:id="9508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484853885">
      <w:bodyDiv w:val="1"/>
      <w:marLeft w:val="0"/>
      <w:marRight w:val="0"/>
      <w:marTop w:val="0"/>
      <w:marBottom w:val="0"/>
      <w:divBdr>
        <w:top w:val="none" w:sz="0" w:space="0" w:color="auto"/>
        <w:left w:val="none" w:sz="0" w:space="0" w:color="auto"/>
        <w:bottom w:val="none" w:sz="0" w:space="0" w:color="auto"/>
        <w:right w:val="none" w:sz="0" w:space="0" w:color="auto"/>
      </w:divBdr>
      <w:divsChild>
        <w:div w:id="1876844189">
          <w:marLeft w:val="0"/>
          <w:marRight w:val="0"/>
          <w:marTop w:val="0"/>
          <w:marBottom w:val="0"/>
          <w:divBdr>
            <w:top w:val="none" w:sz="0" w:space="0" w:color="auto"/>
            <w:left w:val="none" w:sz="0" w:space="0" w:color="auto"/>
            <w:bottom w:val="none" w:sz="0" w:space="0" w:color="auto"/>
            <w:right w:val="none" w:sz="0" w:space="0" w:color="auto"/>
          </w:divBdr>
          <w:divsChild>
            <w:div w:id="1884822793">
              <w:marLeft w:val="0"/>
              <w:marRight w:val="0"/>
              <w:marTop w:val="0"/>
              <w:marBottom w:val="0"/>
              <w:divBdr>
                <w:top w:val="none" w:sz="0" w:space="0" w:color="auto"/>
                <w:left w:val="none" w:sz="0" w:space="0" w:color="auto"/>
                <w:bottom w:val="none" w:sz="0" w:space="0" w:color="auto"/>
                <w:right w:val="none" w:sz="0" w:space="0" w:color="auto"/>
              </w:divBdr>
            </w:div>
            <w:div w:id="1982804687">
              <w:marLeft w:val="0"/>
              <w:marRight w:val="0"/>
              <w:marTop w:val="0"/>
              <w:marBottom w:val="0"/>
              <w:divBdr>
                <w:top w:val="none" w:sz="0" w:space="0" w:color="auto"/>
                <w:left w:val="none" w:sz="0" w:space="0" w:color="auto"/>
                <w:bottom w:val="none" w:sz="0" w:space="0" w:color="auto"/>
                <w:right w:val="none" w:sz="0" w:space="0" w:color="auto"/>
              </w:divBdr>
            </w:div>
            <w:div w:id="1024288064">
              <w:marLeft w:val="0"/>
              <w:marRight w:val="0"/>
              <w:marTop w:val="0"/>
              <w:marBottom w:val="0"/>
              <w:divBdr>
                <w:top w:val="none" w:sz="0" w:space="0" w:color="auto"/>
                <w:left w:val="none" w:sz="0" w:space="0" w:color="auto"/>
                <w:bottom w:val="none" w:sz="0" w:space="0" w:color="auto"/>
                <w:right w:val="none" w:sz="0" w:space="0" w:color="auto"/>
              </w:divBdr>
            </w:div>
            <w:div w:id="1768890006">
              <w:marLeft w:val="0"/>
              <w:marRight w:val="0"/>
              <w:marTop w:val="0"/>
              <w:marBottom w:val="0"/>
              <w:divBdr>
                <w:top w:val="none" w:sz="0" w:space="0" w:color="auto"/>
                <w:left w:val="none" w:sz="0" w:space="0" w:color="auto"/>
                <w:bottom w:val="none" w:sz="0" w:space="0" w:color="auto"/>
                <w:right w:val="none" w:sz="0" w:space="0" w:color="auto"/>
              </w:divBdr>
            </w:div>
            <w:div w:id="1648778736">
              <w:marLeft w:val="0"/>
              <w:marRight w:val="0"/>
              <w:marTop w:val="0"/>
              <w:marBottom w:val="0"/>
              <w:divBdr>
                <w:top w:val="none" w:sz="0" w:space="0" w:color="auto"/>
                <w:left w:val="none" w:sz="0" w:space="0" w:color="auto"/>
                <w:bottom w:val="none" w:sz="0" w:space="0" w:color="auto"/>
                <w:right w:val="none" w:sz="0" w:space="0" w:color="auto"/>
              </w:divBdr>
            </w:div>
            <w:div w:id="1608809451">
              <w:marLeft w:val="0"/>
              <w:marRight w:val="0"/>
              <w:marTop w:val="0"/>
              <w:marBottom w:val="0"/>
              <w:divBdr>
                <w:top w:val="none" w:sz="0" w:space="0" w:color="auto"/>
                <w:left w:val="none" w:sz="0" w:space="0" w:color="auto"/>
                <w:bottom w:val="none" w:sz="0" w:space="0" w:color="auto"/>
                <w:right w:val="none" w:sz="0" w:space="0" w:color="auto"/>
              </w:divBdr>
            </w:div>
            <w:div w:id="285235361">
              <w:marLeft w:val="0"/>
              <w:marRight w:val="0"/>
              <w:marTop w:val="0"/>
              <w:marBottom w:val="0"/>
              <w:divBdr>
                <w:top w:val="none" w:sz="0" w:space="0" w:color="auto"/>
                <w:left w:val="none" w:sz="0" w:space="0" w:color="auto"/>
                <w:bottom w:val="none" w:sz="0" w:space="0" w:color="auto"/>
                <w:right w:val="none" w:sz="0" w:space="0" w:color="auto"/>
              </w:divBdr>
            </w:div>
            <w:div w:id="927663597">
              <w:marLeft w:val="0"/>
              <w:marRight w:val="0"/>
              <w:marTop w:val="0"/>
              <w:marBottom w:val="0"/>
              <w:divBdr>
                <w:top w:val="none" w:sz="0" w:space="0" w:color="auto"/>
                <w:left w:val="none" w:sz="0" w:space="0" w:color="auto"/>
                <w:bottom w:val="none" w:sz="0" w:space="0" w:color="auto"/>
                <w:right w:val="none" w:sz="0" w:space="0" w:color="auto"/>
              </w:divBdr>
            </w:div>
            <w:div w:id="1417242292">
              <w:marLeft w:val="0"/>
              <w:marRight w:val="0"/>
              <w:marTop w:val="0"/>
              <w:marBottom w:val="0"/>
              <w:divBdr>
                <w:top w:val="none" w:sz="0" w:space="0" w:color="auto"/>
                <w:left w:val="none" w:sz="0" w:space="0" w:color="auto"/>
                <w:bottom w:val="none" w:sz="0" w:space="0" w:color="auto"/>
                <w:right w:val="none" w:sz="0" w:space="0" w:color="auto"/>
              </w:divBdr>
            </w:div>
            <w:div w:id="557739659">
              <w:marLeft w:val="0"/>
              <w:marRight w:val="0"/>
              <w:marTop w:val="0"/>
              <w:marBottom w:val="0"/>
              <w:divBdr>
                <w:top w:val="none" w:sz="0" w:space="0" w:color="auto"/>
                <w:left w:val="none" w:sz="0" w:space="0" w:color="auto"/>
                <w:bottom w:val="none" w:sz="0" w:space="0" w:color="auto"/>
                <w:right w:val="none" w:sz="0" w:space="0" w:color="auto"/>
              </w:divBdr>
            </w:div>
            <w:div w:id="1755083941">
              <w:marLeft w:val="0"/>
              <w:marRight w:val="0"/>
              <w:marTop w:val="0"/>
              <w:marBottom w:val="0"/>
              <w:divBdr>
                <w:top w:val="none" w:sz="0" w:space="0" w:color="auto"/>
                <w:left w:val="none" w:sz="0" w:space="0" w:color="auto"/>
                <w:bottom w:val="none" w:sz="0" w:space="0" w:color="auto"/>
                <w:right w:val="none" w:sz="0" w:space="0" w:color="auto"/>
              </w:divBdr>
            </w:div>
            <w:div w:id="2098398659">
              <w:marLeft w:val="0"/>
              <w:marRight w:val="0"/>
              <w:marTop w:val="0"/>
              <w:marBottom w:val="0"/>
              <w:divBdr>
                <w:top w:val="none" w:sz="0" w:space="0" w:color="auto"/>
                <w:left w:val="none" w:sz="0" w:space="0" w:color="auto"/>
                <w:bottom w:val="none" w:sz="0" w:space="0" w:color="auto"/>
                <w:right w:val="none" w:sz="0" w:space="0" w:color="auto"/>
              </w:divBdr>
            </w:div>
            <w:div w:id="449864335">
              <w:marLeft w:val="0"/>
              <w:marRight w:val="0"/>
              <w:marTop w:val="0"/>
              <w:marBottom w:val="0"/>
              <w:divBdr>
                <w:top w:val="none" w:sz="0" w:space="0" w:color="auto"/>
                <w:left w:val="none" w:sz="0" w:space="0" w:color="auto"/>
                <w:bottom w:val="none" w:sz="0" w:space="0" w:color="auto"/>
                <w:right w:val="none" w:sz="0" w:space="0" w:color="auto"/>
              </w:divBdr>
            </w:div>
            <w:div w:id="454373512">
              <w:marLeft w:val="0"/>
              <w:marRight w:val="0"/>
              <w:marTop w:val="0"/>
              <w:marBottom w:val="0"/>
              <w:divBdr>
                <w:top w:val="none" w:sz="0" w:space="0" w:color="auto"/>
                <w:left w:val="none" w:sz="0" w:space="0" w:color="auto"/>
                <w:bottom w:val="none" w:sz="0" w:space="0" w:color="auto"/>
                <w:right w:val="none" w:sz="0" w:space="0" w:color="auto"/>
              </w:divBdr>
            </w:div>
            <w:div w:id="14832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04259468">
      <w:bodyDiv w:val="1"/>
      <w:marLeft w:val="0"/>
      <w:marRight w:val="0"/>
      <w:marTop w:val="0"/>
      <w:marBottom w:val="0"/>
      <w:divBdr>
        <w:top w:val="none" w:sz="0" w:space="0" w:color="auto"/>
        <w:left w:val="none" w:sz="0" w:space="0" w:color="auto"/>
        <w:bottom w:val="none" w:sz="0" w:space="0" w:color="auto"/>
        <w:right w:val="none" w:sz="0" w:space="0" w:color="auto"/>
      </w:divBdr>
      <w:divsChild>
        <w:div w:id="1032194875">
          <w:marLeft w:val="0"/>
          <w:marRight w:val="0"/>
          <w:marTop w:val="0"/>
          <w:marBottom w:val="0"/>
          <w:divBdr>
            <w:top w:val="none" w:sz="0" w:space="0" w:color="auto"/>
            <w:left w:val="none" w:sz="0" w:space="0" w:color="auto"/>
            <w:bottom w:val="none" w:sz="0" w:space="0" w:color="auto"/>
            <w:right w:val="none" w:sz="0" w:space="0" w:color="auto"/>
          </w:divBdr>
          <w:divsChild>
            <w:div w:id="11681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678115276">
      <w:bodyDiv w:val="1"/>
      <w:marLeft w:val="0"/>
      <w:marRight w:val="0"/>
      <w:marTop w:val="0"/>
      <w:marBottom w:val="0"/>
      <w:divBdr>
        <w:top w:val="none" w:sz="0" w:space="0" w:color="auto"/>
        <w:left w:val="none" w:sz="0" w:space="0" w:color="auto"/>
        <w:bottom w:val="none" w:sz="0" w:space="0" w:color="auto"/>
        <w:right w:val="none" w:sz="0" w:space="0" w:color="auto"/>
      </w:divBdr>
      <w:divsChild>
        <w:div w:id="1073814065">
          <w:marLeft w:val="0"/>
          <w:marRight w:val="0"/>
          <w:marTop w:val="0"/>
          <w:marBottom w:val="0"/>
          <w:divBdr>
            <w:top w:val="none" w:sz="0" w:space="0" w:color="auto"/>
            <w:left w:val="none" w:sz="0" w:space="0" w:color="auto"/>
            <w:bottom w:val="none" w:sz="0" w:space="0" w:color="auto"/>
            <w:right w:val="none" w:sz="0" w:space="0" w:color="auto"/>
          </w:divBdr>
          <w:divsChild>
            <w:div w:id="125782009">
              <w:marLeft w:val="0"/>
              <w:marRight w:val="0"/>
              <w:marTop w:val="0"/>
              <w:marBottom w:val="0"/>
              <w:divBdr>
                <w:top w:val="none" w:sz="0" w:space="0" w:color="auto"/>
                <w:left w:val="none" w:sz="0" w:space="0" w:color="auto"/>
                <w:bottom w:val="none" w:sz="0" w:space="0" w:color="auto"/>
                <w:right w:val="none" w:sz="0" w:space="0" w:color="auto"/>
              </w:divBdr>
            </w:div>
            <w:div w:id="1027411749">
              <w:marLeft w:val="0"/>
              <w:marRight w:val="0"/>
              <w:marTop w:val="0"/>
              <w:marBottom w:val="0"/>
              <w:divBdr>
                <w:top w:val="none" w:sz="0" w:space="0" w:color="auto"/>
                <w:left w:val="none" w:sz="0" w:space="0" w:color="auto"/>
                <w:bottom w:val="none" w:sz="0" w:space="0" w:color="auto"/>
                <w:right w:val="none" w:sz="0" w:space="0" w:color="auto"/>
              </w:divBdr>
            </w:div>
            <w:div w:id="167840830">
              <w:marLeft w:val="0"/>
              <w:marRight w:val="0"/>
              <w:marTop w:val="0"/>
              <w:marBottom w:val="0"/>
              <w:divBdr>
                <w:top w:val="none" w:sz="0" w:space="0" w:color="auto"/>
                <w:left w:val="none" w:sz="0" w:space="0" w:color="auto"/>
                <w:bottom w:val="none" w:sz="0" w:space="0" w:color="auto"/>
                <w:right w:val="none" w:sz="0" w:space="0" w:color="auto"/>
              </w:divBdr>
            </w:div>
            <w:div w:id="921522151">
              <w:marLeft w:val="0"/>
              <w:marRight w:val="0"/>
              <w:marTop w:val="0"/>
              <w:marBottom w:val="0"/>
              <w:divBdr>
                <w:top w:val="none" w:sz="0" w:space="0" w:color="auto"/>
                <w:left w:val="none" w:sz="0" w:space="0" w:color="auto"/>
                <w:bottom w:val="none" w:sz="0" w:space="0" w:color="auto"/>
                <w:right w:val="none" w:sz="0" w:space="0" w:color="auto"/>
              </w:divBdr>
            </w:div>
            <w:div w:id="1783917194">
              <w:marLeft w:val="0"/>
              <w:marRight w:val="0"/>
              <w:marTop w:val="0"/>
              <w:marBottom w:val="0"/>
              <w:divBdr>
                <w:top w:val="none" w:sz="0" w:space="0" w:color="auto"/>
                <w:left w:val="none" w:sz="0" w:space="0" w:color="auto"/>
                <w:bottom w:val="none" w:sz="0" w:space="0" w:color="auto"/>
                <w:right w:val="none" w:sz="0" w:space="0" w:color="auto"/>
              </w:divBdr>
            </w:div>
            <w:div w:id="1218006837">
              <w:marLeft w:val="0"/>
              <w:marRight w:val="0"/>
              <w:marTop w:val="0"/>
              <w:marBottom w:val="0"/>
              <w:divBdr>
                <w:top w:val="none" w:sz="0" w:space="0" w:color="auto"/>
                <w:left w:val="none" w:sz="0" w:space="0" w:color="auto"/>
                <w:bottom w:val="none" w:sz="0" w:space="0" w:color="auto"/>
                <w:right w:val="none" w:sz="0" w:space="0" w:color="auto"/>
              </w:divBdr>
            </w:div>
            <w:div w:id="1365252189">
              <w:marLeft w:val="0"/>
              <w:marRight w:val="0"/>
              <w:marTop w:val="0"/>
              <w:marBottom w:val="0"/>
              <w:divBdr>
                <w:top w:val="none" w:sz="0" w:space="0" w:color="auto"/>
                <w:left w:val="none" w:sz="0" w:space="0" w:color="auto"/>
                <w:bottom w:val="none" w:sz="0" w:space="0" w:color="auto"/>
                <w:right w:val="none" w:sz="0" w:space="0" w:color="auto"/>
              </w:divBdr>
            </w:div>
            <w:div w:id="792602432">
              <w:marLeft w:val="0"/>
              <w:marRight w:val="0"/>
              <w:marTop w:val="0"/>
              <w:marBottom w:val="0"/>
              <w:divBdr>
                <w:top w:val="none" w:sz="0" w:space="0" w:color="auto"/>
                <w:left w:val="none" w:sz="0" w:space="0" w:color="auto"/>
                <w:bottom w:val="none" w:sz="0" w:space="0" w:color="auto"/>
                <w:right w:val="none" w:sz="0" w:space="0" w:color="auto"/>
              </w:divBdr>
            </w:div>
            <w:div w:id="1713536194">
              <w:marLeft w:val="0"/>
              <w:marRight w:val="0"/>
              <w:marTop w:val="0"/>
              <w:marBottom w:val="0"/>
              <w:divBdr>
                <w:top w:val="none" w:sz="0" w:space="0" w:color="auto"/>
                <w:left w:val="none" w:sz="0" w:space="0" w:color="auto"/>
                <w:bottom w:val="none" w:sz="0" w:space="0" w:color="auto"/>
                <w:right w:val="none" w:sz="0" w:space="0" w:color="auto"/>
              </w:divBdr>
            </w:div>
            <w:div w:id="1185175318">
              <w:marLeft w:val="0"/>
              <w:marRight w:val="0"/>
              <w:marTop w:val="0"/>
              <w:marBottom w:val="0"/>
              <w:divBdr>
                <w:top w:val="none" w:sz="0" w:space="0" w:color="auto"/>
                <w:left w:val="none" w:sz="0" w:space="0" w:color="auto"/>
                <w:bottom w:val="none" w:sz="0" w:space="0" w:color="auto"/>
                <w:right w:val="none" w:sz="0" w:space="0" w:color="auto"/>
              </w:divBdr>
            </w:div>
            <w:div w:id="318775780">
              <w:marLeft w:val="0"/>
              <w:marRight w:val="0"/>
              <w:marTop w:val="0"/>
              <w:marBottom w:val="0"/>
              <w:divBdr>
                <w:top w:val="none" w:sz="0" w:space="0" w:color="auto"/>
                <w:left w:val="none" w:sz="0" w:space="0" w:color="auto"/>
                <w:bottom w:val="none" w:sz="0" w:space="0" w:color="auto"/>
                <w:right w:val="none" w:sz="0" w:space="0" w:color="auto"/>
              </w:divBdr>
            </w:div>
            <w:div w:id="967392744">
              <w:marLeft w:val="0"/>
              <w:marRight w:val="0"/>
              <w:marTop w:val="0"/>
              <w:marBottom w:val="0"/>
              <w:divBdr>
                <w:top w:val="none" w:sz="0" w:space="0" w:color="auto"/>
                <w:left w:val="none" w:sz="0" w:space="0" w:color="auto"/>
                <w:bottom w:val="none" w:sz="0" w:space="0" w:color="auto"/>
                <w:right w:val="none" w:sz="0" w:space="0" w:color="auto"/>
              </w:divBdr>
            </w:div>
            <w:div w:id="2059622643">
              <w:marLeft w:val="0"/>
              <w:marRight w:val="0"/>
              <w:marTop w:val="0"/>
              <w:marBottom w:val="0"/>
              <w:divBdr>
                <w:top w:val="none" w:sz="0" w:space="0" w:color="auto"/>
                <w:left w:val="none" w:sz="0" w:space="0" w:color="auto"/>
                <w:bottom w:val="none" w:sz="0" w:space="0" w:color="auto"/>
                <w:right w:val="none" w:sz="0" w:space="0" w:color="auto"/>
              </w:divBdr>
            </w:div>
            <w:div w:id="2133747613">
              <w:marLeft w:val="0"/>
              <w:marRight w:val="0"/>
              <w:marTop w:val="0"/>
              <w:marBottom w:val="0"/>
              <w:divBdr>
                <w:top w:val="none" w:sz="0" w:space="0" w:color="auto"/>
                <w:left w:val="none" w:sz="0" w:space="0" w:color="auto"/>
                <w:bottom w:val="none" w:sz="0" w:space="0" w:color="auto"/>
                <w:right w:val="none" w:sz="0" w:space="0" w:color="auto"/>
              </w:divBdr>
            </w:div>
            <w:div w:id="633563812">
              <w:marLeft w:val="0"/>
              <w:marRight w:val="0"/>
              <w:marTop w:val="0"/>
              <w:marBottom w:val="0"/>
              <w:divBdr>
                <w:top w:val="none" w:sz="0" w:space="0" w:color="auto"/>
                <w:left w:val="none" w:sz="0" w:space="0" w:color="auto"/>
                <w:bottom w:val="none" w:sz="0" w:space="0" w:color="auto"/>
                <w:right w:val="none" w:sz="0" w:space="0" w:color="auto"/>
              </w:divBdr>
            </w:div>
            <w:div w:id="1331980905">
              <w:marLeft w:val="0"/>
              <w:marRight w:val="0"/>
              <w:marTop w:val="0"/>
              <w:marBottom w:val="0"/>
              <w:divBdr>
                <w:top w:val="none" w:sz="0" w:space="0" w:color="auto"/>
                <w:left w:val="none" w:sz="0" w:space="0" w:color="auto"/>
                <w:bottom w:val="none" w:sz="0" w:space="0" w:color="auto"/>
                <w:right w:val="none" w:sz="0" w:space="0" w:color="auto"/>
              </w:divBdr>
            </w:div>
            <w:div w:id="1952397587">
              <w:marLeft w:val="0"/>
              <w:marRight w:val="0"/>
              <w:marTop w:val="0"/>
              <w:marBottom w:val="0"/>
              <w:divBdr>
                <w:top w:val="none" w:sz="0" w:space="0" w:color="auto"/>
                <w:left w:val="none" w:sz="0" w:space="0" w:color="auto"/>
                <w:bottom w:val="none" w:sz="0" w:space="0" w:color="auto"/>
                <w:right w:val="none" w:sz="0" w:space="0" w:color="auto"/>
              </w:divBdr>
            </w:div>
            <w:div w:id="427048894">
              <w:marLeft w:val="0"/>
              <w:marRight w:val="0"/>
              <w:marTop w:val="0"/>
              <w:marBottom w:val="0"/>
              <w:divBdr>
                <w:top w:val="none" w:sz="0" w:space="0" w:color="auto"/>
                <w:left w:val="none" w:sz="0" w:space="0" w:color="auto"/>
                <w:bottom w:val="none" w:sz="0" w:space="0" w:color="auto"/>
                <w:right w:val="none" w:sz="0" w:space="0" w:color="auto"/>
              </w:divBdr>
            </w:div>
            <w:div w:id="51588146">
              <w:marLeft w:val="0"/>
              <w:marRight w:val="0"/>
              <w:marTop w:val="0"/>
              <w:marBottom w:val="0"/>
              <w:divBdr>
                <w:top w:val="none" w:sz="0" w:space="0" w:color="auto"/>
                <w:left w:val="none" w:sz="0" w:space="0" w:color="auto"/>
                <w:bottom w:val="none" w:sz="0" w:space="0" w:color="auto"/>
                <w:right w:val="none" w:sz="0" w:space="0" w:color="auto"/>
              </w:divBdr>
            </w:div>
            <w:div w:id="104735873">
              <w:marLeft w:val="0"/>
              <w:marRight w:val="0"/>
              <w:marTop w:val="0"/>
              <w:marBottom w:val="0"/>
              <w:divBdr>
                <w:top w:val="none" w:sz="0" w:space="0" w:color="auto"/>
                <w:left w:val="none" w:sz="0" w:space="0" w:color="auto"/>
                <w:bottom w:val="none" w:sz="0" w:space="0" w:color="auto"/>
                <w:right w:val="none" w:sz="0" w:space="0" w:color="auto"/>
              </w:divBdr>
            </w:div>
            <w:div w:id="182209402">
              <w:marLeft w:val="0"/>
              <w:marRight w:val="0"/>
              <w:marTop w:val="0"/>
              <w:marBottom w:val="0"/>
              <w:divBdr>
                <w:top w:val="none" w:sz="0" w:space="0" w:color="auto"/>
                <w:left w:val="none" w:sz="0" w:space="0" w:color="auto"/>
                <w:bottom w:val="none" w:sz="0" w:space="0" w:color="auto"/>
                <w:right w:val="none" w:sz="0" w:space="0" w:color="auto"/>
              </w:divBdr>
            </w:div>
            <w:div w:id="676880843">
              <w:marLeft w:val="0"/>
              <w:marRight w:val="0"/>
              <w:marTop w:val="0"/>
              <w:marBottom w:val="0"/>
              <w:divBdr>
                <w:top w:val="none" w:sz="0" w:space="0" w:color="auto"/>
                <w:left w:val="none" w:sz="0" w:space="0" w:color="auto"/>
                <w:bottom w:val="none" w:sz="0" w:space="0" w:color="auto"/>
                <w:right w:val="none" w:sz="0" w:space="0" w:color="auto"/>
              </w:divBdr>
            </w:div>
            <w:div w:id="1154373684">
              <w:marLeft w:val="0"/>
              <w:marRight w:val="0"/>
              <w:marTop w:val="0"/>
              <w:marBottom w:val="0"/>
              <w:divBdr>
                <w:top w:val="none" w:sz="0" w:space="0" w:color="auto"/>
                <w:left w:val="none" w:sz="0" w:space="0" w:color="auto"/>
                <w:bottom w:val="none" w:sz="0" w:space="0" w:color="auto"/>
                <w:right w:val="none" w:sz="0" w:space="0" w:color="auto"/>
              </w:divBdr>
            </w:div>
            <w:div w:id="1754430167">
              <w:marLeft w:val="0"/>
              <w:marRight w:val="0"/>
              <w:marTop w:val="0"/>
              <w:marBottom w:val="0"/>
              <w:divBdr>
                <w:top w:val="none" w:sz="0" w:space="0" w:color="auto"/>
                <w:left w:val="none" w:sz="0" w:space="0" w:color="auto"/>
                <w:bottom w:val="none" w:sz="0" w:space="0" w:color="auto"/>
                <w:right w:val="none" w:sz="0" w:space="0" w:color="auto"/>
              </w:divBdr>
            </w:div>
            <w:div w:id="843015391">
              <w:marLeft w:val="0"/>
              <w:marRight w:val="0"/>
              <w:marTop w:val="0"/>
              <w:marBottom w:val="0"/>
              <w:divBdr>
                <w:top w:val="none" w:sz="0" w:space="0" w:color="auto"/>
                <w:left w:val="none" w:sz="0" w:space="0" w:color="auto"/>
                <w:bottom w:val="none" w:sz="0" w:space="0" w:color="auto"/>
                <w:right w:val="none" w:sz="0" w:space="0" w:color="auto"/>
              </w:divBdr>
            </w:div>
            <w:div w:id="1553421468">
              <w:marLeft w:val="0"/>
              <w:marRight w:val="0"/>
              <w:marTop w:val="0"/>
              <w:marBottom w:val="0"/>
              <w:divBdr>
                <w:top w:val="none" w:sz="0" w:space="0" w:color="auto"/>
                <w:left w:val="none" w:sz="0" w:space="0" w:color="auto"/>
                <w:bottom w:val="none" w:sz="0" w:space="0" w:color="auto"/>
                <w:right w:val="none" w:sz="0" w:space="0" w:color="auto"/>
              </w:divBdr>
            </w:div>
            <w:div w:id="281077">
              <w:marLeft w:val="0"/>
              <w:marRight w:val="0"/>
              <w:marTop w:val="0"/>
              <w:marBottom w:val="0"/>
              <w:divBdr>
                <w:top w:val="none" w:sz="0" w:space="0" w:color="auto"/>
                <w:left w:val="none" w:sz="0" w:space="0" w:color="auto"/>
                <w:bottom w:val="none" w:sz="0" w:space="0" w:color="auto"/>
                <w:right w:val="none" w:sz="0" w:space="0" w:color="auto"/>
              </w:divBdr>
            </w:div>
            <w:div w:id="1507479016">
              <w:marLeft w:val="0"/>
              <w:marRight w:val="0"/>
              <w:marTop w:val="0"/>
              <w:marBottom w:val="0"/>
              <w:divBdr>
                <w:top w:val="none" w:sz="0" w:space="0" w:color="auto"/>
                <w:left w:val="none" w:sz="0" w:space="0" w:color="auto"/>
                <w:bottom w:val="none" w:sz="0" w:space="0" w:color="auto"/>
                <w:right w:val="none" w:sz="0" w:space="0" w:color="auto"/>
              </w:divBdr>
            </w:div>
            <w:div w:id="1610701157">
              <w:marLeft w:val="0"/>
              <w:marRight w:val="0"/>
              <w:marTop w:val="0"/>
              <w:marBottom w:val="0"/>
              <w:divBdr>
                <w:top w:val="none" w:sz="0" w:space="0" w:color="auto"/>
                <w:left w:val="none" w:sz="0" w:space="0" w:color="auto"/>
                <w:bottom w:val="none" w:sz="0" w:space="0" w:color="auto"/>
                <w:right w:val="none" w:sz="0" w:space="0" w:color="auto"/>
              </w:divBdr>
            </w:div>
            <w:div w:id="307635641">
              <w:marLeft w:val="0"/>
              <w:marRight w:val="0"/>
              <w:marTop w:val="0"/>
              <w:marBottom w:val="0"/>
              <w:divBdr>
                <w:top w:val="none" w:sz="0" w:space="0" w:color="auto"/>
                <w:left w:val="none" w:sz="0" w:space="0" w:color="auto"/>
                <w:bottom w:val="none" w:sz="0" w:space="0" w:color="auto"/>
                <w:right w:val="none" w:sz="0" w:space="0" w:color="auto"/>
              </w:divBdr>
            </w:div>
            <w:div w:id="1349991699">
              <w:marLeft w:val="0"/>
              <w:marRight w:val="0"/>
              <w:marTop w:val="0"/>
              <w:marBottom w:val="0"/>
              <w:divBdr>
                <w:top w:val="none" w:sz="0" w:space="0" w:color="auto"/>
                <w:left w:val="none" w:sz="0" w:space="0" w:color="auto"/>
                <w:bottom w:val="none" w:sz="0" w:space="0" w:color="auto"/>
                <w:right w:val="none" w:sz="0" w:space="0" w:color="auto"/>
              </w:divBdr>
            </w:div>
            <w:div w:id="644815507">
              <w:marLeft w:val="0"/>
              <w:marRight w:val="0"/>
              <w:marTop w:val="0"/>
              <w:marBottom w:val="0"/>
              <w:divBdr>
                <w:top w:val="none" w:sz="0" w:space="0" w:color="auto"/>
                <w:left w:val="none" w:sz="0" w:space="0" w:color="auto"/>
                <w:bottom w:val="none" w:sz="0" w:space="0" w:color="auto"/>
                <w:right w:val="none" w:sz="0" w:space="0" w:color="auto"/>
              </w:divBdr>
            </w:div>
            <w:div w:id="303508083">
              <w:marLeft w:val="0"/>
              <w:marRight w:val="0"/>
              <w:marTop w:val="0"/>
              <w:marBottom w:val="0"/>
              <w:divBdr>
                <w:top w:val="none" w:sz="0" w:space="0" w:color="auto"/>
                <w:left w:val="none" w:sz="0" w:space="0" w:color="auto"/>
                <w:bottom w:val="none" w:sz="0" w:space="0" w:color="auto"/>
                <w:right w:val="none" w:sz="0" w:space="0" w:color="auto"/>
              </w:divBdr>
            </w:div>
            <w:div w:id="244918044">
              <w:marLeft w:val="0"/>
              <w:marRight w:val="0"/>
              <w:marTop w:val="0"/>
              <w:marBottom w:val="0"/>
              <w:divBdr>
                <w:top w:val="none" w:sz="0" w:space="0" w:color="auto"/>
                <w:left w:val="none" w:sz="0" w:space="0" w:color="auto"/>
                <w:bottom w:val="none" w:sz="0" w:space="0" w:color="auto"/>
                <w:right w:val="none" w:sz="0" w:space="0" w:color="auto"/>
              </w:divBdr>
            </w:div>
            <w:div w:id="2089838288">
              <w:marLeft w:val="0"/>
              <w:marRight w:val="0"/>
              <w:marTop w:val="0"/>
              <w:marBottom w:val="0"/>
              <w:divBdr>
                <w:top w:val="none" w:sz="0" w:space="0" w:color="auto"/>
                <w:left w:val="none" w:sz="0" w:space="0" w:color="auto"/>
                <w:bottom w:val="none" w:sz="0" w:space="0" w:color="auto"/>
                <w:right w:val="none" w:sz="0" w:space="0" w:color="auto"/>
              </w:divBdr>
            </w:div>
            <w:div w:id="1630092618">
              <w:marLeft w:val="0"/>
              <w:marRight w:val="0"/>
              <w:marTop w:val="0"/>
              <w:marBottom w:val="0"/>
              <w:divBdr>
                <w:top w:val="none" w:sz="0" w:space="0" w:color="auto"/>
                <w:left w:val="none" w:sz="0" w:space="0" w:color="auto"/>
                <w:bottom w:val="none" w:sz="0" w:space="0" w:color="auto"/>
                <w:right w:val="none" w:sz="0" w:space="0" w:color="auto"/>
              </w:divBdr>
            </w:div>
            <w:div w:id="1410420670">
              <w:marLeft w:val="0"/>
              <w:marRight w:val="0"/>
              <w:marTop w:val="0"/>
              <w:marBottom w:val="0"/>
              <w:divBdr>
                <w:top w:val="none" w:sz="0" w:space="0" w:color="auto"/>
                <w:left w:val="none" w:sz="0" w:space="0" w:color="auto"/>
                <w:bottom w:val="none" w:sz="0" w:space="0" w:color="auto"/>
                <w:right w:val="none" w:sz="0" w:space="0" w:color="auto"/>
              </w:divBdr>
            </w:div>
            <w:div w:id="1205100246">
              <w:marLeft w:val="0"/>
              <w:marRight w:val="0"/>
              <w:marTop w:val="0"/>
              <w:marBottom w:val="0"/>
              <w:divBdr>
                <w:top w:val="none" w:sz="0" w:space="0" w:color="auto"/>
                <w:left w:val="none" w:sz="0" w:space="0" w:color="auto"/>
                <w:bottom w:val="none" w:sz="0" w:space="0" w:color="auto"/>
                <w:right w:val="none" w:sz="0" w:space="0" w:color="auto"/>
              </w:divBdr>
            </w:div>
            <w:div w:id="1817986495">
              <w:marLeft w:val="0"/>
              <w:marRight w:val="0"/>
              <w:marTop w:val="0"/>
              <w:marBottom w:val="0"/>
              <w:divBdr>
                <w:top w:val="none" w:sz="0" w:space="0" w:color="auto"/>
                <w:left w:val="none" w:sz="0" w:space="0" w:color="auto"/>
                <w:bottom w:val="none" w:sz="0" w:space="0" w:color="auto"/>
                <w:right w:val="none" w:sz="0" w:space="0" w:color="auto"/>
              </w:divBdr>
            </w:div>
            <w:div w:id="973828767">
              <w:marLeft w:val="0"/>
              <w:marRight w:val="0"/>
              <w:marTop w:val="0"/>
              <w:marBottom w:val="0"/>
              <w:divBdr>
                <w:top w:val="none" w:sz="0" w:space="0" w:color="auto"/>
                <w:left w:val="none" w:sz="0" w:space="0" w:color="auto"/>
                <w:bottom w:val="none" w:sz="0" w:space="0" w:color="auto"/>
                <w:right w:val="none" w:sz="0" w:space="0" w:color="auto"/>
              </w:divBdr>
            </w:div>
            <w:div w:id="1521815699">
              <w:marLeft w:val="0"/>
              <w:marRight w:val="0"/>
              <w:marTop w:val="0"/>
              <w:marBottom w:val="0"/>
              <w:divBdr>
                <w:top w:val="none" w:sz="0" w:space="0" w:color="auto"/>
                <w:left w:val="none" w:sz="0" w:space="0" w:color="auto"/>
                <w:bottom w:val="none" w:sz="0" w:space="0" w:color="auto"/>
                <w:right w:val="none" w:sz="0" w:space="0" w:color="auto"/>
              </w:divBdr>
            </w:div>
            <w:div w:id="1692416842">
              <w:marLeft w:val="0"/>
              <w:marRight w:val="0"/>
              <w:marTop w:val="0"/>
              <w:marBottom w:val="0"/>
              <w:divBdr>
                <w:top w:val="none" w:sz="0" w:space="0" w:color="auto"/>
                <w:left w:val="none" w:sz="0" w:space="0" w:color="auto"/>
                <w:bottom w:val="none" w:sz="0" w:space="0" w:color="auto"/>
                <w:right w:val="none" w:sz="0" w:space="0" w:color="auto"/>
              </w:divBdr>
            </w:div>
            <w:div w:id="809442939">
              <w:marLeft w:val="0"/>
              <w:marRight w:val="0"/>
              <w:marTop w:val="0"/>
              <w:marBottom w:val="0"/>
              <w:divBdr>
                <w:top w:val="none" w:sz="0" w:space="0" w:color="auto"/>
                <w:left w:val="none" w:sz="0" w:space="0" w:color="auto"/>
                <w:bottom w:val="none" w:sz="0" w:space="0" w:color="auto"/>
                <w:right w:val="none" w:sz="0" w:space="0" w:color="auto"/>
              </w:divBdr>
            </w:div>
            <w:div w:id="1734280748">
              <w:marLeft w:val="0"/>
              <w:marRight w:val="0"/>
              <w:marTop w:val="0"/>
              <w:marBottom w:val="0"/>
              <w:divBdr>
                <w:top w:val="none" w:sz="0" w:space="0" w:color="auto"/>
                <w:left w:val="none" w:sz="0" w:space="0" w:color="auto"/>
                <w:bottom w:val="none" w:sz="0" w:space="0" w:color="auto"/>
                <w:right w:val="none" w:sz="0" w:space="0" w:color="auto"/>
              </w:divBdr>
            </w:div>
            <w:div w:id="1178808758">
              <w:marLeft w:val="0"/>
              <w:marRight w:val="0"/>
              <w:marTop w:val="0"/>
              <w:marBottom w:val="0"/>
              <w:divBdr>
                <w:top w:val="none" w:sz="0" w:space="0" w:color="auto"/>
                <w:left w:val="none" w:sz="0" w:space="0" w:color="auto"/>
                <w:bottom w:val="none" w:sz="0" w:space="0" w:color="auto"/>
                <w:right w:val="none" w:sz="0" w:space="0" w:color="auto"/>
              </w:divBdr>
            </w:div>
            <w:div w:id="996959009">
              <w:marLeft w:val="0"/>
              <w:marRight w:val="0"/>
              <w:marTop w:val="0"/>
              <w:marBottom w:val="0"/>
              <w:divBdr>
                <w:top w:val="none" w:sz="0" w:space="0" w:color="auto"/>
                <w:left w:val="none" w:sz="0" w:space="0" w:color="auto"/>
                <w:bottom w:val="none" w:sz="0" w:space="0" w:color="auto"/>
                <w:right w:val="none" w:sz="0" w:space="0" w:color="auto"/>
              </w:divBdr>
            </w:div>
            <w:div w:id="262878954">
              <w:marLeft w:val="0"/>
              <w:marRight w:val="0"/>
              <w:marTop w:val="0"/>
              <w:marBottom w:val="0"/>
              <w:divBdr>
                <w:top w:val="none" w:sz="0" w:space="0" w:color="auto"/>
                <w:left w:val="none" w:sz="0" w:space="0" w:color="auto"/>
                <w:bottom w:val="none" w:sz="0" w:space="0" w:color="auto"/>
                <w:right w:val="none" w:sz="0" w:space="0" w:color="auto"/>
              </w:divBdr>
            </w:div>
            <w:div w:id="957032925">
              <w:marLeft w:val="0"/>
              <w:marRight w:val="0"/>
              <w:marTop w:val="0"/>
              <w:marBottom w:val="0"/>
              <w:divBdr>
                <w:top w:val="none" w:sz="0" w:space="0" w:color="auto"/>
                <w:left w:val="none" w:sz="0" w:space="0" w:color="auto"/>
                <w:bottom w:val="none" w:sz="0" w:space="0" w:color="auto"/>
                <w:right w:val="none" w:sz="0" w:space="0" w:color="auto"/>
              </w:divBdr>
            </w:div>
            <w:div w:id="568269587">
              <w:marLeft w:val="0"/>
              <w:marRight w:val="0"/>
              <w:marTop w:val="0"/>
              <w:marBottom w:val="0"/>
              <w:divBdr>
                <w:top w:val="none" w:sz="0" w:space="0" w:color="auto"/>
                <w:left w:val="none" w:sz="0" w:space="0" w:color="auto"/>
                <w:bottom w:val="none" w:sz="0" w:space="0" w:color="auto"/>
                <w:right w:val="none" w:sz="0" w:space="0" w:color="auto"/>
              </w:divBdr>
            </w:div>
            <w:div w:id="886334195">
              <w:marLeft w:val="0"/>
              <w:marRight w:val="0"/>
              <w:marTop w:val="0"/>
              <w:marBottom w:val="0"/>
              <w:divBdr>
                <w:top w:val="none" w:sz="0" w:space="0" w:color="auto"/>
                <w:left w:val="none" w:sz="0" w:space="0" w:color="auto"/>
                <w:bottom w:val="none" w:sz="0" w:space="0" w:color="auto"/>
                <w:right w:val="none" w:sz="0" w:space="0" w:color="auto"/>
              </w:divBdr>
            </w:div>
            <w:div w:id="717045327">
              <w:marLeft w:val="0"/>
              <w:marRight w:val="0"/>
              <w:marTop w:val="0"/>
              <w:marBottom w:val="0"/>
              <w:divBdr>
                <w:top w:val="none" w:sz="0" w:space="0" w:color="auto"/>
                <w:left w:val="none" w:sz="0" w:space="0" w:color="auto"/>
                <w:bottom w:val="none" w:sz="0" w:space="0" w:color="auto"/>
                <w:right w:val="none" w:sz="0" w:space="0" w:color="auto"/>
              </w:divBdr>
            </w:div>
            <w:div w:id="1976060588">
              <w:marLeft w:val="0"/>
              <w:marRight w:val="0"/>
              <w:marTop w:val="0"/>
              <w:marBottom w:val="0"/>
              <w:divBdr>
                <w:top w:val="none" w:sz="0" w:space="0" w:color="auto"/>
                <w:left w:val="none" w:sz="0" w:space="0" w:color="auto"/>
                <w:bottom w:val="none" w:sz="0" w:space="0" w:color="auto"/>
                <w:right w:val="none" w:sz="0" w:space="0" w:color="auto"/>
              </w:divBdr>
            </w:div>
            <w:div w:id="1430076091">
              <w:marLeft w:val="0"/>
              <w:marRight w:val="0"/>
              <w:marTop w:val="0"/>
              <w:marBottom w:val="0"/>
              <w:divBdr>
                <w:top w:val="none" w:sz="0" w:space="0" w:color="auto"/>
                <w:left w:val="none" w:sz="0" w:space="0" w:color="auto"/>
                <w:bottom w:val="none" w:sz="0" w:space="0" w:color="auto"/>
                <w:right w:val="none" w:sz="0" w:space="0" w:color="auto"/>
              </w:divBdr>
            </w:div>
            <w:div w:id="989793715">
              <w:marLeft w:val="0"/>
              <w:marRight w:val="0"/>
              <w:marTop w:val="0"/>
              <w:marBottom w:val="0"/>
              <w:divBdr>
                <w:top w:val="none" w:sz="0" w:space="0" w:color="auto"/>
                <w:left w:val="none" w:sz="0" w:space="0" w:color="auto"/>
                <w:bottom w:val="none" w:sz="0" w:space="0" w:color="auto"/>
                <w:right w:val="none" w:sz="0" w:space="0" w:color="auto"/>
              </w:divBdr>
            </w:div>
            <w:div w:id="305745979">
              <w:marLeft w:val="0"/>
              <w:marRight w:val="0"/>
              <w:marTop w:val="0"/>
              <w:marBottom w:val="0"/>
              <w:divBdr>
                <w:top w:val="none" w:sz="0" w:space="0" w:color="auto"/>
                <w:left w:val="none" w:sz="0" w:space="0" w:color="auto"/>
                <w:bottom w:val="none" w:sz="0" w:space="0" w:color="auto"/>
                <w:right w:val="none" w:sz="0" w:space="0" w:color="auto"/>
              </w:divBdr>
            </w:div>
            <w:div w:id="2022387039">
              <w:marLeft w:val="0"/>
              <w:marRight w:val="0"/>
              <w:marTop w:val="0"/>
              <w:marBottom w:val="0"/>
              <w:divBdr>
                <w:top w:val="none" w:sz="0" w:space="0" w:color="auto"/>
                <w:left w:val="none" w:sz="0" w:space="0" w:color="auto"/>
                <w:bottom w:val="none" w:sz="0" w:space="0" w:color="auto"/>
                <w:right w:val="none" w:sz="0" w:space="0" w:color="auto"/>
              </w:divBdr>
            </w:div>
            <w:div w:id="698359821">
              <w:marLeft w:val="0"/>
              <w:marRight w:val="0"/>
              <w:marTop w:val="0"/>
              <w:marBottom w:val="0"/>
              <w:divBdr>
                <w:top w:val="none" w:sz="0" w:space="0" w:color="auto"/>
                <w:left w:val="none" w:sz="0" w:space="0" w:color="auto"/>
                <w:bottom w:val="none" w:sz="0" w:space="0" w:color="auto"/>
                <w:right w:val="none" w:sz="0" w:space="0" w:color="auto"/>
              </w:divBdr>
            </w:div>
            <w:div w:id="302388295">
              <w:marLeft w:val="0"/>
              <w:marRight w:val="0"/>
              <w:marTop w:val="0"/>
              <w:marBottom w:val="0"/>
              <w:divBdr>
                <w:top w:val="none" w:sz="0" w:space="0" w:color="auto"/>
                <w:left w:val="none" w:sz="0" w:space="0" w:color="auto"/>
                <w:bottom w:val="none" w:sz="0" w:space="0" w:color="auto"/>
                <w:right w:val="none" w:sz="0" w:space="0" w:color="auto"/>
              </w:divBdr>
            </w:div>
            <w:div w:id="1826124246">
              <w:marLeft w:val="0"/>
              <w:marRight w:val="0"/>
              <w:marTop w:val="0"/>
              <w:marBottom w:val="0"/>
              <w:divBdr>
                <w:top w:val="none" w:sz="0" w:space="0" w:color="auto"/>
                <w:left w:val="none" w:sz="0" w:space="0" w:color="auto"/>
                <w:bottom w:val="none" w:sz="0" w:space="0" w:color="auto"/>
                <w:right w:val="none" w:sz="0" w:space="0" w:color="auto"/>
              </w:divBdr>
            </w:div>
            <w:div w:id="1101341576">
              <w:marLeft w:val="0"/>
              <w:marRight w:val="0"/>
              <w:marTop w:val="0"/>
              <w:marBottom w:val="0"/>
              <w:divBdr>
                <w:top w:val="none" w:sz="0" w:space="0" w:color="auto"/>
                <w:left w:val="none" w:sz="0" w:space="0" w:color="auto"/>
                <w:bottom w:val="none" w:sz="0" w:space="0" w:color="auto"/>
                <w:right w:val="none" w:sz="0" w:space="0" w:color="auto"/>
              </w:divBdr>
            </w:div>
            <w:div w:id="949357721">
              <w:marLeft w:val="0"/>
              <w:marRight w:val="0"/>
              <w:marTop w:val="0"/>
              <w:marBottom w:val="0"/>
              <w:divBdr>
                <w:top w:val="none" w:sz="0" w:space="0" w:color="auto"/>
                <w:left w:val="none" w:sz="0" w:space="0" w:color="auto"/>
                <w:bottom w:val="none" w:sz="0" w:space="0" w:color="auto"/>
                <w:right w:val="none" w:sz="0" w:space="0" w:color="auto"/>
              </w:divBdr>
            </w:div>
            <w:div w:id="1114860835">
              <w:marLeft w:val="0"/>
              <w:marRight w:val="0"/>
              <w:marTop w:val="0"/>
              <w:marBottom w:val="0"/>
              <w:divBdr>
                <w:top w:val="none" w:sz="0" w:space="0" w:color="auto"/>
                <w:left w:val="none" w:sz="0" w:space="0" w:color="auto"/>
                <w:bottom w:val="none" w:sz="0" w:space="0" w:color="auto"/>
                <w:right w:val="none" w:sz="0" w:space="0" w:color="auto"/>
              </w:divBdr>
            </w:div>
            <w:div w:id="34892981">
              <w:marLeft w:val="0"/>
              <w:marRight w:val="0"/>
              <w:marTop w:val="0"/>
              <w:marBottom w:val="0"/>
              <w:divBdr>
                <w:top w:val="none" w:sz="0" w:space="0" w:color="auto"/>
                <w:left w:val="none" w:sz="0" w:space="0" w:color="auto"/>
                <w:bottom w:val="none" w:sz="0" w:space="0" w:color="auto"/>
                <w:right w:val="none" w:sz="0" w:space="0" w:color="auto"/>
              </w:divBdr>
            </w:div>
            <w:div w:id="2147237478">
              <w:marLeft w:val="0"/>
              <w:marRight w:val="0"/>
              <w:marTop w:val="0"/>
              <w:marBottom w:val="0"/>
              <w:divBdr>
                <w:top w:val="none" w:sz="0" w:space="0" w:color="auto"/>
                <w:left w:val="none" w:sz="0" w:space="0" w:color="auto"/>
                <w:bottom w:val="none" w:sz="0" w:space="0" w:color="auto"/>
                <w:right w:val="none" w:sz="0" w:space="0" w:color="auto"/>
              </w:divBdr>
            </w:div>
            <w:div w:id="1782411463">
              <w:marLeft w:val="0"/>
              <w:marRight w:val="0"/>
              <w:marTop w:val="0"/>
              <w:marBottom w:val="0"/>
              <w:divBdr>
                <w:top w:val="none" w:sz="0" w:space="0" w:color="auto"/>
                <w:left w:val="none" w:sz="0" w:space="0" w:color="auto"/>
                <w:bottom w:val="none" w:sz="0" w:space="0" w:color="auto"/>
                <w:right w:val="none" w:sz="0" w:space="0" w:color="auto"/>
              </w:divBdr>
            </w:div>
            <w:div w:id="517355577">
              <w:marLeft w:val="0"/>
              <w:marRight w:val="0"/>
              <w:marTop w:val="0"/>
              <w:marBottom w:val="0"/>
              <w:divBdr>
                <w:top w:val="none" w:sz="0" w:space="0" w:color="auto"/>
                <w:left w:val="none" w:sz="0" w:space="0" w:color="auto"/>
                <w:bottom w:val="none" w:sz="0" w:space="0" w:color="auto"/>
                <w:right w:val="none" w:sz="0" w:space="0" w:color="auto"/>
              </w:divBdr>
            </w:div>
            <w:div w:id="1851719711">
              <w:marLeft w:val="0"/>
              <w:marRight w:val="0"/>
              <w:marTop w:val="0"/>
              <w:marBottom w:val="0"/>
              <w:divBdr>
                <w:top w:val="none" w:sz="0" w:space="0" w:color="auto"/>
                <w:left w:val="none" w:sz="0" w:space="0" w:color="auto"/>
                <w:bottom w:val="none" w:sz="0" w:space="0" w:color="auto"/>
                <w:right w:val="none" w:sz="0" w:space="0" w:color="auto"/>
              </w:divBdr>
            </w:div>
            <w:div w:id="537624091">
              <w:marLeft w:val="0"/>
              <w:marRight w:val="0"/>
              <w:marTop w:val="0"/>
              <w:marBottom w:val="0"/>
              <w:divBdr>
                <w:top w:val="none" w:sz="0" w:space="0" w:color="auto"/>
                <w:left w:val="none" w:sz="0" w:space="0" w:color="auto"/>
                <w:bottom w:val="none" w:sz="0" w:space="0" w:color="auto"/>
                <w:right w:val="none" w:sz="0" w:space="0" w:color="auto"/>
              </w:divBdr>
            </w:div>
            <w:div w:id="2439569">
              <w:marLeft w:val="0"/>
              <w:marRight w:val="0"/>
              <w:marTop w:val="0"/>
              <w:marBottom w:val="0"/>
              <w:divBdr>
                <w:top w:val="none" w:sz="0" w:space="0" w:color="auto"/>
                <w:left w:val="none" w:sz="0" w:space="0" w:color="auto"/>
                <w:bottom w:val="none" w:sz="0" w:space="0" w:color="auto"/>
                <w:right w:val="none" w:sz="0" w:space="0" w:color="auto"/>
              </w:divBdr>
            </w:div>
            <w:div w:id="190340893">
              <w:marLeft w:val="0"/>
              <w:marRight w:val="0"/>
              <w:marTop w:val="0"/>
              <w:marBottom w:val="0"/>
              <w:divBdr>
                <w:top w:val="none" w:sz="0" w:space="0" w:color="auto"/>
                <w:left w:val="none" w:sz="0" w:space="0" w:color="auto"/>
                <w:bottom w:val="none" w:sz="0" w:space="0" w:color="auto"/>
                <w:right w:val="none" w:sz="0" w:space="0" w:color="auto"/>
              </w:divBdr>
            </w:div>
            <w:div w:id="252476533">
              <w:marLeft w:val="0"/>
              <w:marRight w:val="0"/>
              <w:marTop w:val="0"/>
              <w:marBottom w:val="0"/>
              <w:divBdr>
                <w:top w:val="none" w:sz="0" w:space="0" w:color="auto"/>
                <w:left w:val="none" w:sz="0" w:space="0" w:color="auto"/>
                <w:bottom w:val="none" w:sz="0" w:space="0" w:color="auto"/>
                <w:right w:val="none" w:sz="0" w:space="0" w:color="auto"/>
              </w:divBdr>
            </w:div>
            <w:div w:id="973753831">
              <w:marLeft w:val="0"/>
              <w:marRight w:val="0"/>
              <w:marTop w:val="0"/>
              <w:marBottom w:val="0"/>
              <w:divBdr>
                <w:top w:val="none" w:sz="0" w:space="0" w:color="auto"/>
                <w:left w:val="none" w:sz="0" w:space="0" w:color="auto"/>
                <w:bottom w:val="none" w:sz="0" w:space="0" w:color="auto"/>
                <w:right w:val="none" w:sz="0" w:space="0" w:color="auto"/>
              </w:divBdr>
            </w:div>
            <w:div w:id="627584480">
              <w:marLeft w:val="0"/>
              <w:marRight w:val="0"/>
              <w:marTop w:val="0"/>
              <w:marBottom w:val="0"/>
              <w:divBdr>
                <w:top w:val="none" w:sz="0" w:space="0" w:color="auto"/>
                <w:left w:val="none" w:sz="0" w:space="0" w:color="auto"/>
                <w:bottom w:val="none" w:sz="0" w:space="0" w:color="auto"/>
                <w:right w:val="none" w:sz="0" w:space="0" w:color="auto"/>
              </w:divBdr>
            </w:div>
            <w:div w:id="1914772715">
              <w:marLeft w:val="0"/>
              <w:marRight w:val="0"/>
              <w:marTop w:val="0"/>
              <w:marBottom w:val="0"/>
              <w:divBdr>
                <w:top w:val="none" w:sz="0" w:space="0" w:color="auto"/>
                <w:left w:val="none" w:sz="0" w:space="0" w:color="auto"/>
                <w:bottom w:val="none" w:sz="0" w:space="0" w:color="auto"/>
                <w:right w:val="none" w:sz="0" w:space="0" w:color="auto"/>
              </w:divBdr>
            </w:div>
            <w:div w:id="1928228592">
              <w:marLeft w:val="0"/>
              <w:marRight w:val="0"/>
              <w:marTop w:val="0"/>
              <w:marBottom w:val="0"/>
              <w:divBdr>
                <w:top w:val="none" w:sz="0" w:space="0" w:color="auto"/>
                <w:left w:val="none" w:sz="0" w:space="0" w:color="auto"/>
                <w:bottom w:val="none" w:sz="0" w:space="0" w:color="auto"/>
                <w:right w:val="none" w:sz="0" w:space="0" w:color="auto"/>
              </w:divBdr>
            </w:div>
            <w:div w:id="548423474">
              <w:marLeft w:val="0"/>
              <w:marRight w:val="0"/>
              <w:marTop w:val="0"/>
              <w:marBottom w:val="0"/>
              <w:divBdr>
                <w:top w:val="none" w:sz="0" w:space="0" w:color="auto"/>
                <w:left w:val="none" w:sz="0" w:space="0" w:color="auto"/>
                <w:bottom w:val="none" w:sz="0" w:space="0" w:color="auto"/>
                <w:right w:val="none" w:sz="0" w:space="0" w:color="auto"/>
              </w:divBdr>
            </w:div>
            <w:div w:id="1758209973">
              <w:marLeft w:val="0"/>
              <w:marRight w:val="0"/>
              <w:marTop w:val="0"/>
              <w:marBottom w:val="0"/>
              <w:divBdr>
                <w:top w:val="none" w:sz="0" w:space="0" w:color="auto"/>
                <w:left w:val="none" w:sz="0" w:space="0" w:color="auto"/>
                <w:bottom w:val="none" w:sz="0" w:space="0" w:color="auto"/>
                <w:right w:val="none" w:sz="0" w:space="0" w:color="auto"/>
              </w:divBdr>
            </w:div>
            <w:div w:id="1303344798">
              <w:marLeft w:val="0"/>
              <w:marRight w:val="0"/>
              <w:marTop w:val="0"/>
              <w:marBottom w:val="0"/>
              <w:divBdr>
                <w:top w:val="none" w:sz="0" w:space="0" w:color="auto"/>
                <w:left w:val="none" w:sz="0" w:space="0" w:color="auto"/>
                <w:bottom w:val="none" w:sz="0" w:space="0" w:color="auto"/>
                <w:right w:val="none" w:sz="0" w:space="0" w:color="auto"/>
              </w:divBdr>
            </w:div>
            <w:div w:id="751009593">
              <w:marLeft w:val="0"/>
              <w:marRight w:val="0"/>
              <w:marTop w:val="0"/>
              <w:marBottom w:val="0"/>
              <w:divBdr>
                <w:top w:val="none" w:sz="0" w:space="0" w:color="auto"/>
                <w:left w:val="none" w:sz="0" w:space="0" w:color="auto"/>
                <w:bottom w:val="none" w:sz="0" w:space="0" w:color="auto"/>
                <w:right w:val="none" w:sz="0" w:space="0" w:color="auto"/>
              </w:divBdr>
            </w:div>
            <w:div w:id="1478375862">
              <w:marLeft w:val="0"/>
              <w:marRight w:val="0"/>
              <w:marTop w:val="0"/>
              <w:marBottom w:val="0"/>
              <w:divBdr>
                <w:top w:val="none" w:sz="0" w:space="0" w:color="auto"/>
                <w:left w:val="none" w:sz="0" w:space="0" w:color="auto"/>
                <w:bottom w:val="none" w:sz="0" w:space="0" w:color="auto"/>
                <w:right w:val="none" w:sz="0" w:space="0" w:color="auto"/>
              </w:divBdr>
            </w:div>
            <w:div w:id="266351158">
              <w:marLeft w:val="0"/>
              <w:marRight w:val="0"/>
              <w:marTop w:val="0"/>
              <w:marBottom w:val="0"/>
              <w:divBdr>
                <w:top w:val="none" w:sz="0" w:space="0" w:color="auto"/>
                <w:left w:val="none" w:sz="0" w:space="0" w:color="auto"/>
                <w:bottom w:val="none" w:sz="0" w:space="0" w:color="auto"/>
                <w:right w:val="none" w:sz="0" w:space="0" w:color="auto"/>
              </w:divBdr>
            </w:div>
            <w:div w:id="1214317684">
              <w:marLeft w:val="0"/>
              <w:marRight w:val="0"/>
              <w:marTop w:val="0"/>
              <w:marBottom w:val="0"/>
              <w:divBdr>
                <w:top w:val="none" w:sz="0" w:space="0" w:color="auto"/>
                <w:left w:val="none" w:sz="0" w:space="0" w:color="auto"/>
                <w:bottom w:val="none" w:sz="0" w:space="0" w:color="auto"/>
                <w:right w:val="none" w:sz="0" w:space="0" w:color="auto"/>
              </w:divBdr>
            </w:div>
            <w:div w:id="17578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6539">
      <w:bodyDiv w:val="1"/>
      <w:marLeft w:val="0"/>
      <w:marRight w:val="0"/>
      <w:marTop w:val="0"/>
      <w:marBottom w:val="0"/>
      <w:divBdr>
        <w:top w:val="none" w:sz="0" w:space="0" w:color="auto"/>
        <w:left w:val="none" w:sz="0" w:space="0" w:color="auto"/>
        <w:bottom w:val="none" w:sz="0" w:space="0" w:color="auto"/>
        <w:right w:val="none" w:sz="0" w:space="0" w:color="auto"/>
      </w:divBdr>
      <w:divsChild>
        <w:div w:id="131366793">
          <w:marLeft w:val="0"/>
          <w:marRight w:val="0"/>
          <w:marTop w:val="0"/>
          <w:marBottom w:val="0"/>
          <w:divBdr>
            <w:top w:val="none" w:sz="0" w:space="0" w:color="auto"/>
            <w:left w:val="none" w:sz="0" w:space="0" w:color="auto"/>
            <w:bottom w:val="none" w:sz="0" w:space="0" w:color="auto"/>
            <w:right w:val="none" w:sz="0" w:space="0" w:color="auto"/>
          </w:divBdr>
          <w:divsChild>
            <w:div w:id="2035769644">
              <w:marLeft w:val="0"/>
              <w:marRight w:val="0"/>
              <w:marTop w:val="0"/>
              <w:marBottom w:val="0"/>
              <w:divBdr>
                <w:top w:val="none" w:sz="0" w:space="0" w:color="auto"/>
                <w:left w:val="none" w:sz="0" w:space="0" w:color="auto"/>
                <w:bottom w:val="none" w:sz="0" w:space="0" w:color="auto"/>
                <w:right w:val="none" w:sz="0" w:space="0" w:color="auto"/>
              </w:divBdr>
            </w:div>
            <w:div w:id="1749689030">
              <w:marLeft w:val="0"/>
              <w:marRight w:val="0"/>
              <w:marTop w:val="0"/>
              <w:marBottom w:val="0"/>
              <w:divBdr>
                <w:top w:val="none" w:sz="0" w:space="0" w:color="auto"/>
                <w:left w:val="none" w:sz="0" w:space="0" w:color="auto"/>
                <w:bottom w:val="none" w:sz="0" w:space="0" w:color="auto"/>
                <w:right w:val="none" w:sz="0" w:space="0" w:color="auto"/>
              </w:divBdr>
            </w:div>
            <w:div w:id="504515107">
              <w:marLeft w:val="0"/>
              <w:marRight w:val="0"/>
              <w:marTop w:val="0"/>
              <w:marBottom w:val="0"/>
              <w:divBdr>
                <w:top w:val="none" w:sz="0" w:space="0" w:color="auto"/>
                <w:left w:val="none" w:sz="0" w:space="0" w:color="auto"/>
                <w:bottom w:val="none" w:sz="0" w:space="0" w:color="auto"/>
                <w:right w:val="none" w:sz="0" w:space="0" w:color="auto"/>
              </w:divBdr>
            </w:div>
            <w:div w:id="819268338">
              <w:marLeft w:val="0"/>
              <w:marRight w:val="0"/>
              <w:marTop w:val="0"/>
              <w:marBottom w:val="0"/>
              <w:divBdr>
                <w:top w:val="none" w:sz="0" w:space="0" w:color="auto"/>
                <w:left w:val="none" w:sz="0" w:space="0" w:color="auto"/>
                <w:bottom w:val="none" w:sz="0" w:space="0" w:color="auto"/>
                <w:right w:val="none" w:sz="0" w:space="0" w:color="auto"/>
              </w:divBdr>
            </w:div>
            <w:div w:id="2003198433">
              <w:marLeft w:val="0"/>
              <w:marRight w:val="0"/>
              <w:marTop w:val="0"/>
              <w:marBottom w:val="0"/>
              <w:divBdr>
                <w:top w:val="none" w:sz="0" w:space="0" w:color="auto"/>
                <w:left w:val="none" w:sz="0" w:space="0" w:color="auto"/>
                <w:bottom w:val="none" w:sz="0" w:space="0" w:color="auto"/>
                <w:right w:val="none" w:sz="0" w:space="0" w:color="auto"/>
              </w:divBdr>
            </w:div>
            <w:div w:id="471597969">
              <w:marLeft w:val="0"/>
              <w:marRight w:val="0"/>
              <w:marTop w:val="0"/>
              <w:marBottom w:val="0"/>
              <w:divBdr>
                <w:top w:val="none" w:sz="0" w:space="0" w:color="auto"/>
                <w:left w:val="none" w:sz="0" w:space="0" w:color="auto"/>
                <w:bottom w:val="none" w:sz="0" w:space="0" w:color="auto"/>
                <w:right w:val="none" w:sz="0" w:space="0" w:color="auto"/>
              </w:divBdr>
            </w:div>
            <w:div w:id="1732850154">
              <w:marLeft w:val="0"/>
              <w:marRight w:val="0"/>
              <w:marTop w:val="0"/>
              <w:marBottom w:val="0"/>
              <w:divBdr>
                <w:top w:val="none" w:sz="0" w:space="0" w:color="auto"/>
                <w:left w:val="none" w:sz="0" w:space="0" w:color="auto"/>
                <w:bottom w:val="none" w:sz="0" w:space="0" w:color="auto"/>
                <w:right w:val="none" w:sz="0" w:space="0" w:color="auto"/>
              </w:divBdr>
            </w:div>
            <w:div w:id="1712069793">
              <w:marLeft w:val="0"/>
              <w:marRight w:val="0"/>
              <w:marTop w:val="0"/>
              <w:marBottom w:val="0"/>
              <w:divBdr>
                <w:top w:val="none" w:sz="0" w:space="0" w:color="auto"/>
                <w:left w:val="none" w:sz="0" w:space="0" w:color="auto"/>
                <w:bottom w:val="none" w:sz="0" w:space="0" w:color="auto"/>
                <w:right w:val="none" w:sz="0" w:space="0" w:color="auto"/>
              </w:divBdr>
            </w:div>
            <w:div w:id="1265697532">
              <w:marLeft w:val="0"/>
              <w:marRight w:val="0"/>
              <w:marTop w:val="0"/>
              <w:marBottom w:val="0"/>
              <w:divBdr>
                <w:top w:val="none" w:sz="0" w:space="0" w:color="auto"/>
                <w:left w:val="none" w:sz="0" w:space="0" w:color="auto"/>
                <w:bottom w:val="none" w:sz="0" w:space="0" w:color="auto"/>
                <w:right w:val="none" w:sz="0" w:space="0" w:color="auto"/>
              </w:divBdr>
            </w:div>
            <w:div w:id="311639580">
              <w:marLeft w:val="0"/>
              <w:marRight w:val="0"/>
              <w:marTop w:val="0"/>
              <w:marBottom w:val="0"/>
              <w:divBdr>
                <w:top w:val="none" w:sz="0" w:space="0" w:color="auto"/>
                <w:left w:val="none" w:sz="0" w:space="0" w:color="auto"/>
                <w:bottom w:val="none" w:sz="0" w:space="0" w:color="auto"/>
                <w:right w:val="none" w:sz="0" w:space="0" w:color="auto"/>
              </w:divBdr>
            </w:div>
            <w:div w:id="1269653642">
              <w:marLeft w:val="0"/>
              <w:marRight w:val="0"/>
              <w:marTop w:val="0"/>
              <w:marBottom w:val="0"/>
              <w:divBdr>
                <w:top w:val="none" w:sz="0" w:space="0" w:color="auto"/>
                <w:left w:val="none" w:sz="0" w:space="0" w:color="auto"/>
                <w:bottom w:val="none" w:sz="0" w:space="0" w:color="auto"/>
                <w:right w:val="none" w:sz="0" w:space="0" w:color="auto"/>
              </w:divBdr>
            </w:div>
            <w:div w:id="663364677">
              <w:marLeft w:val="0"/>
              <w:marRight w:val="0"/>
              <w:marTop w:val="0"/>
              <w:marBottom w:val="0"/>
              <w:divBdr>
                <w:top w:val="none" w:sz="0" w:space="0" w:color="auto"/>
                <w:left w:val="none" w:sz="0" w:space="0" w:color="auto"/>
                <w:bottom w:val="none" w:sz="0" w:space="0" w:color="auto"/>
                <w:right w:val="none" w:sz="0" w:space="0" w:color="auto"/>
              </w:divBdr>
            </w:div>
            <w:div w:id="2068844018">
              <w:marLeft w:val="0"/>
              <w:marRight w:val="0"/>
              <w:marTop w:val="0"/>
              <w:marBottom w:val="0"/>
              <w:divBdr>
                <w:top w:val="none" w:sz="0" w:space="0" w:color="auto"/>
                <w:left w:val="none" w:sz="0" w:space="0" w:color="auto"/>
                <w:bottom w:val="none" w:sz="0" w:space="0" w:color="auto"/>
                <w:right w:val="none" w:sz="0" w:space="0" w:color="auto"/>
              </w:divBdr>
            </w:div>
            <w:div w:id="340356729">
              <w:marLeft w:val="0"/>
              <w:marRight w:val="0"/>
              <w:marTop w:val="0"/>
              <w:marBottom w:val="0"/>
              <w:divBdr>
                <w:top w:val="none" w:sz="0" w:space="0" w:color="auto"/>
                <w:left w:val="none" w:sz="0" w:space="0" w:color="auto"/>
                <w:bottom w:val="none" w:sz="0" w:space="0" w:color="auto"/>
                <w:right w:val="none" w:sz="0" w:space="0" w:color="auto"/>
              </w:divBdr>
            </w:div>
            <w:div w:id="926615628">
              <w:marLeft w:val="0"/>
              <w:marRight w:val="0"/>
              <w:marTop w:val="0"/>
              <w:marBottom w:val="0"/>
              <w:divBdr>
                <w:top w:val="none" w:sz="0" w:space="0" w:color="auto"/>
                <w:left w:val="none" w:sz="0" w:space="0" w:color="auto"/>
                <w:bottom w:val="none" w:sz="0" w:space="0" w:color="auto"/>
                <w:right w:val="none" w:sz="0" w:space="0" w:color="auto"/>
              </w:divBdr>
            </w:div>
            <w:div w:id="1307853101">
              <w:marLeft w:val="0"/>
              <w:marRight w:val="0"/>
              <w:marTop w:val="0"/>
              <w:marBottom w:val="0"/>
              <w:divBdr>
                <w:top w:val="none" w:sz="0" w:space="0" w:color="auto"/>
                <w:left w:val="none" w:sz="0" w:space="0" w:color="auto"/>
                <w:bottom w:val="none" w:sz="0" w:space="0" w:color="auto"/>
                <w:right w:val="none" w:sz="0" w:space="0" w:color="auto"/>
              </w:divBdr>
            </w:div>
            <w:div w:id="2067873476">
              <w:marLeft w:val="0"/>
              <w:marRight w:val="0"/>
              <w:marTop w:val="0"/>
              <w:marBottom w:val="0"/>
              <w:divBdr>
                <w:top w:val="none" w:sz="0" w:space="0" w:color="auto"/>
                <w:left w:val="none" w:sz="0" w:space="0" w:color="auto"/>
                <w:bottom w:val="none" w:sz="0" w:space="0" w:color="auto"/>
                <w:right w:val="none" w:sz="0" w:space="0" w:color="auto"/>
              </w:divBdr>
            </w:div>
            <w:div w:id="227307642">
              <w:marLeft w:val="0"/>
              <w:marRight w:val="0"/>
              <w:marTop w:val="0"/>
              <w:marBottom w:val="0"/>
              <w:divBdr>
                <w:top w:val="none" w:sz="0" w:space="0" w:color="auto"/>
                <w:left w:val="none" w:sz="0" w:space="0" w:color="auto"/>
                <w:bottom w:val="none" w:sz="0" w:space="0" w:color="auto"/>
                <w:right w:val="none" w:sz="0" w:space="0" w:color="auto"/>
              </w:divBdr>
            </w:div>
            <w:div w:id="833760637">
              <w:marLeft w:val="0"/>
              <w:marRight w:val="0"/>
              <w:marTop w:val="0"/>
              <w:marBottom w:val="0"/>
              <w:divBdr>
                <w:top w:val="none" w:sz="0" w:space="0" w:color="auto"/>
                <w:left w:val="none" w:sz="0" w:space="0" w:color="auto"/>
                <w:bottom w:val="none" w:sz="0" w:space="0" w:color="auto"/>
                <w:right w:val="none" w:sz="0" w:space="0" w:color="auto"/>
              </w:divBdr>
            </w:div>
            <w:div w:id="536891392">
              <w:marLeft w:val="0"/>
              <w:marRight w:val="0"/>
              <w:marTop w:val="0"/>
              <w:marBottom w:val="0"/>
              <w:divBdr>
                <w:top w:val="none" w:sz="0" w:space="0" w:color="auto"/>
                <w:left w:val="none" w:sz="0" w:space="0" w:color="auto"/>
                <w:bottom w:val="none" w:sz="0" w:space="0" w:color="auto"/>
                <w:right w:val="none" w:sz="0" w:space="0" w:color="auto"/>
              </w:divBdr>
            </w:div>
            <w:div w:id="905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2823211">
      <w:bodyDiv w:val="1"/>
      <w:marLeft w:val="0"/>
      <w:marRight w:val="0"/>
      <w:marTop w:val="0"/>
      <w:marBottom w:val="0"/>
      <w:divBdr>
        <w:top w:val="none" w:sz="0" w:space="0" w:color="auto"/>
        <w:left w:val="none" w:sz="0" w:space="0" w:color="auto"/>
        <w:bottom w:val="none" w:sz="0" w:space="0" w:color="auto"/>
        <w:right w:val="none" w:sz="0" w:space="0" w:color="auto"/>
      </w:divBdr>
      <w:divsChild>
        <w:div w:id="1099565710">
          <w:marLeft w:val="0"/>
          <w:marRight w:val="0"/>
          <w:marTop w:val="0"/>
          <w:marBottom w:val="0"/>
          <w:divBdr>
            <w:top w:val="none" w:sz="0" w:space="0" w:color="auto"/>
            <w:left w:val="none" w:sz="0" w:space="0" w:color="auto"/>
            <w:bottom w:val="none" w:sz="0" w:space="0" w:color="auto"/>
            <w:right w:val="none" w:sz="0" w:space="0" w:color="auto"/>
          </w:divBdr>
          <w:divsChild>
            <w:div w:id="1808165255">
              <w:marLeft w:val="0"/>
              <w:marRight w:val="0"/>
              <w:marTop w:val="0"/>
              <w:marBottom w:val="0"/>
              <w:divBdr>
                <w:top w:val="none" w:sz="0" w:space="0" w:color="auto"/>
                <w:left w:val="none" w:sz="0" w:space="0" w:color="auto"/>
                <w:bottom w:val="none" w:sz="0" w:space="0" w:color="auto"/>
                <w:right w:val="none" w:sz="0" w:space="0" w:color="auto"/>
              </w:divBdr>
            </w:div>
            <w:div w:id="105582056">
              <w:marLeft w:val="0"/>
              <w:marRight w:val="0"/>
              <w:marTop w:val="0"/>
              <w:marBottom w:val="0"/>
              <w:divBdr>
                <w:top w:val="none" w:sz="0" w:space="0" w:color="auto"/>
                <w:left w:val="none" w:sz="0" w:space="0" w:color="auto"/>
                <w:bottom w:val="none" w:sz="0" w:space="0" w:color="auto"/>
                <w:right w:val="none" w:sz="0" w:space="0" w:color="auto"/>
              </w:divBdr>
            </w:div>
            <w:div w:id="2132166848">
              <w:marLeft w:val="0"/>
              <w:marRight w:val="0"/>
              <w:marTop w:val="0"/>
              <w:marBottom w:val="0"/>
              <w:divBdr>
                <w:top w:val="none" w:sz="0" w:space="0" w:color="auto"/>
                <w:left w:val="none" w:sz="0" w:space="0" w:color="auto"/>
                <w:bottom w:val="none" w:sz="0" w:space="0" w:color="auto"/>
                <w:right w:val="none" w:sz="0" w:space="0" w:color="auto"/>
              </w:divBdr>
            </w:div>
            <w:div w:id="243731413">
              <w:marLeft w:val="0"/>
              <w:marRight w:val="0"/>
              <w:marTop w:val="0"/>
              <w:marBottom w:val="0"/>
              <w:divBdr>
                <w:top w:val="none" w:sz="0" w:space="0" w:color="auto"/>
                <w:left w:val="none" w:sz="0" w:space="0" w:color="auto"/>
                <w:bottom w:val="none" w:sz="0" w:space="0" w:color="auto"/>
                <w:right w:val="none" w:sz="0" w:space="0" w:color="auto"/>
              </w:divBdr>
            </w:div>
            <w:div w:id="11153717">
              <w:marLeft w:val="0"/>
              <w:marRight w:val="0"/>
              <w:marTop w:val="0"/>
              <w:marBottom w:val="0"/>
              <w:divBdr>
                <w:top w:val="none" w:sz="0" w:space="0" w:color="auto"/>
                <w:left w:val="none" w:sz="0" w:space="0" w:color="auto"/>
                <w:bottom w:val="none" w:sz="0" w:space="0" w:color="auto"/>
                <w:right w:val="none" w:sz="0" w:space="0" w:color="auto"/>
              </w:divBdr>
            </w:div>
            <w:div w:id="1369185391">
              <w:marLeft w:val="0"/>
              <w:marRight w:val="0"/>
              <w:marTop w:val="0"/>
              <w:marBottom w:val="0"/>
              <w:divBdr>
                <w:top w:val="none" w:sz="0" w:space="0" w:color="auto"/>
                <w:left w:val="none" w:sz="0" w:space="0" w:color="auto"/>
                <w:bottom w:val="none" w:sz="0" w:space="0" w:color="auto"/>
                <w:right w:val="none" w:sz="0" w:space="0" w:color="auto"/>
              </w:divBdr>
            </w:div>
            <w:div w:id="1794904222">
              <w:marLeft w:val="0"/>
              <w:marRight w:val="0"/>
              <w:marTop w:val="0"/>
              <w:marBottom w:val="0"/>
              <w:divBdr>
                <w:top w:val="none" w:sz="0" w:space="0" w:color="auto"/>
                <w:left w:val="none" w:sz="0" w:space="0" w:color="auto"/>
                <w:bottom w:val="none" w:sz="0" w:space="0" w:color="auto"/>
                <w:right w:val="none" w:sz="0" w:space="0" w:color="auto"/>
              </w:divBdr>
            </w:div>
            <w:div w:id="2053993637">
              <w:marLeft w:val="0"/>
              <w:marRight w:val="0"/>
              <w:marTop w:val="0"/>
              <w:marBottom w:val="0"/>
              <w:divBdr>
                <w:top w:val="none" w:sz="0" w:space="0" w:color="auto"/>
                <w:left w:val="none" w:sz="0" w:space="0" w:color="auto"/>
                <w:bottom w:val="none" w:sz="0" w:space="0" w:color="auto"/>
                <w:right w:val="none" w:sz="0" w:space="0" w:color="auto"/>
              </w:divBdr>
            </w:div>
            <w:div w:id="438136466">
              <w:marLeft w:val="0"/>
              <w:marRight w:val="0"/>
              <w:marTop w:val="0"/>
              <w:marBottom w:val="0"/>
              <w:divBdr>
                <w:top w:val="none" w:sz="0" w:space="0" w:color="auto"/>
                <w:left w:val="none" w:sz="0" w:space="0" w:color="auto"/>
                <w:bottom w:val="none" w:sz="0" w:space="0" w:color="auto"/>
                <w:right w:val="none" w:sz="0" w:space="0" w:color="auto"/>
              </w:divBdr>
            </w:div>
            <w:div w:id="84960228">
              <w:marLeft w:val="0"/>
              <w:marRight w:val="0"/>
              <w:marTop w:val="0"/>
              <w:marBottom w:val="0"/>
              <w:divBdr>
                <w:top w:val="none" w:sz="0" w:space="0" w:color="auto"/>
                <w:left w:val="none" w:sz="0" w:space="0" w:color="auto"/>
                <w:bottom w:val="none" w:sz="0" w:space="0" w:color="auto"/>
                <w:right w:val="none" w:sz="0" w:space="0" w:color="auto"/>
              </w:divBdr>
            </w:div>
            <w:div w:id="1515681298">
              <w:marLeft w:val="0"/>
              <w:marRight w:val="0"/>
              <w:marTop w:val="0"/>
              <w:marBottom w:val="0"/>
              <w:divBdr>
                <w:top w:val="none" w:sz="0" w:space="0" w:color="auto"/>
                <w:left w:val="none" w:sz="0" w:space="0" w:color="auto"/>
                <w:bottom w:val="none" w:sz="0" w:space="0" w:color="auto"/>
                <w:right w:val="none" w:sz="0" w:space="0" w:color="auto"/>
              </w:divBdr>
            </w:div>
            <w:div w:id="967978388">
              <w:marLeft w:val="0"/>
              <w:marRight w:val="0"/>
              <w:marTop w:val="0"/>
              <w:marBottom w:val="0"/>
              <w:divBdr>
                <w:top w:val="none" w:sz="0" w:space="0" w:color="auto"/>
                <w:left w:val="none" w:sz="0" w:space="0" w:color="auto"/>
                <w:bottom w:val="none" w:sz="0" w:space="0" w:color="auto"/>
                <w:right w:val="none" w:sz="0" w:space="0" w:color="auto"/>
              </w:divBdr>
            </w:div>
            <w:div w:id="709115387">
              <w:marLeft w:val="0"/>
              <w:marRight w:val="0"/>
              <w:marTop w:val="0"/>
              <w:marBottom w:val="0"/>
              <w:divBdr>
                <w:top w:val="none" w:sz="0" w:space="0" w:color="auto"/>
                <w:left w:val="none" w:sz="0" w:space="0" w:color="auto"/>
                <w:bottom w:val="none" w:sz="0" w:space="0" w:color="auto"/>
                <w:right w:val="none" w:sz="0" w:space="0" w:color="auto"/>
              </w:divBdr>
            </w:div>
            <w:div w:id="1785881785">
              <w:marLeft w:val="0"/>
              <w:marRight w:val="0"/>
              <w:marTop w:val="0"/>
              <w:marBottom w:val="0"/>
              <w:divBdr>
                <w:top w:val="none" w:sz="0" w:space="0" w:color="auto"/>
                <w:left w:val="none" w:sz="0" w:space="0" w:color="auto"/>
                <w:bottom w:val="none" w:sz="0" w:space="0" w:color="auto"/>
                <w:right w:val="none" w:sz="0" w:space="0" w:color="auto"/>
              </w:divBdr>
            </w:div>
            <w:div w:id="8875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47014118">
      <w:bodyDiv w:val="1"/>
      <w:marLeft w:val="0"/>
      <w:marRight w:val="0"/>
      <w:marTop w:val="0"/>
      <w:marBottom w:val="0"/>
      <w:divBdr>
        <w:top w:val="none" w:sz="0" w:space="0" w:color="auto"/>
        <w:left w:val="none" w:sz="0" w:space="0" w:color="auto"/>
        <w:bottom w:val="none" w:sz="0" w:space="0" w:color="auto"/>
        <w:right w:val="none" w:sz="0" w:space="0" w:color="auto"/>
      </w:divBdr>
      <w:divsChild>
        <w:div w:id="1449205735">
          <w:marLeft w:val="0"/>
          <w:marRight w:val="0"/>
          <w:marTop w:val="0"/>
          <w:marBottom w:val="0"/>
          <w:divBdr>
            <w:top w:val="none" w:sz="0" w:space="0" w:color="auto"/>
            <w:left w:val="none" w:sz="0" w:space="0" w:color="auto"/>
            <w:bottom w:val="none" w:sz="0" w:space="0" w:color="auto"/>
            <w:right w:val="none" w:sz="0" w:space="0" w:color="auto"/>
          </w:divBdr>
          <w:divsChild>
            <w:div w:id="942569264">
              <w:marLeft w:val="0"/>
              <w:marRight w:val="0"/>
              <w:marTop w:val="0"/>
              <w:marBottom w:val="0"/>
              <w:divBdr>
                <w:top w:val="none" w:sz="0" w:space="0" w:color="auto"/>
                <w:left w:val="none" w:sz="0" w:space="0" w:color="auto"/>
                <w:bottom w:val="none" w:sz="0" w:space="0" w:color="auto"/>
                <w:right w:val="none" w:sz="0" w:space="0" w:color="auto"/>
              </w:divBdr>
            </w:div>
            <w:div w:id="493108470">
              <w:marLeft w:val="0"/>
              <w:marRight w:val="0"/>
              <w:marTop w:val="0"/>
              <w:marBottom w:val="0"/>
              <w:divBdr>
                <w:top w:val="none" w:sz="0" w:space="0" w:color="auto"/>
                <w:left w:val="none" w:sz="0" w:space="0" w:color="auto"/>
                <w:bottom w:val="none" w:sz="0" w:space="0" w:color="auto"/>
                <w:right w:val="none" w:sz="0" w:space="0" w:color="auto"/>
              </w:divBdr>
            </w:div>
            <w:div w:id="1177574909">
              <w:marLeft w:val="0"/>
              <w:marRight w:val="0"/>
              <w:marTop w:val="0"/>
              <w:marBottom w:val="0"/>
              <w:divBdr>
                <w:top w:val="none" w:sz="0" w:space="0" w:color="auto"/>
                <w:left w:val="none" w:sz="0" w:space="0" w:color="auto"/>
                <w:bottom w:val="none" w:sz="0" w:space="0" w:color="auto"/>
                <w:right w:val="none" w:sz="0" w:space="0" w:color="auto"/>
              </w:divBdr>
            </w:div>
            <w:div w:id="1478305651">
              <w:marLeft w:val="0"/>
              <w:marRight w:val="0"/>
              <w:marTop w:val="0"/>
              <w:marBottom w:val="0"/>
              <w:divBdr>
                <w:top w:val="none" w:sz="0" w:space="0" w:color="auto"/>
                <w:left w:val="none" w:sz="0" w:space="0" w:color="auto"/>
                <w:bottom w:val="none" w:sz="0" w:space="0" w:color="auto"/>
                <w:right w:val="none" w:sz="0" w:space="0" w:color="auto"/>
              </w:divBdr>
            </w:div>
            <w:div w:id="2134790035">
              <w:marLeft w:val="0"/>
              <w:marRight w:val="0"/>
              <w:marTop w:val="0"/>
              <w:marBottom w:val="0"/>
              <w:divBdr>
                <w:top w:val="none" w:sz="0" w:space="0" w:color="auto"/>
                <w:left w:val="none" w:sz="0" w:space="0" w:color="auto"/>
                <w:bottom w:val="none" w:sz="0" w:space="0" w:color="auto"/>
                <w:right w:val="none" w:sz="0" w:space="0" w:color="auto"/>
              </w:divBdr>
            </w:div>
            <w:div w:id="1209955008">
              <w:marLeft w:val="0"/>
              <w:marRight w:val="0"/>
              <w:marTop w:val="0"/>
              <w:marBottom w:val="0"/>
              <w:divBdr>
                <w:top w:val="none" w:sz="0" w:space="0" w:color="auto"/>
                <w:left w:val="none" w:sz="0" w:space="0" w:color="auto"/>
                <w:bottom w:val="none" w:sz="0" w:space="0" w:color="auto"/>
                <w:right w:val="none" w:sz="0" w:space="0" w:color="auto"/>
              </w:divBdr>
            </w:div>
            <w:div w:id="1393429339">
              <w:marLeft w:val="0"/>
              <w:marRight w:val="0"/>
              <w:marTop w:val="0"/>
              <w:marBottom w:val="0"/>
              <w:divBdr>
                <w:top w:val="none" w:sz="0" w:space="0" w:color="auto"/>
                <w:left w:val="none" w:sz="0" w:space="0" w:color="auto"/>
                <w:bottom w:val="none" w:sz="0" w:space="0" w:color="auto"/>
                <w:right w:val="none" w:sz="0" w:space="0" w:color="auto"/>
              </w:divBdr>
            </w:div>
            <w:div w:id="649209448">
              <w:marLeft w:val="0"/>
              <w:marRight w:val="0"/>
              <w:marTop w:val="0"/>
              <w:marBottom w:val="0"/>
              <w:divBdr>
                <w:top w:val="none" w:sz="0" w:space="0" w:color="auto"/>
                <w:left w:val="none" w:sz="0" w:space="0" w:color="auto"/>
                <w:bottom w:val="none" w:sz="0" w:space="0" w:color="auto"/>
                <w:right w:val="none" w:sz="0" w:space="0" w:color="auto"/>
              </w:divBdr>
            </w:div>
            <w:div w:id="1965691460">
              <w:marLeft w:val="0"/>
              <w:marRight w:val="0"/>
              <w:marTop w:val="0"/>
              <w:marBottom w:val="0"/>
              <w:divBdr>
                <w:top w:val="none" w:sz="0" w:space="0" w:color="auto"/>
                <w:left w:val="none" w:sz="0" w:space="0" w:color="auto"/>
                <w:bottom w:val="none" w:sz="0" w:space="0" w:color="auto"/>
                <w:right w:val="none" w:sz="0" w:space="0" w:color="auto"/>
              </w:divBdr>
            </w:div>
            <w:div w:id="1048454383">
              <w:marLeft w:val="0"/>
              <w:marRight w:val="0"/>
              <w:marTop w:val="0"/>
              <w:marBottom w:val="0"/>
              <w:divBdr>
                <w:top w:val="none" w:sz="0" w:space="0" w:color="auto"/>
                <w:left w:val="none" w:sz="0" w:space="0" w:color="auto"/>
                <w:bottom w:val="none" w:sz="0" w:space="0" w:color="auto"/>
                <w:right w:val="none" w:sz="0" w:space="0" w:color="auto"/>
              </w:divBdr>
            </w:div>
            <w:div w:id="2068336587">
              <w:marLeft w:val="0"/>
              <w:marRight w:val="0"/>
              <w:marTop w:val="0"/>
              <w:marBottom w:val="0"/>
              <w:divBdr>
                <w:top w:val="none" w:sz="0" w:space="0" w:color="auto"/>
                <w:left w:val="none" w:sz="0" w:space="0" w:color="auto"/>
                <w:bottom w:val="none" w:sz="0" w:space="0" w:color="auto"/>
                <w:right w:val="none" w:sz="0" w:space="0" w:color="auto"/>
              </w:divBdr>
            </w:div>
            <w:div w:id="939070969">
              <w:marLeft w:val="0"/>
              <w:marRight w:val="0"/>
              <w:marTop w:val="0"/>
              <w:marBottom w:val="0"/>
              <w:divBdr>
                <w:top w:val="none" w:sz="0" w:space="0" w:color="auto"/>
                <w:left w:val="none" w:sz="0" w:space="0" w:color="auto"/>
                <w:bottom w:val="none" w:sz="0" w:space="0" w:color="auto"/>
                <w:right w:val="none" w:sz="0" w:space="0" w:color="auto"/>
              </w:divBdr>
            </w:div>
            <w:div w:id="2046561592">
              <w:marLeft w:val="0"/>
              <w:marRight w:val="0"/>
              <w:marTop w:val="0"/>
              <w:marBottom w:val="0"/>
              <w:divBdr>
                <w:top w:val="none" w:sz="0" w:space="0" w:color="auto"/>
                <w:left w:val="none" w:sz="0" w:space="0" w:color="auto"/>
                <w:bottom w:val="none" w:sz="0" w:space="0" w:color="auto"/>
                <w:right w:val="none" w:sz="0" w:space="0" w:color="auto"/>
              </w:divBdr>
            </w:div>
            <w:div w:id="585920859">
              <w:marLeft w:val="0"/>
              <w:marRight w:val="0"/>
              <w:marTop w:val="0"/>
              <w:marBottom w:val="0"/>
              <w:divBdr>
                <w:top w:val="none" w:sz="0" w:space="0" w:color="auto"/>
                <w:left w:val="none" w:sz="0" w:space="0" w:color="auto"/>
                <w:bottom w:val="none" w:sz="0" w:space="0" w:color="auto"/>
                <w:right w:val="none" w:sz="0" w:space="0" w:color="auto"/>
              </w:divBdr>
            </w:div>
            <w:div w:id="1603565820">
              <w:marLeft w:val="0"/>
              <w:marRight w:val="0"/>
              <w:marTop w:val="0"/>
              <w:marBottom w:val="0"/>
              <w:divBdr>
                <w:top w:val="none" w:sz="0" w:space="0" w:color="auto"/>
                <w:left w:val="none" w:sz="0" w:space="0" w:color="auto"/>
                <w:bottom w:val="none" w:sz="0" w:space="0" w:color="auto"/>
                <w:right w:val="none" w:sz="0" w:space="0" w:color="auto"/>
              </w:divBdr>
            </w:div>
            <w:div w:id="238369271">
              <w:marLeft w:val="0"/>
              <w:marRight w:val="0"/>
              <w:marTop w:val="0"/>
              <w:marBottom w:val="0"/>
              <w:divBdr>
                <w:top w:val="none" w:sz="0" w:space="0" w:color="auto"/>
                <w:left w:val="none" w:sz="0" w:space="0" w:color="auto"/>
                <w:bottom w:val="none" w:sz="0" w:space="0" w:color="auto"/>
                <w:right w:val="none" w:sz="0" w:space="0" w:color="auto"/>
              </w:divBdr>
            </w:div>
            <w:div w:id="1410536594">
              <w:marLeft w:val="0"/>
              <w:marRight w:val="0"/>
              <w:marTop w:val="0"/>
              <w:marBottom w:val="0"/>
              <w:divBdr>
                <w:top w:val="none" w:sz="0" w:space="0" w:color="auto"/>
                <w:left w:val="none" w:sz="0" w:space="0" w:color="auto"/>
                <w:bottom w:val="none" w:sz="0" w:space="0" w:color="auto"/>
                <w:right w:val="none" w:sz="0" w:space="0" w:color="auto"/>
              </w:divBdr>
            </w:div>
            <w:div w:id="1075667555">
              <w:marLeft w:val="0"/>
              <w:marRight w:val="0"/>
              <w:marTop w:val="0"/>
              <w:marBottom w:val="0"/>
              <w:divBdr>
                <w:top w:val="none" w:sz="0" w:space="0" w:color="auto"/>
                <w:left w:val="none" w:sz="0" w:space="0" w:color="auto"/>
                <w:bottom w:val="none" w:sz="0" w:space="0" w:color="auto"/>
                <w:right w:val="none" w:sz="0" w:space="0" w:color="auto"/>
              </w:divBdr>
            </w:div>
            <w:div w:id="201747776">
              <w:marLeft w:val="0"/>
              <w:marRight w:val="0"/>
              <w:marTop w:val="0"/>
              <w:marBottom w:val="0"/>
              <w:divBdr>
                <w:top w:val="none" w:sz="0" w:space="0" w:color="auto"/>
                <w:left w:val="none" w:sz="0" w:space="0" w:color="auto"/>
                <w:bottom w:val="none" w:sz="0" w:space="0" w:color="auto"/>
                <w:right w:val="none" w:sz="0" w:space="0" w:color="auto"/>
              </w:divBdr>
            </w:div>
            <w:div w:id="1398698697">
              <w:marLeft w:val="0"/>
              <w:marRight w:val="0"/>
              <w:marTop w:val="0"/>
              <w:marBottom w:val="0"/>
              <w:divBdr>
                <w:top w:val="none" w:sz="0" w:space="0" w:color="auto"/>
                <w:left w:val="none" w:sz="0" w:space="0" w:color="auto"/>
                <w:bottom w:val="none" w:sz="0" w:space="0" w:color="auto"/>
                <w:right w:val="none" w:sz="0" w:space="0" w:color="auto"/>
              </w:divBdr>
            </w:div>
            <w:div w:id="998579247">
              <w:marLeft w:val="0"/>
              <w:marRight w:val="0"/>
              <w:marTop w:val="0"/>
              <w:marBottom w:val="0"/>
              <w:divBdr>
                <w:top w:val="none" w:sz="0" w:space="0" w:color="auto"/>
                <w:left w:val="none" w:sz="0" w:space="0" w:color="auto"/>
                <w:bottom w:val="none" w:sz="0" w:space="0" w:color="auto"/>
                <w:right w:val="none" w:sz="0" w:space="0" w:color="auto"/>
              </w:divBdr>
            </w:div>
            <w:div w:id="1363091289">
              <w:marLeft w:val="0"/>
              <w:marRight w:val="0"/>
              <w:marTop w:val="0"/>
              <w:marBottom w:val="0"/>
              <w:divBdr>
                <w:top w:val="none" w:sz="0" w:space="0" w:color="auto"/>
                <w:left w:val="none" w:sz="0" w:space="0" w:color="auto"/>
                <w:bottom w:val="none" w:sz="0" w:space="0" w:color="auto"/>
                <w:right w:val="none" w:sz="0" w:space="0" w:color="auto"/>
              </w:divBdr>
            </w:div>
            <w:div w:id="787894462">
              <w:marLeft w:val="0"/>
              <w:marRight w:val="0"/>
              <w:marTop w:val="0"/>
              <w:marBottom w:val="0"/>
              <w:divBdr>
                <w:top w:val="none" w:sz="0" w:space="0" w:color="auto"/>
                <w:left w:val="none" w:sz="0" w:space="0" w:color="auto"/>
                <w:bottom w:val="none" w:sz="0" w:space="0" w:color="auto"/>
                <w:right w:val="none" w:sz="0" w:space="0" w:color="auto"/>
              </w:divBdr>
            </w:div>
            <w:div w:id="685712426">
              <w:marLeft w:val="0"/>
              <w:marRight w:val="0"/>
              <w:marTop w:val="0"/>
              <w:marBottom w:val="0"/>
              <w:divBdr>
                <w:top w:val="none" w:sz="0" w:space="0" w:color="auto"/>
                <w:left w:val="none" w:sz="0" w:space="0" w:color="auto"/>
                <w:bottom w:val="none" w:sz="0" w:space="0" w:color="auto"/>
                <w:right w:val="none" w:sz="0" w:space="0" w:color="auto"/>
              </w:divBdr>
            </w:div>
            <w:div w:id="46882680">
              <w:marLeft w:val="0"/>
              <w:marRight w:val="0"/>
              <w:marTop w:val="0"/>
              <w:marBottom w:val="0"/>
              <w:divBdr>
                <w:top w:val="none" w:sz="0" w:space="0" w:color="auto"/>
                <w:left w:val="none" w:sz="0" w:space="0" w:color="auto"/>
                <w:bottom w:val="none" w:sz="0" w:space="0" w:color="auto"/>
                <w:right w:val="none" w:sz="0" w:space="0" w:color="auto"/>
              </w:divBdr>
            </w:div>
            <w:div w:id="588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17124735">
      <w:bodyDiv w:val="1"/>
      <w:marLeft w:val="0"/>
      <w:marRight w:val="0"/>
      <w:marTop w:val="0"/>
      <w:marBottom w:val="0"/>
      <w:divBdr>
        <w:top w:val="none" w:sz="0" w:space="0" w:color="auto"/>
        <w:left w:val="none" w:sz="0" w:space="0" w:color="auto"/>
        <w:bottom w:val="none" w:sz="0" w:space="0" w:color="auto"/>
        <w:right w:val="none" w:sz="0" w:space="0" w:color="auto"/>
      </w:divBdr>
      <w:divsChild>
        <w:div w:id="1731685303">
          <w:marLeft w:val="0"/>
          <w:marRight w:val="0"/>
          <w:marTop w:val="0"/>
          <w:marBottom w:val="0"/>
          <w:divBdr>
            <w:top w:val="none" w:sz="0" w:space="0" w:color="auto"/>
            <w:left w:val="none" w:sz="0" w:space="0" w:color="auto"/>
            <w:bottom w:val="none" w:sz="0" w:space="0" w:color="auto"/>
            <w:right w:val="none" w:sz="0" w:space="0" w:color="auto"/>
          </w:divBdr>
          <w:divsChild>
            <w:div w:id="654650889">
              <w:marLeft w:val="0"/>
              <w:marRight w:val="0"/>
              <w:marTop w:val="0"/>
              <w:marBottom w:val="0"/>
              <w:divBdr>
                <w:top w:val="none" w:sz="0" w:space="0" w:color="auto"/>
                <w:left w:val="none" w:sz="0" w:space="0" w:color="auto"/>
                <w:bottom w:val="none" w:sz="0" w:space="0" w:color="auto"/>
                <w:right w:val="none" w:sz="0" w:space="0" w:color="auto"/>
              </w:divBdr>
            </w:div>
            <w:div w:id="593245202">
              <w:marLeft w:val="0"/>
              <w:marRight w:val="0"/>
              <w:marTop w:val="0"/>
              <w:marBottom w:val="0"/>
              <w:divBdr>
                <w:top w:val="none" w:sz="0" w:space="0" w:color="auto"/>
                <w:left w:val="none" w:sz="0" w:space="0" w:color="auto"/>
                <w:bottom w:val="none" w:sz="0" w:space="0" w:color="auto"/>
                <w:right w:val="none" w:sz="0" w:space="0" w:color="auto"/>
              </w:divBdr>
            </w:div>
            <w:div w:id="497233840">
              <w:marLeft w:val="0"/>
              <w:marRight w:val="0"/>
              <w:marTop w:val="0"/>
              <w:marBottom w:val="0"/>
              <w:divBdr>
                <w:top w:val="none" w:sz="0" w:space="0" w:color="auto"/>
                <w:left w:val="none" w:sz="0" w:space="0" w:color="auto"/>
                <w:bottom w:val="none" w:sz="0" w:space="0" w:color="auto"/>
                <w:right w:val="none" w:sz="0" w:space="0" w:color="auto"/>
              </w:divBdr>
            </w:div>
            <w:div w:id="2142846306">
              <w:marLeft w:val="0"/>
              <w:marRight w:val="0"/>
              <w:marTop w:val="0"/>
              <w:marBottom w:val="0"/>
              <w:divBdr>
                <w:top w:val="none" w:sz="0" w:space="0" w:color="auto"/>
                <w:left w:val="none" w:sz="0" w:space="0" w:color="auto"/>
                <w:bottom w:val="none" w:sz="0" w:space="0" w:color="auto"/>
                <w:right w:val="none" w:sz="0" w:space="0" w:color="auto"/>
              </w:divBdr>
            </w:div>
            <w:div w:id="1646012617">
              <w:marLeft w:val="0"/>
              <w:marRight w:val="0"/>
              <w:marTop w:val="0"/>
              <w:marBottom w:val="0"/>
              <w:divBdr>
                <w:top w:val="none" w:sz="0" w:space="0" w:color="auto"/>
                <w:left w:val="none" w:sz="0" w:space="0" w:color="auto"/>
                <w:bottom w:val="none" w:sz="0" w:space="0" w:color="auto"/>
                <w:right w:val="none" w:sz="0" w:space="0" w:color="auto"/>
              </w:divBdr>
            </w:div>
            <w:div w:id="856239495">
              <w:marLeft w:val="0"/>
              <w:marRight w:val="0"/>
              <w:marTop w:val="0"/>
              <w:marBottom w:val="0"/>
              <w:divBdr>
                <w:top w:val="none" w:sz="0" w:space="0" w:color="auto"/>
                <w:left w:val="none" w:sz="0" w:space="0" w:color="auto"/>
                <w:bottom w:val="none" w:sz="0" w:space="0" w:color="auto"/>
                <w:right w:val="none" w:sz="0" w:space="0" w:color="auto"/>
              </w:divBdr>
            </w:div>
            <w:div w:id="764309250">
              <w:marLeft w:val="0"/>
              <w:marRight w:val="0"/>
              <w:marTop w:val="0"/>
              <w:marBottom w:val="0"/>
              <w:divBdr>
                <w:top w:val="none" w:sz="0" w:space="0" w:color="auto"/>
                <w:left w:val="none" w:sz="0" w:space="0" w:color="auto"/>
                <w:bottom w:val="none" w:sz="0" w:space="0" w:color="auto"/>
                <w:right w:val="none" w:sz="0" w:space="0" w:color="auto"/>
              </w:divBdr>
            </w:div>
            <w:div w:id="1207332059">
              <w:marLeft w:val="0"/>
              <w:marRight w:val="0"/>
              <w:marTop w:val="0"/>
              <w:marBottom w:val="0"/>
              <w:divBdr>
                <w:top w:val="none" w:sz="0" w:space="0" w:color="auto"/>
                <w:left w:val="none" w:sz="0" w:space="0" w:color="auto"/>
                <w:bottom w:val="none" w:sz="0" w:space="0" w:color="auto"/>
                <w:right w:val="none" w:sz="0" w:space="0" w:color="auto"/>
              </w:divBdr>
            </w:div>
            <w:div w:id="851607481">
              <w:marLeft w:val="0"/>
              <w:marRight w:val="0"/>
              <w:marTop w:val="0"/>
              <w:marBottom w:val="0"/>
              <w:divBdr>
                <w:top w:val="none" w:sz="0" w:space="0" w:color="auto"/>
                <w:left w:val="none" w:sz="0" w:space="0" w:color="auto"/>
                <w:bottom w:val="none" w:sz="0" w:space="0" w:color="auto"/>
                <w:right w:val="none" w:sz="0" w:space="0" w:color="auto"/>
              </w:divBdr>
            </w:div>
            <w:div w:id="203173950">
              <w:marLeft w:val="0"/>
              <w:marRight w:val="0"/>
              <w:marTop w:val="0"/>
              <w:marBottom w:val="0"/>
              <w:divBdr>
                <w:top w:val="none" w:sz="0" w:space="0" w:color="auto"/>
                <w:left w:val="none" w:sz="0" w:space="0" w:color="auto"/>
                <w:bottom w:val="none" w:sz="0" w:space="0" w:color="auto"/>
                <w:right w:val="none" w:sz="0" w:space="0" w:color="auto"/>
              </w:divBdr>
            </w:div>
            <w:div w:id="1152258706">
              <w:marLeft w:val="0"/>
              <w:marRight w:val="0"/>
              <w:marTop w:val="0"/>
              <w:marBottom w:val="0"/>
              <w:divBdr>
                <w:top w:val="none" w:sz="0" w:space="0" w:color="auto"/>
                <w:left w:val="none" w:sz="0" w:space="0" w:color="auto"/>
                <w:bottom w:val="none" w:sz="0" w:space="0" w:color="auto"/>
                <w:right w:val="none" w:sz="0" w:space="0" w:color="auto"/>
              </w:divBdr>
            </w:div>
            <w:div w:id="1924100731">
              <w:marLeft w:val="0"/>
              <w:marRight w:val="0"/>
              <w:marTop w:val="0"/>
              <w:marBottom w:val="0"/>
              <w:divBdr>
                <w:top w:val="none" w:sz="0" w:space="0" w:color="auto"/>
                <w:left w:val="none" w:sz="0" w:space="0" w:color="auto"/>
                <w:bottom w:val="none" w:sz="0" w:space="0" w:color="auto"/>
                <w:right w:val="none" w:sz="0" w:space="0" w:color="auto"/>
              </w:divBdr>
            </w:div>
            <w:div w:id="1877038021">
              <w:marLeft w:val="0"/>
              <w:marRight w:val="0"/>
              <w:marTop w:val="0"/>
              <w:marBottom w:val="0"/>
              <w:divBdr>
                <w:top w:val="none" w:sz="0" w:space="0" w:color="auto"/>
                <w:left w:val="none" w:sz="0" w:space="0" w:color="auto"/>
                <w:bottom w:val="none" w:sz="0" w:space="0" w:color="auto"/>
                <w:right w:val="none" w:sz="0" w:space="0" w:color="auto"/>
              </w:divBdr>
            </w:div>
            <w:div w:id="1588803067">
              <w:marLeft w:val="0"/>
              <w:marRight w:val="0"/>
              <w:marTop w:val="0"/>
              <w:marBottom w:val="0"/>
              <w:divBdr>
                <w:top w:val="none" w:sz="0" w:space="0" w:color="auto"/>
                <w:left w:val="none" w:sz="0" w:space="0" w:color="auto"/>
                <w:bottom w:val="none" w:sz="0" w:space="0" w:color="auto"/>
                <w:right w:val="none" w:sz="0" w:space="0" w:color="auto"/>
              </w:divBdr>
            </w:div>
            <w:div w:id="1828785958">
              <w:marLeft w:val="0"/>
              <w:marRight w:val="0"/>
              <w:marTop w:val="0"/>
              <w:marBottom w:val="0"/>
              <w:divBdr>
                <w:top w:val="none" w:sz="0" w:space="0" w:color="auto"/>
                <w:left w:val="none" w:sz="0" w:space="0" w:color="auto"/>
                <w:bottom w:val="none" w:sz="0" w:space="0" w:color="auto"/>
                <w:right w:val="none" w:sz="0" w:space="0" w:color="auto"/>
              </w:divBdr>
            </w:div>
            <w:div w:id="802045370">
              <w:marLeft w:val="0"/>
              <w:marRight w:val="0"/>
              <w:marTop w:val="0"/>
              <w:marBottom w:val="0"/>
              <w:divBdr>
                <w:top w:val="none" w:sz="0" w:space="0" w:color="auto"/>
                <w:left w:val="none" w:sz="0" w:space="0" w:color="auto"/>
                <w:bottom w:val="none" w:sz="0" w:space="0" w:color="auto"/>
                <w:right w:val="none" w:sz="0" w:space="0" w:color="auto"/>
              </w:divBdr>
            </w:div>
            <w:div w:id="295337890">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262109970">
              <w:marLeft w:val="0"/>
              <w:marRight w:val="0"/>
              <w:marTop w:val="0"/>
              <w:marBottom w:val="0"/>
              <w:divBdr>
                <w:top w:val="none" w:sz="0" w:space="0" w:color="auto"/>
                <w:left w:val="none" w:sz="0" w:space="0" w:color="auto"/>
                <w:bottom w:val="none" w:sz="0" w:space="0" w:color="auto"/>
                <w:right w:val="none" w:sz="0" w:space="0" w:color="auto"/>
              </w:divBdr>
            </w:div>
            <w:div w:id="1373731589">
              <w:marLeft w:val="0"/>
              <w:marRight w:val="0"/>
              <w:marTop w:val="0"/>
              <w:marBottom w:val="0"/>
              <w:divBdr>
                <w:top w:val="none" w:sz="0" w:space="0" w:color="auto"/>
                <w:left w:val="none" w:sz="0" w:space="0" w:color="auto"/>
                <w:bottom w:val="none" w:sz="0" w:space="0" w:color="auto"/>
                <w:right w:val="none" w:sz="0" w:space="0" w:color="auto"/>
              </w:divBdr>
            </w:div>
            <w:div w:id="462698104">
              <w:marLeft w:val="0"/>
              <w:marRight w:val="0"/>
              <w:marTop w:val="0"/>
              <w:marBottom w:val="0"/>
              <w:divBdr>
                <w:top w:val="none" w:sz="0" w:space="0" w:color="auto"/>
                <w:left w:val="none" w:sz="0" w:space="0" w:color="auto"/>
                <w:bottom w:val="none" w:sz="0" w:space="0" w:color="auto"/>
                <w:right w:val="none" w:sz="0" w:space="0" w:color="auto"/>
              </w:divBdr>
            </w:div>
            <w:div w:id="526719736">
              <w:marLeft w:val="0"/>
              <w:marRight w:val="0"/>
              <w:marTop w:val="0"/>
              <w:marBottom w:val="0"/>
              <w:divBdr>
                <w:top w:val="none" w:sz="0" w:space="0" w:color="auto"/>
                <w:left w:val="none" w:sz="0" w:space="0" w:color="auto"/>
                <w:bottom w:val="none" w:sz="0" w:space="0" w:color="auto"/>
                <w:right w:val="none" w:sz="0" w:space="0" w:color="auto"/>
              </w:divBdr>
            </w:div>
            <w:div w:id="585653612">
              <w:marLeft w:val="0"/>
              <w:marRight w:val="0"/>
              <w:marTop w:val="0"/>
              <w:marBottom w:val="0"/>
              <w:divBdr>
                <w:top w:val="none" w:sz="0" w:space="0" w:color="auto"/>
                <w:left w:val="none" w:sz="0" w:space="0" w:color="auto"/>
                <w:bottom w:val="none" w:sz="0" w:space="0" w:color="auto"/>
                <w:right w:val="none" w:sz="0" w:space="0" w:color="auto"/>
              </w:divBdr>
            </w:div>
            <w:div w:id="160043335">
              <w:marLeft w:val="0"/>
              <w:marRight w:val="0"/>
              <w:marTop w:val="0"/>
              <w:marBottom w:val="0"/>
              <w:divBdr>
                <w:top w:val="none" w:sz="0" w:space="0" w:color="auto"/>
                <w:left w:val="none" w:sz="0" w:space="0" w:color="auto"/>
                <w:bottom w:val="none" w:sz="0" w:space="0" w:color="auto"/>
                <w:right w:val="none" w:sz="0" w:space="0" w:color="auto"/>
              </w:divBdr>
            </w:div>
            <w:div w:id="1781602624">
              <w:marLeft w:val="0"/>
              <w:marRight w:val="0"/>
              <w:marTop w:val="0"/>
              <w:marBottom w:val="0"/>
              <w:divBdr>
                <w:top w:val="none" w:sz="0" w:space="0" w:color="auto"/>
                <w:left w:val="none" w:sz="0" w:space="0" w:color="auto"/>
                <w:bottom w:val="none" w:sz="0" w:space="0" w:color="auto"/>
                <w:right w:val="none" w:sz="0" w:space="0" w:color="auto"/>
              </w:divBdr>
            </w:div>
            <w:div w:id="1161654788">
              <w:marLeft w:val="0"/>
              <w:marRight w:val="0"/>
              <w:marTop w:val="0"/>
              <w:marBottom w:val="0"/>
              <w:divBdr>
                <w:top w:val="none" w:sz="0" w:space="0" w:color="auto"/>
                <w:left w:val="none" w:sz="0" w:space="0" w:color="auto"/>
                <w:bottom w:val="none" w:sz="0" w:space="0" w:color="auto"/>
                <w:right w:val="none" w:sz="0" w:space="0" w:color="auto"/>
              </w:divBdr>
            </w:div>
            <w:div w:id="5391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2051370286">
      <w:bodyDiv w:val="1"/>
      <w:marLeft w:val="0"/>
      <w:marRight w:val="0"/>
      <w:marTop w:val="0"/>
      <w:marBottom w:val="0"/>
      <w:divBdr>
        <w:top w:val="none" w:sz="0" w:space="0" w:color="auto"/>
        <w:left w:val="none" w:sz="0" w:space="0" w:color="auto"/>
        <w:bottom w:val="none" w:sz="0" w:space="0" w:color="auto"/>
        <w:right w:val="none" w:sz="0" w:space="0" w:color="auto"/>
      </w:divBdr>
      <w:divsChild>
        <w:div w:id="277414458">
          <w:marLeft w:val="0"/>
          <w:marRight w:val="0"/>
          <w:marTop w:val="0"/>
          <w:marBottom w:val="0"/>
          <w:divBdr>
            <w:top w:val="none" w:sz="0" w:space="0" w:color="auto"/>
            <w:left w:val="none" w:sz="0" w:space="0" w:color="auto"/>
            <w:bottom w:val="none" w:sz="0" w:space="0" w:color="auto"/>
            <w:right w:val="none" w:sz="0" w:space="0" w:color="auto"/>
          </w:divBdr>
          <w:divsChild>
            <w:div w:id="2097483045">
              <w:marLeft w:val="0"/>
              <w:marRight w:val="0"/>
              <w:marTop w:val="0"/>
              <w:marBottom w:val="0"/>
              <w:divBdr>
                <w:top w:val="none" w:sz="0" w:space="0" w:color="auto"/>
                <w:left w:val="none" w:sz="0" w:space="0" w:color="auto"/>
                <w:bottom w:val="none" w:sz="0" w:space="0" w:color="auto"/>
                <w:right w:val="none" w:sz="0" w:space="0" w:color="auto"/>
              </w:divBdr>
            </w:div>
            <w:div w:id="1287933992">
              <w:marLeft w:val="0"/>
              <w:marRight w:val="0"/>
              <w:marTop w:val="0"/>
              <w:marBottom w:val="0"/>
              <w:divBdr>
                <w:top w:val="none" w:sz="0" w:space="0" w:color="auto"/>
                <w:left w:val="none" w:sz="0" w:space="0" w:color="auto"/>
                <w:bottom w:val="none" w:sz="0" w:space="0" w:color="auto"/>
                <w:right w:val="none" w:sz="0" w:space="0" w:color="auto"/>
              </w:divBdr>
            </w:div>
            <w:div w:id="652174491">
              <w:marLeft w:val="0"/>
              <w:marRight w:val="0"/>
              <w:marTop w:val="0"/>
              <w:marBottom w:val="0"/>
              <w:divBdr>
                <w:top w:val="none" w:sz="0" w:space="0" w:color="auto"/>
                <w:left w:val="none" w:sz="0" w:space="0" w:color="auto"/>
                <w:bottom w:val="none" w:sz="0" w:space="0" w:color="auto"/>
                <w:right w:val="none" w:sz="0" w:space="0" w:color="auto"/>
              </w:divBdr>
            </w:div>
            <w:div w:id="667712842">
              <w:marLeft w:val="0"/>
              <w:marRight w:val="0"/>
              <w:marTop w:val="0"/>
              <w:marBottom w:val="0"/>
              <w:divBdr>
                <w:top w:val="none" w:sz="0" w:space="0" w:color="auto"/>
                <w:left w:val="none" w:sz="0" w:space="0" w:color="auto"/>
                <w:bottom w:val="none" w:sz="0" w:space="0" w:color="auto"/>
                <w:right w:val="none" w:sz="0" w:space="0" w:color="auto"/>
              </w:divBdr>
            </w:div>
            <w:div w:id="670990123">
              <w:marLeft w:val="0"/>
              <w:marRight w:val="0"/>
              <w:marTop w:val="0"/>
              <w:marBottom w:val="0"/>
              <w:divBdr>
                <w:top w:val="none" w:sz="0" w:space="0" w:color="auto"/>
                <w:left w:val="none" w:sz="0" w:space="0" w:color="auto"/>
                <w:bottom w:val="none" w:sz="0" w:space="0" w:color="auto"/>
                <w:right w:val="none" w:sz="0" w:space="0" w:color="auto"/>
              </w:divBdr>
            </w:div>
            <w:div w:id="1136486724">
              <w:marLeft w:val="0"/>
              <w:marRight w:val="0"/>
              <w:marTop w:val="0"/>
              <w:marBottom w:val="0"/>
              <w:divBdr>
                <w:top w:val="none" w:sz="0" w:space="0" w:color="auto"/>
                <w:left w:val="none" w:sz="0" w:space="0" w:color="auto"/>
                <w:bottom w:val="none" w:sz="0" w:space="0" w:color="auto"/>
                <w:right w:val="none" w:sz="0" w:space="0" w:color="auto"/>
              </w:divBdr>
            </w:div>
            <w:div w:id="5056234">
              <w:marLeft w:val="0"/>
              <w:marRight w:val="0"/>
              <w:marTop w:val="0"/>
              <w:marBottom w:val="0"/>
              <w:divBdr>
                <w:top w:val="none" w:sz="0" w:space="0" w:color="auto"/>
                <w:left w:val="none" w:sz="0" w:space="0" w:color="auto"/>
                <w:bottom w:val="none" w:sz="0" w:space="0" w:color="auto"/>
                <w:right w:val="none" w:sz="0" w:space="0" w:color="auto"/>
              </w:divBdr>
            </w:div>
            <w:div w:id="1849175926">
              <w:marLeft w:val="0"/>
              <w:marRight w:val="0"/>
              <w:marTop w:val="0"/>
              <w:marBottom w:val="0"/>
              <w:divBdr>
                <w:top w:val="none" w:sz="0" w:space="0" w:color="auto"/>
                <w:left w:val="none" w:sz="0" w:space="0" w:color="auto"/>
                <w:bottom w:val="none" w:sz="0" w:space="0" w:color="auto"/>
                <w:right w:val="none" w:sz="0" w:space="0" w:color="auto"/>
              </w:divBdr>
            </w:div>
            <w:div w:id="1509562803">
              <w:marLeft w:val="0"/>
              <w:marRight w:val="0"/>
              <w:marTop w:val="0"/>
              <w:marBottom w:val="0"/>
              <w:divBdr>
                <w:top w:val="none" w:sz="0" w:space="0" w:color="auto"/>
                <w:left w:val="none" w:sz="0" w:space="0" w:color="auto"/>
                <w:bottom w:val="none" w:sz="0" w:space="0" w:color="auto"/>
                <w:right w:val="none" w:sz="0" w:space="0" w:color="auto"/>
              </w:divBdr>
            </w:div>
            <w:div w:id="51971996">
              <w:marLeft w:val="0"/>
              <w:marRight w:val="0"/>
              <w:marTop w:val="0"/>
              <w:marBottom w:val="0"/>
              <w:divBdr>
                <w:top w:val="none" w:sz="0" w:space="0" w:color="auto"/>
                <w:left w:val="none" w:sz="0" w:space="0" w:color="auto"/>
                <w:bottom w:val="none" w:sz="0" w:space="0" w:color="auto"/>
                <w:right w:val="none" w:sz="0" w:space="0" w:color="auto"/>
              </w:divBdr>
            </w:div>
            <w:div w:id="2081126120">
              <w:marLeft w:val="0"/>
              <w:marRight w:val="0"/>
              <w:marTop w:val="0"/>
              <w:marBottom w:val="0"/>
              <w:divBdr>
                <w:top w:val="none" w:sz="0" w:space="0" w:color="auto"/>
                <w:left w:val="none" w:sz="0" w:space="0" w:color="auto"/>
                <w:bottom w:val="none" w:sz="0" w:space="0" w:color="auto"/>
                <w:right w:val="none" w:sz="0" w:space="0" w:color="auto"/>
              </w:divBdr>
            </w:div>
            <w:div w:id="1151600000">
              <w:marLeft w:val="0"/>
              <w:marRight w:val="0"/>
              <w:marTop w:val="0"/>
              <w:marBottom w:val="0"/>
              <w:divBdr>
                <w:top w:val="none" w:sz="0" w:space="0" w:color="auto"/>
                <w:left w:val="none" w:sz="0" w:space="0" w:color="auto"/>
                <w:bottom w:val="none" w:sz="0" w:space="0" w:color="auto"/>
                <w:right w:val="none" w:sz="0" w:space="0" w:color="auto"/>
              </w:divBdr>
            </w:div>
            <w:div w:id="96028024">
              <w:marLeft w:val="0"/>
              <w:marRight w:val="0"/>
              <w:marTop w:val="0"/>
              <w:marBottom w:val="0"/>
              <w:divBdr>
                <w:top w:val="none" w:sz="0" w:space="0" w:color="auto"/>
                <w:left w:val="none" w:sz="0" w:space="0" w:color="auto"/>
                <w:bottom w:val="none" w:sz="0" w:space="0" w:color="auto"/>
                <w:right w:val="none" w:sz="0" w:space="0" w:color="auto"/>
              </w:divBdr>
            </w:div>
            <w:div w:id="694503477">
              <w:marLeft w:val="0"/>
              <w:marRight w:val="0"/>
              <w:marTop w:val="0"/>
              <w:marBottom w:val="0"/>
              <w:divBdr>
                <w:top w:val="none" w:sz="0" w:space="0" w:color="auto"/>
                <w:left w:val="none" w:sz="0" w:space="0" w:color="auto"/>
                <w:bottom w:val="none" w:sz="0" w:space="0" w:color="auto"/>
                <w:right w:val="none" w:sz="0" w:space="0" w:color="auto"/>
              </w:divBdr>
            </w:div>
            <w:div w:id="10746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5284">
      <w:bodyDiv w:val="1"/>
      <w:marLeft w:val="0"/>
      <w:marRight w:val="0"/>
      <w:marTop w:val="0"/>
      <w:marBottom w:val="0"/>
      <w:divBdr>
        <w:top w:val="none" w:sz="0" w:space="0" w:color="auto"/>
        <w:left w:val="none" w:sz="0" w:space="0" w:color="auto"/>
        <w:bottom w:val="none" w:sz="0" w:space="0" w:color="auto"/>
        <w:right w:val="none" w:sz="0" w:space="0" w:color="auto"/>
      </w:divBdr>
      <w:divsChild>
        <w:div w:id="1958637135">
          <w:marLeft w:val="0"/>
          <w:marRight w:val="0"/>
          <w:marTop w:val="0"/>
          <w:marBottom w:val="0"/>
          <w:divBdr>
            <w:top w:val="none" w:sz="0" w:space="0" w:color="auto"/>
            <w:left w:val="none" w:sz="0" w:space="0" w:color="auto"/>
            <w:bottom w:val="none" w:sz="0" w:space="0" w:color="auto"/>
            <w:right w:val="none" w:sz="0" w:space="0" w:color="auto"/>
          </w:divBdr>
          <w:divsChild>
            <w:div w:id="2114590630">
              <w:marLeft w:val="0"/>
              <w:marRight w:val="0"/>
              <w:marTop w:val="0"/>
              <w:marBottom w:val="0"/>
              <w:divBdr>
                <w:top w:val="none" w:sz="0" w:space="0" w:color="auto"/>
                <w:left w:val="none" w:sz="0" w:space="0" w:color="auto"/>
                <w:bottom w:val="none" w:sz="0" w:space="0" w:color="auto"/>
                <w:right w:val="none" w:sz="0" w:space="0" w:color="auto"/>
              </w:divBdr>
            </w:div>
            <w:div w:id="1008941913">
              <w:marLeft w:val="0"/>
              <w:marRight w:val="0"/>
              <w:marTop w:val="0"/>
              <w:marBottom w:val="0"/>
              <w:divBdr>
                <w:top w:val="none" w:sz="0" w:space="0" w:color="auto"/>
                <w:left w:val="none" w:sz="0" w:space="0" w:color="auto"/>
                <w:bottom w:val="none" w:sz="0" w:space="0" w:color="auto"/>
                <w:right w:val="none" w:sz="0" w:space="0" w:color="auto"/>
              </w:divBdr>
            </w:div>
            <w:div w:id="1792284552">
              <w:marLeft w:val="0"/>
              <w:marRight w:val="0"/>
              <w:marTop w:val="0"/>
              <w:marBottom w:val="0"/>
              <w:divBdr>
                <w:top w:val="none" w:sz="0" w:space="0" w:color="auto"/>
                <w:left w:val="none" w:sz="0" w:space="0" w:color="auto"/>
                <w:bottom w:val="none" w:sz="0" w:space="0" w:color="auto"/>
                <w:right w:val="none" w:sz="0" w:space="0" w:color="auto"/>
              </w:divBdr>
            </w:div>
            <w:div w:id="1078555933">
              <w:marLeft w:val="0"/>
              <w:marRight w:val="0"/>
              <w:marTop w:val="0"/>
              <w:marBottom w:val="0"/>
              <w:divBdr>
                <w:top w:val="none" w:sz="0" w:space="0" w:color="auto"/>
                <w:left w:val="none" w:sz="0" w:space="0" w:color="auto"/>
                <w:bottom w:val="none" w:sz="0" w:space="0" w:color="auto"/>
                <w:right w:val="none" w:sz="0" w:space="0" w:color="auto"/>
              </w:divBdr>
            </w:div>
            <w:div w:id="32465625">
              <w:marLeft w:val="0"/>
              <w:marRight w:val="0"/>
              <w:marTop w:val="0"/>
              <w:marBottom w:val="0"/>
              <w:divBdr>
                <w:top w:val="none" w:sz="0" w:space="0" w:color="auto"/>
                <w:left w:val="none" w:sz="0" w:space="0" w:color="auto"/>
                <w:bottom w:val="none" w:sz="0" w:space="0" w:color="auto"/>
                <w:right w:val="none" w:sz="0" w:space="0" w:color="auto"/>
              </w:divBdr>
            </w:div>
            <w:div w:id="1272663698">
              <w:marLeft w:val="0"/>
              <w:marRight w:val="0"/>
              <w:marTop w:val="0"/>
              <w:marBottom w:val="0"/>
              <w:divBdr>
                <w:top w:val="none" w:sz="0" w:space="0" w:color="auto"/>
                <w:left w:val="none" w:sz="0" w:space="0" w:color="auto"/>
                <w:bottom w:val="none" w:sz="0" w:space="0" w:color="auto"/>
                <w:right w:val="none" w:sz="0" w:space="0" w:color="auto"/>
              </w:divBdr>
            </w:div>
            <w:div w:id="1184397913">
              <w:marLeft w:val="0"/>
              <w:marRight w:val="0"/>
              <w:marTop w:val="0"/>
              <w:marBottom w:val="0"/>
              <w:divBdr>
                <w:top w:val="none" w:sz="0" w:space="0" w:color="auto"/>
                <w:left w:val="none" w:sz="0" w:space="0" w:color="auto"/>
                <w:bottom w:val="none" w:sz="0" w:space="0" w:color="auto"/>
                <w:right w:val="none" w:sz="0" w:space="0" w:color="auto"/>
              </w:divBdr>
            </w:div>
            <w:div w:id="1178041913">
              <w:marLeft w:val="0"/>
              <w:marRight w:val="0"/>
              <w:marTop w:val="0"/>
              <w:marBottom w:val="0"/>
              <w:divBdr>
                <w:top w:val="none" w:sz="0" w:space="0" w:color="auto"/>
                <w:left w:val="none" w:sz="0" w:space="0" w:color="auto"/>
                <w:bottom w:val="none" w:sz="0" w:space="0" w:color="auto"/>
                <w:right w:val="none" w:sz="0" w:space="0" w:color="auto"/>
              </w:divBdr>
            </w:div>
            <w:div w:id="1990209049">
              <w:marLeft w:val="0"/>
              <w:marRight w:val="0"/>
              <w:marTop w:val="0"/>
              <w:marBottom w:val="0"/>
              <w:divBdr>
                <w:top w:val="none" w:sz="0" w:space="0" w:color="auto"/>
                <w:left w:val="none" w:sz="0" w:space="0" w:color="auto"/>
                <w:bottom w:val="none" w:sz="0" w:space="0" w:color="auto"/>
                <w:right w:val="none" w:sz="0" w:space="0" w:color="auto"/>
              </w:divBdr>
            </w:div>
            <w:div w:id="186064070">
              <w:marLeft w:val="0"/>
              <w:marRight w:val="0"/>
              <w:marTop w:val="0"/>
              <w:marBottom w:val="0"/>
              <w:divBdr>
                <w:top w:val="none" w:sz="0" w:space="0" w:color="auto"/>
                <w:left w:val="none" w:sz="0" w:space="0" w:color="auto"/>
                <w:bottom w:val="none" w:sz="0" w:space="0" w:color="auto"/>
                <w:right w:val="none" w:sz="0" w:space="0" w:color="auto"/>
              </w:divBdr>
            </w:div>
            <w:div w:id="2016834605">
              <w:marLeft w:val="0"/>
              <w:marRight w:val="0"/>
              <w:marTop w:val="0"/>
              <w:marBottom w:val="0"/>
              <w:divBdr>
                <w:top w:val="none" w:sz="0" w:space="0" w:color="auto"/>
                <w:left w:val="none" w:sz="0" w:space="0" w:color="auto"/>
                <w:bottom w:val="none" w:sz="0" w:space="0" w:color="auto"/>
                <w:right w:val="none" w:sz="0" w:space="0" w:color="auto"/>
              </w:divBdr>
            </w:div>
            <w:div w:id="205801983">
              <w:marLeft w:val="0"/>
              <w:marRight w:val="0"/>
              <w:marTop w:val="0"/>
              <w:marBottom w:val="0"/>
              <w:divBdr>
                <w:top w:val="none" w:sz="0" w:space="0" w:color="auto"/>
                <w:left w:val="none" w:sz="0" w:space="0" w:color="auto"/>
                <w:bottom w:val="none" w:sz="0" w:space="0" w:color="auto"/>
                <w:right w:val="none" w:sz="0" w:space="0" w:color="auto"/>
              </w:divBdr>
            </w:div>
            <w:div w:id="1733851807">
              <w:marLeft w:val="0"/>
              <w:marRight w:val="0"/>
              <w:marTop w:val="0"/>
              <w:marBottom w:val="0"/>
              <w:divBdr>
                <w:top w:val="none" w:sz="0" w:space="0" w:color="auto"/>
                <w:left w:val="none" w:sz="0" w:space="0" w:color="auto"/>
                <w:bottom w:val="none" w:sz="0" w:space="0" w:color="auto"/>
                <w:right w:val="none" w:sz="0" w:space="0" w:color="auto"/>
              </w:divBdr>
            </w:div>
            <w:div w:id="1413820894">
              <w:marLeft w:val="0"/>
              <w:marRight w:val="0"/>
              <w:marTop w:val="0"/>
              <w:marBottom w:val="0"/>
              <w:divBdr>
                <w:top w:val="none" w:sz="0" w:space="0" w:color="auto"/>
                <w:left w:val="none" w:sz="0" w:space="0" w:color="auto"/>
                <w:bottom w:val="none" w:sz="0" w:space="0" w:color="auto"/>
                <w:right w:val="none" w:sz="0" w:space="0" w:color="auto"/>
              </w:divBdr>
            </w:div>
            <w:div w:id="825171152">
              <w:marLeft w:val="0"/>
              <w:marRight w:val="0"/>
              <w:marTop w:val="0"/>
              <w:marBottom w:val="0"/>
              <w:divBdr>
                <w:top w:val="none" w:sz="0" w:space="0" w:color="auto"/>
                <w:left w:val="none" w:sz="0" w:space="0" w:color="auto"/>
                <w:bottom w:val="none" w:sz="0" w:space="0" w:color="auto"/>
                <w:right w:val="none" w:sz="0" w:space="0" w:color="auto"/>
              </w:divBdr>
            </w:div>
            <w:div w:id="1549413307">
              <w:marLeft w:val="0"/>
              <w:marRight w:val="0"/>
              <w:marTop w:val="0"/>
              <w:marBottom w:val="0"/>
              <w:divBdr>
                <w:top w:val="none" w:sz="0" w:space="0" w:color="auto"/>
                <w:left w:val="none" w:sz="0" w:space="0" w:color="auto"/>
                <w:bottom w:val="none" w:sz="0" w:space="0" w:color="auto"/>
                <w:right w:val="none" w:sz="0" w:space="0" w:color="auto"/>
              </w:divBdr>
            </w:div>
            <w:div w:id="1161119516">
              <w:marLeft w:val="0"/>
              <w:marRight w:val="0"/>
              <w:marTop w:val="0"/>
              <w:marBottom w:val="0"/>
              <w:divBdr>
                <w:top w:val="none" w:sz="0" w:space="0" w:color="auto"/>
                <w:left w:val="none" w:sz="0" w:space="0" w:color="auto"/>
                <w:bottom w:val="none" w:sz="0" w:space="0" w:color="auto"/>
                <w:right w:val="none" w:sz="0" w:space="0" w:color="auto"/>
              </w:divBdr>
            </w:div>
            <w:div w:id="214196444">
              <w:marLeft w:val="0"/>
              <w:marRight w:val="0"/>
              <w:marTop w:val="0"/>
              <w:marBottom w:val="0"/>
              <w:divBdr>
                <w:top w:val="none" w:sz="0" w:space="0" w:color="auto"/>
                <w:left w:val="none" w:sz="0" w:space="0" w:color="auto"/>
                <w:bottom w:val="none" w:sz="0" w:space="0" w:color="auto"/>
                <w:right w:val="none" w:sz="0" w:space="0" w:color="auto"/>
              </w:divBdr>
            </w:div>
            <w:div w:id="1835563817">
              <w:marLeft w:val="0"/>
              <w:marRight w:val="0"/>
              <w:marTop w:val="0"/>
              <w:marBottom w:val="0"/>
              <w:divBdr>
                <w:top w:val="none" w:sz="0" w:space="0" w:color="auto"/>
                <w:left w:val="none" w:sz="0" w:space="0" w:color="auto"/>
                <w:bottom w:val="none" w:sz="0" w:space="0" w:color="auto"/>
                <w:right w:val="none" w:sz="0" w:space="0" w:color="auto"/>
              </w:divBdr>
            </w:div>
            <w:div w:id="1901161862">
              <w:marLeft w:val="0"/>
              <w:marRight w:val="0"/>
              <w:marTop w:val="0"/>
              <w:marBottom w:val="0"/>
              <w:divBdr>
                <w:top w:val="none" w:sz="0" w:space="0" w:color="auto"/>
                <w:left w:val="none" w:sz="0" w:space="0" w:color="auto"/>
                <w:bottom w:val="none" w:sz="0" w:space="0" w:color="auto"/>
                <w:right w:val="none" w:sz="0" w:space="0" w:color="auto"/>
              </w:divBdr>
            </w:div>
            <w:div w:id="1318144867">
              <w:marLeft w:val="0"/>
              <w:marRight w:val="0"/>
              <w:marTop w:val="0"/>
              <w:marBottom w:val="0"/>
              <w:divBdr>
                <w:top w:val="none" w:sz="0" w:space="0" w:color="auto"/>
                <w:left w:val="none" w:sz="0" w:space="0" w:color="auto"/>
                <w:bottom w:val="none" w:sz="0" w:space="0" w:color="auto"/>
                <w:right w:val="none" w:sz="0" w:space="0" w:color="auto"/>
              </w:divBdr>
            </w:div>
            <w:div w:id="999698602">
              <w:marLeft w:val="0"/>
              <w:marRight w:val="0"/>
              <w:marTop w:val="0"/>
              <w:marBottom w:val="0"/>
              <w:divBdr>
                <w:top w:val="none" w:sz="0" w:space="0" w:color="auto"/>
                <w:left w:val="none" w:sz="0" w:space="0" w:color="auto"/>
                <w:bottom w:val="none" w:sz="0" w:space="0" w:color="auto"/>
                <w:right w:val="none" w:sz="0" w:space="0" w:color="auto"/>
              </w:divBdr>
            </w:div>
            <w:div w:id="148057547">
              <w:marLeft w:val="0"/>
              <w:marRight w:val="0"/>
              <w:marTop w:val="0"/>
              <w:marBottom w:val="0"/>
              <w:divBdr>
                <w:top w:val="none" w:sz="0" w:space="0" w:color="auto"/>
                <w:left w:val="none" w:sz="0" w:space="0" w:color="auto"/>
                <w:bottom w:val="none" w:sz="0" w:space="0" w:color="auto"/>
                <w:right w:val="none" w:sz="0" w:space="0" w:color="auto"/>
              </w:divBdr>
            </w:div>
            <w:div w:id="1202211934">
              <w:marLeft w:val="0"/>
              <w:marRight w:val="0"/>
              <w:marTop w:val="0"/>
              <w:marBottom w:val="0"/>
              <w:divBdr>
                <w:top w:val="none" w:sz="0" w:space="0" w:color="auto"/>
                <w:left w:val="none" w:sz="0" w:space="0" w:color="auto"/>
                <w:bottom w:val="none" w:sz="0" w:space="0" w:color="auto"/>
                <w:right w:val="none" w:sz="0" w:space="0" w:color="auto"/>
              </w:divBdr>
            </w:div>
            <w:div w:id="1334799694">
              <w:marLeft w:val="0"/>
              <w:marRight w:val="0"/>
              <w:marTop w:val="0"/>
              <w:marBottom w:val="0"/>
              <w:divBdr>
                <w:top w:val="none" w:sz="0" w:space="0" w:color="auto"/>
                <w:left w:val="none" w:sz="0" w:space="0" w:color="auto"/>
                <w:bottom w:val="none" w:sz="0" w:space="0" w:color="auto"/>
                <w:right w:val="none" w:sz="0" w:space="0" w:color="auto"/>
              </w:divBdr>
            </w:div>
            <w:div w:id="1696035065">
              <w:marLeft w:val="0"/>
              <w:marRight w:val="0"/>
              <w:marTop w:val="0"/>
              <w:marBottom w:val="0"/>
              <w:divBdr>
                <w:top w:val="none" w:sz="0" w:space="0" w:color="auto"/>
                <w:left w:val="none" w:sz="0" w:space="0" w:color="auto"/>
                <w:bottom w:val="none" w:sz="0" w:space="0" w:color="auto"/>
                <w:right w:val="none" w:sz="0" w:space="0" w:color="auto"/>
              </w:divBdr>
            </w:div>
            <w:div w:id="804929294">
              <w:marLeft w:val="0"/>
              <w:marRight w:val="0"/>
              <w:marTop w:val="0"/>
              <w:marBottom w:val="0"/>
              <w:divBdr>
                <w:top w:val="none" w:sz="0" w:space="0" w:color="auto"/>
                <w:left w:val="none" w:sz="0" w:space="0" w:color="auto"/>
                <w:bottom w:val="none" w:sz="0" w:space="0" w:color="auto"/>
                <w:right w:val="none" w:sz="0" w:space="0" w:color="auto"/>
              </w:divBdr>
            </w:div>
            <w:div w:id="288366886">
              <w:marLeft w:val="0"/>
              <w:marRight w:val="0"/>
              <w:marTop w:val="0"/>
              <w:marBottom w:val="0"/>
              <w:divBdr>
                <w:top w:val="none" w:sz="0" w:space="0" w:color="auto"/>
                <w:left w:val="none" w:sz="0" w:space="0" w:color="auto"/>
                <w:bottom w:val="none" w:sz="0" w:space="0" w:color="auto"/>
                <w:right w:val="none" w:sz="0" w:space="0" w:color="auto"/>
              </w:divBdr>
            </w:div>
            <w:div w:id="1010185765">
              <w:marLeft w:val="0"/>
              <w:marRight w:val="0"/>
              <w:marTop w:val="0"/>
              <w:marBottom w:val="0"/>
              <w:divBdr>
                <w:top w:val="none" w:sz="0" w:space="0" w:color="auto"/>
                <w:left w:val="none" w:sz="0" w:space="0" w:color="auto"/>
                <w:bottom w:val="none" w:sz="0" w:space="0" w:color="auto"/>
                <w:right w:val="none" w:sz="0" w:space="0" w:color="auto"/>
              </w:divBdr>
            </w:div>
            <w:div w:id="1080565579">
              <w:marLeft w:val="0"/>
              <w:marRight w:val="0"/>
              <w:marTop w:val="0"/>
              <w:marBottom w:val="0"/>
              <w:divBdr>
                <w:top w:val="none" w:sz="0" w:space="0" w:color="auto"/>
                <w:left w:val="none" w:sz="0" w:space="0" w:color="auto"/>
                <w:bottom w:val="none" w:sz="0" w:space="0" w:color="auto"/>
                <w:right w:val="none" w:sz="0" w:space="0" w:color="auto"/>
              </w:divBdr>
            </w:div>
            <w:div w:id="161118859">
              <w:marLeft w:val="0"/>
              <w:marRight w:val="0"/>
              <w:marTop w:val="0"/>
              <w:marBottom w:val="0"/>
              <w:divBdr>
                <w:top w:val="none" w:sz="0" w:space="0" w:color="auto"/>
                <w:left w:val="none" w:sz="0" w:space="0" w:color="auto"/>
                <w:bottom w:val="none" w:sz="0" w:space="0" w:color="auto"/>
                <w:right w:val="none" w:sz="0" w:space="0" w:color="auto"/>
              </w:divBdr>
            </w:div>
            <w:div w:id="1390575404">
              <w:marLeft w:val="0"/>
              <w:marRight w:val="0"/>
              <w:marTop w:val="0"/>
              <w:marBottom w:val="0"/>
              <w:divBdr>
                <w:top w:val="none" w:sz="0" w:space="0" w:color="auto"/>
                <w:left w:val="none" w:sz="0" w:space="0" w:color="auto"/>
                <w:bottom w:val="none" w:sz="0" w:space="0" w:color="auto"/>
                <w:right w:val="none" w:sz="0" w:space="0" w:color="auto"/>
              </w:divBdr>
            </w:div>
            <w:div w:id="1488983328">
              <w:marLeft w:val="0"/>
              <w:marRight w:val="0"/>
              <w:marTop w:val="0"/>
              <w:marBottom w:val="0"/>
              <w:divBdr>
                <w:top w:val="none" w:sz="0" w:space="0" w:color="auto"/>
                <w:left w:val="none" w:sz="0" w:space="0" w:color="auto"/>
                <w:bottom w:val="none" w:sz="0" w:space="0" w:color="auto"/>
                <w:right w:val="none" w:sz="0" w:space="0" w:color="auto"/>
              </w:divBdr>
            </w:div>
            <w:div w:id="1015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2756">
      <w:bodyDiv w:val="1"/>
      <w:marLeft w:val="0"/>
      <w:marRight w:val="0"/>
      <w:marTop w:val="0"/>
      <w:marBottom w:val="0"/>
      <w:divBdr>
        <w:top w:val="none" w:sz="0" w:space="0" w:color="auto"/>
        <w:left w:val="none" w:sz="0" w:space="0" w:color="auto"/>
        <w:bottom w:val="none" w:sz="0" w:space="0" w:color="auto"/>
        <w:right w:val="none" w:sz="0" w:space="0" w:color="auto"/>
      </w:divBdr>
      <w:divsChild>
        <w:div w:id="1037587742">
          <w:marLeft w:val="0"/>
          <w:marRight w:val="0"/>
          <w:marTop w:val="0"/>
          <w:marBottom w:val="0"/>
          <w:divBdr>
            <w:top w:val="none" w:sz="0" w:space="0" w:color="auto"/>
            <w:left w:val="none" w:sz="0" w:space="0" w:color="auto"/>
            <w:bottom w:val="none" w:sz="0" w:space="0" w:color="auto"/>
            <w:right w:val="none" w:sz="0" w:space="0" w:color="auto"/>
          </w:divBdr>
          <w:divsChild>
            <w:div w:id="243027293">
              <w:marLeft w:val="0"/>
              <w:marRight w:val="0"/>
              <w:marTop w:val="0"/>
              <w:marBottom w:val="0"/>
              <w:divBdr>
                <w:top w:val="none" w:sz="0" w:space="0" w:color="auto"/>
                <w:left w:val="none" w:sz="0" w:space="0" w:color="auto"/>
                <w:bottom w:val="none" w:sz="0" w:space="0" w:color="auto"/>
                <w:right w:val="none" w:sz="0" w:space="0" w:color="auto"/>
              </w:divBdr>
            </w:div>
            <w:div w:id="2105879977">
              <w:marLeft w:val="0"/>
              <w:marRight w:val="0"/>
              <w:marTop w:val="0"/>
              <w:marBottom w:val="0"/>
              <w:divBdr>
                <w:top w:val="none" w:sz="0" w:space="0" w:color="auto"/>
                <w:left w:val="none" w:sz="0" w:space="0" w:color="auto"/>
                <w:bottom w:val="none" w:sz="0" w:space="0" w:color="auto"/>
                <w:right w:val="none" w:sz="0" w:space="0" w:color="auto"/>
              </w:divBdr>
            </w:div>
            <w:div w:id="879829330">
              <w:marLeft w:val="0"/>
              <w:marRight w:val="0"/>
              <w:marTop w:val="0"/>
              <w:marBottom w:val="0"/>
              <w:divBdr>
                <w:top w:val="none" w:sz="0" w:space="0" w:color="auto"/>
                <w:left w:val="none" w:sz="0" w:space="0" w:color="auto"/>
                <w:bottom w:val="none" w:sz="0" w:space="0" w:color="auto"/>
                <w:right w:val="none" w:sz="0" w:space="0" w:color="auto"/>
              </w:divBdr>
            </w:div>
            <w:div w:id="1336225919">
              <w:marLeft w:val="0"/>
              <w:marRight w:val="0"/>
              <w:marTop w:val="0"/>
              <w:marBottom w:val="0"/>
              <w:divBdr>
                <w:top w:val="none" w:sz="0" w:space="0" w:color="auto"/>
                <w:left w:val="none" w:sz="0" w:space="0" w:color="auto"/>
                <w:bottom w:val="none" w:sz="0" w:space="0" w:color="auto"/>
                <w:right w:val="none" w:sz="0" w:space="0" w:color="auto"/>
              </w:divBdr>
            </w:div>
            <w:div w:id="2132625480">
              <w:marLeft w:val="0"/>
              <w:marRight w:val="0"/>
              <w:marTop w:val="0"/>
              <w:marBottom w:val="0"/>
              <w:divBdr>
                <w:top w:val="none" w:sz="0" w:space="0" w:color="auto"/>
                <w:left w:val="none" w:sz="0" w:space="0" w:color="auto"/>
                <w:bottom w:val="none" w:sz="0" w:space="0" w:color="auto"/>
                <w:right w:val="none" w:sz="0" w:space="0" w:color="auto"/>
              </w:divBdr>
            </w:div>
            <w:div w:id="232474130">
              <w:marLeft w:val="0"/>
              <w:marRight w:val="0"/>
              <w:marTop w:val="0"/>
              <w:marBottom w:val="0"/>
              <w:divBdr>
                <w:top w:val="none" w:sz="0" w:space="0" w:color="auto"/>
                <w:left w:val="none" w:sz="0" w:space="0" w:color="auto"/>
                <w:bottom w:val="none" w:sz="0" w:space="0" w:color="auto"/>
                <w:right w:val="none" w:sz="0" w:space="0" w:color="auto"/>
              </w:divBdr>
            </w:div>
            <w:div w:id="1087969449">
              <w:marLeft w:val="0"/>
              <w:marRight w:val="0"/>
              <w:marTop w:val="0"/>
              <w:marBottom w:val="0"/>
              <w:divBdr>
                <w:top w:val="none" w:sz="0" w:space="0" w:color="auto"/>
                <w:left w:val="none" w:sz="0" w:space="0" w:color="auto"/>
                <w:bottom w:val="none" w:sz="0" w:space="0" w:color="auto"/>
                <w:right w:val="none" w:sz="0" w:space="0" w:color="auto"/>
              </w:divBdr>
            </w:div>
            <w:div w:id="721369034">
              <w:marLeft w:val="0"/>
              <w:marRight w:val="0"/>
              <w:marTop w:val="0"/>
              <w:marBottom w:val="0"/>
              <w:divBdr>
                <w:top w:val="none" w:sz="0" w:space="0" w:color="auto"/>
                <w:left w:val="none" w:sz="0" w:space="0" w:color="auto"/>
                <w:bottom w:val="none" w:sz="0" w:space="0" w:color="auto"/>
                <w:right w:val="none" w:sz="0" w:space="0" w:color="auto"/>
              </w:divBdr>
            </w:div>
            <w:div w:id="1665279355">
              <w:marLeft w:val="0"/>
              <w:marRight w:val="0"/>
              <w:marTop w:val="0"/>
              <w:marBottom w:val="0"/>
              <w:divBdr>
                <w:top w:val="none" w:sz="0" w:space="0" w:color="auto"/>
                <w:left w:val="none" w:sz="0" w:space="0" w:color="auto"/>
                <w:bottom w:val="none" w:sz="0" w:space="0" w:color="auto"/>
                <w:right w:val="none" w:sz="0" w:space="0" w:color="auto"/>
              </w:divBdr>
            </w:div>
            <w:div w:id="2097243070">
              <w:marLeft w:val="0"/>
              <w:marRight w:val="0"/>
              <w:marTop w:val="0"/>
              <w:marBottom w:val="0"/>
              <w:divBdr>
                <w:top w:val="none" w:sz="0" w:space="0" w:color="auto"/>
                <w:left w:val="none" w:sz="0" w:space="0" w:color="auto"/>
                <w:bottom w:val="none" w:sz="0" w:space="0" w:color="auto"/>
                <w:right w:val="none" w:sz="0" w:space="0" w:color="auto"/>
              </w:divBdr>
            </w:div>
            <w:div w:id="655765405">
              <w:marLeft w:val="0"/>
              <w:marRight w:val="0"/>
              <w:marTop w:val="0"/>
              <w:marBottom w:val="0"/>
              <w:divBdr>
                <w:top w:val="none" w:sz="0" w:space="0" w:color="auto"/>
                <w:left w:val="none" w:sz="0" w:space="0" w:color="auto"/>
                <w:bottom w:val="none" w:sz="0" w:space="0" w:color="auto"/>
                <w:right w:val="none" w:sz="0" w:space="0" w:color="auto"/>
              </w:divBdr>
            </w:div>
            <w:div w:id="1000042714">
              <w:marLeft w:val="0"/>
              <w:marRight w:val="0"/>
              <w:marTop w:val="0"/>
              <w:marBottom w:val="0"/>
              <w:divBdr>
                <w:top w:val="none" w:sz="0" w:space="0" w:color="auto"/>
                <w:left w:val="none" w:sz="0" w:space="0" w:color="auto"/>
                <w:bottom w:val="none" w:sz="0" w:space="0" w:color="auto"/>
                <w:right w:val="none" w:sz="0" w:space="0" w:color="auto"/>
              </w:divBdr>
            </w:div>
            <w:div w:id="270671784">
              <w:marLeft w:val="0"/>
              <w:marRight w:val="0"/>
              <w:marTop w:val="0"/>
              <w:marBottom w:val="0"/>
              <w:divBdr>
                <w:top w:val="none" w:sz="0" w:space="0" w:color="auto"/>
                <w:left w:val="none" w:sz="0" w:space="0" w:color="auto"/>
                <w:bottom w:val="none" w:sz="0" w:space="0" w:color="auto"/>
                <w:right w:val="none" w:sz="0" w:space="0" w:color="auto"/>
              </w:divBdr>
            </w:div>
            <w:div w:id="2121676914">
              <w:marLeft w:val="0"/>
              <w:marRight w:val="0"/>
              <w:marTop w:val="0"/>
              <w:marBottom w:val="0"/>
              <w:divBdr>
                <w:top w:val="none" w:sz="0" w:space="0" w:color="auto"/>
                <w:left w:val="none" w:sz="0" w:space="0" w:color="auto"/>
                <w:bottom w:val="none" w:sz="0" w:space="0" w:color="auto"/>
                <w:right w:val="none" w:sz="0" w:space="0" w:color="auto"/>
              </w:divBdr>
            </w:div>
            <w:div w:id="209809793">
              <w:marLeft w:val="0"/>
              <w:marRight w:val="0"/>
              <w:marTop w:val="0"/>
              <w:marBottom w:val="0"/>
              <w:divBdr>
                <w:top w:val="none" w:sz="0" w:space="0" w:color="auto"/>
                <w:left w:val="none" w:sz="0" w:space="0" w:color="auto"/>
                <w:bottom w:val="none" w:sz="0" w:space="0" w:color="auto"/>
                <w:right w:val="none" w:sz="0" w:space="0" w:color="auto"/>
              </w:divBdr>
            </w:div>
            <w:div w:id="265190312">
              <w:marLeft w:val="0"/>
              <w:marRight w:val="0"/>
              <w:marTop w:val="0"/>
              <w:marBottom w:val="0"/>
              <w:divBdr>
                <w:top w:val="none" w:sz="0" w:space="0" w:color="auto"/>
                <w:left w:val="none" w:sz="0" w:space="0" w:color="auto"/>
                <w:bottom w:val="none" w:sz="0" w:space="0" w:color="auto"/>
                <w:right w:val="none" w:sz="0" w:space="0" w:color="auto"/>
              </w:divBdr>
            </w:div>
            <w:div w:id="2020572717">
              <w:marLeft w:val="0"/>
              <w:marRight w:val="0"/>
              <w:marTop w:val="0"/>
              <w:marBottom w:val="0"/>
              <w:divBdr>
                <w:top w:val="none" w:sz="0" w:space="0" w:color="auto"/>
                <w:left w:val="none" w:sz="0" w:space="0" w:color="auto"/>
                <w:bottom w:val="none" w:sz="0" w:space="0" w:color="auto"/>
                <w:right w:val="none" w:sz="0" w:space="0" w:color="auto"/>
              </w:divBdr>
            </w:div>
            <w:div w:id="982588485">
              <w:marLeft w:val="0"/>
              <w:marRight w:val="0"/>
              <w:marTop w:val="0"/>
              <w:marBottom w:val="0"/>
              <w:divBdr>
                <w:top w:val="none" w:sz="0" w:space="0" w:color="auto"/>
                <w:left w:val="none" w:sz="0" w:space="0" w:color="auto"/>
                <w:bottom w:val="none" w:sz="0" w:space="0" w:color="auto"/>
                <w:right w:val="none" w:sz="0" w:space="0" w:color="auto"/>
              </w:divBdr>
            </w:div>
            <w:div w:id="152525292">
              <w:marLeft w:val="0"/>
              <w:marRight w:val="0"/>
              <w:marTop w:val="0"/>
              <w:marBottom w:val="0"/>
              <w:divBdr>
                <w:top w:val="none" w:sz="0" w:space="0" w:color="auto"/>
                <w:left w:val="none" w:sz="0" w:space="0" w:color="auto"/>
                <w:bottom w:val="none" w:sz="0" w:space="0" w:color="auto"/>
                <w:right w:val="none" w:sz="0" w:space="0" w:color="auto"/>
              </w:divBdr>
            </w:div>
            <w:div w:id="1261597107">
              <w:marLeft w:val="0"/>
              <w:marRight w:val="0"/>
              <w:marTop w:val="0"/>
              <w:marBottom w:val="0"/>
              <w:divBdr>
                <w:top w:val="none" w:sz="0" w:space="0" w:color="auto"/>
                <w:left w:val="none" w:sz="0" w:space="0" w:color="auto"/>
                <w:bottom w:val="none" w:sz="0" w:space="0" w:color="auto"/>
                <w:right w:val="none" w:sz="0" w:space="0" w:color="auto"/>
              </w:divBdr>
            </w:div>
            <w:div w:id="30808506">
              <w:marLeft w:val="0"/>
              <w:marRight w:val="0"/>
              <w:marTop w:val="0"/>
              <w:marBottom w:val="0"/>
              <w:divBdr>
                <w:top w:val="none" w:sz="0" w:space="0" w:color="auto"/>
                <w:left w:val="none" w:sz="0" w:space="0" w:color="auto"/>
                <w:bottom w:val="none" w:sz="0" w:space="0" w:color="auto"/>
                <w:right w:val="none" w:sz="0" w:space="0" w:color="auto"/>
              </w:divBdr>
            </w:div>
            <w:div w:id="294062712">
              <w:marLeft w:val="0"/>
              <w:marRight w:val="0"/>
              <w:marTop w:val="0"/>
              <w:marBottom w:val="0"/>
              <w:divBdr>
                <w:top w:val="none" w:sz="0" w:space="0" w:color="auto"/>
                <w:left w:val="none" w:sz="0" w:space="0" w:color="auto"/>
                <w:bottom w:val="none" w:sz="0" w:space="0" w:color="auto"/>
                <w:right w:val="none" w:sz="0" w:space="0" w:color="auto"/>
              </w:divBdr>
            </w:div>
            <w:div w:id="763842079">
              <w:marLeft w:val="0"/>
              <w:marRight w:val="0"/>
              <w:marTop w:val="0"/>
              <w:marBottom w:val="0"/>
              <w:divBdr>
                <w:top w:val="none" w:sz="0" w:space="0" w:color="auto"/>
                <w:left w:val="none" w:sz="0" w:space="0" w:color="auto"/>
                <w:bottom w:val="none" w:sz="0" w:space="0" w:color="auto"/>
                <w:right w:val="none" w:sz="0" w:space="0" w:color="auto"/>
              </w:divBdr>
            </w:div>
            <w:div w:id="309747863">
              <w:marLeft w:val="0"/>
              <w:marRight w:val="0"/>
              <w:marTop w:val="0"/>
              <w:marBottom w:val="0"/>
              <w:divBdr>
                <w:top w:val="none" w:sz="0" w:space="0" w:color="auto"/>
                <w:left w:val="none" w:sz="0" w:space="0" w:color="auto"/>
                <w:bottom w:val="none" w:sz="0" w:space="0" w:color="auto"/>
                <w:right w:val="none" w:sz="0" w:space="0" w:color="auto"/>
              </w:divBdr>
            </w:div>
            <w:div w:id="548036794">
              <w:marLeft w:val="0"/>
              <w:marRight w:val="0"/>
              <w:marTop w:val="0"/>
              <w:marBottom w:val="0"/>
              <w:divBdr>
                <w:top w:val="none" w:sz="0" w:space="0" w:color="auto"/>
                <w:left w:val="none" w:sz="0" w:space="0" w:color="auto"/>
                <w:bottom w:val="none" w:sz="0" w:space="0" w:color="auto"/>
                <w:right w:val="none" w:sz="0" w:space="0" w:color="auto"/>
              </w:divBdr>
            </w:div>
            <w:div w:id="1761442814">
              <w:marLeft w:val="0"/>
              <w:marRight w:val="0"/>
              <w:marTop w:val="0"/>
              <w:marBottom w:val="0"/>
              <w:divBdr>
                <w:top w:val="none" w:sz="0" w:space="0" w:color="auto"/>
                <w:left w:val="none" w:sz="0" w:space="0" w:color="auto"/>
                <w:bottom w:val="none" w:sz="0" w:space="0" w:color="auto"/>
                <w:right w:val="none" w:sz="0" w:space="0" w:color="auto"/>
              </w:divBdr>
            </w:div>
            <w:div w:id="15386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4.xml"/><Relationship Id="rId21" Type="http://schemas.openxmlformats.org/officeDocument/2006/relationships/header" Target="header1.xml"/><Relationship Id="rId42" Type="http://schemas.openxmlformats.org/officeDocument/2006/relationships/hyperlink" Target="http://saml.xml.org/saml-specifications" TargetMode="External"/><Relationship Id="rId47" Type="http://schemas.openxmlformats.org/officeDocument/2006/relationships/hyperlink" Target="https://tools.ietf.org/html/rfc7519" TargetMode="External"/><Relationship Id="rId63" Type="http://schemas.openxmlformats.org/officeDocument/2006/relationships/hyperlink" Target="http://www.openoandm.org/isbm/2.0/wsdl/ProviderRequestService.wsdl" TargetMode="External"/><Relationship Id="rId68" Type="http://schemas.openxmlformats.org/officeDocument/2006/relationships/hyperlink" Target="http://www.openoandm.org/isbm/2.0/openapi/configuration_discovery_service.yml" TargetMode="External"/><Relationship Id="rId84" Type="http://schemas.openxmlformats.org/officeDocument/2006/relationships/hyperlink" Target="http://www.openoandm.org/isbm/2.0/openapi/isbm_complete.yml" TargetMode="External"/><Relationship Id="rId89" Type="http://schemas.openxmlformats.org/officeDocument/2006/relationships/hyperlink" Target="http://www.openoandm.org/isbm/2.0/wsdl/ProviderRequestService.wsdl" TargetMode="External"/><Relationship Id="rId16" Type="http://schemas.openxmlformats.org/officeDocument/2006/relationships/hyperlink" Target="http://www.mimosa.org/contact" TargetMode="External"/><Relationship Id="rId107" Type="http://schemas.microsoft.com/office/2011/relationships/people" Target="people.xml"/><Relationship Id="rId11" Type="http://schemas.openxmlformats.org/officeDocument/2006/relationships/endnotes" Target="endnotes.xml"/><Relationship Id="rId32" Type="http://schemas.openxmlformats.org/officeDocument/2006/relationships/hyperlink" Target="http://www.electropedia.org/" TargetMode="External"/><Relationship Id="rId37" Type="http://schemas.openxmlformats.org/officeDocument/2006/relationships/hyperlink" Target="https://www.iana.org/assignments/media-types/media-types.xhtml" TargetMode="External"/><Relationship Id="rId53" Type="http://schemas.openxmlformats.org/officeDocument/2006/relationships/hyperlink" Target="https://www.w3.org/Protocols/rfc2616/rfc2616-sec10.html" TargetMode="External"/><Relationship Id="rId58" Type="http://schemas.openxmlformats.org/officeDocument/2006/relationships/hyperlink" Target="http://www.openoandm.org/isbm/2.0/openapi/notification_service.yml" TargetMode="External"/><Relationship Id="rId74" Type="http://schemas.openxmlformats.org/officeDocument/2006/relationships/hyperlink" Target="http://www.openoandm.org/isbm/2.0/openapi/provider_publication_service.yml" TargetMode="External"/><Relationship Id="rId79" Type="http://schemas.openxmlformats.org/officeDocument/2006/relationships/hyperlink" Target="http://www.openoandm.org/isbm/2.0/openapi/provider_request_service.json" TargetMode="External"/><Relationship Id="rId102" Type="http://schemas.openxmlformats.org/officeDocument/2006/relationships/hyperlink" Target="https://github.com/OAI/OpenAPISpecification/blob/master/versions/3.0.2.md" TargetMode="External"/><Relationship Id="rId5" Type="http://schemas.openxmlformats.org/officeDocument/2006/relationships/customXml" Target="../customXml/item5.xml"/><Relationship Id="rId90" Type="http://schemas.openxmlformats.org/officeDocument/2006/relationships/hyperlink" Target="http://www.openoandm.org/isbm/2.0/wsdl/ConsumerRequestService.wsdl" TargetMode="External"/><Relationship Id="rId95"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hyperlink" Target="https://github.com/OpenMSM/OpenMSM" TargetMode="External"/><Relationship Id="rId43" Type="http://schemas.openxmlformats.org/officeDocument/2006/relationships/hyperlink" Target="http://docs.oasis-open.org/wsfed/federation/v1.2/os/ws-federation-1.2-spec-os.html" TargetMode="External"/><Relationship Id="rId48" Type="http://schemas.openxmlformats.org/officeDocument/2006/relationships/hyperlink" Target="http://www.w3.org/TR/soap11/" TargetMode="External"/><Relationship Id="rId64" Type="http://schemas.openxmlformats.org/officeDocument/2006/relationships/hyperlink" Target="http://www.openoandm.org/isbm/2.0/openapi/provider_request_service.yml" TargetMode="External"/><Relationship Id="rId69" Type="http://schemas.openxmlformats.org/officeDocument/2006/relationships/hyperlink" Target="https://www.iana.org/assignments/http-authschemes/http-authschemes.xhtml" TargetMode="External"/><Relationship Id="rId80" Type="http://schemas.openxmlformats.org/officeDocument/2006/relationships/hyperlink" Target="http://www.openoandm.org/isbm/2.0/openapi/consumer_request_service.yml" TargetMode="External"/><Relationship Id="rId85" Type="http://schemas.openxmlformats.org/officeDocument/2006/relationships/hyperlink" Target="http://www.openoandm.org/isbm/2.0/openapi/isbm_complete.json" TargetMode="External"/><Relationship Id="rId12" Type="http://schemas.openxmlformats.org/officeDocument/2006/relationships/image" Target="media/image1.png"/><Relationship Id="rId17" Type="http://schemas.openxmlformats.org/officeDocument/2006/relationships/hyperlink" Target="http://www.openoandm.org/isbm/2.0" TargetMode="External"/><Relationship Id="rId33" Type="http://schemas.openxmlformats.org/officeDocument/2006/relationships/hyperlink" Target="http://www.ietf.org/rfc/rfc2119.txt" TargetMode="External"/><Relationship Id="rId38" Type="http://schemas.openxmlformats.org/officeDocument/2006/relationships/hyperlink" Target="https://www.iana.org/assignments/media-types/media-types.xhtml" TargetMode="External"/><Relationship Id="rId59" Type="http://schemas.openxmlformats.org/officeDocument/2006/relationships/hyperlink" Target="http://www.openoandm.org/isbm/2.0/wsdl/ProviderPublicationService.wsdl" TargetMode="External"/><Relationship Id="rId103" Type="http://schemas.openxmlformats.org/officeDocument/2006/relationships/hyperlink" Target="https://goessner.net/articles/JsonPath/" TargetMode="External"/><Relationship Id="rId108" Type="http://schemas.openxmlformats.org/officeDocument/2006/relationships/theme" Target="theme/theme1.xml"/><Relationship Id="rId20" Type="http://schemas.openxmlformats.org/officeDocument/2006/relationships/hyperlink" Target="http://www.mimosa.org/policy-charters/mimosa-license-agreement/" TargetMode="External"/><Relationship Id="rId41" Type="http://schemas.openxmlformats.org/officeDocument/2006/relationships/hyperlink" Target="http://example.com/" TargetMode="External"/><Relationship Id="rId54" Type="http://schemas.openxmlformats.org/officeDocument/2006/relationships/hyperlink" Target="https://www.w3.org/Protocols/rfc2616/rfc2616-sec10.html" TargetMode="External"/><Relationship Id="rId62" Type="http://schemas.openxmlformats.org/officeDocument/2006/relationships/hyperlink" Target="http://www.openoandm.org/isbm/2.0/openapi/consumer_publication_service.yml" TargetMode="External"/><Relationship Id="rId70" Type="http://schemas.openxmlformats.org/officeDocument/2006/relationships/hyperlink" Target="http://www.openoandm.org/isbm/2.0/openapi/channel_management_service.yml" TargetMode="External"/><Relationship Id="rId75" Type="http://schemas.openxmlformats.org/officeDocument/2006/relationships/hyperlink" Target="http://www.openoandm.org/isbm/2.0/openapi/provider_publication_service.json" TargetMode="External"/><Relationship Id="rId83" Type="http://schemas.openxmlformats.org/officeDocument/2006/relationships/hyperlink" Target="http://www.openoandm.org/isbm/2.0/openapi/configuration_discovery_service.json" TargetMode="External"/><Relationship Id="rId88" Type="http://schemas.openxmlformats.org/officeDocument/2006/relationships/hyperlink" Target="http://www.openoandm.org/isbm/2.0/wsdl/ConsumerPublicationService.wsdl" TargetMode="External"/><Relationship Id="rId91" Type="http://schemas.openxmlformats.org/officeDocument/2006/relationships/hyperlink" Target="http://www.openoandm.org/isbm/2.0/wsdl/ConfigurationDiscoveryService.wsdl" TargetMode="External"/><Relationship Id="rId9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mimosa-org/ws-isbm/issues" TargetMode="External"/><Relationship Id="rId23" Type="http://schemas.openxmlformats.org/officeDocument/2006/relationships/footer" Target="footer2.xml"/><Relationship Id="rId28" Type="http://schemas.openxmlformats.org/officeDocument/2006/relationships/hyperlink" Target="https://github.com/OpenMSM/OpenMSM" TargetMode="External"/><Relationship Id="rId36" Type="http://schemas.openxmlformats.org/officeDocument/2006/relationships/hyperlink" Target="https://www.iana.org/assignments/media-types/media-types.xhtml" TargetMode="External"/><Relationship Id="rId49" Type="http://schemas.openxmlformats.org/officeDocument/2006/relationships/hyperlink" Target="http://www.w3.org/TR/soap12-part1/" TargetMode="External"/><Relationship Id="rId57" Type="http://schemas.openxmlformats.org/officeDocument/2006/relationships/hyperlink" Target="http://www.openoandm.org/isbm/2.0/wsdl/NotificationService.wsdl" TargetMode="External"/><Relationship Id="rId106"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www.iso.org/obp" TargetMode="External"/><Relationship Id="rId44" Type="http://schemas.openxmlformats.org/officeDocument/2006/relationships/hyperlink" Target="https://tools.ietf.org/html/rfc7235" TargetMode="External"/><Relationship Id="rId52" Type="http://schemas.openxmlformats.org/officeDocument/2006/relationships/hyperlink" Target="http://www.openoandm.org/isbm/2.0/openapi/channel_management_service.yml" TargetMode="External"/><Relationship Id="rId60" Type="http://schemas.openxmlformats.org/officeDocument/2006/relationships/hyperlink" Target="http://www.openoandm.org/isbm/2.0/openapi/provider_publication_service.yml" TargetMode="External"/><Relationship Id="rId65" Type="http://schemas.openxmlformats.org/officeDocument/2006/relationships/hyperlink" Target="http://www.openoandm.org/isbm/2.0/wsdl/ConsumerRequestService.wsdl" TargetMode="External"/><Relationship Id="rId73" Type="http://schemas.openxmlformats.org/officeDocument/2006/relationships/hyperlink" Target="http://www.openoandm.org/isbm/2.0/openapi/notification_service.json" TargetMode="External"/><Relationship Id="rId78" Type="http://schemas.openxmlformats.org/officeDocument/2006/relationships/hyperlink" Target="http://www.openoandm.org/isbm/2.0/openapi/provider_request_service.yml" TargetMode="External"/><Relationship Id="rId81" Type="http://schemas.openxmlformats.org/officeDocument/2006/relationships/hyperlink" Target="http://www.openoandm.org/isbm/2.0/openapi/consumer_request_service.json" TargetMode="External"/><Relationship Id="rId86" Type="http://schemas.openxmlformats.org/officeDocument/2006/relationships/hyperlink" Target="http://www.openoandm.org/isbm/2.0/wsdl/NotificationService.wsdl" TargetMode="External"/><Relationship Id="rId94" Type="http://schemas.openxmlformats.org/officeDocument/2006/relationships/hyperlink" Target="http://www.openoandm.org/isbm/isbm-all-2.0.zip" TargetMode="External"/><Relationship Id="rId99" Type="http://schemas.openxmlformats.org/officeDocument/2006/relationships/hyperlink" Target="http://www.w3.org/TR/xpath/" TargetMode="External"/><Relationship Id="rId101" Type="http://schemas.openxmlformats.org/officeDocument/2006/relationships/hyperlink" Target="http://www.w3.org/TR/wsdl"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openoandm.org/isbm/latest" TargetMode="External"/><Relationship Id="rId39" Type="http://schemas.openxmlformats.org/officeDocument/2006/relationships/hyperlink" Target="https://www.iana.org/assignments/http-parameters/http-parameters.xhtml" TargetMode="External"/><Relationship Id="rId34" Type="http://schemas.openxmlformats.org/officeDocument/2006/relationships/hyperlink" Target="http://www.openoandm.org/ws-isbm/" TargetMode="External"/><Relationship Id="rId50" Type="http://schemas.openxmlformats.org/officeDocument/2006/relationships/hyperlink" Target="https://goessner.net/articles/JsonPath/" TargetMode="External"/><Relationship Id="rId55" Type="http://schemas.openxmlformats.org/officeDocument/2006/relationships/hyperlink" Target="https://www.w3.org/Protocols/rfc2616/rfc2616-sec10.html" TargetMode="External"/><Relationship Id="rId76" Type="http://schemas.openxmlformats.org/officeDocument/2006/relationships/hyperlink" Target="http://www.openoandm.org/isbm/2.0/openapi/consumer_publication_service.yml" TargetMode="External"/><Relationship Id="rId97" Type="http://schemas.openxmlformats.org/officeDocument/2006/relationships/image" Target="media/image7.png"/><Relationship Id="rId104" Type="http://schemas.openxmlformats.org/officeDocument/2006/relationships/header" Target="header3.xml"/><Relationship Id="rId7" Type="http://schemas.openxmlformats.org/officeDocument/2006/relationships/styles" Target="styles.xml"/><Relationship Id="rId71" Type="http://schemas.openxmlformats.org/officeDocument/2006/relationships/hyperlink" Target="http://www.openoandm.org/isbm/2.0/openapi/channel_management_service.json" TargetMode="External"/><Relationship Id="rId92" Type="http://schemas.openxmlformats.org/officeDocument/2006/relationships/hyperlink" Target="http://www.openoandm.org/isbm/isbm-soap-2.0.zip" TargetMode="External"/><Relationship Id="rId2" Type="http://schemas.openxmlformats.org/officeDocument/2006/relationships/customXml" Target="../customXml/item2.xml"/><Relationship Id="rId29" Type="http://schemas.openxmlformats.org/officeDocument/2006/relationships/hyperlink" Target="https://github.com/mattys101/ProtoISBM" TargetMode="External"/><Relationship Id="rId24" Type="http://schemas.openxmlformats.org/officeDocument/2006/relationships/footer" Target="footer3.xml"/><Relationship Id="rId40" Type="http://schemas.openxmlformats.org/officeDocument/2006/relationships/hyperlink" Target="https://www.iana.org/assignments/media-types/media-types.xhtml" TargetMode="External"/><Relationship Id="rId45" Type="http://schemas.openxmlformats.org/officeDocument/2006/relationships/hyperlink" Target="https://oauth.net/2/" TargetMode="External"/><Relationship Id="rId66" Type="http://schemas.openxmlformats.org/officeDocument/2006/relationships/hyperlink" Target="http://www.openoandm.org/isbm/2.0/openapi/consumer_request_service.yml" TargetMode="External"/><Relationship Id="rId87" Type="http://schemas.openxmlformats.org/officeDocument/2006/relationships/hyperlink" Target="http://www.openoandm.org/isbm/2.0/wsdl/ProviderPublicationService.wsdl" TargetMode="External"/><Relationship Id="rId61" Type="http://schemas.openxmlformats.org/officeDocument/2006/relationships/hyperlink" Target="http://www.openoandm.org/isbm/2.0/wsdl/ConsumerPublicationService.wsdl" TargetMode="External"/><Relationship Id="rId82" Type="http://schemas.openxmlformats.org/officeDocument/2006/relationships/hyperlink" Target="http://www.openoandm.org/isbm/2.0/openapi/configuration_discovery_service.yml" TargetMode="External"/><Relationship Id="rId19" Type="http://schemas.openxmlformats.org/officeDocument/2006/relationships/hyperlink" Target="http://www.mimosa.org/policy-charters/mimosa-intellectual-property-rights-policy/" TargetMode="External"/><Relationship Id="rId14" Type="http://schemas.openxmlformats.org/officeDocument/2006/relationships/hyperlink" Target="https://github.com/mimosa-org/isbm" TargetMode="External"/><Relationship Id="rId30" Type="http://schemas.openxmlformats.org/officeDocument/2006/relationships/hyperlink" Target="http://www.mimosa.org/ogi-pilot/" TargetMode="External"/><Relationship Id="rId35" Type="http://schemas.openxmlformats.org/officeDocument/2006/relationships/hyperlink" Target="http://www.openoandm.org/ws-isbm/rest/" TargetMode="External"/><Relationship Id="rId56" Type="http://schemas.openxmlformats.org/officeDocument/2006/relationships/hyperlink" Target="https://www.w3.org/Protocols/rfc2616/rfc2616-sec10.html" TargetMode="External"/><Relationship Id="rId77" Type="http://schemas.openxmlformats.org/officeDocument/2006/relationships/hyperlink" Target="http://www.openoandm.org/isbm/2.0/openapi/consumer_publication_service.json" TargetMode="External"/><Relationship Id="rId100" Type="http://schemas.openxmlformats.org/officeDocument/2006/relationships/hyperlink" Target="http://www.w3.org/TR/xpath" TargetMode="External"/><Relationship Id="rId105" Type="http://schemas.openxmlformats.org/officeDocument/2006/relationships/footer" Target="footer5.xml"/><Relationship Id="rId8" Type="http://schemas.openxmlformats.org/officeDocument/2006/relationships/settings" Target="settings.xml"/><Relationship Id="rId51" Type="http://schemas.openxmlformats.org/officeDocument/2006/relationships/hyperlink" Target="http://www.openoandm.org/isbm/2.0/wsdl/ChannelManagementService.wsdl" TargetMode="External"/><Relationship Id="rId72" Type="http://schemas.openxmlformats.org/officeDocument/2006/relationships/hyperlink" Target="http://www.openoandm.org/isbm/2.0/openapi/notification_service.yml" TargetMode="External"/><Relationship Id="rId93" Type="http://schemas.openxmlformats.org/officeDocument/2006/relationships/hyperlink" Target="http://www.openoandm.org/isbm/isbm-rest-2.0.zip" TargetMode="External"/><Relationship Id="rId98" Type="http://schemas.openxmlformats.org/officeDocument/2006/relationships/hyperlink" Target="http://www.w3.org/TR/xpath/" TargetMode="External"/><Relationship Id="rId3" Type="http://schemas.openxmlformats.org/officeDocument/2006/relationships/customXml" Target="../customXml/item3.xml"/><Relationship Id="rId25" Type="http://schemas.openxmlformats.org/officeDocument/2006/relationships/header" Target="header2.xml"/><Relationship Id="rId46" Type="http://schemas.openxmlformats.org/officeDocument/2006/relationships/hyperlink" Target="https://tools.ietf.org/html/rfc7519" TargetMode="External"/><Relationship Id="rId67" Type="http://schemas.openxmlformats.org/officeDocument/2006/relationships/hyperlink" Target="http://www.openoandm.org/isbm/2.0/wsdl/ConfigurationDiscoveryService.wsd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4.xml><?xml version="1.0" encoding="utf-8"?>
<ds:datastoreItem xmlns:ds="http://schemas.openxmlformats.org/officeDocument/2006/customXml" ds:itemID="{E5B40A10-12D5-48E8-B825-A82140202223}">
  <ds:schemaRefs>
    <ds:schemaRef ds:uri="http://schemas.openxmlformats.org/officeDocument/2006/bibliography"/>
  </ds:schemaRefs>
</ds:datastoreItem>
</file>

<file path=customXml/itemProps5.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107</Pages>
  <Words>34899</Words>
  <Characters>198929</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ISBM 2.0</vt:lpstr>
    </vt:vector>
  </TitlesOfParts>
  <Company/>
  <LinksUpToDate>false</LinksUpToDate>
  <CharactersWithSpaces>233362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ISBM 2.0</dc:title>
  <dc:subject/>
  <dc:creator>Karamjit Kaur</dc:creator>
  <cp:keywords/>
  <cp:lastModifiedBy>Matt Selway</cp:lastModifiedBy>
  <cp:revision>163</cp:revision>
  <cp:lastPrinted>2020-04-06T07:03:00Z</cp:lastPrinted>
  <dcterms:created xsi:type="dcterms:W3CDTF">2020-03-04T00:40:00Z</dcterms:created>
  <dcterms:modified xsi:type="dcterms:W3CDTF">2020-07-21T15:21:00Z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