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B172D" w:rsidP="005018E3" w:rsidRDefault="00BB172D" w14:paraId="56253ED8" w14:textId="07E82324">
      <w:pPr>
        <w:pStyle w:val="Compact"/>
        <w:tabs>
          <w:tab w:val="right" w:pos="10065"/>
        </w:tabs>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rsidR="00BB172D" w:rsidRDefault="00BB172D" w14:paraId="6D0439AB" w14:textId="77777777">
      <w:pPr>
        <w:pStyle w:val="Title"/>
      </w:pPr>
    </w:p>
    <w:p w:rsidR="00BB0129" w:rsidRDefault="00E83E4F" w14:paraId="37A69E6C" w14:textId="0880AEB0">
      <w:pPr>
        <w:pStyle w:val="Title"/>
      </w:pPr>
      <w:bookmarkStart w:name="_Hlk25336598" w:id="0"/>
      <w:r>
        <w:t xml:space="preserve">ISBM </w:t>
      </w:r>
      <w:r w:rsidR="0093497B">
        <w:t>2.0</w:t>
      </w:r>
    </w:p>
    <w:p w:rsidR="00BB0129" w:rsidP="00BB172D" w:rsidRDefault="00F73D6A" w14:paraId="2F50E6E6" w14:textId="41F6ADB5">
      <w:pPr>
        <w:pStyle w:val="Subtitle"/>
      </w:pPr>
      <w:bookmarkStart w:name="ws-isbm-1.0" w:id="1"/>
      <w:bookmarkStart w:name="web-service-information-service-bus-mode" w:id="2"/>
      <w:bookmarkStart w:name="_GoBack" w:id="3"/>
      <w:bookmarkEnd w:id="1"/>
      <w:bookmarkEnd w:id="2"/>
      <w:commentRangeStart w:id="4"/>
      <w:del w:author="Matt Selway" w:date="2019-12-03T18:00:00Z" w:id="5">
        <w:r w:rsidDel="00791F51">
          <w:delText xml:space="preserve">Web Service </w:delText>
        </w:r>
      </w:del>
      <w:bookmarkEnd w:id="3"/>
      <w:commentRangeStart w:id="6"/>
      <w:commentRangeStart w:id="7"/>
      <w:r w:rsidR="00E83E4F">
        <w:t>Information Service Bus Model</w:t>
      </w:r>
      <w:commentRangeEnd w:id="4"/>
      <w:r w:rsidR="00BC5A49">
        <w:rPr>
          <w:rStyle w:val="CommentReference"/>
          <w:rFonts w:eastAsiaTheme="minorHAnsi" w:cstheme="minorBidi"/>
          <w:b w:val="0"/>
          <w:bCs w:val="0"/>
        </w:rPr>
        <w:commentReference w:id="4"/>
      </w:r>
      <w:commentRangeEnd w:id="6"/>
      <w:r>
        <w:rPr>
          <w:rStyle w:val="CommentReference"/>
        </w:rPr>
        <w:commentReference w:id="6"/>
      </w:r>
      <w:commentRangeEnd w:id="7"/>
      <w:r>
        <w:rPr>
          <w:rStyle w:val="CommentReference"/>
        </w:rPr>
        <w:commentReference w:id="7"/>
      </w:r>
    </w:p>
    <w:p w:rsidR="008F0162" w:rsidP="00BB172D" w:rsidRDefault="2F2914D0" w14:paraId="71DF5398" w14:textId="6077FAAA">
      <w:pPr>
        <w:pStyle w:val="Subtitle"/>
      </w:pPr>
      <w:bookmarkStart w:name="openom-standard-8-september-2014" w:id="8"/>
      <w:bookmarkEnd w:id="0"/>
      <w:bookmarkEnd w:id="8"/>
      <w:proofErr w:type="spellStart"/>
      <w:r>
        <w:t>OpenO&amp;M</w:t>
      </w:r>
      <w:proofErr w:type="spellEnd"/>
      <w:r>
        <w:t xml:space="preserve"> </w:t>
      </w:r>
      <w:r w:rsidR="00845269">
        <w:t>Specification</w:t>
      </w:r>
    </w:p>
    <w:p w:rsidR="00BB0129" w:rsidP="008F0162" w:rsidRDefault="00E83E4F" w14:paraId="4DB6E1CA" w14:textId="31E87A75">
      <w:pPr>
        <w:pStyle w:val="Date"/>
      </w:pPr>
      <w:r>
        <w:t>YYYY-MM-DD</w:t>
      </w:r>
    </w:p>
    <w:p w:rsidR="00FE3335" w:rsidP="00BF5A6C" w:rsidRDefault="00FE3335" w14:paraId="0E2D0FFF" w14:textId="77777777">
      <w:pPr>
        <w:pStyle w:val="BodyText"/>
      </w:pPr>
    </w:p>
    <w:p w:rsidR="00BB0129" w:rsidP="008F0162" w:rsidRDefault="2F2914D0" w14:paraId="45626377" w14:textId="77777777">
      <w:pPr>
        <w:pStyle w:val="Subtitle"/>
      </w:pPr>
      <w:r>
        <w:t>Editors</w:t>
      </w:r>
    </w:p>
    <w:p w:rsidR="009A0612" w:rsidP="009A0612" w:rsidRDefault="00E83E4F" w14:paraId="538D74E8" w14:textId="774EBABE">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rsidR="005C4335" w:rsidP="008F0162" w:rsidRDefault="00E72E29" w14:paraId="70446C1E" w14:textId="3297C952">
      <w:pPr>
        <w:pStyle w:val="Author"/>
      </w:pPr>
      <w:r w:rsidRPr="0085627D">
        <w:rPr>
          <w:b/>
          <w:bCs/>
        </w:rPr>
        <w:t>ISA</w:t>
      </w:r>
      <w:r w:rsidR="00ED10F8">
        <w:rPr>
          <w:b/>
          <w:bCs/>
        </w:rPr>
        <w:br/>
      </w:r>
      <w:r>
        <w:tab/>
      </w:r>
      <w:r w:rsidR="00E83E4F">
        <w:t xml:space="preserve">Dennis </w:t>
      </w:r>
      <w:proofErr w:type="spellStart"/>
      <w:r w:rsidR="00E83E4F">
        <w:t>Brandl</w:t>
      </w:r>
      <w:proofErr w:type="spellEnd"/>
      <w:r w:rsidR="00E83E4F">
        <w:t>, BR&amp;L Consulting</w:t>
      </w:r>
      <w:r w:rsidR="00ED10F8">
        <w:br/>
      </w:r>
      <w:r>
        <w:tab/>
      </w:r>
      <w:r w:rsidR="005C4335">
        <w:t xml:space="preserve">Douglas </w:t>
      </w:r>
      <w:proofErr w:type="spellStart"/>
      <w:r w:rsidR="005C4335">
        <w:t>Brandl</w:t>
      </w:r>
      <w:proofErr w:type="spellEnd"/>
      <w:r w:rsidR="005C4335">
        <w:t>, BR&amp;L Consulting</w:t>
      </w:r>
    </w:p>
    <w:p w:rsidR="00BB0129" w:rsidP="00BF5A6C" w:rsidRDefault="00E83E4F" w14:paraId="3DDD4106" w14:textId="77777777">
      <w:pPr>
        <w:pStyle w:val="Subtitle"/>
      </w:pPr>
      <w:bookmarkStart w:name="abstract" w:id="9"/>
      <w:bookmarkStart w:name="status" w:id="10"/>
      <w:bookmarkEnd w:id="9"/>
      <w:bookmarkEnd w:id="10"/>
      <w:r>
        <w:t>Status</w:t>
      </w:r>
    </w:p>
    <w:p w:rsidR="00BB0129" w:rsidP="005C4335" w:rsidRDefault="00E83E4F" w14:paraId="6C146063" w14:textId="1504FF59">
      <w:pPr>
        <w:pStyle w:val="BodyText"/>
      </w:pPr>
      <w:r>
        <w:t xml:space="preserve">This specification was last revised and approved by </w:t>
      </w:r>
      <w:proofErr w:type="spellStart"/>
      <w:r>
        <w:t>OpenO&amp;M</w:t>
      </w:r>
      <w:proofErr w:type="spellEnd"/>
      <w:r>
        <w:t xml:space="preserve"> on the above date. Check the </w:t>
      </w:r>
      <w:r w:rsidRPr="00320F19">
        <w:t>Latest Version</w:t>
      </w:r>
      <w:r>
        <w:t xml:space="preserve"> for possible later revisions of this document.</w:t>
      </w:r>
    </w:p>
    <w:p w:rsidR="00BB0129" w:rsidP="005C4335" w:rsidRDefault="00E83E4F" w14:paraId="64C2B4AB" w14:textId="77777777">
      <w:pPr>
        <w:pStyle w:val="BodyText"/>
      </w:pPr>
      <w:r>
        <w:t>This document is considered stable and may be used as reference material or cited as a normative reference from another document.</w:t>
      </w:r>
    </w:p>
    <w:p w:rsidR="00BB0129" w:rsidP="005C4335" w:rsidRDefault="00E83E4F" w14:paraId="1C99E3F5" w14:textId="652D1DF2">
      <w:pPr>
        <w:pStyle w:val="BodyText"/>
      </w:pPr>
      <w:r>
        <w:t xml:space="preserve">The latest stable version of the editor's draft of this specification is always available on the </w:t>
      </w:r>
      <w:bookmarkStart w:name="_Hlk26877024" w:id="11"/>
      <w:r w:rsidR="0023482B">
        <w:fldChar w:fldCharType="begin"/>
      </w:r>
      <w:r w:rsidR="0023482B">
        <w:instrText xml:space="preserve"> HYPERLINK "https://github.com/mimosa-org/ws-isbm" \h </w:instrText>
      </w:r>
      <w:r w:rsidR="0023482B">
        <w:fldChar w:fldCharType="separate"/>
      </w:r>
      <w:r>
        <w:rPr>
          <w:rStyle w:val="Hyperlink"/>
        </w:rPr>
        <w:t>MIMOSA ISBM Git repository</w:t>
      </w:r>
      <w:r w:rsidR="0023482B">
        <w:rPr>
          <w:rStyle w:val="Hyperlink"/>
        </w:rPr>
        <w:fldChar w:fldCharType="end"/>
      </w:r>
      <w:bookmarkEnd w:id="11"/>
      <w:r w:rsidR="00320F19">
        <w:t xml:space="preserve"> [</w:t>
      </w:r>
      <w:r w:rsidRPr="00320F19" w:rsidR="00320F19">
        <w:t>https://github.com/mimosa-org/ws-isbm</w:t>
      </w:r>
      <w:r w:rsidR="00320F19">
        <w:t>].</w:t>
      </w:r>
    </w:p>
    <w:p w:rsidR="00BB0129" w:rsidP="005C4335" w:rsidRDefault="00E83E4F" w14:paraId="56CAEDB1" w14:textId="42640EFF">
      <w:pPr>
        <w:pStyle w:val="BodyText"/>
      </w:pPr>
      <w:r>
        <w:t xml:space="preserve">If you wish to make comments regarding this specification in a manner that is tracked by </w:t>
      </w:r>
      <w:proofErr w:type="spellStart"/>
      <w:r>
        <w:t>OpenO&amp;M</w:t>
      </w:r>
      <w:proofErr w:type="spellEnd"/>
      <w:r>
        <w:t xml:space="preserve">, please submit them via </w:t>
      </w:r>
      <w:bookmarkStart w:name="_Hlk26877282" w:id="12"/>
      <w:r w:rsidR="00320F19">
        <w:fldChar w:fldCharType="begin"/>
      </w:r>
      <w:r w:rsidR="00320F19">
        <w:instrText xml:space="preserve"> HYPERLINK "https://github.com/mimosa-org/ws-isbm/issues" \h </w:instrText>
      </w:r>
      <w:r w:rsidR="00320F19">
        <w:fldChar w:fldCharType="separate"/>
      </w:r>
      <w:r>
        <w:rPr>
          <w:rStyle w:val="Hyperlink"/>
        </w:rPr>
        <w:t>the public bug database</w:t>
      </w:r>
      <w:r w:rsidR="00320F19">
        <w:rPr>
          <w:rStyle w:val="Hyperlink"/>
        </w:rPr>
        <w:fldChar w:fldCharType="end"/>
      </w:r>
      <w:bookmarkEnd w:id="12"/>
      <w:r w:rsidR="00ED10F8">
        <w:t xml:space="preserve"> [</w:t>
      </w:r>
      <w:r w:rsidRPr="00ED10F8" w:rsidR="00ED10F8">
        <w:t>https://github.com/mimosa-org/ws-isbm/issues</w:t>
      </w:r>
      <w:r w:rsidR="00ED10F8">
        <w:t xml:space="preserve">]. </w:t>
      </w:r>
      <w:r>
        <w:t xml:space="preserve">You can alternatively </w:t>
      </w:r>
      <w:hyperlink r:id="rId17">
        <w:r>
          <w:rPr>
            <w:rStyle w:val="Hyperlink"/>
          </w:rPr>
          <w:t>contact MIMOSA directly</w:t>
        </w:r>
      </w:hyperlink>
      <w:r>
        <w:t xml:space="preserve"> </w:t>
      </w:r>
      <w:r w:rsidR="00ED10F8">
        <w:t>[</w:t>
      </w:r>
      <w:r w:rsidRPr="00ED10F8" w:rsidR="00ED10F8">
        <w:t>http://www.mimosa.org/contact</w:t>
      </w:r>
      <w:r w:rsidR="00ED10F8">
        <w:t xml:space="preserve">] </w:t>
      </w:r>
      <w:r>
        <w:t>and arrangements will be made to transpose appropriate remarks to the public bug database. All feedback is welcome.</w:t>
      </w:r>
    </w:p>
    <w:p w:rsidR="00DF45CA" w:rsidP="00DF45CA" w:rsidRDefault="00DF45CA" w14:paraId="77874B34" w14:textId="37A102C3">
      <w:pPr>
        <w:pStyle w:val="Subtitle"/>
      </w:pPr>
      <w:r>
        <w:t>Latest Version</w:t>
      </w:r>
    </w:p>
    <w:p w:rsidRPr="00CE0EEA" w:rsidR="00DF45CA" w:rsidP="008B6393" w:rsidRDefault="00ED10F8" w14:paraId="1C5CF7D0" w14:textId="041311A1">
      <w:pPr>
        <w:pStyle w:val="BodyText"/>
        <w:rPr>
          <w:rStyle w:val="Hyperlink"/>
        </w:rPr>
      </w:pPr>
      <w:r>
        <w:t xml:space="preserve">The latest version of this specification can always be found at: </w:t>
      </w:r>
      <w:r w:rsidR="0023482B">
        <w:fldChar w:fldCharType="begin"/>
      </w:r>
      <w:r w:rsidR="0023482B">
        <w:instrText xml:space="preserve"> HYPERLINK "http://www.openoandm.org/ws-isbm" </w:instrText>
      </w:r>
      <w:r w:rsidR="0023482B">
        <w:fldChar w:fldCharType="separate"/>
      </w:r>
      <w:r w:rsidRPr="00096D28" w:rsidR="00DF45CA">
        <w:rPr>
          <w:rStyle w:val="Hyperlink"/>
        </w:rPr>
        <w:t>http://www.openoandm.org/</w:t>
      </w:r>
      <w:del w:author="Karamjit Kaur" w:date="2019-12-03T13:27:00Z" w:id="13">
        <w:r w:rsidRPr="00096D28" w:rsidDel="00EF04DF" w:rsidR="00DF45CA">
          <w:rPr>
            <w:rStyle w:val="Hyperlink"/>
          </w:rPr>
          <w:delText>ws-</w:delText>
        </w:r>
      </w:del>
      <w:r w:rsidRPr="00096D28" w:rsidR="00DF45CA">
        <w:rPr>
          <w:rStyle w:val="Hyperlink"/>
        </w:rPr>
        <w:t>isbm</w:t>
      </w:r>
      <w:r w:rsidR="0023482B">
        <w:rPr>
          <w:rStyle w:val="Hyperlink"/>
        </w:rPr>
        <w:fldChar w:fldCharType="end"/>
      </w:r>
    </w:p>
    <w:p w:rsidRPr="00923157" w:rsidR="00923157" w:rsidDel="00ED10F8" w:rsidP="00923157" w:rsidRDefault="00923157" w14:paraId="6AEA22A6" w14:textId="020F5F7D">
      <w:pPr>
        <w:pStyle w:val="BodyText"/>
        <w:rPr>
          <w:del w:author="Karamjit Kaur" w:date="2019-12-10T13:38:00Z" w:id="14"/>
        </w:rPr>
      </w:pPr>
    </w:p>
    <w:p w:rsidR="00BB0129" w:rsidP="00BF5A6C" w:rsidRDefault="00E83E4F" w14:paraId="420D8847" w14:textId="77777777">
      <w:pPr>
        <w:pStyle w:val="Subtitle"/>
      </w:pPr>
      <w:bookmarkStart w:name="notices" w:id="15"/>
      <w:bookmarkEnd w:id="15"/>
      <w:r>
        <w:lastRenderedPageBreak/>
        <w:t>Notices</w:t>
      </w:r>
    </w:p>
    <w:p w:rsidR="00BB0129" w:rsidP="0094752D" w:rsidRDefault="00E83E4F" w14:paraId="1C31D1A1" w14:textId="505BCFB1">
      <w:pPr>
        <w:pStyle w:val="BodyText"/>
      </w:pPr>
      <w:r>
        <w:t>Copyright MIMOSA 20</w:t>
      </w:r>
      <w:r w:rsidR="00231C0E">
        <w:t>20</w:t>
      </w:r>
      <w:r>
        <w:t>. All Rights Reserved.</w:t>
      </w:r>
    </w:p>
    <w:p w:rsidR="00BB0129" w:rsidRDefault="00E83E4F" w14:paraId="3E43CC0E" w14:textId="5B789103">
      <w:pPr>
        <w:pStyle w:val="BodyText"/>
      </w:pPr>
      <w:r>
        <w:t xml:space="preserve">All capitalized terms in the following text have the meanings assigned to them in the MIMOSA Intellectual Property Rights Policy (the "MIMOSA IPR Policy"). The full Policy may be found at the </w:t>
      </w:r>
      <w:hyperlink r:id="rId18">
        <w:r>
          <w:rPr>
            <w:rStyle w:val="Hyperlink"/>
          </w:rPr>
          <w:t>MIMOSA website</w:t>
        </w:r>
      </w:hyperlink>
      <w:r w:rsidR="008B6393">
        <w:t xml:space="preserve"> [</w:t>
      </w:r>
      <w:r w:rsidRPr="008B6393" w:rsidR="008B6393">
        <w:t>http://www.mimosa.org/policy-charters/mimosa-intellectual-property-rights-policy/</w:t>
      </w:r>
      <w:r w:rsidR="008B6393">
        <w:t>].</w:t>
      </w:r>
    </w:p>
    <w:p w:rsidR="00BB0129" w:rsidRDefault="00E83E4F" w14:paraId="49F80243" w14:textId="77777777">
      <w:pPr>
        <w:pStyle w:val="BodyText"/>
      </w:pPr>
      <w:r>
        <w:t>The limited permissions granted above are perpetual and will not be revoked by MIMOSA or its successors or assigns.</w:t>
      </w:r>
    </w:p>
    <w:p w:rsidR="00BB0129" w:rsidRDefault="00E83E4F" w14:paraId="4A7BA1A0" w14:textId="77777777">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rsidR="00BB0129" w:rsidRDefault="00E83E4F" w14:paraId="03F45670" w14:textId="77777777">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rsidR="00BB0129" w:rsidRDefault="05B27384" w14:paraId="4FA4BBF6" w14:textId="7D9A0FC0">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rsidR="00BB0129" w:rsidRDefault="00E83E4F" w14:paraId="7DCBABD3" w14:textId="77777777">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rsidR="00BB0129" w:rsidRDefault="00E83E4F" w14:paraId="098BA73B" w14:textId="6DAD5DFD">
      <w:pPr>
        <w:pStyle w:val="BodyText"/>
      </w:pPr>
      <w:r>
        <w:t xml:space="preserve">The </w:t>
      </w:r>
      <w:proofErr w:type="spellStart"/>
      <w:r>
        <w:t>OpenO&amp;M</w:t>
      </w:r>
      <w:proofErr w:type="spellEnd"/>
      <w:r>
        <w:t xml:space="preserve"> ISBM is released under the </w:t>
      </w:r>
      <w:hyperlink r:id="rId19">
        <w:r>
          <w:rPr>
            <w:rStyle w:val="Hyperlink"/>
          </w:rPr>
          <w:t>MIMOSA License Agreement</w:t>
        </w:r>
      </w:hyperlink>
      <w:r w:rsidR="008B6393">
        <w:t xml:space="preserve"> [</w:t>
      </w:r>
      <w:r w:rsidRPr="008B6393" w:rsidR="008B6393">
        <w:t>http://www.mimosa.org/policy-charters/mimosa-license-agreement/</w:t>
      </w:r>
      <w:r w:rsidR="008B6393">
        <w:t>].</w:t>
      </w:r>
    </w:p>
    <w:p w:rsidR="001C00AF" w:rsidRDefault="001C00AF" w14:paraId="7872ED2B" w14:textId="77777777">
      <w:pPr>
        <w:pStyle w:val="BodyText"/>
      </w:pPr>
    </w:p>
    <w:p w:rsidR="001C00AF" w:rsidRDefault="001C00AF" w14:paraId="53E6FC78" w14:textId="77777777">
      <w:pPr>
        <w:pStyle w:val="BodyText"/>
        <w:sectPr w:rsidR="001C00AF" w:rsidSect="00E83E4F">
          <w:headerReference w:type="even" r:id="rId20"/>
          <w:headerReference w:type="default" r:id="rId21"/>
          <w:footerReference w:type="even" r:id="rId22"/>
          <w:footerReference w:type="default" r:id="rId23"/>
          <w:footerReference w:type="first" r:id="rId24"/>
          <w:pgSz w:w="12240" w:h="15840" w:orient="portrait"/>
          <w:pgMar w:top="1440" w:right="1080" w:bottom="1440" w:left="1080" w:header="720" w:footer="720" w:gutter="0"/>
          <w:cols w:space="720"/>
          <w:docGrid w:linePitch="326"/>
        </w:sectPr>
      </w:pPr>
    </w:p>
    <w:bookmarkStart w:name="table-of-contents" w:displacedByCustomXml="next" w:id="16"/>
    <w:bookmarkEnd w:displacedByCustomXml="next" w:id="16"/>
    <w:sdt>
      <w:sdtPr>
        <w:rPr>
          <w:rFonts w:eastAsiaTheme="minorHAnsi" w:cstheme="minorBidi"/>
          <w:b w:val="0"/>
          <w:sz w:val="20"/>
          <w:szCs w:val="24"/>
        </w:rPr>
        <w:id w:val="-579520403"/>
        <w:docPartObj>
          <w:docPartGallery w:val="Table of Contents"/>
          <w:docPartUnique/>
        </w:docPartObj>
      </w:sdtPr>
      <w:sdtEndPr>
        <w:rPr>
          <w:bCs/>
          <w:noProof/>
        </w:rPr>
      </w:sdtEndPr>
      <w:sdtContent>
        <w:p w:rsidR="00BB172D" w:rsidRDefault="00BB172D" w14:paraId="3C4440CC" w14:textId="2E60A9E6">
          <w:pPr>
            <w:pStyle w:val="TOCHeading"/>
          </w:pPr>
          <w:r>
            <w:t>Contents</w:t>
          </w:r>
        </w:p>
        <w:p w:rsidR="00E51AAD" w:rsidRDefault="00BB172D" w14:paraId="0A592667" w14:textId="03472740">
          <w:pPr>
            <w:pStyle w:val="TOC1"/>
            <w:tabs>
              <w:tab w:val="right" w:leader="dot" w:pos="10070"/>
            </w:tabs>
            <w:rPr>
              <w:rFonts w:asciiTheme="minorHAnsi" w:hAnsiTheme="minorHAnsi" w:eastAsiaTheme="minorEastAsia"/>
              <w:noProof/>
              <w:color w:val="auto"/>
              <w:sz w:val="22"/>
              <w:szCs w:val="22"/>
            </w:rPr>
          </w:pPr>
          <w:r>
            <w:fldChar w:fldCharType="begin"/>
          </w:r>
          <w:r>
            <w:instrText xml:space="preserve"> TOC \o "1-3" \h \z \u </w:instrText>
          </w:r>
          <w:r>
            <w:fldChar w:fldCharType="separate"/>
          </w:r>
          <w:hyperlink w:history="1" w:anchor="_Toc29288906">
            <w:r w:rsidRPr="00891FD5" w:rsidR="00E51AAD">
              <w:rPr>
                <w:rStyle w:val="Hyperlink"/>
                <w:noProof/>
              </w:rPr>
              <w:t>Foreword</w:t>
            </w:r>
            <w:r w:rsidR="00E51AAD">
              <w:rPr>
                <w:noProof/>
                <w:webHidden/>
              </w:rPr>
              <w:tab/>
            </w:r>
            <w:r w:rsidR="00E51AAD">
              <w:rPr>
                <w:noProof/>
                <w:webHidden/>
              </w:rPr>
              <w:fldChar w:fldCharType="begin"/>
            </w:r>
            <w:r w:rsidR="00E51AAD">
              <w:rPr>
                <w:noProof/>
                <w:webHidden/>
              </w:rPr>
              <w:instrText xml:space="preserve"> PAGEREF _Toc29288906 \h </w:instrText>
            </w:r>
            <w:r w:rsidR="00E51AAD">
              <w:rPr>
                <w:noProof/>
                <w:webHidden/>
              </w:rPr>
            </w:r>
            <w:r w:rsidR="00E51AAD">
              <w:rPr>
                <w:noProof/>
                <w:webHidden/>
              </w:rPr>
              <w:fldChar w:fldCharType="separate"/>
            </w:r>
            <w:r w:rsidR="00E51AAD">
              <w:rPr>
                <w:noProof/>
                <w:webHidden/>
              </w:rPr>
              <w:t>1</w:t>
            </w:r>
            <w:r w:rsidR="00E51AAD">
              <w:rPr>
                <w:noProof/>
                <w:webHidden/>
              </w:rPr>
              <w:fldChar w:fldCharType="end"/>
            </w:r>
          </w:hyperlink>
        </w:p>
        <w:p w:rsidR="00E51AAD" w:rsidRDefault="004B329C" w14:paraId="1922EA15" w14:textId="1D8C758B">
          <w:pPr>
            <w:pStyle w:val="TOC1"/>
            <w:tabs>
              <w:tab w:val="right" w:leader="dot" w:pos="10070"/>
            </w:tabs>
            <w:rPr>
              <w:rFonts w:asciiTheme="minorHAnsi" w:hAnsiTheme="minorHAnsi" w:eastAsiaTheme="minorEastAsia"/>
              <w:noProof/>
              <w:color w:val="auto"/>
              <w:sz w:val="22"/>
              <w:szCs w:val="22"/>
            </w:rPr>
          </w:pPr>
          <w:hyperlink w:history="1" w:anchor="_Toc29288907">
            <w:r w:rsidRPr="00891FD5" w:rsidR="00E51AAD">
              <w:rPr>
                <w:rStyle w:val="Hyperlink"/>
                <w:noProof/>
              </w:rPr>
              <w:t>Introduction</w:t>
            </w:r>
            <w:r w:rsidR="00E51AAD">
              <w:rPr>
                <w:noProof/>
                <w:webHidden/>
              </w:rPr>
              <w:tab/>
            </w:r>
            <w:r w:rsidR="00E51AAD">
              <w:rPr>
                <w:noProof/>
                <w:webHidden/>
              </w:rPr>
              <w:fldChar w:fldCharType="begin"/>
            </w:r>
            <w:r w:rsidR="00E51AAD">
              <w:rPr>
                <w:noProof/>
                <w:webHidden/>
              </w:rPr>
              <w:instrText xml:space="preserve"> PAGEREF _Toc29288907 \h </w:instrText>
            </w:r>
            <w:r w:rsidR="00E51AAD">
              <w:rPr>
                <w:noProof/>
                <w:webHidden/>
              </w:rPr>
            </w:r>
            <w:r w:rsidR="00E51AAD">
              <w:rPr>
                <w:noProof/>
                <w:webHidden/>
              </w:rPr>
              <w:fldChar w:fldCharType="separate"/>
            </w:r>
            <w:r w:rsidR="00E51AAD">
              <w:rPr>
                <w:noProof/>
                <w:webHidden/>
              </w:rPr>
              <w:t>2</w:t>
            </w:r>
            <w:r w:rsidR="00E51AAD">
              <w:rPr>
                <w:noProof/>
                <w:webHidden/>
              </w:rPr>
              <w:fldChar w:fldCharType="end"/>
            </w:r>
          </w:hyperlink>
        </w:p>
        <w:p w:rsidR="00E51AAD" w:rsidRDefault="004B329C" w14:paraId="6B7AD5A0" w14:textId="4F73B88E">
          <w:pPr>
            <w:pStyle w:val="TOC1"/>
            <w:tabs>
              <w:tab w:val="left" w:pos="400"/>
              <w:tab w:val="right" w:leader="dot" w:pos="10070"/>
            </w:tabs>
            <w:rPr>
              <w:rFonts w:asciiTheme="minorHAnsi" w:hAnsiTheme="minorHAnsi" w:eastAsiaTheme="minorEastAsia"/>
              <w:noProof/>
              <w:color w:val="auto"/>
              <w:sz w:val="22"/>
              <w:szCs w:val="22"/>
            </w:rPr>
          </w:pPr>
          <w:hyperlink w:history="1" w:anchor="_Toc29288908">
            <w:r w:rsidRPr="00891FD5" w:rsidR="00E51AAD">
              <w:rPr>
                <w:rStyle w:val="Hyperlink"/>
                <w:noProof/>
              </w:rPr>
              <w:t>1</w:t>
            </w:r>
            <w:r w:rsidR="00E51AAD">
              <w:rPr>
                <w:rFonts w:asciiTheme="minorHAnsi" w:hAnsiTheme="minorHAnsi" w:eastAsiaTheme="minorEastAsia"/>
                <w:noProof/>
                <w:color w:val="auto"/>
                <w:sz w:val="22"/>
                <w:szCs w:val="22"/>
              </w:rPr>
              <w:tab/>
            </w:r>
            <w:r w:rsidRPr="00891FD5" w:rsidR="00E51AAD">
              <w:rPr>
                <w:rStyle w:val="Hyperlink"/>
                <w:noProof/>
              </w:rPr>
              <w:t>Scope</w:t>
            </w:r>
            <w:r w:rsidR="00E51AAD">
              <w:rPr>
                <w:noProof/>
                <w:webHidden/>
              </w:rPr>
              <w:tab/>
            </w:r>
            <w:r w:rsidR="00E51AAD">
              <w:rPr>
                <w:noProof/>
                <w:webHidden/>
              </w:rPr>
              <w:fldChar w:fldCharType="begin"/>
            </w:r>
            <w:r w:rsidR="00E51AAD">
              <w:rPr>
                <w:noProof/>
                <w:webHidden/>
              </w:rPr>
              <w:instrText xml:space="preserve"> PAGEREF _Toc29288908 \h </w:instrText>
            </w:r>
            <w:r w:rsidR="00E51AAD">
              <w:rPr>
                <w:noProof/>
                <w:webHidden/>
              </w:rPr>
            </w:r>
            <w:r w:rsidR="00E51AAD">
              <w:rPr>
                <w:noProof/>
                <w:webHidden/>
              </w:rPr>
              <w:fldChar w:fldCharType="separate"/>
            </w:r>
            <w:r w:rsidR="00E51AAD">
              <w:rPr>
                <w:noProof/>
                <w:webHidden/>
              </w:rPr>
              <w:t>3</w:t>
            </w:r>
            <w:r w:rsidR="00E51AAD">
              <w:rPr>
                <w:noProof/>
                <w:webHidden/>
              </w:rPr>
              <w:fldChar w:fldCharType="end"/>
            </w:r>
          </w:hyperlink>
        </w:p>
        <w:p w:rsidR="00E51AAD" w:rsidRDefault="004B329C" w14:paraId="626239F2" w14:textId="5509F88D">
          <w:pPr>
            <w:pStyle w:val="TOC1"/>
            <w:tabs>
              <w:tab w:val="left" w:pos="400"/>
              <w:tab w:val="right" w:leader="dot" w:pos="10070"/>
            </w:tabs>
            <w:rPr>
              <w:rFonts w:asciiTheme="minorHAnsi" w:hAnsiTheme="minorHAnsi" w:eastAsiaTheme="minorEastAsia"/>
              <w:noProof/>
              <w:color w:val="auto"/>
              <w:sz w:val="22"/>
              <w:szCs w:val="22"/>
            </w:rPr>
          </w:pPr>
          <w:hyperlink w:history="1" w:anchor="_Toc29288909">
            <w:r w:rsidRPr="00891FD5" w:rsidR="00E51AAD">
              <w:rPr>
                <w:rStyle w:val="Hyperlink"/>
                <w:noProof/>
              </w:rPr>
              <w:t>2</w:t>
            </w:r>
            <w:r w:rsidR="00E51AAD">
              <w:rPr>
                <w:rFonts w:asciiTheme="minorHAnsi" w:hAnsiTheme="minorHAnsi" w:eastAsiaTheme="minorEastAsia"/>
                <w:noProof/>
                <w:color w:val="auto"/>
                <w:sz w:val="22"/>
                <w:szCs w:val="22"/>
              </w:rPr>
              <w:tab/>
            </w:r>
            <w:r w:rsidRPr="00891FD5" w:rsidR="00E51AAD">
              <w:rPr>
                <w:rStyle w:val="Hyperlink"/>
                <w:noProof/>
              </w:rPr>
              <w:t>Normative References</w:t>
            </w:r>
            <w:r w:rsidR="00E51AAD">
              <w:rPr>
                <w:noProof/>
                <w:webHidden/>
              </w:rPr>
              <w:tab/>
            </w:r>
            <w:r w:rsidR="00E51AAD">
              <w:rPr>
                <w:noProof/>
                <w:webHidden/>
              </w:rPr>
              <w:fldChar w:fldCharType="begin"/>
            </w:r>
            <w:r w:rsidR="00E51AAD">
              <w:rPr>
                <w:noProof/>
                <w:webHidden/>
              </w:rPr>
              <w:instrText xml:space="preserve"> PAGEREF _Toc29288909 \h </w:instrText>
            </w:r>
            <w:r w:rsidR="00E51AAD">
              <w:rPr>
                <w:noProof/>
                <w:webHidden/>
              </w:rPr>
            </w:r>
            <w:r w:rsidR="00E51AAD">
              <w:rPr>
                <w:noProof/>
                <w:webHidden/>
              </w:rPr>
              <w:fldChar w:fldCharType="separate"/>
            </w:r>
            <w:r w:rsidR="00E51AAD">
              <w:rPr>
                <w:noProof/>
                <w:webHidden/>
              </w:rPr>
              <w:t>3</w:t>
            </w:r>
            <w:r w:rsidR="00E51AAD">
              <w:rPr>
                <w:noProof/>
                <w:webHidden/>
              </w:rPr>
              <w:fldChar w:fldCharType="end"/>
            </w:r>
          </w:hyperlink>
        </w:p>
        <w:p w:rsidR="00E51AAD" w:rsidRDefault="004B329C" w14:paraId="6D55E0D6" w14:textId="2C1A2F7E">
          <w:pPr>
            <w:pStyle w:val="TOC1"/>
            <w:tabs>
              <w:tab w:val="left" w:pos="400"/>
              <w:tab w:val="right" w:leader="dot" w:pos="10070"/>
            </w:tabs>
            <w:rPr>
              <w:rFonts w:asciiTheme="minorHAnsi" w:hAnsiTheme="minorHAnsi" w:eastAsiaTheme="minorEastAsia"/>
              <w:noProof/>
              <w:color w:val="auto"/>
              <w:sz w:val="22"/>
              <w:szCs w:val="22"/>
            </w:rPr>
          </w:pPr>
          <w:hyperlink w:history="1" w:anchor="_Toc29288910">
            <w:r w:rsidRPr="00891FD5" w:rsidR="00E51AAD">
              <w:rPr>
                <w:rStyle w:val="Hyperlink"/>
                <w:noProof/>
              </w:rPr>
              <w:t>3</w:t>
            </w:r>
            <w:r w:rsidR="00E51AAD">
              <w:rPr>
                <w:rFonts w:asciiTheme="minorHAnsi" w:hAnsiTheme="minorHAnsi" w:eastAsiaTheme="minorEastAsia"/>
                <w:noProof/>
                <w:color w:val="auto"/>
                <w:sz w:val="22"/>
                <w:szCs w:val="22"/>
              </w:rPr>
              <w:tab/>
            </w:r>
            <w:r w:rsidRPr="00891FD5" w:rsidR="00E51AAD">
              <w:rPr>
                <w:rStyle w:val="Hyperlink"/>
                <w:noProof/>
              </w:rPr>
              <w:t>Terms, Definitions, and Conventions</w:t>
            </w:r>
            <w:r w:rsidR="00E51AAD">
              <w:rPr>
                <w:noProof/>
                <w:webHidden/>
              </w:rPr>
              <w:tab/>
            </w:r>
            <w:r w:rsidR="00E51AAD">
              <w:rPr>
                <w:noProof/>
                <w:webHidden/>
              </w:rPr>
              <w:fldChar w:fldCharType="begin"/>
            </w:r>
            <w:r w:rsidR="00E51AAD">
              <w:rPr>
                <w:noProof/>
                <w:webHidden/>
              </w:rPr>
              <w:instrText xml:space="preserve"> PAGEREF _Toc29288910 \h </w:instrText>
            </w:r>
            <w:r w:rsidR="00E51AAD">
              <w:rPr>
                <w:noProof/>
                <w:webHidden/>
              </w:rPr>
            </w:r>
            <w:r w:rsidR="00E51AAD">
              <w:rPr>
                <w:noProof/>
                <w:webHidden/>
              </w:rPr>
              <w:fldChar w:fldCharType="separate"/>
            </w:r>
            <w:r w:rsidR="00E51AAD">
              <w:rPr>
                <w:noProof/>
                <w:webHidden/>
              </w:rPr>
              <w:t>3</w:t>
            </w:r>
            <w:r w:rsidR="00E51AAD">
              <w:rPr>
                <w:noProof/>
                <w:webHidden/>
              </w:rPr>
              <w:fldChar w:fldCharType="end"/>
            </w:r>
          </w:hyperlink>
        </w:p>
        <w:p w:rsidR="00E51AAD" w:rsidRDefault="004B329C" w14:paraId="129F6F7A" w14:textId="5972B577">
          <w:pPr>
            <w:pStyle w:val="TOC2"/>
            <w:tabs>
              <w:tab w:val="left" w:pos="880"/>
              <w:tab w:val="right" w:leader="dot" w:pos="10070"/>
            </w:tabs>
            <w:rPr>
              <w:rFonts w:asciiTheme="minorHAnsi" w:hAnsiTheme="minorHAnsi" w:eastAsiaTheme="minorEastAsia"/>
              <w:noProof/>
              <w:color w:val="auto"/>
              <w:sz w:val="22"/>
              <w:szCs w:val="22"/>
            </w:rPr>
          </w:pPr>
          <w:hyperlink w:history="1" w:anchor="_Toc29288911">
            <w:r w:rsidRPr="00891FD5" w:rsidR="00E51AAD">
              <w:rPr>
                <w:rStyle w:val="Hyperlink"/>
                <w:noProof/>
              </w:rPr>
              <w:t>3.1</w:t>
            </w:r>
            <w:r w:rsidR="00E51AAD">
              <w:rPr>
                <w:rFonts w:asciiTheme="minorHAnsi" w:hAnsiTheme="minorHAnsi" w:eastAsiaTheme="minorEastAsia"/>
                <w:noProof/>
                <w:color w:val="auto"/>
                <w:sz w:val="22"/>
                <w:szCs w:val="22"/>
              </w:rPr>
              <w:tab/>
            </w:r>
            <w:r w:rsidRPr="00891FD5" w:rsidR="00E51AAD">
              <w:rPr>
                <w:rStyle w:val="Hyperlink"/>
                <w:noProof/>
              </w:rPr>
              <w:t>Terms</w:t>
            </w:r>
            <w:r w:rsidR="00E51AAD">
              <w:rPr>
                <w:noProof/>
                <w:webHidden/>
              </w:rPr>
              <w:tab/>
            </w:r>
            <w:r w:rsidR="00E51AAD">
              <w:rPr>
                <w:noProof/>
                <w:webHidden/>
              </w:rPr>
              <w:fldChar w:fldCharType="begin"/>
            </w:r>
            <w:r w:rsidR="00E51AAD">
              <w:rPr>
                <w:noProof/>
                <w:webHidden/>
              </w:rPr>
              <w:instrText xml:space="preserve"> PAGEREF _Toc29288911 \h </w:instrText>
            </w:r>
            <w:r w:rsidR="00E51AAD">
              <w:rPr>
                <w:noProof/>
                <w:webHidden/>
              </w:rPr>
            </w:r>
            <w:r w:rsidR="00E51AAD">
              <w:rPr>
                <w:noProof/>
                <w:webHidden/>
              </w:rPr>
              <w:fldChar w:fldCharType="separate"/>
            </w:r>
            <w:r w:rsidR="00E51AAD">
              <w:rPr>
                <w:noProof/>
                <w:webHidden/>
              </w:rPr>
              <w:t>3</w:t>
            </w:r>
            <w:r w:rsidR="00E51AAD">
              <w:rPr>
                <w:noProof/>
                <w:webHidden/>
              </w:rPr>
              <w:fldChar w:fldCharType="end"/>
            </w:r>
          </w:hyperlink>
        </w:p>
        <w:p w:rsidR="00E51AAD" w:rsidRDefault="004B329C" w14:paraId="09844702" w14:textId="57E46567">
          <w:pPr>
            <w:pStyle w:val="TOC2"/>
            <w:tabs>
              <w:tab w:val="left" w:pos="880"/>
              <w:tab w:val="right" w:leader="dot" w:pos="10070"/>
            </w:tabs>
            <w:rPr>
              <w:rFonts w:asciiTheme="minorHAnsi" w:hAnsiTheme="minorHAnsi" w:eastAsiaTheme="minorEastAsia"/>
              <w:noProof/>
              <w:color w:val="auto"/>
              <w:sz w:val="22"/>
              <w:szCs w:val="22"/>
            </w:rPr>
          </w:pPr>
          <w:hyperlink w:history="1" w:anchor="_Toc29288912">
            <w:r w:rsidRPr="00891FD5" w:rsidR="00E51AAD">
              <w:rPr>
                <w:rStyle w:val="Hyperlink"/>
                <w:noProof/>
              </w:rPr>
              <w:t>3.2</w:t>
            </w:r>
            <w:r w:rsidR="00E51AAD">
              <w:rPr>
                <w:rFonts w:asciiTheme="minorHAnsi" w:hAnsiTheme="minorHAnsi" w:eastAsiaTheme="minorEastAsia"/>
                <w:noProof/>
                <w:color w:val="auto"/>
                <w:sz w:val="22"/>
                <w:szCs w:val="22"/>
              </w:rPr>
              <w:tab/>
            </w:r>
            <w:r w:rsidRPr="00891FD5" w:rsidR="00E51AAD">
              <w:rPr>
                <w:rStyle w:val="Hyperlink"/>
                <w:noProof/>
              </w:rPr>
              <w:t>Notational Conventions</w:t>
            </w:r>
            <w:r w:rsidR="00E51AAD">
              <w:rPr>
                <w:noProof/>
                <w:webHidden/>
              </w:rPr>
              <w:tab/>
            </w:r>
            <w:r w:rsidR="00E51AAD">
              <w:rPr>
                <w:noProof/>
                <w:webHidden/>
              </w:rPr>
              <w:fldChar w:fldCharType="begin"/>
            </w:r>
            <w:r w:rsidR="00E51AAD">
              <w:rPr>
                <w:noProof/>
                <w:webHidden/>
              </w:rPr>
              <w:instrText xml:space="preserve"> PAGEREF _Toc29288912 \h </w:instrText>
            </w:r>
            <w:r w:rsidR="00E51AAD">
              <w:rPr>
                <w:noProof/>
                <w:webHidden/>
              </w:rPr>
            </w:r>
            <w:r w:rsidR="00E51AAD">
              <w:rPr>
                <w:noProof/>
                <w:webHidden/>
              </w:rPr>
              <w:fldChar w:fldCharType="separate"/>
            </w:r>
            <w:r w:rsidR="00E51AAD">
              <w:rPr>
                <w:noProof/>
                <w:webHidden/>
              </w:rPr>
              <w:t>5</w:t>
            </w:r>
            <w:r w:rsidR="00E51AAD">
              <w:rPr>
                <w:noProof/>
                <w:webHidden/>
              </w:rPr>
              <w:fldChar w:fldCharType="end"/>
            </w:r>
          </w:hyperlink>
        </w:p>
        <w:p w:rsidR="00E51AAD" w:rsidRDefault="004B329C" w14:paraId="32A4C73B" w14:textId="42533DED">
          <w:pPr>
            <w:pStyle w:val="TOC2"/>
            <w:tabs>
              <w:tab w:val="left" w:pos="880"/>
              <w:tab w:val="right" w:leader="dot" w:pos="10070"/>
            </w:tabs>
            <w:rPr>
              <w:rFonts w:asciiTheme="minorHAnsi" w:hAnsiTheme="minorHAnsi" w:eastAsiaTheme="minorEastAsia"/>
              <w:noProof/>
              <w:color w:val="auto"/>
              <w:sz w:val="22"/>
              <w:szCs w:val="22"/>
            </w:rPr>
          </w:pPr>
          <w:hyperlink w:history="1" w:anchor="_Toc29288913">
            <w:r w:rsidRPr="00891FD5" w:rsidR="00E51AAD">
              <w:rPr>
                <w:rStyle w:val="Hyperlink"/>
                <w:noProof/>
              </w:rPr>
              <w:t>3.3</w:t>
            </w:r>
            <w:r w:rsidR="00E51AAD">
              <w:rPr>
                <w:rFonts w:asciiTheme="minorHAnsi" w:hAnsiTheme="minorHAnsi" w:eastAsiaTheme="minorEastAsia"/>
                <w:noProof/>
                <w:color w:val="auto"/>
                <w:sz w:val="22"/>
                <w:szCs w:val="22"/>
              </w:rPr>
              <w:tab/>
            </w:r>
            <w:r w:rsidRPr="00891FD5" w:rsidR="00E51AAD">
              <w:rPr>
                <w:rStyle w:val="Hyperlink"/>
                <w:noProof/>
              </w:rPr>
              <w:t>XML Namespaces</w:t>
            </w:r>
            <w:r w:rsidR="00E51AAD">
              <w:rPr>
                <w:noProof/>
                <w:webHidden/>
              </w:rPr>
              <w:tab/>
            </w:r>
            <w:r w:rsidR="00E51AAD">
              <w:rPr>
                <w:noProof/>
                <w:webHidden/>
              </w:rPr>
              <w:fldChar w:fldCharType="begin"/>
            </w:r>
            <w:r w:rsidR="00E51AAD">
              <w:rPr>
                <w:noProof/>
                <w:webHidden/>
              </w:rPr>
              <w:instrText xml:space="preserve"> PAGEREF _Toc29288913 \h </w:instrText>
            </w:r>
            <w:r w:rsidR="00E51AAD">
              <w:rPr>
                <w:noProof/>
                <w:webHidden/>
              </w:rPr>
            </w:r>
            <w:r w:rsidR="00E51AAD">
              <w:rPr>
                <w:noProof/>
                <w:webHidden/>
              </w:rPr>
              <w:fldChar w:fldCharType="separate"/>
            </w:r>
            <w:r w:rsidR="00E51AAD">
              <w:rPr>
                <w:noProof/>
                <w:webHidden/>
              </w:rPr>
              <w:t>5</w:t>
            </w:r>
            <w:r w:rsidR="00E51AAD">
              <w:rPr>
                <w:noProof/>
                <w:webHidden/>
              </w:rPr>
              <w:fldChar w:fldCharType="end"/>
            </w:r>
          </w:hyperlink>
        </w:p>
        <w:p w:rsidR="00E51AAD" w:rsidRDefault="004B329C" w14:paraId="767C026A" w14:textId="405FAAEA">
          <w:pPr>
            <w:pStyle w:val="TOC1"/>
            <w:tabs>
              <w:tab w:val="left" w:pos="400"/>
              <w:tab w:val="right" w:leader="dot" w:pos="10070"/>
            </w:tabs>
            <w:rPr>
              <w:rFonts w:asciiTheme="minorHAnsi" w:hAnsiTheme="minorHAnsi" w:eastAsiaTheme="minorEastAsia"/>
              <w:noProof/>
              <w:color w:val="auto"/>
              <w:sz w:val="22"/>
              <w:szCs w:val="22"/>
            </w:rPr>
          </w:pPr>
          <w:hyperlink w:history="1" w:anchor="_Toc29288914">
            <w:r w:rsidRPr="00891FD5" w:rsidR="00E51AAD">
              <w:rPr>
                <w:rStyle w:val="Hyperlink"/>
                <w:noProof/>
              </w:rPr>
              <w:t>4</w:t>
            </w:r>
            <w:r w:rsidR="00E51AAD">
              <w:rPr>
                <w:rFonts w:asciiTheme="minorHAnsi" w:hAnsiTheme="minorHAnsi" w:eastAsiaTheme="minorEastAsia"/>
                <w:noProof/>
                <w:color w:val="auto"/>
                <w:sz w:val="22"/>
                <w:szCs w:val="22"/>
              </w:rPr>
              <w:tab/>
            </w:r>
            <w:r w:rsidRPr="00891FD5" w:rsidR="00E51AAD">
              <w:rPr>
                <w:rStyle w:val="Hyperlink"/>
                <w:noProof/>
              </w:rPr>
              <w:t>Service Requirements</w:t>
            </w:r>
            <w:r w:rsidR="00E51AAD">
              <w:rPr>
                <w:noProof/>
                <w:webHidden/>
              </w:rPr>
              <w:tab/>
            </w:r>
            <w:r w:rsidR="00E51AAD">
              <w:rPr>
                <w:noProof/>
                <w:webHidden/>
              </w:rPr>
              <w:fldChar w:fldCharType="begin"/>
            </w:r>
            <w:r w:rsidR="00E51AAD">
              <w:rPr>
                <w:noProof/>
                <w:webHidden/>
              </w:rPr>
              <w:instrText xml:space="preserve"> PAGEREF _Toc29288914 \h </w:instrText>
            </w:r>
            <w:r w:rsidR="00E51AAD">
              <w:rPr>
                <w:noProof/>
                <w:webHidden/>
              </w:rPr>
            </w:r>
            <w:r w:rsidR="00E51AAD">
              <w:rPr>
                <w:noProof/>
                <w:webHidden/>
              </w:rPr>
              <w:fldChar w:fldCharType="separate"/>
            </w:r>
            <w:r w:rsidR="00E51AAD">
              <w:rPr>
                <w:noProof/>
                <w:webHidden/>
              </w:rPr>
              <w:t>6</w:t>
            </w:r>
            <w:r w:rsidR="00E51AAD">
              <w:rPr>
                <w:noProof/>
                <w:webHidden/>
              </w:rPr>
              <w:fldChar w:fldCharType="end"/>
            </w:r>
          </w:hyperlink>
        </w:p>
        <w:p w:rsidR="00E51AAD" w:rsidRDefault="004B329C" w14:paraId="0E759080" w14:textId="26573403">
          <w:pPr>
            <w:pStyle w:val="TOC2"/>
            <w:tabs>
              <w:tab w:val="left" w:pos="880"/>
              <w:tab w:val="right" w:leader="dot" w:pos="10070"/>
            </w:tabs>
            <w:rPr>
              <w:rFonts w:asciiTheme="minorHAnsi" w:hAnsiTheme="minorHAnsi" w:eastAsiaTheme="minorEastAsia"/>
              <w:noProof/>
              <w:color w:val="auto"/>
              <w:sz w:val="22"/>
              <w:szCs w:val="22"/>
            </w:rPr>
          </w:pPr>
          <w:hyperlink w:history="1" w:anchor="_Toc29288915">
            <w:r w:rsidRPr="00891FD5" w:rsidR="00E51AAD">
              <w:rPr>
                <w:rStyle w:val="Hyperlink"/>
                <w:noProof/>
              </w:rPr>
              <w:t>4.1</w:t>
            </w:r>
            <w:r w:rsidR="00E51AAD">
              <w:rPr>
                <w:rFonts w:asciiTheme="minorHAnsi" w:hAnsiTheme="minorHAnsi" w:eastAsiaTheme="minorEastAsia"/>
                <w:noProof/>
                <w:color w:val="auto"/>
                <w:sz w:val="22"/>
                <w:szCs w:val="22"/>
              </w:rPr>
              <w:tab/>
            </w:r>
            <w:r w:rsidRPr="00891FD5" w:rsidR="00E51AAD">
              <w:rPr>
                <w:rStyle w:val="Hyperlink"/>
                <w:noProof/>
              </w:rPr>
              <w:t>Message Content Format</w:t>
            </w:r>
            <w:r w:rsidR="00E51AAD">
              <w:rPr>
                <w:noProof/>
                <w:webHidden/>
              </w:rPr>
              <w:tab/>
            </w:r>
            <w:r w:rsidR="00E51AAD">
              <w:rPr>
                <w:noProof/>
                <w:webHidden/>
              </w:rPr>
              <w:fldChar w:fldCharType="begin"/>
            </w:r>
            <w:r w:rsidR="00E51AAD">
              <w:rPr>
                <w:noProof/>
                <w:webHidden/>
              </w:rPr>
              <w:instrText xml:space="preserve"> PAGEREF _Toc29288915 \h </w:instrText>
            </w:r>
            <w:r w:rsidR="00E51AAD">
              <w:rPr>
                <w:noProof/>
                <w:webHidden/>
              </w:rPr>
            </w:r>
            <w:r w:rsidR="00E51AAD">
              <w:rPr>
                <w:noProof/>
                <w:webHidden/>
              </w:rPr>
              <w:fldChar w:fldCharType="separate"/>
            </w:r>
            <w:r w:rsidR="00E51AAD">
              <w:rPr>
                <w:noProof/>
                <w:webHidden/>
              </w:rPr>
              <w:t>6</w:t>
            </w:r>
            <w:r w:rsidR="00E51AAD">
              <w:rPr>
                <w:noProof/>
                <w:webHidden/>
              </w:rPr>
              <w:fldChar w:fldCharType="end"/>
            </w:r>
          </w:hyperlink>
        </w:p>
        <w:p w:rsidR="00E51AAD" w:rsidRDefault="004B329C" w14:paraId="4F3538DE" w14:textId="220FA13F">
          <w:pPr>
            <w:pStyle w:val="TOC3"/>
            <w:tabs>
              <w:tab w:val="left" w:pos="1100"/>
              <w:tab w:val="right" w:leader="dot" w:pos="10070"/>
            </w:tabs>
            <w:rPr>
              <w:rFonts w:asciiTheme="minorHAnsi" w:hAnsiTheme="minorHAnsi" w:eastAsiaTheme="minorEastAsia"/>
              <w:noProof/>
              <w:color w:val="auto"/>
              <w:sz w:val="22"/>
              <w:szCs w:val="22"/>
            </w:rPr>
          </w:pPr>
          <w:hyperlink w:history="1" w:anchor="_Toc29288916">
            <w:r w:rsidRPr="00891FD5" w:rsidR="00E51AAD">
              <w:rPr>
                <w:rStyle w:val="Hyperlink"/>
                <w:noProof/>
              </w:rPr>
              <w:t>4.1.1</w:t>
            </w:r>
            <w:r w:rsidR="00E51AAD">
              <w:rPr>
                <w:rFonts w:asciiTheme="minorHAnsi" w:hAnsiTheme="minorHAnsi" w:eastAsiaTheme="minorEastAsia"/>
                <w:noProof/>
                <w:color w:val="auto"/>
                <w:sz w:val="22"/>
                <w:szCs w:val="22"/>
              </w:rPr>
              <w:tab/>
            </w:r>
            <w:r w:rsidRPr="00891FD5" w:rsidR="00E51AAD">
              <w:rPr>
                <w:rStyle w:val="Hyperlink"/>
                <w:noProof/>
              </w:rPr>
              <w:t>SOAP Interface Requirements</w:t>
            </w:r>
            <w:r w:rsidR="00E51AAD">
              <w:rPr>
                <w:noProof/>
                <w:webHidden/>
              </w:rPr>
              <w:tab/>
            </w:r>
            <w:r w:rsidR="00E51AAD">
              <w:rPr>
                <w:noProof/>
                <w:webHidden/>
              </w:rPr>
              <w:fldChar w:fldCharType="begin"/>
            </w:r>
            <w:r w:rsidR="00E51AAD">
              <w:rPr>
                <w:noProof/>
                <w:webHidden/>
              </w:rPr>
              <w:instrText xml:space="preserve"> PAGEREF _Toc29288916 \h </w:instrText>
            </w:r>
            <w:r w:rsidR="00E51AAD">
              <w:rPr>
                <w:noProof/>
                <w:webHidden/>
              </w:rPr>
            </w:r>
            <w:r w:rsidR="00E51AAD">
              <w:rPr>
                <w:noProof/>
                <w:webHidden/>
              </w:rPr>
              <w:fldChar w:fldCharType="separate"/>
            </w:r>
            <w:r w:rsidR="00E51AAD">
              <w:rPr>
                <w:noProof/>
                <w:webHidden/>
              </w:rPr>
              <w:t>6</w:t>
            </w:r>
            <w:r w:rsidR="00E51AAD">
              <w:rPr>
                <w:noProof/>
                <w:webHidden/>
              </w:rPr>
              <w:fldChar w:fldCharType="end"/>
            </w:r>
          </w:hyperlink>
        </w:p>
        <w:p w:rsidR="00E51AAD" w:rsidRDefault="004B329C" w14:paraId="47D38998" w14:textId="0050904A">
          <w:pPr>
            <w:pStyle w:val="TOC3"/>
            <w:tabs>
              <w:tab w:val="left" w:pos="1100"/>
              <w:tab w:val="right" w:leader="dot" w:pos="10070"/>
            </w:tabs>
            <w:rPr>
              <w:rFonts w:asciiTheme="minorHAnsi" w:hAnsiTheme="minorHAnsi" w:eastAsiaTheme="minorEastAsia"/>
              <w:noProof/>
              <w:color w:val="auto"/>
              <w:sz w:val="22"/>
              <w:szCs w:val="22"/>
            </w:rPr>
          </w:pPr>
          <w:hyperlink w:history="1" w:anchor="_Toc29288917">
            <w:r w:rsidRPr="00891FD5" w:rsidR="00E51AAD">
              <w:rPr>
                <w:rStyle w:val="Hyperlink"/>
                <w:noProof/>
              </w:rPr>
              <w:t>4.1.2</w:t>
            </w:r>
            <w:r w:rsidR="00E51AAD">
              <w:rPr>
                <w:rFonts w:asciiTheme="minorHAnsi" w:hAnsiTheme="minorHAnsi" w:eastAsiaTheme="minorEastAsia"/>
                <w:noProof/>
                <w:color w:val="auto"/>
                <w:sz w:val="22"/>
                <w:szCs w:val="22"/>
              </w:rPr>
              <w:tab/>
            </w:r>
            <w:r w:rsidRPr="00891FD5" w:rsidR="00E51AAD">
              <w:rPr>
                <w:rStyle w:val="Hyperlink"/>
                <w:noProof/>
              </w:rPr>
              <w:t>REST Interface Requirements</w:t>
            </w:r>
            <w:r w:rsidR="00E51AAD">
              <w:rPr>
                <w:noProof/>
                <w:webHidden/>
              </w:rPr>
              <w:tab/>
            </w:r>
            <w:r w:rsidR="00E51AAD">
              <w:rPr>
                <w:noProof/>
                <w:webHidden/>
              </w:rPr>
              <w:fldChar w:fldCharType="begin"/>
            </w:r>
            <w:r w:rsidR="00E51AAD">
              <w:rPr>
                <w:noProof/>
                <w:webHidden/>
              </w:rPr>
              <w:instrText xml:space="preserve"> PAGEREF _Toc29288917 \h </w:instrText>
            </w:r>
            <w:r w:rsidR="00E51AAD">
              <w:rPr>
                <w:noProof/>
                <w:webHidden/>
              </w:rPr>
            </w:r>
            <w:r w:rsidR="00E51AAD">
              <w:rPr>
                <w:noProof/>
                <w:webHidden/>
              </w:rPr>
              <w:fldChar w:fldCharType="separate"/>
            </w:r>
            <w:r w:rsidR="00E51AAD">
              <w:rPr>
                <w:noProof/>
                <w:webHidden/>
              </w:rPr>
              <w:t>7</w:t>
            </w:r>
            <w:r w:rsidR="00E51AAD">
              <w:rPr>
                <w:noProof/>
                <w:webHidden/>
              </w:rPr>
              <w:fldChar w:fldCharType="end"/>
            </w:r>
          </w:hyperlink>
        </w:p>
        <w:p w:rsidR="00E51AAD" w:rsidRDefault="004B329C" w14:paraId="19526A1B" w14:textId="0E53A04B">
          <w:pPr>
            <w:pStyle w:val="TOC2"/>
            <w:tabs>
              <w:tab w:val="left" w:pos="880"/>
              <w:tab w:val="right" w:leader="dot" w:pos="10070"/>
            </w:tabs>
            <w:rPr>
              <w:rFonts w:asciiTheme="minorHAnsi" w:hAnsiTheme="minorHAnsi" w:eastAsiaTheme="minorEastAsia"/>
              <w:noProof/>
              <w:color w:val="auto"/>
              <w:sz w:val="22"/>
              <w:szCs w:val="22"/>
            </w:rPr>
          </w:pPr>
          <w:hyperlink w:history="1" w:anchor="_Toc29288918">
            <w:r w:rsidRPr="00891FD5" w:rsidR="00E51AAD">
              <w:rPr>
                <w:rStyle w:val="Hyperlink"/>
                <w:noProof/>
              </w:rPr>
              <w:t>4.2</w:t>
            </w:r>
            <w:r w:rsidR="00E51AAD">
              <w:rPr>
                <w:rFonts w:asciiTheme="minorHAnsi" w:hAnsiTheme="minorHAnsi" w:eastAsiaTheme="minorEastAsia"/>
                <w:noProof/>
                <w:color w:val="auto"/>
                <w:sz w:val="22"/>
                <w:szCs w:val="22"/>
              </w:rPr>
              <w:tab/>
            </w:r>
            <w:r w:rsidRPr="00891FD5" w:rsidR="00E51AAD">
              <w:rPr>
                <w:rStyle w:val="Hyperlink"/>
                <w:noProof/>
              </w:rPr>
              <w:t>Security</w:t>
            </w:r>
            <w:r w:rsidR="00E51AAD">
              <w:rPr>
                <w:noProof/>
                <w:webHidden/>
              </w:rPr>
              <w:tab/>
            </w:r>
            <w:r w:rsidR="00E51AAD">
              <w:rPr>
                <w:noProof/>
                <w:webHidden/>
              </w:rPr>
              <w:fldChar w:fldCharType="begin"/>
            </w:r>
            <w:r w:rsidR="00E51AAD">
              <w:rPr>
                <w:noProof/>
                <w:webHidden/>
              </w:rPr>
              <w:instrText xml:space="preserve"> PAGEREF _Toc29288918 \h </w:instrText>
            </w:r>
            <w:r w:rsidR="00E51AAD">
              <w:rPr>
                <w:noProof/>
                <w:webHidden/>
              </w:rPr>
            </w:r>
            <w:r w:rsidR="00E51AAD">
              <w:rPr>
                <w:noProof/>
                <w:webHidden/>
              </w:rPr>
              <w:fldChar w:fldCharType="separate"/>
            </w:r>
            <w:r w:rsidR="00E51AAD">
              <w:rPr>
                <w:noProof/>
                <w:webHidden/>
              </w:rPr>
              <w:t>9</w:t>
            </w:r>
            <w:r w:rsidR="00E51AAD">
              <w:rPr>
                <w:noProof/>
                <w:webHidden/>
              </w:rPr>
              <w:fldChar w:fldCharType="end"/>
            </w:r>
          </w:hyperlink>
        </w:p>
        <w:p w:rsidR="00E51AAD" w:rsidRDefault="004B329C" w14:paraId="09BD5824" w14:textId="70C2B6BC">
          <w:pPr>
            <w:pStyle w:val="TOC3"/>
            <w:tabs>
              <w:tab w:val="left" w:pos="1100"/>
              <w:tab w:val="right" w:leader="dot" w:pos="10070"/>
            </w:tabs>
            <w:rPr>
              <w:rFonts w:asciiTheme="minorHAnsi" w:hAnsiTheme="minorHAnsi" w:eastAsiaTheme="minorEastAsia"/>
              <w:noProof/>
              <w:color w:val="auto"/>
              <w:sz w:val="22"/>
              <w:szCs w:val="22"/>
            </w:rPr>
          </w:pPr>
          <w:hyperlink w:history="1" w:anchor="_Toc29288919">
            <w:r w:rsidRPr="00891FD5" w:rsidR="00E51AAD">
              <w:rPr>
                <w:rStyle w:val="Hyperlink"/>
                <w:noProof/>
              </w:rPr>
              <w:t>4.2.1</w:t>
            </w:r>
            <w:r w:rsidR="00E51AAD">
              <w:rPr>
                <w:rFonts w:asciiTheme="minorHAnsi" w:hAnsiTheme="minorHAnsi" w:eastAsiaTheme="minorEastAsia"/>
                <w:noProof/>
                <w:color w:val="auto"/>
                <w:sz w:val="22"/>
                <w:szCs w:val="22"/>
              </w:rPr>
              <w:tab/>
            </w:r>
            <w:r w:rsidRPr="00891FD5" w:rsidR="00E51AAD">
              <w:rPr>
                <w:rStyle w:val="Hyperlink"/>
                <w:noProof/>
              </w:rPr>
              <w:t>SOAP Interface Requirements</w:t>
            </w:r>
            <w:r w:rsidR="00E51AAD">
              <w:rPr>
                <w:noProof/>
                <w:webHidden/>
              </w:rPr>
              <w:tab/>
            </w:r>
            <w:r w:rsidR="00E51AAD">
              <w:rPr>
                <w:noProof/>
                <w:webHidden/>
              </w:rPr>
              <w:fldChar w:fldCharType="begin"/>
            </w:r>
            <w:r w:rsidR="00E51AAD">
              <w:rPr>
                <w:noProof/>
                <w:webHidden/>
              </w:rPr>
              <w:instrText xml:space="preserve"> PAGEREF _Toc29288919 \h </w:instrText>
            </w:r>
            <w:r w:rsidR="00E51AAD">
              <w:rPr>
                <w:noProof/>
                <w:webHidden/>
              </w:rPr>
            </w:r>
            <w:r w:rsidR="00E51AAD">
              <w:rPr>
                <w:noProof/>
                <w:webHidden/>
              </w:rPr>
              <w:fldChar w:fldCharType="separate"/>
            </w:r>
            <w:r w:rsidR="00E51AAD">
              <w:rPr>
                <w:noProof/>
                <w:webHidden/>
              </w:rPr>
              <w:t>9</w:t>
            </w:r>
            <w:r w:rsidR="00E51AAD">
              <w:rPr>
                <w:noProof/>
                <w:webHidden/>
              </w:rPr>
              <w:fldChar w:fldCharType="end"/>
            </w:r>
          </w:hyperlink>
        </w:p>
        <w:p w:rsidR="00E51AAD" w:rsidRDefault="004B329C" w14:paraId="3FEB17BF" w14:textId="17BD6E01">
          <w:pPr>
            <w:pStyle w:val="TOC3"/>
            <w:tabs>
              <w:tab w:val="left" w:pos="1100"/>
              <w:tab w:val="right" w:leader="dot" w:pos="10070"/>
            </w:tabs>
            <w:rPr>
              <w:rFonts w:asciiTheme="minorHAnsi" w:hAnsiTheme="minorHAnsi" w:eastAsiaTheme="minorEastAsia"/>
              <w:noProof/>
              <w:color w:val="auto"/>
              <w:sz w:val="22"/>
              <w:szCs w:val="22"/>
            </w:rPr>
          </w:pPr>
          <w:hyperlink w:history="1" w:anchor="_Toc29288920">
            <w:r w:rsidRPr="00891FD5" w:rsidR="00E51AAD">
              <w:rPr>
                <w:rStyle w:val="Hyperlink"/>
                <w:noProof/>
              </w:rPr>
              <w:t>4.2.2</w:t>
            </w:r>
            <w:r w:rsidR="00E51AAD">
              <w:rPr>
                <w:rFonts w:asciiTheme="minorHAnsi" w:hAnsiTheme="minorHAnsi" w:eastAsiaTheme="minorEastAsia"/>
                <w:noProof/>
                <w:color w:val="auto"/>
                <w:sz w:val="22"/>
                <w:szCs w:val="22"/>
              </w:rPr>
              <w:tab/>
            </w:r>
            <w:r w:rsidRPr="00891FD5" w:rsidR="00E51AAD">
              <w:rPr>
                <w:rStyle w:val="Hyperlink"/>
                <w:noProof/>
              </w:rPr>
              <w:t>REST Interface Requirements</w:t>
            </w:r>
            <w:r w:rsidR="00E51AAD">
              <w:rPr>
                <w:noProof/>
                <w:webHidden/>
              </w:rPr>
              <w:tab/>
            </w:r>
            <w:r w:rsidR="00E51AAD">
              <w:rPr>
                <w:noProof/>
                <w:webHidden/>
              </w:rPr>
              <w:fldChar w:fldCharType="begin"/>
            </w:r>
            <w:r w:rsidR="00E51AAD">
              <w:rPr>
                <w:noProof/>
                <w:webHidden/>
              </w:rPr>
              <w:instrText xml:space="preserve"> PAGEREF _Toc29288920 \h </w:instrText>
            </w:r>
            <w:r w:rsidR="00E51AAD">
              <w:rPr>
                <w:noProof/>
                <w:webHidden/>
              </w:rPr>
            </w:r>
            <w:r w:rsidR="00E51AAD">
              <w:rPr>
                <w:noProof/>
                <w:webHidden/>
              </w:rPr>
              <w:fldChar w:fldCharType="separate"/>
            </w:r>
            <w:r w:rsidR="00E51AAD">
              <w:rPr>
                <w:noProof/>
                <w:webHidden/>
              </w:rPr>
              <w:t>10</w:t>
            </w:r>
            <w:r w:rsidR="00E51AAD">
              <w:rPr>
                <w:noProof/>
                <w:webHidden/>
              </w:rPr>
              <w:fldChar w:fldCharType="end"/>
            </w:r>
          </w:hyperlink>
        </w:p>
        <w:p w:rsidR="00E51AAD" w:rsidRDefault="004B329C" w14:paraId="38FADCD8" w14:textId="39B1DB19">
          <w:pPr>
            <w:pStyle w:val="TOC2"/>
            <w:tabs>
              <w:tab w:val="left" w:pos="880"/>
              <w:tab w:val="right" w:leader="dot" w:pos="10070"/>
            </w:tabs>
            <w:rPr>
              <w:rFonts w:asciiTheme="minorHAnsi" w:hAnsiTheme="minorHAnsi" w:eastAsiaTheme="minorEastAsia"/>
              <w:noProof/>
              <w:color w:val="auto"/>
              <w:sz w:val="22"/>
              <w:szCs w:val="22"/>
            </w:rPr>
          </w:pPr>
          <w:hyperlink w:history="1" w:anchor="_Toc29288921">
            <w:r w:rsidRPr="00891FD5" w:rsidR="00E51AAD">
              <w:rPr>
                <w:rStyle w:val="Hyperlink"/>
                <w:noProof/>
              </w:rPr>
              <w:t>4.3</w:t>
            </w:r>
            <w:r w:rsidR="00E51AAD">
              <w:rPr>
                <w:rFonts w:asciiTheme="minorHAnsi" w:hAnsiTheme="minorHAnsi" w:eastAsiaTheme="minorEastAsia"/>
                <w:noProof/>
                <w:color w:val="auto"/>
                <w:sz w:val="22"/>
                <w:szCs w:val="22"/>
              </w:rPr>
              <w:tab/>
            </w:r>
            <w:r w:rsidRPr="00891FD5" w:rsidR="00E51AAD">
              <w:rPr>
                <w:rStyle w:val="Hyperlink"/>
                <w:noProof/>
              </w:rPr>
              <w:t>Error Handling</w:t>
            </w:r>
            <w:r w:rsidR="00E51AAD">
              <w:rPr>
                <w:noProof/>
                <w:webHidden/>
              </w:rPr>
              <w:tab/>
            </w:r>
            <w:r w:rsidR="00E51AAD">
              <w:rPr>
                <w:noProof/>
                <w:webHidden/>
              </w:rPr>
              <w:fldChar w:fldCharType="begin"/>
            </w:r>
            <w:r w:rsidR="00E51AAD">
              <w:rPr>
                <w:noProof/>
                <w:webHidden/>
              </w:rPr>
              <w:instrText xml:space="preserve"> PAGEREF _Toc29288921 \h </w:instrText>
            </w:r>
            <w:r w:rsidR="00E51AAD">
              <w:rPr>
                <w:noProof/>
                <w:webHidden/>
              </w:rPr>
            </w:r>
            <w:r w:rsidR="00E51AAD">
              <w:rPr>
                <w:noProof/>
                <w:webHidden/>
              </w:rPr>
              <w:fldChar w:fldCharType="separate"/>
            </w:r>
            <w:r w:rsidR="00E51AAD">
              <w:rPr>
                <w:noProof/>
                <w:webHidden/>
              </w:rPr>
              <w:t>10</w:t>
            </w:r>
            <w:r w:rsidR="00E51AAD">
              <w:rPr>
                <w:noProof/>
                <w:webHidden/>
              </w:rPr>
              <w:fldChar w:fldCharType="end"/>
            </w:r>
          </w:hyperlink>
        </w:p>
        <w:p w:rsidR="00E51AAD" w:rsidRDefault="004B329C" w14:paraId="0AF717E0" w14:textId="03F64C89">
          <w:pPr>
            <w:pStyle w:val="TOC3"/>
            <w:tabs>
              <w:tab w:val="left" w:pos="1100"/>
              <w:tab w:val="right" w:leader="dot" w:pos="10070"/>
            </w:tabs>
            <w:rPr>
              <w:rFonts w:asciiTheme="minorHAnsi" w:hAnsiTheme="minorHAnsi" w:eastAsiaTheme="minorEastAsia"/>
              <w:noProof/>
              <w:color w:val="auto"/>
              <w:sz w:val="22"/>
              <w:szCs w:val="22"/>
            </w:rPr>
          </w:pPr>
          <w:hyperlink w:history="1" w:anchor="_Toc29288922">
            <w:r w:rsidRPr="00891FD5" w:rsidR="00E51AAD">
              <w:rPr>
                <w:rStyle w:val="Hyperlink"/>
                <w:noProof/>
              </w:rPr>
              <w:t>4.3.1</w:t>
            </w:r>
            <w:r w:rsidR="00E51AAD">
              <w:rPr>
                <w:rFonts w:asciiTheme="minorHAnsi" w:hAnsiTheme="minorHAnsi" w:eastAsiaTheme="minorEastAsia"/>
                <w:noProof/>
                <w:color w:val="auto"/>
                <w:sz w:val="22"/>
                <w:szCs w:val="22"/>
              </w:rPr>
              <w:tab/>
            </w:r>
            <w:r w:rsidRPr="00891FD5" w:rsidR="00E51AAD">
              <w:rPr>
                <w:rStyle w:val="Hyperlink"/>
                <w:noProof/>
              </w:rPr>
              <w:t>Parameter Faults</w:t>
            </w:r>
            <w:r w:rsidR="00E51AAD">
              <w:rPr>
                <w:noProof/>
                <w:webHidden/>
              </w:rPr>
              <w:tab/>
            </w:r>
            <w:r w:rsidR="00E51AAD">
              <w:rPr>
                <w:noProof/>
                <w:webHidden/>
              </w:rPr>
              <w:fldChar w:fldCharType="begin"/>
            </w:r>
            <w:r w:rsidR="00E51AAD">
              <w:rPr>
                <w:noProof/>
                <w:webHidden/>
              </w:rPr>
              <w:instrText xml:space="preserve"> PAGEREF _Toc29288922 \h </w:instrText>
            </w:r>
            <w:r w:rsidR="00E51AAD">
              <w:rPr>
                <w:noProof/>
                <w:webHidden/>
              </w:rPr>
            </w:r>
            <w:r w:rsidR="00E51AAD">
              <w:rPr>
                <w:noProof/>
                <w:webHidden/>
              </w:rPr>
              <w:fldChar w:fldCharType="separate"/>
            </w:r>
            <w:r w:rsidR="00E51AAD">
              <w:rPr>
                <w:noProof/>
                <w:webHidden/>
              </w:rPr>
              <w:t>10</w:t>
            </w:r>
            <w:r w:rsidR="00E51AAD">
              <w:rPr>
                <w:noProof/>
                <w:webHidden/>
              </w:rPr>
              <w:fldChar w:fldCharType="end"/>
            </w:r>
          </w:hyperlink>
        </w:p>
        <w:p w:rsidR="00E51AAD" w:rsidRDefault="004B329C" w14:paraId="445B91D7" w14:textId="4E213980">
          <w:pPr>
            <w:pStyle w:val="TOC3"/>
            <w:tabs>
              <w:tab w:val="left" w:pos="1100"/>
              <w:tab w:val="right" w:leader="dot" w:pos="10070"/>
            </w:tabs>
            <w:rPr>
              <w:rFonts w:asciiTheme="minorHAnsi" w:hAnsiTheme="minorHAnsi" w:eastAsiaTheme="minorEastAsia"/>
              <w:noProof/>
              <w:color w:val="auto"/>
              <w:sz w:val="22"/>
              <w:szCs w:val="22"/>
            </w:rPr>
          </w:pPr>
          <w:hyperlink w:history="1" w:anchor="_Toc29288923">
            <w:r w:rsidRPr="00891FD5" w:rsidR="00E51AAD">
              <w:rPr>
                <w:rStyle w:val="Hyperlink"/>
                <w:noProof/>
              </w:rPr>
              <w:t>4.3.2</w:t>
            </w:r>
            <w:r w:rsidR="00E51AAD">
              <w:rPr>
                <w:rFonts w:asciiTheme="minorHAnsi" w:hAnsiTheme="minorHAnsi" w:eastAsiaTheme="minorEastAsia"/>
                <w:noProof/>
                <w:color w:val="auto"/>
                <w:sz w:val="22"/>
                <w:szCs w:val="22"/>
              </w:rPr>
              <w:tab/>
            </w:r>
            <w:r w:rsidRPr="00891FD5" w:rsidR="00E51AAD">
              <w:rPr>
                <w:rStyle w:val="Hyperlink"/>
                <w:noProof/>
              </w:rPr>
              <w:t>Invalid Notification URL</w:t>
            </w:r>
            <w:r w:rsidR="00E51AAD">
              <w:rPr>
                <w:noProof/>
                <w:webHidden/>
              </w:rPr>
              <w:tab/>
            </w:r>
            <w:r w:rsidR="00E51AAD">
              <w:rPr>
                <w:noProof/>
                <w:webHidden/>
              </w:rPr>
              <w:fldChar w:fldCharType="begin"/>
            </w:r>
            <w:r w:rsidR="00E51AAD">
              <w:rPr>
                <w:noProof/>
                <w:webHidden/>
              </w:rPr>
              <w:instrText xml:space="preserve"> PAGEREF _Toc29288923 \h </w:instrText>
            </w:r>
            <w:r w:rsidR="00E51AAD">
              <w:rPr>
                <w:noProof/>
                <w:webHidden/>
              </w:rPr>
            </w:r>
            <w:r w:rsidR="00E51AAD">
              <w:rPr>
                <w:noProof/>
                <w:webHidden/>
              </w:rPr>
              <w:fldChar w:fldCharType="separate"/>
            </w:r>
            <w:r w:rsidR="00E51AAD">
              <w:rPr>
                <w:noProof/>
                <w:webHidden/>
              </w:rPr>
              <w:t>10</w:t>
            </w:r>
            <w:r w:rsidR="00E51AAD">
              <w:rPr>
                <w:noProof/>
                <w:webHidden/>
              </w:rPr>
              <w:fldChar w:fldCharType="end"/>
            </w:r>
          </w:hyperlink>
        </w:p>
        <w:p w:rsidR="00E51AAD" w:rsidRDefault="004B329C" w14:paraId="07F6B80E" w14:textId="350C76B2">
          <w:pPr>
            <w:pStyle w:val="TOC2"/>
            <w:tabs>
              <w:tab w:val="left" w:pos="880"/>
              <w:tab w:val="right" w:leader="dot" w:pos="10070"/>
            </w:tabs>
            <w:rPr>
              <w:rFonts w:asciiTheme="minorHAnsi" w:hAnsiTheme="minorHAnsi" w:eastAsiaTheme="minorEastAsia"/>
              <w:noProof/>
              <w:color w:val="auto"/>
              <w:sz w:val="22"/>
              <w:szCs w:val="22"/>
            </w:rPr>
          </w:pPr>
          <w:hyperlink w:history="1" w:anchor="_Toc29288924">
            <w:r w:rsidRPr="00891FD5" w:rsidR="00E51AAD">
              <w:rPr>
                <w:rStyle w:val="Hyperlink"/>
                <w:noProof/>
              </w:rPr>
              <w:t>4.4</w:t>
            </w:r>
            <w:r w:rsidR="00E51AAD">
              <w:rPr>
                <w:rFonts w:asciiTheme="minorHAnsi" w:hAnsiTheme="minorHAnsi" w:eastAsiaTheme="minorEastAsia"/>
                <w:noProof/>
                <w:color w:val="auto"/>
                <w:sz w:val="22"/>
                <w:szCs w:val="22"/>
              </w:rPr>
              <w:tab/>
            </w:r>
            <w:r w:rsidRPr="00891FD5" w:rsidR="00E51AAD">
              <w:rPr>
                <w:rStyle w:val="Hyperlink"/>
                <w:noProof/>
              </w:rPr>
              <w:t>Content-Based Filtering</w:t>
            </w:r>
            <w:r w:rsidR="00E51AAD">
              <w:rPr>
                <w:noProof/>
                <w:webHidden/>
              </w:rPr>
              <w:tab/>
            </w:r>
            <w:r w:rsidR="00E51AAD">
              <w:rPr>
                <w:noProof/>
                <w:webHidden/>
              </w:rPr>
              <w:fldChar w:fldCharType="begin"/>
            </w:r>
            <w:r w:rsidR="00E51AAD">
              <w:rPr>
                <w:noProof/>
                <w:webHidden/>
              </w:rPr>
              <w:instrText xml:space="preserve"> PAGEREF _Toc29288924 \h </w:instrText>
            </w:r>
            <w:r w:rsidR="00E51AAD">
              <w:rPr>
                <w:noProof/>
                <w:webHidden/>
              </w:rPr>
            </w:r>
            <w:r w:rsidR="00E51AAD">
              <w:rPr>
                <w:noProof/>
                <w:webHidden/>
              </w:rPr>
              <w:fldChar w:fldCharType="separate"/>
            </w:r>
            <w:r w:rsidR="00E51AAD">
              <w:rPr>
                <w:noProof/>
                <w:webHidden/>
              </w:rPr>
              <w:t>11</w:t>
            </w:r>
            <w:r w:rsidR="00E51AAD">
              <w:rPr>
                <w:noProof/>
                <w:webHidden/>
              </w:rPr>
              <w:fldChar w:fldCharType="end"/>
            </w:r>
          </w:hyperlink>
        </w:p>
        <w:p w:rsidR="00E51AAD" w:rsidRDefault="004B329C" w14:paraId="1EFFA77C" w14:textId="393352B9">
          <w:pPr>
            <w:pStyle w:val="TOC2"/>
            <w:tabs>
              <w:tab w:val="left" w:pos="880"/>
              <w:tab w:val="right" w:leader="dot" w:pos="10070"/>
            </w:tabs>
            <w:rPr>
              <w:rFonts w:asciiTheme="minorHAnsi" w:hAnsiTheme="minorHAnsi" w:eastAsiaTheme="minorEastAsia"/>
              <w:noProof/>
              <w:color w:val="auto"/>
              <w:sz w:val="22"/>
              <w:szCs w:val="22"/>
            </w:rPr>
          </w:pPr>
          <w:hyperlink w:history="1" w:anchor="_Toc29288925">
            <w:r w:rsidRPr="00891FD5" w:rsidR="00E51AAD">
              <w:rPr>
                <w:rStyle w:val="Hyperlink"/>
                <w:noProof/>
              </w:rPr>
              <w:t>4.5</w:t>
            </w:r>
            <w:r w:rsidR="00E51AAD">
              <w:rPr>
                <w:rFonts w:asciiTheme="minorHAnsi" w:hAnsiTheme="minorHAnsi" w:eastAsiaTheme="minorEastAsia"/>
                <w:noProof/>
                <w:color w:val="auto"/>
                <w:sz w:val="22"/>
                <w:szCs w:val="22"/>
              </w:rPr>
              <w:tab/>
            </w:r>
            <w:r w:rsidRPr="00891FD5" w:rsidR="00E51AAD">
              <w:rPr>
                <w:rStyle w:val="Hyperlink"/>
                <w:noProof/>
              </w:rPr>
              <w:t>Message Expiry</w:t>
            </w:r>
            <w:r w:rsidR="00E51AAD">
              <w:rPr>
                <w:noProof/>
                <w:webHidden/>
              </w:rPr>
              <w:tab/>
            </w:r>
            <w:r w:rsidR="00E51AAD">
              <w:rPr>
                <w:noProof/>
                <w:webHidden/>
              </w:rPr>
              <w:fldChar w:fldCharType="begin"/>
            </w:r>
            <w:r w:rsidR="00E51AAD">
              <w:rPr>
                <w:noProof/>
                <w:webHidden/>
              </w:rPr>
              <w:instrText xml:space="preserve"> PAGEREF _Toc29288925 \h </w:instrText>
            </w:r>
            <w:r w:rsidR="00E51AAD">
              <w:rPr>
                <w:noProof/>
                <w:webHidden/>
              </w:rPr>
            </w:r>
            <w:r w:rsidR="00E51AAD">
              <w:rPr>
                <w:noProof/>
                <w:webHidden/>
              </w:rPr>
              <w:fldChar w:fldCharType="separate"/>
            </w:r>
            <w:r w:rsidR="00E51AAD">
              <w:rPr>
                <w:noProof/>
                <w:webHidden/>
              </w:rPr>
              <w:t>11</w:t>
            </w:r>
            <w:r w:rsidR="00E51AAD">
              <w:rPr>
                <w:noProof/>
                <w:webHidden/>
              </w:rPr>
              <w:fldChar w:fldCharType="end"/>
            </w:r>
          </w:hyperlink>
        </w:p>
        <w:p w:rsidR="00E51AAD" w:rsidRDefault="004B329C" w14:paraId="50C914F1" w14:textId="79168589">
          <w:pPr>
            <w:pStyle w:val="TOC2"/>
            <w:tabs>
              <w:tab w:val="left" w:pos="880"/>
              <w:tab w:val="right" w:leader="dot" w:pos="10070"/>
            </w:tabs>
            <w:rPr>
              <w:rFonts w:asciiTheme="minorHAnsi" w:hAnsiTheme="minorHAnsi" w:eastAsiaTheme="minorEastAsia"/>
              <w:noProof/>
              <w:color w:val="auto"/>
              <w:sz w:val="22"/>
              <w:szCs w:val="22"/>
            </w:rPr>
          </w:pPr>
          <w:hyperlink w:history="1" w:anchor="_Toc29288926">
            <w:r w:rsidRPr="00891FD5" w:rsidR="00E51AAD">
              <w:rPr>
                <w:rStyle w:val="Hyperlink"/>
                <w:noProof/>
              </w:rPr>
              <w:t>4.6</w:t>
            </w:r>
            <w:r w:rsidR="00E51AAD">
              <w:rPr>
                <w:rFonts w:asciiTheme="minorHAnsi" w:hAnsiTheme="minorHAnsi" w:eastAsiaTheme="minorEastAsia"/>
                <w:noProof/>
                <w:color w:val="auto"/>
                <w:sz w:val="22"/>
                <w:szCs w:val="22"/>
              </w:rPr>
              <w:tab/>
            </w:r>
            <w:r w:rsidRPr="00891FD5" w:rsidR="00E51AAD">
              <w:rPr>
                <w:rStyle w:val="Hyperlink"/>
                <w:noProof/>
              </w:rPr>
              <w:t>Feature Set Declaration</w:t>
            </w:r>
            <w:r w:rsidR="00E51AAD">
              <w:rPr>
                <w:noProof/>
                <w:webHidden/>
              </w:rPr>
              <w:tab/>
            </w:r>
            <w:r w:rsidR="00E51AAD">
              <w:rPr>
                <w:noProof/>
                <w:webHidden/>
              </w:rPr>
              <w:fldChar w:fldCharType="begin"/>
            </w:r>
            <w:r w:rsidR="00E51AAD">
              <w:rPr>
                <w:noProof/>
                <w:webHidden/>
              </w:rPr>
              <w:instrText xml:space="preserve"> PAGEREF _Toc29288926 \h </w:instrText>
            </w:r>
            <w:r w:rsidR="00E51AAD">
              <w:rPr>
                <w:noProof/>
                <w:webHidden/>
              </w:rPr>
            </w:r>
            <w:r w:rsidR="00E51AAD">
              <w:rPr>
                <w:noProof/>
                <w:webHidden/>
              </w:rPr>
              <w:fldChar w:fldCharType="separate"/>
            </w:r>
            <w:r w:rsidR="00E51AAD">
              <w:rPr>
                <w:noProof/>
                <w:webHidden/>
              </w:rPr>
              <w:t>12</w:t>
            </w:r>
            <w:r w:rsidR="00E51AAD">
              <w:rPr>
                <w:noProof/>
                <w:webHidden/>
              </w:rPr>
              <w:fldChar w:fldCharType="end"/>
            </w:r>
          </w:hyperlink>
        </w:p>
        <w:p w:rsidR="00E51AAD" w:rsidRDefault="004B329C" w14:paraId="4D3533AC" w14:textId="6D485DD4">
          <w:pPr>
            <w:pStyle w:val="TOC1"/>
            <w:tabs>
              <w:tab w:val="left" w:pos="400"/>
              <w:tab w:val="right" w:leader="dot" w:pos="10070"/>
            </w:tabs>
            <w:rPr>
              <w:rFonts w:asciiTheme="minorHAnsi" w:hAnsiTheme="minorHAnsi" w:eastAsiaTheme="minorEastAsia"/>
              <w:noProof/>
              <w:color w:val="auto"/>
              <w:sz w:val="22"/>
              <w:szCs w:val="22"/>
            </w:rPr>
          </w:pPr>
          <w:hyperlink w:history="1" w:anchor="_Toc29288927">
            <w:r w:rsidRPr="00891FD5" w:rsidR="00E51AAD">
              <w:rPr>
                <w:rStyle w:val="Hyperlink"/>
                <w:noProof/>
              </w:rPr>
              <w:t>5</w:t>
            </w:r>
            <w:r w:rsidR="00E51AAD">
              <w:rPr>
                <w:rFonts w:asciiTheme="minorHAnsi" w:hAnsiTheme="minorHAnsi" w:eastAsiaTheme="minorEastAsia"/>
                <w:noProof/>
                <w:color w:val="auto"/>
                <w:sz w:val="22"/>
                <w:szCs w:val="22"/>
              </w:rPr>
              <w:tab/>
            </w:r>
            <w:r w:rsidRPr="00891FD5" w:rsidR="00E51AAD">
              <w:rPr>
                <w:rStyle w:val="Hyperlink"/>
                <w:noProof/>
              </w:rPr>
              <w:t>Service Definitions</w:t>
            </w:r>
            <w:r w:rsidR="00E51AAD">
              <w:rPr>
                <w:noProof/>
                <w:webHidden/>
              </w:rPr>
              <w:tab/>
            </w:r>
            <w:r w:rsidR="00E51AAD">
              <w:rPr>
                <w:noProof/>
                <w:webHidden/>
              </w:rPr>
              <w:fldChar w:fldCharType="begin"/>
            </w:r>
            <w:r w:rsidR="00E51AAD">
              <w:rPr>
                <w:noProof/>
                <w:webHidden/>
              </w:rPr>
              <w:instrText xml:space="preserve"> PAGEREF _Toc29288927 \h </w:instrText>
            </w:r>
            <w:r w:rsidR="00E51AAD">
              <w:rPr>
                <w:noProof/>
                <w:webHidden/>
              </w:rPr>
            </w:r>
            <w:r w:rsidR="00E51AAD">
              <w:rPr>
                <w:noProof/>
                <w:webHidden/>
              </w:rPr>
              <w:fldChar w:fldCharType="separate"/>
            </w:r>
            <w:r w:rsidR="00E51AAD">
              <w:rPr>
                <w:noProof/>
                <w:webHidden/>
              </w:rPr>
              <w:t>12</w:t>
            </w:r>
            <w:r w:rsidR="00E51AAD">
              <w:rPr>
                <w:noProof/>
                <w:webHidden/>
              </w:rPr>
              <w:fldChar w:fldCharType="end"/>
            </w:r>
          </w:hyperlink>
        </w:p>
        <w:p w:rsidR="00E51AAD" w:rsidRDefault="004B329C" w14:paraId="0D0C2A53" w14:textId="40BD11D7">
          <w:pPr>
            <w:pStyle w:val="TOC2"/>
            <w:tabs>
              <w:tab w:val="left" w:pos="880"/>
              <w:tab w:val="right" w:leader="dot" w:pos="10070"/>
            </w:tabs>
            <w:rPr>
              <w:rFonts w:asciiTheme="minorHAnsi" w:hAnsiTheme="minorHAnsi" w:eastAsiaTheme="minorEastAsia"/>
              <w:noProof/>
              <w:color w:val="auto"/>
              <w:sz w:val="22"/>
              <w:szCs w:val="22"/>
            </w:rPr>
          </w:pPr>
          <w:hyperlink w:history="1" w:anchor="_Toc29288928">
            <w:r w:rsidRPr="00891FD5" w:rsidR="00E51AAD">
              <w:rPr>
                <w:rStyle w:val="Hyperlink"/>
                <w:noProof/>
              </w:rPr>
              <w:t>5.1</w:t>
            </w:r>
            <w:r w:rsidR="00E51AAD">
              <w:rPr>
                <w:rFonts w:asciiTheme="minorHAnsi" w:hAnsiTheme="minorHAnsi" w:eastAsiaTheme="minorEastAsia"/>
                <w:noProof/>
                <w:color w:val="auto"/>
                <w:sz w:val="22"/>
                <w:szCs w:val="22"/>
              </w:rPr>
              <w:tab/>
            </w:r>
            <w:r w:rsidRPr="00891FD5" w:rsidR="00E51AAD">
              <w:rPr>
                <w:rStyle w:val="Hyperlink"/>
                <w:noProof/>
              </w:rPr>
              <w:t>Conformance to ISA 95.00.06</w:t>
            </w:r>
            <w:r w:rsidR="00E51AAD">
              <w:rPr>
                <w:noProof/>
                <w:webHidden/>
              </w:rPr>
              <w:tab/>
            </w:r>
            <w:r w:rsidR="00E51AAD">
              <w:rPr>
                <w:noProof/>
                <w:webHidden/>
              </w:rPr>
              <w:fldChar w:fldCharType="begin"/>
            </w:r>
            <w:r w:rsidR="00E51AAD">
              <w:rPr>
                <w:noProof/>
                <w:webHidden/>
              </w:rPr>
              <w:instrText xml:space="preserve"> PAGEREF _Toc29288928 \h </w:instrText>
            </w:r>
            <w:r w:rsidR="00E51AAD">
              <w:rPr>
                <w:noProof/>
                <w:webHidden/>
              </w:rPr>
            </w:r>
            <w:r w:rsidR="00E51AAD">
              <w:rPr>
                <w:noProof/>
                <w:webHidden/>
              </w:rPr>
              <w:fldChar w:fldCharType="separate"/>
            </w:r>
            <w:r w:rsidR="00E51AAD">
              <w:rPr>
                <w:noProof/>
                <w:webHidden/>
              </w:rPr>
              <w:t>12</w:t>
            </w:r>
            <w:r w:rsidR="00E51AAD">
              <w:rPr>
                <w:noProof/>
                <w:webHidden/>
              </w:rPr>
              <w:fldChar w:fldCharType="end"/>
            </w:r>
          </w:hyperlink>
        </w:p>
        <w:p w:rsidR="00E51AAD" w:rsidRDefault="004B329C" w14:paraId="26C067A7" w14:textId="22990351">
          <w:pPr>
            <w:pStyle w:val="TOC2"/>
            <w:tabs>
              <w:tab w:val="left" w:pos="880"/>
              <w:tab w:val="right" w:leader="dot" w:pos="10070"/>
            </w:tabs>
            <w:rPr>
              <w:rFonts w:asciiTheme="minorHAnsi" w:hAnsiTheme="minorHAnsi" w:eastAsiaTheme="minorEastAsia"/>
              <w:noProof/>
              <w:color w:val="auto"/>
              <w:sz w:val="22"/>
              <w:szCs w:val="22"/>
            </w:rPr>
          </w:pPr>
          <w:hyperlink w:history="1" w:anchor="_Toc29288929">
            <w:r w:rsidRPr="00891FD5" w:rsidR="00E51AAD">
              <w:rPr>
                <w:rStyle w:val="Hyperlink"/>
                <w:noProof/>
              </w:rPr>
              <w:t>5.2</w:t>
            </w:r>
            <w:r w:rsidR="00E51AAD">
              <w:rPr>
                <w:rFonts w:asciiTheme="minorHAnsi" w:hAnsiTheme="minorHAnsi" w:eastAsiaTheme="minorEastAsia"/>
                <w:noProof/>
                <w:color w:val="auto"/>
                <w:sz w:val="22"/>
                <w:szCs w:val="22"/>
              </w:rPr>
              <w:tab/>
            </w:r>
            <w:r w:rsidRPr="00891FD5" w:rsidR="00E51AAD">
              <w:rPr>
                <w:rStyle w:val="Hyperlink"/>
                <w:noProof/>
              </w:rPr>
              <w:t>Channel Management Service</w:t>
            </w:r>
            <w:r w:rsidR="00E51AAD">
              <w:rPr>
                <w:noProof/>
                <w:webHidden/>
              </w:rPr>
              <w:tab/>
            </w:r>
            <w:r w:rsidR="00E51AAD">
              <w:rPr>
                <w:noProof/>
                <w:webHidden/>
              </w:rPr>
              <w:fldChar w:fldCharType="begin"/>
            </w:r>
            <w:r w:rsidR="00E51AAD">
              <w:rPr>
                <w:noProof/>
                <w:webHidden/>
              </w:rPr>
              <w:instrText xml:space="preserve"> PAGEREF _Toc29288929 \h </w:instrText>
            </w:r>
            <w:r w:rsidR="00E51AAD">
              <w:rPr>
                <w:noProof/>
                <w:webHidden/>
              </w:rPr>
            </w:r>
            <w:r w:rsidR="00E51AAD">
              <w:rPr>
                <w:noProof/>
                <w:webHidden/>
              </w:rPr>
              <w:fldChar w:fldCharType="separate"/>
            </w:r>
            <w:r w:rsidR="00E51AAD">
              <w:rPr>
                <w:noProof/>
                <w:webHidden/>
              </w:rPr>
              <w:t>13</w:t>
            </w:r>
            <w:r w:rsidR="00E51AAD">
              <w:rPr>
                <w:noProof/>
                <w:webHidden/>
              </w:rPr>
              <w:fldChar w:fldCharType="end"/>
            </w:r>
          </w:hyperlink>
        </w:p>
        <w:p w:rsidR="00E51AAD" w:rsidRDefault="004B329C" w14:paraId="3E553FAB" w14:textId="1EF00023">
          <w:pPr>
            <w:pStyle w:val="TOC3"/>
            <w:tabs>
              <w:tab w:val="left" w:pos="1100"/>
              <w:tab w:val="right" w:leader="dot" w:pos="10070"/>
            </w:tabs>
            <w:rPr>
              <w:rFonts w:asciiTheme="minorHAnsi" w:hAnsiTheme="minorHAnsi" w:eastAsiaTheme="minorEastAsia"/>
              <w:noProof/>
              <w:color w:val="auto"/>
              <w:sz w:val="22"/>
              <w:szCs w:val="22"/>
            </w:rPr>
          </w:pPr>
          <w:hyperlink w:history="1" w:anchor="_Toc29288930">
            <w:r w:rsidRPr="00891FD5" w:rsidR="00E51AAD">
              <w:rPr>
                <w:rStyle w:val="Hyperlink"/>
                <w:noProof/>
              </w:rPr>
              <w:t>5.2.1</w:t>
            </w:r>
            <w:r w:rsidR="00E51AAD">
              <w:rPr>
                <w:rFonts w:asciiTheme="minorHAnsi" w:hAnsiTheme="minorHAnsi" w:eastAsiaTheme="minorEastAsia"/>
                <w:noProof/>
                <w:color w:val="auto"/>
                <w:sz w:val="22"/>
                <w:szCs w:val="22"/>
              </w:rPr>
              <w:tab/>
            </w:r>
            <w:r w:rsidRPr="00891FD5" w:rsidR="00E51AAD">
              <w:rPr>
                <w:rStyle w:val="Hyperlink"/>
                <w:noProof/>
              </w:rPr>
              <w:t>Create Channel</w:t>
            </w:r>
            <w:r w:rsidR="00E51AAD">
              <w:rPr>
                <w:noProof/>
                <w:webHidden/>
              </w:rPr>
              <w:tab/>
            </w:r>
            <w:r w:rsidR="00E51AAD">
              <w:rPr>
                <w:noProof/>
                <w:webHidden/>
              </w:rPr>
              <w:fldChar w:fldCharType="begin"/>
            </w:r>
            <w:r w:rsidR="00E51AAD">
              <w:rPr>
                <w:noProof/>
                <w:webHidden/>
              </w:rPr>
              <w:instrText xml:space="preserve"> PAGEREF _Toc29288930 \h </w:instrText>
            </w:r>
            <w:r w:rsidR="00E51AAD">
              <w:rPr>
                <w:noProof/>
                <w:webHidden/>
              </w:rPr>
            </w:r>
            <w:r w:rsidR="00E51AAD">
              <w:rPr>
                <w:noProof/>
                <w:webHidden/>
              </w:rPr>
              <w:fldChar w:fldCharType="separate"/>
            </w:r>
            <w:r w:rsidR="00E51AAD">
              <w:rPr>
                <w:noProof/>
                <w:webHidden/>
              </w:rPr>
              <w:t>13</w:t>
            </w:r>
            <w:r w:rsidR="00E51AAD">
              <w:rPr>
                <w:noProof/>
                <w:webHidden/>
              </w:rPr>
              <w:fldChar w:fldCharType="end"/>
            </w:r>
          </w:hyperlink>
        </w:p>
        <w:p w:rsidR="00E51AAD" w:rsidRDefault="004B329C" w14:paraId="67786054" w14:textId="0AC06BA4">
          <w:pPr>
            <w:pStyle w:val="TOC3"/>
            <w:tabs>
              <w:tab w:val="left" w:pos="1100"/>
              <w:tab w:val="right" w:leader="dot" w:pos="10070"/>
            </w:tabs>
            <w:rPr>
              <w:rFonts w:asciiTheme="minorHAnsi" w:hAnsiTheme="minorHAnsi" w:eastAsiaTheme="minorEastAsia"/>
              <w:noProof/>
              <w:color w:val="auto"/>
              <w:sz w:val="22"/>
              <w:szCs w:val="22"/>
            </w:rPr>
          </w:pPr>
          <w:hyperlink w:history="1" w:anchor="_Toc29288931">
            <w:r w:rsidRPr="00891FD5" w:rsidR="00E51AAD">
              <w:rPr>
                <w:rStyle w:val="Hyperlink"/>
                <w:noProof/>
              </w:rPr>
              <w:t>5.2.2</w:t>
            </w:r>
            <w:r w:rsidR="00E51AAD">
              <w:rPr>
                <w:rFonts w:asciiTheme="minorHAnsi" w:hAnsiTheme="minorHAnsi" w:eastAsiaTheme="minorEastAsia"/>
                <w:noProof/>
                <w:color w:val="auto"/>
                <w:sz w:val="22"/>
                <w:szCs w:val="22"/>
              </w:rPr>
              <w:tab/>
            </w:r>
            <w:r w:rsidRPr="00891FD5" w:rsidR="00E51AAD">
              <w:rPr>
                <w:rStyle w:val="Hyperlink"/>
                <w:noProof/>
              </w:rPr>
              <w:t>Add Security Tokens</w:t>
            </w:r>
            <w:r w:rsidR="00E51AAD">
              <w:rPr>
                <w:noProof/>
                <w:webHidden/>
              </w:rPr>
              <w:tab/>
            </w:r>
            <w:r w:rsidR="00E51AAD">
              <w:rPr>
                <w:noProof/>
                <w:webHidden/>
              </w:rPr>
              <w:fldChar w:fldCharType="begin"/>
            </w:r>
            <w:r w:rsidR="00E51AAD">
              <w:rPr>
                <w:noProof/>
                <w:webHidden/>
              </w:rPr>
              <w:instrText xml:space="preserve"> PAGEREF _Toc29288931 \h </w:instrText>
            </w:r>
            <w:r w:rsidR="00E51AAD">
              <w:rPr>
                <w:noProof/>
                <w:webHidden/>
              </w:rPr>
            </w:r>
            <w:r w:rsidR="00E51AAD">
              <w:rPr>
                <w:noProof/>
                <w:webHidden/>
              </w:rPr>
              <w:fldChar w:fldCharType="separate"/>
            </w:r>
            <w:r w:rsidR="00E51AAD">
              <w:rPr>
                <w:noProof/>
                <w:webHidden/>
              </w:rPr>
              <w:t>14</w:t>
            </w:r>
            <w:r w:rsidR="00E51AAD">
              <w:rPr>
                <w:noProof/>
                <w:webHidden/>
              </w:rPr>
              <w:fldChar w:fldCharType="end"/>
            </w:r>
          </w:hyperlink>
        </w:p>
        <w:p w:rsidR="00E51AAD" w:rsidRDefault="004B329C" w14:paraId="10147539" w14:textId="57BA6E15">
          <w:pPr>
            <w:pStyle w:val="TOC3"/>
            <w:tabs>
              <w:tab w:val="left" w:pos="1100"/>
              <w:tab w:val="right" w:leader="dot" w:pos="10070"/>
            </w:tabs>
            <w:rPr>
              <w:rFonts w:asciiTheme="minorHAnsi" w:hAnsiTheme="minorHAnsi" w:eastAsiaTheme="minorEastAsia"/>
              <w:noProof/>
              <w:color w:val="auto"/>
              <w:sz w:val="22"/>
              <w:szCs w:val="22"/>
            </w:rPr>
          </w:pPr>
          <w:hyperlink w:history="1" w:anchor="_Toc29288932">
            <w:r w:rsidRPr="00891FD5" w:rsidR="00E51AAD">
              <w:rPr>
                <w:rStyle w:val="Hyperlink"/>
                <w:noProof/>
              </w:rPr>
              <w:t>5.2.3</w:t>
            </w:r>
            <w:r w:rsidR="00E51AAD">
              <w:rPr>
                <w:rFonts w:asciiTheme="minorHAnsi" w:hAnsiTheme="minorHAnsi" w:eastAsiaTheme="minorEastAsia"/>
                <w:noProof/>
                <w:color w:val="auto"/>
                <w:sz w:val="22"/>
                <w:szCs w:val="22"/>
              </w:rPr>
              <w:tab/>
            </w:r>
            <w:r w:rsidRPr="00891FD5" w:rsidR="00E51AAD">
              <w:rPr>
                <w:rStyle w:val="Hyperlink"/>
                <w:noProof/>
              </w:rPr>
              <w:t>Remove Security Tokens</w:t>
            </w:r>
            <w:r w:rsidR="00E51AAD">
              <w:rPr>
                <w:noProof/>
                <w:webHidden/>
              </w:rPr>
              <w:tab/>
            </w:r>
            <w:r w:rsidR="00E51AAD">
              <w:rPr>
                <w:noProof/>
                <w:webHidden/>
              </w:rPr>
              <w:fldChar w:fldCharType="begin"/>
            </w:r>
            <w:r w:rsidR="00E51AAD">
              <w:rPr>
                <w:noProof/>
                <w:webHidden/>
              </w:rPr>
              <w:instrText xml:space="preserve"> PAGEREF _Toc29288932 \h </w:instrText>
            </w:r>
            <w:r w:rsidR="00E51AAD">
              <w:rPr>
                <w:noProof/>
                <w:webHidden/>
              </w:rPr>
            </w:r>
            <w:r w:rsidR="00E51AAD">
              <w:rPr>
                <w:noProof/>
                <w:webHidden/>
              </w:rPr>
              <w:fldChar w:fldCharType="separate"/>
            </w:r>
            <w:r w:rsidR="00E51AAD">
              <w:rPr>
                <w:noProof/>
                <w:webHidden/>
              </w:rPr>
              <w:t>15</w:t>
            </w:r>
            <w:r w:rsidR="00E51AAD">
              <w:rPr>
                <w:noProof/>
                <w:webHidden/>
              </w:rPr>
              <w:fldChar w:fldCharType="end"/>
            </w:r>
          </w:hyperlink>
        </w:p>
        <w:p w:rsidR="00E51AAD" w:rsidRDefault="004B329C" w14:paraId="7BE1C519" w14:textId="4E28B8F1">
          <w:pPr>
            <w:pStyle w:val="TOC3"/>
            <w:tabs>
              <w:tab w:val="left" w:pos="1100"/>
              <w:tab w:val="right" w:leader="dot" w:pos="10070"/>
            </w:tabs>
            <w:rPr>
              <w:rFonts w:asciiTheme="minorHAnsi" w:hAnsiTheme="minorHAnsi" w:eastAsiaTheme="minorEastAsia"/>
              <w:noProof/>
              <w:color w:val="auto"/>
              <w:sz w:val="22"/>
              <w:szCs w:val="22"/>
            </w:rPr>
          </w:pPr>
          <w:hyperlink w:history="1" w:anchor="_Toc29288933">
            <w:r w:rsidRPr="00891FD5" w:rsidR="00E51AAD">
              <w:rPr>
                <w:rStyle w:val="Hyperlink"/>
                <w:noProof/>
              </w:rPr>
              <w:t>5.2.4</w:t>
            </w:r>
            <w:r w:rsidR="00E51AAD">
              <w:rPr>
                <w:rFonts w:asciiTheme="minorHAnsi" w:hAnsiTheme="minorHAnsi" w:eastAsiaTheme="minorEastAsia"/>
                <w:noProof/>
                <w:color w:val="auto"/>
                <w:sz w:val="22"/>
                <w:szCs w:val="22"/>
              </w:rPr>
              <w:tab/>
            </w:r>
            <w:r w:rsidRPr="00891FD5" w:rsidR="00E51AAD">
              <w:rPr>
                <w:rStyle w:val="Hyperlink"/>
                <w:noProof/>
              </w:rPr>
              <w:t>Delete Channel</w:t>
            </w:r>
            <w:r w:rsidR="00E51AAD">
              <w:rPr>
                <w:noProof/>
                <w:webHidden/>
              </w:rPr>
              <w:tab/>
            </w:r>
            <w:r w:rsidR="00E51AAD">
              <w:rPr>
                <w:noProof/>
                <w:webHidden/>
              </w:rPr>
              <w:fldChar w:fldCharType="begin"/>
            </w:r>
            <w:r w:rsidR="00E51AAD">
              <w:rPr>
                <w:noProof/>
                <w:webHidden/>
              </w:rPr>
              <w:instrText xml:space="preserve"> PAGEREF _Toc29288933 \h </w:instrText>
            </w:r>
            <w:r w:rsidR="00E51AAD">
              <w:rPr>
                <w:noProof/>
                <w:webHidden/>
              </w:rPr>
            </w:r>
            <w:r w:rsidR="00E51AAD">
              <w:rPr>
                <w:noProof/>
                <w:webHidden/>
              </w:rPr>
              <w:fldChar w:fldCharType="separate"/>
            </w:r>
            <w:r w:rsidR="00E51AAD">
              <w:rPr>
                <w:noProof/>
                <w:webHidden/>
              </w:rPr>
              <w:t>17</w:t>
            </w:r>
            <w:r w:rsidR="00E51AAD">
              <w:rPr>
                <w:noProof/>
                <w:webHidden/>
              </w:rPr>
              <w:fldChar w:fldCharType="end"/>
            </w:r>
          </w:hyperlink>
        </w:p>
        <w:p w:rsidR="00E51AAD" w:rsidRDefault="004B329C" w14:paraId="1F535588" w14:textId="2D0268EF">
          <w:pPr>
            <w:pStyle w:val="TOC3"/>
            <w:tabs>
              <w:tab w:val="left" w:pos="1100"/>
              <w:tab w:val="right" w:leader="dot" w:pos="10070"/>
            </w:tabs>
            <w:rPr>
              <w:rFonts w:asciiTheme="minorHAnsi" w:hAnsiTheme="minorHAnsi" w:eastAsiaTheme="minorEastAsia"/>
              <w:noProof/>
              <w:color w:val="auto"/>
              <w:sz w:val="22"/>
              <w:szCs w:val="22"/>
            </w:rPr>
          </w:pPr>
          <w:hyperlink w:history="1" w:anchor="_Toc29288934">
            <w:r w:rsidRPr="00891FD5" w:rsidR="00E51AAD">
              <w:rPr>
                <w:rStyle w:val="Hyperlink"/>
                <w:noProof/>
              </w:rPr>
              <w:t>5.2.5</w:t>
            </w:r>
            <w:r w:rsidR="00E51AAD">
              <w:rPr>
                <w:rFonts w:asciiTheme="minorHAnsi" w:hAnsiTheme="minorHAnsi" w:eastAsiaTheme="minorEastAsia"/>
                <w:noProof/>
                <w:color w:val="auto"/>
                <w:sz w:val="22"/>
                <w:szCs w:val="22"/>
              </w:rPr>
              <w:tab/>
            </w:r>
            <w:r w:rsidRPr="00891FD5" w:rsidR="00E51AAD">
              <w:rPr>
                <w:rStyle w:val="Hyperlink"/>
                <w:noProof/>
              </w:rPr>
              <w:t>Get Channel</w:t>
            </w:r>
            <w:r w:rsidR="00E51AAD">
              <w:rPr>
                <w:noProof/>
                <w:webHidden/>
              </w:rPr>
              <w:tab/>
            </w:r>
            <w:r w:rsidR="00E51AAD">
              <w:rPr>
                <w:noProof/>
                <w:webHidden/>
              </w:rPr>
              <w:fldChar w:fldCharType="begin"/>
            </w:r>
            <w:r w:rsidR="00E51AAD">
              <w:rPr>
                <w:noProof/>
                <w:webHidden/>
              </w:rPr>
              <w:instrText xml:space="preserve"> PAGEREF _Toc29288934 \h </w:instrText>
            </w:r>
            <w:r w:rsidR="00E51AAD">
              <w:rPr>
                <w:noProof/>
                <w:webHidden/>
              </w:rPr>
            </w:r>
            <w:r w:rsidR="00E51AAD">
              <w:rPr>
                <w:noProof/>
                <w:webHidden/>
              </w:rPr>
              <w:fldChar w:fldCharType="separate"/>
            </w:r>
            <w:r w:rsidR="00E51AAD">
              <w:rPr>
                <w:noProof/>
                <w:webHidden/>
              </w:rPr>
              <w:t>18</w:t>
            </w:r>
            <w:r w:rsidR="00E51AAD">
              <w:rPr>
                <w:noProof/>
                <w:webHidden/>
              </w:rPr>
              <w:fldChar w:fldCharType="end"/>
            </w:r>
          </w:hyperlink>
        </w:p>
        <w:p w:rsidR="00E51AAD" w:rsidRDefault="004B329C" w14:paraId="5B050936" w14:textId="5338A652">
          <w:pPr>
            <w:pStyle w:val="TOC3"/>
            <w:tabs>
              <w:tab w:val="left" w:pos="1100"/>
              <w:tab w:val="right" w:leader="dot" w:pos="10070"/>
            </w:tabs>
            <w:rPr>
              <w:rFonts w:asciiTheme="minorHAnsi" w:hAnsiTheme="minorHAnsi" w:eastAsiaTheme="minorEastAsia"/>
              <w:noProof/>
              <w:color w:val="auto"/>
              <w:sz w:val="22"/>
              <w:szCs w:val="22"/>
            </w:rPr>
          </w:pPr>
          <w:hyperlink w:history="1" w:anchor="_Toc29288935">
            <w:r w:rsidRPr="00891FD5" w:rsidR="00E51AAD">
              <w:rPr>
                <w:rStyle w:val="Hyperlink"/>
                <w:noProof/>
              </w:rPr>
              <w:t>5.2.6</w:t>
            </w:r>
            <w:r w:rsidR="00E51AAD">
              <w:rPr>
                <w:rFonts w:asciiTheme="minorHAnsi" w:hAnsiTheme="minorHAnsi" w:eastAsiaTheme="minorEastAsia"/>
                <w:noProof/>
                <w:color w:val="auto"/>
                <w:sz w:val="22"/>
                <w:szCs w:val="22"/>
              </w:rPr>
              <w:tab/>
            </w:r>
            <w:r w:rsidRPr="00891FD5" w:rsidR="00E51AAD">
              <w:rPr>
                <w:rStyle w:val="Hyperlink"/>
                <w:noProof/>
              </w:rPr>
              <w:t>Get Channels</w:t>
            </w:r>
            <w:r w:rsidR="00E51AAD">
              <w:rPr>
                <w:noProof/>
                <w:webHidden/>
              </w:rPr>
              <w:tab/>
            </w:r>
            <w:r w:rsidR="00E51AAD">
              <w:rPr>
                <w:noProof/>
                <w:webHidden/>
              </w:rPr>
              <w:fldChar w:fldCharType="begin"/>
            </w:r>
            <w:r w:rsidR="00E51AAD">
              <w:rPr>
                <w:noProof/>
                <w:webHidden/>
              </w:rPr>
              <w:instrText xml:space="preserve"> PAGEREF _Toc29288935 \h </w:instrText>
            </w:r>
            <w:r w:rsidR="00E51AAD">
              <w:rPr>
                <w:noProof/>
                <w:webHidden/>
              </w:rPr>
            </w:r>
            <w:r w:rsidR="00E51AAD">
              <w:rPr>
                <w:noProof/>
                <w:webHidden/>
              </w:rPr>
              <w:fldChar w:fldCharType="separate"/>
            </w:r>
            <w:r w:rsidR="00E51AAD">
              <w:rPr>
                <w:noProof/>
                <w:webHidden/>
              </w:rPr>
              <w:t>19</w:t>
            </w:r>
            <w:r w:rsidR="00E51AAD">
              <w:rPr>
                <w:noProof/>
                <w:webHidden/>
              </w:rPr>
              <w:fldChar w:fldCharType="end"/>
            </w:r>
          </w:hyperlink>
        </w:p>
        <w:p w:rsidR="00E51AAD" w:rsidRDefault="004B329C" w14:paraId="6B3F4F68" w14:textId="38E91AB5">
          <w:pPr>
            <w:pStyle w:val="TOC2"/>
            <w:tabs>
              <w:tab w:val="left" w:pos="880"/>
              <w:tab w:val="right" w:leader="dot" w:pos="10070"/>
            </w:tabs>
            <w:rPr>
              <w:rFonts w:asciiTheme="minorHAnsi" w:hAnsiTheme="minorHAnsi" w:eastAsiaTheme="minorEastAsia"/>
              <w:noProof/>
              <w:color w:val="auto"/>
              <w:sz w:val="22"/>
              <w:szCs w:val="22"/>
            </w:rPr>
          </w:pPr>
          <w:hyperlink w:history="1" w:anchor="_Toc29288936">
            <w:r w:rsidRPr="00891FD5" w:rsidR="00E51AAD">
              <w:rPr>
                <w:rStyle w:val="Hyperlink"/>
                <w:noProof/>
              </w:rPr>
              <w:t>5.3</w:t>
            </w:r>
            <w:r w:rsidR="00E51AAD">
              <w:rPr>
                <w:rFonts w:asciiTheme="minorHAnsi" w:hAnsiTheme="minorHAnsi" w:eastAsiaTheme="minorEastAsia"/>
                <w:noProof/>
                <w:color w:val="auto"/>
                <w:sz w:val="22"/>
                <w:szCs w:val="22"/>
              </w:rPr>
              <w:tab/>
            </w:r>
            <w:r w:rsidRPr="00891FD5" w:rsidR="00E51AAD">
              <w:rPr>
                <w:rStyle w:val="Hyperlink"/>
                <w:noProof/>
              </w:rPr>
              <w:t>Notification Service</w:t>
            </w:r>
            <w:r w:rsidR="00E51AAD">
              <w:rPr>
                <w:noProof/>
                <w:webHidden/>
              </w:rPr>
              <w:tab/>
            </w:r>
            <w:r w:rsidR="00E51AAD">
              <w:rPr>
                <w:noProof/>
                <w:webHidden/>
              </w:rPr>
              <w:fldChar w:fldCharType="begin"/>
            </w:r>
            <w:r w:rsidR="00E51AAD">
              <w:rPr>
                <w:noProof/>
                <w:webHidden/>
              </w:rPr>
              <w:instrText xml:space="preserve"> PAGEREF _Toc29288936 \h </w:instrText>
            </w:r>
            <w:r w:rsidR="00E51AAD">
              <w:rPr>
                <w:noProof/>
                <w:webHidden/>
              </w:rPr>
            </w:r>
            <w:r w:rsidR="00E51AAD">
              <w:rPr>
                <w:noProof/>
                <w:webHidden/>
              </w:rPr>
              <w:fldChar w:fldCharType="separate"/>
            </w:r>
            <w:r w:rsidR="00E51AAD">
              <w:rPr>
                <w:noProof/>
                <w:webHidden/>
              </w:rPr>
              <w:t>20</w:t>
            </w:r>
            <w:r w:rsidR="00E51AAD">
              <w:rPr>
                <w:noProof/>
                <w:webHidden/>
              </w:rPr>
              <w:fldChar w:fldCharType="end"/>
            </w:r>
          </w:hyperlink>
        </w:p>
        <w:p w:rsidR="00E51AAD" w:rsidRDefault="004B329C" w14:paraId="76D62D1B" w14:textId="4C488D9E">
          <w:pPr>
            <w:pStyle w:val="TOC3"/>
            <w:tabs>
              <w:tab w:val="left" w:pos="1100"/>
              <w:tab w:val="right" w:leader="dot" w:pos="10070"/>
            </w:tabs>
            <w:rPr>
              <w:rFonts w:asciiTheme="minorHAnsi" w:hAnsiTheme="minorHAnsi" w:eastAsiaTheme="minorEastAsia"/>
              <w:noProof/>
              <w:color w:val="auto"/>
              <w:sz w:val="22"/>
              <w:szCs w:val="22"/>
            </w:rPr>
          </w:pPr>
          <w:hyperlink w:history="1" w:anchor="_Toc29288937">
            <w:r w:rsidRPr="00891FD5" w:rsidR="00E51AAD">
              <w:rPr>
                <w:rStyle w:val="Hyperlink"/>
                <w:noProof/>
              </w:rPr>
              <w:t>5.3.1</w:t>
            </w:r>
            <w:r w:rsidR="00E51AAD">
              <w:rPr>
                <w:rFonts w:asciiTheme="minorHAnsi" w:hAnsiTheme="minorHAnsi" w:eastAsiaTheme="minorEastAsia"/>
                <w:noProof/>
                <w:color w:val="auto"/>
                <w:sz w:val="22"/>
                <w:szCs w:val="22"/>
              </w:rPr>
              <w:tab/>
            </w:r>
            <w:r w:rsidRPr="00891FD5" w:rsidR="00E51AAD">
              <w:rPr>
                <w:rStyle w:val="Hyperlink"/>
                <w:noProof/>
              </w:rPr>
              <w:t>Notify Listener</w:t>
            </w:r>
            <w:r w:rsidR="00E51AAD">
              <w:rPr>
                <w:noProof/>
                <w:webHidden/>
              </w:rPr>
              <w:tab/>
            </w:r>
            <w:r w:rsidR="00E51AAD">
              <w:rPr>
                <w:noProof/>
                <w:webHidden/>
              </w:rPr>
              <w:fldChar w:fldCharType="begin"/>
            </w:r>
            <w:r w:rsidR="00E51AAD">
              <w:rPr>
                <w:noProof/>
                <w:webHidden/>
              </w:rPr>
              <w:instrText xml:space="preserve"> PAGEREF _Toc29288937 \h </w:instrText>
            </w:r>
            <w:r w:rsidR="00E51AAD">
              <w:rPr>
                <w:noProof/>
                <w:webHidden/>
              </w:rPr>
            </w:r>
            <w:r w:rsidR="00E51AAD">
              <w:rPr>
                <w:noProof/>
                <w:webHidden/>
              </w:rPr>
              <w:fldChar w:fldCharType="separate"/>
            </w:r>
            <w:r w:rsidR="00E51AAD">
              <w:rPr>
                <w:noProof/>
                <w:webHidden/>
              </w:rPr>
              <w:t>20</w:t>
            </w:r>
            <w:r w:rsidR="00E51AAD">
              <w:rPr>
                <w:noProof/>
                <w:webHidden/>
              </w:rPr>
              <w:fldChar w:fldCharType="end"/>
            </w:r>
          </w:hyperlink>
        </w:p>
        <w:p w:rsidR="00E51AAD" w:rsidRDefault="004B329C" w14:paraId="118D6D68" w14:textId="66A44D71">
          <w:pPr>
            <w:pStyle w:val="TOC2"/>
            <w:tabs>
              <w:tab w:val="left" w:pos="880"/>
              <w:tab w:val="right" w:leader="dot" w:pos="10070"/>
            </w:tabs>
            <w:rPr>
              <w:rFonts w:asciiTheme="minorHAnsi" w:hAnsiTheme="minorHAnsi" w:eastAsiaTheme="minorEastAsia"/>
              <w:noProof/>
              <w:color w:val="auto"/>
              <w:sz w:val="22"/>
              <w:szCs w:val="22"/>
            </w:rPr>
          </w:pPr>
          <w:hyperlink w:history="1" w:anchor="_Toc29288938">
            <w:r w:rsidRPr="00891FD5" w:rsidR="00E51AAD">
              <w:rPr>
                <w:rStyle w:val="Hyperlink"/>
                <w:noProof/>
              </w:rPr>
              <w:t>5.4</w:t>
            </w:r>
            <w:r w:rsidR="00E51AAD">
              <w:rPr>
                <w:rFonts w:asciiTheme="minorHAnsi" w:hAnsiTheme="minorHAnsi" w:eastAsiaTheme="minorEastAsia"/>
                <w:noProof/>
                <w:color w:val="auto"/>
                <w:sz w:val="22"/>
                <w:szCs w:val="22"/>
              </w:rPr>
              <w:tab/>
            </w:r>
            <w:r w:rsidRPr="00891FD5" w:rsidR="00E51AAD">
              <w:rPr>
                <w:rStyle w:val="Hyperlink"/>
                <w:noProof/>
              </w:rPr>
              <w:t>Provider Publication Service</w:t>
            </w:r>
            <w:r w:rsidR="00E51AAD">
              <w:rPr>
                <w:noProof/>
                <w:webHidden/>
              </w:rPr>
              <w:tab/>
            </w:r>
            <w:r w:rsidR="00E51AAD">
              <w:rPr>
                <w:noProof/>
                <w:webHidden/>
              </w:rPr>
              <w:fldChar w:fldCharType="begin"/>
            </w:r>
            <w:r w:rsidR="00E51AAD">
              <w:rPr>
                <w:noProof/>
                <w:webHidden/>
              </w:rPr>
              <w:instrText xml:space="preserve"> PAGEREF _Toc29288938 \h </w:instrText>
            </w:r>
            <w:r w:rsidR="00E51AAD">
              <w:rPr>
                <w:noProof/>
                <w:webHidden/>
              </w:rPr>
            </w:r>
            <w:r w:rsidR="00E51AAD">
              <w:rPr>
                <w:noProof/>
                <w:webHidden/>
              </w:rPr>
              <w:fldChar w:fldCharType="separate"/>
            </w:r>
            <w:r w:rsidR="00E51AAD">
              <w:rPr>
                <w:noProof/>
                <w:webHidden/>
              </w:rPr>
              <w:t>22</w:t>
            </w:r>
            <w:r w:rsidR="00E51AAD">
              <w:rPr>
                <w:noProof/>
                <w:webHidden/>
              </w:rPr>
              <w:fldChar w:fldCharType="end"/>
            </w:r>
          </w:hyperlink>
        </w:p>
        <w:p w:rsidR="00E51AAD" w:rsidRDefault="004B329C" w14:paraId="79AAE759" w14:textId="5B6AEDF3">
          <w:pPr>
            <w:pStyle w:val="TOC3"/>
            <w:tabs>
              <w:tab w:val="left" w:pos="1100"/>
              <w:tab w:val="right" w:leader="dot" w:pos="10070"/>
            </w:tabs>
            <w:rPr>
              <w:rFonts w:asciiTheme="minorHAnsi" w:hAnsiTheme="minorHAnsi" w:eastAsiaTheme="minorEastAsia"/>
              <w:noProof/>
              <w:color w:val="auto"/>
              <w:sz w:val="22"/>
              <w:szCs w:val="22"/>
            </w:rPr>
          </w:pPr>
          <w:hyperlink w:history="1" w:anchor="_Toc29288939">
            <w:r w:rsidRPr="00891FD5" w:rsidR="00E51AAD">
              <w:rPr>
                <w:rStyle w:val="Hyperlink"/>
                <w:noProof/>
              </w:rPr>
              <w:t>5.4.1</w:t>
            </w:r>
            <w:r w:rsidR="00E51AAD">
              <w:rPr>
                <w:rFonts w:asciiTheme="minorHAnsi" w:hAnsiTheme="minorHAnsi" w:eastAsiaTheme="minorEastAsia"/>
                <w:noProof/>
                <w:color w:val="auto"/>
                <w:sz w:val="22"/>
                <w:szCs w:val="22"/>
              </w:rPr>
              <w:tab/>
            </w:r>
            <w:r w:rsidRPr="00891FD5" w:rsidR="00E51AAD">
              <w:rPr>
                <w:rStyle w:val="Hyperlink"/>
                <w:noProof/>
              </w:rPr>
              <w:t>Open Publication Session</w:t>
            </w:r>
            <w:r w:rsidR="00E51AAD">
              <w:rPr>
                <w:noProof/>
                <w:webHidden/>
              </w:rPr>
              <w:tab/>
            </w:r>
            <w:r w:rsidR="00E51AAD">
              <w:rPr>
                <w:noProof/>
                <w:webHidden/>
              </w:rPr>
              <w:fldChar w:fldCharType="begin"/>
            </w:r>
            <w:r w:rsidR="00E51AAD">
              <w:rPr>
                <w:noProof/>
                <w:webHidden/>
              </w:rPr>
              <w:instrText xml:space="preserve"> PAGEREF _Toc29288939 \h </w:instrText>
            </w:r>
            <w:r w:rsidR="00E51AAD">
              <w:rPr>
                <w:noProof/>
                <w:webHidden/>
              </w:rPr>
            </w:r>
            <w:r w:rsidR="00E51AAD">
              <w:rPr>
                <w:noProof/>
                <w:webHidden/>
              </w:rPr>
              <w:fldChar w:fldCharType="separate"/>
            </w:r>
            <w:r w:rsidR="00E51AAD">
              <w:rPr>
                <w:noProof/>
                <w:webHidden/>
              </w:rPr>
              <w:t>22</w:t>
            </w:r>
            <w:r w:rsidR="00E51AAD">
              <w:rPr>
                <w:noProof/>
                <w:webHidden/>
              </w:rPr>
              <w:fldChar w:fldCharType="end"/>
            </w:r>
          </w:hyperlink>
        </w:p>
        <w:p w:rsidR="00E51AAD" w:rsidRDefault="004B329C" w14:paraId="2C7A46DB" w14:textId="204BBC2F">
          <w:pPr>
            <w:pStyle w:val="TOC3"/>
            <w:tabs>
              <w:tab w:val="left" w:pos="1100"/>
              <w:tab w:val="right" w:leader="dot" w:pos="10070"/>
            </w:tabs>
            <w:rPr>
              <w:rFonts w:asciiTheme="minorHAnsi" w:hAnsiTheme="minorHAnsi" w:eastAsiaTheme="minorEastAsia"/>
              <w:noProof/>
              <w:color w:val="auto"/>
              <w:sz w:val="22"/>
              <w:szCs w:val="22"/>
            </w:rPr>
          </w:pPr>
          <w:hyperlink w:history="1" w:anchor="_Toc29288940">
            <w:r w:rsidRPr="00891FD5" w:rsidR="00E51AAD">
              <w:rPr>
                <w:rStyle w:val="Hyperlink"/>
                <w:noProof/>
              </w:rPr>
              <w:t>5.4.2</w:t>
            </w:r>
            <w:r w:rsidR="00E51AAD">
              <w:rPr>
                <w:rFonts w:asciiTheme="minorHAnsi" w:hAnsiTheme="minorHAnsi" w:eastAsiaTheme="minorEastAsia"/>
                <w:noProof/>
                <w:color w:val="auto"/>
                <w:sz w:val="22"/>
                <w:szCs w:val="22"/>
              </w:rPr>
              <w:tab/>
            </w:r>
            <w:r w:rsidRPr="00891FD5" w:rsidR="00E51AAD">
              <w:rPr>
                <w:rStyle w:val="Hyperlink"/>
                <w:noProof/>
              </w:rPr>
              <w:t>Post Publication</w:t>
            </w:r>
            <w:r w:rsidR="00E51AAD">
              <w:rPr>
                <w:noProof/>
                <w:webHidden/>
              </w:rPr>
              <w:tab/>
            </w:r>
            <w:r w:rsidR="00E51AAD">
              <w:rPr>
                <w:noProof/>
                <w:webHidden/>
              </w:rPr>
              <w:fldChar w:fldCharType="begin"/>
            </w:r>
            <w:r w:rsidR="00E51AAD">
              <w:rPr>
                <w:noProof/>
                <w:webHidden/>
              </w:rPr>
              <w:instrText xml:space="preserve"> PAGEREF _Toc29288940 \h </w:instrText>
            </w:r>
            <w:r w:rsidR="00E51AAD">
              <w:rPr>
                <w:noProof/>
                <w:webHidden/>
              </w:rPr>
            </w:r>
            <w:r w:rsidR="00E51AAD">
              <w:rPr>
                <w:noProof/>
                <w:webHidden/>
              </w:rPr>
              <w:fldChar w:fldCharType="separate"/>
            </w:r>
            <w:r w:rsidR="00E51AAD">
              <w:rPr>
                <w:noProof/>
                <w:webHidden/>
              </w:rPr>
              <w:t>23</w:t>
            </w:r>
            <w:r w:rsidR="00E51AAD">
              <w:rPr>
                <w:noProof/>
                <w:webHidden/>
              </w:rPr>
              <w:fldChar w:fldCharType="end"/>
            </w:r>
          </w:hyperlink>
        </w:p>
        <w:p w:rsidR="00E51AAD" w:rsidRDefault="004B329C" w14:paraId="69FD0D68" w14:textId="2578CC32">
          <w:pPr>
            <w:pStyle w:val="TOC3"/>
            <w:tabs>
              <w:tab w:val="left" w:pos="1100"/>
              <w:tab w:val="right" w:leader="dot" w:pos="10070"/>
            </w:tabs>
            <w:rPr>
              <w:rFonts w:asciiTheme="minorHAnsi" w:hAnsiTheme="minorHAnsi" w:eastAsiaTheme="minorEastAsia"/>
              <w:noProof/>
              <w:color w:val="auto"/>
              <w:sz w:val="22"/>
              <w:szCs w:val="22"/>
            </w:rPr>
          </w:pPr>
          <w:hyperlink w:history="1" w:anchor="_Toc29288941">
            <w:r w:rsidRPr="00891FD5" w:rsidR="00E51AAD">
              <w:rPr>
                <w:rStyle w:val="Hyperlink"/>
                <w:noProof/>
              </w:rPr>
              <w:t>5.4.3</w:t>
            </w:r>
            <w:r w:rsidR="00E51AAD">
              <w:rPr>
                <w:rFonts w:asciiTheme="minorHAnsi" w:hAnsiTheme="minorHAnsi" w:eastAsiaTheme="minorEastAsia"/>
                <w:noProof/>
                <w:color w:val="auto"/>
                <w:sz w:val="22"/>
                <w:szCs w:val="22"/>
              </w:rPr>
              <w:tab/>
            </w:r>
            <w:r w:rsidRPr="00891FD5" w:rsidR="00E51AAD">
              <w:rPr>
                <w:rStyle w:val="Hyperlink"/>
                <w:noProof/>
              </w:rPr>
              <w:t>Expire Publication</w:t>
            </w:r>
            <w:r w:rsidR="00E51AAD">
              <w:rPr>
                <w:noProof/>
                <w:webHidden/>
              </w:rPr>
              <w:tab/>
            </w:r>
            <w:r w:rsidR="00E51AAD">
              <w:rPr>
                <w:noProof/>
                <w:webHidden/>
              </w:rPr>
              <w:fldChar w:fldCharType="begin"/>
            </w:r>
            <w:r w:rsidR="00E51AAD">
              <w:rPr>
                <w:noProof/>
                <w:webHidden/>
              </w:rPr>
              <w:instrText xml:space="preserve"> PAGEREF _Toc29288941 \h </w:instrText>
            </w:r>
            <w:r w:rsidR="00E51AAD">
              <w:rPr>
                <w:noProof/>
                <w:webHidden/>
              </w:rPr>
            </w:r>
            <w:r w:rsidR="00E51AAD">
              <w:rPr>
                <w:noProof/>
                <w:webHidden/>
              </w:rPr>
              <w:fldChar w:fldCharType="separate"/>
            </w:r>
            <w:r w:rsidR="00E51AAD">
              <w:rPr>
                <w:noProof/>
                <w:webHidden/>
              </w:rPr>
              <w:t>24</w:t>
            </w:r>
            <w:r w:rsidR="00E51AAD">
              <w:rPr>
                <w:noProof/>
                <w:webHidden/>
              </w:rPr>
              <w:fldChar w:fldCharType="end"/>
            </w:r>
          </w:hyperlink>
        </w:p>
        <w:p w:rsidR="00E51AAD" w:rsidRDefault="004B329C" w14:paraId="2BF8446C" w14:textId="6D3538AB">
          <w:pPr>
            <w:pStyle w:val="TOC3"/>
            <w:tabs>
              <w:tab w:val="left" w:pos="1100"/>
              <w:tab w:val="right" w:leader="dot" w:pos="10070"/>
            </w:tabs>
            <w:rPr>
              <w:rFonts w:asciiTheme="minorHAnsi" w:hAnsiTheme="minorHAnsi" w:eastAsiaTheme="minorEastAsia"/>
              <w:noProof/>
              <w:color w:val="auto"/>
              <w:sz w:val="22"/>
              <w:szCs w:val="22"/>
            </w:rPr>
          </w:pPr>
          <w:hyperlink w:history="1" w:anchor="_Toc29288942">
            <w:r w:rsidRPr="00891FD5" w:rsidR="00E51AAD">
              <w:rPr>
                <w:rStyle w:val="Hyperlink"/>
                <w:noProof/>
              </w:rPr>
              <w:t>5.4.4</w:t>
            </w:r>
            <w:r w:rsidR="00E51AAD">
              <w:rPr>
                <w:rFonts w:asciiTheme="minorHAnsi" w:hAnsiTheme="minorHAnsi" w:eastAsiaTheme="minorEastAsia"/>
                <w:noProof/>
                <w:color w:val="auto"/>
                <w:sz w:val="22"/>
                <w:szCs w:val="22"/>
              </w:rPr>
              <w:tab/>
            </w:r>
            <w:r w:rsidRPr="00891FD5" w:rsidR="00E51AAD">
              <w:rPr>
                <w:rStyle w:val="Hyperlink"/>
                <w:noProof/>
              </w:rPr>
              <w:t>Close Publication Session</w:t>
            </w:r>
            <w:r w:rsidR="00E51AAD">
              <w:rPr>
                <w:noProof/>
                <w:webHidden/>
              </w:rPr>
              <w:tab/>
            </w:r>
            <w:r w:rsidR="00E51AAD">
              <w:rPr>
                <w:noProof/>
                <w:webHidden/>
              </w:rPr>
              <w:fldChar w:fldCharType="begin"/>
            </w:r>
            <w:r w:rsidR="00E51AAD">
              <w:rPr>
                <w:noProof/>
                <w:webHidden/>
              </w:rPr>
              <w:instrText xml:space="preserve"> PAGEREF _Toc29288942 \h </w:instrText>
            </w:r>
            <w:r w:rsidR="00E51AAD">
              <w:rPr>
                <w:noProof/>
                <w:webHidden/>
              </w:rPr>
            </w:r>
            <w:r w:rsidR="00E51AAD">
              <w:rPr>
                <w:noProof/>
                <w:webHidden/>
              </w:rPr>
              <w:fldChar w:fldCharType="separate"/>
            </w:r>
            <w:r w:rsidR="00E51AAD">
              <w:rPr>
                <w:noProof/>
                <w:webHidden/>
              </w:rPr>
              <w:t>26</w:t>
            </w:r>
            <w:r w:rsidR="00E51AAD">
              <w:rPr>
                <w:noProof/>
                <w:webHidden/>
              </w:rPr>
              <w:fldChar w:fldCharType="end"/>
            </w:r>
          </w:hyperlink>
        </w:p>
        <w:p w:rsidR="00E51AAD" w:rsidRDefault="004B329C" w14:paraId="6E659D73" w14:textId="063D459A">
          <w:pPr>
            <w:pStyle w:val="TOC2"/>
            <w:tabs>
              <w:tab w:val="left" w:pos="880"/>
              <w:tab w:val="right" w:leader="dot" w:pos="10070"/>
            </w:tabs>
            <w:rPr>
              <w:rFonts w:asciiTheme="minorHAnsi" w:hAnsiTheme="minorHAnsi" w:eastAsiaTheme="minorEastAsia"/>
              <w:noProof/>
              <w:color w:val="auto"/>
              <w:sz w:val="22"/>
              <w:szCs w:val="22"/>
            </w:rPr>
          </w:pPr>
          <w:hyperlink w:history="1" w:anchor="_Toc29288943">
            <w:r w:rsidRPr="00891FD5" w:rsidR="00E51AAD">
              <w:rPr>
                <w:rStyle w:val="Hyperlink"/>
                <w:noProof/>
              </w:rPr>
              <w:t>5.5</w:t>
            </w:r>
            <w:r w:rsidR="00E51AAD">
              <w:rPr>
                <w:rFonts w:asciiTheme="minorHAnsi" w:hAnsiTheme="minorHAnsi" w:eastAsiaTheme="minorEastAsia"/>
                <w:noProof/>
                <w:color w:val="auto"/>
                <w:sz w:val="22"/>
                <w:szCs w:val="22"/>
              </w:rPr>
              <w:tab/>
            </w:r>
            <w:r w:rsidRPr="00891FD5" w:rsidR="00E51AAD">
              <w:rPr>
                <w:rStyle w:val="Hyperlink"/>
                <w:noProof/>
              </w:rPr>
              <w:t>Consumer Publication Service</w:t>
            </w:r>
            <w:r w:rsidR="00E51AAD">
              <w:rPr>
                <w:noProof/>
                <w:webHidden/>
              </w:rPr>
              <w:tab/>
            </w:r>
            <w:r w:rsidR="00E51AAD">
              <w:rPr>
                <w:noProof/>
                <w:webHidden/>
              </w:rPr>
              <w:fldChar w:fldCharType="begin"/>
            </w:r>
            <w:r w:rsidR="00E51AAD">
              <w:rPr>
                <w:noProof/>
                <w:webHidden/>
              </w:rPr>
              <w:instrText xml:space="preserve"> PAGEREF _Toc29288943 \h </w:instrText>
            </w:r>
            <w:r w:rsidR="00E51AAD">
              <w:rPr>
                <w:noProof/>
                <w:webHidden/>
              </w:rPr>
            </w:r>
            <w:r w:rsidR="00E51AAD">
              <w:rPr>
                <w:noProof/>
                <w:webHidden/>
              </w:rPr>
              <w:fldChar w:fldCharType="separate"/>
            </w:r>
            <w:r w:rsidR="00E51AAD">
              <w:rPr>
                <w:noProof/>
                <w:webHidden/>
              </w:rPr>
              <w:t>27</w:t>
            </w:r>
            <w:r w:rsidR="00E51AAD">
              <w:rPr>
                <w:noProof/>
                <w:webHidden/>
              </w:rPr>
              <w:fldChar w:fldCharType="end"/>
            </w:r>
          </w:hyperlink>
        </w:p>
        <w:p w:rsidR="00E51AAD" w:rsidRDefault="004B329C" w14:paraId="4B564A26" w14:textId="727E8345">
          <w:pPr>
            <w:pStyle w:val="TOC3"/>
            <w:tabs>
              <w:tab w:val="left" w:pos="1100"/>
              <w:tab w:val="right" w:leader="dot" w:pos="10070"/>
            </w:tabs>
            <w:rPr>
              <w:rFonts w:asciiTheme="minorHAnsi" w:hAnsiTheme="minorHAnsi" w:eastAsiaTheme="minorEastAsia"/>
              <w:noProof/>
              <w:color w:val="auto"/>
              <w:sz w:val="22"/>
              <w:szCs w:val="22"/>
            </w:rPr>
          </w:pPr>
          <w:hyperlink w:history="1" w:anchor="_Toc29288944">
            <w:r w:rsidRPr="00891FD5" w:rsidR="00E51AAD">
              <w:rPr>
                <w:rStyle w:val="Hyperlink"/>
                <w:noProof/>
              </w:rPr>
              <w:t>5.5.1</w:t>
            </w:r>
            <w:r w:rsidR="00E51AAD">
              <w:rPr>
                <w:rFonts w:asciiTheme="minorHAnsi" w:hAnsiTheme="minorHAnsi" w:eastAsiaTheme="minorEastAsia"/>
                <w:noProof/>
                <w:color w:val="auto"/>
                <w:sz w:val="22"/>
                <w:szCs w:val="22"/>
              </w:rPr>
              <w:tab/>
            </w:r>
            <w:r w:rsidRPr="00891FD5" w:rsidR="00E51AAD">
              <w:rPr>
                <w:rStyle w:val="Hyperlink"/>
                <w:noProof/>
              </w:rPr>
              <w:t>Open Subscription Session</w:t>
            </w:r>
            <w:r w:rsidR="00E51AAD">
              <w:rPr>
                <w:noProof/>
                <w:webHidden/>
              </w:rPr>
              <w:tab/>
            </w:r>
            <w:r w:rsidR="00E51AAD">
              <w:rPr>
                <w:noProof/>
                <w:webHidden/>
              </w:rPr>
              <w:fldChar w:fldCharType="begin"/>
            </w:r>
            <w:r w:rsidR="00E51AAD">
              <w:rPr>
                <w:noProof/>
                <w:webHidden/>
              </w:rPr>
              <w:instrText xml:space="preserve"> PAGEREF _Toc29288944 \h </w:instrText>
            </w:r>
            <w:r w:rsidR="00E51AAD">
              <w:rPr>
                <w:noProof/>
                <w:webHidden/>
              </w:rPr>
            </w:r>
            <w:r w:rsidR="00E51AAD">
              <w:rPr>
                <w:noProof/>
                <w:webHidden/>
              </w:rPr>
              <w:fldChar w:fldCharType="separate"/>
            </w:r>
            <w:r w:rsidR="00E51AAD">
              <w:rPr>
                <w:noProof/>
                <w:webHidden/>
              </w:rPr>
              <w:t>27</w:t>
            </w:r>
            <w:r w:rsidR="00E51AAD">
              <w:rPr>
                <w:noProof/>
                <w:webHidden/>
              </w:rPr>
              <w:fldChar w:fldCharType="end"/>
            </w:r>
          </w:hyperlink>
        </w:p>
        <w:p w:rsidR="00E51AAD" w:rsidRDefault="004B329C" w14:paraId="486779EF" w14:textId="0BDCB92A">
          <w:pPr>
            <w:pStyle w:val="TOC3"/>
            <w:tabs>
              <w:tab w:val="left" w:pos="1100"/>
              <w:tab w:val="right" w:leader="dot" w:pos="10070"/>
            </w:tabs>
            <w:rPr>
              <w:rFonts w:asciiTheme="minorHAnsi" w:hAnsiTheme="minorHAnsi" w:eastAsiaTheme="minorEastAsia"/>
              <w:noProof/>
              <w:color w:val="auto"/>
              <w:sz w:val="22"/>
              <w:szCs w:val="22"/>
            </w:rPr>
          </w:pPr>
          <w:hyperlink w:history="1" w:anchor="_Toc29288945">
            <w:r w:rsidRPr="00891FD5" w:rsidR="00E51AAD">
              <w:rPr>
                <w:rStyle w:val="Hyperlink"/>
                <w:noProof/>
              </w:rPr>
              <w:t>5.5.2</w:t>
            </w:r>
            <w:r w:rsidR="00E51AAD">
              <w:rPr>
                <w:rFonts w:asciiTheme="minorHAnsi" w:hAnsiTheme="minorHAnsi" w:eastAsiaTheme="minorEastAsia"/>
                <w:noProof/>
                <w:color w:val="auto"/>
                <w:sz w:val="22"/>
                <w:szCs w:val="22"/>
              </w:rPr>
              <w:tab/>
            </w:r>
            <w:r w:rsidRPr="00891FD5" w:rsidR="00E51AAD">
              <w:rPr>
                <w:rStyle w:val="Hyperlink"/>
                <w:noProof/>
              </w:rPr>
              <w:t>Read Publication</w:t>
            </w:r>
            <w:r w:rsidR="00E51AAD">
              <w:rPr>
                <w:noProof/>
                <w:webHidden/>
              </w:rPr>
              <w:tab/>
            </w:r>
            <w:r w:rsidR="00E51AAD">
              <w:rPr>
                <w:noProof/>
                <w:webHidden/>
              </w:rPr>
              <w:fldChar w:fldCharType="begin"/>
            </w:r>
            <w:r w:rsidR="00E51AAD">
              <w:rPr>
                <w:noProof/>
                <w:webHidden/>
              </w:rPr>
              <w:instrText xml:space="preserve"> PAGEREF _Toc29288945 \h </w:instrText>
            </w:r>
            <w:r w:rsidR="00E51AAD">
              <w:rPr>
                <w:noProof/>
                <w:webHidden/>
              </w:rPr>
            </w:r>
            <w:r w:rsidR="00E51AAD">
              <w:rPr>
                <w:noProof/>
                <w:webHidden/>
              </w:rPr>
              <w:fldChar w:fldCharType="separate"/>
            </w:r>
            <w:r w:rsidR="00E51AAD">
              <w:rPr>
                <w:noProof/>
                <w:webHidden/>
              </w:rPr>
              <w:t>29</w:t>
            </w:r>
            <w:r w:rsidR="00E51AAD">
              <w:rPr>
                <w:noProof/>
                <w:webHidden/>
              </w:rPr>
              <w:fldChar w:fldCharType="end"/>
            </w:r>
          </w:hyperlink>
        </w:p>
        <w:p w:rsidR="00E51AAD" w:rsidRDefault="004B329C" w14:paraId="44BD8F67" w14:textId="1348DDEC">
          <w:pPr>
            <w:pStyle w:val="TOC3"/>
            <w:tabs>
              <w:tab w:val="left" w:pos="1100"/>
              <w:tab w:val="right" w:leader="dot" w:pos="10070"/>
            </w:tabs>
            <w:rPr>
              <w:rFonts w:asciiTheme="minorHAnsi" w:hAnsiTheme="minorHAnsi" w:eastAsiaTheme="minorEastAsia"/>
              <w:noProof/>
              <w:color w:val="auto"/>
              <w:sz w:val="22"/>
              <w:szCs w:val="22"/>
            </w:rPr>
          </w:pPr>
          <w:hyperlink w:history="1" w:anchor="_Toc29288946">
            <w:r w:rsidRPr="00891FD5" w:rsidR="00E51AAD">
              <w:rPr>
                <w:rStyle w:val="Hyperlink"/>
                <w:noProof/>
              </w:rPr>
              <w:t>5.5.3</w:t>
            </w:r>
            <w:r w:rsidR="00E51AAD">
              <w:rPr>
                <w:rFonts w:asciiTheme="minorHAnsi" w:hAnsiTheme="minorHAnsi" w:eastAsiaTheme="minorEastAsia"/>
                <w:noProof/>
                <w:color w:val="auto"/>
                <w:sz w:val="22"/>
                <w:szCs w:val="22"/>
              </w:rPr>
              <w:tab/>
            </w:r>
            <w:r w:rsidRPr="00891FD5" w:rsidR="00E51AAD">
              <w:rPr>
                <w:rStyle w:val="Hyperlink"/>
                <w:noProof/>
              </w:rPr>
              <w:t>Remove Publication</w:t>
            </w:r>
            <w:r w:rsidR="00E51AAD">
              <w:rPr>
                <w:noProof/>
                <w:webHidden/>
              </w:rPr>
              <w:tab/>
            </w:r>
            <w:r w:rsidR="00E51AAD">
              <w:rPr>
                <w:noProof/>
                <w:webHidden/>
              </w:rPr>
              <w:fldChar w:fldCharType="begin"/>
            </w:r>
            <w:r w:rsidR="00E51AAD">
              <w:rPr>
                <w:noProof/>
                <w:webHidden/>
              </w:rPr>
              <w:instrText xml:space="preserve"> PAGEREF _Toc29288946 \h </w:instrText>
            </w:r>
            <w:r w:rsidR="00E51AAD">
              <w:rPr>
                <w:noProof/>
                <w:webHidden/>
              </w:rPr>
            </w:r>
            <w:r w:rsidR="00E51AAD">
              <w:rPr>
                <w:noProof/>
                <w:webHidden/>
              </w:rPr>
              <w:fldChar w:fldCharType="separate"/>
            </w:r>
            <w:r w:rsidR="00E51AAD">
              <w:rPr>
                <w:noProof/>
                <w:webHidden/>
              </w:rPr>
              <w:t>30</w:t>
            </w:r>
            <w:r w:rsidR="00E51AAD">
              <w:rPr>
                <w:noProof/>
                <w:webHidden/>
              </w:rPr>
              <w:fldChar w:fldCharType="end"/>
            </w:r>
          </w:hyperlink>
        </w:p>
        <w:p w:rsidR="00E51AAD" w:rsidRDefault="004B329C" w14:paraId="37334A7F" w14:textId="77DC1A2F">
          <w:pPr>
            <w:pStyle w:val="TOC3"/>
            <w:tabs>
              <w:tab w:val="left" w:pos="1100"/>
              <w:tab w:val="right" w:leader="dot" w:pos="10070"/>
            </w:tabs>
            <w:rPr>
              <w:rFonts w:asciiTheme="minorHAnsi" w:hAnsiTheme="minorHAnsi" w:eastAsiaTheme="minorEastAsia"/>
              <w:noProof/>
              <w:color w:val="auto"/>
              <w:sz w:val="22"/>
              <w:szCs w:val="22"/>
            </w:rPr>
          </w:pPr>
          <w:hyperlink w:history="1" w:anchor="_Toc29288947">
            <w:r w:rsidRPr="00891FD5" w:rsidR="00E51AAD">
              <w:rPr>
                <w:rStyle w:val="Hyperlink"/>
                <w:noProof/>
              </w:rPr>
              <w:t>5.5.4</w:t>
            </w:r>
            <w:r w:rsidR="00E51AAD">
              <w:rPr>
                <w:rFonts w:asciiTheme="minorHAnsi" w:hAnsiTheme="minorHAnsi" w:eastAsiaTheme="minorEastAsia"/>
                <w:noProof/>
                <w:color w:val="auto"/>
                <w:sz w:val="22"/>
                <w:szCs w:val="22"/>
              </w:rPr>
              <w:tab/>
            </w:r>
            <w:r w:rsidRPr="00891FD5" w:rsidR="00E51AAD">
              <w:rPr>
                <w:rStyle w:val="Hyperlink"/>
                <w:noProof/>
              </w:rPr>
              <w:t>Close Subscription Session</w:t>
            </w:r>
            <w:r w:rsidR="00E51AAD">
              <w:rPr>
                <w:noProof/>
                <w:webHidden/>
              </w:rPr>
              <w:tab/>
            </w:r>
            <w:r w:rsidR="00E51AAD">
              <w:rPr>
                <w:noProof/>
                <w:webHidden/>
              </w:rPr>
              <w:fldChar w:fldCharType="begin"/>
            </w:r>
            <w:r w:rsidR="00E51AAD">
              <w:rPr>
                <w:noProof/>
                <w:webHidden/>
              </w:rPr>
              <w:instrText xml:space="preserve"> PAGEREF _Toc29288947 \h </w:instrText>
            </w:r>
            <w:r w:rsidR="00E51AAD">
              <w:rPr>
                <w:noProof/>
                <w:webHidden/>
              </w:rPr>
            </w:r>
            <w:r w:rsidR="00E51AAD">
              <w:rPr>
                <w:noProof/>
                <w:webHidden/>
              </w:rPr>
              <w:fldChar w:fldCharType="separate"/>
            </w:r>
            <w:r w:rsidR="00E51AAD">
              <w:rPr>
                <w:noProof/>
                <w:webHidden/>
              </w:rPr>
              <w:t>31</w:t>
            </w:r>
            <w:r w:rsidR="00E51AAD">
              <w:rPr>
                <w:noProof/>
                <w:webHidden/>
              </w:rPr>
              <w:fldChar w:fldCharType="end"/>
            </w:r>
          </w:hyperlink>
        </w:p>
        <w:p w:rsidR="00E51AAD" w:rsidRDefault="004B329C" w14:paraId="45BDA914" w14:textId="5DFAE134">
          <w:pPr>
            <w:pStyle w:val="TOC2"/>
            <w:tabs>
              <w:tab w:val="left" w:pos="880"/>
              <w:tab w:val="right" w:leader="dot" w:pos="10070"/>
            </w:tabs>
            <w:rPr>
              <w:rFonts w:asciiTheme="minorHAnsi" w:hAnsiTheme="minorHAnsi" w:eastAsiaTheme="minorEastAsia"/>
              <w:noProof/>
              <w:color w:val="auto"/>
              <w:sz w:val="22"/>
              <w:szCs w:val="22"/>
            </w:rPr>
          </w:pPr>
          <w:hyperlink w:history="1" w:anchor="_Toc29288948">
            <w:r w:rsidRPr="00891FD5" w:rsidR="00E51AAD">
              <w:rPr>
                <w:rStyle w:val="Hyperlink"/>
                <w:noProof/>
              </w:rPr>
              <w:t>5.6</w:t>
            </w:r>
            <w:r w:rsidR="00E51AAD">
              <w:rPr>
                <w:rFonts w:asciiTheme="minorHAnsi" w:hAnsiTheme="minorHAnsi" w:eastAsiaTheme="minorEastAsia"/>
                <w:noProof/>
                <w:color w:val="auto"/>
                <w:sz w:val="22"/>
                <w:szCs w:val="22"/>
              </w:rPr>
              <w:tab/>
            </w:r>
            <w:r w:rsidRPr="00891FD5" w:rsidR="00E51AAD">
              <w:rPr>
                <w:rStyle w:val="Hyperlink"/>
                <w:noProof/>
              </w:rPr>
              <w:t>Provider Request Service</w:t>
            </w:r>
            <w:r w:rsidR="00E51AAD">
              <w:rPr>
                <w:noProof/>
                <w:webHidden/>
              </w:rPr>
              <w:tab/>
            </w:r>
            <w:r w:rsidR="00E51AAD">
              <w:rPr>
                <w:noProof/>
                <w:webHidden/>
              </w:rPr>
              <w:fldChar w:fldCharType="begin"/>
            </w:r>
            <w:r w:rsidR="00E51AAD">
              <w:rPr>
                <w:noProof/>
                <w:webHidden/>
              </w:rPr>
              <w:instrText xml:space="preserve"> PAGEREF _Toc29288948 \h </w:instrText>
            </w:r>
            <w:r w:rsidR="00E51AAD">
              <w:rPr>
                <w:noProof/>
                <w:webHidden/>
              </w:rPr>
            </w:r>
            <w:r w:rsidR="00E51AAD">
              <w:rPr>
                <w:noProof/>
                <w:webHidden/>
              </w:rPr>
              <w:fldChar w:fldCharType="separate"/>
            </w:r>
            <w:r w:rsidR="00E51AAD">
              <w:rPr>
                <w:noProof/>
                <w:webHidden/>
              </w:rPr>
              <w:t>32</w:t>
            </w:r>
            <w:r w:rsidR="00E51AAD">
              <w:rPr>
                <w:noProof/>
                <w:webHidden/>
              </w:rPr>
              <w:fldChar w:fldCharType="end"/>
            </w:r>
          </w:hyperlink>
        </w:p>
        <w:p w:rsidR="00E51AAD" w:rsidRDefault="004B329C" w14:paraId="180C2DEC" w14:textId="610BCBC3">
          <w:pPr>
            <w:pStyle w:val="TOC3"/>
            <w:tabs>
              <w:tab w:val="left" w:pos="1100"/>
              <w:tab w:val="right" w:leader="dot" w:pos="10070"/>
            </w:tabs>
            <w:rPr>
              <w:rFonts w:asciiTheme="minorHAnsi" w:hAnsiTheme="minorHAnsi" w:eastAsiaTheme="minorEastAsia"/>
              <w:noProof/>
              <w:color w:val="auto"/>
              <w:sz w:val="22"/>
              <w:szCs w:val="22"/>
            </w:rPr>
          </w:pPr>
          <w:hyperlink w:history="1" w:anchor="_Toc29288949">
            <w:r w:rsidRPr="00891FD5" w:rsidR="00E51AAD">
              <w:rPr>
                <w:rStyle w:val="Hyperlink"/>
                <w:noProof/>
              </w:rPr>
              <w:t>5.6.1</w:t>
            </w:r>
            <w:r w:rsidR="00E51AAD">
              <w:rPr>
                <w:rFonts w:asciiTheme="minorHAnsi" w:hAnsiTheme="minorHAnsi" w:eastAsiaTheme="minorEastAsia"/>
                <w:noProof/>
                <w:color w:val="auto"/>
                <w:sz w:val="22"/>
                <w:szCs w:val="22"/>
              </w:rPr>
              <w:tab/>
            </w:r>
            <w:r w:rsidRPr="00891FD5" w:rsidR="00E51AAD">
              <w:rPr>
                <w:rStyle w:val="Hyperlink"/>
                <w:noProof/>
              </w:rPr>
              <w:t>Open Provider Request Session</w:t>
            </w:r>
            <w:r w:rsidR="00E51AAD">
              <w:rPr>
                <w:noProof/>
                <w:webHidden/>
              </w:rPr>
              <w:tab/>
            </w:r>
            <w:r w:rsidR="00E51AAD">
              <w:rPr>
                <w:noProof/>
                <w:webHidden/>
              </w:rPr>
              <w:fldChar w:fldCharType="begin"/>
            </w:r>
            <w:r w:rsidR="00E51AAD">
              <w:rPr>
                <w:noProof/>
                <w:webHidden/>
              </w:rPr>
              <w:instrText xml:space="preserve"> PAGEREF _Toc29288949 \h </w:instrText>
            </w:r>
            <w:r w:rsidR="00E51AAD">
              <w:rPr>
                <w:noProof/>
                <w:webHidden/>
              </w:rPr>
            </w:r>
            <w:r w:rsidR="00E51AAD">
              <w:rPr>
                <w:noProof/>
                <w:webHidden/>
              </w:rPr>
              <w:fldChar w:fldCharType="separate"/>
            </w:r>
            <w:r w:rsidR="00E51AAD">
              <w:rPr>
                <w:noProof/>
                <w:webHidden/>
              </w:rPr>
              <w:t>32</w:t>
            </w:r>
            <w:r w:rsidR="00E51AAD">
              <w:rPr>
                <w:noProof/>
                <w:webHidden/>
              </w:rPr>
              <w:fldChar w:fldCharType="end"/>
            </w:r>
          </w:hyperlink>
        </w:p>
        <w:p w:rsidR="00E51AAD" w:rsidRDefault="004B329C" w14:paraId="264A7F6B" w14:textId="17AF807F">
          <w:pPr>
            <w:pStyle w:val="TOC3"/>
            <w:tabs>
              <w:tab w:val="left" w:pos="1100"/>
              <w:tab w:val="right" w:leader="dot" w:pos="10070"/>
            </w:tabs>
            <w:rPr>
              <w:rFonts w:asciiTheme="minorHAnsi" w:hAnsiTheme="minorHAnsi" w:eastAsiaTheme="minorEastAsia"/>
              <w:noProof/>
              <w:color w:val="auto"/>
              <w:sz w:val="22"/>
              <w:szCs w:val="22"/>
            </w:rPr>
          </w:pPr>
          <w:hyperlink w:history="1" w:anchor="_Toc29288950">
            <w:r w:rsidRPr="00891FD5" w:rsidR="00E51AAD">
              <w:rPr>
                <w:rStyle w:val="Hyperlink"/>
                <w:noProof/>
              </w:rPr>
              <w:t>5.6.2</w:t>
            </w:r>
            <w:r w:rsidR="00E51AAD">
              <w:rPr>
                <w:rFonts w:asciiTheme="minorHAnsi" w:hAnsiTheme="minorHAnsi" w:eastAsiaTheme="minorEastAsia"/>
                <w:noProof/>
                <w:color w:val="auto"/>
                <w:sz w:val="22"/>
                <w:szCs w:val="22"/>
              </w:rPr>
              <w:tab/>
            </w:r>
            <w:r w:rsidRPr="00891FD5" w:rsidR="00E51AAD">
              <w:rPr>
                <w:rStyle w:val="Hyperlink"/>
                <w:noProof/>
              </w:rPr>
              <w:t>Read Request</w:t>
            </w:r>
            <w:r w:rsidR="00E51AAD">
              <w:rPr>
                <w:noProof/>
                <w:webHidden/>
              </w:rPr>
              <w:tab/>
            </w:r>
            <w:r w:rsidR="00E51AAD">
              <w:rPr>
                <w:noProof/>
                <w:webHidden/>
              </w:rPr>
              <w:fldChar w:fldCharType="begin"/>
            </w:r>
            <w:r w:rsidR="00E51AAD">
              <w:rPr>
                <w:noProof/>
                <w:webHidden/>
              </w:rPr>
              <w:instrText xml:space="preserve"> PAGEREF _Toc29288950 \h </w:instrText>
            </w:r>
            <w:r w:rsidR="00E51AAD">
              <w:rPr>
                <w:noProof/>
                <w:webHidden/>
              </w:rPr>
            </w:r>
            <w:r w:rsidR="00E51AAD">
              <w:rPr>
                <w:noProof/>
                <w:webHidden/>
              </w:rPr>
              <w:fldChar w:fldCharType="separate"/>
            </w:r>
            <w:r w:rsidR="00E51AAD">
              <w:rPr>
                <w:noProof/>
                <w:webHidden/>
              </w:rPr>
              <w:t>34</w:t>
            </w:r>
            <w:r w:rsidR="00E51AAD">
              <w:rPr>
                <w:noProof/>
                <w:webHidden/>
              </w:rPr>
              <w:fldChar w:fldCharType="end"/>
            </w:r>
          </w:hyperlink>
        </w:p>
        <w:p w:rsidR="00E51AAD" w:rsidRDefault="004B329C" w14:paraId="1306E6B1" w14:textId="7B87FC7C">
          <w:pPr>
            <w:pStyle w:val="TOC3"/>
            <w:tabs>
              <w:tab w:val="left" w:pos="1100"/>
              <w:tab w:val="right" w:leader="dot" w:pos="10070"/>
            </w:tabs>
            <w:rPr>
              <w:rFonts w:asciiTheme="minorHAnsi" w:hAnsiTheme="minorHAnsi" w:eastAsiaTheme="minorEastAsia"/>
              <w:noProof/>
              <w:color w:val="auto"/>
              <w:sz w:val="22"/>
              <w:szCs w:val="22"/>
            </w:rPr>
          </w:pPr>
          <w:hyperlink w:history="1" w:anchor="_Toc29288951">
            <w:r w:rsidRPr="00891FD5" w:rsidR="00E51AAD">
              <w:rPr>
                <w:rStyle w:val="Hyperlink"/>
                <w:noProof/>
              </w:rPr>
              <w:t>5.6.3</w:t>
            </w:r>
            <w:r w:rsidR="00E51AAD">
              <w:rPr>
                <w:rFonts w:asciiTheme="minorHAnsi" w:hAnsiTheme="minorHAnsi" w:eastAsiaTheme="minorEastAsia"/>
                <w:noProof/>
                <w:color w:val="auto"/>
                <w:sz w:val="22"/>
                <w:szCs w:val="22"/>
              </w:rPr>
              <w:tab/>
            </w:r>
            <w:r w:rsidRPr="00891FD5" w:rsidR="00E51AAD">
              <w:rPr>
                <w:rStyle w:val="Hyperlink"/>
                <w:noProof/>
              </w:rPr>
              <w:t>Remove Request</w:t>
            </w:r>
            <w:r w:rsidR="00E51AAD">
              <w:rPr>
                <w:noProof/>
                <w:webHidden/>
              </w:rPr>
              <w:tab/>
            </w:r>
            <w:r w:rsidR="00E51AAD">
              <w:rPr>
                <w:noProof/>
                <w:webHidden/>
              </w:rPr>
              <w:fldChar w:fldCharType="begin"/>
            </w:r>
            <w:r w:rsidR="00E51AAD">
              <w:rPr>
                <w:noProof/>
                <w:webHidden/>
              </w:rPr>
              <w:instrText xml:space="preserve"> PAGEREF _Toc29288951 \h </w:instrText>
            </w:r>
            <w:r w:rsidR="00E51AAD">
              <w:rPr>
                <w:noProof/>
                <w:webHidden/>
              </w:rPr>
            </w:r>
            <w:r w:rsidR="00E51AAD">
              <w:rPr>
                <w:noProof/>
                <w:webHidden/>
              </w:rPr>
              <w:fldChar w:fldCharType="separate"/>
            </w:r>
            <w:r w:rsidR="00E51AAD">
              <w:rPr>
                <w:noProof/>
                <w:webHidden/>
              </w:rPr>
              <w:t>36</w:t>
            </w:r>
            <w:r w:rsidR="00E51AAD">
              <w:rPr>
                <w:noProof/>
                <w:webHidden/>
              </w:rPr>
              <w:fldChar w:fldCharType="end"/>
            </w:r>
          </w:hyperlink>
        </w:p>
        <w:p w:rsidR="00E51AAD" w:rsidRDefault="004B329C" w14:paraId="0ACCDE55" w14:textId="4CDCEE69">
          <w:pPr>
            <w:pStyle w:val="TOC3"/>
            <w:tabs>
              <w:tab w:val="left" w:pos="1100"/>
              <w:tab w:val="right" w:leader="dot" w:pos="10070"/>
            </w:tabs>
            <w:rPr>
              <w:rFonts w:asciiTheme="minorHAnsi" w:hAnsiTheme="minorHAnsi" w:eastAsiaTheme="minorEastAsia"/>
              <w:noProof/>
              <w:color w:val="auto"/>
              <w:sz w:val="22"/>
              <w:szCs w:val="22"/>
            </w:rPr>
          </w:pPr>
          <w:hyperlink w:history="1" w:anchor="_Toc29288952">
            <w:r w:rsidRPr="00891FD5" w:rsidR="00E51AAD">
              <w:rPr>
                <w:rStyle w:val="Hyperlink"/>
                <w:noProof/>
              </w:rPr>
              <w:t>5.6.4</w:t>
            </w:r>
            <w:r w:rsidR="00E51AAD">
              <w:rPr>
                <w:rFonts w:asciiTheme="minorHAnsi" w:hAnsiTheme="minorHAnsi" w:eastAsiaTheme="minorEastAsia"/>
                <w:noProof/>
                <w:color w:val="auto"/>
                <w:sz w:val="22"/>
                <w:szCs w:val="22"/>
              </w:rPr>
              <w:tab/>
            </w:r>
            <w:r w:rsidRPr="00891FD5" w:rsidR="00E51AAD">
              <w:rPr>
                <w:rStyle w:val="Hyperlink"/>
                <w:noProof/>
              </w:rPr>
              <w:t>Post Response</w:t>
            </w:r>
            <w:r w:rsidR="00E51AAD">
              <w:rPr>
                <w:noProof/>
                <w:webHidden/>
              </w:rPr>
              <w:tab/>
            </w:r>
            <w:r w:rsidR="00E51AAD">
              <w:rPr>
                <w:noProof/>
                <w:webHidden/>
              </w:rPr>
              <w:fldChar w:fldCharType="begin"/>
            </w:r>
            <w:r w:rsidR="00E51AAD">
              <w:rPr>
                <w:noProof/>
                <w:webHidden/>
              </w:rPr>
              <w:instrText xml:space="preserve"> PAGEREF _Toc29288952 \h </w:instrText>
            </w:r>
            <w:r w:rsidR="00E51AAD">
              <w:rPr>
                <w:noProof/>
                <w:webHidden/>
              </w:rPr>
            </w:r>
            <w:r w:rsidR="00E51AAD">
              <w:rPr>
                <w:noProof/>
                <w:webHidden/>
              </w:rPr>
              <w:fldChar w:fldCharType="separate"/>
            </w:r>
            <w:r w:rsidR="00E51AAD">
              <w:rPr>
                <w:noProof/>
                <w:webHidden/>
              </w:rPr>
              <w:t>37</w:t>
            </w:r>
            <w:r w:rsidR="00E51AAD">
              <w:rPr>
                <w:noProof/>
                <w:webHidden/>
              </w:rPr>
              <w:fldChar w:fldCharType="end"/>
            </w:r>
          </w:hyperlink>
        </w:p>
        <w:p w:rsidR="00E51AAD" w:rsidRDefault="004B329C" w14:paraId="707A2809" w14:textId="136A5A4A">
          <w:pPr>
            <w:pStyle w:val="TOC3"/>
            <w:tabs>
              <w:tab w:val="left" w:pos="1100"/>
              <w:tab w:val="right" w:leader="dot" w:pos="10070"/>
            </w:tabs>
            <w:rPr>
              <w:rFonts w:asciiTheme="minorHAnsi" w:hAnsiTheme="minorHAnsi" w:eastAsiaTheme="minorEastAsia"/>
              <w:noProof/>
              <w:color w:val="auto"/>
              <w:sz w:val="22"/>
              <w:szCs w:val="22"/>
            </w:rPr>
          </w:pPr>
          <w:hyperlink w:history="1" w:anchor="_Toc29288953">
            <w:r w:rsidRPr="00891FD5" w:rsidR="00E51AAD">
              <w:rPr>
                <w:rStyle w:val="Hyperlink"/>
                <w:noProof/>
              </w:rPr>
              <w:t>5.6.5</w:t>
            </w:r>
            <w:r w:rsidR="00E51AAD">
              <w:rPr>
                <w:rFonts w:asciiTheme="minorHAnsi" w:hAnsiTheme="minorHAnsi" w:eastAsiaTheme="minorEastAsia"/>
                <w:noProof/>
                <w:color w:val="auto"/>
                <w:sz w:val="22"/>
                <w:szCs w:val="22"/>
              </w:rPr>
              <w:tab/>
            </w:r>
            <w:r w:rsidRPr="00891FD5" w:rsidR="00E51AAD">
              <w:rPr>
                <w:rStyle w:val="Hyperlink"/>
                <w:noProof/>
              </w:rPr>
              <w:t>Close Provider Request Session</w:t>
            </w:r>
            <w:r w:rsidR="00E51AAD">
              <w:rPr>
                <w:noProof/>
                <w:webHidden/>
              </w:rPr>
              <w:tab/>
            </w:r>
            <w:r w:rsidR="00E51AAD">
              <w:rPr>
                <w:noProof/>
                <w:webHidden/>
              </w:rPr>
              <w:fldChar w:fldCharType="begin"/>
            </w:r>
            <w:r w:rsidR="00E51AAD">
              <w:rPr>
                <w:noProof/>
                <w:webHidden/>
              </w:rPr>
              <w:instrText xml:space="preserve"> PAGEREF _Toc29288953 \h </w:instrText>
            </w:r>
            <w:r w:rsidR="00E51AAD">
              <w:rPr>
                <w:noProof/>
                <w:webHidden/>
              </w:rPr>
            </w:r>
            <w:r w:rsidR="00E51AAD">
              <w:rPr>
                <w:noProof/>
                <w:webHidden/>
              </w:rPr>
              <w:fldChar w:fldCharType="separate"/>
            </w:r>
            <w:r w:rsidR="00E51AAD">
              <w:rPr>
                <w:noProof/>
                <w:webHidden/>
              </w:rPr>
              <w:t>38</w:t>
            </w:r>
            <w:r w:rsidR="00E51AAD">
              <w:rPr>
                <w:noProof/>
                <w:webHidden/>
              </w:rPr>
              <w:fldChar w:fldCharType="end"/>
            </w:r>
          </w:hyperlink>
        </w:p>
        <w:p w:rsidR="00E51AAD" w:rsidRDefault="004B329C" w14:paraId="195ED436" w14:textId="0316712A">
          <w:pPr>
            <w:pStyle w:val="TOC2"/>
            <w:tabs>
              <w:tab w:val="left" w:pos="880"/>
              <w:tab w:val="right" w:leader="dot" w:pos="10070"/>
            </w:tabs>
            <w:rPr>
              <w:rFonts w:asciiTheme="minorHAnsi" w:hAnsiTheme="minorHAnsi" w:eastAsiaTheme="minorEastAsia"/>
              <w:noProof/>
              <w:color w:val="auto"/>
              <w:sz w:val="22"/>
              <w:szCs w:val="22"/>
            </w:rPr>
          </w:pPr>
          <w:hyperlink w:history="1" w:anchor="_Toc29288954">
            <w:r w:rsidRPr="00891FD5" w:rsidR="00E51AAD">
              <w:rPr>
                <w:rStyle w:val="Hyperlink"/>
                <w:noProof/>
              </w:rPr>
              <w:t>5.7</w:t>
            </w:r>
            <w:r w:rsidR="00E51AAD">
              <w:rPr>
                <w:rFonts w:asciiTheme="minorHAnsi" w:hAnsiTheme="minorHAnsi" w:eastAsiaTheme="minorEastAsia"/>
                <w:noProof/>
                <w:color w:val="auto"/>
                <w:sz w:val="22"/>
                <w:szCs w:val="22"/>
              </w:rPr>
              <w:tab/>
            </w:r>
            <w:r w:rsidRPr="00891FD5" w:rsidR="00E51AAD">
              <w:rPr>
                <w:rStyle w:val="Hyperlink"/>
                <w:noProof/>
              </w:rPr>
              <w:t>Consumer Request Service</w:t>
            </w:r>
            <w:r w:rsidR="00E51AAD">
              <w:rPr>
                <w:noProof/>
                <w:webHidden/>
              </w:rPr>
              <w:tab/>
            </w:r>
            <w:r w:rsidR="00E51AAD">
              <w:rPr>
                <w:noProof/>
                <w:webHidden/>
              </w:rPr>
              <w:fldChar w:fldCharType="begin"/>
            </w:r>
            <w:r w:rsidR="00E51AAD">
              <w:rPr>
                <w:noProof/>
                <w:webHidden/>
              </w:rPr>
              <w:instrText xml:space="preserve"> PAGEREF _Toc29288954 \h </w:instrText>
            </w:r>
            <w:r w:rsidR="00E51AAD">
              <w:rPr>
                <w:noProof/>
                <w:webHidden/>
              </w:rPr>
            </w:r>
            <w:r w:rsidR="00E51AAD">
              <w:rPr>
                <w:noProof/>
                <w:webHidden/>
              </w:rPr>
              <w:fldChar w:fldCharType="separate"/>
            </w:r>
            <w:r w:rsidR="00E51AAD">
              <w:rPr>
                <w:noProof/>
                <w:webHidden/>
              </w:rPr>
              <w:t>39</w:t>
            </w:r>
            <w:r w:rsidR="00E51AAD">
              <w:rPr>
                <w:noProof/>
                <w:webHidden/>
              </w:rPr>
              <w:fldChar w:fldCharType="end"/>
            </w:r>
          </w:hyperlink>
        </w:p>
        <w:p w:rsidR="00E51AAD" w:rsidRDefault="004B329C" w14:paraId="65FFE7AB" w14:textId="2DAD3755">
          <w:pPr>
            <w:pStyle w:val="TOC3"/>
            <w:tabs>
              <w:tab w:val="left" w:pos="1100"/>
              <w:tab w:val="right" w:leader="dot" w:pos="10070"/>
            </w:tabs>
            <w:rPr>
              <w:rFonts w:asciiTheme="minorHAnsi" w:hAnsiTheme="minorHAnsi" w:eastAsiaTheme="minorEastAsia"/>
              <w:noProof/>
              <w:color w:val="auto"/>
              <w:sz w:val="22"/>
              <w:szCs w:val="22"/>
            </w:rPr>
          </w:pPr>
          <w:hyperlink w:history="1" w:anchor="_Toc29288955">
            <w:r w:rsidRPr="00891FD5" w:rsidR="00E51AAD">
              <w:rPr>
                <w:rStyle w:val="Hyperlink"/>
                <w:noProof/>
              </w:rPr>
              <w:t>5.7.1</w:t>
            </w:r>
            <w:r w:rsidR="00E51AAD">
              <w:rPr>
                <w:rFonts w:asciiTheme="minorHAnsi" w:hAnsiTheme="minorHAnsi" w:eastAsiaTheme="minorEastAsia"/>
                <w:noProof/>
                <w:color w:val="auto"/>
                <w:sz w:val="22"/>
                <w:szCs w:val="22"/>
              </w:rPr>
              <w:tab/>
            </w:r>
            <w:r w:rsidRPr="00891FD5" w:rsidR="00E51AAD">
              <w:rPr>
                <w:rStyle w:val="Hyperlink"/>
                <w:noProof/>
              </w:rPr>
              <w:t>Open Consumer Request Session</w:t>
            </w:r>
            <w:r w:rsidR="00E51AAD">
              <w:rPr>
                <w:noProof/>
                <w:webHidden/>
              </w:rPr>
              <w:tab/>
            </w:r>
            <w:r w:rsidR="00E51AAD">
              <w:rPr>
                <w:noProof/>
                <w:webHidden/>
              </w:rPr>
              <w:fldChar w:fldCharType="begin"/>
            </w:r>
            <w:r w:rsidR="00E51AAD">
              <w:rPr>
                <w:noProof/>
                <w:webHidden/>
              </w:rPr>
              <w:instrText xml:space="preserve"> PAGEREF _Toc29288955 \h </w:instrText>
            </w:r>
            <w:r w:rsidR="00E51AAD">
              <w:rPr>
                <w:noProof/>
                <w:webHidden/>
              </w:rPr>
            </w:r>
            <w:r w:rsidR="00E51AAD">
              <w:rPr>
                <w:noProof/>
                <w:webHidden/>
              </w:rPr>
              <w:fldChar w:fldCharType="separate"/>
            </w:r>
            <w:r w:rsidR="00E51AAD">
              <w:rPr>
                <w:noProof/>
                <w:webHidden/>
              </w:rPr>
              <w:t>39</w:t>
            </w:r>
            <w:r w:rsidR="00E51AAD">
              <w:rPr>
                <w:noProof/>
                <w:webHidden/>
              </w:rPr>
              <w:fldChar w:fldCharType="end"/>
            </w:r>
          </w:hyperlink>
        </w:p>
        <w:p w:rsidR="00E51AAD" w:rsidRDefault="004B329C" w14:paraId="256772F9" w14:textId="20C0C297">
          <w:pPr>
            <w:pStyle w:val="TOC3"/>
            <w:tabs>
              <w:tab w:val="left" w:pos="1100"/>
              <w:tab w:val="right" w:leader="dot" w:pos="10070"/>
            </w:tabs>
            <w:rPr>
              <w:rFonts w:asciiTheme="minorHAnsi" w:hAnsiTheme="minorHAnsi" w:eastAsiaTheme="minorEastAsia"/>
              <w:noProof/>
              <w:color w:val="auto"/>
              <w:sz w:val="22"/>
              <w:szCs w:val="22"/>
            </w:rPr>
          </w:pPr>
          <w:hyperlink w:history="1" w:anchor="_Toc29288956">
            <w:r w:rsidRPr="00891FD5" w:rsidR="00E51AAD">
              <w:rPr>
                <w:rStyle w:val="Hyperlink"/>
                <w:noProof/>
              </w:rPr>
              <w:t>5.7.2</w:t>
            </w:r>
            <w:r w:rsidR="00E51AAD">
              <w:rPr>
                <w:rFonts w:asciiTheme="minorHAnsi" w:hAnsiTheme="minorHAnsi" w:eastAsiaTheme="minorEastAsia"/>
                <w:noProof/>
                <w:color w:val="auto"/>
                <w:sz w:val="22"/>
                <w:szCs w:val="22"/>
              </w:rPr>
              <w:tab/>
            </w:r>
            <w:r w:rsidRPr="00891FD5" w:rsidR="00E51AAD">
              <w:rPr>
                <w:rStyle w:val="Hyperlink"/>
                <w:noProof/>
              </w:rPr>
              <w:t>Post Request</w:t>
            </w:r>
            <w:r w:rsidR="00E51AAD">
              <w:rPr>
                <w:noProof/>
                <w:webHidden/>
              </w:rPr>
              <w:tab/>
            </w:r>
            <w:r w:rsidR="00E51AAD">
              <w:rPr>
                <w:noProof/>
                <w:webHidden/>
              </w:rPr>
              <w:fldChar w:fldCharType="begin"/>
            </w:r>
            <w:r w:rsidR="00E51AAD">
              <w:rPr>
                <w:noProof/>
                <w:webHidden/>
              </w:rPr>
              <w:instrText xml:space="preserve"> PAGEREF _Toc29288956 \h </w:instrText>
            </w:r>
            <w:r w:rsidR="00E51AAD">
              <w:rPr>
                <w:noProof/>
                <w:webHidden/>
              </w:rPr>
            </w:r>
            <w:r w:rsidR="00E51AAD">
              <w:rPr>
                <w:noProof/>
                <w:webHidden/>
              </w:rPr>
              <w:fldChar w:fldCharType="separate"/>
            </w:r>
            <w:r w:rsidR="00E51AAD">
              <w:rPr>
                <w:noProof/>
                <w:webHidden/>
              </w:rPr>
              <w:t>41</w:t>
            </w:r>
            <w:r w:rsidR="00E51AAD">
              <w:rPr>
                <w:noProof/>
                <w:webHidden/>
              </w:rPr>
              <w:fldChar w:fldCharType="end"/>
            </w:r>
          </w:hyperlink>
        </w:p>
        <w:p w:rsidR="00E51AAD" w:rsidRDefault="004B329C" w14:paraId="0CB28ADC" w14:textId="048DC93F">
          <w:pPr>
            <w:pStyle w:val="TOC3"/>
            <w:tabs>
              <w:tab w:val="left" w:pos="1100"/>
              <w:tab w:val="right" w:leader="dot" w:pos="10070"/>
            </w:tabs>
            <w:rPr>
              <w:rFonts w:asciiTheme="minorHAnsi" w:hAnsiTheme="minorHAnsi" w:eastAsiaTheme="minorEastAsia"/>
              <w:noProof/>
              <w:color w:val="auto"/>
              <w:sz w:val="22"/>
              <w:szCs w:val="22"/>
            </w:rPr>
          </w:pPr>
          <w:hyperlink w:history="1" w:anchor="_Toc29288957">
            <w:r w:rsidRPr="00891FD5" w:rsidR="00E51AAD">
              <w:rPr>
                <w:rStyle w:val="Hyperlink"/>
                <w:noProof/>
              </w:rPr>
              <w:t>5.7.3</w:t>
            </w:r>
            <w:r w:rsidR="00E51AAD">
              <w:rPr>
                <w:rFonts w:asciiTheme="minorHAnsi" w:hAnsiTheme="minorHAnsi" w:eastAsiaTheme="minorEastAsia"/>
                <w:noProof/>
                <w:color w:val="auto"/>
                <w:sz w:val="22"/>
                <w:szCs w:val="22"/>
              </w:rPr>
              <w:tab/>
            </w:r>
            <w:r w:rsidRPr="00891FD5" w:rsidR="00E51AAD">
              <w:rPr>
                <w:rStyle w:val="Hyperlink"/>
                <w:noProof/>
              </w:rPr>
              <w:t>Expire Request</w:t>
            </w:r>
            <w:r w:rsidR="00E51AAD">
              <w:rPr>
                <w:noProof/>
                <w:webHidden/>
              </w:rPr>
              <w:tab/>
            </w:r>
            <w:r w:rsidR="00E51AAD">
              <w:rPr>
                <w:noProof/>
                <w:webHidden/>
              </w:rPr>
              <w:fldChar w:fldCharType="begin"/>
            </w:r>
            <w:r w:rsidR="00E51AAD">
              <w:rPr>
                <w:noProof/>
                <w:webHidden/>
              </w:rPr>
              <w:instrText xml:space="preserve"> PAGEREF _Toc29288957 \h </w:instrText>
            </w:r>
            <w:r w:rsidR="00E51AAD">
              <w:rPr>
                <w:noProof/>
                <w:webHidden/>
              </w:rPr>
            </w:r>
            <w:r w:rsidR="00E51AAD">
              <w:rPr>
                <w:noProof/>
                <w:webHidden/>
              </w:rPr>
              <w:fldChar w:fldCharType="separate"/>
            </w:r>
            <w:r w:rsidR="00E51AAD">
              <w:rPr>
                <w:noProof/>
                <w:webHidden/>
              </w:rPr>
              <w:t>42</w:t>
            </w:r>
            <w:r w:rsidR="00E51AAD">
              <w:rPr>
                <w:noProof/>
                <w:webHidden/>
              </w:rPr>
              <w:fldChar w:fldCharType="end"/>
            </w:r>
          </w:hyperlink>
        </w:p>
        <w:p w:rsidR="00E51AAD" w:rsidRDefault="004B329C" w14:paraId="3885C994" w14:textId="162D0542">
          <w:pPr>
            <w:pStyle w:val="TOC3"/>
            <w:tabs>
              <w:tab w:val="left" w:pos="1100"/>
              <w:tab w:val="right" w:leader="dot" w:pos="10070"/>
            </w:tabs>
            <w:rPr>
              <w:rFonts w:asciiTheme="minorHAnsi" w:hAnsiTheme="minorHAnsi" w:eastAsiaTheme="minorEastAsia"/>
              <w:noProof/>
              <w:color w:val="auto"/>
              <w:sz w:val="22"/>
              <w:szCs w:val="22"/>
            </w:rPr>
          </w:pPr>
          <w:hyperlink w:history="1" w:anchor="_Toc29288958">
            <w:r w:rsidRPr="00891FD5" w:rsidR="00E51AAD">
              <w:rPr>
                <w:rStyle w:val="Hyperlink"/>
                <w:noProof/>
              </w:rPr>
              <w:t>5.7.4</w:t>
            </w:r>
            <w:r w:rsidR="00E51AAD">
              <w:rPr>
                <w:rFonts w:asciiTheme="minorHAnsi" w:hAnsiTheme="minorHAnsi" w:eastAsiaTheme="minorEastAsia"/>
                <w:noProof/>
                <w:color w:val="auto"/>
                <w:sz w:val="22"/>
                <w:szCs w:val="22"/>
              </w:rPr>
              <w:tab/>
            </w:r>
            <w:r w:rsidRPr="00891FD5" w:rsidR="00E51AAD">
              <w:rPr>
                <w:rStyle w:val="Hyperlink"/>
                <w:noProof/>
              </w:rPr>
              <w:t>Read Response</w:t>
            </w:r>
            <w:r w:rsidR="00E51AAD">
              <w:rPr>
                <w:noProof/>
                <w:webHidden/>
              </w:rPr>
              <w:tab/>
            </w:r>
            <w:r w:rsidR="00E51AAD">
              <w:rPr>
                <w:noProof/>
                <w:webHidden/>
              </w:rPr>
              <w:fldChar w:fldCharType="begin"/>
            </w:r>
            <w:r w:rsidR="00E51AAD">
              <w:rPr>
                <w:noProof/>
                <w:webHidden/>
              </w:rPr>
              <w:instrText xml:space="preserve"> PAGEREF _Toc29288958 \h </w:instrText>
            </w:r>
            <w:r w:rsidR="00E51AAD">
              <w:rPr>
                <w:noProof/>
                <w:webHidden/>
              </w:rPr>
            </w:r>
            <w:r w:rsidR="00E51AAD">
              <w:rPr>
                <w:noProof/>
                <w:webHidden/>
              </w:rPr>
              <w:fldChar w:fldCharType="separate"/>
            </w:r>
            <w:r w:rsidR="00E51AAD">
              <w:rPr>
                <w:noProof/>
                <w:webHidden/>
              </w:rPr>
              <w:t>43</w:t>
            </w:r>
            <w:r w:rsidR="00E51AAD">
              <w:rPr>
                <w:noProof/>
                <w:webHidden/>
              </w:rPr>
              <w:fldChar w:fldCharType="end"/>
            </w:r>
          </w:hyperlink>
        </w:p>
        <w:p w:rsidR="00E51AAD" w:rsidRDefault="004B329C" w14:paraId="7F92FA52" w14:textId="79A37241">
          <w:pPr>
            <w:pStyle w:val="TOC3"/>
            <w:tabs>
              <w:tab w:val="left" w:pos="1100"/>
              <w:tab w:val="right" w:leader="dot" w:pos="10070"/>
            </w:tabs>
            <w:rPr>
              <w:rFonts w:asciiTheme="minorHAnsi" w:hAnsiTheme="minorHAnsi" w:eastAsiaTheme="minorEastAsia"/>
              <w:noProof/>
              <w:color w:val="auto"/>
              <w:sz w:val="22"/>
              <w:szCs w:val="22"/>
            </w:rPr>
          </w:pPr>
          <w:hyperlink w:history="1" w:anchor="_Toc29288959">
            <w:r w:rsidRPr="00891FD5" w:rsidR="00E51AAD">
              <w:rPr>
                <w:rStyle w:val="Hyperlink"/>
                <w:noProof/>
              </w:rPr>
              <w:t>5.7.5</w:t>
            </w:r>
            <w:r w:rsidR="00E51AAD">
              <w:rPr>
                <w:rFonts w:asciiTheme="minorHAnsi" w:hAnsiTheme="minorHAnsi" w:eastAsiaTheme="minorEastAsia"/>
                <w:noProof/>
                <w:color w:val="auto"/>
                <w:sz w:val="22"/>
                <w:szCs w:val="22"/>
              </w:rPr>
              <w:tab/>
            </w:r>
            <w:r w:rsidRPr="00891FD5" w:rsidR="00E51AAD">
              <w:rPr>
                <w:rStyle w:val="Hyperlink"/>
                <w:noProof/>
              </w:rPr>
              <w:t>Remove Response</w:t>
            </w:r>
            <w:r w:rsidR="00E51AAD">
              <w:rPr>
                <w:noProof/>
                <w:webHidden/>
              </w:rPr>
              <w:tab/>
            </w:r>
            <w:r w:rsidR="00E51AAD">
              <w:rPr>
                <w:noProof/>
                <w:webHidden/>
              </w:rPr>
              <w:fldChar w:fldCharType="begin"/>
            </w:r>
            <w:r w:rsidR="00E51AAD">
              <w:rPr>
                <w:noProof/>
                <w:webHidden/>
              </w:rPr>
              <w:instrText xml:space="preserve"> PAGEREF _Toc29288959 \h </w:instrText>
            </w:r>
            <w:r w:rsidR="00E51AAD">
              <w:rPr>
                <w:noProof/>
                <w:webHidden/>
              </w:rPr>
            </w:r>
            <w:r w:rsidR="00E51AAD">
              <w:rPr>
                <w:noProof/>
                <w:webHidden/>
              </w:rPr>
              <w:fldChar w:fldCharType="separate"/>
            </w:r>
            <w:r w:rsidR="00E51AAD">
              <w:rPr>
                <w:noProof/>
                <w:webHidden/>
              </w:rPr>
              <w:t>45</w:t>
            </w:r>
            <w:r w:rsidR="00E51AAD">
              <w:rPr>
                <w:noProof/>
                <w:webHidden/>
              </w:rPr>
              <w:fldChar w:fldCharType="end"/>
            </w:r>
          </w:hyperlink>
        </w:p>
        <w:p w:rsidR="00E51AAD" w:rsidRDefault="004B329C" w14:paraId="449A0789" w14:textId="71CD885F">
          <w:pPr>
            <w:pStyle w:val="TOC3"/>
            <w:tabs>
              <w:tab w:val="left" w:pos="1100"/>
              <w:tab w:val="right" w:leader="dot" w:pos="10070"/>
            </w:tabs>
            <w:rPr>
              <w:rFonts w:asciiTheme="minorHAnsi" w:hAnsiTheme="minorHAnsi" w:eastAsiaTheme="minorEastAsia"/>
              <w:noProof/>
              <w:color w:val="auto"/>
              <w:sz w:val="22"/>
              <w:szCs w:val="22"/>
            </w:rPr>
          </w:pPr>
          <w:hyperlink w:history="1" w:anchor="_Toc29288960">
            <w:r w:rsidRPr="00891FD5" w:rsidR="00E51AAD">
              <w:rPr>
                <w:rStyle w:val="Hyperlink"/>
                <w:noProof/>
              </w:rPr>
              <w:t>5.7.6</w:t>
            </w:r>
            <w:r w:rsidR="00E51AAD">
              <w:rPr>
                <w:rFonts w:asciiTheme="minorHAnsi" w:hAnsiTheme="minorHAnsi" w:eastAsiaTheme="minorEastAsia"/>
                <w:noProof/>
                <w:color w:val="auto"/>
                <w:sz w:val="22"/>
                <w:szCs w:val="22"/>
              </w:rPr>
              <w:tab/>
            </w:r>
            <w:r w:rsidRPr="00891FD5" w:rsidR="00E51AAD">
              <w:rPr>
                <w:rStyle w:val="Hyperlink"/>
                <w:noProof/>
              </w:rPr>
              <w:t>Close Consumer Request Session</w:t>
            </w:r>
            <w:r w:rsidR="00E51AAD">
              <w:rPr>
                <w:noProof/>
                <w:webHidden/>
              </w:rPr>
              <w:tab/>
            </w:r>
            <w:r w:rsidR="00E51AAD">
              <w:rPr>
                <w:noProof/>
                <w:webHidden/>
              </w:rPr>
              <w:fldChar w:fldCharType="begin"/>
            </w:r>
            <w:r w:rsidR="00E51AAD">
              <w:rPr>
                <w:noProof/>
                <w:webHidden/>
              </w:rPr>
              <w:instrText xml:space="preserve"> PAGEREF _Toc29288960 \h </w:instrText>
            </w:r>
            <w:r w:rsidR="00E51AAD">
              <w:rPr>
                <w:noProof/>
                <w:webHidden/>
              </w:rPr>
            </w:r>
            <w:r w:rsidR="00E51AAD">
              <w:rPr>
                <w:noProof/>
                <w:webHidden/>
              </w:rPr>
              <w:fldChar w:fldCharType="separate"/>
            </w:r>
            <w:r w:rsidR="00E51AAD">
              <w:rPr>
                <w:noProof/>
                <w:webHidden/>
              </w:rPr>
              <w:t>46</w:t>
            </w:r>
            <w:r w:rsidR="00E51AAD">
              <w:rPr>
                <w:noProof/>
                <w:webHidden/>
              </w:rPr>
              <w:fldChar w:fldCharType="end"/>
            </w:r>
          </w:hyperlink>
        </w:p>
        <w:p w:rsidR="00E51AAD" w:rsidRDefault="004B329C" w14:paraId="641FF466" w14:textId="1AF85B0B">
          <w:pPr>
            <w:pStyle w:val="TOC2"/>
            <w:tabs>
              <w:tab w:val="left" w:pos="880"/>
              <w:tab w:val="right" w:leader="dot" w:pos="10070"/>
            </w:tabs>
            <w:rPr>
              <w:rFonts w:asciiTheme="minorHAnsi" w:hAnsiTheme="minorHAnsi" w:eastAsiaTheme="minorEastAsia"/>
              <w:noProof/>
              <w:color w:val="auto"/>
              <w:sz w:val="22"/>
              <w:szCs w:val="22"/>
            </w:rPr>
          </w:pPr>
          <w:hyperlink w:history="1" w:anchor="_Toc29288961">
            <w:r w:rsidRPr="00891FD5" w:rsidR="00E51AAD">
              <w:rPr>
                <w:rStyle w:val="Hyperlink"/>
                <w:noProof/>
              </w:rPr>
              <w:t>5.8</w:t>
            </w:r>
            <w:r w:rsidR="00E51AAD">
              <w:rPr>
                <w:rFonts w:asciiTheme="minorHAnsi" w:hAnsiTheme="minorHAnsi" w:eastAsiaTheme="minorEastAsia"/>
                <w:noProof/>
                <w:color w:val="auto"/>
                <w:sz w:val="22"/>
                <w:szCs w:val="22"/>
              </w:rPr>
              <w:tab/>
            </w:r>
            <w:r w:rsidRPr="00891FD5" w:rsidR="00E51AAD">
              <w:rPr>
                <w:rStyle w:val="Hyperlink"/>
                <w:noProof/>
              </w:rPr>
              <w:t>ISBM Configuration Discovery Service</w:t>
            </w:r>
            <w:r w:rsidR="00E51AAD">
              <w:rPr>
                <w:noProof/>
                <w:webHidden/>
              </w:rPr>
              <w:tab/>
            </w:r>
            <w:r w:rsidR="00E51AAD">
              <w:rPr>
                <w:noProof/>
                <w:webHidden/>
              </w:rPr>
              <w:fldChar w:fldCharType="begin"/>
            </w:r>
            <w:r w:rsidR="00E51AAD">
              <w:rPr>
                <w:noProof/>
                <w:webHidden/>
              </w:rPr>
              <w:instrText xml:space="preserve"> PAGEREF _Toc29288961 \h </w:instrText>
            </w:r>
            <w:r w:rsidR="00E51AAD">
              <w:rPr>
                <w:noProof/>
                <w:webHidden/>
              </w:rPr>
            </w:r>
            <w:r w:rsidR="00E51AAD">
              <w:rPr>
                <w:noProof/>
                <w:webHidden/>
              </w:rPr>
              <w:fldChar w:fldCharType="separate"/>
            </w:r>
            <w:r w:rsidR="00E51AAD">
              <w:rPr>
                <w:noProof/>
                <w:webHidden/>
              </w:rPr>
              <w:t>47</w:t>
            </w:r>
            <w:r w:rsidR="00E51AAD">
              <w:rPr>
                <w:noProof/>
                <w:webHidden/>
              </w:rPr>
              <w:fldChar w:fldCharType="end"/>
            </w:r>
          </w:hyperlink>
        </w:p>
        <w:p w:rsidR="00E51AAD" w:rsidRDefault="004B329C" w14:paraId="38EFE0E5" w14:textId="210394AE">
          <w:pPr>
            <w:pStyle w:val="TOC3"/>
            <w:tabs>
              <w:tab w:val="left" w:pos="1100"/>
              <w:tab w:val="right" w:leader="dot" w:pos="10070"/>
            </w:tabs>
            <w:rPr>
              <w:rFonts w:asciiTheme="minorHAnsi" w:hAnsiTheme="minorHAnsi" w:eastAsiaTheme="minorEastAsia"/>
              <w:noProof/>
              <w:color w:val="auto"/>
              <w:sz w:val="22"/>
              <w:szCs w:val="22"/>
            </w:rPr>
          </w:pPr>
          <w:hyperlink w:history="1" w:anchor="_Toc29288962">
            <w:r w:rsidRPr="00891FD5" w:rsidR="00E51AAD">
              <w:rPr>
                <w:rStyle w:val="Hyperlink"/>
                <w:noProof/>
              </w:rPr>
              <w:t>5.8.1</w:t>
            </w:r>
            <w:r w:rsidR="00E51AAD">
              <w:rPr>
                <w:rFonts w:asciiTheme="minorHAnsi" w:hAnsiTheme="minorHAnsi" w:eastAsiaTheme="minorEastAsia"/>
                <w:noProof/>
                <w:color w:val="auto"/>
                <w:sz w:val="22"/>
                <w:szCs w:val="22"/>
              </w:rPr>
              <w:tab/>
            </w:r>
            <w:r w:rsidRPr="00891FD5" w:rsidR="00E51AAD">
              <w:rPr>
                <w:rStyle w:val="Hyperlink"/>
                <w:noProof/>
              </w:rPr>
              <w:t>Get ISBM Configuration</w:t>
            </w:r>
            <w:r w:rsidR="00E51AAD">
              <w:rPr>
                <w:noProof/>
                <w:webHidden/>
              </w:rPr>
              <w:tab/>
            </w:r>
            <w:r w:rsidR="00E51AAD">
              <w:rPr>
                <w:noProof/>
                <w:webHidden/>
              </w:rPr>
              <w:fldChar w:fldCharType="begin"/>
            </w:r>
            <w:r w:rsidR="00E51AAD">
              <w:rPr>
                <w:noProof/>
                <w:webHidden/>
              </w:rPr>
              <w:instrText xml:space="preserve"> PAGEREF _Toc29288962 \h </w:instrText>
            </w:r>
            <w:r w:rsidR="00E51AAD">
              <w:rPr>
                <w:noProof/>
                <w:webHidden/>
              </w:rPr>
            </w:r>
            <w:r w:rsidR="00E51AAD">
              <w:rPr>
                <w:noProof/>
                <w:webHidden/>
              </w:rPr>
              <w:fldChar w:fldCharType="separate"/>
            </w:r>
            <w:r w:rsidR="00E51AAD">
              <w:rPr>
                <w:noProof/>
                <w:webHidden/>
              </w:rPr>
              <w:t>47</w:t>
            </w:r>
            <w:r w:rsidR="00E51AAD">
              <w:rPr>
                <w:noProof/>
                <w:webHidden/>
              </w:rPr>
              <w:fldChar w:fldCharType="end"/>
            </w:r>
          </w:hyperlink>
        </w:p>
        <w:p w:rsidR="00E51AAD" w:rsidRDefault="004B329C" w14:paraId="659383FC" w14:textId="1D2B4A10">
          <w:pPr>
            <w:pStyle w:val="TOC1"/>
            <w:tabs>
              <w:tab w:val="left" w:pos="400"/>
              <w:tab w:val="right" w:leader="dot" w:pos="10070"/>
            </w:tabs>
            <w:rPr>
              <w:rFonts w:asciiTheme="minorHAnsi" w:hAnsiTheme="minorHAnsi" w:eastAsiaTheme="minorEastAsia"/>
              <w:noProof/>
              <w:color w:val="auto"/>
              <w:sz w:val="22"/>
              <w:szCs w:val="22"/>
            </w:rPr>
          </w:pPr>
          <w:hyperlink w:history="1" w:anchor="_Toc29288963">
            <w:r w:rsidRPr="00891FD5" w:rsidR="00E51AAD">
              <w:rPr>
                <w:rStyle w:val="Hyperlink"/>
                <w:noProof/>
              </w:rPr>
              <w:t>6</w:t>
            </w:r>
            <w:r w:rsidR="00E51AAD">
              <w:rPr>
                <w:rFonts w:asciiTheme="minorHAnsi" w:hAnsiTheme="minorHAnsi" w:eastAsiaTheme="minorEastAsia"/>
                <w:noProof/>
                <w:color w:val="auto"/>
                <w:sz w:val="22"/>
                <w:szCs w:val="22"/>
              </w:rPr>
              <w:tab/>
            </w:r>
            <w:r w:rsidRPr="00891FD5" w:rsidR="00E51AAD">
              <w:rPr>
                <w:rStyle w:val="Hyperlink"/>
                <w:noProof/>
              </w:rPr>
              <w:t>XML Data Structures</w:t>
            </w:r>
            <w:r w:rsidR="00E51AAD">
              <w:rPr>
                <w:noProof/>
                <w:webHidden/>
              </w:rPr>
              <w:tab/>
            </w:r>
            <w:r w:rsidR="00E51AAD">
              <w:rPr>
                <w:noProof/>
                <w:webHidden/>
              </w:rPr>
              <w:fldChar w:fldCharType="begin"/>
            </w:r>
            <w:r w:rsidR="00E51AAD">
              <w:rPr>
                <w:noProof/>
                <w:webHidden/>
              </w:rPr>
              <w:instrText xml:space="preserve"> PAGEREF _Toc29288963 \h </w:instrText>
            </w:r>
            <w:r w:rsidR="00E51AAD">
              <w:rPr>
                <w:noProof/>
                <w:webHidden/>
              </w:rPr>
            </w:r>
            <w:r w:rsidR="00E51AAD">
              <w:rPr>
                <w:noProof/>
                <w:webHidden/>
              </w:rPr>
              <w:fldChar w:fldCharType="separate"/>
            </w:r>
            <w:r w:rsidR="00E51AAD">
              <w:rPr>
                <w:noProof/>
                <w:webHidden/>
              </w:rPr>
              <w:t>48</w:t>
            </w:r>
            <w:r w:rsidR="00E51AAD">
              <w:rPr>
                <w:noProof/>
                <w:webHidden/>
              </w:rPr>
              <w:fldChar w:fldCharType="end"/>
            </w:r>
          </w:hyperlink>
        </w:p>
        <w:p w:rsidR="00E51AAD" w:rsidRDefault="004B329C" w14:paraId="673B4FBC" w14:textId="2C22B257">
          <w:pPr>
            <w:pStyle w:val="TOC2"/>
            <w:tabs>
              <w:tab w:val="left" w:pos="880"/>
              <w:tab w:val="right" w:leader="dot" w:pos="10070"/>
            </w:tabs>
            <w:rPr>
              <w:rFonts w:asciiTheme="minorHAnsi" w:hAnsiTheme="minorHAnsi" w:eastAsiaTheme="minorEastAsia"/>
              <w:noProof/>
              <w:color w:val="auto"/>
              <w:sz w:val="22"/>
              <w:szCs w:val="22"/>
            </w:rPr>
          </w:pPr>
          <w:hyperlink w:history="1" w:anchor="_Toc29288964">
            <w:r w:rsidRPr="00891FD5" w:rsidR="00E51AAD">
              <w:rPr>
                <w:rStyle w:val="Hyperlink"/>
                <w:noProof/>
              </w:rPr>
              <w:t>6.1</w:t>
            </w:r>
            <w:r w:rsidR="00E51AAD">
              <w:rPr>
                <w:rFonts w:asciiTheme="minorHAnsi" w:hAnsiTheme="minorHAnsi" w:eastAsiaTheme="minorEastAsia"/>
                <w:noProof/>
                <w:color w:val="auto"/>
                <w:sz w:val="22"/>
                <w:szCs w:val="22"/>
              </w:rPr>
              <w:tab/>
            </w:r>
            <w:r w:rsidRPr="00891FD5" w:rsidR="00E51AAD">
              <w:rPr>
                <w:rStyle w:val="Hyperlink"/>
                <w:noProof/>
              </w:rPr>
              <w:t>Channel</w:t>
            </w:r>
            <w:r w:rsidR="00E51AAD">
              <w:rPr>
                <w:noProof/>
                <w:webHidden/>
              </w:rPr>
              <w:tab/>
            </w:r>
            <w:r w:rsidR="00E51AAD">
              <w:rPr>
                <w:noProof/>
                <w:webHidden/>
              </w:rPr>
              <w:fldChar w:fldCharType="begin"/>
            </w:r>
            <w:r w:rsidR="00E51AAD">
              <w:rPr>
                <w:noProof/>
                <w:webHidden/>
              </w:rPr>
              <w:instrText xml:space="preserve"> PAGEREF _Toc29288964 \h </w:instrText>
            </w:r>
            <w:r w:rsidR="00E51AAD">
              <w:rPr>
                <w:noProof/>
                <w:webHidden/>
              </w:rPr>
            </w:r>
            <w:r w:rsidR="00E51AAD">
              <w:rPr>
                <w:noProof/>
                <w:webHidden/>
              </w:rPr>
              <w:fldChar w:fldCharType="separate"/>
            </w:r>
            <w:r w:rsidR="00E51AAD">
              <w:rPr>
                <w:noProof/>
                <w:webHidden/>
              </w:rPr>
              <w:t>48</w:t>
            </w:r>
            <w:r w:rsidR="00E51AAD">
              <w:rPr>
                <w:noProof/>
                <w:webHidden/>
              </w:rPr>
              <w:fldChar w:fldCharType="end"/>
            </w:r>
          </w:hyperlink>
        </w:p>
        <w:p w:rsidR="00E51AAD" w:rsidRDefault="004B329C" w14:paraId="696EBC6E" w14:textId="410A2BA4">
          <w:pPr>
            <w:pStyle w:val="TOC2"/>
            <w:tabs>
              <w:tab w:val="left" w:pos="880"/>
              <w:tab w:val="right" w:leader="dot" w:pos="10070"/>
            </w:tabs>
            <w:rPr>
              <w:rFonts w:asciiTheme="minorHAnsi" w:hAnsiTheme="minorHAnsi" w:eastAsiaTheme="minorEastAsia"/>
              <w:noProof/>
              <w:color w:val="auto"/>
              <w:sz w:val="22"/>
              <w:szCs w:val="22"/>
            </w:rPr>
          </w:pPr>
          <w:hyperlink w:history="1" w:anchor="_Toc29288965">
            <w:r w:rsidRPr="00891FD5" w:rsidR="00E51AAD">
              <w:rPr>
                <w:rStyle w:val="Hyperlink"/>
                <w:noProof/>
              </w:rPr>
              <w:t>6.2</w:t>
            </w:r>
            <w:r w:rsidR="00E51AAD">
              <w:rPr>
                <w:rFonts w:asciiTheme="minorHAnsi" w:hAnsiTheme="minorHAnsi" w:eastAsiaTheme="minorEastAsia"/>
                <w:noProof/>
                <w:color w:val="auto"/>
                <w:sz w:val="22"/>
                <w:szCs w:val="22"/>
              </w:rPr>
              <w:tab/>
            </w:r>
            <w:r w:rsidRPr="00891FD5" w:rsidR="00E51AAD">
              <w:rPr>
                <w:rStyle w:val="Hyperlink"/>
                <w:noProof/>
              </w:rPr>
              <w:t>ChannelType</w:t>
            </w:r>
            <w:r w:rsidR="00E51AAD">
              <w:rPr>
                <w:noProof/>
                <w:webHidden/>
              </w:rPr>
              <w:tab/>
            </w:r>
            <w:r w:rsidR="00E51AAD">
              <w:rPr>
                <w:noProof/>
                <w:webHidden/>
              </w:rPr>
              <w:fldChar w:fldCharType="begin"/>
            </w:r>
            <w:r w:rsidR="00E51AAD">
              <w:rPr>
                <w:noProof/>
                <w:webHidden/>
              </w:rPr>
              <w:instrText xml:space="preserve"> PAGEREF _Toc29288965 \h </w:instrText>
            </w:r>
            <w:r w:rsidR="00E51AAD">
              <w:rPr>
                <w:noProof/>
                <w:webHidden/>
              </w:rPr>
            </w:r>
            <w:r w:rsidR="00E51AAD">
              <w:rPr>
                <w:noProof/>
                <w:webHidden/>
              </w:rPr>
              <w:fldChar w:fldCharType="separate"/>
            </w:r>
            <w:r w:rsidR="00E51AAD">
              <w:rPr>
                <w:noProof/>
                <w:webHidden/>
              </w:rPr>
              <w:t>48</w:t>
            </w:r>
            <w:r w:rsidR="00E51AAD">
              <w:rPr>
                <w:noProof/>
                <w:webHidden/>
              </w:rPr>
              <w:fldChar w:fldCharType="end"/>
            </w:r>
          </w:hyperlink>
        </w:p>
        <w:p w:rsidR="00E51AAD" w:rsidRDefault="004B329C" w14:paraId="583FBFB2" w14:textId="0B83E117">
          <w:pPr>
            <w:pStyle w:val="TOC2"/>
            <w:tabs>
              <w:tab w:val="left" w:pos="880"/>
              <w:tab w:val="right" w:leader="dot" w:pos="10070"/>
            </w:tabs>
            <w:rPr>
              <w:rFonts w:asciiTheme="minorHAnsi" w:hAnsiTheme="minorHAnsi" w:eastAsiaTheme="minorEastAsia"/>
              <w:noProof/>
              <w:color w:val="auto"/>
              <w:sz w:val="22"/>
              <w:szCs w:val="22"/>
            </w:rPr>
          </w:pPr>
          <w:hyperlink w:history="1" w:anchor="_Toc29288966">
            <w:r w:rsidRPr="00891FD5" w:rsidR="00E51AAD">
              <w:rPr>
                <w:rStyle w:val="Hyperlink"/>
                <w:noProof/>
              </w:rPr>
              <w:t>6.3</w:t>
            </w:r>
            <w:r w:rsidR="00E51AAD">
              <w:rPr>
                <w:rFonts w:asciiTheme="minorHAnsi" w:hAnsiTheme="minorHAnsi" w:eastAsiaTheme="minorEastAsia"/>
                <w:noProof/>
                <w:color w:val="auto"/>
                <w:sz w:val="22"/>
                <w:szCs w:val="22"/>
              </w:rPr>
              <w:tab/>
            </w:r>
            <w:r w:rsidRPr="00891FD5" w:rsidR="00E51AAD">
              <w:rPr>
                <w:rStyle w:val="Hyperlink"/>
                <w:noProof/>
              </w:rPr>
              <w:t>Expression</w:t>
            </w:r>
            <w:r w:rsidR="00E51AAD">
              <w:rPr>
                <w:noProof/>
                <w:webHidden/>
              </w:rPr>
              <w:tab/>
            </w:r>
            <w:r w:rsidR="00E51AAD">
              <w:rPr>
                <w:noProof/>
                <w:webHidden/>
              </w:rPr>
              <w:fldChar w:fldCharType="begin"/>
            </w:r>
            <w:r w:rsidR="00E51AAD">
              <w:rPr>
                <w:noProof/>
                <w:webHidden/>
              </w:rPr>
              <w:instrText xml:space="preserve"> PAGEREF _Toc29288966 \h </w:instrText>
            </w:r>
            <w:r w:rsidR="00E51AAD">
              <w:rPr>
                <w:noProof/>
                <w:webHidden/>
              </w:rPr>
            </w:r>
            <w:r w:rsidR="00E51AAD">
              <w:rPr>
                <w:noProof/>
                <w:webHidden/>
              </w:rPr>
              <w:fldChar w:fldCharType="separate"/>
            </w:r>
            <w:r w:rsidR="00E51AAD">
              <w:rPr>
                <w:noProof/>
                <w:webHidden/>
              </w:rPr>
              <w:t>49</w:t>
            </w:r>
            <w:r w:rsidR="00E51AAD">
              <w:rPr>
                <w:noProof/>
                <w:webHidden/>
              </w:rPr>
              <w:fldChar w:fldCharType="end"/>
            </w:r>
          </w:hyperlink>
        </w:p>
        <w:p w:rsidR="00E51AAD" w:rsidRDefault="004B329C" w14:paraId="20A9F38C" w14:textId="6FE5D8AC">
          <w:pPr>
            <w:pStyle w:val="TOC2"/>
            <w:tabs>
              <w:tab w:val="left" w:pos="880"/>
              <w:tab w:val="right" w:leader="dot" w:pos="10070"/>
            </w:tabs>
            <w:rPr>
              <w:rFonts w:asciiTheme="minorHAnsi" w:hAnsiTheme="minorHAnsi" w:eastAsiaTheme="minorEastAsia"/>
              <w:noProof/>
              <w:color w:val="auto"/>
              <w:sz w:val="22"/>
              <w:szCs w:val="22"/>
            </w:rPr>
          </w:pPr>
          <w:hyperlink w:history="1" w:anchor="_Toc29288967">
            <w:r w:rsidRPr="00891FD5" w:rsidR="00E51AAD">
              <w:rPr>
                <w:rStyle w:val="Hyperlink"/>
                <w:noProof/>
              </w:rPr>
              <w:t>6.4</w:t>
            </w:r>
            <w:r w:rsidR="00E51AAD">
              <w:rPr>
                <w:rFonts w:asciiTheme="minorHAnsi" w:hAnsiTheme="minorHAnsi" w:eastAsiaTheme="minorEastAsia"/>
                <w:noProof/>
                <w:color w:val="auto"/>
                <w:sz w:val="22"/>
                <w:szCs w:val="22"/>
              </w:rPr>
              <w:tab/>
            </w:r>
            <w:r w:rsidRPr="00891FD5" w:rsidR="00E51AAD">
              <w:rPr>
                <w:rStyle w:val="Hyperlink"/>
                <w:noProof/>
              </w:rPr>
              <w:t>MediaTypeList</w:t>
            </w:r>
            <w:r w:rsidR="00E51AAD">
              <w:rPr>
                <w:noProof/>
                <w:webHidden/>
              </w:rPr>
              <w:tab/>
            </w:r>
            <w:r w:rsidR="00E51AAD">
              <w:rPr>
                <w:noProof/>
                <w:webHidden/>
              </w:rPr>
              <w:fldChar w:fldCharType="begin"/>
            </w:r>
            <w:r w:rsidR="00E51AAD">
              <w:rPr>
                <w:noProof/>
                <w:webHidden/>
              </w:rPr>
              <w:instrText xml:space="preserve"> PAGEREF _Toc29288967 \h </w:instrText>
            </w:r>
            <w:r w:rsidR="00E51AAD">
              <w:rPr>
                <w:noProof/>
                <w:webHidden/>
              </w:rPr>
            </w:r>
            <w:r w:rsidR="00E51AAD">
              <w:rPr>
                <w:noProof/>
                <w:webHidden/>
              </w:rPr>
              <w:fldChar w:fldCharType="separate"/>
            </w:r>
            <w:r w:rsidR="00E51AAD">
              <w:rPr>
                <w:noProof/>
                <w:webHidden/>
              </w:rPr>
              <w:t>49</w:t>
            </w:r>
            <w:r w:rsidR="00E51AAD">
              <w:rPr>
                <w:noProof/>
                <w:webHidden/>
              </w:rPr>
              <w:fldChar w:fldCharType="end"/>
            </w:r>
          </w:hyperlink>
        </w:p>
        <w:p w:rsidR="00E51AAD" w:rsidRDefault="004B329C" w14:paraId="32F0FA35" w14:textId="2476B6F6">
          <w:pPr>
            <w:pStyle w:val="TOC2"/>
            <w:tabs>
              <w:tab w:val="left" w:pos="880"/>
              <w:tab w:val="right" w:leader="dot" w:pos="10070"/>
            </w:tabs>
            <w:rPr>
              <w:rFonts w:asciiTheme="minorHAnsi" w:hAnsiTheme="minorHAnsi" w:eastAsiaTheme="minorEastAsia"/>
              <w:noProof/>
              <w:color w:val="auto"/>
              <w:sz w:val="22"/>
              <w:szCs w:val="22"/>
            </w:rPr>
          </w:pPr>
          <w:hyperlink w:history="1" w:anchor="_Toc29288968">
            <w:r w:rsidRPr="00891FD5" w:rsidR="00E51AAD">
              <w:rPr>
                <w:rStyle w:val="Hyperlink"/>
                <w:noProof/>
              </w:rPr>
              <w:t>6.5</w:t>
            </w:r>
            <w:r w:rsidR="00E51AAD">
              <w:rPr>
                <w:rFonts w:asciiTheme="minorHAnsi" w:hAnsiTheme="minorHAnsi" w:eastAsiaTheme="minorEastAsia"/>
                <w:noProof/>
                <w:color w:val="auto"/>
                <w:sz w:val="22"/>
                <w:szCs w:val="22"/>
              </w:rPr>
              <w:tab/>
            </w:r>
            <w:r w:rsidRPr="00891FD5" w:rsidR="00E51AAD">
              <w:rPr>
                <w:rStyle w:val="Hyperlink"/>
                <w:noProof/>
              </w:rPr>
              <w:t>MessageContent</w:t>
            </w:r>
            <w:r w:rsidR="00E51AAD">
              <w:rPr>
                <w:noProof/>
                <w:webHidden/>
              </w:rPr>
              <w:tab/>
            </w:r>
            <w:r w:rsidR="00E51AAD">
              <w:rPr>
                <w:noProof/>
                <w:webHidden/>
              </w:rPr>
              <w:fldChar w:fldCharType="begin"/>
            </w:r>
            <w:r w:rsidR="00E51AAD">
              <w:rPr>
                <w:noProof/>
                <w:webHidden/>
              </w:rPr>
              <w:instrText xml:space="preserve"> PAGEREF _Toc29288968 \h </w:instrText>
            </w:r>
            <w:r w:rsidR="00E51AAD">
              <w:rPr>
                <w:noProof/>
                <w:webHidden/>
              </w:rPr>
            </w:r>
            <w:r w:rsidR="00E51AAD">
              <w:rPr>
                <w:noProof/>
                <w:webHidden/>
              </w:rPr>
              <w:fldChar w:fldCharType="separate"/>
            </w:r>
            <w:r w:rsidR="00E51AAD">
              <w:rPr>
                <w:noProof/>
                <w:webHidden/>
              </w:rPr>
              <w:t>49</w:t>
            </w:r>
            <w:r w:rsidR="00E51AAD">
              <w:rPr>
                <w:noProof/>
                <w:webHidden/>
              </w:rPr>
              <w:fldChar w:fldCharType="end"/>
            </w:r>
          </w:hyperlink>
        </w:p>
        <w:p w:rsidR="00E51AAD" w:rsidRDefault="004B329C" w14:paraId="61BB8D82" w14:textId="1281C9D0">
          <w:pPr>
            <w:pStyle w:val="TOC2"/>
            <w:tabs>
              <w:tab w:val="left" w:pos="880"/>
              <w:tab w:val="right" w:leader="dot" w:pos="10070"/>
            </w:tabs>
            <w:rPr>
              <w:rFonts w:asciiTheme="minorHAnsi" w:hAnsiTheme="minorHAnsi" w:eastAsiaTheme="minorEastAsia"/>
              <w:noProof/>
              <w:color w:val="auto"/>
              <w:sz w:val="22"/>
              <w:szCs w:val="22"/>
            </w:rPr>
          </w:pPr>
          <w:hyperlink w:history="1" w:anchor="_Toc29288969">
            <w:r w:rsidRPr="00891FD5" w:rsidR="00E51AAD">
              <w:rPr>
                <w:rStyle w:val="Hyperlink"/>
                <w:noProof/>
              </w:rPr>
              <w:t>6.6</w:t>
            </w:r>
            <w:r w:rsidR="00E51AAD">
              <w:rPr>
                <w:rFonts w:asciiTheme="minorHAnsi" w:hAnsiTheme="minorHAnsi" w:eastAsiaTheme="minorEastAsia"/>
                <w:noProof/>
                <w:color w:val="auto"/>
                <w:sz w:val="22"/>
                <w:szCs w:val="22"/>
              </w:rPr>
              <w:tab/>
            </w:r>
            <w:r w:rsidRPr="00891FD5" w:rsidR="00E51AAD">
              <w:rPr>
                <w:rStyle w:val="Hyperlink"/>
                <w:noProof/>
              </w:rPr>
              <w:t>Namespace</w:t>
            </w:r>
            <w:r w:rsidR="00E51AAD">
              <w:rPr>
                <w:noProof/>
                <w:webHidden/>
              </w:rPr>
              <w:tab/>
            </w:r>
            <w:r w:rsidR="00E51AAD">
              <w:rPr>
                <w:noProof/>
                <w:webHidden/>
              </w:rPr>
              <w:fldChar w:fldCharType="begin"/>
            </w:r>
            <w:r w:rsidR="00E51AAD">
              <w:rPr>
                <w:noProof/>
                <w:webHidden/>
              </w:rPr>
              <w:instrText xml:space="preserve"> PAGEREF _Toc29288969 \h </w:instrText>
            </w:r>
            <w:r w:rsidR="00E51AAD">
              <w:rPr>
                <w:noProof/>
                <w:webHidden/>
              </w:rPr>
            </w:r>
            <w:r w:rsidR="00E51AAD">
              <w:rPr>
                <w:noProof/>
                <w:webHidden/>
              </w:rPr>
              <w:fldChar w:fldCharType="separate"/>
            </w:r>
            <w:r w:rsidR="00E51AAD">
              <w:rPr>
                <w:noProof/>
                <w:webHidden/>
              </w:rPr>
              <w:t>50</w:t>
            </w:r>
            <w:r w:rsidR="00E51AAD">
              <w:rPr>
                <w:noProof/>
                <w:webHidden/>
              </w:rPr>
              <w:fldChar w:fldCharType="end"/>
            </w:r>
          </w:hyperlink>
        </w:p>
        <w:p w:rsidR="00E51AAD" w:rsidRDefault="004B329C" w14:paraId="73308E4A" w14:textId="6C8995CB">
          <w:pPr>
            <w:pStyle w:val="TOC2"/>
            <w:tabs>
              <w:tab w:val="left" w:pos="880"/>
              <w:tab w:val="right" w:leader="dot" w:pos="10070"/>
            </w:tabs>
            <w:rPr>
              <w:rFonts w:asciiTheme="minorHAnsi" w:hAnsiTheme="minorHAnsi" w:eastAsiaTheme="minorEastAsia"/>
              <w:noProof/>
              <w:color w:val="auto"/>
              <w:sz w:val="22"/>
              <w:szCs w:val="22"/>
            </w:rPr>
          </w:pPr>
          <w:hyperlink w:history="1" w:anchor="_Toc29288970">
            <w:r w:rsidRPr="00891FD5" w:rsidR="00E51AAD">
              <w:rPr>
                <w:rStyle w:val="Hyperlink"/>
                <w:noProof/>
              </w:rPr>
              <w:t>6.7</w:t>
            </w:r>
            <w:r w:rsidR="00E51AAD">
              <w:rPr>
                <w:rFonts w:asciiTheme="minorHAnsi" w:hAnsiTheme="minorHAnsi" w:eastAsiaTheme="minorEastAsia"/>
                <w:noProof/>
                <w:color w:val="auto"/>
                <w:sz w:val="22"/>
                <w:szCs w:val="22"/>
              </w:rPr>
              <w:tab/>
            </w:r>
            <w:r w:rsidRPr="00891FD5" w:rsidR="00E51AAD">
              <w:rPr>
                <w:rStyle w:val="Hyperlink"/>
                <w:noProof/>
              </w:rPr>
              <w:t>PublicationMessage</w:t>
            </w:r>
            <w:r w:rsidR="00E51AAD">
              <w:rPr>
                <w:noProof/>
                <w:webHidden/>
              </w:rPr>
              <w:tab/>
            </w:r>
            <w:r w:rsidR="00E51AAD">
              <w:rPr>
                <w:noProof/>
                <w:webHidden/>
              </w:rPr>
              <w:fldChar w:fldCharType="begin"/>
            </w:r>
            <w:r w:rsidR="00E51AAD">
              <w:rPr>
                <w:noProof/>
                <w:webHidden/>
              </w:rPr>
              <w:instrText xml:space="preserve"> PAGEREF _Toc29288970 \h </w:instrText>
            </w:r>
            <w:r w:rsidR="00E51AAD">
              <w:rPr>
                <w:noProof/>
                <w:webHidden/>
              </w:rPr>
            </w:r>
            <w:r w:rsidR="00E51AAD">
              <w:rPr>
                <w:noProof/>
                <w:webHidden/>
              </w:rPr>
              <w:fldChar w:fldCharType="separate"/>
            </w:r>
            <w:r w:rsidR="00E51AAD">
              <w:rPr>
                <w:noProof/>
                <w:webHidden/>
              </w:rPr>
              <w:t>50</w:t>
            </w:r>
            <w:r w:rsidR="00E51AAD">
              <w:rPr>
                <w:noProof/>
                <w:webHidden/>
              </w:rPr>
              <w:fldChar w:fldCharType="end"/>
            </w:r>
          </w:hyperlink>
        </w:p>
        <w:p w:rsidR="00E51AAD" w:rsidRDefault="004B329C" w14:paraId="28CF9376" w14:textId="264BBE4B">
          <w:pPr>
            <w:pStyle w:val="TOC2"/>
            <w:tabs>
              <w:tab w:val="left" w:pos="880"/>
              <w:tab w:val="right" w:leader="dot" w:pos="10070"/>
            </w:tabs>
            <w:rPr>
              <w:rFonts w:asciiTheme="minorHAnsi" w:hAnsiTheme="minorHAnsi" w:eastAsiaTheme="minorEastAsia"/>
              <w:noProof/>
              <w:color w:val="auto"/>
              <w:sz w:val="22"/>
              <w:szCs w:val="22"/>
            </w:rPr>
          </w:pPr>
          <w:hyperlink w:history="1" w:anchor="_Toc29288971">
            <w:r w:rsidRPr="00891FD5" w:rsidR="00E51AAD">
              <w:rPr>
                <w:rStyle w:val="Hyperlink"/>
                <w:noProof/>
              </w:rPr>
              <w:t>6.8</w:t>
            </w:r>
            <w:r w:rsidR="00E51AAD">
              <w:rPr>
                <w:rFonts w:asciiTheme="minorHAnsi" w:hAnsiTheme="minorHAnsi" w:eastAsiaTheme="minorEastAsia"/>
                <w:noProof/>
                <w:color w:val="auto"/>
                <w:sz w:val="22"/>
                <w:szCs w:val="22"/>
              </w:rPr>
              <w:tab/>
            </w:r>
            <w:r w:rsidRPr="00891FD5" w:rsidR="00E51AAD">
              <w:rPr>
                <w:rStyle w:val="Hyperlink"/>
                <w:noProof/>
              </w:rPr>
              <w:t>RequestMessage</w:t>
            </w:r>
            <w:r w:rsidR="00E51AAD">
              <w:rPr>
                <w:noProof/>
                <w:webHidden/>
              </w:rPr>
              <w:tab/>
            </w:r>
            <w:r w:rsidR="00E51AAD">
              <w:rPr>
                <w:noProof/>
                <w:webHidden/>
              </w:rPr>
              <w:fldChar w:fldCharType="begin"/>
            </w:r>
            <w:r w:rsidR="00E51AAD">
              <w:rPr>
                <w:noProof/>
                <w:webHidden/>
              </w:rPr>
              <w:instrText xml:space="preserve"> PAGEREF _Toc29288971 \h </w:instrText>
            </w:r>
            <w:r w:rsidR="00E51AAD">
              <w:rPr>
                <w:noProof/>
                <w:webHidden/>
              </w:rPr>
            </w:r>
            <w:r w:rsidR="00E51AAD">
              <w:rPr>
                <w:noProof/>
                <w:webHidden/>
              </w:rPr>
              <w:fldChar w:fldCharType="separate"/>
            </w:r>
            <w:r w:rsidR="00E51AAD">
              <w:rPr>
                <w:noProof/>
                <w:webHidden/>
              </w:rPr>
              <w:t>50</w:t>
            </w:r>
            <w:r w:rsidR="00E51AAD">
              <w:rPr>
                <w:noProof/>
                <w:webHidden/>
              </w:rPr>
              <w:fldChar w:fldCharType="end"/>
            </w:r>
          </w:hyperlink>
        </w:p>
        <w:p w:rsidR="00E51AAD" w:rsidRDefault="004B329C" w14:paraId="3E58E2F8" w14:textId="192BDAB5">
          <w:pPr>
            <w:pStyle w:val="TOC2"/>
            <w:tabs>
              <w:tab w:val="left" w:pos="880"/>
              <w:tab w:val="right" w:leader="dot" w:pos="10070"/>
            </w:tabs>
            <w:rPr>
              <w:rFonts w:asciiTheme="minorHAnsi" w:hAnsiTheme="minorHAnsi" w:eastAsiaTheme="minorEastAsia"/>
              <w:noProof/>
              <w:color w:val="auto"/>
              <w:sz w:val="22"/>
              <w:szCs w:val="22"/>
            </w:rPr>
          </w:pPr>
          <w:hyperlink w:history="1" w:anchor="_Toc29288972">
            <w:r w:rsidRPr="00891FD5" w:rsidR="00E51AAD">
              <w:rPr>
                <w:rStyle w:val="Hyperlink"/>
                <w:noProof/>
              </w:rPr>
              <w:t>6.9</w:t>
            </w:r>
            <w:r w:rsidR="00E51AAD">
              <w:rPr>
                <w:rFonts w:asciiTheme="minorHAnsi" w:hAnsiTheme="minorHAnsi" w:eastAsiaTheme="minorEastAsia"/>
                <w:noProof/>
                <w:color w:val="auto"/>
                <w:sz w:val="22"/>
                <w:szCs w:val="22"/>
              </w:rPr>
              <w:tab/>
            </w:r>
            <w:r w:rsidRPr="00891FD5" w:rsidR="00E51AAD">
              <w:rPr>
                <w:rStyle w:val="Hyperlink"/>
                <w:noProof/>
              </w:rPr>
              <w:t>ResponseMessage</w:t>
            </w:r>
            <w:r w:rsidR="00E51AAD">
              <w:rPr>
                <w:noProof/>
                <w:webHidden/>
              </w:rPr>
              <w:tab/>
            </w:r>
            <w:r w:rsidR="00E51AAD">
              <w:rPr>
                <w:noProof/>
                <w:webHidden/>
              </w:rPr>
              <w:fldChar w:fldCharType="begin"/>
            </w:r>
            <w:r w:rsidR="00E51AAD">
              <w:rPr>
                <w:noProof/>
                <w:webHidden/>
              </w:rPr>
              <w:instrText xml:space="preserve"> PAGEREF _Toc29288972 \h </w:instrText>
            </w:r>
            <w:r w:rsidR="00E51AAD">
              <w:rPr>
                <w:noProof/>
                <w:webHidden/>
              </w:rPr>
            </w:r>
            <w:r w:rsidR="00E51AAD">
              <w:rPr>
                <w:noProof/>
                <w:webHidden/>
              </w:rPr>
              <w:fldChar w:fldCharType="separate"/>
            </w:r>
            <w:r w:rsidR="00E51AAD">
              <w:rPr>
                <w:noProof/>
                <w:webHidden/>
              </w:rPr>
              <w:t>50</w:t>
            </w:r>
            <w:r w:rsidR="00E51AAD">
              <w:rPr>
                <w:noProof/>
                <w:webHidden/>
              </w:rPr>
              <w:fldChar w:fldCharType="end"/>
            </w:r>
          </w:hyperlink>
        </w:p>
        <w:p w:rsidR="00E51AAD" w:rsidRDefault="004B329C" w14:paraId="73081A69" w14:textId="0506D7B8">
          <w:pPr>
            <w:pStyle w:val="TOC2"/>
            <w:tabs>
              <w:tab w:val="left" w:pos="880"/>
              <w:tab w:val="right" w:leader="dot" w:pos="10070"/>
            </w:tabs>
            <w:rPr>
              <w:rFonts w:asciiTheme="minorHAnsi" w:hAnsiTheme="minorHAnsi" w:eastAsiaTheme="minorEastAsia"/>
              <w:noProof/>
              <w:color w:val="auto"/>
              <w:sz w:val="22"/>
              <w:szCs w:val="22"/>
            </w:rPr>
          </w:pPr>
          <w:hyperlink w:history="1" w:anchor="_Toc29288973">
            <w:r w:rsidRPr="00891FD5" w:rsidR="00E51AAD">
              <w:rPr>
                <w:rStyle w:val="Hyperlink"/>
                <w:noProof/>
              </w:rPr>
              <w:t>6.10</w:t>
            </w:r>
            <w:r w:rsidR="00E51AAD">
              <w:rPr>
                <w:rFonts w:asciiTheme="minorHAnsi" w:hAnsiTheme="minorHAnsi" w:eastAsiaTheme="minorEastAsia"/>
                <w:noProof/>
                <w:color w:val="auto"/>
                <w:sz w:val="22"/>
                <w:szCs w:val="22"/>
              </w:rPr>
              <w:tab/>
            </w:r>
            <w:r w:rsidRPr="00891FD5" w:rsidR="00E51AAD">
              <w:rPr>
                <w:rStyle w:val="Hyperlink"/>
                <w:noProof/>
              </w:rPr>
              <w:t>SecurityToken</w:t>
            </w:r>
            <w:r w:rsidR="00E51AAD">
              <w:rPr>
                <w:noProof/>
                <w:webHidden/>
              </w:rPr>
              <w:tab/>
            </w:r>
            <w:r w:rsidR="00E51AAD">
              <w:rPr>
                <w:noProof/>
                <w:webHidden/>
              </w:rPr>
              <w:fldChar w:fldCharType="begin"/>
            </w:r>
            <w:r w:rsidR="00E51AAD">
              <w:rPr>
                <w:noProof/>
                <w:webHidden/>
              </w:rPr>
              <w:instrText xml:space="preserve"> PAGEREF _Toc29288973 \h </w:instrText>
            </w:r>
            <w:r w:rsidR="00E51AAD">
              <w:rPr>
                <w:noProof/>
                <w:webHidden/>
              </w:rPr>
            </w:r>
            <w:r w:rsidR="00E51AAD">
              <w:rPr>
                <w:noProof/>
                <w:webHidden/>
              </w:rPr>
              <w:fldChar w:fldCharType="separate"/>
            </w:r>
            <w:r w:rsidR="00E51AAD">
              <w:rPr>
                <w:noProof/>
                <w:webHidden/>
              </w:rPr>
              <w:t>50</w:t>
            </w:r>
            <w:r w:rsidR="00E51AAD">
              <w:rPr>
                <w:noProof/>
                <w:webHidden/>
              </w:rPr>
              <w:fldChar w:fldCharType="end"/>
            </w:r>
          </w:hyperlink>
        </w:p>
        <w:p w:rsidR="00E51AAD" w:rsidRDefault="004B329C" w14:paraId="18EA1194" w14:textId="6ECEAFA7">
          <w:pPr>
            <w:pStyle w:val="TOC1"/>
            <w:tabs>
              <w:tab w:val="left" w:pos="400"/>
              <w:tab w:val="right" w:leader="dot" w:pos="10070"/>
            </w:tabs>
            <w:rPr>
              <w:rFonts w:asciiTheme="minorHAnsi" w:hAnsiTheme="minorHAnsi" w:eastAsiaTheme="minorEastAsia"/>
              <w:noProof/>
              <w:color w:val="auto"/>
              <w:sz w:val="22"/>
              <w:szCs w:val="22"/>
            </w:rPr>
          </w:pPr>
          <w:hyperlink w:history="1" w:anchor="_Toc29288974">
            <w:r w:rsidRPr="00891FD5" w:rsidR="00E51AAD">
              <w:rPr>
                <w:rStyle w:val="Hyperlink"/>
                <w:noProof/>
              </w:rPr>
              <w:t>7</w:t>
            </w:r>
            <w:r w:rsidR="00E51AAD">
              <w:rPr>
                <w:rFonts w:asciiTheme="minorHAnsi" w:hAnsiTheme="minorHAnsi" w:eastAsiaTheme="minorEastAsia"/>
                <w:noProof/>
                <w:color w:val="auto"/>
                <w:sz w:val="22"/>
                <w:szCs w:val="22"/>
              </w:rPr>
              <w:tab/>
            </w:r>
            <w:r w:rsidRPr="00891FD5" w:rsidR="00E51AAD">
              <w:rPr>
                <w:rStyle w:val="Hyperlink"/>
                <w:noProof/>
              </w:rPr>
              <w:t>JSON Data Structures</w:t>
            </w:r>
            <w:r w:rsidR="00E51AAD">
              <w:rPr>
                <w:noProof/>
                <w:webHidden/>
              </w:rPr>
              <w:tab/>
            </w:r>
            <w:r w:rsidR="00E51AAD">
              <w:rPr>
                <w:noProof/>
                <w:webHidden/>
              </w:rPr>
              <w:fldChar w:fldCharType="begin"/>
            </w:r>
            <w:r w:rsidR="00E51AAD">
              <w:rPr>
                <w:noProof/>
                <w:webHidden/>
              </w:rPr>
              <w:instrText xml:space="preserve"> PAGEREF _Toc29288974 \h </w:instrText>
            </w:r>
            <w:r w:rsidR="00E51AAD">
              <w:rPr>
                <w:noProof/>
                <w:webHidden/>
              </w:rPr>
            </w:r>
            <w:r w:rsidR="00E51AAD">
              <w:rPr>
                <w:noProof/>
                <w:webHidden/>
              </w:rPr>
              <w:fldChar w:fldCharType="separate"/>
            </w:r>
            <w:r w:rsidR="00E51AAD">
              <w:rPr>
                <w:noProof/>
                <w:webHidden/>
              </w:rPr>
              <w:t>51</w:t>
            </w:r>
            <w:r w:rsidR="00E51AAD">
              <w:rPr>
                <w:noProof/>
                <w:webHidden/>
              </w:rPr>
              <w:fldChar w:fldCharType="end"/>
            </w:r>
          </w:hyperlink>
        </w:p>
        <w:p w:rsidR="00E51AAD" w:rsidRDefault="004B329C" w14:paraId="66B10FBD" w14:textId="0650F4AC">
          <w:pPr>
            <w:pStyle w:val="TOC2"/>
            <w:tabs>
              <w:tab w:val="left" w:pos="880"/>
              <w:tab w:val="right" w:leader="dot" w:pos="10070"/>
            </w:tabs>
            <w:rPr>
              <w:rFonts w:asciiTheme="minorHAnsi" w:hAnsiTheme="minorHAnsi" w:eastAsiaTheme="minorEastAsia"/>
              <w:noProof/>
              <w:color w:val="auto"/>
              <w:sz w:val="22"/>
              <w:szCs w:val="22"/>
            </w:rPr>
          </w:pPr>
          <w:hyperlink w:history="1" w:anchor="_Toc29288975">
            <w:r w:rsidRPr="00891FD5" w:rsidR="00E51AAD">
              <w:rPr>
                <w:rStyle w:val="Hyperlink"/>
                <w:noProof/>
              </w:rPr>
              <w:t>7.1</w:t>
            </w:r>
            <w:r w:rsidR="00E51AAD">
              <w:rPr>
                <w:rFonts w:asciiTheme="minorHAnsi" w:hAnsiTheme="minorHAnsi" w:eastAsiaTheme="minorEastAsia"/>
                <w:noProof/>
                <w:color w:val="auto"/>
                <w:sz w:val="22"/>
                <w:szCs w:val="22"/>
              </w:rPr>
              <w:tab/>
            </w:r>
            <w:r w:rsidRPr="00891FD5" w:rsidR="00E51AAD">
              <w:rPr>
                <w:rStyle w:val="Hyperlink"/>
                <w:noProof/>
              </w:rPr>
              <w:t>Channel</w:t>
            </w:r>
            <w:r w:rsidR="00E51AAD">
              <w:rPr>
                <w:noProof/>
                <w:webHidden/>
              </w:rPr>
              <w:tab/>
            </w:r>
            <w:r w:rsidR="00E51AAD">
              <w:rPr>
                <w:noProof/>
                <w:webHidden/>
              </w:rPr>
              <w:fldChar w:fldCharType="begin"/>
            </w:r>
            <w:r w:rsidR="00E51AAD">
              <w:rPr>
                <w:noProof/>
                <w:webHidden/>
              </w:rPr>
              <w:instrText xml:space="preserve"> PAGEREF _Toc29288975 \h </w:instrText>
            </w:r>
            <w:r w:rsidR="00E51AAD">
              <w:rPr>
                <w:noProof/>
                <w:webHidden/>
              </w:rPr>
            </w:r>
            <w:r w:rsidR="00E51AAD">
              <w:rPr>
                <w:noProof/>
                <w:webHidden/>
              </w:rPr>
              <w:fldChar w:fldCharType="separate"/>
            </w:r>
            <w:r w:rsidR="00E51AAD">
              <w:rPr>
                <w:noProof/>
                <w:webHidden/>
              </w:rPr>
              <w:t>51</w:t>
            </w:r>
            <w:r w:rsidR="00E51AAD">
              <w:rPr>
                <w:noProof/>
                <w:webHidden/>
              </w:rPr>
              <w:fldChar w:fldCharType="end"/>
            </w:r>
          </w:hyperlink>
        </w:p>
        <w:p w:rsidR="00E51AAD" w:rsidRDefault="004B329C" w14:paraId="31B5AF9C" w14:textId="5E085D01">
          <w:pPr>
            <w:pStyle w:val="TOC2"/>
            <w:tabs>
              <w:tab w:val="left" w:pos="880"/>
              <w:tab w:val="right" w:leader="dot" w:pos="10070"/>
            </w:tabs>
            <w:rPr>
              <w:rFonts w:asciiTheme="minorHAnsi" w:hAnsiTheme="minorHAnsi" w:eastAsiaTheme="minorEastAsia"/>
              <w:noProof/>
              <w:color w:val="auto"/>
              <w:sz w:val="22"/>
              <w:szCs w:val="22"/>
            </w:rPr>
          </w:pPr>
          <w:hyperlink w:history="1" w:anchor="_Toc29288976">
            <w:r w:rsidRPr="00891FD5" w:rsidR="00E51AAD">
              <w:rPr>
                <w:rStyle w:val="Hyperlink"/>
                <w:noProof/>
              </w:rPr>
              <w:t>7.2</w:t>
            </w:r>
            <w:r w:rsidR="00E51AAD">
              <w:rPr>
                <w:rFonts w:asciiTheme="minorHAnsi" w:hAnsiTheme="minorHAnsi" w:eastAsiaTheme="minorEastAsia"/>
                <w:noProof/>
                <w:color w:val="auto"/>
                <w:sz w:val="22"/>
                <w:szCs w:val="22"/>
              </w:rPr>
              <w:tab/>
            </w:r>
            <w:r w:rsidRPr="00891FD5" w:rsidR="00E51AAD">
              <w:rPr>
                <w:rStyle w:val="Hyperlink"/>
                <w:noProof/>
              </w:rPr>
              <w:t>ChannelType</w:t>
            </w:r>
            <w:r w:rsidR="00E51AAD">
              <w:rPr>
                <w:noProof/>
                <w:webHidden/>
              </w:rPr>
              <w:tab/>
            </w:r>
            <w:r w:rsidR="00E51AAD">
              <w:rPr>
                <w:noProof/>
                <w:webHidden/>
              </w:rPr>
              <w:fldChar w:fldCharType="begin"/>
            </w:r>
            <w:r w:rsidR="00E51AAD">
              <w:rPr>
                <w:noProof/>
                <w:webHidden/>
              </w:rPr>
              <w:instrText xml:space="preserve"> PAGEREF _Toc29288976 \h </w:instrText>
            </w:r>
            <w:r w:rsidR="00E51AAD">
              <w:rPr>
                <w:noProof/>
                <w:webHidden/>
              </w:rPr>
            </w:r>
            <w:r w:rsidR="00E51AAD">
              <w:rPr>
                <w:noProof/>
                <w:webHidden/>
              </w:rPr>
              <w:fldChar w:fldCharType="separate"/>
            </w:r>
            <w:r w:rsidR="00E51AAD">
              <w:rPr>
                <w:noProof/>
                <w:webHidden/>
              </w:rPr>
              <w:t>51</w:t>
            </w:r>
            <w:r w:rsidR="00E51AAD">
              <w:rPr>
                <w:noProof/>
                <w:webHidden/>
              </w:rPr>
              <w:fldChar w:fldCharType="end"/>
            </w:r>
          </w:hyperlink>
        </w:p>
        <w:p w:rsidR="00E51AAD" w:rsidRDefault="004B329C" w14:paraId="221EC75E" w14:textId="56F6DF80">
          <w:pPr>
            <w:pStyle w:val="TOC2"/>
            <w:tabs>
              <w:tab w:val="left" w:pos="880"/>
              <w:tab w:val="right" w:leader="dot" w:pos="10070"/>
            </w:tabs>
            <w:rPr>
              <w:rFonts w:asciiTheme="minorHAnsi" w:hAnsiTheme="minorHAnsi" w:eastAsiaTheme="minorEastAsia"/>
              <w:noProof/>
              <w:color w:val="auto"/>
              <w:sz w:val="22"/>
              <w:szCs w:val="22"/>
            </w:rPr>
          </w:pPr>
          <w:hyperlink w:history="1" w:anchor="_Toc29288977">
            <w:r w:rsidRPr="00891FD5" w:rsidR="00E51AAD">
              <w:rPr>
                <w:rStyle w:val="Hyperlink"/>
                <w:noProof/>
              </w:rPr>
              <w:t>7.3</w:t>
            </w:r>
            <w:r w:rsidR="00E51AAD">
              <w:rPr>
                <w:rFonts w:asciiTheme="minorHAnsi" w:hAnsiTheme="minorHAnsi" w:eastAsiaTheme="minorEastAsia"/>
                <w:noProof/>
                <w:color w:val="auto"/>
                <w:sz w:val="22"/>
                <w:szCs w:val="22"/>
              </w:rPr>
              <w:tab/>
            </w:r>
            <w:r w:rsidRPr="00891FD5" w:rsidR="00E51AAD">
              <w:rPr>
                <w:rStyle w:val="Hyperlink"/>
                <w:noProof/>
              </w:rPr>
              <w:t>Fault</w:t>
            </w:r>
            <w:r w:rsidR="00E51AAD">
              <w:rPr>
                <w:noProof/>
                <w:webHidden/>
              </w:rPr>
              <w:tab/>
            </w:r>
            <w:r w:rsidR="00E51AAD">
              <w:rPr>
                <w:noProof/>
                <w:webHidden/>
              </w:rPr>
              <w:fldChar w:fldCharType="begin"/>
            </w:r>
            <w:r w:rsidR="00E51AAD">
              <w:rPr>
                <w:noProof/>
                <w:webHidden/>
              </w:rPr>
              <w:instrText xml:space="preserve"> PAGEREF _Toc29288977 \h </w:instrText>
            </w:r>
            <w:r w:rsidR="00E51AAD">
              <w:rPr>
                <w:noProof/>
                <w:webHidden/>
              </w:rPr>
            </w:r>
            <w:r w:rsidR="00E51AAD">
              <w:rPr>
                <w:noProof/>
                <w:webHidden/>
              </w:rPr>
              <w:fldChar w:fldCharType="separate"/>
            </w:r>
            <w:r w:rsidR="00E51AAD">
              <w:rPr>
                <w:noProof/>
                <w:webHidden/>
              </w:rPr>
              <w:t>51</w:t>
            </w:r>
            <w:r w:rsidR="00E51AAD">
              <w:rPr>
                <w:noProof/>
                <w:webHidden/>
              </w:rPr>
              <w:fldChar w:fldCharType="end"/>
            </w:r>
          </w:hyperlink>
        </w:p>
        <w:p w:rsidR="00E51AAD" w:rsidRDefault="004B329C" w14:paraId="11D336DF" w14:textId="70A8387B">
          <w:pPr>
            <w:pStyle w:val="TOC2"/>
            <w:tabs>
              <w:tab w:val="left" w:pos="880"/>
              <w:tab w:val="right" w:leader="dot" w:pos="10070"/>
            </w:tabs>
            <w:rPr>
              <w:rFonts w:asciiTheme="minorHAnsi" w:hAnsiTheme="minorHAnsi" w:eastAsiaTheme="minorEastAsia"/>
              <w:noProof/>
              <w:color w:val="auto"/>
              <w:sz w:val="22"/>
              <w:szCs w:val="22"/>
            </w:rPr>
          </w:pPr>
          <w:hyperlink w:history="1" w:anchor="_Toc29288978">
            <w:r w:rsidRPr="00891FD5" w:rsidR="00E51AAD">
              <w:rPr>
                <w:rStyle w:val="Hyperlink"/>
                <w:noProof/>
              </w:rPr>
              <w:t>7.4</w:t>
            </w:r>
            <w:r w:rsidR="00E51AAD">
              <w:rPr>
                <w:rFonts w:asciiTheme="minorHAnsi" w:hAnsiTheme="minorHAnsi" w:eastAsiaTheme="minorEastAsia"/>
                <w:noProof/>
                <w:color w:val="auto"/>
                <w:sz w:val="22"/>
                <w:szCs w:val="22"/>
              </w:rPr>
              <w:tab/>
            </w:r>
            <w:r w:rsidRPr="00891FD5" w:rsidR="00E51AAD">
              <w:rPr>
                <w:rStyle w:val="Hyperlink"/>
                <w:noProof/>
              </w:rPr>
              <w:t>Message</w:t>
            </w:r>
            <w:r w:rsidR="00E51AAD">
              <w:rPr>
                <w:noProof/>
                <w:webHidden/>
              </w:rPr>
              <w:tab/>
            </w:r>
            <w:r w:rsidR="00E51AAD">
              <w:rPr>
                <w:noProof/>
                <w:webHidden/>
              </w:rPr>
              <w:fldChar w:fldCharType="begin"/>
            </w:r>
            <w:r w:rsidR="00E51AAD">
              <w:rPr>
                <w:noProof/>
                <w:webHidden/>
              </w:rPr>
              <w:instrText xml:space="preserve"> PAGEREF _Toc29288978 \h </w:instrText>
            </w:r>
            <w:r w:rsidR="00E51AAD">
              <w:rPr>
                <w:noProof/>
                <w:webHidden/>
              </w:rPr>
            </w:r>
            <w:r w:rsidR="00E51AAD">
              <w:rPr>
                <w:noProof/>
                <w:webHidden/>
              </w:rPr>
              <w:fldChar w:fldCharType="separate"/>
            </w:r>
            <w:r w:rsidR="00E51AAD">
              <w:rPr>
                <w:noProof/>
                <w:webHidden/>
              </w:rPr>
              <w:t>52</w:t>
            </w:r>
            <w:r w:rsidR="00E51AAD">
              <w:rPr>
                <w:noProof/>
                <w:webHidden/>
              </w:rPr>
              <w:fldChar w:fldCharType="end"/>
            </w:r>
          </w:hyperlink>
        </w:p>
        <w:p w:rsidR="00E51AAD" w:rsidRDefault="004B329C" w14:paraId="6EECB4B1" w14:textId="794B55C3">
          <w:pPr>
            <w:pStyle w:val="TOC2"/>
            <w:tabs>
              <w:tab w:val="left" w:pos="880"/>
              <w:tab w:val="right" w:leader="dot" w:pos="10070"/>
            </w:tabs>
            <w:rPr>
              <w:rFonts w:asciiTheme="minorHAnsi" w:hAnsiTheme="minorHAnsi" w:eastAsiaTheme="minorEastAsia"/>
              <w:noProof/>
              <w:color w:val="auto"/>
              <w:sz w:val="22"/>
              <w:szCs w:val="22"/>
            </w:rPr>
          </w:pPr>
          <w:hyperlink w:history="1" w:anchor="_Toc29288979">
            <w:r w:rsidRPr="00891FD5" w:rsidR="00E51AAD">
              <w:rPr>
                <w:rStyle w:val="Hyperlink"/>
                <w:noProof/>
              </w:rPr>
              <w:t>7.5</w:t>
            </w:r>
            <w:r w:rsidR="00E51AAD">
              <w:rPr>
                <w:rFonts w:asciiTheme="minorHAnsi" w:hAnsiTheme="minorHAnsi" w:eastAsiaTheme="minorEastAsia"/>
                <w:noProof/>
                <w:color w:val="auto"/>
                <w:sz w:val="22"/>
                <w:szCs w:val="22"/>
              </w:rPr>
              <w:tab/>
            </w:r>
            <w:r w:rsidRPr="00891FD5" w:rsidR="00E51AAD">
              <w:rPr>
                <w:rStyle w:val="Hyperlink"/>
                <w:noProof/>
              </w:rPr>
              <w:t>MessageContent</w:t>
            </w:r>
            <w:r w:rsidR="00E51AAD">
              <w:rPr>
                <w:noProof/>
                <w:webHidden/>
              </w:rPr>
              <w:tab/>
            </w:r>
            <w:r w:rsidR="00E51AAD">
              <w:rPr>
                <w:noProof/>
                <w:webHidden/>
              </w:rPr>
              <w:fldChar w:fldCharType="begin"/>
            </w:r>
            <w:r w:rsidR="00E51AAD">
              <w:rPr>
                <w:noProof/>
                <w:webHidden/>
              </w:rPr>
              <w:instrText xml:space="preserve"> PAGEREF _Toc29288979 \h </w:instrText>
            </w:r>
            <w:r w:rsidR="00E51AAD">
              <w:rPr>
                <w:noProof/>
                <w:webHidden/>
              </w:rPr>
            </w:r>
            <w:r w:rsidR="00E51AAD">
              <w:rPr>
                <w:noProof/>
                <w:webHidden/>
              </w:rPr>
              <w:fldChar w:fldCharType="separate"/>
            </w:r>
            <w:r w:rsidR="00E51AAD">
              <w:rPr>
                <w:noProof/>
                <w:webHidden/>
              </w:rPr>
              <w:t>52</w:t>
            </w:r>
            <w:r w:rsidR="00E51AAD">
              <w:rPr>
                <w:noProof/>
                <w:webHidden/>
              </w:rPr>
              <w:fldChar w:fldCharType="end"/>
            </w:r>
          </w:hyperlink>
        </w:p>
        <w:p w:rsidR="00E51AAD" w:rsidRDefault="004B329C" w14:paraId="09DCE689" w14:textId="6774D389">
          <w:pPr>
            <w:pStyle w:val="TOC2"/>
            <w:tabs>
              <w:tab w:val="left" w:pos="880"/>
              <w:tab w:val="right" w:leader="dot" w:pos="10070"/>
            </w:tabs>
            <w:rPr>
              <w:rFonts w:asciiTheme="minorHAnsi" w:hAnsiTheme="minorHAnsi" w:eastAsiaTheme="minorEastAsia"/>
              <w:noProof/>
              <w:color w:val="auto"/>
              <w:sz w:val="22"/>
              <w:szCs w:val="22"/>
            </w:rPr>
          </w:pPr>
          <w:hyperlink w:history="1" w:anchor="_Toc29288980">
            <w:r w:rsidRPr="00891FD5" w:rsidR="00E51AAD">
              <w:rPr>
                <w:rStyle w:val="Hyperlink"/>
                <w:noProof/>
              </w:rPr>
              <w:t>7.6</w:t>
            </w:r>
            <w:r w:rsidR="00E51AAD">
              <w:rPr>
                <w:rFonts w:asciiTheme="minorHAnsi" w:hAnsiTheme="minorHAnsi" w:eastAsiaTheme="minorEastAsia"/>
                <w:noProof/>
                <w:color w:val="auto"/>
                <w:sz w:val="22"/>
                <w:szCs w:val="22"/>
              </w:rPr>
              <w:tab/>
            </w:r>
            <w:r w:rsidRPr="00891FD5" w:rsidR="00E51AAD">
              <w:rPr>
                <w:rStyle w:val="Hyperlink"/>
                <w:noProof/>
              </w:rPr>
              <w:t>MessageType</w:t>
            </w:r>
            <w:r w:rsidR="00E51AAD">
              <w:rPr>
                <w:noProof/>
                <w:webHidden/>
              </w:rPr>
              <w:tab/>
            </w:r>
            <w:r w:rsidR="00E51AAD">
              <w:rPr>
                <w:noProof/>
                <w:webHidden/>
              </w:rPr>
              <w:fldChar w:fldCharType="begin"/>
            </w:r>
            <w:r w:rsidR="00E51AAD">
              <w:rPr>
                <w:noProof/>
                <w:webHidden/>
              </w:rPr>
              <w:instrText xml:space="preserve"> PAGEREF _Toc29288980 \h </w:instrText>
            </w:r>
            <w:r w:rsidR="00E51AAD">
              <w:rPr>
                <w:noProof/>
                <w:webHidden/>
              </w:rPr>
            </w:r>
            <w:r w:rsidR="00E51AAD">
              <w:rPr>
                <w:noProof/>
                <w:webHidden/>
              </w:rPr>
              <w:fldChar w:fldCharType="separate"/>
            </w:r>
            <w:r w:rsidR="00E51AAD">
              <w:rPr>
                <w:noProof/>
                <w:webHidden/>
              </w:rPr>
              <w:t>53</w:t>
            </w:r>
            <w:r w:rsidR="00E51AAD">
              <w:rPr>
                <w:noProof/>
                <w:webHidden/>
              </w:rPr>
              <w:fldChar w:fldCharType="end"/>
            </w:r>
          </w:hyperlink>
        </w:p>
        <w:p w:rsidR="00E51AAD" w:rsidRDefault="004B329C" w14:paraId="7A84CF89" w14:textId="056CD119">
          <w:pPr>
            <w:pStyle w:val="TOC2"/>
            <w:tabs>
              <w:tab w:val="left" w:pos="880"/>
              <w:tab w:val="right" w:leader="dot" w:pos="10070"/>
            </w:tabs>
            <w:rPr>
              <w:rFonts w:asciiTheme="minorHAnsi" w:hAnsiTheme="minorHAnsi" w:eastAsiaTheme="minorEastAsia"/>
              <w:noProof/>
              <w:color w:val="auto"/>
              <w:sz w:val="22"/>
              <w:szCs w:val="22"/>
            </w:rPr>
          </w:pPr>
          <w:hyperlink w:history="1" w:anchor="_Toc29288981">
            <w:r w:rsidRPr="00891FD5" w:rsidR="00E51AAD">
              <w:rPr>
                <w:rStyle w:val="Hyperlink"/>
                <w:noProof/>
              </w:rPr>
              <w:t>7.7</w:t>
            </w:r>
            <w:r w:rsidR="00E51AAD">
              <w:rPr>
                <w:rFonts w:asciiTheme="minorHAnsi" w:hAnsiTheme="minorHAnsi" w:eastAsiaTheme="minorEastAsia"/>
                <w:noProof/>
                <w:color w:val="auto"/>
                <w:sz w:val="22"/>
                <w:szCs w:val="22"/>
              </w:rPr>
              <w:tab/>
            </w:r>
            <w:r w:rsidRPr="00891FD5" w:rsidR="00E51AAD">
              <w:rPr>
                <w:rStyle w:val="Hyperlink"/>
                <w:noProof/>
              </w:rPr>
              <w:t>Notification</w:t>
            </w:r>
            <w:r w:rsidR="00E51AAD">
              <w:rPr>
                <w:noProof/>
                <w:webHidden/>
              </w:rPr>
              <w:tab/>
            </w:r>
            <w:r w:rsidR="00E51AAD">
              <w:rPr>
                <w:noProof/>
                <w:webHidden/>
              </w:rPr>
              <w:fldChar w:fldCharType="begin"/>
            </w:r>
            <w:r w:rsidR="00E51AAD">
              <w:rPr>
                <w:noProof/>
                <w:webHidden/>
              </w:rPr>
              <w:instrText xml:space="preserve"> PAGEREF _Toc29288981 \h </w:instrText>
            </w:r>
            <w:r w:rsidR="00E51AAD">
              <w:rPr>
                <w:noProof/>
                <w:webHidden/>
              </w:rPr>
            </w:r>
            <w:r w:rsidR="00E51AAD">
              <w:rPr>
                <w:noProof/>
                <w:webHidden/>
              </w:rPr>
              <w:fldChar w:fldCharType="separate"/>
            </w:r>
            <w:r w:rsidR="00E51AAD">
              <w:rPr>
                <w:noProof/>
                <w:webHidden/>
              </w:rPr>
              <w:t>53</w:t>
            </w:r>
            <w:r w:rsidR="00E51AAD">
              <w:rPr>
                <w:noProof/>
                <w:webHidden/>
              </w:rPr>
              <w:fldChar w:fldCharType="end"/>
            </w:r>
          </w:hyperlink>
        </w:p>
        <w:p w:rsidR="00E51AAD" w:rsidRDefault="004B329C" w14:paraId="541ABCB2" w14:textId="0DDBFC98">
          <w:pPr>
            <w:pStyle w:val="TOC2"/>
            <w:tabs>
              <w:tab w:val="left" w:pos="880"/>
              <w:tab w:val="right" w:leader="dot" w:pos="10070"/>
            </w:tabs>
            <w:rPr>
              <w:rFonts w:asciiTheme="minorHAnsi" w:hAnsiTheme="minorHAnsi" w:eastAsiaTheme="minorEastAsia"/>
              <w:noProof/>
              <w:color w:val="auto"/>
              <w:sz w:val="22"/>
              <w:szCs w:val="22"/>
            </w:rPr>
          </w:pPr>
          <w:hyperlink w:history="1" w:anchor="_Toc29288982">
            <w:r w:rsidRPr="00891FD5" w:rsidR="00E51AAD">
              <w:rPr>
                <w:rStyle w:val="Hyperlink"/>
                <w:noProof/>
              </w:rPr>
              <w:t>7.8</w:t>
            </w:r>
            <w:r w:rsidR="00E51AAD">
              <w:rPr>
                <w:rFonts w:asciiTheme="minorHAnsi" w:hAnsiTheme="minorHAnsi" w:eastAsiaTheme="minorEastAsia"/>
                <w:noProof/>
                <w:color w:val="auto"/>
                <w:sz w:val="22"/>
                <w:szCs w:val="22"/>
              </w:rPr>
              <w:tab/>
            </w:r>
            <w:r w:rsidRPr="00891FD5" w:rsidR="00E51AAD">
              <w:rPr>
                <w:rStyle w:val="Hyperlink"/>
                <w:noProof/>
              </w:rPr>
              <w:t>SecurityToken</w:t>
            </w:r>
            <w:r w:rsidR="00E51AAD">
              <w:rPr>
                <w:noProof/>
                <w:webHidden/>
              </w:rPr>
              <w:tab/>
            </w:r>
            <w:r w:rsidR="00E51AAD">
              <w:rPr>
                <w:noProof/>
                <w:webHidden/>
              </w:rPr>
              <w:fldChar w:fldCharType="begin"/>
            </w:r>
            <w:r w:rsidR="00E51AAD">
              <w:rPr>
                <w:noProof/>
                <w:webHidden/>
              </w:rPr>
              <w:instrText xml:space="preserve"> PAGEREF _Toc29288982 \h </w:instrText>
            </w:r>
            <w:r w:rsidR="00E51AAD">
              <w:rPr>
                <w:noProof/>
                <w:webHidden/>
              </w:rPr>
            </w:r>
            <w:r w:rsidR="00E51AAD">
              <w:rPr>
                <w:noProof/>
                <w:webHidden/>
              </w:rPr>
              <w:fldChar w:fldCharType="separate"/>
            </w:r>
            <w:r w:rsidR="00E51AAD">
              <w:rPr>
                <w:noProof/>
                <w:webHidden/>
              </w:rPr>
              <w:t>53</w:t>
            </w:r>
            <w:r w:rsidR="00E51AAD">
              <w:rPr>
                <w:noProof/>
                <w:webHidden/>
              </w:rPr>
              <w:fldChar w:fldCharType="end"/>
            </w:r>
          </w:hyperlink>
        </w:p>
        <w:p w:rsidR="00E51AAD" w:rsidRDefault="004B329C" w14:paraId="20C5D14E" w14:textId="488816FE">
          <w:pPr>
            <w:pStyle w:val="TOC2"/>
            <w:tabs>
              <w:tab w:val="left" w:pos="880"/>
              <w:tab w:val="right" w:leader="dot" w:pos="10070"/>
            </w:tabs>
            <w:rPr>
              <w:rFonts w:asciiTheme="minorHAnsi" w:hAnsiTheme="minorHAnsi" w:eastAsiaTheme="minorEastAsia"/>
              <w:noProof/>
              <w:color w:val="auto"/>
              <w:sz w:val="22"/>
              <w:szCs w:val="22"/>
            </w:rPr>
          </w:pPr>
          <w:hyperlink w:history="1" w:anchor="_Toc29288983">
            <w:r w:rsidRPr="00891FD5" w:rsidR="00E51AAD">
              <w:rPr>
                <w:rStyle w:val="Hyperlink"/>
                <w:noProof/>
              </w:rPr>
              <w:t>7.9</w:t>
            </w:r>
            <w:r w:rsidR="00E51AAD">
              <w:rPr>
                <w:rFonts w:asciiTheme="minorHAnsi" w:hAnsiTheme="minorHAnsi" w:eastAsiaTheme="minorEastAsia"/>
                <w:noProof/>
                <w:color w:val="auto"/>
                <w:sz w:val="22"/>
                <w:szCs w:val="22"/>
              </w:rPr>
              <w:tab/>
            </w:r>
            <w:r w:rsidRPr="00891FD5" w:rsidR="00E51AAD">
              <w:rPr>
                <w:rStyle w:val="Hyperlink"/>
                <w:noProof/>
              </w:rPr>
              <w:t>Session</w:t>
            </w:r>
            <w:r w:rsidR="00E51AAD">
              <w:rPr>
                <w:noProof/>
                <w:webHidden/>
              </w:rPr>
              <w:tab/>
            </w:r>
            <w:r w:rsidR="00E51AAD">
              <w:rPr>
                <w:noProof/>
                <w:webHidden/>
              </w:rPr>
              <w:fldChar w:fldCharType="begin"/>
            </w:r>
            <w:r w:rsidR="00E51AAD">
              <w:rPr>
                <w:noProof/>
                <w:webHidden/>
              </w:rPr>
              <w:instrText xml:space="preserve"> PAGEREF _Toc29288983 \h </w:instrText>
            </w:r>
            <w:r w:rsidR="00E51AAD">
              <w:rPr>
                <w:noProof/>
                <w:webHidden/>
              </w:rPr>
            </w:r>
            <w:r w:rsidR="00E51AAD">
              <w:rPr>
                <w:noProof/>
                <w:webHidden/>
              </w:rPr>
              <w:fldChar w:fldCharType="separate"/>
            </w:r>
            <w:r w:rsidR="00E51AAD">
              <w:rPr>
                <w:noProof/>
                <w:webHidden/>
              </w:rPr>
              <w:t>54</w:t>
            </w:r>
            <w:r w:rsidR="00E51AAD">
              <w:rPr>
                <w:noProof/>
                <w:webHidden/>
              </w:rPr>
              <w:fldChar w:fldCharType="end"/>
            </w:r>
          </w:hyperlink>
        </w:p>
        <w:p w:rsidR="00E51AAD" w:rsidRDefault="004B329C" w14:paraId="5FFB729A" w14:textId="70404DBD">
          <w:pPr>
            <w:pStyle w:val="TOC2"/>
            <w:tabs>
              <w:tab w:val="left" w:pos="880"/>
              <w:tab w:val="right" w:leader="dot" w:pos="10070"/>
            </w:tabs>
            <w:rPr>
              <w:rFonts w:asciiTheme="minorHAnsi" w:hAnsiTheme="minorHAnsi" w:eastAsiaTheme="minorEastAsia"/>
              <w:noProof/>
              <w:color w:val="auto"/>
              <w:sz w:val="22"/>
              <w:szCs w:val="22"/>
            </w:rPr>
          </w:pPr>
          <w:hyperlink w:history="1" w:anchor="_Toc29288984">
            <w:r w:rsidRPr="00891FD5" w:rsidR="00E51AAD">
              <w:rPr>
                <w:rStyle w:val="Hyperlink"/>
                <w:noProof/>
              </w:rPr>
              <w:t>7.10</w:t>
            </w:r>
            <w:r w:rsidR="00E51AAD">
              <w:rPr>
                <w:rFonts w:asciiTheme="minorHAnsi" w:hAnsiTheme="minorHAnsi" w:eastAsiaTheme="minorEastAsia"/>
                <w:noProof/>
                <w:color w:val="auto"/>
                <w:sz w:val="22"/>
                <w:szCs w:val="22"/>
              </w:rPr>
              <w:tab/>
            </w:r>
            <w:r w:rsidRPr="00891FD5" w:rsidR="00E51AAD">
              <w:rPr>
                <w:rStyle w:val="Hyperlink"/>
                <w:noProof/>
              </w:rPr>
              <w:t>SessionType</w:t>
            </w:r>
            <w:r w:rsidR="00E51AAD">
              <w:rPr>
                <w:noProof/>
                <w:webHidden/>
              </w:rPr>
              <w:tab/>
            </w:r>
            <w:r w:rsidR="00E51AAD">
              <w:rPr>
                <w:noProof/>
                <w:webHidden/>
              </w:rPr>
              <w:fldChar w:fldCharType="begin"/>
            </w:r>
            <w:r w:rsidR="00E51AAD">
              <w:rPr>
                <w:noProof/>
                <w:webHidden/>
              </w:rPr>
              <w:instrText xml:space="preserve"> PAGEREF _Toc29288984 \h </w:instrText>
            </w:r>
            <w:r w:rsidR="00E51AAD">
              <w:rPr>
                <w:noProof/>
                <w:webHidden/>
              </w:rPr>
            </w:r>
            <w:r w:rsidR="00E51AAD">
              <w:rPr>
                <w:noProof/>
                <w:webHidden/>
              </w:rPr>
              <w:fldChar w:fldCharType="separate"/>
            </w:r>
            <w:r w:rsidR="00E51AAD">
              <w:rPr>
                <w:noProof/>
                <w:webHidden/>
              </w:rPr>
              <w:t>54</w:t>
            </w:r>
            <w:r w:rsidR="00E51AAD">
              <w:rPr>
                <w:noProof/>
                <w:webHidden/>
              </w:rPr>
              <w:fldChar w:fldCharType="end"/>
            </w:r>
          </w:hyperlink>
        </w:p>
        <w:p w:rsidR="00E51AAD" w:rsidRDefault="004B329C" w14:paraId="4C6872E8" w14:textId="56162E71">
          <w:pPr>
            <w:pStyle w:val="TOC2"/>
            <w:tabs>
              <w:tab w:val="left" w:pos="880"/>
              <w:tab w:val="right" w:leader="dot" w:pos="10070"/>
            </w:tabs>
            <w:rPr>
              <w:rFonts w:asciiTheme="minorHAnsi" w:hAnsiTheme="minorHAnsi" w:eastAsiaTheme="minorEastAsia"/>
              <w:noProof/>
              <w:color w:val="auto"/>
              <w:sz w:val="22"/>
              <w:szCs w:val="22"/>
            </w:rPr>
          </w:pPr>
          <w:hyperlink w:history="1" w:anchor="_Toc29288985">
            <w:r w:rsidRPr="00891FD5" w:rsidR="00E51AAD">
              <w:rPr>
                <w:rStyle w:val="Hyperlink"/>
                <w:noProof/>
              </w:rPr>
              <w:t>7.11</w:t>
            </w:r>
            <w:r w:rsidR="00E51AAD">
              <w:rPr>
                <w:rFonts w:asciiTheme="minorHAnsi" w:hAnsiTheme="minorHAnsi" w:eastAsiaTheme="minorEastAsia"/>
                <w:noProof/>
                <w:color w:val="auto"/>
                <w:sz w:val="22"/>
                <w:szCs w:val="22"/>
              </w:rPr>
              <w:tab/>
            </w:r>
            <w:r w:rsidRPr="00891FD5" w:rsidR="00E51AAD">
              <w:rPr>
                <w:rStyle w:val="Hyperlink"/>
                <w:noProof/>
              </w:rPr>
              <w:t>UsernameToken</w:t>
            </w:r>
            <w:r w:rsidR="00E51AAD">
              <w:rPr>
                <w:noProof/>
                <w:webHidden/>
              </w:rPr>
              <w:tab/>
            </w:r>
            <w:r w:rsidR="00E51AAD">
              <w:rPr>
                <w:noProof/>
                <w:webHidden/>
              </w:rPr>
              <w:fldChar w:fldCharType="begin"/>
            </w:r>
            <w:r w:rsidR="00E51AAD">
              <w:rPr>
                <w:noProof/>
                <w:webHidden/>
              </w:rPr>
              <w:instrText xml:space="preserve"> PAGEREF _Toc29288985 \h </w:instrText>
            </w:r>
            <w:r w:rsidR="00E51AAD">
              <w:rPr>
                <w:noProof/>
                <w:webHidden/>
              </w:rPr>
            </w:r>
            <w:r w:rsidR="00E51AAD">
              <w:rPr>
                <w:noProof/>
                <w:webHidden/>
              </w:rPr>
              <w:fldChar w:fldCharType="separate"/>
            </w:r>
            <w:r w:rsidR="00E51AAD">
              <w:rPr>
                <w:noProof/>
                <w:webHidden/>
              </w:rPr>
              <w:t>55</w:t>
            </w:r>
            <w:r w:rsidR="00E51AAD">
              <w:rPr>
                <w:noProof/>
                <w:webHidden/>
              </w:rPr>
              <w:fldChar w:fldCharType="end"/>
            </w:r>
          </w:hyperlink>
        </w:p>
        <w:p w:rsidR="00E51AAD" w:rsidRDefault="004B329C" w14:paraId="5E0D1CE0" w14:textId="08F0F556">
          <w:pPr>
            <w:pStyle w:val="TOC1"/>
            <w:tabs>
              <w:tab w:val="left" w:pos="400"/>
              <w:tab w:val="right" w:leader="dot" w:pos="10070"/>
            </w:tabs>
            <w:rPr>
              <w:rFonts w:asciiTheme="minorHAnsi" w:hAnsiTheme="minorHAnsi" w:eastAsiaTheme="minorEastAsia"/>
              <w:noProof/>
              <w:color w:val="auto"/>
              <w:sz w:val="22"/>
              <w:szCs w:val="22"/>
            </w:rPr>
          </w:pPr>
          <w:hyperlink w:history="1" w:anchor="_Toc29288986">
            <w:r w:rsidRPr="00891FD5" w:rsidR="00E51AAD">
              <w:rPr>
                <w:rStyle w:val="Hyperlink"/>
                <w:noProof/>
              </w:rPr>
              <w:t>8</w:t>
            </w:r>
            <w:r w:rsidR="00E51AAD">
              <w:rPr>
                <w:rFonts w:asciiTheme="minorHAnsi" w:hAnsiTheme="minorHAnsi" w:eastAsiaTheme="minorEastAsia"/>
                <w:noProof/>
                <w:color w:val="auto"/>
                <w:sz w:val="22"/>
                <w:szCs w:val="22"/>
              </w:rPr>
              <w:tab/>
            </w:r>
            <w:r w:rsidRPr="00891FD5" w:rsidR="00E51AAD">
              <w:rPr>
                <w:rStyle w:val="Hyperlink"/>
                <w:noProof/>
              </w:rPr>
              <w:t>Security Architecture</w:t>
            </w:r>
            <w:r w:rsidR="00E51AAD">
              <w:rPr>
                <w:noProof/>
                <w:webHidden/>
              </w:rPr>
              <w:tab/>
            </w:r>
            <w:r w:rsidR="00E51AAD">
              <w:rPr>
                <w:noProof/>
                <w:webHidden/>
              </w:rPr>
              <w:fldChar w:fldCharType="begin"/>
            </w:r>
            <w:r w:rsidR="00E51AAD">
              <w:rPr>
                <w:noProof/>
                <w:webHidden/>
              </w:rPr>
              <w:instrText xml:space="preserve"> PAGEREF _Toc29288986 \h </w:instrText>
            </w:r>
            <w:r w:rsidR="00E51AAD">
              <w:rPr>
                <w:noProof/>
                <w:webHidden/>
              </w:rPr>
            </w:r>
            <w:r w:rsidR="00E51AAD">
              <w:rPr>
                <w:noProof/>
                <w:webHidden/>
              </w:rPr>
              <w:fldChar w:fldCharType="separate"/>
            </w:r>
            <w:r w:rsidR="00E51AAD">
              <w:rPr>
                <w:noProof/>
                <w:webHidden/>
              </w:rPr>
              <w:t>55</w:t>
            </w:r>
            <w:r w:rsidR="00E51AAD">
              <w:rPr>
                <w:noProof/>
                <w:webHidden/>
              </w:rPr>
              <w:fldChar w:fldCharType="end"/>
            </w:r>
          </w:hyperlink>
        </w:p>
        <w:p w:rsidR="00E51AAD" w:rsidRDefault="004B329C" w14:paraId="38199B1C" w14:textId="303F8AAE">
          <w:pPr>
            <w:pStyle w:val="TOC2"/>
            <w:tabs>
              <w:tab w:val="left" w:pos="880"/>
              <w:tab w:val="right" w:leader="dot" w:pos="10070"/>
            </w:tabs>
            <w:rPr>
              <w:rFonts w:asciiTheme="minorHAnsi" w:hAnsiTheme="minorHAnsi" w:eastAsiaTheme="minorEastAsia"/>
              <w:noProof/>
              <w:color w:val="auto"/>
              <w:sz w:val="22"/>
              <w:szCs w:val="22"/>
            </w:rPr>
          </w:pPr>
          <w:hyperlink w:history="1" w:anchor="_Toc29288987">
            <w:r w:rsidRPr="00891FD5" w:rsidR="00E51AAD">
              <w:rPr>
                <w:rStyle w:val="Hyperlink"/>
                <w:noProof/>
              </w:rPr>
              <w:t>8.1</w:t>
            </w:r>
            <w:r w:rsidR="00E51AAD">
              <w:rPr>
                <w:rFonts w:asciiTheme="minorHAnsi" w:hAnsiTheme="minorHAnsi" w:eastAsiaTheme="minorEastAsia"/>
                <w:noProof/>
                <w:color w:val="auto"/>
                <w:sz w:val="22"/>
                <w:szCs w:val="22"/>
              </w:rPr>
              <w:tab/>
            </w:r>
            <w:r w:rsidRPr="00891FD5" w:rsidR="00E51AAD">
              <w:rPr>
                <w:rStyle w:val="Hyperlink"/>
                <w:noProof/>
              </w:rPr>
              <w:t>Security Level 1 – None</w:t>
            </w:r>
            <w:r w:rsidR="00E51AAD">
              <w:rPr>
                <w:noProof/>
                <w:webHidden/>
              </w:rPr>
              <w:tab/>
            </w:r>
            <w:r w:rsidR="00E51AAD">
              <w:rPr>
                <w:noProof/>
                <w:webHidden/>
              </w:rPr>
              <w:fldChar w:fldCharType="begin"/>
            </w:r>
            <w:r w:rsidR="00E51AAD">
              <w:rPr>
                <w:noProof/>
                <w:webHidden/>
              </w:rPr>
              <w:instrText xml:space="preserve"> PAGEREF _Toc29288987 \h </w:instrText>
            </w:r>
            <w:r w:rsidR="00E51AAD">
              <w:rPr>
                <w:noProof/>
                <w:webHidden/>
              </w:rPr>
            </w:r>
            <w:r w:rsidR="00E51AAD">
              <w:rPr>
                <w:noProof/>
                <w:webHidden/>
              </w:rPr>
              <w:fldChar w:fldCharType="separate"/>
            </w:r>
            <w:r w:rsidR="00E51AAD">
              <w:rPr>
                <w:noProof/>
                <w:webHidden/>
              </w:rPr>
              <w:t>55</w:t>
            </w:r>
            <w:r w:rsidR="00E51AAD">
              <w:rPr>
                <w:noProof/>
                <w:webHidden/>
              </w:rPr>
              <w:fldChar w:fldCharType="end"/>
            </w:r>
          </w:hyperlink>
        </w:p>
        <w:p w:rsidR="00E51AAD" w:rsidRDefault="004B329C" w14:paraId="496063ED" w14:textId="779758F4">
          <w:pPr>
            <w:pStyle w:val="TOC3"/>
            <w:tabs>
              <w:tab w:val="left" w:pos="1100"/>
              <w:tab w:val="right" w:leader="dot" w:pos="10070"/>
            </w:tabs>
            <w:rPr>
              <w:rFonts w:asciiTheme="minorHAnsi" w:hAnsiTheme="minorHAnsi" w:eastAsiaTheme="minorEastAsia"/>
              <w:noProof/>
              <w:color w:val="auto"/>
              <w:sz w:val="22"/>
              <w:szCs w:val="22"/>
            </w:rPr>
          </w:pPr>
          <w:hyperlink w:history="1" w:anchor="_Toc29288988">
            <w:r w:rsidRPr="00891FD5" w:rsidR="00E51AAD">
              <w:rPr>
                <w:rStyle w:val="Hyperlink"/>
                <w:noProof/>
              </w:rPr>
              <w:t>8.1.1</w:t>
            </w:r>
            <w:r w:rsidR="00E51AAD">
              <w:rPr>
                <w:rFonts w:asciiTheme="minorHAnsi" w:hAnsiTheme="minorHAnsi" w:eastAsiaTheme="minorEastAsia"/>
                <w:noProof/>
                <w:color w:val="auto"/>
                <w:sz w:val="22"/>
                <w:szCs w:val="22"/>
              </w:rPr>
              <w:tab/>
            </w:r>
            <w:r w:rsidRPr="00891FD5" w:rsidR="00E51AAD">
              <w:rPr>
                <w:rStyle w:val="Hyperlink"/>
                <w:noProof/>
              </w:rPr>
              <w:t>Usage Scenarios</w:t>
            </w:r>
            <w:r w:rsidR="00E51AAD">
              <w:rPr>
                <w:noProof/>
                <w:webHidden/>
              </w:rPr>
              <w:tab/>
            </w:r>
            <w:r w:rsidR="00E51AAD">
              <w:rPr>
                <w:noProof/>
                <w:webHidden/>
              </w:rPr>
              <w:fldChar w:fldCharType="begin"/>
            </w:r>
            <w:r w:rsidR="00E51AAD">
              <w:rPr>
                <w:noProof/>
                <w:webHidden/>
              </w:rPr>
              <w:instrText xml:space="preserve"> PAGEREF _Toc29288988 \h </w:instrText>
            </w:r>
            <w:r w:rsidR="00E51AAD">
              <w:rPr>
                <w:noProof/>
                <w:webHidden/>
              </w:rPr>
            </w:r>
            <w:r w:rsidR="00E51AAD">
              <w:rPr>
                <w:noProof/>
                <w:webHidden/>
              </w:rPr>
              <w:fldChar w:fldCharType="separate"/>
            </w:r>
            <w:r w:rsidR="00E51AAD">
              <w:rPr>
                <w:noProof/>
                <w:webHidden/>
              </w:rPr>
              <w:t>55</w:t>
            </w:r>
            <w:r w:rsidR="00E51AAD">
              <w:rPr>
                <w:noProof/>
                <w:webHidden/>
              </w:rPr>
              <w:fldChar w:fldCharType="end"/>
            </w:r>
          </w:hyperlink>
        </w:p>
        <w:p w:rsidR="00E51AAD" w:rsidRDefault="004B329C" w14:paraId="11E66460" w14:textId="37C6B814">
          <w:pPr>
            <w:pStyle w:val="TOC2"/>
            <w:tabs>
              <w:tab w:val="left" w:pos="880"/>
              <w:tab w:val="right" w:leader="dot" w:pos="10070"/>
            </w:tabs>
            <w:rPr>
              <w:rFonts w:asciiTheme="minorHAnsi" w:hAnsiTheme="minorHAnsi" w:eastAsiaTheme="minorEastAsia"/>
              <w:noProof/>
              <w:color w:val="auto"/>
              <w:sz w:val="22"/>
              <w:szCs w:val="22"/>
            </w:rPr>
          </w:pPr>
          <w:hyperlink w:history="1" w:anchor="_Toc29288989">
            <w:r w:rsidRPr="00891FD5" w:rsidR="00E51AAD">
              <w:rPr>
                <w:rStyle w:val="Hyperlink"/>
                <w:noProof/>
              </w:rPr>
              <w:t>8.2</w:t>
            </w:r>
            <w:r w:rsidR="00E51AAD">
              <w:rPr>
                <w:rFonts w:asciiTheme="minorHAnsi" w:hAnsiTheme="minorHAnsi" w:eastAsiaTheme="minorEastAsia"/>
                <w:noProof/>
                <w:color w:val="auto"/>
                <w:sz w:val="22"/>
                <w:szCs w:val="22"/>
              </w:rPr>
              <w:tab/>
            </w:r>
            <w:r w:rsidRPr="00891FD5" w:rsidR="00E51AAD">
              <w:rPr>
                <w:rStyle w:val="Hyperlink"/>
                <w:noProof/>
              </w:rPr>
              <w:t>Security Level 2 – Core Security</w:t>
            </w:r>
            <w:r w:rsidR="00E51AAD">
              <w:rPr>
                <w:noProof/>
                <w:webHidden/>
              </w:rPr>
              <w:tab/>
            </w:r>
            <w:r w:rsidR="00E51AAD">
              <w:rPr>
                <w:noProof/>
                <w:webHidden/>
              </w:rPr>
              <w:fldChar w:fldCharType="begin"/>
            </w:r>
            <w:r w:rsidR="00E51AAD">
              <w:rPr>
                <w:noProof/>
                <w:webHidden/>
              </w:rPr>
              <w:instrText xml:space="preserve"> PAGEREF _Toc29288989 \h </w:instrText>
            </w:r>
            <w:r w:rsidR="00E51AAD">
              <w:rPr>
                <w:noProof/>
                <w:webHidden/>
              </w:rPr>
            </w:r>
            <w:r w:rsidR="00E51AAD">
              <w:rPr>
                <w:noProof/>
                <w:webHidden/>
              </w:rPr>
              <w:fldChar w:fldCharType="separate"/>
            </w:r>
            <w:r w:rsidR="00E51AAD">
              <w:rPr>
                <w:noProof/>
                <w:webHidden/>
              </w:rPr>
              <w:t>56</w:t>
            </w:r>
            <w:r w:rsidR="00E51AAD">
              <w:rPr>
                <w:noProof/>
                <w:webHidden/>
              </w:rPr>
              <w:fldChar w:fldCharType="end"/>
            </w:r>
          </w:hyperlink>
        </w:p>
        <w:p w:rsidR="00E51AAD" w:rsidRDefault="004B329C" w14:paraId="4EA57238" w14:textId="59136543">
          <w:pPr>
            <w:pStyle w:val="TOC3"/>
            <w:tabs>
              <w:tab w:val="left" w:pos="1100"/>
              <w:tab w:val="right" w:leader="dot" w:pos="10070"/>
            </w:tabs>
            <w:rPr>
              <w:rFonts w:asciiTheme="minorHAnsi" w:hAnsiTheme="minorHAnsi" w:eastAsiaTheme="minorEastAsia"/>
              <w:noProof/>
              <w:color w:val="auto"/>
              <w:sz w:val="22"/>
              <w:szCs w:val="22"/>
            </w:rPr>
          </w:pPr>
          <w:hyperlink w:history="1" w:anchor="_Toc29288990">
            <w:r w:rsidRPr="00891FD5" w:rsidR="00E51AAD">
              <w:rPr>
                <w:rStyle w:val="Hyperlink"/>
                <w:noProof/>
              </w:rPr>
              <w:t>8.2.1</w:t>
            </w:r>
            <w:r w:rsidR="00E51AAD">
              <w:rPr>
                <w:rFonts w:asciiTheme="minorHAnsi" w:hAnsiTheme="minorHAnsi" w:eastAsiaTheme="minorEastAsia"/>
                <w:noProof/>
                <w:color w:val="auto"/>
                <w:sz w:val="22"/>
                <w:szCs w:val="22"/>
              </w:rPr>
              <w:tab/>
            </w:r>
            <w:r w:rsidRPr="00891FD5" w:rsidR="00E51AAD">
              <w:rPr>
                <w:rStyle w:val="Hyperlink"/>
                <w:noProof/>
              </w:rPr>
              <w:t>Usage Scenarios</w:t>
            </w:r>
            <w:r w:rsidR="00E51AAD">
              <w:rPr>
                <w:noProof/>
                <w:webHidden/>
              </w:rPr>
              <w:tab/>
            </w:r>
            <w:r w:rsidR="00E51AAD">
              <w:rPr>
                <w:noProof/>
                <w:webHidden/>
              </w:rPr>
              <w:fldChar w:fldCharType="begin"/>
            </w:r>
            <w:r w:rsidR="00E51AAD">
              <w:rPr>
                <w:noProof/>
                <w:webHidden/>
              </w:rPr>
              <w:instrText xml:space="preserve"> PAGEREF _Toc29288990 \h </w:instrText>
            </w:r>
            <w:r w:rsidR="00E51AAD">
              <w:rPr>
                <w:noProof/>
                <w:webHidden/>
              </w:rPr>
            </w:r>
            <w:r w:rsidR="00E51AAD">
              <w:rPr>
                <w:noProof/>
                <w:webHidden/>
              </w:rPr>
              <w:fldChar w:fldCharType="separate"/>
            </w:r>
            <w:r w:rsidR="00E51AAD">
              <w:rPr>
                <w:noProof/>
                <w:webHidden/>
              </w:rPr>
              <w:t>56</w:t>
            </w:r>
            <w:r w:rsidR="00E51AAD">
              <w:rPr>
                <w:noProof/>
                <w:webHidden/>
              </w:rPr>
              <w:fldChar w:fldCharType="end"/>
            </w:r>
          </w:hyperlink>
        </w:p>
        <w:p w:rsidR="00E51AAD" w:rsidRDefault="004B329C" w14:paraId="3C1BA2CA" w14:textId="2AE6A4F6">
          <w:pPr>
            <w:pStyle w:val="TOC2"/>
            <w:tabs>
              <w:tab w:val="left" w:pos="880"/>
              <w:tab w:val="right" w:leader="dot" w:pos="10070"/>
            </w:tabs>
            <w:rPr>
              <w:rFonts w:asciiTheme="minorHAnsi" w:hAnsiTheme="minorHAnsi" w:eastAsiaTheme="minorEastAsia"/>
              <w:noProof/>
              <w:color w:val="auto"/>
              <w:sz w:val="22"/>
              <w:szCs w:val="22"/>
            </w:rPr>
          </w:pPr>
          <w:hyperlink w:history="1" w:anchor="_Toc29288991">
            <w:r w:rsidRPr="00891FD5" w:rsidR="00E51AAD">
              <w:rPr>
                <w:rStyle w:val="Hyperlink"/>
                <w:noProof/>
              </w:rPr>
              <w:t>8.3</w:t>
            </w:r>
            <w:r w:rsidR="00E51AAD">
              <w:rPr>
                <w:rFonts w:asciiTheme="minorHAnsi" w:hAnsiTheme="minorHAnsi" w:eastAsiaTheme="minorEastAsia"/>
                <w:noProof/>
                <w:color w:val="auto"/>
                <w:sz w:val="22"/>
                <w:szCs w:val="22"/>
              </w:rPr>
              <w:tab/>
            </w:r>
            <w:r w:rsidRPr="00891FD5" w:rsidR="00E51AAD">
              <w:rPr>
                <w:rStyle w:val="Hyperlink"/>
                <w:noProof/>
              </w:rPr>
              <w:t>Security Level 3 – Inter-Enterprise Security</w:t>
            </w:r>
            <w:r w:rsidR="00E51AAD">
              <w:rPr>
                <w:noProof/>
                <w:webHidden/>
              </w:rPr>
              <w:tab/>
            </w:r>
            <w:r w:rsidR="00E51AAD">
              <w:rPr>
                <w:noProof/>
                <w:webHidden/>
              </w:rPr>
              <w:fldChar w:fldCharType="begin"/>
            </w:r>
            <w:r w:rsidR="00E51AAD">
              <w:rPr>
                <w:noProof/>
                <w:webHidden/>
              </w:rPr>
              <w:instrText xml:space="preserve"> PAGEREF _Toc29288991 \h </w:instrText>
            </w:r>
            <w:r w:rsidR="00E51AAD">
              <w:rPr>
                <w:noProof/>
                <w:webHidden/>
              </w:rPr>
            </w:r>
            <w:r w:rsidR="00E51AAD">
              <w:rPr>
                <w:noProof/>
                <w:webHidden/>
              </w:rPr>
              <w:fldChar w:fldCharType="separate"/>
            </w:r>
            <w:r w:rsidR="00E51AAD">
              <w:rPr>
                <w:noProof/>
                <w:webHidden/>
              </w:rPr>
              <w:t>56</w:t>
            </w:r>
            <w:r w:rsidR="00E51AAD">
              <w:rPr>
                <w:noProof/>
                <w:webHidden/>
              </w:rPr>
              <w:fldChar w:fldCharType="end"/>
            </w:r>
          </w:hyperlink>
        </w:p>
        <w:p w:rsidR="00E51AAD" w:rsidRDefault="004B329C" w14:paraId="0B40EE10" w14:textId="0B175FBB">
          <w:pPr>
            <w:pStyle w:val="TOC3"/>
            <w:tabs>
              <w:tab w:val="left" w:pos="1100"/>
              <w:tab w:val="right" w:leader="dot" w:pos="10070"/>
            </w:tabs>
            <w:rPr>
              <w:rFonts w:asciiTheme="minorHAnsi" w:hAnsiTheme="minorHAnsi" w:eastAsiaTheme="minorEastAsia"/>
              <w:noProof/>
              <w:color w:val="auto"/>
              <w:sz w:val="22"/>
              <w:szCs w:val="22"/>
            </w:rPr>
          </w:pPr>
          <w:hyperlink w:history="1" w:anchor="_Toc29288992">
            <w:r w:rsidRPr="00891FD5" w:rsidR="00E51AAD">
              <w:rPr>
                <w:rStyle w:val="Hyperlink"/>
                <w:noProof/>
              </w:rPr>
              <w:t>8.3.1</w:t>
            </w:r>
            <w:r w:rsidR="00E51AAD">
              <w:rPr>
                <w:rFonts w:asciiTheme="minorHAnsi" w:hAnsiTheme="minorHAnsi" w:eastAsiaTheme="minorEastAsia"/>
                <w:noProof/>
                <w:color w:val="auto"/>
                <w:sz w:val="22"/>
                <w:szCs w:val="22"/>
              </w:rPr>
              <w:tab/>
            </w:r>
            <w:r w:rsidRPr="00891FD5" w:rsidR="00E51AAD">
              <w:rPr>
                <w:rStyle w:val="Hyperlink"/>
                <w:noProof/>
              </w:rPr>
              <w:t>Usage Scenarios</w:t>
            </w:r>
            <w:r w:rsidR="00E51AAD">
              <w:rPr>
                <w:noProof/>
                <w:webHidden/>
              </w:rPr>
              <w:tab/>
            </w:r>
            <w:r w:rsidR="00E51AAD">
              <w:rPr>
                <w:noProof/>
                <w:webHidden/>
              </w:rPr>
              <w:fldChar w:fldCharType="begin"/>
            </w:r>
            <w:r w:rsidR="00E51AAD">
              <w:rPr>
                <w:noProof/>
                <w:webHidden/>
              </w:rPr>
              <w:instrText xml:space="preserve"> PAGEREF _Toc29288992 \h </w:instrText>
            </w:r>
            <w:r w:rsidR="00E51AAD">
              <w:rPr>
                <w:noProof/>
                <w:webHidden/>
              </w:rPr>
            </w:r>
            <w:r w:rsidR="00E51AAD">
              <w:rPr>
                <w:noProof/>
                <w:webHidden/>
              </w:rPr>
              <w:fldChar w:fldCharType="separate"/>
            </w:r>
            <w:r w:rsidR="00E51AAD">
              <w:rPr>
                <w:noProof/>
                <w:webHidden/>
              </w:rPr>
              <w:t>56</w:t>
            </w:r>
            <w:r w:rsidR="00E51AAD">
              <w:rPr>
                <w:noProof/>
                <w:webHidden/>
              </w:rPr>
              <w:fldChar w:fldCharType="end"/>
            </w:r>
          </w:hyperlink>
        </w:p>
        <w:p w:rsidR="00E51AAD" w:rsidRDefault="004B329C" w14:paraId="54F984A6" w14:textId="6794A6D5">
          <w:pPr>
            <w:pStyle w:val="TOC2"/>
            <w:tabs>
              <w:tab w:val="left" w:pos="880"/>
              <w:tab w:val="right" w:leader="dot" w:pos="10070"/>
            </w:tabs>
            <w:rPr>
              <w:rFonts w:asciiTheme="minorHAnsi" w:hAnsiTheme="minorHAnsi" w:eastAsiaTheme="minorEastAsia"/>
              <w:noProof/>
              <w:color w:val="auto"/>
              <w:sz w:val="22"/>
              <w:szCs w:val="22"/>
            </w:rPr>
          </w:pPr>
          <w:hyperlink w:history="1" w:anchor="_Toc29288993">
            <w:r w:rsidRPr="00891FD5" w:rsidR="00E51AAD">
              <w:rPr>
                <w:rStyle w:val="Hyperlink"/>
                <w:noProof/>
              </w:rPr>
              <w:t>8.4</w:t>
            </w:r>
            <w:r w:rsidR="00E51AAD">
              <w:rPr>
                <w:rFonts w:asciiTheme="minorHAnsi" w:hAnsiTheme="minorHAnsi" w:eastAsiaTheme="minorEastAsia"/>
                <w:noProof/>
                <w:color w:val="auto"/>
                <w:sz w:val="22"/>
                <w:szCs w:val="22"/>
              </w:rPr>
              <w:tab/>
            </w:r>
            <w:r w:rsidRPr="00891FD5" w:rsidR="00E51AAD">
              <w:rPr>
                <w:rStyle w:val="Hyperlink"/>
                <w:noProof/>
              </w:rPr>
              <w:t>Security Level 4 – Defense</w:t>
            </w:r>
            <w:r w:rsidR="00E51AAD">
              <w:rPr>
                <w:noProof/>
                <w:webHidden/>
              </w:rPr>
              <w:tab/>
            </w:r>
            <w:r w:rsidR="00E51AAD">
              <w:rPr>
                <w:noProof/>
                <w:webHidden/>
              </w:rPr>
              <w:fldChar w:fldCharType="begin"/>
            </w:r>
            <w:r w:rsidR="00E51AAD">
              <w:rPr>
                <w:noProof/>
                <w:webHidden/>
              </w:rPr>
              <w:instrText xml:space="preserve"> PAGEREF _Toc29288993 \h </w:instrText>
            </w:r>
            <w:r w:rsidR="00E51AAD">
              <w:rPr>
                <w:noProof/>
                <w:webHidden/>
              </w:rPr>
            </w:r>
            <w:r w:rsidR="00E51AAD">
              <w:rPr>
                <w:noProof/>
                <w:webHidden/>
              </w:rPr>
              <w:fldChar w:fldCharType="separate"/>
            </w:r>
            <w:r w:rsidR="00E51AAD">
              <w:rPr>
                <w:noProof/>
                <w:webHidden/>
              </w:rPr>
              <w:t>56</w:t>
            </w:r>
            <w:r w:rsidR="00E51AAD">
              <w:rPr>
                <w:noProof/>
                <w:webHidden/>
              </w:rPr>
              <w:fldChar w:fldCharType="end"/>
            </w:r>
          </w:hyperlink>
        </w:p>
        <w:p w:rsidR="00E51AAD" w:rsidRDefault="004B329C" w14:paraId="0362ADEC" w14:textId="7339AC8D">
          <w:pPr>
            <w:pStyle w:val="TOC3"/>
            <w:tabs>
              <w:tab w:val="left" w:pos="1100"/>
              <w:tab w:val="right" w:leader="dot" w:pos="10070"/>
            </w:tabs>
            <w:rPr>
              <w:rFonts w:asciiTheme="minorHAnsi" w:hAnsiTheme="minorHAnsi" w:eastAsiaTheme="minorEastAsia"/>
              <w:noProof/>
              <w:color w:val="auto"/>
              <w:sz w:val="22"/>
              <w:szCs w:val="22"/>
            </w:rPr>
          </w:pPr>
          <w:hyperlink w:history="1" w:anchor="_Toc29288994">
            <w:r w:rsidRPr="00891FD5" w:rsidR="00E51AAD">
              <w:rPr>
                <w:rStyle w:val="Hyperlink"/>
                <w:noProof/>
              </w:rPr>
              <w:t>8.4.1</w:t>
            </w:r>
            <w:r w:rsidR="00E51AAD">
              <w:rPr>
                <w:rFonts w:asciiTheme="minorHAnsi" w:hAnsiTheme="minorHAnsi" w:eastAsiaTheme="minorEastAsia"/>
                <w:noProof/>
                <w:color w:val="auto"/>
                <w:sz w:val="22"/>
                <w:szCs w:val="22"/>
              </w:rPr>
              <w:tab/>
            </w:r>
            <w:r w:rsidRPr="00891FD5" w:rsidR="00E51AAD">
              <w:rPr>
                <w:rStyle w:val="Hyperlink"/>
                <w:noProof/>
              </w:rPr>
              <w:t>Usage Scenarios</w:t>
            </w:r>
            <w:r w:rsidR="00E51AAD">
              <w:rPr>
                <w:noProof/>
                <w:webHidden/>
              </w:rPr>
              <w:tab/>
            </w:r>
            <w:r w:rsidR="00E51AAD">
              <w:rPr>
                <w:noProof/>
                <w:webHidden/>
              </w:rPr>
              <w:fldChar w:fldCharType="begin"/>
            </w:r>
            <w:r w:rsidR="00E51AAD">
              <w:rPr>
                <w:noProof/>
                <w:webHidden/>
              </w:rPr>
              <w:instrText xml:space="preserve"> PAGEREF _Toc29288994 \h </w:instrText>
            </w:r>
            <w:r w:rsidR="00E51AAD">
              <w:rPr>
                <w:noProof/>
                <w:webHidden/>
              </w:rPr>
            </w:r>
            <w:r w:rsidR="00E51AAD">
              <w:rPr>
                <w:noProof/>
                <w:webHidden/>
              </w:rPr>
              <w:fldChar w:fldCharType="separate"/>
            </w:r>
            <w:r w:rsidR="00E51AAD">
              <w:rPr>
                <w:noProof/>
                <w:webHidden/>
              </w:rPr>
              <w:t>57</w:t>
            </w:r>
            <w:r w:rsidR="00E51AAD">
              <w:rPr>
                <w:noProof/>
                <w:webHidden/>
              </w:rPr>
              <w:fldChar w:fldCharType="end"/>
            </w:r>
          </w:hyperlink>
        </w:p>
        <w:p w:rsidR="00E51AAD" w:rsidRDefault="004B329C" w14:paraId="7BB6F37F" w14:textId="3E96230D">
          <w:pPr>
            <w:pStyle w:val="TOC2"/>
            <w:tabs>
              <w:tab w:val="left" w:pos="880"/>
              <w:tab w:val="right" w:leader="dot" w:pos="10070"/>
            </w:tabs>
            <w:rPr>
              <w:rFonts w:asciiTheme="minorHAnsi" w:hAnsiTheme="minorHAnsi" w:eastAsiaTheme="minorEastAsia"/>
              <w:noProof/>
              <w:color w:val="auto"/>
              <w:sz w:val="22"/>
              <w:szCs w:val="22"/>
            </w:rPr>
          </w:pPr>
          <w:hyperlink w:history="1" w:anchor="_Toc29288995">
            <w:r w:rsidRPr="00891FD5" w:rsidR="00E51AAD">
              <w:rPr>
                <w:rStyle w:val="Hyperlink"/>
                <w:noProof/>
              </w:rPr>
              <w:t>8.5</w:t>
            </w:r>
            <w:r w:rsidR="00E51AAD">
              <w:rPr>
                <w:rFonts w:asciiTheme="minorHAnsi" w:hAnsiTheme="minorHAnsi" w:eastAsiaTheme="minorEastAsia"/>
                <w:noProof/>
                <w:color w:val="auto"/>
                <w:sz w:val="22"/>
                <w:szCs w:val="22"/>
              </w:rPr>
              <w:tab/>
            </w:r>
            <w:r w:rsidRPr="00891FD5" w:rsidR="00E51AAD">
              <w:rPr>
                <w:rStyle w:val="Hyperlink"/>
                <w:noProof/>
              </w:rPr>
              <w:t>Security Level Matrix</w:t>
            </w:r>
            <w:r w:rsidR="00E51AAD">
              <w:rPr>
                <w:noProof/>
                <w:webHidden/>
              </w:rPr>
              <w:tab/>
            </w:r>
            <w:r w:rsidR="00E51AAD">
              <w:rPr>
                <w:noProof/>
                <w:webHidden/>
              </w:rPr>
              <w:fldChar w:fldCharType="begin"/>
            </w:r>
            <w:r w:rsidR="00E51AAD">
              <w:rPr>
                <w:noProof/>
                <w:webHidden/>
              </w:rPr>
              <w:instrText xml:space="preserve"> PAGEREF _Toc29288995 \h </w:instrText>
            </w:r>
            <w:r w:rsidR="00E51AAD">
              <w:rPr>
                <w:noProof/>
                <w:webHidden/>
              </w:rPr>
            </w:r>
            <w:r w:rsidR="00E51AAD">
              <w:rPr>
                <w:noProof/>
                <w:webHidden/>
              </w:rPr>
              <w:fldChar w:fldCharType="separate"/>
            </w:r>
            <w:r w:rsidR="00E51AAD">
              <w:rPr>
                <w:noProof/>
                <w:webHidden/>
              </w:rPr>
              <w:t>57</w:t>
            </w:r>
            <w:r w:rsidR="00E51AAD">
              <w:rPr>
                <w:noProof/>
                <w:webHidden/>
              </w:rPr>
              <w:fldChar w:fldCharType="end"/>
            </w:r>
          </w:hyperlink>
        </w:p>
        <w:p w:rsidR="00E51AAD" w:rsidRDefault="004B329C" w14:paraId="34A85B41" w14:textId="4441458C">
          <w:pPr>
            <w:pStyle w:val="TOC1"/>
            <w:tabs>
              <w:tab w:val="left" w:pos="400"/>
              <w:tab w:val="right" w:leader="dot" w:pos="10070"/>
            </w:tabs>
            <w:rPr>
              <w:rFonts w:asciiTheme="minorHAnsi" w:hAnsiTheme="minorHAnsi" w:eastAsiaTheme="minorEastAsia"/>
              <w:noProof/>
              <w:color w:val="auto"/>
              <w:sz w:val="22"/>
              <w:szCs w:val="22"/>
            </w:rPr>
          </w:pPr>
          <w:hyperlink w:history="1" w:anchor="_Toc29288996">
            <w:r w:rsidRPr="00891FD5" w:rsidR="00E51AAD">
              <w:rPr>
                <w:rStyle w:val="Hyperlink"/>
                <w:noProof/>
              </w:rPr>
              <w:t>9</w:t>
            </w:r>
            <w:r w:rsidR="00E51AAD">
              <w:rPr>
                <w:rFonts w:asciiTheme="minorHAnsi" w:hAnsiTheme="minorHAnsi" w:eastAsiaTheme="minorEastAsia"/>
                <w:noProof/>
                <w:color w:val="auto"/>
                <w:sz w:val="22"/>
                <w:szCs w:val="22"/>
              </w:rPr>
              <w:tab/>
            </w:r>
            <w:r w:rsidRPr="00891FD5" w:rsidR="00E51AAD">
              <w:rPr>
                <w:rStyle w:val="Hyperlink"/>
                <w:noProof/>
              </w:rPr>
              <w:t>Conformance</w:t>
            </w:r>
            <w:r w:rsidR="00E51AAD">
              <w:rPr>
                <w:noProof/>
                <w:webHidden/>
              </w:rPr>
              <w:tab/>
            </w:r>
            <w:r w:rsidR="00E51AAD">
              <w:rPr>
                <w:noProof/>
                <w:webHidden/>
              </w:rPr>
              <w:fldChar w:fldCharType="begin"/>
            </w:r>
            <w:r w:rsidR="00E51AAD">
              <w:rPr>
                <w:noProof/>
                <w:webHidden/>
              </w:rPr>
              <w:instrText xml:space="preserve"> PAGEREF _Toc29288996 \h </w:instrText>
            </w:r>
            <w:r w:rsidR="00E51AAD">
              <w:rPr>
                <w:noProof/>
                <w:webHidden/>
              </w:rPr>
            </w:r>
            <w:r w:rsidR="00E51AAD">
              <w:rPr>
                <w:noProof/>
                <w:webHidden/>
              </w:rPr>
              <w:fldChar w:fldCharType="separate"/>
            </w:r>
            <w:r w:rsidR="00E51AAD">
              <w:rPr>
                <w:noProof/>
                <w:webHidden/>
              </w:rPr>
              <w:t>57</w:t>
            </w:r>
            <w:r w:rsidR="00E51AAD">
              <w:rPr>
                <w:noProof/>
                <w:webHidden/>
              </w:rPr>
              <w:fldChar w:fldCharType="end"/>
            </w:r>
          </w:hyperlink>
        </w:p>
        <w:p w:rsidR="00E51AAD" w:rsidRDefault="004B329C" w14:paraId="39C199DD" w14:textId="3194BB2B">
          <w:pPr>
            <w:pStyle w:val="TOC1"/>
            <w:tabs>
              <w:tab w:val="right" w:leader="dot" w:pos="10070"/>
            </w:tabs>
            <w:rPr>
              <w:rFonts w:asciiTheme="minorHAnsi" w:hAnsiTheme="minorHAnsi" w:eastAsiaTheme="minorEastAsia"/>
              <w:noProof/>
              <w:color w:val="auto"/>
              <w:sz w:val="22"/>
              <w:szCs w:val="22"/>
            </w:rPr>
          </w:pPr>
          <w:hyperlink w:history="1" w:anchor="_Toc29288997">
            <w:r w:rsidRPr="00891FD5" w:rsidR="00E51AAD">
              <w:rPr>
                <w:rStyle w:val="Hyperlink"/>
                <w:rFonts w:cs="Times New Roman"/>
                <w:noProof/>
              </w:rPr>
              <w:t>Annex A.</w:t>
            </w:r>
            <w:r w:rsidRPr="00891FD5" w:rsidR="00E51AAD">
              <w:rPr>
                <w:rStyle w:val="Hyperlink"/>
                <w:noProof/>
              </w:rPr>
              <w:t xml:space="preserve"> Specification Files</w:t>
            </w:r>
            <w:r w:rsidR="00E51AAD">
              <w:rPr>
                <w:noProof/>
                <w:webHidden/>
              </w:rPr>
              <w:tab/>
            </w:r>
            <w:r w:rsidR="00E51AAD">
              <w:rPr>
                <w:noProof/>
                <w:webHidden/>
              </w:rPr>
              <w:fldChar w:fldCharType="begin"/>
            </w:r>
            <w:r w:rsidR="00E51AAD">
              <w:rPr>
                <w:noProof/>
                <w:webHidden/>
              </w:rPr>
              <w:instrText xml:space="preserve"> PAGEREF _Toc29288997 \h </w:instrText>
            </w:r>
            <w:r w:rsidR="00E51AAD">
              <w:rPr>
                <w:noProof/>
                <w:webHidden/>
              </w:rPr>
            </w:r>
            <w:r w:rsidR="00E51AAD">
              <w:rPr>
                <w:noProof/>
                <w:webHidden/>
              </w:rPr>
              <w:fldChar w:fldCharType="separate"/>
            </w:r>
            <w:r w:rsidR="00E51AAD">
              <w:rPr>
                <w:noProof/>
                <w:webHidden/>
              </w:rPr>
              <w:t>59</w:t>
            </w:r>
            <w:r w:rsidR="00E51AAD">
              <w:rPr>
                <w:noProof/>
                <w:webHidden/>
              </w:rPr>
              <w:fldChar w:fldCharType="end"/>
            </w:r>
          </w:hyperlink>
        </w:p>
        <w:p w:rsidR="00E51AAD" w:rsidRDefault="004B329C" w14:paraId="5338978A" w14:textId="11BB7F4B">
          <w:pPr>
            <w:pStyle w:val="TOC2"/>
            <w:tabs>
              <w:tab w:val="left" w:pos="880"/>
              <w:tab w:val="right" w:leader="dot" w:pos="10070"/>
            </w:tabs>
            <w:rPr>
              <w:rFonts w:asciiTheme="minorHAnsi" w:hAnsiTheme="minorHAnsi" w:eastAsiaTheme="minorEastAsia"/>
              <w:noProof/>
              <w:color w:val="auto"/>
              <w:sz w:val="22"/>
              <w:szCs w:val="22"/>
            </w:rPr>
          </w:pPr>
          <w:hyperlink w:history="1" w:anchor="_Toc29288998">
            <w:r w:rsidRPr="00891FD5" w:rsidR="00E51AAD">
              <w:rPr>
                <w:rStyle w:val="Hyperlink"/>
                <w:rFonts w:cs="Times New Roman"/>
                <w:noProof/>
              </w:rPr>
              <w:t>A.1</w:t>
            </w:r>
            <w:r w:rsidR="00E51AAD">
              <w:rPr>
                <w:rFonts w:asciiTheme="minorHAnsi" w:hAnsiTheme="minorHAnsi" w:eastAsiaTheme="minorEastAsia"/>
                <w:noProof/>
                <w:color w:val="auto"/>
                <w:sz w:val="22"/>
                <w:szCs w:val="22"/>
              </w:rPr>
              <w:tab/>
            </w:r>
            <w:r w:rsidRPr="00891FD5" w:rsidR="00E51AAD">
              <w:rPr>
                <w:rStyle w:val="Hyperlink"/>
                <w:noProof/>
              </w:rPr>
              <w:t>OpenAPI Definitions</w:t>
            </w:r>
            <w:r w:rsidR="00E51AAD">
              <w:rPr>
                <w:noProof/>
                <w:webHidden/>
              </w:rPr>
              <w:tab/>
            </w:r>
            <w:r w:rsidR="00E51AAD">
              <w:rPr>
                <w:noProof/>
                <w:webHidden/>
              </w:rPr>
              <w:fldChar w:fldCharType="begin"/>
            </w:r>
            <w:r w:rsidR="00E51AAD">
              <w:rPr>
                <w:noProof/>
                <w:webHidden/>
              </w:rPr>
              <w:instrText xml:space="preserve"> PAGEREF _Toc29288998 \h </w:instrText>
            </w:r>
            <w:r w:rsidR="00E51AAD">
              <w:rPr>
                <w:noProof/>
                <w:webHidden/>
              </w:rPr>
            </w:r>
            <w:r w:rsidR="00E51AAD">
              <w:rPr>
                <w:noProof/>
                <w:webHidden/>
              </w:rPr>
              <w:fldChar w:fldCharType="separate"/>
            </w:r>
            <w:r w:rsidR="00E51AAD">
              <w:rPr>
                <w:noProof/>
                <w:webHidden/>
              </w:rPr>
              <w:t>59</w:t>
            </w:r>
            <w:r w:rsidR="00E51AAD">
              <w:rPr>
                <w:noProof/>
                <w:webHidden/>
              </w:rPr>
              <w:fldChar w:fldCharType="end"/>
            </w:r>
          </w:hyperlink>
        </w:p>
        <w:p w:rsidR="00E51AAD" w:rsidRDefault="004B329C" w14:paraId="3D1A6452" w14:textId="067446A6">
          <w:pPr>
            <w:pStyle w:val="TOC2"/>
            <w:tabs>
              <w:tab w:val="left" w:pos="880"/>
              <w:tab w:val="right" w:leader="dot" w:pos="10070"/>
            </w:tabs>
            <w:rPr>
              <w:rFonts w:asciiTheme="minorHAnsi" w:hAnsiTheme="minorHAnsi" w:eastAsiaTheme="minorEastAsia"/>
              <w:noProof/>
              <w:color w:val="auto"/>
              <w:sz w:val="22"/>
              <w:szCs w:val="22"/>
            </w:rPr>
          </w:pPr>
          <w:hyperlink w:history="1" w:anchor="_Toc29288999">
            <w:r w:rsidRPr="00891FD5" w:rsidR="00E51AAD">
              <w:rPr>
                <w:rStyle w:val="Hyperlink"/>
                <w:rFonts w:cs="Times New Roman"/>
                <w:noProof/>
              </w:rPr>
              <w:t>A.2</w:t>
            </w:r>
            <w:r w:rsidR="00E51AAD">
              <w:rPr>
                <w:rFonts w:asciiTheme="minorHAnsi" w:hAnsiTheme="minorHAnsi" w:eastAsiaTheme="minorEastAsia"/>
                <w:noProof/>
                <w:color w:val="auto"/>
                <w:sz w:val="22"/>
                <w:szCs w:val="22"/>
              </w:rPr>
              <w:tab/>
            </w:r>
            <w:r w:rsidRPr="00891FD5" w:rsidR="00E51AAD">
              <w:rPr>
                <w:rStyle w:val="Hyperlink"/>
                <w:noProof/>
              </w:rPr>
              <w:t>WSDLs</w:t>
            </w:r>
            <w:r w:rsidR="00E51AAD">
              <w:rPr>
                <w:noProof/>
                <w:webHidden/>
              </w:rPr>
              <w:tab/>
            </w:r>
            <w:r w:rsidR="00E51AAD">
              <w:rPr>
                <w:noProof/>
                <w:webHidden/>
              </w:rPr>
              <w:fldChar w:fldCharType="begin"/>
            </w:r>
            <w:r w:rsidR="00E51AAD">
              <w:rPr>
                <w:noProof/>
                <w:webHidden/>
              </w:rPr>
              <w:instrText xml:space="preserve"> PAGEREF _Toc29288999 \h </w:instrText>
            </w:r>
            <w:r w:rsidR="00E51AAD">
              <w:rPr>
                <w:noProof/>
                <w:webHidden/>
              </w:rPr>
            </w:r>
            <w:r w:rsidR="00E51AAD">
              <w:rPr>
                <w:noProof/>
                <w:webHidden/>
              </w:rPr>
              <w:fldChar w:fldCharType="separate"/>
            </w:r>
            <w:r w:rsidR="00E51AAD">
              <w:rPr>
                <w:noProof/>
                <w:webHidden/>
              </w:rPr>
              <w:t>59</w:t>
            </w:r>
            <w:r w:rsidR="00E51AAD">
              <w:rPr>
                <w:noProof/>
                <w:webHidden/>
              </w:rPr>
              <w:fldChar w:fldCharType="end"/>
            </w:r>
          </w:hyperlink>
        </w:p>
        <w:p w:rsidR="00E51AAD" w:rsidRDefault="004B329C" w14:paraId="388779CD" w14:textId="379E377C">
          <w:pPr>
            <w:pStyle w:val="TOC2"/>
            <w:tabs>
              <w:tab w:val="left" w:pos="880"/>
              <w:tab w:val="right" w:leader="dot" w:pos="10070"/>
            </w:tabs>
            <w:rPr>
              <w:rFonts w:asciiTheme="minorHAnsi" w:hAnsiTheme="minorHAnsi" w:eastAsiaTheme="minorEastAsia"/>
              <w:noProof/>
              <w:color w:val="auto"/>
              <w:sz w:val="22"/>
              <w:szCs w:val="22"/>
            </w:rPr>
          </w:pPr>
          <w:hyperlink w:history="1" w:anchor="_Toc29289000">
            <w:r w:rsidRPr="00891FD5" w:rsidR="00E51AAD">
              <w:rPr>
                <w:rStyle w:val="Hyperlink"/>
                <w:rFonts w:cs="Times New Roman"/>
                <w:noProof/>
              </w:rPr>
              <w:t>A.3</w:t>
            </w:r>
            <w:r w:rsidR="00E51AAD">
              <w:rPr>
                <w:rFonts w:asciiTheme="minorHAnsi" w:hAnsiTheme="minorHAnsi" w:eastAsiaTheme="minorEastAsia"/>
                <w:noProof/>
                <w:color w:val="auto"/>
                <w:sz w:val="22"/>
                <w:szCs w:val="22"/>
              </w:rPr>
              <w:tab/>
            </w:r>
            <w:r w:rsidRPr="00891FD5" w:rsidR="00E51AAD">
              <w:rPr>
                <w:rStyle w:val="Hyperlink"/>
                <w:noProof/>
              </w:rPr>
              <w:t>Packaged Specification</w:t>
            </w:r>
            <w:r w:rsidR="00E51AAD">
              <w:rPr>
                <w:noProof/>
                <w:webHidden/>
              </w:rPr>
              <w:tab/>
            </w:r>
            <w:r w:rsidR="00E51AAD">
              <w:rPr>
                <w:noProof/>
                <w:webHidden/>
              </w:rPr>
              <w:fldChar w:fldCharType="begin"/>
            </w:r>
            <w:r w:rsidR="00E51AAD">
              <w:rPr>
                <w:noProof/>
                <w:webHidden/>
              </w:rPr>
              <w:instrText xml:space="preserve"> PAGEREF _Toc29289000 \h </w:instrText>
            </w:r>
            <w:r w:rsidR="00E51AAD">
              <w:rPr>
                <w:noProof/>
                <w:webHidden/>
              </w:rPr>
            </w:r>
            <w:r w:rsidR="00E51AAD">
              <w:rPr>
                <w:noProof/>
                <w:webHidden/>
              </w:rPr>
              <w:fldChar w:fldCharType="separate"/>
            </w:r>
            <w:r w:rsidR="00E51AAD">
              <w:rPr>
                <w:noProof/>
                <w:webHidden/>
              </w:rPr>
              <w:t>59</w:t>
            </w:r>
            <w:r w:rsidR="00E51AAD">
              <w:rPr>
                <w:noProof/>
                <w:webHidden/>
              </w:rPr>
              <w:fldChar w:fldCharType="end"/>
            </w:r>
          </w:hyperlink>
        </w:p>
        <w:p w:rsidR="00E51AAD" w:rsidRDefault="004B329C" w14:paraId="40588969" w14:textId="5A6FC444">
          <w:pPr>
            <w:pStyle w:val="TOC1"/>
            <w:tabs>
              <w:tab w:val="right" w:leader="dot" w:pos="10070"/>
            </w:tabs>
            <w:rPr>
              <w:rFonts w:asciiTheme="minorHAnsi" w:hAnsiTheme="minorHAnsi" w:eastAsiaTheme="minorEastAsia"/>
              <w:noProof/>
              <w:color w:val="auto"/>
              <w:sz w:val="22"/>
              <w:szCs w:val="22"/>
            </w:rPr>
          </w:pPr>
          <w:hyperlink w:history="1" w:anchor="_Toc29289001">
            <w:r w:rsidRPr="00891FD5" w:rsidR="00E51AAD">
              <w:rPr>
                <w:rStyle w:val="Hyperlink"/>
                <w:rFonts w:cs="Times New Roman"/>
                <w:noProof/>
              </w:rPr>
              <w:t>Annex B.</w:t>
            </w:r>
            <w:r w:rsidRPr="00891FD5" w:rsidR="00E51AAD">
              <w:rPr>
                <w:rStyle w:val="Hyperlink"/>
                <w:noProof/>
              </w:rPr>
              <w:t xml:space="preserve"> Example HTTP Flows</w:t>
            </w:r>
            <w:r w:rsidR="00E51AAD">
              <w:rPr>
                <w:noProof/>
                <w:webHidden/>
              </w:rPr>
              <w:tab/>
            </w:r>
            <w:r w:rsidR="00E51AAD">
              <w:rPr>
                <w:noProof/>
                <w:webHidden/>
              </w:rPr>
              <w:fldChar w:fldCharType="begin"/>
            </w:r>
            <w:r w:rsidR="00E51AAD">
              <w:rPr>
                <w:noProof/>
                <w:webHidden/>
              </w:rPr>
              <w:instrText xml:space="preserve"> PAGEREF _Toc29289001 \h </w:instrText>
            </w:r>
            <w:r w:rsidR="00E51AAD">
              <w:rPr>
                <w:noProof/>
                <w:webHidden/>
              </w:rPr>
            </w:r>
            <w:r w:rsidR="00E51AAD">
              <w:rPr>
                <w:noProof/>
                <w:webHidden/>
              </w:rPr>
              <w:fldChar w:fldCharType="separate"/>
            </w:r>
            <w:r w:rsidR="00E51AAD">
              <w:rPr>
                <w:noProof/>
                <w:webHidden/>
              </w:rPr>
              <w:t>60</w:t>
            </w:r>
            <w:r w:rsidR="00E51AAD">
              <w:rPr>
                <w:noProof/>
                <w:webHidden/>
              </w:rPr>
              <w:fldChar w:fldCharType="end"/>
            </w:r>
          </w:hyperlink>
        </w:p>
        <w:p w:rsidR="00E51AAD" w:rsidRDefault="004B329C" w14:paraId="1F9C561E" w14:textId="56F1C590">
          <w:pPr>
            <w:pStyle w:val="TOC2"/>
            <w:tabs>
              <w:tab w:val="left" w:pos="880"/>
              <w:tab w:val="right" w:leader="dot" w:pos="10070"/>
            </w:tabs>
            <w:rPr>
              <w:rFonts w:asciiTheme="minorHAnsi" w:hAnsiTheme="minorHAnsi" w:eastAsiaTheme="minorEastAsia"/>
              <w:noProof/>
              <w:color w:val="auto"/>
              <w:sz w:val="22"/>
              <w:szCs w:val="22"/>
            </w:rPr>
          </w:pPr>
          <w:hyperlink w:history="1" w:anchor="_Toc29289002">
            <w:r w:rsidRPr="00891FD5" w:rsidR="00E51AAD">
              <w:rPr>
                <w:rStyle w:val="Hyperlink"/>
                <w:rFonts w:cs="Times New Roman"/>
                <w:noProof/>
              </w:rPr>
              <w:t>B.1</w:t>
            </w:r>
            <w:r w:rsidR="00E51AAD">
              <w:rPr>
                <w:rFonts w:asciiTheme="minorHAnsi" w:hAnsiTheme="minorHAnsi" w:eastAsiaTheme="minorEastAsia"/>
                <w:noProof/>
                <w:color w:val="auto"/>
                <w:sz w:val="22"/>
                <w:szCs w:val="22"/>
              </w:rPr>
              <w:tab/>
            </w:r>
            <w:r w:rsidRPr="00891FD5" w:rsidR="00E51AAD">
              <w:rPr>
                <w:rStyle w:val="Hyperlink"/>
                <w:noProof/>
              </w:rPr>
              <w:t>Channel Management Example</w:t>
            </w:r>
            <w:r w:rsidR="00E51AAD">
              <w:rPr>
                <w:noProof/>
                <w:webHidden/>
              </w:rPr>
              <w:tab/>
            </w:r>
            <w:r w:rsidR="00E51AAD">
              <w:rPr>
                <w:noProof/>
                <w:webHidden/>
              </w:rPr>
              <w:fldChar w:fldCharType="begin"/>
            </w:r>
            <w:r w:rsidR="00E51AAD">
              <w:rPr>
                <w:noProof/>
                <w:webHidden/>
              </w:rPr>
              <w:instrText xml:space="preserve"> PAGEREF _Toc29289002 \h </w:instrText>
            </w:r>
            <w:r w:rsidR="00E51AAD">
              <w:rPr>
                <w:noProof/>
                <w:webHidden/>
              </w:rPr>
            </w:r>
            <w:r w:rsidR="00E51AAD">
              <w:rPr>
                <w:noProof/>
                <w:webHidden/>
              </w:rPr>
              <w:fldChar w:fldCharType="separate"/>
            </w:r>
            <w:r w:rsidR="00E51AAD">
              <w:rPr>
                <w:noProof/>
                <w:webHidden/>
              </w:rPr>
              <w:t>60</w:t>
            </w:r>
            <w:r w:rsidR="00E51AAD">
              <w:rPr>
                <w:noProof/>
                <w:webHidden/>
              </w:rPr>
              <w:fldChar w:fldCharType="end"/>
            </w:r>
          </w:hyperlink>
        </w:p>
        <w:p w:rsidR="00E51AAD" w:rsidRDefault="004B329C" w14:paraId="4BA06FA0" w14:textId="3C9A53C3">
          <w:pPr>
            <w:pStyle w:val="TOC3"/>
            <w:tabs>
              <w:tab w:val="left" w:pos="1100"/>
              <w:tab w:val="right" w:leader="dot" w:pos="10070"/>
            </w:tabs>
            <w:rPr>
              <w:rFonts w:asciiTheme="minorHAnsi" w:hAnsiTheme="minorHAnsi" w:eastAsiaTheme="minorEastAsia"/>
              <w:noProof/>
              <w:color w:val="auto"/>
              <w:sz w:val="22"/>
              <w:szCs w:val="22"/>
            </w:rPr>
          </w:pPr>
          <w:hyperlink w:history="1" w:anchor="_Toc29289003">
            <w:r w:rsidRPr="00891FD5" w:rsidR="00E51AAD">
              <w:rPr>
                <w:rStyle w:val="Hyperlink"/>
                <w:rFonts w:cs="Times New Roman"/>
                <w:noProof/>
              </w:rPr>
              <w:t>B.1.1</w:t>
            </w:r>
            <w:r w:rsidR="00E51AAD">
              <w:rPr>
                <w:rFonts w:asciiTheme="minorHAnsi" w:hAnsiTheme="minorHAnsi" w:eastAsiaTheme="minorEastAsia"/>
                <w:noProof/>
                <w:color w:val="auto"/>
                <w:sz w:val="22"/>
                <w:szCs w:val="22"/>
              </w:rPr>
              <w:tab/>
            </w:r>
            <w:r w:rsidRPr="00891FD5" w:rsidR="00E51AAD">
              <w:rPr>
                <w:rStyle w:val="Hyperlink"/>
                <w:noProof/>
              </w:rPr>
              <w:t>CreateChannel</w:t>
            </w:r>
            <w:r w:rsidR="00E51AAD">
              <w:rPr>
                <w:noProof/>
                <w:webHidden/>
              </w:rPr>
              <w:tab/>
            </w:r>
            <w:r w:rsidR="00E51AAD">
              <w:rPr>
                <w:noProof/>
                <w:webHidden/>
              </w:rPr>
              <w:fldChar w:fldCharType="begin"/>
            </w:r>
            <w:r w:rsidR="00E51AAD">
              <w:rPr>
                <w:noProof/>
                <w:webHidden/>
              </w:rPr>
              <w:instrText xml:space="preserve"> PAGEREF _Toc29289003 \h </w:instrText>
            </w:r>
            <w:r w:rsidR="00E51AAD">
              <w:rPr>
                <w:noProof/>
                <w:webHidden/>
              </w:rPr>
            </w:r>
            <w:r w:rsidR="00E51AAD">
              <w:rPr>
                <w:noProof/>
                <w:webHidden/>
              </w:rPr>
              <w:fldChar w:fldCharType="separate"/>
            </w:r>
            <w:r w:rsidR="00E51AAD">
              <w:rPr>
                <w:noProof/>
                <w:webHidden/>
              </w:rPr>
              <w:t>60</w:t>
            </w:r>
            <w:r w:rsidR="00E51AAD">
              <w:rPr>
                <w:noProof/>
                <w:webHidden/>
              </w:rPr>
              <w:fldChar w:fldCharType="end"/>
            </w:r>
          </w:hyperlink>
        </w:p>
        <w:p w:rsidR="00E51AAD" w:rsidRDefault="004B329C" w14:paraId="64E725D7" w14:textId="7C8F7F83">
          <w:pPr>
            <w:pStyle w:val="TOC3"/>
            <w:tabs>
              <w:tab w:val="left" w:pos="1100"/>
              <w:tab w:val="right" w:leader="dot" w:pos="10070"/>
            </w:tabs>
            <w:rPr>
              <w:rFonts w:asciiTheme="minorHAnsi" w:hAnsiTheme="minorHAnsi" w:eastAsiaTheme="minorEastAsia"/>
              <w:noProof/>
              <w:color w:val="auto"/>
              <w:sz w:val="22"/>
              <w:szCs w:val="22"/>
            </w:rPr>
          </w:pPr>
          <w:hyperlink w:history="1" w:anchor="_Toc29289004">
            <w:r w:rsidRPr="00891FD5" w:rsidR="00E51AAD">
              <w:rPr>
                <w:rStyle w:val="Hyperlink"/>
                <w:rFonts w:cs="Times New Roman"/>
                <w:noProof/>
              </w:rPr>
              <w:t>B.1.2</w:t>
            </w:r>
            <w:r w:rsidR="00E51AAD">
              <w:rPr>
                <w:rFonts w:asciiTheme="minorHAnsi" w:hAnsiTheme="minorHAnsi" w:eastAsiaTheme="minorEastAsia"/>
                <w:noProof/>
                <w:color w:val="auto"/>
                <w:sz w:val="22"/>
                <w:szCs w:val="22"/>
              </w:rPr>
              <w:tab/>
            </w:r>
            <w:r w:rsidRPr="00891FD5" w:rsidR="00E51AAD">
              <w:rPr>
                <w:rStyle w:val="Hyperlink"/>
                <w:noProof/>
              </w:rPr>
              <w:t>AddSecurityToken</w:t>
            </w:r>
            <w:r w:rsidR="00E51AAD">
              <w:rPr>
                <w:noProof/>
                <w:webHidden/>
              </w:rPr>
              <w:tab/>
            </w:r>
            <w:r w:rsidR="00E51AAD">
              <w:rPr>
                <w:noProof/>
                <w:webHidden/>
              </w:rPr>
              <w:fldChar w:fldCharType="begin"/>
            </w:r>
            <w:r w:rsidR="00E51AAD">
              <w:rPr>
                <w:noProof/>
                <w:webHidden/>
              </w:rPr>
              <w:instrText xml:space="preserve"> PAGEREF _Toc29289004 \h </w:instrText>
            </w:r>
            <w:r w:rsidR="00E51AAD">
              <w:rPr>
                <w:noProof/>
                <w:webHidden/>
              </w:rPr>
            </w:r>
            <w:r w:rsidR="00E51AAD">
              <w:rPr>
                <w:noProof/>
                <w:webHidden/>
              </w:rPr>
              <w:fldChar w:fldCharType="separate"/>
            </w:r>
            <w:r w:rsidR="00E51AAD">
              <w:rPr>
                <w:noProof/>
                <w:webHidden/>
              </w:rPr>
              <w:t>61</w:t>
            </w:r>
            <w:r w:rsidR="00E51AAD">
              <w:rPr>
                <w:noProof/>
                <w:webHidden/>
              </w:rPr>
              <w:fldChar w:fldCharType="end"/>
            </w:r>
          </w:hyperlink>
        </w:p>
        <w:p w:rsidR="00E51AAD" w:rsidRDefault="004B329C" w14:paraId="12A38558" w14:textId="222AD90B">
          <w:pPr>
            <w:pStyle w:val="TOC3"/>
            <w:tabs>
              <w:tab w:val="left" w:pos="1100"/>
              <w:tab w:val="right" w:leader="dot" w:pos="10070"/>
            </w:tabs>
            <w:rPr>
              <w:rFonts w:asciiTheme="minorHAnsi" w:hAnsiTheme="minorHAnsi" w:eastAsiaTheme="minorEastAsia"/>
              <w:noProof/>
              <w:color w:val="auto"/>
              <w:sz w:val="22"/>
              <w:szCs w:val="22"/>
            </w:rPr>
          </w:pPr>
          <w:hyperlink w:history="1" w:anchor="_Toc29289005">
            <w:r w:rsidRPr="00891FD5" w:rsidR="00E51AAD">
              <w:rPr>
                <w:rStyle w:val="Hyperlink"/>
                <w:rFonts w:cs="Times New Roman"/>
                <w:noProof/>
              </w:rPr>
              <w:t>B.1.3</w:t>
            </w:r>
            <w:r w:rsidR="00E51AAD">
              <w:rPr>
                <w:rFonts w:asciiTheme="minorHAnsi" w:hAnsiTheme="minorHAnsi" w:eastAsiaTheme="minorEastAsia"/>
                <w:noProof/>
                <w:color w:val="auto"/>
                <w:sz w:val="22"/>
                <w:szCs w:val="22"/>
              </w:rPr>
              <w:tab/>
            </w:r>
            <w:r w:rsidRPr="00891FD5" w:rsidR="00E51AAD">
              <w:rPr>
                <w:rStyle w:val="Hyperlink"/>
                <w:noProof/>
              </w:rPr>
              <w:t>RemoveSecurityToken</w:t>
            </w:r>
            <w:r w:rsidR="00E51AAD">
              <w:rPr>
                <w:noProof/>
                <w:webHidden/>
              </w:rPr>
              <w:tab/>
            </w:r>
            <w:r w:rsidR="00E51AAD">
              <w:rPr>
                <w:noProof/>
                <w:webHidden/>
              </w:rPr>
              <w:fldChar w:fldCharType="begin"/>
            </w:r>
            <w:r w:rsidR="00E51AAD">
              <w:rPr>
                <w:noProof/>
                <w:webHidden/>
              </w:rPr>
              <w:instrText xml:space="preserve"> PAGEREF _Toc29289005 \h </w:instrText>
            </w:r>
            <w:r w:rsidR="00E51AAD">
              <w:rPr>
                <w:noProof/>
                <w:webHidden/>
              </w:rPr>
            </w:r>
            <w:r w:rsidR="00E51AAD">
              <w:rPr>
                <w:noProof/>
                <w:webHidden/>
              </w:rPr>
              <w:fldChar w:fldCharType="separate"/>
            </w:r>
            <w:r w:rsidR="00E51AAD">
              <w:rPr>
                <w:noProof/>
                <w:webHidden/>
              </w:rPr>
              <w:t>62</w:t>
            </w:r>
            <w:r w:rsidR="00E51AAD">
              <w:rPr>
                <w:noProof/>
                <w:webHidden/>
              </w:rPr>
              <w:fldChar w:fldCharType="end"/>
            </w:r>
          </w:hyperlink>
        </w:p>
        <w:p w:rsidR="00E51AAD" w:rsidRDefault="004B329C" w14:paraId="263F4B73" w14:textId="093321A0">
          <w:pPr>
            <w:pStyle w:val="TOC3"/>
            <w:tabs>
              <w:tab w:val="left" w:pos="1100"/>
              <w:tab w:val="right" w:leader="dot" w:pos="10070"/>
            </w:tabs>
            <w:rPr>
              <w:rFonts w:asciiTheme="minorHAnsi" w:hAnsiTheme="minorHAnsi" w:eastAsiaTheme="minorEastAsia"/>
              <w:noProof/>
              <w:color w:val="auto"/>
              <w:sz w:val="22"/>
              <w:szCs w:val="22"/>
            </w:rPr>
          </w:pPr>
          <w:hyperlink w:history="1" w:anchor="_Toc29289006">
            <w:r w:rsidRPr="00891FD5" w:rsidR="00E51AAD">
              <w:rPr>
                <w:rStyle w:val="Hyperlink"/>
                <w:rFonts w:cs="Times New Roman"/>
                <w:noProof/>
              </w:rPr>
              <w:t>B.1.4</w:t>
            </w:r>
            <w:r w:rsidR="00E51AAD">
              <w:rPr>
                <w:rFonts w:asciiTheme="minorHAnsi" w:hAnsiTheme="minorHAnsi" w:eastAsiaTheme="minorEastAsia"/>
                <w:noProof/>
                <w:color w:val="auto"/>
                <w:sz w:val="22"/>
                <w:szCs w:val="22"/>
              </w:rPr>
              <w:tab/>
            </w:r>
            <w:r w:rsidRPr="00891FD5" w:rsidR="00E51AAD">
              <w:rPr>
                <w:rStyle w:val="Hyperlink"/>
                <w:noProof/>
              </w:rPr>
              <w:t>GetChannel</w:t>
            </w:r>
            <w:r w:rsidR="00E51AAD">
              <w:rPr>
                <w:noProof/>
                <w:webHidden/>
              </w:rPr>
              <w:tab/>
            </w:r>
            <w:r w:rsidR="00E51AAD">
              <w:rPr>
                <w:noProof/>
                <w:webHidden/>
              </w:rPr>
              <w:fldChar w:fldCharType="begin"/>
            </w:r>
            <w:r w:rsidR="00E51AAD">
              <w:rPr>
                <w:noProof/>
                <w:webHidden/>
              </w:rPr>
              <w:instrText xml:space="preserve"> PAGEREF _Toc29289006 \h </w:instrText>
            </w:r>
            <w:r w:rsidR="00E51AAD">
              <w:rPr>
                <w:noProof/>
                <w:webHidden/>
              </w:rPr>
            </w:r>
            <w:r w:rsidR="00E51AAD">
              <w:rPr>
                <w:noProof/>
                <w:webHidden/>
              </w:rPr>
              <w:fldChar w:fldCharType="separate"/>
            </w:r>
            <w:r w:rsidR="00E51AAD">
              <w:rPr>
                <w:noProof/>
                <w:webHidden/>
              </w:rPr>
              <w:t>63</w:t>
            </w:r>
            <w:r w:rsidR="00E51AAD">
              <w:rPr>
                <w:noProof/>
                <w:webHidden/>
              </w:rPr>
              <w:fldChar w:fldCharType="end"/>
            </w:r>
          </w:hyperlink>
        </w:p>
        <w:p w:rsidR="00E51AAD" w:rsidRDefault="004B329C" w14:paraId="653E4362" w14:textId="24861E49">
          <w:pPr>
            <w:pStyle w:val="TOC3"/>
            <w:tabs>
              <w:tab w:val="left" w:pos="1100"/>
              <w:tab w:val="right" w:leader="dot" w:pos="10070"/>
            </w:tabs>
            <w:rPr>
              <w:rFonts w:asciiTheme="minorHAnsi" w:hAnsiTheme="minorHAnsi" w:eastAsiaTheme="minorEastAsia"/>
              <w:noProof/>
              <w:color w:val="auto"/>
              <w:sz w:val="22"/>
              <w:szCs w:val="22"/>
            </w:rPr>
          </w:pPr>
          <w:hyperlink w:history="1" w:anchor="_Toc29289007">
            <w:r w:rsidRPr="00891FD5" w:rsidR="00E51AAD">
              <w:rPr>
                <w:rStyle w:val="Hyperlink"/>
                <w:rFonts w:cs="Times New Roman"/>
                <w:noProof/>
              </w:rPr>
              <w:t>B.1.5</w:t>
            </w:r>
            <w:r w:rsidR="00E51AAD">
              <w:rPr>
                <w:rFonts w:asciiTheme="minorHAnsi" w:hAnsiTheme="minorHAnsi" w:eastAsiaTheme="minorEastAsia"/>
                <w:noProof/>
                <w:color w:val="auto"/>
                <w:sz w:val="22"/>
                <w:szCs w:val="22"/>
              </w:rPr>
              <w:tab/>
            </w:r>
            <w:r w:rsidRPr="00891FD5" w:rsidR="00E51AAD">
              <w:rPr>
                <w:rStyle w:val="Hyperlink"/>
                <w:noProof/>
              </w:rPr>
              <w:t>GetChannels</w:t>
            </w:r>
            <w:r w:rsidR="00E51AAD">
              <w:rPr>
                <w:noProof/>
                <w:webHidden/>
              </w:rPr>
              <w:tab/>
            </w:r>
            <w:r w:rsidR="00E51AAD">
              <w:rPr>
                <w:noProof/>
                <w:webHidden/>
              </w:rPr>
              <w:fldChar w:fldCharType="begin"/>
            </w:r>
            <w:r w:rsidR="00E51AAD">
              <w:rPr>
                <w:noProof/>
                <w:webHidden/>
              </w:rPr>
              <w:instrText xml:space="preserve"> PAGEREF _Toc29289007 \h </w:instrText>
            </w:r>
            <w:r w:rsidR="00E51AAD">
              <w:rPr>
                <w:noProof/>
                <w:webHidden/>
              </w:rPr>
            </w:r>
            <w:r w:rsidR="00E51AAD">
              <w:rPr>
                <w:noProof/>
                <w:webHidden/>
              </w:rPr>
              <w:fldChar w:fldCharType="separate"/>
            </w:r>
            <w:r w:rsidR="00E51AAD">
              <w:rPr>
                <w:noProof/>
                <w:webHidden/>
              </w:rPr>
              <w:t>64</w:t>
            </w:r>
            <w:r w:rsidR="00E51AAD">
              <w:rPr>
                <w:noProof/>
                <w:webHidden/>
              </w:rPr>
              <w:fldChar w:fldCharType="end"/>
            </w:r>
          </w:hyperlink>
        </w:p>
        <w:p w:rsidR="00E51AAD" w:rsidRDefault="004B329C" w14:paraId="20ABE0D1" w14:textId="2FBA4818">
          <w:pPr>
            <w:pStyle w:val="TOC3"/>
            <w:tabs>
              <w:tab w:val="left" w:pos="1100"/>
              <w:tab w:val="right" w:leader="dot" w:pos="10070"/>
            </w:tabs>
            <w:rPr>
              <w:rFonts w:asciiTheme="minorHAnsi" w:hAnsiTheme="minorHAnsi" w:eastAsiaTheme="minorEastAsia"/>
              <w:noProof/>
              <w:color w:val="auto"/>
              <w:sz w:val="22"/>
              <w:szCs w:val="22"/>
            </w:rPr>
          </w:pPr>
          <w:hyperlink w:history="1" w:anchor="_Toc29289008">
            <w:r w:rsidRPr="00891FD5" w:rsidR="00E51AAD">
              <w:rPr>
                <w:rStyle w:val="Hyperlink"/>
                <w:rFonts w:cs="Times New Roman"/>
                <w:noProof/>
              </w:rPr>
              <w:t>B.1.6</w:t>
            </w:r>
            <w:r w:rsidR="00E51AAD">
              <w:rPr>
                <w:rFonts w:asciiTheme="minorHAnsi" w:hAnsiTheme="minorHAnsi" w:eastAsiaTheme="minorEastAsia"/>
                <w:noProof/>
                <w:color w:val="auto"/>
                <w:sz w:val="22"/>
                <w:szCs w:val="22"/>
              </w:rPr>
              <w:tab/>
            </w:r>
            <w:r w:rsidRPr="00891FD5" w:rsidR="00E51AAD">
              <w:rPr>
                <w:rStyle w:val="Hyperlink"/>
                <w:noProof/>
              </w:rPr>
              <w:t>DeleteChannel</w:t>
            </w:r>
            <w:r w:rsidR="00E51AAD">
              <w:rPr>
                <w:noProof/>
                <w:webHidden/>
              </w:rPr>
              <w:tab/>
            </w:r>
            <w:r w:rsidR="00E51AAD">
              <w:rPr>
                <w:noProof/>
                <w:webHidden/>
              </w:rPr>
              <w:fldChar w:fldCharType="begin"/>
            </w:r>
            <w:r w:rsidR="00E51AAD">
              <w:rPr>
                <w:noProof/>
                <w:webHidden/>
              </w:rPr>
              <w:instrText xml:space="preserve"> PAGEREF _Toc29289008 \h </w:instrText>
            </w:r>
            <w:r w:rsidR="00E51AAD">
              <w:rPr>
                <w:noProof/>
                <w:webHidden/>
              </w:rPr>
            </w:r>
            <w:r w:rsidR="00E51AAD">
              <w:rPr>
                <w:noProof/>
                <w:webHidden/>
              </w:rPr>
              <w:fldChar w:fldCharType="separate"/>
            </w:r>
            <w:r w:rsidR="00E51AAD">
              <w:rPr>
                <w:noProof/>
                <w:webHidden/>
              </w:rPr>
              <w:t>65</w:t>
            </w:r>
            <w:r w:rsidR="00E51AAD">
              <w:rPr>
                <w:noProof/>
                <w:webHidden/>
              </w:rPr>
              <w:fldChar w:fldCharType="end"/>
            </w:r>
          </w:hyperlink>
        </w:p>
        <w:p w:rsidR="00E51AAD" w:rsidRDefault="004B329C" w14:paraId="7CDC8013" w14:textId="790000F9">
          <w:pPr>
            <w:pStyle w:val="TOC2"/>
            <w:tabs>
              <w:tab w:val="left" w:pos="880"/>
              <w:tab w:val="right" w:leader="dot" w:pos="10070"/>
            </w:tabs>
            <w:rPr>
              <w:rFonts w:asciiTheme="minorHAnsi" w:hAnsiTheme="minorHAnsi" w:eastAsiaTheme="minorEastAsia"/>
              <w:noProof/>
              <w:color w:val="auto"/>
              <w:sz w:val="22"/>
              <w:szCs w:val="22"/>
            </w:rPr>
          </w:pPr>
          <w:hyperlink w:history="1" w:anchor="_Toc29289009">
            <w:r w:rsidRPr="00891FD5" w:rsidR="00E51AAD">
              <w:rPr>
                <w:rStyle w:val="Hyperlink"/>
                <w:rFonts w:cs="Times New Roman"/>
                <w:noProof/>
              </w:rPr>
              <w:t>B.2</w:t>
            </w:r>
            <w:r w:rsidR="00E51AAD">
              <w:rPr>
                <w:rFonts w:asciiTheme="minorHAnsi" w:hAnsiTheme="minorHAnsi" w:eastAsiaTheme="minorEastAsia"/>
                <w:noProof/>
                <w:color w:val="auto"/>
                <w:sz w:val="22"/>
                <w:szCs w:val="22"/>
              </w:rPr>
              <w:tab/>
            </w:r>
            <w:r w:rsidRPr="00891FD5" w:rsidR="00E51AAD">
              <w:rPr>
                <w:rStyle w:val="Hyperlink"/>
                <w:noProof/>
              </w:rPr>
              <w:t>Publish-Subscribe Example</w:t>
            </w:r>
            <w:r w:rsidR="00E51AAD">
              <w:rPr>
                <w:noProof/>
                <w:webHidden/>
              </w:rPr>
              <w:tab/>
            </w:r>
            <w:r w:rsidR="00E51AAD">
              <w:rPr>
                <w:noProof/>
                <w:webHidden/>
              </w:rPr>
              <w:fldChar w:fldCharType="begin"/>
            </w:r>
            <w:r w:rsidR="00E51AAD">
              <w:rPr>
                <w:noProof/>
                <w:webHidden/>
              </w:rPr>
              <w:instrText xml:space="preserve"> PAGEREF _Toc29289009 \h </w:instrText>
            </w:r>
            <w:r w:rsidR="00E51AAD">
              <w:rPr>
                <w:noProof/>
                <w:webHidden/>
              </w:rPr>
            </w:r>
            <w:r w:rsidR="00E51AAD">
              <w:rPr>
                <w:noProof/>
                <w:webHidden/>
              </w:rPr>
              <w:fldChar w:fldCharType="separate"/>
            </w:r>
            <w:r w:rsidR="00E51AAD">
              <w:rPr>
                <w:noProof/>
                <w:webHidden/>
              </w:rPr>
              <w:t>66</w:t>
            </w:r>
            <w:r w:rsidR="00E51AAD">
              <w:rPr>
                <w:noProof/>
                <w:webHidden/>
              </w:rPr>
              <w:fldChar w:fldCharType="end"/>
            </w:r>
          </w:hyperlink>
        </w:p>
        <w:p w:rsidR="00E51AAD" w:rsidRDefault="004B329C" w14:paraId="322A440D" w14:textId="376605C6">
          <w:pPr>
            <w:pStyle w:val="TOC3"/>
            <w:tabs>
              <w:tab w:val="left" w:pos="1100"/>
              <w:tab w:val="right" w:leader="dot" w:pos="10070"/>
            </w:tabs>
            <w:rPr>
              <w:rFonts w:asciiTheme="minorHAnsi" w:hAnsiTheme="minorHAnsi" w:eastAsiaTheme="minorEastAsia"/>
              <w:noProof/>
              <w:color w:val="auto"/>
              <w:sz w:val="22"/>
              <w:szCs w:val="22"/>
            </w:rPr>
          </w:pPr>
          <w:hyperlink w:history="1" w:anchor="_Toc29289010">
            <w:r w:rsidRPr="00891FD5" w:rsidR="00E51AAD">
              <w:rPr>
                <w:rStyle w:val="Hyperlink"/>
                <w:rFonts w:cs="Times New Roman"/>
                <w:noProof/>
              </w:rPr>
              <w:t>B.2.1</w:t>
            </w:r>
            <w:r w:rsidR="00E51AAD">
              <w:rPr>
                <w:rFonts w:asciiTheme="minorHAnsi" w:hAnsiTheme="minorHAnsi" w:eastAsiaTheme="minorEastAsia"/>
                <w:noProof/>
                <w:color w:val="auto"/>
                <w:sz w:val="22"/>
                <w:szCs w:val="22"/>
              </w:rPr>
              <w:tab/>
            </w:r>
            <w:r w:rsidRPr="00891FD5" w:rsidR="00E51AAD">
              <w:rPr>
                <w:rStyle w:val="Hyperlink"/>
                <w:noProof/>
              </w:rPr>
              <w:t>OpenSubscriptionSession</w:t>
            </w:r>
            <w:r w:rsidR="00E51AAD">
              <w:rPr>
                <w:noProof/>
                <w:webHidden/>
              </w:rPr>
              <w:tab/>
            </w:r>
            <w:r w:rsidR="00E51AAD">
              <w:rPr>
                <w:noProof/>
                <w:webHidden/>
              </w:rPr>
              <w:fldChar w:fldCharType="begin"/>
            </w:r>
            <w:r w:rsidR="00E51AAD">
              <w:rPr>
                <w:noProof/>
                <w:webHidden/>
              </w:rPr>
              <w:instrText xml:space="preserve"> PAGEREF _Toc29289010 \h </w:instrText>
            </w:r>
            <w:r w:rsidR="00E51AAD">
              <w:rPr>
                <w:noProof/>
                <w:webHidden/>
              </w:rPr>
            </w:r>
            <w:r w:rsidR="00E51AAD">
              <w:rPr>
                <w:noProof/>
                <w:webHidden/>
              </w:rPr>
              <w:fldChar w:fldCharType="separate"/>
            </w:r>
            <w:r w:rsidR="00E51AAD">
              <w:rPr>
                <w:noProof/>
                <w:webHidden/>
              </w:rPr>
              <w:t>66</w:t>
            </w:r>
            <w:r w:rsidR="00E51AAD">
              <w:rPr>
                <w:noProof/>
                <w:webHidden/>
              </w:rPr>
              <w:fldChar w:fldCharType="end"/>
            </w:r>
          </w:hyperlink>
        </w:p>
        <w:p w:rsidR="00E51AAD" w:rsidRDefault="004B329C" w14:paraId="1A8176F9" w14:textId="73250216">
          <w:pPr>
            <w:pStyle w:val="TOC3"/>
            <w:tabs>
              <w:tab w:val="left" w:pos="1100"/>
              <w:tab w:val="right" w:leader="dot" w:pos="10070"/>
            </w:tabs>
            <w:rPr>
              <w:rFonts w:asciiTheme="minorHAnsi" w:hAnsiTheme="minorHAnsi" w:eastAsiaTheme="minorEastAsia"/>
              <w:noProof/>
              <w:color w:val="auto"/>
              <w:sz w:val="22"/>
              <w:szCs w:val="22"/>
            </w:rPr>
          </w:pPr>
          <w:hyperlink w:history="1" w:anchor="_Toc29289011">
            <w:r w:rsidRPr="00891FD5" w:rsidR="00E51AAD">
              <w:rPr>
                <w:rStyle w:val="Hyperlink"/>
                <w:rFonts w:cs="Times New Roman"/>
                <w:noProof/>
              </w:rPr>
              <w:t>B.2.2</w:t>
            </w:r>
            <w:r w:rsidR="00E51AAD">
              <w:rPr>
                <w:rFonts w:asciiTheme="minorHAnsi" w:hAnsiTheme="minorHAnsi" w:eastAsiaTheme="minorEastAsia"/>
                <w:noProof/>
                <w:color w:val="auto"/>
                <w:sz w:val="22"/>
                <w:szCs w:val="22"/>
              </w:rPr>
              <w:tab/>
            </w:r>
            <w:r w:rsidRPr="00891FD5" w:rsidR="00E51AAD">
              <w:rPr>
                <w:rStyle w:val="Hyperlink"/>
                <w:noProof/>
              </w:rPr>
              <w:t>OpenPublicationSession</w:t>
            </w:r>
            <w:r w:rsidR="00E51AAD">
              <w:rPr>
                <w:noProof/>
                <w:webHidden/>
              </w:rPr>
              <w:tab/>
            </w:r>
            <w:r w:rsidR="00E51AAD">
              <w:rPr>
                <w:noProof/>
                <w:webHidden/>
              </w:rPr>
              <w:fldChar w:fldCharType="begin"/>
            </w:r>
            <w:r w:rsidR="00E51AAD">
              <w:rPr>
                <w:noProof/>
                <w:webHidden/>
              </w:rPr>
              <w:instrText xml:space="preserve"> PAGEREF _Toc29289011 \h </w:instrText>
            </w:r>
            <w:r w:rsidR="00E51AAD">
              <w:rPr>
                <w:noProof/>
                <w:webHidden/>
              </w:rPr>
            </w:r>
            <w:r w:rsidR="00E51AAD">
              <w:rPr>
                <w:noProof/>
                <w:webHidden/>
              </w:rPr>
              <w:fldChar w:fldCharType="separate"/>
            </w:r>
            <w:r w:rsidR="00E51AAD">
              <w:rPr>
                <w:noProof/>
                <w:webHidden/>
              </w:rPr>
              <w:t>67</w:t>
            </w:r>
            <w:r w:rsidR="00E51AAD">
              <w:rPr>
                <w:noProof/>
                <w:webHidden/>
              </w:rPr>
              <w:fldChar w:fldCharType="end"/>
            </w:r>
          </w:hyperlink>
        </w:p>
        <w:p w:rsidR="00E51AAD" w:rsidRDefault="004B329C" w14:paraId="73BDF689" w14:textId="0E36F51F">
          <w:pPr>
            <w:pStyle w:val="TOC3"/>
            <w:tabs>
              <w:tab w:val="left" w:pos="1100"/>
              <w:tab w:val="right" w:leader="dot" w:pos="10070"/>
            </w:tabs>
            <w:rPr>
              <w:rFonts w:asciiTheme="minorHAnsi" w:hAnsiTheme="minorHAnsi" w:eastAsiaTheme="minorEastAsia"/>
              <w:noProof/>
              <w:color w:val="auto"/>
              <w:sz w:val="22"/>
              <w:szCs w:val="22"/>
            </w:rPr>
          </w:pPr>
          <w:hyperlink w:history="1" w:anchor="_Toc29289012">
            <w:r w:rsidRPr="00891FD5" w:rsidR="00E51AAD">
              <w:rPr>
                <w:rStyle w:val="Hyperlink"/>
                <w:rFonts w:cs="Times New Roman"/>
                <w:noProof/>
              </w:rPr>
              <w:t>B.2.3</w:t>
            </w:r>
            <w:r w:rsidR="00E51AAD">
              <w:rPr>
                <w:rFonts w:asciiTheme="minorHAnsi" w:hAnsiTheme="minorHAnsi" w:eastAsiaTheme="minorEastAsia"/>
                <w:noProof/>
                <w:color w:val="auto"/>
                <w:sz w:val="22"/>
                <w:szCs w:val="22"/>
              </w:rPr>
              <w:tab/>
            </w:r>
            <w:r w:rsidRPr="00891FD5" w:rsidR="00E51AAD">
              <w:rPr>
                <w:rStyle w:val="Hyperlink"/>
                <w:noProof/>
              </w:rPr>
              <w:t>PostPublication</w:t>
            </w:r>
            <w:r w:rsidR="00E51AAD">
              <w:rPr>
                <w:noProof/>
                <w:webHidden/>
              </w:rPr>
              <w:tab/>
            </w:r>
            <w:r w:rsidR="00E51AAD">
              <w:rPr>
                <w:noProof/>
                <w:webHidden/>
              </w:rPr>
              <w:fldChar w:fldCharType="begin"/>
            </w:r>
            <w:r w:rsidR="00E51AAD">
              <w:rPr>
                <w:noProof/>
                <w:webHidden/>
              </w:rPr>
              <w:instrText xml:space="preserve"> PAGEREF _Toc29289012 \h </w:instrText>
            </w:r>
            <w:r w:rsidR="00E51AAD">
              <w:rPr>
                <w:noProof/>
                <w:webHidden/>
              </w:rPr>
            </w:r>
            <w:r w:rsidR="00E51AAD">
              <w:rPr>
                <w:noProof/>
                <w:webHidden/>
              </w:rPr>
              <w:fldChar w:fldCharType="separate"/>
            </w:r>
            <w:r w:rsidR="00E51AAD">
              <w:rPr>
                <w:noProof/>
                <w:webHidden/>
              </w:rPr>
              <w:t>68</w:t>
            </w:r>
            <w:r w:rsidR="00E51AAD">
              <w:rPr>
                <w:noProof/>
                <w:webHidden/>
              </w:rPr>
              <w:fldChar w:fldCharType="end"/>
            </w:r>
          </w:hyperlink>
        </w:p>
        <w:p w:rsidR="00E51AAD" w:rsidRDefault="004B329C" w14:paraId="59A7DBEE" w14:textId="6C091BD2">
          <w:pPr>
            <w:pStyle w:val="TOC3"/>
            <w:tabs>
              <w:tab w:val="left" w:pos="1100"/>
              <w:tab w:val="right" w:leader="dot" w:pos="10070"/>
            </w:tabs>
            <w:rPr>
              <w:rFonts w:asciiTheme="minorHAnsi" w:hAnsiTheme="minorHAnsi" w:eastAsiaTheme="minorEastAsia"/>
              <w:noProof/>
              <w:color w:val="auto"/>
              <w:sz w:val="22"/>
              <w:szCs w:val="22"/>
            </w:rPr>
          </w:pPr>
          <w:hyperlink w:history="1" w:anchor="_Toc29289013">
            <w:r w:rsidRPr="00891FD5" w:rsidR="00E51AAD">
              <w:rPr>
                <w:rStyle w:val="Hyperlink"/>
                <w:rFonts w:cs="Times New Roman"/>
                <w:noProof/>
              </w:rPr>
              <w:t>B.2.4</w:t>
            </w:r>
            <w:r w:rsidR="00E51AAD">
              <w:rPr>
                <w:rFonts w:asciiTheme="minorHAnsi" w:hAnsiTheme="minorHAnsi" w:eastAsiaTheme="minorEastAsia"/>
                <w:noProof/>
                <w:color w:val="auto"/>
                <w:sz w:val="22"/>
                <w:szCs w:val="22"/>
              </w:rPr>
              <w:tab/>
            </w:r>
            <w:r w:rsidRPr="00891FD5" w:rsidR="00E51AAD">
              <w:rPr>
                <w:rStyle w:val="Hyperlink"/>
                <w:noProof/>
              </w:rPr>
              <w:t>NotifyListener</w:t>
            </w:r>
            <w:r w:rsidR="00E51AAD">
              <w:rPr>
                <w:noProof/>
                <w:webHidden/>
              </w:rPr>
              <w:tab/>
            </w:r>
            <w:r w:rsidR="00E51AAD">
              <w:rPr>
                <w:noProof/>
                <w:webHidden/>
              </w:rPr>
              <w:fldChar w:fldCharType="begin"/>
            </w:r>
            <w:r w:rsidR="00E51AAD">
              <w:rPr>
                <w:noProof/>
                <w:webHidden/>
              </w:rPr>
              <w:instrText xml:space="preserve"> PAGEREF _Toc29289013 \h </w:instrText>
            </w:r>
            <w:r w:rsidR="00E51AAD">
              <w:rPr>
                <w:noProof/>
                <w:webHidden/>
              </w:rPr>
            </w:r>
            <w:r w:rsidR="00E51AAD">
              <w:rPr>
                <w:noProof/>
                <w:webHidden/>
              </w:rPr>
              <w:fldChar w:fldCharType="separate"/>
            </w:r>
            <w:r w:rsidR="00E51AAD">
              <w:rPr>
                <w:noProof/>
                <w:webHidden/>
              </w:rPr>
              <w:t>69</w:t>
            </w:r>
            <w:r w:rsidR="00E51AAD">
              <w:rPr>
                <w:noProof/>
                <w:webHidden/>
              </w:rPr>
              <w:fldChar w:fldCharType="end"/>
            </w:r>
          </w:hyperlink>
        </w:p>
        <w:p w:rsidR="00E51AAD" w:rsidRDefault="004B329C" w14:paraId="17AD2489" w14:textId="651B7186">
          <w:pPr>
            <w:pStyle w:val="TOC3"/>
            <w:tabs>
              <w:tab w:val="left" w:pos="1100"/>
              <w:tab w:val="right" w:leader="dot" w:pos="10070"/>
            </w:tabs>
            <w:rPr>
              <w:rFonts w:asciiTheme="minorHAnsi" w:hAnsiTheme="minorHAnsi" w:eastAsiaTheme="minorEastAsia"/>
              <w:noProof/>
              <w:color w:val="auto"/>
              <w:sz w:val="22"/>
              <w:szCs w:val="22"/>
            </w:rPr>
          </w:pPr>
          <w:hyperlink w:history="1" w:anchor="_Toc29289014">
            <w:r w:rsidRPr="00891FD5" w:rsidR="00E51AAD">
              <w:rPr>
                <w:rStyle w:val="Hyperlink"/>
                <w:rFonts w:cs="Times New Roman"/>
                <w:noProof/>
              </w:rPr>
              <w:t>B.2.5</w:t>
            </w:r>
            <w:r w:rsidR="00E51AAD">
              <w:rPr>
                <w:rFonts w:asciiTheme="minorHAnsi" w:hAnsiTheme="minorHAnsi" w:eastAsiaTheme="minorEastAsia"/>
                <w:noProof/>
                <w:color w:val="auto"/>
                <w:sz w:val="22"/>
                <w:szCs w:val="22"/>
              </w:rPr>
              <w:tab/>
            </w:r>
            <w:r w:rsidRPr="00891FD5" w:rsidR="00E51AAD">
              <w:rPr>
                <w:rStyle w:val="Hyperlink"/>
                <w:noProof/>
              </w:rPr>
              <w:t>ReadPublication</w:t>
            </w:r>
            <w:r w:rsidR="00E51AAD">
              <w:rPr>
                <w:noProof/>
                <w:webHidden/>
              </w:rPr>
              <w:tab/>
            </w:r>
            <w:r w:rsidR="00E51AAD">
              <w:rPr>
                <w:noProof/>
                <w:webHidden/>
              </w:rPr>
              <w:fldChar w:fldCharType="begin"/>
            </w:r>
            <w:r w:rsidR="00E51AAD">
              <w:rPr>
                <w:noProof/>
                <w:webHidden/>
              </w:rPr>
              <w:instrText xml:space="preserve"> PAGEREF _Toc29289014 \h </w:instrText>
            </w:r>
            <w:r w:rsidR="00E51AAD">
              <w:rPr>
                <w:noProof/>
                <w:webHidden/>
              </w:rPr>
            </w:r>
            <w:r w:rsidR="00E51AAD">
              <w:rPr>
                <w:noProof/>
                <w:webHidden/>
              </w:rPr>
              <w:fldChar w:fldCharType="separate"/>
            </w:r>
            <w:r w:rsidR="00E51AAD">
              <w:rPr>
                <w:noProof/>
                <w:webHidden/>
              </w:rPr>
              <w:t>69</w:t>
            </w:r>
            <w:r w:rsidR="00E51AAD">
              <w:rPr>
                <w:noProof/>
                <w:webHidden/>
              </w:rPr>
              <w:fldChar w:fldCharType="end"/>
            </w:r>
          </w:hyperlink>
        </w:p>
        <w:p w:rsidR="00E51AAD" w:rsidRDefault="004B329C" w14:paraId="685F64E6" w14:textId="55B8E43B">
          <w:pPr>
            <w:pStyle w:val="TOC3"/>
            <w:tabs>
              <w:tab w:val="left" w:pos="1100"/>
              <w:tab w:val="right" w:leader="dot" w:pos="10070"/>
            </w:tabs>
            <w:rPr>
              <w:rFonts w:asciiTheme="minorHAnsi" w:hAnsiTheme="minorHAnsi" w:eastAsiaTheme="minorEastAsia"/>
              <w:noProof/>
              <w:color w:val="auto"/>
              <w:sz w:val="22"/>
              <w:szCs w:val="22"/>
            </w:rPr>
          </w:pPr>
          <w:hyperlink w:history="1" w:anchor="_Toc29289015">
            <w:r w:rsidRPr="00891FD5" w:rsidR="00E51AAD">
              <w:rPr>
                <w:rStyle w:val="Hyperlink"/>
                <w:rFonts w:cs="Times New Roman"/>
                <w:noProof/>
              </w:rPr>
              <w:t>B.2.6</w:t>
            </w:r>
            <w:r w:rsidR="00E51AAD">
              <w:rPr>
                <w:rFonts w:asciiTheme="minorHAnsi" w:hAnsiTheme="minorHAnsi" w:eastAsiaTheme="minorEastAsia"/>
                <w:noProof/>
                <w:color w:val="auto"/>
                <w:sz w:val="22"/>
                <w:szCs w:val="22"/>
              </w:rPr>
              <w:tab/>
            </w:r>
            <w:r w:rsidRPr="00891FD5" w:rsidR="00E51AAD">
              <w:rPr>
                <w:rStyle w:val="Hyperlink"/>
                <w:noProof/>
              </w:rPr>
              <w:t>ExpirePublication</w:t>
            </w:r>
            <w:r w:rsidR="00E51AAD">
              <w:rPr>
                <w:noProof/>
                <w:webHidden/>
              </w:rPr>
              <w:tab/>
            </w:r>
            <w:r w:rsidR="00E51AAD">
              <w:rPr>
                <w:noProof/>
                <w:webHidden/>
              </w:rPr>
              <w:fldChar w:fldCharType="begin"/>
            </w:r>
            <w:r w:rsidR="00E51AAD">
              <w:rPr>
                <w:noProof/>
                <w:webHidden/>
              </w:rPr>
              <w:instrText xml:space="preserve"> PAGEREF _Toc29289015 \h </w:instrText>
            </w:r>
            <w:r w:rsidR="00E51AAD">
              <w:rPr>
                <w:noProof/>
                <w:webHidden/>
              </w:rPr>
            </w:r>
            <w:r w:rsidR="00E51AAD">
              <w:rPr>
                <w:noProof/>
                <w:webHidden/>
              </w:rPr>
              <w:fldChar w:fldCharType="separate"/>
            </w:r>
            <w:r w:rsidR="00E51AAD">
              <w:rPr>
                <w:noProof/>
                <w:webHidden/>
              </w:rPr>
              <w:t>70</w:t>
            </w:r>
            <w:r w:rsidR="00E51AAD">
              <w:rPr>
                <w:noProof/>
                <w:webHidden/>
              </w:rPr>
              <w:fldChar w:fldCharType="end"/>
            </w:r>
          </w:hyperlink>
        </w:p>
        <w:p w:rsidR="00E51AAD" w:rsidRDefault="004B329C" w14:paraId="2EAEB02F" w14:textId="2D049D94">
          <w:pPr>
            <w:pStyle w:val="TOC3"/>
            <w:tabs>
              <w:tab w:val="left" w:pos="1100"/>
              <w:tab w:val="right" w:leader="dot" w:pos="10070"/>
            </w:tabs>
            <w:rPr>
              <w:rFonts w:asciiTheme="minorHAnsi" w:hAnsiTheme="minorHAnsi" w:eastAsiaTheme="minorEastAsia"/>
              <w:noProof/>
              <w:color w:val="auto"/>
              <w:sz w:val="22"/>
              <w:szCs w:val="22"/>
            </w:rPr>
          </w:pPr>
          <w:hyperlink w:history="1" w:anchor="_Toc29289016">
            <w:r w:rsidRPr="00891FD5" w:rsidR="00E51AAD">
              <w:rPr>
                <w:rStyle w:val="Hyperlink"/>
                <w:rFonts w:cs="Times New Roman"/>
                <w:noProof/>
              </w:rPr>
              <w:t>B.2.7</w:t>
            </w:r>
            <w:r w:rsidR="00E51AAD">
              <w:rPr>
                <w:rFonts w:asciiTheme="minorHAnsi" w:hAnsiTheme="minorHAnsi" w:eastAsiaTheme="minorEastAsia"/>
                <w:noProof/>
                <w:color w:val="auto"/>
                <w:sz w:val="22"/>
                <w:szCs w:val="22"/>
              </w:rPr>
              <w:tab/>
            </w:r>
            <w:r w:rsidRPr="00891FD5" w:rsidR="00E51AAD">
              <w:rPr>
                <w:rStyle w:val="Hyperlink"/>
                <w:noProof/>
              </w:rPr>
              <w:t>RemovePublication</w:t>
            </w:r>
            <w:r w:rsidR="00E51AAD">
              <w:rPr>
                <w:noProof/>
                <w:webHidden/>
              </w:rPr>
              <w:tab/>
            </w:r>
            <w:r w:rsidR="00E51AAD">
              <w:rPr>
                <w:noProof/>
                <w:webHidden/>
              </w:rPr>
              <w:fldChar w:fldCharType="begin"/>
            </w:r>
            <w:r w:rsidR="00E51AAD">
              <w:rPr>
                <w:noProof/>
                <w:webHidden/>
              </w:rPr>
              <w:instrText xml:space="preserve"> PAGEREF _Toc29289016 \h </w:instrText>
            </w:r>
            <w:r w:rsidR="00E51AAD">
              <w:rPr>
                <w:noProof/>
                <w:webHidden/>
              </w:rPr>
            </w:r>
            <w:r w:rsidR="00E51AAD">
              <w:rPr>
                <w:noProof/>
                <w:webHidden/>
              </w:rPr>
              <w:fldChar w:fldCharType="separate"/>
            </w:r>
            <w:r w:rsidR="00E51AAD">
              <w:rPr>
                <w:noProof/>
                <w:webHidden/>
              </w:rPr>
              <w:t>71</w:t>
            </w:r>
            <w:r w:rsidR="00E51AAD">
              <w:rPr>
                <w:noProof/>
                <w:webHidden/>
              </w:rPr>
              <w:fldChar w:fldCharType="end"/>
            </w:r>
          </w:hyperlink>
        </w:p>
        <w:p w:rsidR="00E51AAD" w:rsidRDefault="004B329C" w14:paraId="7EA9D2BD" w14:textId="7C3F1D93">
          <w:pPr>
            <w:pStyle w:val="TOC3"/>
            <w:tabs>
              <w:tab w:val="left" w:pos="1100"/>
              <w:tab w:val="right" w:leader="dot" w:pos="10070"/>
            </w:tabs>
            <w:rPr>
              <w:rFonts w:asciiTheme="minorHAnsi" w:hAnsiTheme="minorHAnsi" w:eastAsiaTheme="minorEastAsia"/>
              <w:noProof/>
              <w:color w:val="auto"/>
              <w:sz w:val="22"/>
              <w:szCs w:val="22"/>
            </w:rPr>
          </w:pPr>
          <w:hyperlink w:history="1" w:anchor="_Toc29289017">
            <w:r w:rsidRPr="00891FD5" w:rsidR="00E51AAD">
              <w:rPr>
                <w:rStyle w:val="Hyperlink"/>
                <w:rFonts w:cs="Times New Roman"/>
                <w:noProof/>
              </w:rPr>
              <w:t>B.2.8</w:t>
            </w:r>
            <w:r w:rsidR="00E51AAD">
              <w:rPr>
                <w:rFonts w:asciiTheme="minorHAnsi" w:hAnsiTheme="minorHAnsi" w:eastAsiaTheme="minorEastAsia"/>
                <w:noProof/>
                <w:color w:val="auto"/>
                <w:sz w:val="22"/>
                <w:szCs w:val="22"/>
              </w:rPr>
              <w:tab/>
            </w:r>
            <w:r w:rsidRPr="00891FD5" w:rsidR="00E51AAD">
              <w:rPr>
                <w:rStyle w:val="Hyperlink"/>
                <w:noProof/>
              </w:rPr>
              <w:t>ClosePublicationSession</w:t>
            </w:r>
            <w:r w:rsidR="00E51AAD">
              <w:rPr>
                <w:noProof/>
                <w:webHidden/>
              </w:rPr>
              <w:tab/>
            </w:r>
            <w:r w:rsidR="00E51AAD">
              <w:rPr>
                <w:noProof/>
                <w:webHidden/>
              </w:rPr>
              <w:fldChar w:fldCharType="begin"/>
            </w:r>
            <w:r w:rsidR="00E51AAD">
              <w:rPr>
                <w:noProof/>
                <w:webHidden/>
              </w:rPr>
              <w:instrText xml:space="preserve"> PAGEREF _Toc29289017 \h </w:instrText>
            </w:r>
            <w:r w:rsidR="00E51AAD">
              <w:rPr>
                <w:noProof/>
                <w:webHidden/>
              </w:rPr>
            </w:r>
            <w:r w:rsidR="00E51AAD">
              <w:rPr>
                <w:noProof/>
                <w:webHidden/>
              </w:rPr>
              <w:fldChar w:fldCharType="separate"/>
            </w:r>
            <w:r w:rsidR="00E51AAD">
              <w:rPr>
                <w:noProof/>
                <w:webHidden/>
              </w:rPr>
              <w:t>72</w:t>
            </w:r>
            <w:r w:rsidR="00E51AAD">
              <w:rPr>
                <w:noProof/>
                <w:webHidden/>
              </w:rPr>
              <w:fldChar w:fldCharType="end"/>
            </w:r>
          </w:hyperlink>
        </w:p>
        <w:p w:rsidR="00E51AAD" w:rsidRDefault="004B329C" w14:paraId="54068A6E" w14:textId="041B1DE3">
          <w:pPr>
            <w:pStyle w:val="TOC3"/>
            <w:tabs>
              <w:tab w:val="left" w:pos="1100"/>
              <w:tab w:val="right" w:leader="dot" w:pos="10070"/>
            </w:tabs>
            <w:rPr>
              <w:rFonts w:asciiTheme="minorHAnsi" w:hAnsiTheme="minorHAnsi" w:eastAsiaTheme="minorEastAsia"/>
              <w:noProof/>
              <w:color w:val="auto"/>
              <w:sz w:val="22"/>
              <w:szCs w:val="22"/>
            </w:rPr>
          </w:pPr>
          <w:hyperlink w:history="1" w:anchor="_Toc29289018">
            <w:r w:rsidRPr="00891FD5" w:rsidR="00E51AAD">
              <w:rPr>
                <w:rStyle w:val="Hyperlink"/>
                <w:rFonts w:cs="Times New Roman"/>
                <w:noProof/>
              </w:rPr>
              <w:t>B.2.9</w:t>
            </w:r>
            <w:r w:rsidR="00E51AAD">
              <w:rPr>
                <w:rFonts w:asciiTheme="minorHAnsi" w:hAnsiTheme="minorHAnsi" w:eastAsiaTheme="minorEastAsia"/>
                <w:noProof/>
                <w:color w:val="auto"/>
                <w:sz w:val="22"/>
                <w:szCs w:val="22"/>
              </w:rPr>
              <w:tab/>
            </w:r>
            <w:r w:rsidRPr="00891FD5" w:rsidR="00E51AAD">
              <w:rPr>
                <w:rStyle w:val="Hyperlink"/>
                <w:noProof/>
              </w:rPr>
              <w:t>CloseSubscriptionSession</w:t>
            </w:r>
            <w:r w:rsidR="00E51AAD">
              <w:rPr>
                <w:noProof/>
                <w:webHidden/>
              </w:rPr>
              <w:tab/>
            </w:r>
            <w:r w:rsidR="00E51AAD">
              <w:rPr>
                <w:noProof/>
                <w:webHidden/>
              </w:rPr>
              <w:fldChar w:fldCharType="begin"/>
            </w:r>
            <w:r w:rsidR="00E51AAD">
              <w:rPr>
                <w:noProof/>
                <w:webHidden/>
              </w:rPr>
              <w:instrText xml:space="preserve"> PAGEREF _Toc29289018 \h </w:instrText>
            </w:r>
            <w:r w:rsidR="00E51AAD">
              <w:rPr>
                <w:noProof/>
                <w:webHidden/>
              </w:rPr>
            </w:r>
            <w:r w:rsidR="00E51AAD">
              <w:rPr>
                <w:noProof/>
                <w:webHidden/>
              </w:rPr>
              <w:fldChar w:fldCharType="separate"/>
            </w:r>
            <w:r w:rsidR="00E51AAD">
              <w:rPr>
                <w:noProof/>
                <w:webHidden/>
              </w:rPr>
              <w:t>73</w:t>
            </w:r>
            <w:r w:rsidR="00E51AAD">
              <w:rPr>
                <w:noProof/>
                <w:webHidden/>
              </w:rPr>
              <w:fldChar w:fldCharType="end"/>
            </w:r>
          </w:hyperlink>
        </w:p>
        <w:p w:rsidR="00E51AAD" w:rsidRDefault="004B329C" w14:paraId="19F97BD9" w14:textId="3374737B">
          <w:pPr>
            <w:pStyle w:val="TOC2"/>
            <w:tabs>
              <w:tab w:val="left" w:pos="880"/>
              <w:tab w:val="right" w:leader="dot" w:pos="10070"/>
            </w:tabs>
            <w:rPr>
              <w:rFonts w:asciiTheme="minorHAnsi" w:hAnsiTheme="minorHAnsi" w:eastAsiaTheme="minorEastAsia"/>
              <w:noProof/>
              <w:color w:val="auto"/>
              <w:sz w:val="22"/>
              <w:szCs w:val="22"/>
            </w:rPr>
          </w:pPr>
          <w:hyperlink w:history="1" w:anchor="_Toc29289019">
            <w:r w:rsidRPr="00891FD5" w:rsidR="00E51AAD">
              <w:rPr>
                <w:rStyle w:val="Hyperlink"/>
                <w:rFonts w:cs="Times New Roman"/>
                <w:noProof/>
              </w:rPr>
              <w:t>B.3</w:t>
            </w:r>
            <w:r w:rsidR="00E51AAD">
              <w:rPr>
                <w:rFonts w:asciiTheme="minorHAnsi" w:hAnsiTheme="minorHAnsi" w:eastAsiaTheme="minorEastAsia"/>
                <w:noProof/>
                <w:color w:val="auto"/>
                <w:sz w:val="22"/>
                <w:szCs w:val="22"/>
              </w:rPr>
              <w:tab/>
            </w:r>
            <w:r w:rsidRPr="00891FD5" w:rsidR="00E51AAD">
              <w:rPr>
                <w:rStyle w:val="Hyperlink"/>
                <w:noProof/>
              </w:rPr>
              <w:t>Request-Response Example</w:t>
            </w:r>
            <w:r w:rsidR="00E51AAD">
              <w:rPr>
                <w:noProof/>
                <w:webHidden/>
              </w:rPr>
              <w:tab/>
            </w:r>
            <w:r w:rsidR="00E51AAD">
              <w:rPr>
                <w:noProof/>
                <w:webHidden/>
              </w:rPr>
              <w:fldChar w:fldCharType="begin"/>
            </w:r>
            <w:r w:rsidR="00E51AAD">
              <w:rPr>
                <w:noProof/>
                <w:webHidden/>
              </w:rPr>
              <w:instrText xml:space="preserve"> PAGEREF _Toc29289019 \h </w:instrText>
            </w:r>
            <w:r w:rsidR="00E51AAD">
              <w:rPr>
                <w:noProof/>
                <w:webHidden/>
              </w:rPr>
            </w:r>
            <w:r w:rsidR="00E51AAD">
              <w:rPr>
                <w:noProof/>
                <w:webHidden/>
              </w:rPr>
              <w:fldChar w:fldCharType="separate"/>
            </w:r>
            <w:r w:rsidR="00E51AAD">
              <w:rPr>
                <w:noProof/>
                <w:webHidden/>
              </w:rPr>
              <w:t>74</w:t>
            </w:r>
            <w:r w:rsidR="00E51AAD">
              <w:rPr>
                <w:noProof/>
                <w:webHidden/>
              </w:rPr>
              <w:fldChar w:fldCharType="end"/>
            </w:r>
          </w:hyperlink>
        </w:p>
        <w:p w:rsidR="00E51AAD" w:rsidRDefault="004B329C" w14:paraId="1310FE2A" w14:textId="208F0503">
          <w:pPr>
            <w:pStyle w:val="TOC3"/>
            <w:tabs>
              <w:tab w:val="left" w:pos="1100"/>
              <w:tab w:val="right" w:leader="dot" w:pos="10070"/>
            </w:tabs>
            <w:rPr>
              <w:rFonts w:asciiTheme="minorHAnsi" w:hAnsiTheme="minorHAnsi" w:eastAsiaTheme="minorEastAsia"/>
              <w:noProof/>
              <w:color w:val="auto"/>
              <w:sz w:val="22"/>
              <w:szCs w:val="22"/>
            </w:rPr>
          </w:pPr>
          <w:hyperlink w:history="1" w:anchor="_Toc29289020">
            <w:r w:rsidRPr="00891FD5" w:rsidR="00E51AAD">
              <w:rPr>
                <w:rStyle w:val="Hyperlink"/>
                <w:rFonts w:cs="Times New Roman"/>
                <w:noProof/>
              </w:rPr>
              <w:t>B.3.1</w:t>
            </w:r>
            <w:r w:rsidR="00E51AAD">
              <w:rPr>
                <w:rFonts w:asciiTheme="minorHAnsi" w:hAnsiTheme="minorHAnsi" w:eastAsiaTheme="minorEastAsia"/>
                <w:noProof/>
                <w:color w:val="auto"/>
                <w:sz w:val="22"/>
                <w:szCs w:val="22"/>
              </w:rPr>
              <w:tab/>
            </w:r>
            <w:r w:rsidRPr="00891FD5" w:rsidR="00E51AAD">
              <w:rPr>
                <w:rStyle w:val="Hyperlink"/>
                <w:noProof/>
              </w:rPr>
              <w:t>OpenProviderRequestSession</w:t>
            </w:r>
            <w:r w:rsidR="00E51AAD">
              <w:rPr>
                <w:noProof/>
                <w:webHidden/>
              </w:rPr>
              <w:tab/>
            </w:r>
            <w:r w:rsidR="00E51AAD">
              <w:rPr>
                <w:noProof/>
                <w:webHidden/>
              </w:rPr>
              <w:fldChar w:fldCharType="begin"/>
            </w:r>
            <w:r w:rsidR="00E51AAD">
              <w:rPr>
                <w:noProof/>
                <w:webHidden/>
              </w:rPr>
              <w:instrText xml:space="preserve"> PAGEREF _Toc29289020 \h </w:instrText>
            </w:r>
            <w:r w:rsidR="00E51AAD">
              <w:rPr>
                <w:noProof/>
                <w:webHidden/>
              </w:rPr>
            </w:r>
            <w:r w:rsidR="00E51AAD">
              <w:rPr>
                <w:noProof/>
                <w:webHidden/>
              </w:rPr>
              <w:fldChar w:fldCharType="separate"/>
            </w:r>
            <w:r w:rsidR="00E51AAD">
              <w:rPr>
                <w:noProof/>
                <w:webHidden/>
              </w:rPr>
              <w:t>74</w:t>
            </w:r>
            <w:r w:rsidR="00E51AAD">
              <w:rPr>
                <w:noProof/>
                <w:webHidden/>
              </w:rPr>
              <w:fldChar w:fldCharType="end"/>
            </w:r>
          </w:hyperlink>
        </w:p>
        <w:p w:rsidR="00E51AAD" w:rsidRDefault="004B329C" w14:paraId="0DF34BEE" w14:textId="792110EA">
          <w:pPr>
            <w:pStyle w:val="TOC3"/>
            <w:tabs>
              <w:tab w:val="left" w:pos="1100"/>
              <w:tab w:val="right" w:leader="dot" w:pos="10070"/>
            </w:tabs>
            <w:rPr>
              <w:rFonts w:asciiTheme="minorHAnsi" w:hAnsiTheme="minorHAnsi" w:eastAsiaTheme="minorEastAsia"/>
              <w:noProof/>
              <w:color w:val="auto"/>
              <w:sz w:val="22"/>
              <w:szCs w:val="22"/>
            </w:rPr>
          </w:pPr>
          <w:hyperlink w:history="1" w:anchor="_Toc29289021">
            <w:r w:rsidRPr="00891FD5" w:rsidR="00E51AAD">
              <w:rPr>
                <w:rStyle w:val="Hyperlink"/>
                <w:rFonts w:cs="Times New Roman"/>
                <w:noProof/>
              </w:rPr>
              <w:t>B.3.2</w:t>
            </w:r>
            <w:r w:rsidR="00E51AAD">
              <w:rPr>
                <w:rFonts w:asciiTheme="minorHAnsi" w:hAnsiTheme="minorHAnsi" w:eastAsiaTheme="minorEastAsia"/>
                <w:noProof/>
                <w:color w:val="auto"/>
                <w:sz w:val="22"/>
                <w:szCs w:val="22"/>
              </w:rPr>
              <w:tab/>
            </w:r>
            <w:r w:rsidRPr="00891FD5" w:rsidR="00E51AAD">
              <w:rPr>
                <w:rStyle w:val="Hyperlink"/>
                <w:noProof/>
              </w:rPr>
              <w:t>OpenConsumerRequestSession</w:t>
            </w:r>
            <w:r w:rsidR="00E51AAD">
              <w:rPr>
                <w:noProof/>
                <w:webHidden/>
              </w:rPr>
              <w:tab/>
            </w:r>
            <w:r w:rsidR="00E51AAD">
              <w:rPr>
                <w:noProof/>
                <w:webHidden/>
              </w:rPr>
              <w:fldChar w:fldCharType="begin"/>
            </w:r>
            <w:r w:rsidR="00E51AAD">
              <w:rPr>
                <w:noProof/>
                <w:webHidden/>
              </w:rPr>
              <w:instrText xml:space="preserve"> PAGEREF _Toc29289021 \h </w:instrText>
            </w:r>
            <w:r w:rsidR="00E51AAD">
              <w:rPr>
                <w:noProof/>
                <w:webHidden/>
              </w:rPr>
            </w:r>
            <w:r w:rsidR="00E51AAD">
              <w:rPr>
                <w:noProof/>
                <w:webHidden/>
              </w:rPr>
              <w:fldChar w:fldCharType="separate"/>
            </w:r>
            <w:r w:rsidR="00E51AAD">
              <w:rPr>
                <w:noProof/>
                <w:webHidden/>
              </w:rPr>
              <w:t>75</w:t>
            </w:r>
            <w:r w:rsidR="00E51AAD">
              <w:rPr>
                <w:noProof/>
                <w:webHidden/>
              </w:rPr>
              <w:fldChar w:fldCharType="end"/>
            </w:r>
          </w:hyperlink>
        </w:p>
        <w:p w:rsidR="00E51AAD" w:rsidRDefault="004B329C" w14:paraId="49B4A58E" w14:textId="7B9969D8">
          <w:pPr>
            <w:pStyle w:val="TOC3"/>
            <w:tabs>
              <w:tab w:val="left" w:pos="1100"/>
              <w:tab w:val="right" w:leader="dot" w:pos="10070"/>
            </w:tabs>
            <w:rPr>
              <w:rFonts w:asciiTheme="minorHAnsi" w:hAnsiTheme="minorHAnsi" w:eastAsiaTheme="minorEastAsia"/>
              <w:noProof/>
              <w:color w:val="auto"/>
              <w:sz w:val="22"/>
              <w:szCs w:val="22"/>
            </w:rPr>
          </w:pPr>
          <w:hyperlink w:history="1" w:anchor="_Toc29289022">
            <w:r w:rsidRPr="00891FD5" w:rsidR="00E51AAD">
              <w:rPr>
                <w:rStyle w:val="Hyperlink"/>
                <w:rFonts w:cs="Times New Roman"/>
                <w:noProof/>
              </w:rPr>
              <w:t>B.3.3</w:t>
            </w:r>
            <w:r w:rsidR="00E51AAD">
              <w:rPr>
                <w:rFonts w:asciiTheme="minorHAnsi" w:hAnsiTheme="minorHAnsi" w:eastAsiaTheme="minorEastAsia"/>
                <w:noProof/>
                <w:color w:val="auto"/>
                <w:sz w:val="22"/>
                <w:szCs w:val="22"/>
              </w:rPr>
              <w:tab/>
            </w:r>
            <w:r w:rsidRPr="00891FD5" w:rsidR="00E51AAD">
              <w:rPr>
                <w:rStyle w:val="Hyperlink"/>
                <w:noProof/>
              </w:rPr>
              <w:t>PostRequest</w:t>
            </w:r>
            <w:r w:rsidR="00E51AAD">
              <w:rPr>
                <w:noProof/>
                <w:webHidden/>
              </w:rPr>
              <w:tab/>
            </w:r>
            <w:r w:rsidR="00E51AAD">
              <w:rPr>
                <w:noProof/>
                <w:webHidden/>
              </w:rPr>
              <w:fldChar w:fldCharType="begin"/>
            </w:r>
            <w:r w:rsidR="00E51AAD">
              <w:rPr>
                <w:noProof/>
                <w:webHidden/>
              </w:rPr>
              <w:instrText xml:space="preserve"> PAGEREF _Toc29289022 \h </w:instrText>
            </w:r>
            <w:r w:rsidR="00E51AAD">
              <w:rPr>
                <w:noProof/>
                <w:webHidden/>
              </w:rPr>
            </w:r>
            <w:r w:rsidR="00E51AAD">
              <w:rPr>
                <w:noProof/>
                <w:webHidden/>
              </w:rPr>
              <w:fldChar w:fldCharType="separate"/>
            </w:r>
            <w:r w:rsidR="00E51AAD">
              <w:rPr>
                <w:noProof/>
                <w:webHidden/>
              </w:rPr>
              <w:t>76</w:t>
            </w:r>
            <w:r w:rsidR="00E51AAD">
              <w:rPr>
                <w:noProof/>
                <w:webHidden/>
              </w:rPr>
              <w:fldChar w:fldCharType="end"/>
            </w:r>
          </w:hyperlink>
        </w:p>
        <w:p w:rsidR="00E51AAD" w:rsidRDefault="004B329C" w14:paraId="324005FD" w14:textId="2F8301E0">
          <w:pPr>
            <w:pStyle w:val="TOC3"/>
            <w:tabs>
              <w:tab w:val="left" w:pos="1100"/>
              <w:tab w:val="right" w:leader="dot" w:pos="10070"/>
            </w:tabs>
            <w:rPr>
              <w:rFonts w:asciiTheme="minorHAnsi" w:hAnsiTheme="minorHAnsi" w:eastAsiaTheme="minorEastAsia"/>
              <w:noProof/>
              <w:color w:val="auto"/>
              <w:sz w:val="22"/>
              <w:szCs w:val="22"/>
            </w:rPr>
          </w:pPr>
          <w:hyperlink w:history="1" w:anchor="_Toc29289023">
            <w:r w:rsidRPr="00891FD5" w:rsidR="00E51AAD">
              <w:rPr>
                <w:rStyle w:val="Hyperlink"/>
                <w:rFonts w:cs="Times New Roman"/>
                <w:noProof/>
              </w:rPr>
              <w:t>B.3.4</w:t>
            </w:r>
            <w:r w:rsidR="00E51AAD">
              <w:rPr>
                <w:rFonts w:asciiTheme="minorHAnsi" w:hAnsiTheme="minorHAnsi" w:eastAsiaTheme="minorEastAsia"/>
                <w:noProof/>
                <w:color w:val="auto"/>
                <w:sz w:val="22"/>
                <w:szCs w:val="22"/>
              </w:rPr>
              <w:tab/>
            </w:r>
            <w:r w:rsidRPr="00891FD5" w:rsidR="00E51AAD">
              <w:rPr>
                <w:rStyle w:val="Hyperlink"/>
                <w:noProof/>
              </w:rPr>
              <w:t>NotifyListener</w:t>
            </w:r>
            <w:r w:rsidR="00E51AAD">
              <w:rPr>
                <w:noProof/>
                <w:webHidden/>
              </w:rPr>
              <w:tab/>
            </w:r>
            <w:r w:rsidR="00E51AAD">
              <w:rPr>
                <w:noProof/>
                <w:webHidden/>
              </w:rPr>
              <w:fldChar w:fldCharType="begin"/>
            </w:r>
            <w:r w:rsidR="00E51AAD">
              <w:rPr>
                <w:noProof/>
                <w:webHidden/>
              </w:rPr>
              <w:instrText xml:space="preserve"> PAGEREF _Toc29289023 \h </w:instrText>
            </w:r>
            <w:r w:rsidR="00E51AAD">
              <w:rPr>
                <w:noProof/>
                <w:webHidden/>
              </w:rPr>
            </w:r>
            <w:r w:rsidR="00E51AAD">
              <w:rPr>
                <w:noProof/>
                <w:webHidden/>
              </w:rPr>
              <w:fldChar w:fldCharType="separate"/>
            </w:r>
            <w:r w:rsidR="00E51AAD">
              <w:rPr>
                <w:noProof/>
                <w:webHidden/>
              </w:rPr>
              <w:t>77</w:t>
            </w:r>
            <w:r w:rsidR="00E51AAD">
              <w:rPr>
                <w:noProof/>
                <w:webHidden/>
              </w:rPr>
              <w:fldChar w:fldCharType="end"/>
            </w:r>
          </w:hyperlink>
        </w:p>
        <w:p w:rsidR="00E51AAD" w:rsidRDefault="004B329C" w14:paraId="5D3286BC" w14:textId="175F6DB6">
          <w:pPr>
            <w:pStyle w:val="TOC3"/>
            <w:tabs>
              <w:tab w:val="left" w:pos="1100"/>
              <w:tab w:val="right" w:leader="dot" w:pos="10070"/>
            </w:tabs>
            <w:rPr>
              <w:rFonts w:asciiTheme="minorHAnsi" w:hAnsiTheme="minorHAnsi" w:eastAsiaTheme="minorEastAsia"/>
              <w:noProof/>
              <w:color w:val="auto"/>
              <w:sz w:val="22"/>
              <w:szCs w:val="22"/>
            </w:rPr>
          </w:pPr>
          <w:hyperlink w:history="1" w:anchor="_Toc29289024">
            <w:r w:rsidRPr="00891FD5" w:rsidR="00E51AAD">
              <w:rPr>
                <w:rStyle w:val="Hyperlink"/>
                <w:rFonts w:cs="Times New Roman"/>
                <w:noProof/>
              </w:rPr>
              <w:t>B.3.5</w:t>
            </w:r>
            <w:r w:rsidR="00E51AAD">
              <w:rPr>
                <w:rFonts w:asciiTheme="minorHAnsi" w:hAnsiTheme="minorHAnsi" w:eastAsiaTheme="minorEastAsia"/>
                <w:noProof/>
                <w:color w:val="auto"/>
                <w:sz w:val="22"/>
                <w:szCs w:val="22"/>
              </w:rPr>
              <w:tab/>
            </w:r>
            <w:r w:rsidRPr="00891FD5" w:rsidR="00E51AAD">
              <w:rPr>
                <w:rStyle w:val="Hyperlink"/>
                <w:noProof/>
              </w:rPr>
              <w:t>ReadRequest</w:t>
            </w:r>
            <w:r w:rsidR="00E51AAD">
              <w:rPr>
                <w:noProof/>
                <w:webHidden/>
              </w:rPr>
              <w:tab/>
            </w:r>
            <w:r w:rsidR="00E51AAD">
              <w:rPr>
                <w:noProof/>
                <w:webHidden/>
              </w:rPr>
              <w:fldChar w:fldCharType="begin"/>
            </w:r>
            <w:r w:rsidR="00E51AAD">
              <w:rPr>
                <w:noProof/>
                <w:webHidden/>
              </w:rPr>
              <w:instrText xml:space="preserve"> PAGEREF _Toc29289024 \h </w:instrText>
            </w:r>
            <w:r w:rsidR="00E51AAD">
              <w:rPr>
                <w:noProof/>
                <w:webHidden/>
              </w:rPr>
            </w:r>
            <w:r w:rsidR="00E51AAD">
              <w:rPr>
                <w:noProof/>
                <w:webHidden/>
              </w:rPr>
              <w:fldChar w:fldCharType="separate"/>
            </w:r>
            <w:r w:rsidR="00E51AAD">
              <w:rPr>
                <w:noProof/>
                <w:webHidden/>
              </w:rPr>
              <w:t>78</w:t>
            </w:r>
            <w:r w:rsidR="00E51AAD">
              <w:rPr>
                <w:noProof/>
                <w:webHidden/>
              </w:rPr>
              <w:fldChar w:fldCharType="end"/>
            </w:r>
          </w:hyperlink>
        </w:p>
        <w:p w:rsidR="00E51AAD" w:rsidRDefault="004B329C" w14:paraId="7667D39A" w14:textId="2BA2B020">
          <w:pPr>
            <w:pStyle w:val="TOC3"/>
            <w:tabs>
              <w:tab w:val="left" w:pos="1100"/>
              <w:tab w:val="right" w:leader="dot" w:pos="10070"/>
            </w:tabs>
            <w:rPr>
              <w:rFonts w:asciiTheme="minorHAnsi" w:hAnsiTheme="minorHAnsi" w:eastAsiaTheme="minorEastAsia"/>
              <w:noProof/>
              <w:color w:val="auto"/>
              <w:sz w:val="22"/>
              <w:szCs w:val="22"/>
            </w:rPr>
          </w:pPr>
          <w:hyperlink w:history="1" w:anchor="_Toc29289025">
            <w:r w:rsidRPr="00891FD5" w:rsidR="00E51AAD">
              <w:rPr>
                <w:rStyle w:val="Hyperlink"/>
                <w:rFonts w:cs="Times New Roman"/>
                <w:noProof/>
              </w:rPr>
              <w:t>B.3.6</w:t>
            </w:r>
            <w:r w:rsidR="00E51AAD">
              <w:rPr>
                <w:rFonts w:asciiTheme="minorHAnsi" w:hAnsiTheme="minorHAnsi" w:eastAsiaTheme="minorEastAsia"/>
                <w:noProof/>
                <w:color w:val="auto"/>
                <w:sz w:val="22"/>
                <w:szCs w:val="22"/>
              </w:rPr>
              <w:tab/>
            </w:r>
            <w:r w:rsidRPr="00891FD5" w:rsidR="00E51AAD">
              <w:rPr>
                <w:rStyle w:val="Hyperlink"/>
                <w:noProof/>
              </w:rPr>
              <w:t>RemoveRequest</w:t>
            </w:r>
            <w:r w:rsidR="00E51AAD">
              <w:rPr>
                <w:noProof/>
                <w:webHidden/>
              </w:rPr>
              <w:tab/>
            </w:r>
            <w:r w:rsidR="00E51AAD">
              <w:rPr>
                <w:noProof/>
                <w:webHidden/>
              </w:rPr>
              <w:fldChar w:fldCharType="begin"/>
            </w:r>
            <w:r w:rsidR="00E51AAD">
              <w:rPr>
                <w:noProof/>
                <w:webHidden/>
              </w:rPr>
              <w:instrText xml:space="preserve"> PAGEREF _Toc29289025 \h </w:instrText>
            </w:r>
            <w:r w:rsidR="00E51AAD">
              <w:rPr>
                <w:noProof/>
                <w:webHidden/>
              </w:rPr>
            </w:r>
            <w:r w:rsidR="00E51AAD">
              <w:rPr>
                <w:noProof/>
                <w:webHidden/>
              </w:rPr>
              <w:fldChar w:fldCharType="separate"/>
            </w:r>
            <w:r w:rsidR="00E51AAD">
              <w:rPr>
                <w:noProof/>
                <w:webHidden/>
              </w:rPr>
              <w:t>79</w:t>
            </w:r>
            <w:r w:rsidR="00E51AAD">
              <w:rPr>
                <w:noProof/>
                <w:webHidden/>
              </w:rPr>
              <w:fldChar w:fldCharType="end"/>
            </w:r>
          </w:hyperlink>
        </w:p>
        <w:p w:rsidR="00E51AAD" w:rsidRDefault="004B329C" w14:paraId="082DBE13" w14:textId="2AD0B280">
          <w:pPr>
            <w:pStyle w:val="TOC3"/>
            <w:tabs>
              <w:tab w:val="left" w:pos="1100"/>
              <w:tab w:val="right" w:leader="dot" w:pos="10070"/>
            </w:tabs>
            <w:rPr>
              <w:rFonts w:asciiTheme="minorHAnsi" w:hAnsiTheme="minorHAnsi" w:eastAsiaTheme="minorEastAsia"/>
              <w:noProof/>
              <w:color w:val="auto"/>
              <w:sz w:val="22"/>
              <w:szCs w:val="22"/>
            </w:rPr>
          </w:pPr>
          <w:hyperlink w:history="1" w:anchor="_Toc29289026">
            <w:r w:rsidRPr="00891FD5" w:rsidR="00E51AAD">
              <w:rPr>
                <w:rStyle w:val="Hyperlink"/>
                <w:rFonts w:cs="Times New Roman"/>
                <w:noProof/>
              </w:rPr>
              <w:t>B.3.7</w:t>
            </w:r>
            <w:r w:rsidR="00E51AAD">
              <w:rPr>
                <w:rFonts w:asciiTheme="minorHAnsi" w:hAnsiTheme="minorHAnsi" w:eastAsiaTheme="minorEastAsia"/>
                <w:noProof/>
                <w:color w:val="auto"/>
                <w:sz w:val="22"/>
                <w:szCs w:val="22"/>
              </w:rPr>
              <w:tab/>
            </w:r>
            <w:r w:rsidRPr="00891FD5" w:rsidR="00E51AAD">
              <w:rPr>
                <w:rStyle w:val="Hyperlink"/>
                <w:noProof/>
              </w:rPr>
              <w:t>PostResponse</w:t>
            </w:r>
            <w:r w:rsidR="00E51AAD">
              <w:rPr>
                <w:noProof/>
                <w:webHidden/>
              </w:rPr>
              <w:tab/>
            </w:r>
            <w:r w:rsidR="00E51AAD">
              <w:rPr>
                <w:noProof/>
                <w:webHidden/>
              </w:rPr>
              <w:fldChar w:fldCharType="begin"/>
            </w:r>
            <w:r w:rsidR="00E51AAD">
              <w:rPr>
                <w:noProof/>
                <w:webHidden/>
              </w:rPr>
              <w:instrText xml:space="preserve"> PAGEREF _Toc29289026 \h </w:instrText>
            </w:r>
            <w:r w:rsidR="00E51AAD">
              <w:rPr>
                <w:noProof/>
                <w:webHidden/>
              </w:rPr>
            </w:r>
            <w:r w:rsidR="00E51AAD">
              <w:rPr>
                <w:noProof/>
                <w:webHidden/>
              </w:rPr>
              <w:fldChar w:fldCharType="separate"/>
            </w:r>
            <w:r w:rsidR="00E51AAD">
              <w:rPr>
                <w:noProof/>
                <w:webHidden/>
              </w:rPr>
              <w:t>79</w:t>
            </w:r>
            <w:r w:rsidR="00E51AAD">
              <w:rPr>
                <w:noProof/>
                <w:webHidden/>
              </w:rPr>
              <w:fldChar w:fldCharType="end"/>
            </w:r>
          </w:hyperlink>
        </w:p>
        <w:p w:rsidR="00E51AAD" w:rsidRDefault="004B329C" w14:paraId="5DE18D95" w14:textId="32C9CB92">
          <w:pPr>
            <w:pStyle w:val="TOC3"/>
            <w:tabs>
              <w:tab w:val="left" w:pos="1100"/>
              <w:tab w:val="right" w:leader="dot" w:pos="10070"/>
            </w:tabs>
            <w:rPr>
              <w:rFonts w:asciiTheme="minorHAnsi" w:hAnsiTheme="minorHAnsi" w:eastAsiaTheme="minorEastAsia"/>
              <w:noProof/>
              <w:color w:val="auto"/>
              <w:sz w:val="22"/>
              <w:szCs w:val="22"/>
            </w:rPr>
          </w:pPr>
          <w:hyperlink w:history="1" w:anchor="_Toc29289027">
            <w:r w:rsidRPr="00891FD5" w:rsidR="00E51AAD">
              <w:rPr>
                <w:rStyle w:val="Hyperlink"/>
                <w:rFonts w:cs="Times New Roman"/>
                <w:noProof/>
              </w:rPr>
              <w:t>B.3.8</w:t>
            </w:r>
            <w:r w:rsidR="00E51AAD">
              <w:rPr>
                <w:rFonts w:asciiTheme="minorHAnsi" w:hAnsiTheme="minorHAnsi" w:eastAsiaTheme="minorEastAsia"/>
                <w:noProof/>
                <w:color w:val="auto"/>
                <w:sz w:val="22"/>
                <w:szCs w:val="22"/>
              </w:rPr>
              <w:tab/>
            </w:r>
            <w:r w:rsidRPr="00891FD5" w:rsidR="00E51AAD">
              <w:rPr>
                <w:rStyle w:val="Hyperlink"/>
                <w:noProof/>
              </w:rPr>
              <w:t>NotifyListener</w:t>
            </w:r>
            <w:r w:rsidR="00E51AAD">
              <w:rPr>
                <w:noProof/>
                <w:webHidden/>
              </w:rPr>
              <w:tab/>
            </w:r>
            <w:r w:rsidR="00E51AAD">
              <w:rPr>
                <w:noProof/>
                <w:webHidden/>
              </w:rPr>
              <w:fldChar w:fldCharType="begin"/>
            </w:r>
            <w:r w:rsidR="00E51AAD">
              <w:rPr>
                <w:noProof/>
                <w:webHidden/>
              </w:rPr>
              <w:instrText xml:space="preserve"> PAGEREF _Toc29289027 \h </w:instrText>
            </w:r>
            <w:r w:rsidR="00E51AAD">
              <w:rPr>
                <w:noProof/>
                <w:webHidden/>
              </w:rPr>
            </w:r>
            <w:r w:rsidR="00E51AAD">
              <w:rPr>
                <w:noProof/>
                <w:webHidden/>
              </w:rPr>
              <w:fldChar w:fldCharType="separate"/>
            </w:r>
            <w:r w:rsidR="00E51AAD">
              <w:rPr>
                <w:noProof/>
                <w:webHidden/>
              </w:rPr>
              <w:t>80</w:t>
            </w:r>
            <w:r w:rsidR="00E51AAD">
              <w:rPr>
                <w:noProof/>
                <w:webHidden/>
              </w:rPr>
              <w:fldChar w:fldCharType="end"/>
            </w:r>
          </w:hyperlink>
        </w:p>
        <w:p w:rsidR="00E51AAD" w:rsidRDefault="004B329C" w14:paraId="31016D30" w14:textId="4B740ACD">
          <w:pPr>
            <w:pStyle w:val="TOC3"/>
            <w:tabs>
              <w:tab w:val="left" w:pos="1100"/>
              <w:tab w:val="right" w:leader="dot" w:pos="10070"/>
            </w:tabs>
            <w:rPr>
              <w:rFonts w:asciiTheme="minorHAnsi" w:hAnsiTheme="minorHAnsi" w:eastAsiaTheme="minorEastAsia"/>
              <w:noProof/>
              <w:color w:val="auto"/>
              <w:sz w:val="22"/>
              <w:szCs w:val="22"/>
            </w:rPr>
          </w:pPr>
          <w:hyperlink w:history="1" w:anchor="_Toc29289028">
            <w:r w:rsidRPr="00891FD5" w:rsidR="00E51AAD">
              <w:rPr>
                <w:rStyle w:val="Hyperlink"/>
                <w:rFonts w:cs="Times New Roman"/>
                <w:noProof/>
              </w:rPr>
              <w:t>B.3.9</w:t>
            </w:r>
            <w:r w:rsidR="00E51AAD">
              <w:rPr>
                <w:rFonts w:asciiTheme="minorHAnsi" w:hAnsiTheme="minorHAnsi" w:eastAsiaTheme="minorEastAsia"/>
                <w:noProof/>
                <w:color w:val="auto"/>
                <w:sz w:val="22"/>
                <w:szCs w:val="22"/>
              </w:rPr>
              <w:tab/>
            </w:r>
            <w:r w:rsidRPr="00891FD5" w:rsidR="00E51AAD">
              <w:rPr>
                <w:rStyle w:val="Hyperlink"/>
                <w:noProof/>
              </w:rPr>
              <w:t>ReadResponse</w:t>
            </w:r>
            <w:r w:rsidR="00E51AAD">
              <w:rPr>
                <w:noProof/>
                <w:webHidden/>
              </w:rPr>
              <w:tab/>
            </w:r>
            <w:r w:rsidR="00E51AAD">
              <w:rPr>
                <w:noProof/>
                <w:webHidden/>
              </w:rPr>
              <w:fldChar w:fldCharType="begin"/>
            </w:r>
            <w:r w:rsidR="00E51AAD">
              <w:rPr>
                <w:noProof/>
                <w:webHidden/>
              </w:rPr>
              <w:instrText xml:space="preserve"> PAGEREF _Toc29289028 \h </w:instrText>
            </w:r>
            <w:r w:rsidR="00E51AAD">
              <w:rPr>
                <w:noProof/>
                <w:webHidden/>
              </w:rPr>
            </w:r>
            <w:r w:rsidR="00E51AAD">
              <w:rPr>
                <w:noProof/>
                <w:webHidden/>
              </w:rPr>
              <w:fldChar w:fldCharType="separate"/>
            </w:r>
            <w:r w:rsidR="00E51AAD">
              <w:rPr>
                <w:noProof/>
                <w:webHidden/>
              </w:rPr>
              <w:t>81</w:t>
            </w:r>
            <w:r w:rsidR="00E51AAD">
              <w:rPr>
                <w:noProof/>
                <w:webHidden/>
              </w:rPr>
              <w:fldChar w:fldCharType="end"/>
            </w:r>
          </w:hyperlink>
        </w:p>
        <w:p w:rsidR="00E51AAD" w:rsidRDefault="004B329C" w14:paraId="1EC69F09" w14:textId="43DB3742">
          <w:pPr>
            <w:pStyle w:val="TOC3"/>
            <w:tabs>
              <w:tab w:val="left" w:pos="1320"/>
              <w:tab w:val="right" w:leader="dot" w:pos="10070"/>
            </w:tabs>
            <w:rPr>
              <w:rFonts w:asciiTheme="minorHAnsi" w:hAnsiTheme="minorHAnsi" w:eastAsiaTheme="minorEastAsia"/>
              <w:noProof/>
              <w:color w:val="auto"/>
              <w:sz w:val="22"/>
              <w:szCs w:val="22"/>
            </w:rPr>
          </w:pPr>
          <w:hyperlink w:history="1" w:anchor="_Toc29289029">
            <w:r w:rsidRPr="00891FD5" w:rsidR="00E51AAD">
              <w:rPr>
                <w:rStyle w:val="Hyperlink"/>
                <w:rFonts w:cs="Times New Roman"/>
                <w:noProof/>
              </w:rPr>
              <w:t>B.3.10</w:t>
            </w:r>
            <w:r w:rsidR="00E51AAD">
              <w:rPr>
                <w:rFonts w:asciiTheme="minorHAnsi" w:hAnsiTheme="minorHAnsi" w:eastAsiaTheme="minorEastAsia"/>
                <w:noProof/>
                <w:color w:val="auto"/>
                <w:sz w:val="22"/>
                <w:szCs w:val="22"/>
              </w:rPr>
              <w:tab/>
            </w:r>
            <w:r w:rsidRPr="00891FD5" w:rsidR="00E51AAD">
              <w:rPr>
                <w:rStyle w:val="Hyperlink"/>
                <w:noProof/>
              </w:rPr>
              <w:t>RemoveResponse</w:t>
            </w:r>
            <w:r w:rsidR="00E51AAD">
              <w:rPr>
                <w:noProof/>
                <w:webHidden/>
              </w:rPr>
              <w:tab/>
            </w:r>
            <w:r w:rsidR="00E51AAD">
              <w:rPr>
                <w:noProof/>
                <w:webHidden/>
              </w:rPr>
              <w:fldChar w:fldCharType="begin"/>
            </w:r>
            <w:r w:rsidR="00E51AAD">
              <w:rPr>
                <w:noProof/>
                <w:webHidden/>
              </w:rPr>
              <w:instrText xml:space="preserve"> PAGEREF _Toc29289029 \h </w:instrText>
            </w:r>
            <w:r w:rsidR="00E51AAD">
              <w:rPr>
                <w:noProof/>
                <w:webHidden/>
              </w:rPr>
            </w:r>
            <w:r w:rsidR="00E51AAD">
              <w:rPr>
                <w:noProof/>
                <w:webHidden/>
              </w:rPr>
              <w:fldChar w:fldCharType="separate"/>
            </w:r>
            <w:r w:rsidR="00E51AAD">
              <w:rPr>
                <w:noProof/>
                <w:webHidden/>
              </w:rPr>
              <w:t>82</w:t>
            </w:r>
            <w:r w:rsidR="00E51AAD">
              <w:rPr>
                <w:noProof/>
                <w:webHidden/>
              </w:rPr>
              <w:fldChar w:fldCharType="end"/>
            </w:r>
          </w:hyperlink>
        </w:p>
        <w:p w:rsidR="00E51AAD" w:rsidRDefault="004B329C" w14:paraId="44CFD285" w14:textId="0C343CDB">
          <w:pPr>
            <w:pStyle w:val="TOC3"/>
            <w:tabs>
              <w:tab w:val="left" w:pos="1320"/>
              <w:tab w:val="right" w:leader="dot" w:pos="10070"/>
            </w:tabs>
            <w:rPr>
              <w:rFonts w:asciiTheme="minorHAnsi" w:hAnsiTheme="minorHAnsi" w:eastAsiaTheme="minorEastAsia"/>
              <w:noProof/>
              <w:color w:val="auto"/>
              <w:sz w:val="22"/>
              <w:szCs w:val="22"/>
            </w:rPr>
          </w:pPr>
          <w:hyperlink w:history="1" w:anchor="_Toc29289030">
            <w:r w:rsidRPr="00891FD5" w:rsidR="00E51AAD">
              <w:rPr>
                <w:rStyle w:val="Hyperlink"/>
                <w:rFonts w:cs="Times New Roman"/>
                <w:noProof/>
              </w:rPr>
              <w:t>B.3.11</w:t>
            </w:r>
            <w:r w:rsidR="00E51AAD">
              <w:rPr>
                <w:rFonts w:asciiTheme="minorHAnsi" w:hAnsiTheme="minorHAnsi" w:eastAsiaTheme="minorEastAsia"/>
                <w:noProof/>
                <w:color w:val="auto"/>
                <w:sz w:val="22"/>
                <w:szCs w:val="22"/>
              </w:rPr>
              <w:tab/>
            </w:r>
            <w:r w:rsidRPr="00891FD5" w:rsidR="00E51AAD">
              <w:rPr>
                <w:rStyle w:val="Hyperlink"/>
                <w:noProof/>
              </w:rPr>
              <w:t>CloseConsumerRequestSession</w:t>
            </w:r>
            <w:r w:rsidR="00E51AAD">
              <w:rPr>
                <w:noProof/>
                <w:webHidden/>
              </w:rPr>
              <w:tab/>
            </w:r>
            <w:r w:rsidR="00E51AAD">
              <w:rPr>
                <w:noProof/>
                <w:webHidden/>
              </w:rPr>
              <w:fldChar w:fldCharType="begin"/>
            </w:r>
            <w:r w:rsidR="00E51AAD">
              <w:rPr>
                <w:noProof/>
                <w:webHidden/>
              </w:rPr>
              <w:instrText xml:space="preserve"> PAGEREF _Toc29289030 \h </w:instrText>
            </w:r>
            <w:r w:rsidR="00E51AAD">
              <w:rPr>
                <w:noProof/>
                <w:webHidden/>
              </w:rPr>
            </w:r>
            <w:r w:rsidR="00E51AAD">
              <w:rPr>
                <w:noProof/>
                <w:webHidden/>
              </w:rPr>
              <w:fldChar w:fldCharType="separate"/>
            </w:r>
            <w:r w:rsidR="00E51AAD">
              <w:rPr>
                <w:noProof/>
                <w:webHidden/>
              </w:rPr>
              <w:t>82</w:t>
            </w:r>
            <w:r w:rsidR="00E51AAD">
              <w:rPr>
                <w:noProof/>
                <w:webHidden/>
              </w:rPr>
              <w:fldChar w:fldCharType="end"/>
            </w:r>
          </w:hyperlink>
        </w:p>
        <w:p w:rsidR="00E51AAD" w:rsidRDefault="004B329C" w14:paraId="73CBFF45" w14:textId="2AE5D5BA">
          <w:pPr>
            <w:pStyle w:val="TOC3"/>
            <w:tabs>
              <w:tab w:val="left" w:pos="1320"/>
              <w:tab w:val="right" w:leader="dot" w:pos="10070"/>
            </w:tabs>
            <w:rPr>
              <w:rFonts w:asciiTheme="minorHAnsi" w:hAnsiTheme="minorHAnsi" w:eastAsiaTheme="minorEastAsia"/>
              <w:noProof/>
              <w:color w:val="auto"/>
              <w:sz w:val="22"/>
              <w:szCs w:val="22"/>
            </w:rPr>
          </w:pPr>
          <w:hyperlink w:history="1" w:anchor="_Toc29289031">
            <w:r w:rsidRPr="00891FD5" w:rsidR="00E51AAD">
              <w:rPr>
                <w:rStyle w:val="Hyperlink"/>
                <w:rFonts w:cs="Times New Roman"/>
                <w:noProof/>
              </w:rPr>
              <w:t>B.3.12</w:t>
            </w:r>
            <w:r w:rsidR="00E51AAD">
              <w:rPr>
                <w:rFonts w:asciiTheme="minorHAnsi" w:hAnsiTheme="minorHAnsi" w:eastAsiaTheme="minorEastAsia"/>
                <w:noProof/>
                <w:color w:val="auto"/>
                <w:sz w:val="22"/>
                <w:szCs w:val="22"/>
              </w:rPr>
              <w:tab/>
            </w:r>
            <w:r w:rsidRPr="00891FD5" w:rsidR="00E51AAD">
              <w:rPr>
                <w:rStyle w:val="Hyperlink"/>
                <w:noProof/>
              </w:rPr>
              <w:t>CloseProviderRequestSession</w:t>
            </w:r>
            <w:r w:rsidR="00E51AAD">
              <w:rPr>
                <w:noProof/>
                <w:webHidden/>
              </w:rPr>
              <w:tab/>
            </w:r>
            <w:r w:rsidR="00E51AAD">
              <w:rPr>
                <w:noProof/>
                <w:webHidden/>
              </w:rPr>
              <w:fldChar w:fldCharType="begin"/>
            </w:r>
            <w:r w:rsidR="00E51AAD">
              <w:rPr>
                <w:noProof/>
                <w:webHidden/>
              </w:rPr>
              <w:instrText xml:space="preserve"> PAGEREF _Toc29289031 \h </w:instrText>
            </w:r>
            <w:r w:rsidR="00E51AAD">
              <w:rPr>
                <w:noProof/>
                <w:webHidden/>
              </w:rPr>
            </w:r>
            <w:r w:rsidR="00E51AAD">
              <w:rPr>
                <w:noProof/>
                <w:webHidden/>
              </w:rPr>
              <w:fldChar w:fldCharType="separate"/>
            </w:r>
            <w:r w:rsidR="00E51AAD">
              <w:rPr>
                <w:noProof/>
                <w:webHidden/>
              </w:rPr>
              <w:t>83</w:t>
            </w:r>
            <w:r w:rsidR="00E51AAD">
              <w:rPr>
                <w:noProof/>
                <w:webHidden/>
              </w:rPr>
              <w:fldChar w:fldCharType="end"/>
            </w:r>
          </w:hyperlink>
        </w:p>
        <w:p w:rsidR="00E51AAD" w:rsidRDefault="004B329C" w14:paraId="740CFACA" w14:textId="1EAD6AB2">
          <w:pPr>
            <w:pStyle w:val="TOC1"/>
            <w:tabs>
              <w:tab w:val="right" w:leader="dot" w:pos="10070"/>
            </w:tabs>
            <w:rPr>
              <w:rFonts w:asciiTheme="minorHAnsi" w:hAnsiTheme="minorHAnsi" w:eastAsiaTheme="minorEastAsia"/>
              <w:noProof/>
              <w:color w:val="auto"/>
              <w:sz w:val="22"/>
              <w:szCs w:val="22"/>
            </w:rPr>
          </w:pPr>
          <w:hyperlink w:history="1" w:anchor="_Toc29289032">
            <w:r w:rsidRPr="00891FD5" w:rsidR="00E51AAD">
              <w:rPr>
                <w:rStyle w:val="Hyperlink"/>
                <w:noProof/>
              </w:rPr>
              <w:t>Acknowledgements</w:t>
            </w:r>
            <w:r w:rsidR="00E51AAD">
              <w:rPr>
                <w:noProof/>
                <w:webHidden/>
              </w:rPr>
              <w:tab/>
            </w:r>
            <w:r w:rsidR="00E51AAD">
              <w:rPr>
                <w:noProof/>
                <w:webHidden/>
              </w:rPr>
              <w:fldChar w:fldCharType="begin"/>
            </w:r>
            <w:r w:rsidR="00E51AAD">
              <w:rPr>
                <w:noProof/>
                <w:webHidden/>
              </w:rPr>
              <w:instrText xml:space="preserve"> PAGEREF _Toc29289032 \h </w:instrText>
            </w:r>
            <w:r w:rsidR="00E51AAD">
              <w:rPr>
                <w:noProof/>
                <w:webHidden/>
              </w:rPr>
            </w:r>
            <w:r w:rsidR="00E51AAD">
              <w:rPr>
                <w:noProof/>
                <w:webHidden/>
              </w:rPr>
              <w:fldChar w:fldCharType="separate"/>
            </w:r>
            <w:r w:rsidR="00E51AAD">
              <w:rPr>
                <w:noProof/>
                <w:webHidden/>
              </w:rPr>
              <w:t>85</w:t>
            </w:r>
            <w:r w:rsidR="00E51AAD">
              <w:rPr>
                <w:noProof/>
                <w:webHidden/>
              </w:rPr>
              <w:fldChar w:fldCharType="end"/>
            </w:r>
          </w:hyperlink>
        </w:p>
        <w:p w:rsidR="00E51AAD" w:rsidRDefault="004B329C" w14:paraId="30FE19FC" w14:textId="7DF2F9CE">
          <w:pPr>
            <w:pStyle w:val="TOC1"/>
            <w:tabs>
              <w:tab w:val="right" w:leader="dot" w:pos="10070"/>
            </w:tabs>
            <w:rPr>
              <w:rFonts w:asciiTheme="minorHAnsi" w:hAnsiTheme="minorHAnsi" w:eastAsiaTheme="minorEastAsia"/>
              <w:noProof/>
              <w:color w:val="auto"/>
              <w:sz w:val="22"/>
              <w:szCs w:val="22"/>
            </w:rPr>
          </w:pPr>
          <w:hyperlink w:history="1" w:anchor="_Toc29289033">
            <w:r w:rsidRPr="00891FD5" w:rsidR="00E51AAD">
              <w:rPr>
                <w:rStyle w:val="Hyperlink"/>
                <w:noProof/>
              </w:rPr>
              <w:t>Bibliography</w:t>
            </w:r>
            <w:r w:rsidR="00E51AAD">
              <w:rPr>
                <w:noProof/>
                <w:webHidden/>
              </w:rPr>
              <w:tab/>
            </w:r>
            <w:r w:rsidR="00E51AAD">
              <w:rPr>
                <w:noProof/>
                <w:webHidden/>
              </w:rPr>
              <w:fldChar w:fldCharType="begin"/>
            </w:r>
            <w:r w:rsidR="00E51AAD">
              <w:rPr>
                <w:noProof/>
                <w:webHidden/>
              </w:rPr>
              <w:instrText xml:space="preserve"> PAGEREF _Toc29289033 \h </w:instrText>
            </w:r>
            <w:r w:rsidR="00E51AAD">
              <w:rPr>
                <w:noProof/>
                <w:webHidden/>
              </w:rPr>
            </w:r>
            <w:r w:rsidR="00E51AAD">
              <w:rPr>
                <w:noProof/>
                <w:webHidden/>
              </w:rPr>
              <w:fldChar w:fldCharType="separate"/>
            </w:r>
            <w:r w:rsidR="00E51AAD">
              <w:rPr>
                <w:noProof/>
                <w:webHidden/>
              </w:rPr>
              <w:t>86</w:t>
            </w:r>
            <w:r w:rsidR="00E51AAD">
              <w:rPr>
                <w:noProof/>
                <w:webHidden/>
              </w:rPr>
              <w:fldChar w:fldCharType="end"/>
            </w:r>
          </w:hyperlink>
        </w:p>
        <w:p w:rsidR="00BB172D" w:rsidP="00BF5A6C" w:rsidRDefault="00BB172D" w14:paraId="190A2753" w14:textId="01BEA8AA">
          <w:r>
            <w:rPr>
              <w:b/>
              <w:bCs/>
              <w:noProof/>
            </w:rPr>
            <w:fldChar w:fldCharType="end"/>
          </w:r>
        </w:p>
      </w:sdtContent>
    </w:sdt>
    <w:p w:rsidR="00A3352F" w:rsidRDefault="00A3352F" w14:paraId="42358EB8" w14:textId="6C0193BD">
      <w:pPr>
        <w:spacing w:after="200"/>
      </w:pPr>
    </w:p>
    <w:p w:rsidR="001C00AF" w:rsidRDefault="001C00AF" w14:paraId="5B9BC580" w14:textId="77777777">
      <w:pPr>
        <w:spacing w:after="200"/>
        <w:sectPr w:rsidR="001C00AF" w:rsidSect="001C00AF">
          <w:headerReference w:type="default" r:id="rId25"/>
          <w:footerReference w:type="default" r:id="rId26"/>
          <w:type w:val="oddPage"/>
          <w:pgSz w:w="12240" w:h="15840" w:orient="portrait"/>
          <w:pgMar w:top="1440" w:right="1080" w:bottom="1440" w:left="1080" w:header="720" w:footer="720" w:gutter="0"/>
          <w:pgNumType w:fmt="lowerRoman" w:start="1"/>
          <w:cols w:space="720"/>
          <w:docGrid w:linePitch="326"/>
        </w:sectPr>
      </w:pPr>
    </w:p>
    <w:p w:rsidR="00923157" w:rsidP="008B6393" w:rsidRDefault="16357397" w14:paraId="4D547958" w14:textId="77777777">
      <w:pPr>
        <w:pStyle w:val="Heading1NoNumbers"/>
      </w:pPr>
      <w:bookmarkStart w:name="_Toc25337010" w:id="17"/>
      <w:bookmarkStart w:name="_Toc25357135" w:id="18"/>
      <w:bookmarkStart w:name="_Toc29288906" w:id="19"/>
      <w:r>
        <w:lastRenderedPageBreak/>
        <w:t>Foreword</w:t>
      </w:r>
      <w:bookmarkEnd w:id="17"/>
      <w:bookmarkEnd w:id="18"/>
      <w:bookmarkEnd w:id="19"/>
    </w:p>
    <w:p w:rsidRPr="00BF72B0" w:rsidR="00B4214A" w:rsidP="0016749D" w:rsidRDefault="00B4214A" w14:paraId="5A4FC9A2" w14:textId="53B02499">
      <w:pPr>
        <w:pStyle w:val="BodyText"/>
      </w:pPr>
      <w:bookmarkStart w:name="introduction" w:id="20"/>
      <w:bookmarkEnd w:id="20"/>
      <w:r w:rsidRPr="00575138">
        <w:t>This document defines a SOAP Web Service implementation of the ISA 95.00.06 Messaging Service Model as well as describing a plain HTTP/JSON REST interface</w:t>
      </w:r>
      <w:r>
        <w:t xml:space="preserve"> defined by the Open</w:t>
      </w:r>
      <w:r w:rsidRPr="00791F51" w:rsidR="00791F51">
        <w:t xml:space="preserve"> </w:t>
      </w:r>
      <w:r w:rsidR="00791F51">
        <w:t>O&amp;M Joint Working Group.</w:t>
      </w:r>
    </w:p>
    <w:p w:rsidR="00BF72B0" w:rsidP="0016749D" w:rsidRDefault="00BF72B0" w14:paraId="3EF9549C" w14:textId="2E132A99">
      <w:pPr>
        <w:pStyle w:val="BodyText"/>
      </w:pPr>
      <w:proofErr w:type="spellStart"/>
      <w:r w:rsidRPr="00BF72B0">
        <w:t>OpenO&amp;M</w:t>
      </w:r>
      <w:proofErr w:type="spellEnd"/>
      <w:r w:rsidRPr="00BF72B0">
        <w:t xml:space="preserve"> is an initiative of multiple industry standards organizations to provide a harmonized set of standards for the exchange of Operations &amp; Maintenance (O&amp;M) data and associated context. </w:t>
      </w:r>
      <w:proofErr w:type="spellStart"/>
      <w:r w:rsidRPr="00BF72B0">
        <w:t>OpenO&amp;M</w:t>
      </w:r>
      <w:proofErr w:type="spellEnd"/>
      <w:r w:rsidRPr="00BF72B0">
        <w:t xml:space="preserve"> is an open, collaborative, effort composed of diverse groups of relevant organizations and subject matter experts.</w:t>
      </w:r>
      <w:r w:rsidR="00575138">
        <w:t xml:space="preserve">  </w:t>
      </w:r>
      <w:r w:rsidRPr="00BF72B0">
        <w:t xml:space="preserve">The members of </w:t>
      </w:r>
      <w:proofErr w:type="spellStart"/>
      <w:r w:rsidRPr="00BF72B0">
        <w:t>OpenO&amp;M</w:t>
      </w:r>
      <w:proofErr w:type="spellEnd"/>
      <w:r w:rsidRPr="00BF72B0">
        <w:t xml:space="preserve"> initiative </w:t>
      </w:r>
      <w:r>
        <w:t>include</w:t>
      </w:r>
      <w:r w:rsidRPr="00BF72B0">
        <w:t xml:space="preserve"> ISA, MESA, MIMOSA, </w:t>
      </w:r>
      <w:proofErr w:type="spellStart"/>
      <w:r w:rsidRPr="00BF72B0">
        <w:t>OAGi</w:t>
      </w:r>
      <w:proofErr w:type="spellEnd"/>
      <w:r w:rsidRPr="00BF72B0">
        <w:t xml:space="preserve">, and the OPC Foundation. </w:t>
      </w:r>
    </w:p>
    <w:p w:rsidRPr="00B4214A" w:rsidR="00B4214A" w:rsidP="0016749D" w:rsidRDefault="00B4214A" w14:paraId="7CF08352" w14:textId="14C077EE">
      <w:pPr>
        <w:pStyle w:val="BodyText"/>
      </w:pPr>
      <w:r w:rsidRPr="00B4214A">
        <w:t xml:space="preserve">The </w:t>
      </w:r>
      <w:proofErr w:type="spellStart"/>
      <w:r w:rsidRPr="00B4214A">
        <w:t>OpenO&amp;M</w:t>
      </w:r>
      <w:proofErr w:type="spellEnd"/>
      <w:r w:rsidRPr="00B4214A">
        <w:t xml:space="preserve"> Initiative involves multiple industry standards organizations collaborating to provide a harmonized set of information standards for the exchange of Operations &amp; Maintenance data.</w:t>
      </w:r>
      <w:r>
        <w:t xml:space="preserve"> </w:t>
      </w:r>
      <w:r w:rsidRPr="00B4214A">
        <w:t>MIMOSA, ISA and OPC Foundation information standards are applicable to multiple industries.</w:t>
      </w:r>
      <w:r w:rsidRPr="00032AB5" w:rsidR="00032AB5">
        <w:t xml:space="preserve"> </w:t>
      </w:r>
      <w:r w:rsidRPr="00B4214A" w:rsidR="00032AB5">
        <w:t>Participating organizations work together to cross-reference their related standards and to collaborate on the content.</w:t>
      </w:r>
    </w:p>
    <w:p w:rsidRPr="00B4214A" w:rsidR="00B4214A" w:rsidP="0016749D" w:rsidRDefault="00B4214A" w14:paraId="6DBBC824" w14:textId="4071A709">
      <w:pPr>
        <w:pStyle w:val="BodyText"/>
        <w:numPr>
          <w:ilvl w:val="0"/>
          <w:numId w:val="77"/>
        </w:numPr>
        <w:rPr/>
      </w:pPr>
      <w:r w:rsidR="36A0D277">
        <w:rPr/>
        <w:t>MIMOSA provides asset management related information standards</w:t>
      </w:r>
    </w:p>
    <w:p w:rsidRPr="00B4214A" w:rsidR="00B4214A" w:rsidP="0016749D" w:rsidRDefault="00B4214A" w14:paraId="4C49473C" w14:textId="781EA6BB">
      <w:pPr>
        <w:pStyle w:val="BodyText"/>
        <w:numPr>
          <w:ilvl w:val="0"/>
          <w:numId w:val="77"/>
        </w:numPr>
        <w:rPr/>
      </w:pPr>
      <w:r w:rsidR="36A0D277">
        <w:rPr/>
        <w:t>ISA provides industrial automation standards</w:t>
      </w:r>
    </w:p>
    <w:p w:rsidRPr="00B4214A" w:rsidR="00B4214A" w:rsidP="0016749D" w:rsidRDefault="00B4214A" w14:paraId="7C9CC02A" w14:textId="75B4CF5C">
      <w:pPr>
        <w:pStyle w:val="BodyText"/>
        <w:numPr>
          <w:ilvl w:val="0"/>
          <w:numId w:val="77"/>
        </w:numPr>
        <w:rPr/>
      </w:pPr>
      <w:r w:rsidR="36A0D277">
        <w:rPr/>
        <w:t>OPC Foundation provides data acquisition and transport standards</w:t>
      </w:r>
    </w:p>
    <w:p w:rsidR="00923157" w:rsidP="00A3352F" w:rsidRDefault="00917654" w14:paraId="1D8FF99B" w14:textId="6697BC56">
      <w:pPr>
        <w:pStyle w:val="BodyText"/>
      </w:pPr>
      <w:r w:rsidR="0E4F47E8">
        <w:rPr/>
        <w:t>The specification described in this document is an implementation specification as opposed to a standard. The intention is to provide a common set of interfaces to allow implementations of the MSM and ISBM to be as compatible and interoperable as possible.</w:t>
      </w:r>
    </w:p>
    <w:p w:rsidR="00923157" w:rsidP="00A3352F" w:rsidRDefault="00917654" w14:paraId="68B34951" w14:textId="796E9E84">
      <w:pPr>
        <w:pStyle w:val="BodyText"/>
      </w:pPr>
      <w:r w:rsidR="36A0D277">
        <w:rPr/>
        <w:t xml:space="preserve">This specification is validated </w:t>
      </w:r>
      <w:r w:rsidR="36A0D277">
        <w:rPr/>
        <w:t xml:space="preserve">for ease of implementaiton and use </w:t>
      </w:r>
      <w:r w:rsidR="36A0D277">
        <w:rPr/>
        <w:t>via reference implementations made available by the OpenO&amp;M JWG members, e.g., the OpenMSM [link?], but this does not preclude commercial implementations from being developed to conform to this specification.</w:t>
      </w:r>
    </w:p>
    <w:p w:rsidR="00923157" w:rsidP="0E4F47E8" w:rsidRDefault="00917654" w14:paraId="3CC012E4" w14:textId="28EB4C39">
      <w:pPr>
        <w:pStyle w:val="BodyText"/>
        <w:bidi w:val="0"/>
        <w:spacing w:before="180" w:beforeAutospacing="off" w:after="180" w:afterAutospacing="off" w:line="259" w:lineRule="auto"/>
        <w:ind w:left="0" w:right="0"/>
        <w:jc w:val="left"/>
      </w:pPr>
      <w:r w:rsidR="0E4F47E8">
        <w:rPr/>
        <w:t>The features and capabilities of the specification are validated through the OIIE OGI Pilot [</w:t>
      </w:r>
      <w:r w:rsidR="0E4F47E8">
        <w:rPr/>
        <w:t>http://www.mimosa.org/</w:t>
      </w:r>
      <w:proofErr w:type="spellStart"/>
      <w:r w:rsidR="0E4F47E8">
        <w:rPr/>
        <w:t>ogi</w:t>
      </w:r>
      <w:proofErr w:type="spellEnd"/>
      <w:r w:rsidR="0E4F47E8">
        <w:rPr/>
        <w:t>-pilot/</w:t>
      </w:r>
      <w:r w:rsidR="36A0D277">
        <w:rPr/>
        <w:t>] to ensure that it is fit-for-purpose.</w:t>
      </w:r>
      <w:ins w:author="Karamjit Kaur" w:date="2020-01-07T21:36:00Z" w:id="35"/>
      <w:ins w:author="Karamjit Kaur" w:date="2020-01-07T21:37:00Z" w:id="38">
        <w:r w:rsidR="00C12910">
          <w:rPr/>
          <w:t xml:space="preserve"> </w:t>
        </w:r>
      </w:ins>
      <w:r w:rsidR="36A0D277">
        <w:rPr/>
        <w:t xml:space="preserve">The OIIE OGI Pilot also provides feedback into this specification for new features, capabilities, and requirements that are considered in future revisions of the specification.</w:t>
      </w:r>
    </w:p>
    <w:p w:rsidR="00BB0129" w:rsidP="5E591451" w:rsidRDefault="5E591451" w14:paraId="026609F7" w14:textId="4A4C8C0C">
      <w:pPr>
        <w:pStyle w:val="Heading1NoNumbers"/>
      </w:pPr>
      <w:bookmarkStart w:name="_Toc25337011" w:id="39"/>
      <w:bookmarkStart w:name="_Toc25357136" w:id="40"/>
      <w:bookmarkStart w:name="_Toc29288907" w:id="41"/>
      <w:r>
        <w:lastRenderedPageBreak/>
        <w:t>Introduction</w:t>
      </w:r>
      <w:bookmarkEnd w:id="39"/>
      <w:bookmarkEnd w:id="40"/>
      <w:bookmarkEnd w:id="41"/>
    </w:p>
    <w:p w:rsidR="00BB0129" w:rsidP="00CF791A" w:rsidRDefault="5E591451" w14:paraId="1F99014E" w14:textId="1C801D08">
      <w:pPr>
        <w:pStyle w:val="BodyText"/>
      </w:pPr>
      <w:r>
        <w:t>This specification defines a SOAP Web Service and a HTTP/JSON REST implementation of the ISA-95.00.06 Messaging Service Model.</w:t>
      </w:r>
    </w:p>
    <w:p w:rsidR="00BB0129" w:rsidP="00CF791A" w:rsidRDefault="00032AB5" w14:paraId="4BD3C622" w14:textId="6D66547C">
      <w:pPr>
        <w:pStyle w:val="BodyText"/>
      </w:pPr>
      <w:r>
        <w:t>It</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w:t>
      </w:r>
      <w:proofErr w:type="spellStart"/>
      <w:r w:rsidR="16357397">
        <w:t>JSONPath</w:t>
      </w:r>
      <w:proofErr w:type="spellEnd"/>
      <w:r w:rsidR="16357397">
        <w:t xml:space="preserve"> filtering for granular content-based filtering. An asynchronous Web Service callback</w:t>
      </w:r>
      <w:r w:rsidR="00D7111A">
        <w:t xml:space="preserve"> or an asynchronous callback REST service </w:t>
      </w:r>
      <w:r w:rsidR="16357397">
        <w:t xml:space="preserve">is also provided to clients for notification of </w:t>
      </w:r>
      <w:r w:rsidR="00D7111A">
        <w:t xml:space="preserve">received </w:t>
      </w:r>
      <w:r w:rsidR="16357397">
        <w:t>messages. Token-based security for channels is specified to support multiple authorization models, from basic credential exchange to federated identity providers.</w:t>
      </w:r>
    </w:p>
    <w:p w:rsidR="00BB0129" w:rsidP="00CF791A" w:rsidRDefault="00E83E4F" w14:paraId="1664EB0F" w14:textId="7B9F8E08">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rsidR="00A25EDB" w:rsidP="00A25EDB" w:rsidRDefault="00A25EDB" w14:paraId="4FF1E377" w14:textId="2AC01CD6">
      <w:pPr>
        <w:pStyle w:val="BodyText"/>
      </w:pPr>
    </w:p>
    <w:p w:rsidR="00DF45CA" w:rsidP="00DF45CA" w:rsidRDefault="00DF45CA" w14:paraId="271F03A7" w14:textId="629751B3">
      <w:pPr>
        <w:pStyle w:val="TOCHeading"/>
      </w:pPr>
      <w:r>
        <w:lastRenderedPageBreak/>
        <w:t xml:space="preserve">ISBM </w:t>
      </w:r>
      <w:bookmarkStart w:name="notational-conventions" w:id="42"/>
      <w:bookmarkEnd w:id="42"/>
      <w:r w:rsidR="00C4067F">
        <w:t>2.0</w:t>
      </w:r>
      <w:r>
        <w:t>—Information Service Bus Model</w:t>
      </w:r>
    </w:p>
    <w:p w:rsidR="00F834DD" w:rsidP="00DF45CA" w:rsidRDefault="00F834DD" w14:paraId="478DD20E" w14:textId="3AB1BECF">
      <w:pPr>
        <w:pStyle w:val="Heading1"/>
        <w:ind w:left="431" w:hanging="431"/>
      </w:pPr>
      <w:bookmarkStart w:name="_Toc25337012" w:id="43"/>
      <w:bookmarkStart w:name="_Toc25357137" w:id="44"/>
      <w:bookmarkStart w:name="_Toc29288908" w:id="45"/>
      <w:r>
        <w:t>Scope</w:t>
      </w:r>
      <w:bookmarkEnd w:id="43"/>
      <w:bookmarkEnd w:id="44"/>
      <w:bookmarkEnd w:id="45"/>
    </w:p>
    <w:p w:rsidR="00F834DD" w:rsidP="00F834DD" w:rsidRDefault="16357397" w14:paraId="2BB3CB19" w14:textId="7C1BFC84">
      <w:pPr>
        <w:pStyle w:val="BodyText"/>
      </w:pPr>
      <w:r>
        <w:t>This is an implementation specification of a set of Web Services for the messaging services described in ISA-95.00.06 Messaging Service Model. The Web Services are defined for both SOAP (1.1 and 1.2) and as a RESTful API.</w:t>
      </w:r>
    </w:p>
    <w:p w:rsidR="00F834DD" w:rsidP="00F834DD" w:rsidRDefault="00F834DD" w14:paraId="722728F2" w14:textId="0A59C669">
      <w:pPr>
        <w:pStyle w:val="Heading1"/>
      </w:pPr>
      <w:bookmarkStart w:name="_Toc25337013" w:id="46"/>
      <w:bookmarkStart w:name="_Toc25357138" w:id="47"/>
      <w:bookmarkStart w:name="_Toc29288909" w:id="48"/>
      <w:r>
        <w:t>Normative References</w:t>
      </w:r>
      <w:bookmarkEnd w:id="46"/>
      <w:bookmarkEnd w:id="47"/>
      <w:bookmarkEnd w:id="48"/>
    </w:p>
    <w:p w:rsidR="0088704E" w:rsidP="00F834DD" w:rsidRDefault="0088704E" w14:paraId="3B7C05B7" w14:textId="77777777">
      <w:pPr>
        <w:pStyle w:val="BodyText"/>
      </w:pPr>
      <w:r w:rsidRPr="0088704E">
        <w:t xml:space="preserve">The following documents are referred to in the text in such a way that some or </w:t>
      </w:r>
      <w:proofErr w:type="gramStart"/>
      <w:r w:rsidRPr="0088704E">
        <w:t>all of</w:t>
      </w:r>
      <w:proofErr w:type="gramEnd"/>
      <w:r w:rsidRPr="0088704E">
        <w:t xml:space="preserve"> their content constitutes requirements of this document. For dated references, only the edition cited applies. For undated references, the latest edition of the referenced document (including any amendments) applies.</w:t>
      </w:r>
    </w:p>
    <w:p w:rsidR="00660D75" w:rsidP="00660D75" w:rsidRDefault="16357397" w14:paraId="216FF574" w14:textId="60DEF763">
      <w:pPr>
        <w:pStyle w:val="BodyText"/>
        <w:rPr>
          <w:i/>
          <w:iCs/>
        </w:rPr>
      </w:pPr>
      <w:r w:rsidRPr="16357397">
        <w:rPr>
          <w:i/>
          <w:iCs/>
        </w:rPr>
        <w:t>ANSI/ISA-95.00.06-2014, Enterprise-Control System Integration – Part 6: Messaging Service Model</w:t>
      </w:r>
    </w:p>
    <w:p w:rsidR="00284319" w:rsidP="00284319" w:rsidRDefault="00284319" w14:paraId="2FA81799" w14:textId="77777777">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rsidR="00284319" w:rsidP="00284319" w:rsidRDefault="00284319" w14:paraId="5E9E1755" w14:textId="77777777">
      <w:pPr>
        <w:pStyle w:val="BodyText"/>
        <w:rPr>
          <w:i/>
          <w:iCs/>
        </w:rPr>
      </w:pPr>
      <w:r>
        <w:rPr>
          <w:i/>
          <w:iCs/>
        </w:rPr>
        <w:t>W3C Recommendation,</w:t>
      </w:r>
      <w:r w:rsidRPr="0083280B">
        <w:rPr>
          <w:i/>
          <w:iCs/>
        </w:rPr>
        <w:t xml:space="preserve"> XML Schema Part 1: Structures Second Edition, 2004</w:t>
      </w:r>
    </w:p>
    <w:p w:rsidR="00284319" w:rsidP="00284319" w:rsidRDefault="00284319" w14:paraId="71F1EE0B" w14:textId="77777777">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rsidR="00284319" w:rsidP="00284319" w:rsidRDefault="00284319" w14:paraId="694617DA" w14:textId="77777777">
      <w:pPr>
        <w:pStyle w:val="BodyText"/>
        <w:rPr>
          <w:i/>
          <w:iCs/>
        </w:rPr>
      </w:pPr>
      <w:r w:rsidRPr="00B2178E">
        <w:rPr>
          <w:i/>
          <w:iCs/>
        </w:rPr>
        <w:t>ISO/IEC 21778:2017</w:t>
      </w:r>
      <w:r>
        <w:rPr>
          <w:i/>
          <w:iCs/>
        </w:rPr>
        <w:t xml:space="preserve">, </w:t>
      </w:r>
      <w:r w:rsidRPr="00916E41">
        <w:rPr>
          <w:i/>
          <w:iCs/>
        </w:rPr>
        <w:t>The JSON data interchange syntax</w:t>
      </w:r>
    </w:p>
    <w:p w:rsidR="000F508D" w:rsidP="000F508D" w:rsidRDefault="00284319" w14:paraId="7DCA5D3C" w14:textId="77777777">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rsidR="00F834DD" w:rsidP="00F834DD" w:rsidRDefault="00F834DD" w14:paraId="6F614C10" w14:textId="2878C7D8">
      <w:pPr>
        <w:pStyle w:val="Heading1"/>
      </w:pPr>
      <w:bookmarkStart w:name="_Toc25337014" w:id="49"/>
      <w:bookmarkStart w:name="_Toc25357139" w:id="50"/>
      <w:bookmarkStart w:name="_Toc29288910" w:id="51"/>
      <w:r>
        <w:t>Terms</w:t>
      </w:r>
      <w:r w:rsidR="00A25EDB">
        <w:t xml:space="preserve">, </w:t>
      </w:r>
      <w:r>
        <w:t>Definitions</w:t>
      </w:r>
      <w:r w:rsidR="00A25EDB">
        <w:t>, and Conventions</w:t>
      </w:r>
      <w:bookmarkEnd w:id="49"/>
      <w:bookmarkEnd w:id="50"/>
      <w:bookmarkEnd w:id="51"/>
    </w:p>
    <w:p w:rsidRPr="00A25EDB" w:rsidR="00A25EDB" w:rsidP="00A25EDB" w:rsidRDefault="00A25EDB" w14:paraId="55D3F437" w14:textId="3D1EC670">
      <w:pPr>
        <w:pStyle w:val="Heading2"/>
      </w:pPr>
      <w:bookmarkStart w:name="_Toc25337015" w:id="52"/>
      <w:bookmarkStart w:name="_Toc25357140" w:id="53"/>
      <w:bookmarkStart w:name="_Toc29288911" w:id="54"/>
      <w:r>
        <w:t>Terms</w:t>
      </w:r>
      <w:bookmarkEnd w:id="52"/>
      <w:bookmarkEnd w:id="53"/>
      <w:bookmarkEnd w:id="54"/>
    </w:p>
    <w:p w:rsidR="00686FBE" w:rsidP="00686FBE" w:rsidRDefault="00686FBE" w14:paraId="4FF6FE02" w14:textId="2A42FD17">
      <w:pPr>
        <w:pStyle w:val="BodyText"/>
      </w:pPr>
      <w:r>
        <w:t>For the purposes of this document, the following terms and definitions apply.</w:t>
      </w:r>
    </w:p>
    <w:p w:rsidR="00686FBE" w:rsidP="00686FBE" w:rsidRDefault="00686FBE" w14:paraId="66F41F63" w14:textId="5F4219F8">
      <w:pPr>
        <w:pStyle w:val="BodyText"/>
      </w:pPr>
      <w:r>
        <w:t>ISO and IEC maintain terminological databases for use in standardization at the following addresses:</w:t>
      </w:r>
    </w:p>
    <w:p w:rsidR="00686FBE" w:rsidP="00686FBE" w:rsidRDefault="00686FBE" w14:paraId="57293235" w14:textId="77777777">
      <w:pPr>
        <w:pStyle w:val="BodyText"/>
        <w:numPr>
          <w:ilvl w:val="0"/>
          <w:numId w:val="22"/>
        </w:numPr>
      </w:pPr>
      <w:r>
        <w:t xml:space="preserve">ISO Online browsing platform: available at </w:t>
      </w:r>
      <w:hyperlink w:history="1" r:id="rId27">
        <w:r w:rsidRPr="001D29CC">
          <w:rPr>
            <w:rStyle w:val="Hyperlink"/>
          </w:rPr>
          <w:t>http://www.iso.org/obp</w:t>
        </w:r>
      </w:hyperlink>
    </w:p>
    <w:p w:rsidR="00686FBE" w:rsidP="00686FBE" w:rsidRDefault="00686FBE" w14:paraId="05EB218E" w14:textId="163827E6">
      <w:pPr>
        <w:pStyle w:val="BodyText"/>
        <w:numPr>
          <w:ilvl w:val="0"/>
          <w:numId w:val="22"/>
        </w:numPr>
      </w:pPr>
      <w:r>
        <w:t xml:space="preserve">IEC </w:t>
      </w:r>
      <w:proofErr w:type="spellStart"/>
      <w:r>
        <w:t>Electropedia</w:t>
      </w:r>
      <w:proofErr w:type="spellEnd"/>
      <w:r>
        <w:t xml:space="preserve">: available at </w:t>
      </w:r>
      <w:hyperlink w:history="1" r:id="rId28">
        <w:r w:rsidRPr="001D29CC">
          <w:rPr>
            <w:rStyle w:val="Hyperlink"/>
          </w:rPr>
          <w:t>http://www.electropedia.org/</w:t>
        </w:r>
      </w:hyperlink>
    </w:p>
    <w:p w:rsidR="00284319" w:rsidP="00BF72B0" w:rsidRDefault="00284319" w14:paraId="4951ED32" w14:textId="77777777">
      <w:pPr>
        <w:pStyle w:val="DefinitionTerm"/>
      </w:pPr>
    </w:p>
    <w:p w:rsidR="00BD1F01" w:rsidP="00284319" w:rsidRDefault="00401E4E" w14:paraId="6078086B" w14:textId="45A89968">
      <w:pPr>
        <w:pStyle w:val="DefinitionTerm"/>
        <w:numPr>
          <w:ilvl w:val="0"/>
          <w:numId w:val="0"/>
        </w:numPr>
      </w:pPr>
      <w:proofErr w:type="spellStart"/>
      <w:r>
        <w:t>C</w:t>
      </w:r>
      <w:r w:rsidR="00284319">
        <w:t>hannel</w:t>
      </w:r>
      <w:r>
        <w:t>D</w:t>
      </w:r>
      <w:r w:rsidR="00284319">
        <w:t>escription</w:t>
      </w:r>
      <w:proofErr w:type="spellEnd"/>
    </w:p>
    <w:p w:rsidR="00BD1F01" w:rsidP="00BF72B0" w:rsidRDefault="00284319" w14:paraId="77E7DC64" w14:textId="6F4597B2">
      <w:pPr>
        <w:pStyle w:val="Definition"/>
      </w:pPr>
      <w:r>
        <w:t>text that describes a channel</w:t>
      </w:r>
    </w:p>
    <w:p w:rsidR="00785335" w:rsidP="00BF72B0" w:rsidRDefault="00785335" w14:paraId="42A979C8" w14:textId="4C238E55">
      <w:pPr>
        <w:pStyle w:val="Definition"/>
      </w:pPr>
      <w:r>
        <w:t xml:space="preserve">[SOURCE: </w:t>
      </w:r>
      <w:r w:rsidR="00B10A17">
        <w:t>ISA-95.00.06-2014, 3.1.1</w:t>
      </w:r>
      <w:r>
        <w:t>]</w:t>
      </w:r>
    </w:p>
    <w:p w:rsidR="001B5C5D" w:rsidP="00BF72B0" w:rsidRDefault="001B5C5D" w14:paraId="09AFACB8" w14:textId="77777777">
      <w:pPr>
        <w:pStyle w:val="DefinitionTerm"/>
      </w:pPr>
    </w:p>
    <w:p w:rsidR="00BD1F01" w:rsidP="001B5C5D" w:rsidRDefault="00BD1F01" w14:paraId="14FEDB45" w14:textId="1F6F3E24">
      <w:pPr>
        <w:pStyle w:val="DefinitionTerm"/>
        <w:numPr>
          <w:ilvl w:val="0"/>
          <w:numId w:val="0"/>
        </w:numPr>
      </w:pPr>
      <w:proofErr w:type="spellStart"/>
      <w:r w:rsidRPr="00BF72B0">
        <w:t>ChannelFault</w:t>
      </w:r>
      <w:proofErr w:type="spellEnd"/>
    </w:p>
    <w:p w:rsidRPr="00A84A37" w:rsidR="00BD1F01" w:rsidP="00BF72B0" w:rsidRDefault="00BD1F01" w14:paraId="102EB21F" w14:textId="33E17F10">
      <w:pPr>
        <w:pStyle w:val="Definition"/>
      </w:pPr>
      <w:r>
        <w:t xml:space="preserve">error </w:t>
      </w:r>
      <w:r w:rsidR="00F85965">
        <w:t xml:space="preserve">is </w:t>
      </w:r>
      <w:r>
        <w:t xml:space="preserve">returned </w:t>
      </w:r>
      <w:r w:rsidR="00F85965">
        <w:t>indicating that either the</w:t>
      </w:r>
      <w:r>
        <w:t xml:space="preserve"> </w:t>
      </w:r>
      <w:proofErr w:type="spellStart"/>
      <w:r>
        <w:t>ChannelURI</w:t>
      </w:r>
      <w:proofErr w:type="spellEnd"/>
      <w:r>
        <w:t xml:space="preserve"> is </w:t>
      </w:r>
      <w:r w:rsidR="00BF72B0">
        <w:t>invalid</w:t>
      </w:r>
      <w:r>
        <w:t xml:space="preserve"> or the application does not have the appropriate </w:t>
      </w:r>
      <w:proofErr w:type="spellStart"/>
      <w:r>
        <w:t>SecurityToken</w:t>
      </w:r>
      <w:proofErr w:type="spellEnd"/>
      <w:r>
        <w:t xml:space="preserve"> to access the channel</w:t>
      </w:r>
    </w:p>
    <w:p w:rsidR="00840EDA" w:rsidP="00BF72B0" w:rsidRDefault="00840EDA" w14:paraId="387EA8AD" w14:textId="77777777">
      <w:pPr>
        <w:pStyle w:val="DefinitionTerm"/>
      </w:pPr>
    </w:p>
    <w:p w:rsidR="00BD1F01" w:rsidP="00840EDA" w:rsidRDefault="0000060F" w14:paraId="6A7410BF" w14:textId="5C73988E">
      <w:pPr>
        <w:pStyle w:val="DefinitionTerm"/>
        <w:numPr>
          <w:ilvl w:val="0"/>
          <w:numId w:val="0"/>
        </w:numPr>
      </w:pPr>
      <w:proofErr w:type="spellStart"/>
      <w:r>
        <w:t>C</w:t>
      </w:r>
      <w:r w:rsidRPr="00BF72B0" w:rsidR="00BD1F01">
        <w:t>hannel</w:t>
      </w:r>
      <w:r>
        <w:t>T</w:t>
      </w:r>
      <w:r w:rsidRPr="00BF72B0" w:rsidR="00BD1F01">
        <w:t>ype</w:t>
      </w:r>
      <w:proofErr w:type="spellEnd"/>
    </w:p>
    <w:p w:rsidR="00840EDA" w:rsidP="00840EDA" w:rsidRDefault="00840EDA" w14:paraId="6C5DA72A" w14:textId="5D82F5D8">
      <w:pPr>
        <w:pStyle w:val="Definition"/>
      </w:pPr>
      <w:r>
        <w:t>primary use of a channel for publications or requests</w:t>
      </w:r>
    </w:p>
    <w:p w:rsidR="00C9380E" w:rsidP="00C9380E" w:rsidRDefault="00C9380E" w14:paraId="168C3D3F" w14:textId="7AF36258">
      <w:pPr>
        <w:pStyle w:val="Definition"/>
      </w:pPr>
      <w:r>
        <w:lastRenderedPageBreak/>
        <w:t>[SOURCE: ISA-95.00.06-2014, 3.1.2]</w:t>
      </w:r>
    </w:p>
    <w:p w:rsidR="00840EDA" w:rsidP="00BF72B0" w:rsidRDefault="00840EDA" w14:paraId="6BAEB48A" w14:textId="77777777">
      <w:pPr>
        <w:pStyle w:val="DefinitionTerm"/>
      </w:pPr>
    </w:p>
    <w:p w:rsidR="00BD1F01" w:rsidP="00840EDA" w:rsidRDefault="000C59D1" w14:paraId="5A6295D2" w14:textId="77EB0F10">
      <w:pPr>
        <w:pStyle w:val="DefinitionTerm"/>
        <w:numPr>
          <w:ilvl w:val="0"/>
          <w:numId w:val="0"/>
        </w:numPr>
      </w:pPr>
      <w:proofErr w:type="spellStart"/>
      <w:r>
        <w:t>C</w:t>
      </w:r>
      <w:r w:rsidRPr="00BF72B0" w:rsidR="00BD1F01">
        <w:t>hannelURI</w:t>
      </w:r>
      <w:proofErr w:type="spellEnd"/>
    </w:p>
    <w:p w:rsidR="00BD1F01" w:rsidP="00BF72B0" w:rsidRDefault="00BD1F01" w14:paraId="131A8737" w14:textId="7C7F3A11">
      <w:pPr>
        <w:pStyle w:val="Definition"/>
      </w:pPr>
      <w:r>
        <w:t>primary identifier for a channel</w:t>
      </w:r>
    </w:p>
    <w:p w:rsidR="007E49CD" w:rsidP="007E49CD" w:rsidRDefault="007E49CD" w14:paraId="2F76E10F" w14:textId="13A6D31A">
      <w:pPr>
        <w:pStyle w:val="Definition"/>
      </w:pPr>
      <w:r>
        <w:t>[SOURCE: ISA-95.00.06-2014, 3.1.3]</w:t>
      </w:r>
    </w:p>
    <w:p w:rsidR="00E36F1D" w:rsidP="00BF72B0" w:rsidRDefault="00E36F1D" w14:paraId="0F939DDC" w14:textId="4A5B6A6D">
      <w:pPr>
        <w:pStyle w:val="DefinitionTerm"/>
      </w:pPr>
    </w:p>
    <w:p w:rsidR="00BD1F01" w:rsidP="00E36F1D" w:rsidRDefault="00F4582A" w14:paraId="7BC1FF00" w14:textId="745A4FB6">
      <w:pPr>
        <w:pStyle w:val="DefinitionTerm"/>
        <w:numPr>
          <w:ilvl w:val="0"/>
          <w:numId w:val="0"/>
        </w:numPr>
      </w:pPr>
      <w:proofErr w:type="spellStart"/>
      <w:r>
        <w:t>ContentFilterExpression</w:t>
      </w:r>
      <w:proofErr w:type="spellEnd"/>
    </w:p>
    <w:p w:rsidR="00BD1F01" w:rsidP="00BF72B0" w:rsidRDefault="00E36F1D" w14:paraId="5C60A1C7" w14:textId="674E2558">
      <w:pPr>
        <w:pStyle w:val="Definition"/>
      </w:pPr>
      <w:r>
        <w:t>filtering element that may be applied to messages on a channel</w:t>
      </w:r>
    </w:p>
    <w:p w:rsidR="00690340" w:rsidP="00690340" w:rsidRDefault="00690340" w14:paraId="3EDEC39C" w14:textId="4C0F30E3">
      <w:pPr>
        <w:pStyle w:val="Definition"/>
      </w:pPr>
      <w:r>
        <w:t>[SOURCE: ISA-95.00.06-2014, 3.1.4]</w:t>
      </w:r>
    </w:p>
    <w:p w:rsidR="00EE5C91" w:rsidP="00EE5C91" w:rsidRDefault="00EE5C91" w14:paraId="23A60F6B" w14:textId="5E985E0D">
      <w:pPr>
        <w:pStyle w:val="DefinitionTerm"/>
      </w:pPr>
    </w:p>
    <w:p w:rsidRPr="00CB70CD" w:rsidR="00F4582A" w:rsidP="00F4582A" w:rsidRDefault="00F4582A" w14:paraId="2C36B19E" w14:textId="3CCD1B88">
      <w:pPr>
        <w:pStyle w:val="DefinitionTerm"/>
        <w:numPr>
          <w:ilvl w:val="0"/>
          <w:numId w:val="0"/>
        </w:numPr>
      </w:pPr>
      <w:r>
        <w:t>E</w:t>
      </w:r>
      <w:r w:rsidRPr="00BF72B0">
        <w:t>xpiry</w:t>
      </w:r>
    </w:p>
    <w:p w:rsidR="00F4582A" w:rsidP="00F4582A" w:rsidRDefault="00F4582A" w14:paraId="4948B7C4" w14:textId="77777777">
      <w:pPr>
        <w:pStyle w:val="Definition"/>
      </w:pPr>
      <w:r>
        <w:t>duration until the expiration of a publication message on a publication channel</w:t>
      </w:r>
    </w:p>
    <w:p w:rsidR="00F4582A" w:rsidP="00F4582A" w:rsidRDefault="00F4582A" w14:paraId="05BEAAFB" w14:textId="77777777">
      <w:pPr>
        <w:pStyle w:val="Definition"/>
      </w:pPr>
      <w:r>
        <w:t>[SOURCE: ISA-95.00.06-2014, 3.1.7]</w:t>
      </w:r>
    </w:p>
    <w:p w:rsidR="00EE5C91" w:rsidP="00EE5C91" w:rsidRDefault="00EE5C91" w14:paraId="7C67AC03" w14:textId="42737598">
      <w:pPr>
        <w:pStyle w:val="DefinitionTerm"/>
      </w:pPr>
    </w:p>
    <w:p w:rsidR="008F136E" w:rsidP="00C12910" w:rsidRDefault="008F136E" w14:paraId="028C3CE6" w14:textId="6D94B16E">
      <w:pPr>
        <w:pStyle w:val="DefinitionTerm"/>
        <w:numPr>
          <w:ilvl w:val="0"/>
          <w:numId w:val="0"/>
        </w:numPr>
      </w:pPr>
      <w:commentRangeStart w:id="55"/>
      <w:r>
        <w:t>interface</w:t>
      </w:r>
      <w:commentRangeEnd w:id="55"/>
      <w:r w:rsidR="00902975">
        <w:rPr>
          <w:rStyle w:val="CommentReference"/>
          <w:rFonts w:eastAsiaTheme="minorHAnsi" w:cstheme="minorBidi"/>
          <w:b w:val="0"/>
          <w:bCs w:val="0"/>
        </w:rPr>
        <w:commentReference w:id="55"/>
      </w:r>
    </w:p>
    <w:p w:rsidR="008F136E" w:rsidP="00BF72B0" w:rsidRDefault="008F136E" w14:paraId="7B7A398B" w14:textId="4EBF2A77">
      <w:pPr>
        <w:pStyle w:val="Definition"/>
      </w:pPr>
    </w:p>
    <w:p w:rsidR="00BA1F17" w:rsidP="00BA1F17" w:rsidRDefault="00BA1F17" w14:paraId="3783B896" w14:textId="77777777">
      <w:pPr>
        <w:pStyle w:val="DefinitionTerm"/>
      </w:pPr>
    </w:p>
    <w:p w:rsidRPr="00C12910" w:rsidR="00C12910" w:rsidP="00C12910" w:rsidRDefault="00C12910" w14:paraId="080514B1" w14:textId="77777777">
      <w:pPr>
        <w:pStyle w:val="DefinitionTerm"/>
        <w:numPr>
          <w:ilvl w:val="0"/>
          <w:numId w:val="0"/>
        </w:numPr>
      </w:pPr>
      <w:proofErr w:type="spellStart"/>
      <w:r w:rsidRPr="00C12910">
        <w:t>ListenerURL</w:t>
      </w:r>
      <w:proofErr w:type="spellEnd"/>
    </w:p>
    <w:p w:rsidRPr="00F4582A" w:rsidR="00B10A17" w:rsidP="00C12910" w:rsidRDefault="00B1323B" w14:paraId="3C6F3E60" w14:textId="40FDAD71">
      <w:pPr>
        <w:pStyle w:val="DefinitionTerm"/>
        <w:numPr>
          <w:ilvl w:val="0"/>
          <w:numId w:val="0"/>
        </w:numPr>
        <w:rPr>
          <w:b w:val="0"/>
        </w:rPr>
      </w:pPr>
      <w:r w:rsidRPr="00F4582A">
        <w:rPr>
          <w:b w:val="0"/>
        </w:rPr>
        <w:t>implementation defined element that is used to indicate to an application when a new message has arrived</w:t>
      </w:r>
    </w:p>
    <w:p w:rsidR="00C12910" w:rsidP="00F4582A" w:rsidRDefault="00C12910" w14:paraId="50029565" w14:textId="77777777">
      <w:pPr>
        <w:pStyle w:val="DefinitionTerm"/>
        <w:numPr>
          <w:ilvl w:val="0"/>
          <w:numId w:val="0"/>
        </w:numPr>
      </w:pPr>
    </w:p>
    <w:p w:rsidRPr="00F4582A" w:rsidR="00CB70CD" w:rsidP="00F4582A" w:rsidRDefault="00CB70CD" w14:paraId="5FA6CA00" w14:textId="40747D95">
      <w:pPr>
        <w:pStyle w:val="DefinitionTerm"/>
        <w:numPr>
          <w:ilvl w:val="0"/>
          <w:numId w:val="0"/>
        </w:numPr>
        <w:rPr>
          <w:b w:val="0"/>
        </w:rPr>
      </w:pPr>
      <w:r w:rsidRPr="00F4582A">
        <w:rPr>
          <w:b w:val="0"/>
        </w:rPr>
        <w:t>[SOURCE: ISA-95.00.06-2014, 3.1.5]</w:t>
      </w:r>
    </w:p>
    <w:p w:rsidR="00BD1F01" w:rsidP="00902975" w:rsidRDefault="00B10A17" w14:paraId="4F739324" w14:textId="6F98D18C">
      <w:pPr>
        <w:pStyle w:val="Note"/>
      </w:pPr>
      <w:r>
        <w:t>NOTE 1</w:t>
      </w:r>
      <w:r>
        <w:tab/>
      </w:r>
      <w:r w:rsidR="00BD1F01">
        <w:t>Used to indicate when a new message is available for a session.</w:t>
      </w:r>
    </w:p>
    <w:p w:rsidR="00155F9B" w:rsidP="00BF72B0" w:rsidRDefault="00155F9B" w14:paraId="7E87E369" w14:textId="417ABACC">
      <w:pPr>
        <w:pStyle w:val="DefinitionTerm"/>
      </w:pPr>
    </w:p>
    <w:p w:rsidR="00BD1F01" w:rsidP="00155F9B" w:rsidRDefault="00C12910" w14:paraId="1FE0BD39" w14:textId="7ACC6710">
      <w:pPr>
        <w:pStyle w:val="DefinitionTerm"/>
        <w:numPr>
          <w:ilvl w:val="0"/>
          <w:numId w:val="0"/>
        </w:numPr>
      </w:pPr>
      <w:proofErr w:type="spellStart"/>
      <w:r>
        <w:t>M</w:t>
      </w:r>
      <w:r w:rsidRPr="00BF72B0" w:rsidR="00BD1F01">
        <w:t>essage</w:t>
      </w:r>
      <w:r>
        <w:t>C</w:t>
      </w:r>
      <w:r w:rsidRPr="00BF72B0" w:rsidR="00BD1F01">
        <w:t>ontent</w:t>
      </w:r>
      <w:proofErr w:type="spellEnd"/>
    </w:p>
    <w:p w:rsidR="00BD1F01" w:rsidP="00BF72B0" w:rsidRDefault="001B687C" w14:paraId="0BC7F1D3" w14:textId="132C1C31">
      <w:pPr>
        <w:pStyle w:val="Definition"/>
      </w:pPr>
      <w:r>
        <w:t>body of the message</w:t>
      </w:r>
    </w:p>
    <w:p w:rsidR="00733929" w:rsidP="00733929" w:rsidRDefault="00733929" w14:paraId="70630D07" w14:textId="54CA9235">
      <w:pPr>
        <w:pStyle w:val="Definition"/>
      </w:pPr>
      <w:r>
        <w:t>[SOURCE: ISA-95.00.06-2014, 3.1.6]</w:t>
      </w:r>
    </w:p>
    <w:p w:rsidR="00906736" w:rsidP="00BF72B0" w:rsidRDefault="00906736" w14:paraId="3DCC2C78" w14:textId="1BE7C57F">
      <w:pPr>
        <w:pStyle w:val="DefinitionTerm"/>
      </w:pPr>
    </w:p>
    <w:p w:rsidR="00BD1F01" w:rsidP="00906736" w:rsidRDefault="00F4582A" w14:paraId="1094F563" w14:textId="55E10540">
      <w:pPr>
        <w:pStyle w:val="DefinitionTerm"/>
        <w:numPr>
          <w:ilvl w:val="0"/>
          <w:numId w:val="0"/>
        </w:numPr>
      </w:pPr>
      <w:proofErr w:type="spellStart"/>
      <w:r>
        <w:t>M</w:t>
      </w:r>
      <w:r w:rsidRPr="00BF72B0" w:rsidR="00BD1F01">
        <w:t>essageID</w:t>
      </w:r>
      <w:proofErr w:type="spellEnd"/>
    </w:p>
    <w:p w:rsidR="00BD1F01" w:rsidP="00BF72B0" w:rsidRDefault="00906736" w14:paraId="3D968040" w14:textId="7C6B2FF8">
      <w:pPr>
        <w:pStyle w:val="Definition"/>
      </w:pPr>
      <w:r>
        <w:t>identifier generated upon posting of a message to a channel in a session</w:t>
      </w:r>
    </w:p>
    <w:p w:rsidR="006D3EC3" w:rsidP="006D3EC3" w:rsidRDefault="006D3EC3" w14:paraId="508B0863" w14:textId="6DDA8240">
      <w:pPr>
        <w:pStyle w:val="Definition"/>
      </w:pPr>
      <w:r>
        <w:t>[SOURCE: ISA-95.00.06-2014, 3.1.8]</w:t>
      </w:r>
    </w:p>
    <w:p w:rsidR="00FE196A" w:rsidP="00BF72B0" w:rsidRDefault="00FE196A" w14:paraId="59C5E521" w14:textId="17F41B1A">
      <w:pPr>
        <w:pStyle w:val="DefinitionTerm"/>
      </w:pPr>
    </w:p>
    <w:p w:rsidR="00FE196A" w:rsidP="00FE196A" w:rsidRDefault="00F4582A" w14:paraId="01C4CFEB" w14:textId="11D6ACF6">
      <w:pPr>
        <w:pStyle w:val="DefinitionTerm"/>
        <w:numPr>
          <w:ilvl w:val="0"/>
          <w:numId w:val="0"/>
        </w:numPr>
      </w:pPr>
      <w:r>
        <w:t>N</w:t>
      </w:r>
      <w:r w:rsidR="00FE196A">
        <w:t>amespace</w:t>
      </w:r>
    </w:p>
    <w:p w:rsidR="00FE196A" w:rsidP="00FE196A" w:rsidRDefault="00FE196A" w14:paraId="76692363" w14:textId="5EB0D184">
      <w:pPr>
        <w:pStyle w:val="Definition"/>
      </w:pPr>
      <w:r>
        <w:t>collection of names or words that define a formal and distinct set</w:t>
      </w:r>
    </w:p>
    <w:p w:rsidR="00230491" w:rsidP="00230491" w:rsidRDefault="00230491" w14:paraId="67BAFA1B" w14:textId="72FDBF3F">
      <w:pPr>
        <w:pStyle w:val="Definition"/>
      </w:pPr>
      <w:r>
        <w:t>[SOURCE: ISA-95.00.06-2014, 3.1.</w:t>
      </w:r>
      <w:r w:rsidR="009A638B">
        <w:t>9</w:t>
      </w:r>
      <w:r>
        <w:t>]</w:t>
      </w:r>
    </w:p>
    <w:p w:rsidR="00F4582A" w:rsidP="00BF72B0" w:rsidRDefault="00F4582A" w14:paraId="6602C17F" w14:textId="77777777">
      <w:pPr>
        <w:pStyle w:val="DefinitionTerm"/>
      </w:pPr>
    </w:p>
    <w:p w:rsidR="00BD1F01" w:rsidP="00F4582A" w:rsidRDefault="00BD1F01" w14:paraId="51C2F44F" w14:textId="799BB885">
      <w:pPr>
        <w:pStyle w:val="DefinitionTerm"/>
        <w:numPr>
          <w:ilvl w:val="0"/>
          <w:numId w:val="0"/>
        </w:numPr>
      </w:pPr>
      <w:proofErr w:type="spellStart"/>
      <w:r w:rsidRPr="00BF72B0">
        <w:t>NamespaceFault</w:t>
      </w:r>
      <w:proofErr w:type="spellEnd"/>
    </w:p>
    <w:p w:rsidR="00F4582A" w:rsidP="00BF72B0" w:rsidRDefault="00BD1F01" w14:paraId="4C4F957A" w14:textId="6D3A3FEF">
      <w:pPr>
        <w:pStyle w:val="Definition"/>
      </w:pPr>
      <w:r>
        <w:t xml:space="preserve">error </w:t>
      </w:r>
      <w:r w:rsidR="00F4582A">
        <w:t xml:space="preserve">is </w:t>
      </w:r>
      <w:r>
        <w:t>r</w:t>
      </w:r>
      <w:r w:rsidRPr="00045EBF">
        <w:t xml:space="preserve">eturned when duplicate namespace prefixes occur in the </w:t>
      </w:r>
      <w:r w:rsidRPr="00BF72B0">
        <w:t>Namespace</w:t>
      </w:r>
      <w:r w:rsidRPr="00045EBF">
        <w:t xml:space="preserve"> parameters</w:t>
      </w:r>
    </w:p>
    <w:p w:rsidR="00F4582A" w:rsidP="00F4582A" w:rsidRDefault="00F4582A" w14:paraId="406628FA" w14:textId="46C77758">
      <w:pPr>
        <w:pStyle w:val="Note"/>
      </w:pPr>
      <w:r>
        <w:t>NOTE 1</w:t>
      </w:r>
      <w:r>
        <w:tab/>
      </w:r>
      <w:r w:rsidRPr="00F4582A">
        <w:t>Namespaces prefixes MUST be unique.</w:t>
      </w:r>
    </w:p>
    <w:p w:rsidR="00F4582A" w:rsidP="00BF72B0" w:rsidRDefault="00F4582A" w14:paraId="545FE5A0" w14:textId="77777777">
      <w:pPr>
        <w:pStyle w:val="DefinitionTerm"/>
      </w:pPr>
    </w:p>
    <w:p w:rsidR="00BD1F01" w:rsidP="00F4582A" w:rsidRDefault="00BD1F01" w14:paraId="4CDE9C3B" w14:textId="12C616A8">
      <w:pPr>
        <w:pStyle w:val="DefinitionTerm"/>
        <w:numPr>
          <w:ilvl w:val="0"/>
          <w:numId w:val="0"/>
        </w:numPr>
      </w:pPr>
      <w:proofErr w:type="spellStart"/>
      <w:r>
        <w:t>NamespaceName</w:t>
      </w:r>
      <w:proofErr w:type="spellEnd"/>
    </w:p>
    <w:p w:rsidR="00BD1F01" w:rsidP="00BF72B0" w:rsidRDefault="00BD1F01" w14:paraId="131C61C5" w14:textId="7EF18394">
      <w:pPr>
        <w:pStyle w:val="Definition"/>
      </w:pPr>
      <w:r>
        <w:t>name used for an XPath/</w:t>
      </w:r>
      <w:proofErr w:type="spellStart"/>
      <w:r>
        <w:t>JSONPath</w:t>
      </w:r>
      <w:proofErr w:type="spellEnd"/>
      <w:r>
        <w:t xml:space="preserve"> filter expression</w:t>
      </w:r>
    </w:p>
    <w:p w:rsidR="00EE5C91" w:rsidP="00BF72B0" w:rsidRDefault="00EE5C91" w14:paraId="764A66FB" w14:textId="77777777">
      <w:pPr>
        <w:pStyle w:val="DefinitionTerm"/>
      </w:pPr>
    </w:p>
    <w:p w:rsidR="00BD1F01" w:rsidP="00EE5C91" w:rsidRDefault="00BD1F01" w14:paraId="42DF9058" w14:textId="62732474">
      <w:pPr>
        <w:pStyle w:val="DefinitionTerm"/>
        <w:numPr>
          <w:ilvl w:val="0"/>
          <w:numId w:val="0"/>
        </w:numPr>
      </w:pPr>
      <w:proofErr w:type="spellStart"/>
      <w:r w:rsidRPr="00BF72B0">
        <w:t>NamespacePrefix</w:t>
      </w:r>
      <w:proofErr w:type="spellEnd"/>
    </w:p>
    <w:p w:rsidR="00BD1F01" w:rsidP="00BF72B0" w:rsidRDefault="00BD1F01" w14:paraId="15B14847" w14:textId="67685F8B">
      <w:pPr>
        <w:pStyle w:val="Definition"/>
      </w:pPr>
      <w:r>
        <w:t>prefix used for an XPath/</w:t>
      </w:r>
      <w:proofErr w:type="spellStart"/>
      <w:r w:rsidRPr="00BF72B0">
        <w:t>JSONPath</w:t>
      </w:r>
      <w:proofErr w:type="spellEnd"/>
      <w:r>
        <w:t xml:space="preserve"> filter expression</w:t>
      </w:r>
    </w:p>
    <w:p w:rsidR="00EE5C91" w:rsidP="00BF72B0" w:rsidRDefault="00EE5C91" w14:paraId="64EFA474" w14:textId="77777777">
      <w:pPr>
        <w:pStyle w:val="DefinitionTerm"/>
      </w:pPr>
    </w:p>
    <w:p w:rsidR="00BD1F01" w:rsidP="00EE5C91" w:rsidRDefault="00BD1F01" w14:paraId="4D2E8A22" w14:textId="1F5D9A28">
      <w:pPr>
        <w:pStyle w:val="DefinitionTerm"/>
        <w:numPr>
          <w:ilvl w:val="0"/>
          <w:numId w:val="0"/>
        </w:numPr>
      </w:pPr>
      <w:proofErr w:type="spellStart"/>
      <w:r w:rsidRPr="00BF72B0">
        <w:t>OperationFault</w:t>
      </w:r>
      <w:proofErr w:type="spellEnd"/>
    </w:p>
    <w:p w:rsidR="00F4582A" w:rsidP="00BF72B0" w:rsidRDefault="00BD1F01" w14:paraId="3739BA37" w14:textId="3CA9ABD8">
      <w:pPr>
        <w:pStyle w:val="Definition"/>
      </w:pPr>
      <w:r>
        <w:t xml:space="preserve">error </w:t>
      </w:r>
      <w:r w:rsidR="00F4582A">
        <w:t xml:space="preserve">is </w:t>
      </w:r>
      <w:r>
        <w:t>r</w:t>
      </w:r>
      <w:r w:rsidRPr="00045EBF">
        <w:t xml:space="preserve">eturned when attempting to open a Session on a Channel </w:t>
      </w:r>
      <w:r w:rsidRPr="00BF72B0">
        <w:t>of</w:t>
      </w:r>
      <w:r w:rsidRPr="00045EBF">
        <w:t xml:space="preserve"> the wrong </w:t>
      </w:r>
      <w:proofErr w:type="spellStart"/>
      <w:r w:rsidRPr="00045EBF">
        <w:t>ChannelType</w:t>
      </w:r>
      <w:proofErr w:type="spellEnd"/>
    </w:p>
    <w:p w:rsidR="00BD1F01" w:rsidP="00F4582A" w:rsidRDefault="00F4582A" w14:paraId="0D7618FD" w14:textId="00A972E6">
      <w:pPr>
        <w:pStyle w:val="Note"/>
      </w:pPr>
      <w:r>
        <w:t>NOTE 1</w:t>
      </w:r>
      <w:r>
        <w:tab/>
      </w:r>
      <w:r w:rsidR="00BD1F01">
        <w:t>The channel type MUST be of Publication type or Request type</w:t>
      </w:r>
    </w:p>
    <w:p w:rsidR="008F136E" w:rsidP="00BF72B0" w:rsidRDefault="008F136E" w14:paraId="5968EDA6" w14:textId="23D6B672">
      <w:pPr>
        <w:pStyle w:val="DefinitionTerm"/>
      </w:pPr>
      <w:commentRangeStart w:id="56"/>
      <w:r>
        <w:t>resource</w:t>
      </w:r>
      <w:commentRangeEnd w:id="56"/>
      <w:r w:rsidR="00902975">
        <w:rPr>
          <w:rStyle w:val="CommentReference"/>
          <w:rFonts w:eastAsiaTheme="minorHAnsi" w:cstheme="minorBidi"/>
          <w:b w:val="0"/>
          <w:bCs w:val="0"/>
        </w:rPr>
        <w:commentReference w:id="56"/>
      </w:r>
    </w:p>
    <w:p w:rsidRPr="008F136E" w:rsidR="008F136E" w:rsidP="008F136E" w:rsidRDefault="008F136E" w14:paraId="7595541B" w14:textId="1C34294A">
      <w:pPr>
        <w:pStyle w:val="Definition"/>
      </w:pPr>
    </w:p>
    <w:p w:rsidR="00687C57" w:rsidP="00BF72B0" w:rsidRDefault="00687C57" w14:paraId="49B3E83F" w14:textId="77777777">
      <w:pPr>
        <w:pStyle w:val="DefinitionTerm"/>
      </w:pPr>
    </w:p>
    <w:p w:rsidR="00BD1F01" w:rsidP="00687C57" w:rsidRDefault="006D2D8A" w14:paraId="06A96533" w14:textId="152B2971">
      <w:pPr>
        <w:pStyle w:val="DefinitionTerm"/>
        <w:numPr>
          <w:ilvl w:val="0"/>
          <w:numId w:val="0"/>
        </w:numPr>
      </w:pPr>
      <w:proofErr w:type="spellStart"/>
      <w:r>
        <w:t>S</w:t>
      </w:r>
      <w:r w:rsidRPr="00BF72B0" w:rsidR="00BD1F01">
        <w:t>ecurity</w:t>
      </w:r>
      <w:r>
        <w:t>T</w:t>
      </w:r>
      <w:r w:rsidRPr="00BF72B0" w:rsidR="00BD1F01">
        <w:t>oken</w:t>
      </w:r>
      <w:proofErr w:type="spellEnd"/>
    </w:p>
    <w:p w:rsidR="00BD1F01" w:rsidP="00BF72B0" w:rsidRDefault="00687C57" w14:paraId="2B9C0D5A" w14:textId="72C3C6BC">
      <w:pPr>
        <w:pStyle w:val="Definition"/>
      </w:pPr>
      <w:r>
        <w:t>physical device or software code used to gain access to a channel</w:t>
      </w:r>
    </w:p>
    <w:p w:rsidR="006D3EC3" w:rsidP="006D3EC3" w:rsidRDefault="006D3EC3" w14:paraId="75282ABE" w14:textId="20FCB8E8">
      <w:pPr>
        <w:pStyle w:val="Definition"/>
      </w:pPr>
      <w:r>
        <w:t>[SOURCE: ISA-95.00.06-2014, 3.1.10]</w:t>
      </w:r>
    </w:p>
    <w:p w:rsidR="00EE5C91" w:rsidP="00BF72B0" w:rsidRDefault="00EE5C91" w14:paraId="7F3647C9" w14:textId="77777777">
      <w:pPr>
        <w:pStyle w:val="DefinitionTerm"/>
      </w:pPr>
    </w:p>
    <w:p w:rsidR="00BD1F01" w:rsidP="00EE5C91" w:rsidRDefault="00BD1F01" w14:paraId="1CB8F589" w14:textId="5884F19F">
      <w:pPr>
        <w:pStyle w:val="DefinitionTerm"/>
        <w:numPr>
          <w:ilvl w:val="0"/>
          <w:numId w:val="0"/>
        </w:numPr>
      </w:pPr>
      <w:proofErr w:type="spellStart"/>
      <w:r w:rsidRPr="00BF72B0">
        <w:t>SecurityTokenFault</w:t>
      </w:r>
      <w:proofErr w:type="spellEnd"/>
    </w:p>
    <w:p w:rsidRPr="002C6837" w:rsidR="00BD1F01" w:rsidP="00BF72B0" w:rsidRDefault="00BD1F01" w14:paraId="7EB05950" w14:textId="07CD8C31">
      <w:pPr>
        <w:pStyle w:val="Definition"/>
      </w:pPr>
      <w:r>
        <w:t xml:space="preserve">error </w:t>
      </w:r>
      <w:r w:rsidR="00F4582A">
        <w:t xml:space="preserve">is </w:t>
      </w:r>
      <w:r>
        <w:t xml:space="preserve">returned when an invalid </w:t>
      </w:r>
      <w:proofErr w:type="spellStart"/>
      <w:r>
        <w:t>Security</w:t>
      </w:r>
      <w:r w:rsidR="00F4582A">
        <w:t>T</w:t>
      </w:r>
      <w:r w:rsidRPr="00BF72B0">
        <w:t>oken</w:t>
      </w:r>
      <w:proofErr w:type="spellEnd"/>
      <w:r>
        <w:t xml:space="preserve"> is used</w:t>
      </w:r>
    </w:p>
    <w:p w:rsidR="00EE5C91" w:rsidP="00BF72B0" w:rsidRDefault="00EE5C91" w14:paraId="4BFB0EB2" w14:textId="77777777">
      <w:pPr>
        <w:pStyle w:val="DefinitionTerm"/>
      </w:pPr>
    </w:p>
    <w:p w:rsidR="00BD1F01" w:rsidP="00EE5C91" w:rsidRDefault="00BD1F01" w14:paraId="4E5F5C61" w14:textId="606CE0DB">
      <w:pPr>
        <w:pStyle w:val="DefinitionTerm"/>
        <w:numPr>
          <w:ilvl w:val="0"/>
          <w:numId w:val="0"/>
        </w:numPr>
      </w:pPr>
      <w:proofErr w:type="spellStart"/>
      <w:r w:rsidRPr="00BF72B0">
        <w:t>SessionFault</w:t>
      </w:r>
      <w:proofErr w:type="spellEnd"/>
    </w:p>
    <w:p w:rsidRPr="00045EBF" w:rsidR="00BD1F01" w:rsidP="00BF72B0" w:rsidRDefault="00BD1F01" w14:paraId="3B67DB11" w14:textId="2DB507E0">
      <w:pPr>
        <w:pStyle w:val="Definition"/>
      </w:pPr>
      <w:r>
        <w:t xml:space="preserve">error </w:t>
      </w:r>
      <w:r w:rsidR="00F4582A">
        <w:t xml:space="preserve">is </w:t>
      </w:r>
      <w:r>
        <w:t>r</w:t>
      </w:r>
      <w:r w:rsidRPr="00045EBF">
        <w:t xml:space="preserve">eturned when attempting to access a Session of the wrong </w:t>
      </w:r>
      <w:proofErr w:type="spellStart"/>
      <w:r w:rsidRPr="00045EBF">
        <w:t>SessionType</w:t>
      </w:r>
      <w:proofErr w:type="spellEnd"/>
      <w:r w:rsidRPr="00045EBF">
        <w:t>.</w:t>
      </w:r>
    </w:p>
    <w:p w:rsidR="00BE6182" w:rsidP="00BF72B0" w:rsidRDefault="00BE6182" w14:paraId="7E715701" w14:textId="77777777">
      <w:pPr>
        <w:pStyle w:val="DefinitionTerm"/>
      </w:pPr>
    </w:p>
    <w:p w:rsidR="00BD1F01" w:rsidP="00BE6182" w:rsidRDefault="00F4582A" w14:paraId="1A4BEF3F" w14:textId="2D73912F">
      <w:pPr>
        <w:pStyle w:val="DefinitionTerm"/>
        <w:numPr>
          <w:ilvl w:val="0"/>
          <w:numId w:val="0"/>
        </w:numPr>
      </w:pPr>
      <w:proofErr w:type="spellStart"/>
      <w:r>
        <w:t>S</w:t>
      </w:r>
      <w:r w:rsidRPr="00BF72B0" w:rsidR="00BD1F01">
        <w:t>essionID</w:t>
      </w:r>
      <w:proofErr w:type="spellEnd"/>
    </w:p>
    <w:p w:rsidR="00795D0E" w:rsidP="00BF72B0" w:rsidRDefault="00795D0E" w14:paraId="1A55407F" w14:textId="0F68665E">
      <w:pPr>
        <w:pStyle w:val="Definition"/>
      </w:pPr>
      <w:r>
        <w:t>identifier generated upon an application creating a session on channel and provided to the application for use in the MSM services</w:t>
      </w:r>
    </w:p>
    <w:p w:rsidR="00855990" w:rsidP="00855990" w:rsidRDefault="00855990" w14:paraId="3D53D289" w14:textId="53C0B101">
      <w:pPr>
        <w:pStyle w:val="Definition"/>
      </w:pPr>
      <w:r>
        <w:t>[SOURCE: ISA-95.00.06-2014, 3.1.11]</w:t>
      </w:r>
    </w:p>
    <w:p w:rsidR="00EE5C91" w:rsidP="00BF72B0" w:rsidRDefault="00EE5C91" w14:paraId="488F0126" w14:textId="77777777">
      <w:pPr>
        <w:pStyle w:val="DefinitionTerm"/>
      </w:pPr>
    </w:p>
    <w:p w:rsidR="00E72E29" w:rsidP="00EE5C91" w:rsidRDefault="00E72E29" w14:paraId="6DD6B4D3" w14:textId="796F9408">
      <w:pPr>
        <w:pStyle w:val="DefinitionTerm"/>
        <w:numPr>
          <w:ilvl w:val="0"/>
          <w:numId w:val="0"/>
        </w:numPr>
      </w:pPr>
      <w:proofErr w:type="spellStart"/>
      <w:r>
        <w:t>SessionType</w:t>
      </w:r>
      <w:proofErr w:type="spellEnd"/>
    </w:p>
    <w:p w:rsidR="00F4582A" w:rsidP="006269EC" w:rsidRDefault="006269EC" w14:paraId="219A2839" w14:textId="77777777">
      <w:pPr>
        <w:pStyle w:val="Definition"/>
      </w:pPr>
      <w:r>
        <w:t>Indicates which service the session is for.</w:t>
      </w:r>
    </w:p>
    <w:p w:rsidRPr="00E72E29" w:rsidR="00E72E29" w:rsidP="00F4582A" w:rsidRDefault="00F4582A" w14:paraId="39AAD1AB" w14:textId="049843FF">
      <w:pPr>
        <w:pStyle w:val="Note"/>
      </w:pPr>
      <w:r>
        <w:t>NOTE 1</w:t>
      </w:r>
      <w:r>
        <w:tab/>
      </w:r>
      <w:r w:rsidR="006269EC">
        <w:t xml:space="preserve">Defined </w:t>
      </w:r>
      <w:proofErr w:type="spellStart"/>
      <w:r w:rsidR="006269EC">
        <w:t>SessionTypes</w:t>
      </w:r>
      <w:proofErr w:type="spellEnd"/>
      <w:r w:rsidR="006269EC">
        <w:t xml:space="preserve"> are Publication Provider, Publication Consumer, Request Provider, and Request Consumer.</w:t>
      </w:r>
    </w:p>
    <w:p w:rsidR="00AD2D85" w:rsidP="00BF72B0" w:rsidRDefault="00AD2D85" w14:paraId="7F43CDBC" w14:textId="77777777">
      <w:pPr>
        <w:pStyle w:val="DefinitionTerm"/>
      </w:pPr>
    </w:p>
    <w:p w:rsidR="00BD1F01" w:rsidP="00AD2D85" w:rsidRDefault="00EE5C91" w14:paraId="462A076F" w14:textId="7D468B13">
      <w:pPr>
        <w:pStyle w:val="DefinitionTerm"/>
        <w:numPr>
          <w:ilvl w:val="0"/>
          <w:numId w:val="0"/>
        </w:numPr>
      </w:pPr>
      <w:r>
        <w:t>T</w:t>
      </w:r>
      <w:r w:rsidRPr="00BF72B0" w:rsidR="00BD1F01">
        <w:t>opic</w:t>
      </w:r>
    </w:p>
    <w:p w:rsidR="00BD1F01" w:rsidP="00BF72B0" w:rsidRDefault="00AD2D85" w14:paraId="556C0510" w14:textId="3AB0482D">
      <w:pPr>
        <w:pStyle w:val="Definition"/>
      </w:pPr>
      <w:r>
        <w:t>identification of the information content</w:t>
      </w:r>
      <w:r w:rsidR="00BF72B0">
        <w:t xml:space="preserve"> </w:t>
      </w:r>
      <w:r>
        <w:t>in</w:t>
      </w:r>
      <w:r w:rsidR="00BF72B0">
        <w:t xml:space="preserve"> a message</w:t>
      </w:r>
      <w:r w:rsidR="00BD1F01">
        <w:t>.</w:t>
      </w:r>
    </w:p>
    <w:p w:rsidR="004926B5" w:rsidP="004926B5" w:rsidRDefault="004926B5" w14:paraId="4CDF7143" w14:textId="3308F779">
      <w:pPr>
        <w:pStyle w:val="Definition"/>
      </w:pPr>
      <w:r>
        <w:t>[SOURCE: ISA-95.00.06-2014, 3.1.12]</w:t>
      </w:r>
    </w:p>
    <w:p w:rsidR="00791F51" w:rsidP="006269EC" w:rsidRDefault="00791F51" w14:paraId="45D760B0" w14:textId="34EF45AE">
      <w:pPr>
        <w:pStyle w:val="DefinitionTerm"/>
      </w:pPr>
      <w:commentRangeStart w:id="57"/>
      <w:r>
        <w:t>Web Service</w:t>
      </w:r>
      <w:commentRangeEnd w:id="57"/>
      <w:r w:rsidR="00B10A17">
        <w:rPr>
          <w:rStyle w:val="CommentReference"/>
          <w:rFonts w:eastAsiaTheme="minorHAnsi" w:cstheme="minorBidi"/>
          <w:b w:val="0"/>
          <w:bCs w:val="0"/>
        </w:rPr>
        <w:commentReference w:id="57"/>
      </w:r>
    </w:p>
    <w:p w:rsidR="008F136E" w:rsidP="008F136E" w:rsidRDefault="008F136E" w14:paraId="5A50EC11" w14:textId="7D294340">
      <w:pPr>
        <w:pStyle w:val="Definition"/>
      </w:pPr>
    </w:p>
    <w:p w:rsidRPr="00C0611D" w:rsidR="008F136E" w:rsidP="00902975" w:rsidRDefault="008F136E" w14:paraId="3305FC8A" w14:textId="0FA99083">
      <w:pPr>
        <w:pStyle w:val="Note"/>
      </w:pPr>
      <w:r>
        <w:t>NOTE</w:t>
      </w:r>
      <w:r>
        <w:tab/>
      </w:r>
      <w:r>
        <w:t>Only applies when this capitalization is used.</w:t>
      </w:r>
    </w:p>
    <w:p w:rsidR="00791F51" w:rsidP="00BF72B0" w:rsidRDefault="00B10A17" w14:paraId="02504B77" w14:textId="640D45F9">
      <w:pPr>
        <w:pStyle w:val="Definition"/>
      </w:pPr>
      <w:r>
        <w:t xml:space="preserve">[SOURCE: </w:t>
      </w:r>
      <w:r w:rsidRPr="00F234BF" w:rsidR="00F234BF">
        <w:t>https://www.w3.org/TR/2004/NOTE-ws-gloss-20040211/#webservice</w:t>
      </w:r>
      <w:r>
        <w:t>]</w:t>
      </w:r>
    </w:p>
    <w:p w:rsidR="00BB0129" w:rsidP="005C4335" w:rsidRDefault="00E83E4F" w14:paraId="389A56B9" w14:textId="204C8058">
      <w:pPr>
        <w:pStyle w:val="Heading2"/>
      </w:pPr>
      <w:bookmarkStart w:name="_Toc26110471" w:id="58"/>
      <w:bookmarkStart w:name="_Toc26110472" w:id="59"/>
      <w:bookmarkStart w:name="_Toc26110473" w:id="60"/>
      <w:bookmarkStart w:name="_Toc26110474" w:id="61"/>
      <w:bookmarkStart w:name="_Toc26110475" w:id="62"/>
      <w:bookmarkStart w:name="_Toc26110476" w:id="63"/>
      <w:bookmarkStart w:name="_Toc26110477" w:id="64"/>
      <w:bookmarkStart w:name="_Toc25337016" w:id="65"/>
      <w:bookmarkStart w:name="_Toc25357141" w:id="66"/>
      <w:bookmarkStart w:name="_Toc29288912" w:id="67"/>
      <w:bookmarkEnd w:id="58"/>
      <w:bookmarkEnd w:id="59"/>
      <w:bookmarkEnd w:id="60"/>
      <w:bookmarkEnd w:id="61"/>
      <w:bookmarkEnd w:id="62"/>
      <w:bookmarkEnd w:id="63"/>
      <w:bookmarkEnd w:id="64"/>
      <w:r>
        <w:t>Notational Conventions</w:t>
      </w:r>
      <w:bookmarkEnd w:id="65"/>
      <w:bookmarkEnd w:id="66"/>
      <w:bookmarkEnd w:id="67"/>
    </w:p>
    <w:p w:rsidR="00BB0129" w:rsidP="00CF791A" w:rsidRDefault="00E83E4F" w14:paraId="13FDBA7F" w14:textId="00A6F060">
      <w:pPr>
        <w:pStyle w:val="BodyText"/>
      </w:pPr>
      <w:r>
        <w:t xml:space="preserve">The key words "MUST", "MUST NOT", "REQUIRED", "SHALL", "SHALL NOT", "SHOULD", "SHOULD NOT", "RECOMMENDED", "MAY", and "OPTIONAL" in this document are to be interpreted as described in </w:t>
      </w:r>
      <w:hyperlink r:id="rId29">
        <w:r>
          <w:rPr>
            <w:rStyle w:val="Hyperlink"/>
          </w:rPr>
          <w:t>RFC 2119</w:t>
        </w:r>
      </w:hyperlink>
      <w:r w:rsidR="00C845A6">
        <w:rPr>
          <w:rStyle w:val="Hyperlink"/>
        </w:rPr>
        <w:t xml:space="preserve"> </w:t>
      </w:r>
      <w:r w:rsidRPr="00BE7145" w:rsidR="00C845A6">
        <w:t>[http://www.ietf.org/rfc/rfc2119.txt]</w:t>
      </w:r>
      <w:r>
        <w:t>.</w:t>
      </w:r>
    </w:p>
    <w:p w:rsidR="00A3352F" w:rsidP="00A25EDB" w:rsidRDefault="00E83E4F" w14:paraId="18F436C5" w14:textId="12060B5E">
      <w:pPr>
        <w:pStyle w:val="BodyText"/>
      </w:pPr>
      <w:r>
        <w:t xml:space="preserve">This specification uses the following syntax to define </w:t>
      </w:r>
      <w:r w:rsidR="003342EB">
        <w:t>conceptual</w:t>
      </w:r>
      <w:r>
        <w:t xml:space="preserve"> structures</w:t>
      </w:r>
      <w:r w:rsidR="008F136E">
        <w:t xml:space="preserve"> and schema elements</w:t>
      </w:r>
      <w:r>
        <w:t>:</w:t>
      </w:r>
    </w:p>
    <w:p w:rsidR="00A3352F" w:rsidP="00A3352F" w:rsidRDefault="00E83E4F" w14:paraId="3734DD16" w14:textId="345993DD">
      <w:pPr>
        <w:pStyle w:val="BodyText"/>
        <w:ind w:left="720"/>
      </w:pPr>
      <w:r>
        <w:rPr>
          <w:rStyle w:val="VerbatimChar"/>
        </w:rPr>
        <w:lastRenderedPageBreak/>
        <w:t>Element Name (Type) [Cardinality</w:t>
      </w:r>
      <w:r w:rsidR="00A25EDB">
        <w:rPr>
          <w:rStyle w:val="VerbatimChar"/>
        </w:rPr>
        <w:t>]</w:t>
      </w:r>
    </w:p>
    <w:p w:rsidR="00BB0129" w:rsidP="00CF791A" w:rsidRDefault="00E83E4F" w14:paraId="07E851F6" w14:textId="7037563C">
      <w:pPr>
        <w:pStyle w:val="BodyText"/>
      </w:pPr>
      <w:r>
        <w:t xml:space="preserve">The namespaces for Types are defined </w:t>
      </w:r>
      <w:hyperlink w:history="1" w:anchor="_XML_Namespaces">
        <w:r w:rsidRPr="00C845A6">
          <w:rPr>
            <w:rStyle w:val="Hyperlink"/>
          </w:rPr>
          <w:t>in 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w:t>
      </w:r>
      <w:proofErr w:type="spellStart"/>
      <w:proofErr w:type="gramStart"/>
      <w:r>
        <w:rPr>
          <w:rStyle w:val="VerbatimChar"/>
        </w:rPr>
        <w:t>xs:string</w:t>
      </w:r>
      <w:proofErr w:type="spellEnd"/>
      <w:proofErr w:type="gramEnd"/>
      <w:r>
        <w:rPr>
          <w:rStyle w:val="VerbatimChar"/>
        </w:rPr>
        <w:t>) [1..*]</w:t>
      </w:r>
      <w:r>
        <w:t>.</w:t>
      </w:r>
    </w:p>
    <w:p w:rsidR="003F0218" w:rsidP="003F0218" w:rsidRDefault="003F0218" w14:paraId="39EE6FB9" w14:textId="7EC917C6">
      <w:pPr>
        <w:pStyle w:val="Heading2"/>
      </w:pPr>
      <w:bookmarkStart w:name="namespaces" w:id="68"/>
      <w:bookmarkStart w:name="_XML_Namespaces" w:id="69"/>
      <w:bookmarkStart w:name="_Toc25337017" w:id="70"/>
      <w:bookmarkStart w:name="_Toc25357142" w:id="71"/>
      <w:bookmarkStart w:name="_Toc29288913" w:id="72"/>
      <w:bookmarkEnd w:id="68"/>
      <w:bookmarkEnd w:id="69"/>
      <w:r>
        <w:t>XML Namespaces</w:t>
      </w:r>
      <w:bookmarkEnd w:id="70"/>
      <w:bookmarkEnd w:id="71"/>
      <w:bookmarkEnd w:id="72"/>
    </w:p>
    <w:p w:rsidR="003F0218" w:rsidP="003F0218" w:rsidRDefault="003F0218" w14:paraId="0B40F243" w14:textId="77777777">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3F0218" w:rsidTr="00B303C3" w14:paraId="07A62AE4" w14:textId="77777777">
        <w:trPr>
          <w:cnfStyle w:val="100000000000" w:firstRow="1" w:lastRow="0" w:firstColumn="0" w:lastColumn="0" w:oddVBand="0" w:evenVBand="0" w:oddHBand="0" w:evenHBand="0" w:firstRowFirstColumn="0" w:firstRowLastColumn="0" w:lastRowFirstColumn="0" w:lastRowLastColumn="0"/>
          <w:trHeight w:val="261"/>
        </w:trPr>
        <w:tc>
          <w:tcPr>
            <w:tcW w:w="0" w:type="auto"/>
          </w:tcPr>
          <w:p w:rsidR="003F0218" w:rsidP="00CE30F5" w:rsidRDefault="003F0218" w14:paraId="559AB6F3" w14:textId="77777777">
            <w:pPr>
              <w:pStyle w:val="Compact"/>
            </w:pPr>
            <w:r>
              <w:t>Prefix</w:t>
            </w:r>
          </w:p>
        </w:tc>
        <w:tc>
          <w:tcPr>
            <w:tcW w:w="0" w:type="auto"/>
          </w:tcPr>
          <w:p w:rsidR="003F0218" w:rsidP="00CE30F5" w:rsidRDefault="003F0218" w14:paraId="2B69747A" w14:textId="77777777">
            <w:pPr>
              <w:pStyle w:val="Compact"/>
            </w:pPr>
            <w:r>
              <w:t>Namespace</w:t>
            </w:r>
          </w:p>
        </w:tc>
      </w:tr>
      <w:tr w:rsidR="003F0218" w:rsidTr="00B303C3" w14:paraId="72859897" w14:textId="77777777">
        <w:trPr>
          <w:cnfStyle w:val="000000100000" w:firstRow="0" w:lastRow="0" w:firstColumn="0" w:lastColumn="0" w:oddVBand="0" w:evenVBand="0" w:oddHBand="1" w:evenHBand="0" w:firstRowFirstColumn="0" w:firstRowLastColumn="0" w:lastRowFirstColumn="0" w:lastRowLastColumn="0"/>
          <w:trHeight w:val="261"/>
        </w:trPr>
        <w:tc>
          <w:tcPr>
            <w:tcW w:w="0" w:type="auto"/>
          </w:tcPr>
          <w:p w:rsidR="003F0218" w:rsidP="00CE30F5" w:rsidRDefault="003F0218" w14:paraId="0CC813A5" w14:textId="77777777">
            <w:pPr>
              <w:pStyle w:val="Compact"/>
            </w:pPr>
            <w:proofErr w:type="spellStart"/>
            <w:r>
              <w:t>xs</w:t>
            </w:r>
            <w:proofErr w:type="spellEnd"/>
          </w:p>
        </w:tc>
        <w:tc>
          <w:tcPr>
            <w:tcW w:w="0" w:type="auto"/>
          </w:tcPr>
          <w:p w:rsidR="003F0218" w:rsidP="00CE30F5" w:rsidRDefault="003F0218" w14:paraId="72A657DC" w14:textId="77777777">
            <w:pPr>
              <w:pStyle w:val="Compact"/>
            </w:pPr>
            <w:r>
              <w:t>http://www.w3.org/2001/XMLSchema</w:t>
            </w:r>
          </w:p>
        </w:tc>
      </w:tr>
      <w:tr w:rsidR="005959AA" w:rsidTr="00CE30F5" w14:paraId="34E3C232" w14:textId="77777777">
        <w:trPr>
          <w:trHeight w:val="247"/>
        </w:trPr>
        <w:tc>
          <w:tcPr>
            <w:tcW w:w="0" w:type="auto"/>
          </w:tcPr>
          <w:p w:rsidR="005959AA" w:rsidP="00CE30F5" w:rsidRDefault="005959AA" w14:paraId="2C81AC3D" w14:textId="10905D9E">
            <w:pPr>
              <w:pStyle w:val="Compact"/>
            </w:pPr>
            <w:proofErr w:type="spellStart"/>
            <w:r>
              <w:t>xsi</w:t>
            </w:r>
            <w:proofErr w:type="spellEnd"/>
          </w:p>
        </w:tc>
        <w:tc>
          <w:tcPr>
            <w:tcW w:w="0" w:type="auto"/>
          </w:tcPr>
          <w:p w:rsidR="005959AA" w:rsidP="00CE30F5" w:rsidRDefault="005959AA" w14:paraId="05B96852" w14:textId="460BE250">
            <w:pPr>
              <w:pStyle w:val="Compact"/>
            </w:pPr>
            <w:r>
              <w:t>http://www.w3.org/2001/XMLSchema-instance</w:t>
            </w:r>
          </w:p>
        </w:tc>
      </w:tr>
      <w:tr w:rsidR="003F0218" w:rsidTr="00B303C3" w14:paraId="21DFD9E6" w14:textId="77777777">
        <w:trPr>
          <w:cnfStyle w:val="000000100000" w:firstRow="0" w:lastRow="0" w:firstColumn="0" w:lastColumn="0" w:oddVBand="0" w:evenVBand="0" w:oddHBand="1" w:evenHBand="0" w:firstRowFirstColumn="0" w:firstRowLastColumn="0" w:lastRowFirstColumn="0" w:lastRowLastColumn="0"/>
          <w:trHeight w:val="247"/>
        </w:trPr>
        <w:tc>
          <w:tcPr>
            <w:tcW w:w="0" w:type="auto"/>
          </w:tcPr>
          <w:p w:rsidR="003F0218" w:rsidP="00CE30F5" w:rsidRDefault="003F0218" w14:paraId="0A3BDADC" w14:textId="77777777">
            <w:pPr>
              <w:pStyle w:val="Compact"/>
            </w:pPr>
            <w:proofErr w:type="spellStart"/>
            <w:r>
              <w:t>isbm</w:t>
            </w:r>
            <w:proofErr w:type="spellEnd"/>
          </w:p>
        </w:tc>
        <w:tc>
          <w:tcPr>
            <w:tcW w:w="0" w:type="auto"/>
          </w:tcPr>
          <w:p w:rsidR="003F0218" w:rsidP="00CE30F5" w:rsidRDefault="004B329C" w14:paraId="3547E318" w14:textId="35BFE9F4">
            <w:pPr>
              <w:pStyle w:val="Compact"/>
            </w:pPr>
            <w:hyperlink w:history="1" r:id="rId30">
              <w:r w:rsidRPr="00030654" w:rsidR="00D61384">
                <w:rPr>
                  <w:rStyle w:val="Hyperlink"/>
                </w:rPr>
                <w:t>http://www.openoandm.org/isbm/</w:t>
              </w:r>
            </w:hyperlink>
          </w:p>
        </w:tc>
      </w:tr>
      <w:tr w:rsidR="00D61384" w:rsidTr="00B303C3" w14:paraId="1578E36C" w14:textId="77777777">
        <w:trPr>
          <w:trHeight w:val="247"/>
        </w:trPr>
        <w:tc>
          <w:tcPr>
            <w:tcW w:w="0" w:type="auto"/>
          </w:tcPr>
          <w:p w:rsidR="00D61384" w:rsidP="00CE30F5" w:rsidRDefault="00D61384" w14:paraId="24923E67" w14:textId="01D46E6D">
            <w:pPr>
              <w:pStyle w:val="Compact"/>
            </w:pPr>
            <w:proofErr w:type="spellStart"/>
            <w:r>
              <w:t>isbm</w:t>
            </w:r>
            <w:proofErr w:type="spellEnd"/>
            <w:r>
              <w:t>-rest</w:t>
            </w:r>
          </w:p>
        </w:tc>
        <w:tc>
          <w:tcPr>
            <w:tcW w:w="0" w:type="auto"/>
          </w:tcPr>
          <w:p w:rsidR="00D61384" w:rsidP="00CE30F5" w:rsidRDefault="004B329C" w14:paraId="1970BFC0" w14:textId="1E7F08E3">
            <w:pPr>
              <w:pStyle w:val="Compact"/>
            </w:pPr>
            <w:hyperlink w:history="1" r:id="rId31">
              <w:r w:rsidRPr="00030654" w:rsidR="009E20EB">
                <w:rPr>
                  <w:rStyle w:val="Hyperlink"/>
                </w:rPr>
                <w:t>http://www.openoandm.org/isbm/rest/</w:t>
              </w:r>
            </w:hyperlink>
          </w:p>
        </w:tc>
      </w:tr>
      <w:tr w:rsidR="009E20EB" w:rsidTr="00B303C3" w14:paraId="1EC2D5F7" w14:textId="77777777">
        <w:trPr>
          <w:cnfStyle w:val="000000100000" w:firstRow="0" w:lastRow="0" w:firstColumn="0" w:lastColumn="0" w:oddVBand="0" w:evenVBand="0" w:oddHBand="1" w:evenHBand="0" w:firstRowFirstColumn="0" w:firstRowLastColumn="0" w:lastRowFirstColumn="0" w:lastRowLastColumn="0"/>
          <w:trHeight w:val="247"/>
        </w:trPr>
        <w:tc>
          <w:tcPr>
            <w:tcW w:w="0" w:type="auto"/>
          </w:tcPr>
          <w:p w:rsidR="009E20EB" w:rsidP="00CE30F5" w:rsidRDefault="009E20EB" w14:paraId="165796D0" w14:textId="442C3F69">
            <w:pPr>
              <w:pStyle w:val="Compact"/>
            </w:pPr>
            <w:r>
              <w:t>json</w:t>
            </w:r>
          </w:p>
        </w:tc>
        <w:tc>
          <w:tcPr>
            <w:tcW w:w="0" w:type="auto"/>
          </w:tcPr>
          <w:p w:rsidR="009E20EB" w:rsidP="00CE30F5" w:rsidRDefault="006269EC" w14:paraId="39417218" w14:textId="299E13BE">
            <w:pPr>
              <w:pStyle w:val="Compact"/>
            </w:pPr>
            <w:r>
              <w:t xml:space="preserve">Used for the differentiation </w:t>
            </w:r>
            <w:r w:rsidR="009E20EB">
              <w:t>of basic data types</w:t>
            </w:r>
          </w:p>
        </w:tc>
      </w:tr>
    </w:tbl>
    <w:p w:rsidR="00BB0129" w:rsidP="005C4335" w:rsidRDefault="00E83E4F" w14:paraId="0970112C" w14:textId="0551CB6C">
      <w:pPr>
        <w:pStyle w:val="Heading1"/>
      </w:pPr>
      <w:bookmarkStart w:name="service-requirements" w:id="73"/>
      <w:bookmarkStart w:name="_Toc25337018" w:id="74"/>
      <w:bookmarkStart w:name="_Toc25357143" w:id="75"/>
      <w:bookmarkStart w:name="_Toc29288914" w:id="76"/>
      <w:bookmarkEnd w:id="73"/>
      <w:r>
        <w:t>Service Requirements</w:t>
      </w:r>
      <w:bookmarkEnd w:id="74"/>
      <w:bookmarkEnd w:id="75"/>
      <w:bookmarkEnd w:id="76"/>
    </w:p>
    <w:p w:rsidR="00BB0129" w:rsidP="00CF791A" w:rsidRDefault="00E83E4F" w14:paraId="2B4F7610" w14:textId="4D10319E">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w:t>
      </w:r>
      <w:r w:rsidR="00660C7C">
        <w:t>-</w:t>
      </w:r>
      <w:r>
        <w:t xml:space="preserve">95.00.06 but are contextualized for SOAP </w:t>
      </w:r>
      <w:r w:rsidR="00F234BF">
        <w:t xml:space="preserve">Web Services </w:t>
      </w:r>
      <w:r w:rsidR="00890898">
        <w:t xml:space="preserve">and REST </w:t>
      </w:r>
      <w:r w:rsidR="00F234BF">
        <w:t>interfaces</w:t>
      </w:r>
      <w:r>
        <w:t>.</w:t>
      </w:r>
    </w:p>
    <w:p w:rsidR="00BB0129" w:rsidP="00CF791A" w:rsidRDefault="00E83E4F" w14:paraId="22711CAE" w14:textId="30B9F086">
      <w:pPr>
        <w:pStyle w:val="Heading2"/>
      </w:pPr>
      <w:bookmarkStart w:name="message-content-format" w:id="77"/>
      <w:bookmarkStart w:name="_Toc25337019" w:id="78"/>
      <w:bookmarkStart w:name="_Toc25357144" w:id="79"/>
      <w:bookmarkStart w:name="_Toc29288915" w:id="80"/>
      <w:bookmarkEnd w:id="77"/>
      <w:r>
        <w:t>Message Content Format</w:t>
      </w:r>
      <w:bookmarkEnd w:id="78"/>
      <w:bookmarkEnd w:id="79"/>
      <w:bookmarkEnd w:id="80"/>
    </w:p>
    <w:p w:rsidRPr="001C6290" w:rsidR="001C6290" w:rsidP="001C6290" w:rsidRDefault="001C6290" w14:paraId="5B590DF6" w14:textId="07205D21">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rsidR="00865653" w:rsidP="00865653" w:rsidRDefault="00865653" w14:paraId="57472CEE" w14:textId="014C561D">
      <w:pPr>
        <w:pStyle w:val="Definition"/>
      </w:pPr>
      <w:r>
        <w:t xml:space="preserve">All ISBM service providers MUST support JSON and XML content types </w:t>
      </w:r>
      <w:r w:rsidR="00373A74">
        <w:t>as Message Content</w:t>
      </w:r>
      <w:r>
        <w:t>.</w:t>
      </w:r>
    </w:p>
    <w:p w:rsidR="00960D4B" w:rsidP="00865653" w:rsidRDefault="00865653" w14:paraId="50FFB598" w14:textId="68905699">
      <w:pPr>
        <w:pStyle w:val="Definition"/>
      </w:pPr>
      <w:r>
        <w:t xml:space="preserve">The ISBM service providers MAY support </w:t>
      </w:r>
      <w:r w:rsidR="00894FE4">
        <w:t>other</w:t>
      </w:r>
      <w:r>
        <w:t xml:space="preserve"> content types</w:t>
      </w:r>
      <w:r w:rsidR="00373A74">
        <w:t xml:space="preserve"> as Message Content</w:t>
      </w:r>
      <w:r>
        <w:t xml:space="preserve">. </w:t>
      </w:r>
    </w:p>
    <w:p w:rsidR="00960D4B" w:rsidP="00960D4B" w:rsidRDefault="001C6290" w14:paraId="1C551F6F" w14:textId="0457110A">
      <w:pPr>
        <w:pStyle w:val="BodyText"/>
      </w:pPr>
      <w:r>
        <w:t xml:space="preserve">If </w:t>
      </w:r>
      <w:proofErr w:type="gramStart"/>
      <w:r>
        <w:t>a</w:t>
      </w:r>
      <w:proofErr w:type="gramEnd"/>
      <w:r>
        <w:t xml:space="preserve"> ISBM service provider</w:t>
      </w:r>
      <w:r w:rsidR="00373A74">
        <w:t xml:space="preserve"> implements both the SOAP interface and REST interface, messages </w:t>
      </w:r>
      <w:r w:rsidRPr="00960D4B" w:rsidR="00960D4B">
        <w:t xml:space="preserve">received via one interface </w:t>
      </w:r>
      <w:r w:rsidR="00373A74">
        <w:t>MUST</w:t>
      </w:r>
      <w:r w:rsidRPr="00960D4B" w:rsidR="00960D4B">
        <w:t xml:space="preserve"> be able to be </w:t>
      </w:r>
      <w:r w:rsidR="00373A74">
        <w:t>forwarded</w:t>
      </w:r>
      <w:r w:rsidRPr="00960D4B" w:rsidR="00960D4B">
        <w:t xml:space="preserve"> via the other</w:t>
      </w:r>
      <w:r w:rsidR="00960D4B">
        <w:t xml:space="preserve"> interface</w:t>
      </w:r>
      <w:r w:rsidR="00373A74">
        <w:t>.</w:t>
      </w:r>
    </w:p>
    <w:p w:rsidRPr="00D64321" w:rsidR="00455FAF" w:rsidP="00D64321" w:rsidRDefault="00D64321" w14:paraId="4E90A00F" w14:textId="761FC41D">
      <w:pPr>
        <w:pStyle w:val="Note"/>
      </w:pPr>
      <w:r w:rsidRPr="00D64321">
        <w:t>NOTE</w:t>
      </w:r>
      <w:r w:rsidRPr="00D64321">
        <w:tab/>
      </w:r>
      <w:r w:rsidRPr="00D64321" w:rsidR="00373A74">
        <w:t>While</w:t>
      </w:r>
      <w:r w:rsidRPr="00D64321" w:rsidR="00455FAF">
        <w:t xml:space="preserve"> the </w:t>
      </w:r>
      <w:r w:rsidRPr="00D64321" w:rsidR="00373A74">
        <w:t>Message Topic describes</w:t>
      </w:r>
      <w:r w:rsidRPr="00D64321" w:rsidR="00455FAF">
        <w:t xml:space="preserve"> the specific format </w:t>
      </w:r>
      <w:r w:rsidRPr="00D64321" w:rsidR="00373A74">
        <w:t>and schema of the Message Content,</w:t>
      </w:r>
      <w:r w:rsidRPr="00D64321" w:rsidR="00455FAF">
        <w:t xml:space="preserve"> the message</w:t>
      </w:r>
      <w:r w:rsidRPr="00D64321" w:rsidR="00373A74">
        <w:t xml:space="preserve"> schemas themselves, see below, describe</w:t>
      </w:r>
      <w:r w:rsidRPr="00D64321" w:rsidR="00455FAF">
        <w:t xml:space="preserve"> the </w:t>
      </w:r>
      <w:r w:rsidRPr="00D64321" w:rsidR="00373A74">
        <w:t>MIME Type to ensure accurate processing of the Message Content</w:t>
      </w:r>
      <w:r w:rsidRPr="00D64321" w:rsidR="00455FAF">
        <w:t xml:space="preserve">. </w:t>
      </w:r>
    </w:p>
    <w:p w:rsidR="001058FD" w:rsidP="001058FD" w:rsidRDefault="001058FD" w14:paraId="2F75A80A" w14:textId="7BE4F3D1">
      <w:pPr>
        <w:pStyle w:val="Heading3"/>
      </w:pPr>
      <w:bookmarkStart w:name="_Toc25337020" w:id="81"/>
      <w:bookmarkStart w:name="_Toc25357145" w:id="82"/>
      <w:bookmarkStart w:name="_Toc29288916" w:id="83"/>
      <w:r>
        <w:t>SOAP Interface Requirements</w:t>
      </w:r>
      <w:bookmarkEnd w:id="81"/>
      <w:bookmarkEnd w:id="82"/>
      <w:bookmarkEnd w:id="83"/>
      <w:r>
        <w:t xml:space="preserve"> </w:t>
      </w:r>
    </w:p>
    <w:p w:rsidR="005959AA" w:rsidP="005959AA" w:rsidRDefault="00223461" w14:paraId="6E8D39C9" w14:textId="50DC7B31">
      <w:pPr>
        <w:pStyle w:val="BodyText"/>
      </w:pPr>
      <w:bookmarkStart w:name="_Hlk25354497" w:id="84"/>
      <w:r w:rsidRPr="00A84A37">
        <w:t xml:space="preserve">The </w:t>
      </w:r>
      <w:r w:rsidR="005959AA">
        <w:t xml:space="preserve">XML Schemas for the </w:t>
      </w:r>
      <w:r w:rsidRPr="00A84A37">
        <w:t xml:space="preserve">SOAP interface </w:t>
      </w:r>
      <w:r w:rsidR="005959AA">
        <w:t xml:space="preserve">are defined such that they </w:t>
      </w:r>
      <w:r w:rsidRPr="00A84A37">
        <w:t xml:space="preserve">allow </w:t>
      </w:r>
      <w:r w:rsidR="005959AA">
        <w:t xml:space="preserve">the </w:t>
      </w:r>
      <w:r w:rsidRPr="00A84A37">
        <w:t xml:space="preserve">exchange of </w:t>
      </w:r>
      <w:r w:rsidR="005959AA">
        <w:t xml:space="preserve">XML, </w:t>
      </w:r>
      <w:r w:rsidRPr="00A84A37">
        <w:t>JSON</w:t>
      </w:r>
      <w:r w:rsidR="005959AA">
        <w:t>,</w:t>
      </w:r>
      <w:r w:rsidRPr="00A84A37">
        <w:t xml:space="preserve"> and other </w:t>
      </w:r>
      <w:r w:rsidR="005959AA">
        <w:t>Message Content types</w:t>
      </w:r>
      <w:r w:rsidRPr="00A84A37">
        <w:t xml:space="preserve"> within the XML SOAP </w:t>
      </w:r>
      <w:r w:rsidR="005959AA">
        <w:t>messages</w:t>
      </w:r>
      <w:r w:rsidRPr="00A84A37">
        <w:t xml:space="preserve">. The </w:t>
      </w:r>
      <w:hyperlink w:history="1" w:anchor="_MessageContent">
        <w:r w:rsidRPr="002C2C8E">
          <w:rPr>
            <w:rStyle w:val="Hyperlink"/>
          </w:rPr>
          <w:t>XML schema for Message Content</w:t>
        </w:r>
      </w:hyperlink>
      <w:r w:rsidRPr="00A84A37">
        <w:t xml:space="preserve"> defined for the SOAP interface make</w:t>
      </w:r>
      <w:r w:rsidR="005959AA">
        <w:t>s</w:t>
      </w:r>
      <w:r w:rsidRPr="00A84A37">
        <w:t xml:space="preserve"> use of type inheritance </w:t>
      </w:r>
      <w:r w:rsidR="005959AA">
        <w:t xml:space="preserve">to support the different content types: XML, String, </w:t>
      </w:r>
      <w:r w:rsidRPr="00A84A37">
        <w:t xml:space="preserve">and </w:t>
      </w:r>
      <w:r w:rsidR="005959AA">
        <w:t>Binary.</w:t>
      </w:r>
      <w:bookmarkEnd w:id="84"/>
    </w:p>
    <w:p w:rsidR="005959AA" w:rsidP="005959AA" w:rsidRDefault="005959AA" w14:paraId="1B4D488E" w14:textId="32DBE89E">
      <w:pPr>
        <w:pStyle w:val="BodyText"/>
      </w:pPr>
      <w:r>
        <w:t xml:space="preserve">For XML Message Content, the content is associated with a message through the use of an XML Schema </w:t>
      </w:r>
      <w:r w:rsidRPr="005959AA">
        <w:rPr>
          <w:rStyle w:val="VerbatimChar"/>
        </w:rPr>
        <w:t>any</w:t>
      </w:r>
      <w:r>
        <w:t xml:space="preserve"> (</w:t>
      </w:r>
      <w:proofErr w:type="spellStart"/>
      <w:proofErr w:type="gramStart"/>
      <w:r w:rsidRPr="005959AA">
        <w:rPr>
          <w:rStyle w:val="VerbatimChar"/>
        </w:rPr>
        <w:t>xs:any</w:t>
      </w:r>
      <w:proofErr w:type="spellEnd"/>
      <w:proofErr w:type="gramEnd"/>
      <w:r>
        <w:t>) element</w:t>
      </w:r>
      <w:r w:rsidR="00140D26">
        <w:t xml:space="preserve"> with the processing requirement defined as strict (</w:t>
      </w:r>
      <w:proofErr w:type="spellStart"/>
      <w:r w:rsidRPr="00123A8F" w:rsidR="00123A8F">
        <w:t>processContents</w:t>
      </w:r>
      <w:proofErr w:type="spellEnd"/>
      <w:r w:rsidRPr="00123A8F" w:rsidR="00123A8F">
        <w:t>="strict"</w:t>
      </w:r>
      <w:r w:rsidR="00140D26">
        <w:t>)</w:t>
      </w:r>
      <w:r>
        <w:t>. The XML content MUST be valid XML</w:t>
      </w:r>
      <w:r w:rsidR="00140D26">
        <w:t>, specify a valid XML Schema, and validate against the specified XML schema</w:t>
      </w:r>
      <w:r>
        <w:t xml:space="preserve">. </w:t>
      </w:r>
      <w:proofErr w:type="gramStart"/>
      <w:r>
        <w:t>A</w:t>
      </w:r>
      <w:proofErr w:type="gramEnd"/>
      <w:r>
        <w:t xml:space="preserve"> ISBM Service Provider SHOULD preserve significant whitespace and comments within the XML content.</w:t>
      </w:r>
      <w:r w:rsidR="00570E80">
        <w:t xml:space="preserve"> An XML declaration MUST NOT appear within the XML Message Content.</w:t>
      </w:r>
    </w:p>
    <w:p w:rsidR="00570E80" w:rsidP="005959AA" w:rsidRDefault="00570E80" w14:paraId="6F82E223" w14:textId="64D5D305">
      <w:pPr>
        <w:pStyle w:val="BodyText"/>
      </w:pPr>
      <w:bookmarkStart w:name="_Hlk25355192" w:id="85"/>
      <w:r>
        <w:t xml:space="preserve">For String Message Content, the content is associated through the use of an XML element </w:t>
      </w:r>
      <w:r w:rsidR="00082D1C">
        <w:t>of</w:t>
      </w:r>
      <w:r>
        <w:t xml:space="preserve"> type </w:t>
      </w:r>
      <w:proofErr w:type="spellStart"/>
      <w:proofErr w:type="gramStart"/>
      <w:r w:rsidRPr="00570E80">
        <w:rPr>
          <w:rStyle w:val="VerbatimChar"/>
        </w:rPr>
        <w:t>xs:string</w:t>
      </w:r>
      <w:proofErr w:type="spellEnd"/>
      <w:proofErr w:type="gramEnd"/>
      <w:r>
        <w:t xml:space="preserve">. This allows content represented by textual data formats, such as JSON, to be exchanged within the XML message. </w:t>
      </w:r>
      <w:r>
        <w:lastRenderedPageBreak/>
        <w:t xml:space="preserve">The String content MUST have its </w:t>
      </w:r>
      <w:proofErr w:type="spellStart"/>
      <w:r w:rsidRPr="00570E80">
        <w:rPr>
          <w:rStyle w:val="VerbatimChar"/>
        </w:rPr>
        <w:t>mediaType</w:t>
      </w:r>
      <w:proofErr w:type="spellEnd"/>
      <w:r>
        <w:t xml:space="preserve"> specified. A list of media types is available </w:t>
      </w:r>
      <w:hyperlink w:history="1" r:id="rId32">
        <w:r w:rsidRPr="00037B4B" w:rsidR="00EF471F">
          <w:rPr>
            <w:rStyle w:val="Hyperlink"/>
          </w:rPr>
          <w:t>here</w:t>
        </w:r>
      </w:hyperlink>
      <w:r w:rsidR="002F1B63">
        <w:rPr>
          <w:rStyle w:val="Hyperlink"/>
        </w:rPr>
        <w:t xml:space="preserve"> </w:t>
      </w:r>
      <w:r w:rsidRPr="00443482" w:rsidR="002F1B63">
        <w:t>[https://www.iana.org/assignments/media-types/media-types.xhtml]</w:t>
      </w:r>
      <w:r w:rsidRPr="00443482" w:rsidR="00EF471F">
        <w:t>.</w:t>
      </w:r>
      <w:r w:rsidR="00EF471F">
        <w:rPr>
          <w:rStyle w:val="Hyperlink"/>
        </w:rPr>
        <w:t xml:space="preserve"> </w:t>
      </w:r>
      <w:r>
        <w:t>The String content MUST be correctly escaped according to the XML syntax if it include</w:t>
      </w:r>
      <w:r w:rsidR="00D64321">
        <w:t>s</w:t>
      </w:r>
      <w:r>
        <w:t xml:space="preserve"> </w:t>
      </w:r>
      <w:r w:rsidR="00082D1C">
        <w:t xml:space="preserve">protected </w:t>
      </w:r>
      <w:r>
        <w:t>XML</w:t>
      </w:r>
      <w:r w:rsidR="00082D1C">
        <w:t xml:space="preserve"> characters.</w:t>
      </w:r>
    </w:p>
    <w:p w:rsidR="00082D1C" w:rsidP="005959AA" w:rsidRDefault="00082D1C" w14:paraId="031E93ED" w14:textId="2B3BCC46">
      <w:pPr>
        <w:pStyle w:val="BodyText"/>
      </w:pPr>
      <w:r>
        <w:t>A SOAP-based ISBM Service Provider SHOULD NOT exchange XML Message Content using the String content type.</w:t>
      </w:r>
    </w:p>
    <w:bookmarkEnd w:id="85"/>
    <w:p w:rsidR="00082D1C" w:rsidP="005959AA" w:rsidRDefault="00082D1C" w14:paraId="387597C7" w14:textId="5752B206">
      <w:pPr>
        <w:pStyle w:val="BodyText"/>
      </w:pPr>
      <w:r>
        <w:t>For Binary Message Content, the content is associated through the use of an XML element containing Base64 encoded data (</w:t>
      </w:r>
      <w:proofErr w:type="gramStart"/>
      <w:r w:rsidRPr="00082D1C">
        <w:rPr>
          <w:rStyle w:val="VerbatimChar"/>
        </w:rPr>
        <w:t>xs:base</w:t>
      </w:r>
      <w:proofErr w:type="gramEnd"/>
      <w:r w:rsidRPr="00082D1C">
        <w:rPr>
          <w:rStyle w:val="VerbatimChar"/>
        </w:rPr>
        <w:t>64binary</w:t>
      </w:r>
      <w:r>
        <w:t xml:space="preserve">). This allows content represented by binary formats to be exchanged within the XML message. The Binary content MAY specify the </w:t>
      </w:r>
      <w:proofErr w:type="spellStart"/>
      <w:r w:rsidRPr="00082D1C">
        <w:rPr>
          <w:rStyle w:val="VerbatimChar"/>
        </w:rPr>
        <w:t>mediaType</w:t>
      </w:r>
      <w:proofErr w:type="spellEnd"/>
      <w:r>
        <w:t xml:space="preserve"> of the content. A list of media types is available </w:t>
      </w:r>
      <w:hyperlink w:history="1" r:id="rId33">
        <w:r w:rsidRPr="00037B4B" w:rsidR="00EF471F">
          <w:rPr>
            <w:rStyle w:val="Hyperlink"/>
          </w:rPr>
          <w:t>here</w:t>
        </w:r>
      </w:hyperlink>
      <w:r w:rsidR="00591AD3">
        <w:t xml:space="preserve"> </w:t>
      </w:r>
      <w:r w:rsidRPr="00443482" w:rsidR="00591AD3">
        <w:t>[https://www.iana.org/assignments/media-types/media-types.xhtml].</w:t>
      </w:r>
    </w:p>
    <w:p w:rsidR="00082D1C" w:rsidP="005959AA" w:rsidRDefault="00082D1C" w14:paraId="7A2C1887" w14:textId="11BCFB9C">
      <w:pPr>
        <w:pStyle w:val="BodyText"/>
      </w:pPr>
      <w:r>
        <w:t>A SOAP-based ISBM Service Provider SHOULD NOT exchange XML Message Content using the Binary content type.</w:t>
      </w:r>
    </w:p>
    <w:p w:rsidRPr="00A84A37" w:rsidR="00223461" w:rsidP="00223461" w:rsidRDefault="005959AA" w14:paraId="4FF7EF92" w14:textId="4C06A27F">
      <w:pPr>
        <w:pStyle w:val="BodyText"/>
      </w:pPr>
      <w:r>
        <w:t xml:space="preserve">In an XML message, </w:t>
      </w:r>
      <w:r w:rsidRPr="00A84A37" w:rsidR="00223461">
        <w:t>the XML Schema Instance '</w:t>
      </w:r>
      <w:r w:rsidRPr="00B303C3" w:rsidR="00223461">
        <w:rPr>
          <w:rStyle w:val="VerbatimChar"/>
        </w:rPr>
        <w:t>type</w:t>
      </w:r>
      <w:r w:rsidRPr="00A84A37" w:rsidR="00223461">
        <w:t xml:space="preserve">' </w:t>
      </w:r>
      <w:r>
        <w:t>(</w:t>
      </w:r>
      <w:proofErr w:type="spellStart"/>
      <w:proofErr w:type="gramStart"/>
      <w:r w:rsidRPr="005959AA">
        <w:rPr>
          <w:rStyle w:val="VerbatimChar"/>
        </w:rPr>
        <w:t>xsi:type</w:t>
      </w:r>
      <w:proofErr w:type="spellEnd"/>
      <w:proofErr w:type="gramEnd"/>
      <w:r>
        <w:t xml:space="preserve">) </w:t>
      </w:r>
      <w:r w:rsidRPr="00A84A37" w:rsidR="00223461">
        <w:t xml:space="preserve">attribute </w:t>
      </w:r>
      <w:r>
        <w:t>MUST be</w:t>
      </w:r>
      <w:r w:rsidRPr="00A84A37" w:rsidR="00223461">
        <w:t xml:space="preserve"> used </w:t>
      </w:r>
      <w:r>
        <w:t xml:space="preserve">to </w:t>
      </w:r>
      <w:r w:rsidRPr="00A84A37" w:rsidR="00223461">
        <w:t>indicat</w:t>
      </w:r>
      <w:r>
        <w:t>e</w:t>
      </w:r>
      <w:r w:rsidRPr="00A84A37" w:rsidR="00223461">
        <w:t xml:space="preserve"> the </w:t>
      </w:r>
      <w:r>
        <w:t xml:space="preserve">specific </w:t>
      </w:r>
      <w:r w:rsidRPr="00A84A37" w:rsidR="00223461">
        <w:t>content type.</w:t>
      </w:r>
    </w:p>
    <w:p w:rsidR="007D63A1" w:rsidP="007D63A1" w:rsidRDefault="007D63A1" w14:paraId="1426CE6C" w14:textId="52A33879">
      <w:pPr>
        <w:pStyle w:val="Heading4"/>
      </w:pPr>
      <w:r>
        <w:t>XML Message Content Example</w:t>
      </w:r>
    </w:p>
    <w:p w:rsidR="00223461" w:rsidP="00223461" w:rsidRDefault="00223461" w14:paraId="123CBF61" w14:textId="77777777">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XMLContent</w:t>
      </w:r>
      <w:proofErr w:type="spellEnd"/>
      <w:r>
        <w:rPr>
          <w:color w:val="484644"/>
          <w:sz w:val="21"/>
          <w:szCs w:val="21"/>
        </w:rPr>
        <w:t>"&gt;</w:t>
      </w:r>
    </w:p>
    <w:p w:rsidR="00223461" w:rsidP="00223461" w:rsidRDefault="00223461" w14:paraId="3F86AAE2" w14:textId="77777777">
      <w:pPr>
        <w:pStyle w:val="HTMLPreformatted"/>
        <w:wordWrap w:val="0"/>
        <w:rPr>
          <w:color w:val="484644"/>
          <w:sz w:val="21"/>
          <w:szCs w:val="21"/>
        </w:rPr>
      </w:pPr>
      <w:r>
        <w:rPr>
          <w:color w:val="484644"/>
          <w:sz w:val="21"/>
          <w:szCs w:val="21"/>
        </w:rPr>
        <w:t>  &lt;Property&gt;There could be arbitrary XML content (with a single root node) included </w:t>
      </w:r>
      <w:proofErr w:type="gramStart"/>
      <w:r>
        <w:rPr>
          <w:color w:val="484644"/>
          <w:sz w:val="21"/>
          <w:szCs w:val="21"/>
        </w:rPr>
        <w:t>here.&lt;</w:t>
      </w:r>
      <w:proofErr w:type="gramEnd"/>
      <w:r>
        <w:rPr>
          <w:color w:val="484644"/>
          <w:sz w:val="21"/>
          <w:szCs w:val="21"/>
        </w:rPr>
        <w:t>/Property&gt;</w:t>
      </w:r>
    </w:p>
    <w:p w:rsidR="00223461" w:rsidP="00223461" w:rsidRDefault="00223461" w14:paraId="2C5664E3" w14:textId="77777777">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rsidRPr="007D63A1" w:rsidR="007D63A1" w:rsidP="007D63A1" w:rsidRDefault="007D63A1" w14:paraId="5ABA58F7" w14:textId="7DECC08A">
      <w:pPr>
        <w:pStyle w:val="Heading4"/>
      </w:pPr>
      <w:r>
        <w:t>String Message Content Example</w:t>
      </w:r>
    </w:p>
    <w:p w:rsidR="00223461" w:rsidP="00223461" w:rsidRDefault="00223461" w14:paraId="75AE997D" w14:textId="77777777">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StringContent</w:t>
      </w:r>
      <w:proofErr w:type="spellEnd"/>
      <w:r>
        <w:rPr>
          <w:color w:val="484644"/>
          <w:sz w:val="21"/>
          <w:szCs w:val="21"/>
        </w:rPr>
        <w:t xml:space="preserve">" </w:t>
      </w:r>
      <w:proofErr w:type="spellStart"/>
      <w:r>
        <w:rPr>
          <w:color w:val="484644"/>
          <w:sz w:val="21"/>
          <w:szCs w:val="21"/>
        </w:rPr>
        <w:t>mediaType</w:t>
      </w:r>
      <w:proofErr w:type="spellEnd"/>
      <w:r>
        <w:rPr>
          <w:color w:val="484644"/>
          <w:sz w:val="21"/>
          <w:szCs w:val="21"/>
        </w:rPr>
        <w:t>="application/json"&gt;</w:t>
      </w:r>
    </w:p>
    <w:p w:rsidR="00223461" w:rsidP="00223461" w:rsidRDefault="00223461" w14:paraId="46434E5D" w14:textId="77777777">
      <w:pPr>
        <w:pStyle w:val="HTMLPreformatted"/>
        <w:wordWrap w:val="0"/>
        <w:rPr>
          <w:color w:val="484644"/>
          <w:sz w:val="21"/>
          <w:szCs w:val="21"/>
        </w:rPr>
      </w:pPr>
      <w:r>
        <w:rPr>
          <w:color w:val="484644"/>
          <w:sz w:val="21"/>
          <w:szCs w:val="21"/>
        </w:rPr>
        <w:t xml:space="preserve">  &lt;Content&gt;</w:t>
      </w:r>
    </w:p>
    <w:p w:rsidR="00223461" w:rsidP="00223461" w:rsidRDefault="00223461" w14:paraId="1F222CAA" w14:textId="77777777">
      <w:pPr>
        <w:pStyle w:val="HTMLPreformatted"/>
        <w:wordWrap w:val="0"/>
        <w:rPr>
          <w:color w:val="484644"/>
          <w:sz w:val="21"/>
          <w:szCs w:val="21"/>
        </w:rPr>
      </w:pPr>
      <w:r>
        <w:rPr>
          <w:color w:val="484644"/>
          <w:sz w:val="21"/>
          <w:szCs w:val="21"/>
        </w:rPr>
        <w:t>{</w:t>
      </w:r>
    </w:p>
    <w:p w:rsidR="00223461" w:rsidP="00223461" w:rsidRDefault="00223461" w14:paraId="7D18384A" w14:textId="77777777">
      <w:pPr>
        <w:pStyle w:val="HTMLPreformatted"/>
        <w:wordWrap w:val="0"/>
        <w:rPr>
          <w:color w:val="484644"/>
          <w:sz w:val="21"/>
          <w:szCs w:val="21"/>
        </w:rPr>
      </w:pPr>
      <w:r>
        <w:rPr>
          <w:color w:val="484644"/>
          <w:sz w:val="21"/>
          <w:szCs w:val="21"/>
        </w:rPr>
        <w:t>  "prop": "There could be a JSON message, or anything else really."</w:t>
      </w:r>
    </w:p>
    <w:p w:rsidR="00223461" w:rsidP="00223461" w:rsidRDefault="00223461" w14:paraId="25347A7A" w14:textId="77777777">
      <w:pPr>
        <w:pStyle w:val="HTMLPreformatted"/>
        <w:wordWrap w:val="0"/>
        <w:rPr>
          <w:color w:val="484644"/>
          <w:sz w:val="21"/>
          <w:szCs w:val="21"/>
        </w:rPr>
      </w:pPr>
      <w:r>
        <w:rPr>
          <w:color w:val="484644"/>
          <w:sz w:val="21"/>
          <w:szCs w:val="21"/>
        </w:rPr>
        <w:t>}</w:t>
      </w:r>
    </w:p>
    <w:p w:rsidR="00223461" w:rsidP="00223461" w:rsidRDefault="00223461" w14:paraId="694B5D14" w14:textId="77777777">
      <w:pPr>
        <w:pStyle w:val="HTMLPreformatted"/>
        <w:wordWrap w:val="0"/>
        <w:rPr>
          <w:color w:val="484644"/>
          <w:sz w:val="21"/>
          <w:szCs w:val="21"/>
        </w:rPr>
      </w:pPr>
      <w:r>
        <w:rPr>
          <w:color w:val="484644"/>
          <w:sz w:val="21"/>
          <w:szCs w:val="21"/>
        </w:rPr>
        <w:t xml:space="preserve">  &lt;/Content&gt;</w:t>
      </w:r>
    </w:p>
    <w:p w:rsidR="00223461" w:rsidP="00223461" w:rsidRDefault="00223461" w14:paraId="01B49FBF" w14:textId="61F4AC1B">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rsidRPr="007D63A1" w:rsidR="007D63A1" w:rsidP="007D63A1" w:rsidRDefault="007D63A1" w14:paraId="54443E39" w14:textId="25CD2FDB">
      <w:pPr>
        <w:pStyle w:val="Heading4"/>
      </w:pPr>
      <w:r>
        <w:t>Binary Message Content Example</w:t>
      </w:r>
    </w:p>
    <w:p w:rsidR="00223461" w:rsidP="00223461" w:rsidRDefault="00223461" w14:paraId="096109F4" w14:textId="77777777">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BinaryContent</w:t>
      </w:r>
      <w:proofErr w:type="spellEnd"/>
      <w:r>
        <w:rPr>
          <w:color w:val="484644"/>
          <w:sz w:val="21"/>
          <w:szCs w:val="21"/>
        </w:rPr>
        <w:t>" </w:t>
      </w:r>
      <w:proofErr w:type="spellStart"/>
      <w:r>
        <w:rPr>
          <w:color w:val="484644"/>
          <w:sz w:val="21"/>
          <w:szCs w:val="21"/>
        </w:rPr>
        <w:t>mediaType</w:t>
      </w:r>
      <w:proofErr w:type="spellEnd"/>
      <w:r>
        <w:rPr>
          <w:color w:val="484644"/>
          <w:sz w:val="21"/>
          <w:szCs w:val="21"/>
        </w:rPr>
        <w:t>="application/json"&gt;</w:t>
      </w:r>
    </w:p>
    <w:p w:rsidR="00223461" w:rsidP="00223461" w:rsidRDefault="00223461" w14:paraId="6AC78585" w14:textId="77777777">
      <w:pPr>
        <w:pStyle w:val="HTMLPreformatted"/>
        <w:wordWrap w:val="0"/>
        <w:rPr>
          <w:color w:val="484644"/>
          <w:sz w:val="21"/>
          <w:szCs w:val="21"/>
        </w:rPr>
      </w:pPr>
      <w:r>
        <w:rPr>
          <w:color w:val="484644"/>
          <w:sz w:val="21"/>
          <w:szCs w:val="21"/>
        </w:rPr>
        <w:t xml:space="preserve">  </w:t>
      </w:r>
      <w:proofErr w:type="gramStart"/>
      <w:r>
        <w:rPr>
          <w:color w:val="484644"/>
          <w:sz w:val="21"/>
          <w:szCs w:val="21"/>
        </w:rPr>
        <w:t>&lt;!--</w:t>
      </w:r>
      <w:proofErr w:type="gramEnd"/>
      <w:r>
        <w:rPr>
          <w:color w:val="484644"/>
          <w:sz w:val="21"/>
          <w:szCs w:val="21"/>
        </w:rPr>
        <w:t> strictly speaking there should be no newlines after/before the element tags below --&gt;</w:t>
      </w:r>
    </w:p>
    <w:p w:rsidR="00223461" w:rsidP="00223461" w:rsidRDefault="00223461" w14:paraId="035A32C7" w14:textId="77777777">
      <w:pPr>
        <w:pStyle w:val="HTMLPreformatted"/>
        <w:wordWrap w:val="0"/>
        <w:rPr>
          <w:color w:val="484644"/>
          <w:sz w:val="21"/>
          <w:szCs w:val="21"/>
        </w:rPr>
      </w:pPr>
      <w:r>
        <w:rPr>
          <w:color w:val="484644"/>
          <w:sz w:val="21"/>
          <w:szCs w:val="21"/>
        </w:rPr>
        <w:t xml:space="preserve">  &lt;Content&gt;</w:t>
      </w:r>
    </w:p>
    <w:p w:rsidR="00223461" w:rsidP="00223461" w:rsidRDefault="00223461" w14:paraId="365A9D0A" w14:textId="77777777">
      <w:pPr>
        <w:pStyle w:val="HTMLPreformatted"/>
        <w:wordWrap w:val="0"/>
        <w:rPr>
          <w:color w:val="484644"/>
          <w:sz w:val="21"/>
          <w:szCs w:val="21"/>
        </w:rPr>
      </w:pPr>
      <w:r>
        <w:rPr>
          <w:color w:val="484644"/>
          <w:sz w:val="21"/>
          <w:szCs w:val="21"/>
        </w:rPr>
        <w:t>ew0KwqDCoCJwcm9wIjrCoCJUaGVyZcKgY291bGTCoGJlwqBhwqBKU09OwqBtZXNz</w:t>
      </w:r>
    </w:p>
    <w:p w:rsidR="00223461" w:rsidP="00223461" w:rsidRDefault="00223461" w14:paraId="4D474A92" w14:textId="77777777">
      <w:pPr>
        <w:pStyle w:val="HTMLPreformatted"/>
        <w:wordWrap w:val="0"/>
        <w:rPr>
          <w:color w:val="484644"/>
          <w:sz w:val="21"/>
          <w:szCs w:val="21"/>
        </w:rPr>
      </w:pPr>
      <w:r>
        <w:rPr>
          <w:color w:val="484644"/>
          <w:sz w:val="21"/>
          <w:szCs w:val="21"/>
        </w:rPr>
        <w:t>YWdlLMKgb3LCoGFueXRoaW5nwqBlbHNlwqByZWFsbHkuIg0KfQ==</w:t>
      </w:r>
    </w:p>
    <w:p w:rsidR="00223461" w:rsidP="00223461" w:rsidRDefault="00223461" w14:paraId="430496E2" w14:textId="77777777">
      <w:pPr>
        <w:pStyle w:val="HTMLPreformatted"/>
        <w:wordWrap w:val="0"/>
        <w:rPr>
          <w:color w:val="484644"/>
          <w:sz w:val="21"/>
          <w:szCs w:val="21"/>
        </w:rPr>
      </w:pPr>
      <w:r>
        <w:rPr>
          <w:color w:val="484644"/>
          <w:sz w:val="21"/>
          <w:szCs w:val="21"/>
        </w:rPr>
        <w:t xml:space="preserve">  &lt;/Content&gt;</w:t>
      </w:r>
    </w:p>
    <w:p w:rsidR="00223461" w:rsidP="00223461" w:rsidRDefault="00223461" w14:paraId="5723BF48" w14:textId="45D2C8BC">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rsidR="00F259A0" w:rsidP="00F259A0" w:rsidRDefault="00F259A0" w14:paraId="04F636BE" w14:textId="2BA53240">
      <w:pPr>
        <w:pStyle w:val="Heading3"/>
      </w:pPr>
      <w:bookmarkStart w:name="_Toc25337021" w:id="86"/>
      <w:bookmarkStart w:name="_Toc25357146" w:id="87"/>
      <w:bookmarkStart w:name="_Toc29288917" w:id="88"/>
      <w:r>
        <w:t>REST Interface Requirements</w:t>
      </w:r>
      <w:bookmarkEnd w:id="86"/>
      <w:bookmarkEnd w:id="87"/>
      <w:bookmarkEnd w:id="88"/>
      <w:r>
        <w:t xml:space="preserve"> </w:t>
      </w:r>
    </w:p>
    <w:p w:rsidR="00F259A0" w:rsidP="00CF791A" w:rsidRDefault="00914870" w14:paraId="2A04623E" w14:textId="48C600FB">
      <w:pPr>
        <w:pStyle w:val="BodyText"/>
      </w:pPr>
      <w:r>
        <w:t xml:space="preserve">The JSON Schemas for the REST interface are defined such that they allow the exchange of XML, JSON, and other Message Content types within JSON messages. </w:t>
      </w:r>
      <w:r w:rsidRPr="00A84A37">
        <w:t xml:space="preserve">The </w:t>
      </w:r>
      <w:hyperlink w:history="1" w:anchor="_MessageContent_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rsidR="00455F7F">
        <w:t xml:space="preserve"> a flexibly defined ‘content’ property</w:t>
      </w:r>
      <w:r>
        <w:t xml:space="preserve"> to support the different content types: JSON, String, and Binary.</w:t>
      </w:r>
    </w:p>
    <w:p w:rsidR="00FD02B4" w:rsidP="00CF791A" w:rsidRDefault="00455F7F" w14:paraId="53C66E5E" w14:textId="77777777">
      <w:pPr>
        <w:pStyle w:val="BodyText"/>
      </w:pPr>
      <w:r>
        <w:t xml:space="preserve">For JSON Message Content, the content is associated with a message </w:t>
      </w:r>
      <w:proofErr w:type="gramStart"/>
      <w:r>
        <w:t>through the use of</w:t>
      </w:r>
      <w:proofErr w:type="gramEnd"/>
      <w:r>
        <w:t xml:space="preserve"> a JSON object as the property value. The JSON content MUST be valid JSON. The JSON content MUST NOT specify a </w:t>
      </w:r>
      <w:proofErr w:type="spellStart"/>
      <w:r w:rsidRPr="00455F7F">
        <w:rPr>
          <w:rStyle w:val="VerbatimChar"/>
        </w:rPr>
        <w:t>mediaType</w:t>
      </w:r>
      <w:proofErr w:type="spellEnd"/>
      <w:r>
        <w:t xml:space="preserve"> nor </w:t>
      </w:r>
      <w:proofErr w:type="spellStart"/>
      <w:r w:rsidRPr="00455F7F">
        <w:rPr>
          <w:rStyle w:val="VerbatimChar"/>
        </w:rPr>
        <w:t>contentEncoding</w:t>
      </w:r>
      <w:proofErr w:type="spellEnd"/>
      <w:r>
        <w:t xml:space="preserve">. </w:t>
      </w:r>
    </w:p>
    <w:p w:rsidR="00914870" w:rsidP="00CF791A" w:rsidRDefault="00555408" w14:paraId="50EDC679" w14:textId="62F30837">
      <w:pPr>
        <w:pStyle w:val="BodyText"/>
      </w:pPr>
      <w:r>
        <w:lastRenderedPageBreak/>
        <w:t>In specific implementations of this specification, t</w:t>
      </w:r>
      <w:r w:rsidR="00455F7F">
        <w:t>he JSON content MAY specify the URL of a JSON Schema if the ISBM Service Provider is to validate the JSON content against a schema.</w:t>
      </w:r>
    </w:p>
    <w:p w:rsidR="00455F7F" w:rsidP="00455F7F" w:rsidRDefault="00455F7F" w14:paraId="40A0DBFA" w14:textId="5D3472A3">
      <w:pPr>
        <w:pStyle w:val="BodyText"/>
      </w:pPr>
      <w:r>
        <w:t xml:space="preserve">For String Message Content, the content is associated </w:t>
      </w:r>
      <w:proofErr w:type="gramStart"/>
      <w:r>
        <w:t>through the use of</w:t>
      </w:r>
      <w:proofErr w:type="gramEnd"/>
      <w:r>
        <w:t xml:space="preserve"> a </w:t>
      </w:r>
      <w:r w:rsidRPr="00455F7F">
        <w:rPr>
          <w:rStyle w:val="VerbatimChar"/>
        </w:rPr>
        <w:t>string</w:t>
      </w:r>
      <w:r>
        <w:t xml:space="preserve"> as the property value. This allows content represented by textual data formats, such as XML, to be exchanged within the JSON message. The String content MUST have its </w:t>
      </w:r>
      <w:proofErr w:type="spellStart"/>
      <w:r w:rsidRPr="00570E80">
        <w:rPr>
          <w:rStyle w:val="VerbatimChar"/>
        </w:rPr>
        <w:t>mediaType</w:t>
      </w:r>
      <w:proofErr w:type="spellEnd"/>
      <w:r>
        <w:t xml:space="preserve"> specified. </w:t>
      </w:r>
      <w:r w:rsidR="004206C0">
        <w:t xml:space="preserve">A list of media types is available </w:t>
      </w:r>
      <w:hyperlink w:history="1" r:id="rId34">
        <w:r w:rsidRPr="00037B4B" w:rsidR="004206C0">
          <w:rPr>
            <w:rStyle w:val="Hyperlink"/>
          </w:rPr>
          <w:t>here</w:t>
        </w:r>
      </w:hyperlink>
      <w:r w:rsidR="004A1D28">
        <w:rPr>
          <w:rStyle w:val="Hyperlink"/>
        </w:rPr>
        <w:t xml:space="preserve"> </w:t>
      </w:r>
      <w:r w:rsidRPr="00443482" w:rsidR="004A1D28">
        <w:t>[https://www.iana.org/assignments/media-types/media-types.xhtml].</w:t>
      </w:r>
      <w:r>
        <w:t xml:space="preserve"> The String content MUST be correctly escaped according to the JSON syntax if it would include protected JSON characters.</w:t>
      </w:r>
    </w:p>
    <w:p w:rsidR="00455F7F" w:rsidP="00455F7F" w:rsidRDefault="00455F7F" w14:paraId="7623D039" w14:textId="35B23FB2">
      <w:pPr>
        <w:pStyle w:val="BodyText"/>
      </w:pPr>
      <w:r>
        <w:t>A REST-based ISBM Service Provider SHOULD NOT exchange JSON Message Content using the String content type within a JSON message.</w:t>
      </w:r>
    </w:p>
    <w:p w:rsidR="00455F7F" w:rsidP="00CF791A" w:rsidRDefault="00455F7F" w14:paraId="1CE5A856" w14:textId="12426ED3">
      <w:pPr>
        <w:pStyle w:val="BodyText"/>
      </w:pPr>
      <w:r>
        <w:t>A REST-based ISBM Service Provider SHOULD NOT exchange XML Message Content using the String content type within an XML message.</w:t>
      </w:r>
    </w:p>
    <w:p w:rsidR="00455F7F" w:rsidP="00455F7F" w:rsidRDefault="00455F7F" w14:paraId="790B87A1" w14:textId="7AAE7F05">
      <w:pPr>
        <w:pStyle w:val="BodyText"/>
      </w:pPr>
      <w:r>
        <w:t xml:space="preserve">For Binary Message Content, the content is associated </w:t>
      </w:r>
      <w:proofErr w:type="gramStart"/>
      <w:r>
        <w:t>through the use of</w:t>
      </w:r>
      <w:proofErr w:type="gramEnd"/>
      <w:r>
        <w:t xml:space="preserve"> a </w:t>
      </w:r>
      <w:r w:rsidRPr="00455F7F">
        <w:rPr>
          <w:rStyle w:val="VerbatimChar"/>
        </w:rPr>
        <w:t>string</w:t>
      </w:r>
      <w:r>
        <w:t xml:space="preserve"> as the property value</w:t>
      </w:r>
      <w:r w:rsidR="00AF08EE">
        <w:t xml:space="preserve"> and an additional </w:t>
      </w:r>
      <w:proofErr w:type="spellStart"/>
      <w:r w:rsidRPr="00AF08EE" w:rsidR="00AF08EE">
        <w:rPr>
          <w:rStyle w:val="VerbatimChar"/>
        </w:rPr>
        <w:t>contentEncoding</w:t>
      </w:r>
      <w:proofErr w:type="spellEnd"/>
      <w:r w:rsidR="00AF08EE">
        <w:t xml:space="preserve"> property that specifies the encoding type, e.g., </w:t>
      </w:r>
      <w:r w:rsidRPr="00AF08EE" w:rsidR="00AF08EE">
        <w:rPr>
          <w:rStyle w:val="VerbatimChar"/>
        </w:rPr>
        <w:t>base64</w:t>
      </w:r>
      <w:r>
        <w:t>.</w:t>
      </w:r>
      <w:r w:rsidR="00AF08EE">
        <w:t xml:space="preserve"> </w:t>
      </w:r>
      <w:r>
        <w:t xml:space="preserve">This allows content represented by binary formats to be exchanged within the </w:t>
      </w:r>
      <w:r w:rsidR="00AF08EE">
        <w:t>JSON</w:t>
      </w:r>
      <w:r>
        <w:t xml:space="preserve"> message.</w:t>
      </w:r>
      <w:r w:rsidR="00AF08EE">
        <w:t xml:space="preserve"> The Binary content MUST specify the </w:t>
      </w:r>
      <w:proofErr w:type="spellStart"/>
      <w:r w:rsidRPr="00AF08EE" w:rsidR="00AF08EE">
        <w:rPr>
          <w:rStyle w:val="VerbatimChar"/>
        </w:rPr>
        <w:t>contentEncoding</w:t>
      </w:r>
      <w:proofErr w:type="spellEnd"/>
      <w:r w:rsidR="00AF08EE">
        <w:t xml:space="preserve"> of the content</w:t>
      </w:r>
      <w:r w:rsidR="00AD19AD">
        <w:t xml:space="preserve">. The </w:t>
      </w:r>
      <w:proofErr w:type="spellStart"/>
      <w:r w:rsidRPr="00AD19AD" w:rsidR="00AD19AD">
        <w:rPr>
          <w:rStyle w:val="VerbatimChar"/>
        </w:rPr>
        <w:t>contentEncoding</w:t>
      </w:r>
      <w:proofErr w:type="spellEnd"/>
      <w:r w:rsidR="00AD19AD">
        <w:t xml:space="preserve"> value </w:t>
      </w:r>
      <w:r w:rsidRPr="00AD19AD" w:rsidR="00AD19AD">
        <w:t xml:space="preserve">MUST be encoding types </w:t>
      </w:r>
      <w:r w:rsidR="00AD19AD">
        <w:t xml:space="preserve">commonly supported by </w:t>
      </w:r>
      <w:r w:rsidRPr="00AD19AD" w:rsidR="00AD19AD">
        <w:t>HTTP</w:t>
      </w:r>
      <w:r w:rsidR="00AD19AD">
        <w:t xml:space="preserve">. The list of encoding types </w:t>
      </w:r>
      <w:r w:rsidR="00555408">
        <w:t>is</w:t>
      </w:r>
      <w:r w:rsidR="00AD19AD">
        <w:t xml:space="preserve"> available </w:t>
      </w:r>
      <w:hyperlink w:history="1" w:anchor="content-coding" r:id="rId35">
        <w:r w:rsidRPr="00555408" w:rsidR="00555408">
          <w:rPr>
            <w:rStyle w:val="Hyperlink"/>
          </w:rPr>
          <w:t>here</w:t>
        </w:r>
      </w:hyperlink>
      <w:r w:rsidR="00555408">
        <w:t xml:space="preserve"> [</w:t>
      </w:r>
      <w:r w:rsidRPr="00FD4CD9" w:rsidR="00555408">
        <w:t>https://www.iana.org/assignments/http-parameters/http-parameters.xhtml#content-coding</w:t>
      </w:r>
      <w:r w:rsidR="00555408">
        <w:t>], in addition to this list</w:t>
      </w:r>
      <w:r w:rsidR="00555408">
        <w:t xml:space="preserve"> base64 </w:t>
      </w:r>
      <w:r w:rsidR="00555408">
        <w:t xml:space="preserve">can be used </w:t>
      </w:r>
      <w:r w:rsidR="00555408">
        <w:t xml:space="preserve">as the basic level of encoding </w:t>
      </w:r>
      <w:r w:rsidR="00555408">
        <w:t xml:space="preserve">for </w:t>
      </w:r>
      <w:r w:rsidR="00555408">
        <w:t>binary content</w:t>
      </w:r>
      <w:r w:rsidR="00555408">
        <w:t xml:space="preserve">. </w:t>
      </w:r>
      <w:r>
        <w:t xml:space="preserve">The Binary content MAY specify the </w:t>
      </w:r>
      <w:proofErr w:type="spellStart"/>
      <w:r w:rsidRPr="00082D1C">
        <w:rPr>
          <w:rStyle w:val="VerbatimChar"/>
        </w:rPr>
        <w:t>mediaType</w:t>
      </w:r>
      <w:proofErr w:type="spellEnd"/>
      <w:r>
        <w:t xml:space="preserve"> of the </w:t>
      </w:r>
      <w:r w:rsidR="00AF08EE">
        <w:t xml:space="preserve">(decoded) </w:t>
      </w:r>
      <w:r>
        <w:t xml:space="preserve">content. A list of media types is available </w:t>
      </w:r>
      <w:hyperlink w:history="1" r:id="rId36">
        <w:r w:rsidRPr="00037B4B" w:rsidR="00037B4B">
          <w:rPr>
            <w:rStyle w:val="Hyperlink"/>
          </w:rPr>
          <w:t>here</w:t>
        </w:r>
      </w:hyperlink>
      <w:r w:rsidR="00A158DD">
        <w:rPr>
          <w:rStyle w:val="Hyperlink"/>
        </w:rPr>
        <w:t xml:space="preserve"> </w:t>
      </w:r>
      <w:r w:rsidRPr="00443482" w:rsidR="00A158DD">
        <w:t>[https://www.iana.org/assignments/media-types/media-types.xhtml].</w:t>
      </w:r>
      <w:r>
        <w:t>.</w:t>
      </w:r>
    </w:p>
    <w:p w:rsidR="00455F7F" w:rsidP="00455F7F" w:rsidRDefault="00455F7F" w14:paraId="4A5F2CBD" w14:textId="508D92FB">
      <w:pPr>
        <w:pStyle w:val="BodyText"/>
      </w:pPr>
      <w:r>
        <w:t xml:space="preserve">A </w:t>
      </w:r>
      <w:r w:rsidR="00AF08EE">
        <w:t>REST</w:t>
      </w:r>
      <w:r>
        <w:t xml:space="preserve">-based ISBM Service Provider SHOULD NOT exchange </w:t>
      </w:r>
      <w:r w:rsidR="00AF08EE">
        <w:t>JSON</w:t>
      </w:r>
      <w:r>
        <w:t xml:space="preserve"> Message Content using the Binary content type</w:t>
      </w:r>
      <w:r w:rsidR="00AF08EE">
        <w:t xml:space="preserve"> within a JSON</w:t>
      </w:r>
      <w:r>
        <w:t>.</w:t>
      </w:r>
    </w:p>
    <w:p w:rsidR="00455F7F" w:rsidP="00CF791A" w:rsidRDefault="00AF08EE" w14:paraId="3430787A" w14:textId="624C7E53">
      <w:pPr>
        <w:pStyle w:val="BodyText"/>
      </w:pPr>
      <w:r>
        <w:t>A REST-based ISBM Service Provider SHOULD NOT exchange XML Message Content using the Binary content type within an XML message.</w:t>
      </w:r>
    </w:p>
    <w:p w:rsidR="0030599A" w:rsidP="0030599A" w:rsidRDefault="0030599A" w14:paraId="44E0F0CC" w14:textId="2A27D6C1">
      <w:pPr>
        <w:spacing w:after="0"/>
      </w:pPr>
      <w:r>
        <w:t>The Channel URIs MUST be encoded when used within the URL of a REST call, for example: '</w:t>
      </w:r>
      <w:hyperlink w:history="1" r:id="rId37">
        <w:r w:rsidRPr="001D29CC" w:rsidR="00914870">
          <w:rPr>
            <w:rStyle w:val="Hyperlink"/>
          </w:rPr>
          <w:t>http://server/channels/encoded%2Fchannel%2FURI'</w:t>
        </w:r>
      </w:hyperlink>
    </w:p>
    <w:p w:rsidR="00AD19AD" w:rsidP="00AD19AD" w:rsidRDefault="00AD19AD" w14:paraId="0E9DE071" w14:textId="6F48BFCA">
      <w:pPr>
        <w:pStyle w:val="Heading4"/>
      </w:pPr>
      <w:r>
        <w:t>JSON Message Content Example</w:t>
      </w:r>
    </w:p>
    <w:p w:rsidR="00AD19AD" w:rsidP="00DD1A7D" w:rsidRDefault="00AD19AD" w14:paraId="049BD754" w14:textId="71D0CCE2">
      <w:pPr>
        <w:pStyle w:val="BodyText"/>
      </w:pPr>
      <w:r>
        <w:t xml:space="preserve">The following is an HTTP request for </w:t>
      </w:r>
      <w:proofErr w:type="spellStart"/>
      <w:r>
        <w:t>postPublication</w:t>
      </w:r>
      <w:proofErr w:type="spellEnd"/>
      <w:r>
        <w:t xml:space="preserve"> containing JSON Message Content within a JSON message.</w:t>
      </w:r>
    </w:p>
    <w:p w:rsidR="00DD1A7D" w:rsidP="00DD1A7D" w:rsidRDefault="00DD1A7D" w14:paraId="09692891" w14:textId="7925CA92">
      <w:pPr>
        <w:pStyle w:val="HTMLPreformatted"/>
        <w:wordWrap w:val="0"/>
        <w:rPr>
          <w:color w:val="484644"/>
          <w:sz w:val="21"/>
          <w:szCs w:val="21"/>
        </w:rPr>
      </w:pPr>
      <w:r>
        <w:rPr>
          <w:color w:val="484644"/>
          <w:sz w:val="21"/>
          <w:szCs w:val="21"/>
        </w:rPr>
        <w:t>POST /sessions/321/publications HTTP/1.1</w:t>
      </w:r>
    </w:p>
    <w:p w:rsidR="00DD1A7D" w:rsidP="00DD1A7D" w:rsidRDefault="00DD1A7D" w14:paraId="2245FCD3" w14:textId="77777777">
      <w:pPr>
        <w:pStyle w:val="HTMLPreformatted"/>
        <w:wordWrap w:val="0"/>
        <w:rPr>
          <w:color w:val="484644"/>
          <w:sz w:val="21"/>
          <w:szCs w:val="21"/>
        </w:rPr>
      </w:pPr>
      <w:r>
        <w:rPr>
          <w:color w:val="484644"/>
          <w:sz w:val="21"/>
          <w:szCs w:val="21"/>
        </w:rPr>
        <w:t>Host: http://example.com</w:t>
      </w:r>
    </w:p>
    <w:p w:rsidR="00DD1A7D" w:rsidP="00DD1A7D" w:rsidRDefault="00DD1A7D" w14:paraId="7200DC54" w14:textId="77777777">
      <w:pPr>
        <w:pStyle w:val="HTMLPreformatted"/>
        <w:wordWrap w:val="0"/>
        <w:rPr>
          <w:color w:val="484644"/>
          <w:sz w:val="21"/>
          <w:szCs w:val="21"/>
        </w:rPr>
      </w:pPr>
      <w:r>
        <w:rPr>
          <w:color w:val="484644"/>
          <w:sz w:val="21"/>
          <w:szCs w:val="21"/>
        </w:rPr>
        <w:t>Accept: application/json</w:t>
      </w:r>
    </w:p>
    <w:p w:rsidR="00DD1A7D" w:rsidP="00DD1A7D" w:rsidRDefault="00DD1A7D" w14:paraId="26116CC4" w14:textId="77777777">
      <w:pPr>
        <w:pStyle w:val="HTMLPreformatted"/>
        <w:wordWrap w:val="0"/>
        <w:rPr>
          <w:color w:val="484644"/>
          <w:sz w:val="21"/>
          <w:szCs w:val="21"/>
        </w:rPr>
      </w:pPr>
      <w:r>
        <w:rPr>
          <w:color w:val="484644"/>
          <w:sz w:val="21"/>
          <w:szCs w:val="21"/>
        </w:rPr>
        <w:t>Content-Type: application/json</w:t>
      </w:r>
    </w:p>
    <w:p w:rsidR="00DD1A7D" w:rsidP="00DD1A7D" w:rsidRDefault="00DD1A7D" w14:paraId="05866490" w14:textId="77777777">
      <w:pPr>
        <w:pStyle w:val="HTMLPreformatted"/>
        <w:wordWrap w:val="0"/>
        <w:rPr>
          <w:color w:val="484644"/>
          <w:sz w:val="21"/>
          <w:szCs w:val="21"/>
        </w:rPr>
      </w:pPr>
      <w:r>
        <w:rPr>
          <w:color w:val="484644"/>
          <w:sz w:val="21"/>
          <w:szCs w:val="21"/>
        </w:rPr>
        <w:t>Content-Length: 183</w:t>
      </w:r>
    </w:p>
    <w:p w:rsidR="00DD1A7D" w:rsidP="00DD1A7D" w:rsidRDefault="00DD1A7D" w14:paraId="0FCC951F" w14:textId="77777777">
      <w:pPr>
        <w:pStyle w:val="HTMLPreformatted"/>
        <w:wordWrap w:val="0"/>
        <w:rPr>
          <w:color w:val="484644"/>
          <w:sz w:val="21"/>
          <w:szCs w:val="21"/>
        </w:rPr>
      </w:pPr>
    </w:p>
    <w:p w:rsidR="00DD1A7D" w:rsidP="00DD1A7D" w:rsidRDefault="00DD1A7D" w14:paraId="36819191" w14:textId="77777777">
      <w:pPr>
        <w:pStyle w:val="HTMLPreformatted"/>
        <w:wordWrap w:val="0"/>
        <w:rPr>
          <w:color w:val="484644"/>
          <w:sz w:val="21"/>
          <w:szCs w:val="21"/>
        </w:rPr>
      </w:pPr>
      <w:r>
        <w:rPr>
          <w:color w:val="484644"/>
          <w:sz w:val="21"/>
          <w:szCs w:val="21"/>
        </w:rPr>
        <w:t>{</w:t>
      </w:r>
    </w:p>
    <w:p w:rsidR="00DD1A7D" w:rsidP="00DD1A7D" w:rsidRDefault="00DD1A7D" w14:paraId="23BA3035" w14:textId="77777777">
      <w:pPr>
        <w:pStyle w:val="HTMLPreformatted"/>
        <w:wordWrap w:val="0"/>
        <w:rPr>
          <w:color w:val="484644"/>
          <w:sz w:val="21"/>
          <w:szCs w:val="21"/>
        </w:rPr>
      </w:pPr>
      <w:r>
        <w:rPr>
          <w:color w:val="484644"/>
          <w:sz w:val="21"/>
          <w:szCs w:val="21"/>
        </w:rPr>
        <w:t>  "topics": ["topic1", "</w:t>
      </w:r>
      <w:proofErr w:type="spellStart"/>
      <w:r>
        <w:rPr>
          <w:color w:val="484644"/>
          <w:sz w:val="21"/>
          <w:szCs w:val="21"/>
        </w:rPr>
        <w:t>etc</w:t>
      </w:r>
      <w:proofErr w:type="spellEnd"/>
      <w:r>
        <w:rPr>
          <w:color w:val="484644"/>
          <w:sz w:val="21"/>
          <w:szCs w:val="21"/>
        </w:rPr>
        <w:t>"],</w:t>
      </w:r>
    </w:p>
    <w:p w:rsidR="00DD1A7D" w:rsidP="00DD1A7D" w:rsidRDefault="00DD1A7D" w14:paraId="38D83480" w14:textId="77777777">
      <w:pPr>
        <w:pStyle w:val="HTMLPreformatted"/>
        <w:wordWrap w:val="0"/>
        <w:rPr>
          <w:color w:val="484644"/>
          <w:sz w:val="21"/>
          <w:szCs w:val="21"/>
        </w:rPr>
      </w:pPr>
      <w:r>
        <w:rPr>
          <w:color w:val="484644"/>
          <w:sz w:val="21"/>
          <w:szCs w:val="21"/>
        </w:rPr>
        <w:t>  "expiry": "P1D",</w:t>
      </w:r>
    </w:p>
    <w:p w:rsidR="00DD1A7D" w:rsidP="00DD1A7D" w:rsidRDefault="00DD1A7D" w14:paraId="5962E4C5" w14:textId="77777777">
      <w:pPr>
        <w:pStyle w:val="HTMLPreformatted"/>
        <w:wordWrap w:val="0"/>
        <w:rPr>
          <w:color w:val="484644"/>
          <w:sz w:val="21"/>
          <w:szCs w:val="21"/>
        </w:rPr>
      </w:pPr>
      <w:r>
        <w:rPr>
          <w:color w:val="484644"/>
          <w:sz w:val="21"/>
          <w:szCs w:val="21"/>
        </w:rPr>
        <w:t>  "</w:t>
      </w:r>
      <w:proofErr w:type="spellStart"/>
      <w:r>
        <w:rPr>
          <w:color w:val="484644"/>
          <w:sz w:val="21"/>
          <w:szCs w:val="21"/>
        </w:rPr>
        <w:t>messageContent</w:t>
      </w:r>
      <w:proofErr w:type="spellEnd"/>
      <w:r>
        <w:rPr>
          <w:color w:val="484644"/>
          <w:sz w:val="21"/>
          <w:szCs w:val="21"/>
        </w:rPr>
        <w:t>": {</w:t>
      </w:r>
    </w:p>
    <w:p w:rsidR="00DD1A7D" w:rsidP="00DD1A7D" w:rsidRDefault="00DD1A7D" w14:paraId="41EF4457" w14:textId="77777777">
      <w:pPr>
        <w:pStyle w:val="HTMLPreformatted"/>
        <w:wordWrap w:val="0"/>
        <w:rPr>
          <w:color w:val="484644"/>
          <w:sz w:val="21"/>
          <w:szCs w:val="21"/>
        </w:rPr>
      </w:pPr>
      <w:r>
        <w:rPr>
          <w:color w:val="484644"/>
          <w:sz w:val="21"/>
          <w:szCs w:val="21"/>
        </w:rPr>
        <w:t>    "content": {</w:t>
      </w:r>
    </w:p>
    <w:p w:rsidR="00DD1A7D" w:rsidP="00DD1A7D" w:rsidRDefault="00DD1A7D" w14:paraId="131D913A" w14:textId="77777777">
      <w:pPr>
        <w:pStyle w:val="HTMLPreformatted"/>
        <w:wordWrap w:val="0"/>
        <w:rPr>
          <w:color w:val="484644"/>
          <w:sz w:val="21"/>
          <w:szCs w:val="21"/>
        </w:rPr>
      </w:pPr>
      <w:r>
        <w:rPr>
          <w:color w:val="484644"/>
          <w:sz w:val="21"/>
          <w:szCs w:val="21"/>
        </w:rPr>
        <w:t xml:space="preserve">      "</w:t>
      </w:r>
      <w:proofErr w:type="spellStart"/>
      <w:r>
        <w:rPr>
          <w:color w:val="484644"/>
          <w:sz w:val="21"/>
          <w:szCs w:val="21"/>
        </w:rPr>
        <w:t>somejson</w:t>
      </w:r>
      <w:proofErr w:type="spellEnd"/>
      <w:r>
        <w:rPr>
          <w:color w:val="484644"/>
          <w:sz w:val="21"/>
          <w:szCs w:val="21"/>
        </w:rPr>
        <w:t>": "This is some JSON native content"</w:t>
      </w:r>
    </w:p>
    <w:p w:rsidR="00DD1A7D" w:rsidP="00DD1A7D" w:rsidRDefault="00DD1A7D" w14:paraId="70592CD1" w14:textId="77777777">
      <w:pPr>
        <w:pStyle w:val="HTMLPreformatted"/>
        <w:wordWrap w:val="0"/>
        <w:rPr>
          <w:color w:val="484644"/>
          <w:sz w:val="21"/>
          <w:szCs w:val="21"/>
        </w:rPr>
      </w:pPr>
      <w:r>
        <w:rPr>
          <w:color w:val="484644"/>
          <w:sz w:val="21"/>
          <w:szCs w:val="21"/>
        </w:rPr>
        <w:t xml:space="preserve">    }</w:t>
      </w:r>
    </w:p>
    <w:p w:rsidR="00DD1A7D" w:rsidP="00DD1A7D" w:rsidRDefault="00DD1A7D" w14:paraId="28194A75" w14:textId="77777777">
      <w:pPr>
        <w:pStyle w:val="HTMLPreformatted"/>
        <w:wordWrap w:val="0"/>
        <w:rPr>
          <w:color w:val="484644"/>
          <w:sz w:val="21"/>
          <w:szCs w:val="21"/>
        </w:rPr>
      </w:pPr>
      <w:r>
        <w:rPr>
          <w:color w:val="484644"/>
          <w:sz w:val="21"/>
          <w:szCs w:val="21"/>
        </w:rPr>
        <w:t xml:space="preserve">  } </w:t>
      </w:r>
    </w:p>
    <w:p w:rsidR="00DD1A7D" w:rsidP="00DD1A7D" w:rsidRDefault="00DD1A7D" w14:paraId="6D4A4025" w14:textId="77777777">
      <w:pPr>
        <w:pStyle w:val="HTMLPreformatted"/>
        <w:wordWrap w:val="0"/>
        <w:rPr>
          <w:color w:val="484644"/>
          <w:sz w:val="21"/>
          <w:szCs w:val="21"/>
        </w:rPr>
      </w:pPr>
      <w:r>
        <w:rPr>
          <w:color w:val="484644"/>
          <w:sz w:val="21"/>
          <w:szCs w:val="21"/>
        </w:rPr>
        <w:t>}</w:t>
      </w:r>
    </w:p>
    <w:p w:rsidR="00AD19AD" w:rsidP="00AD19AD" w:rsidRDefault="00AD19AD" w14:paraId="7BD2D8E4" w14:textId="6F6C35EE">
      <w:pPr>
        <w:pStyle w:val="Heading4"/>
      </w:pPr>
      <w:bookmarkStart w:name="_String_Message_Content" w:id="89"/>
      <w:bookmarkEnd w:id="89"/>
      <w:r>
        <w:lastRenderedPageBreak/>
        <w:t>String Message Content Example</w:t>
      </w:r>
    </w:p>
    <w:p w:rsidR="00DD1A7D" w:rsidP="00DD1A7D" w:rsidRDefault="00AD19AD" w14:paraId="6A533389" w14:textId="7D47554C">
      <w:pPr>
        <w:pStyle w:val="BodyText"/>
        <w:rPr>
          <w:rFonts w:ascii="Segoe UI" w:hAnsi="Segoe UI" w:cs="Segoe UI"/>
          <w:color w:val="252423"/>
          <w:sz w:val="21"/>
          <w:szCs w:val="21"/>
        </w:rPr>
      </w:pPr>
      <w:r>
        <w:t>The following is an</w:t>
      </w:r>
      <w:r w:rsidRPr="00DD1A7D" w:rsidR="00DD1A7D">
        <w:t xml:space="preserve"> HTTP request for </w:t>
      </w:r>
      <w:proofErr w:type="spellStart"/>
      <w:r w:rsidRPr="00DD1A7D" w:rsidR="00DD1A7D">
        <w:rPr>
          <w:i/>
          <w:iCs/>
        </w:rPr>
        <w:t>postPublication</w:t>
      </w:r>
      <w:proofErr w:type="spellEnd"/>
      <w:r w:rsidRPr="00DD1A7D" w:rsidR="00DD1A7D">
        <w:t> </w:t>
      </w:r>
      <w:r>
        <w:t>containing XML content using the String Message Content type within a JSON message.</w:t>
      </w:r>
    </w:p>
    <w:p w:rsidRPr="00DD1A7D" w:rsidR="00DD1A7D" w:rsidP="00DD1A7D" w:rsidRDefault="00DD1A7D" w14:paraId="18C95858" w14:textId="77777777">
      <w:pPr>
        <w:pStyle w:val="HTMLPreformatted"/>
        <w:wordWrap w:val="0"/>
        <w:rPr>
          <w:color w:val="484644"/>
          <w:sz w:val="21"/>
          <w:szCs w:val="21"/>
        </w:rPr>
      </w:pPr>
      <w:r w:rsidRPr="00DD1A7D">
        <w:rPr>
          <w:color w:val="484644"/>
          <w:sz w:val="21"/>
          <w:szCs w:val="21"/>
        </w:rPr>
        <w:t>POST /sessions/321/publications HTTP/1.1</w:t>
      </w:r>
    </w:p>
    <w:p w:rsidRPr="00DD1A7D" w:rsidR="00DD1A7D" w:rsidP="00DD1A7D" w:rsidRDefault="00DD1A7D" w14:paraId="7F4EF61E" w14:textId="77777777">
      <w:pPr>
        <w:pStyle w:val="HTMLPreformatted"/>
        <w:wordWrap w:val="0"/>
        <w:rPr>
          <w:color w:val="484644"/>
          <w:sz w:val="21"/>
          <w:szCs w:val="21"/>
        </w:rPr>
      </w:pPr>
      <w:r w:rsidRPr="00DD1A7D">
        <w:rPr>
          <w:color w:val="484644"/>
          <w:sz w:val="21"/>
          <w:szCs w:val="21"/>
        </w:rPr>
        <w:t xml:space="preserve">Host: </w:t>
      </w:r>
      <w:hyperlink w:tgtFrame="_blank" w:tooltip="http://example.com" w:history="1" r:id="rId38">
        <w:r w:rsidRPr="00DD1A7D">
          <w:rPr>
            <w:color w:val="484644"/>
            <w:sz w:val="21"/>
            <w:szCs w:val="21"/>
          </w:rPr>
          <w:t>http://example.com</w:t>
        </w:r>
      </w:hyperlink>
    </w:p>
    <w:p w:rsidRPr="00DD1A7D" w:rsidR="00DD1A7D" w:rsidP="00DD1A7D" w:rsidRDefault="00DD1A7D" w14:paraId="1344C80D" w14:textId="77777777">
      <w:pPr>
        <w:pStyle w:val="HTMLPreformatted"/>
        <w:wordWrap w:val="0"/>
        <w:rPr>
          <w:color w:val="484644"/>
          <w:sz w:val="21"/>
          <w:szCs w:val="21"/>
        </w:rPr>
      </w:pPr>
      <w:r w:rsidRPr="00DD1A7D">
        <w:rPr>
          <w:color w:val="484644"/>
          <w:sz w:val="21"/>
          <w:szCs w:val="21"/>
        </w:rPr>
        <w:t>Accept: application/json</w:t>
      </w:r>
    </w:p>
    <w:p w:rsidRPr="00DD1A7D" w:rsidR="00DD1A7D" w:rsidP="00DD1A7D" w:rsidRDefault="00DD1A7D" w14:paraId="50BB449B" w14:textId="77777777">
      <w:pPr>
        <w:pStyle w:val="HTMLPreformatted"/>
        <w:wordWrap w:val="0"/>
        <w:rPr>
          <w:color w:val="484644"/>
          <w:sz w:val="21"/>
          <w:szCs w:val="21"/>
        </w:rPr>
      </w:pPr>
      <w:r w:rsidRPr="00DD1A7D">
        <w:rPr>
          <w:color w:val="484644"/>
          <w:sz w:val="21"/>
          <w:szCs w:val="21"/>
        </w:rPr>
        <w:t>Content-Type: application/json</w:t>
      </w:r>
    </w:p>
    <w:p w:rsidRPr="00DD1A7D" w:rsidR="00DD1A7D" w:rsidP="00DD1A7D" w:rsidRDefault="00DD1A7D" w14:paraId="3B43DCC1" w14:textId="77777777">
      <w:pPr>
        <w:pStyle w:val="HTMLPreformatted"/>
        <w:wordWrap w:val="0"/>
        <w:rPr>
          <w:color w:val="484644"/>
          <w:sz w:val="21"/>
          <w:szCs w:val="21"/>
        </w:rPr>
      </w:pPr>
      <w:r w:rsidRPr="00DD1A7D">
        <w:rPr>
          <w:color w:val="484644"/>
          <w:sz w:val="21"/>
          <w:szCs w:val="21"/>
        </w:rPr>
        <w:t>Content-Length: 187</w:t>
      </w:r>
    </w:p>
    <w:p w:rsidRPr="00DD1A7D" w:rsidR="00DD1A7D" w:rsidP="00DD1A7D" w:rsidRDefault="00DD1A7D" w14:paraId="3578A7EA" w14:textId="77777777">
      <w:pPr>
        <w:pStyle w:val="HTMLPreformatted"/>
        <w:wordWrap w:val="0"/>
        <w:rPr>
          <w:color w:val="484644"/>
          <w:sz w:val="21"/>
          <w:szCs w:val="21"/>
        </w:rPr>
      </w:pPr>
    </w:p>
    <w:p w:rsidRPr="00DD1A7D" w:rsidR="00DD1A7D" w:rsidP="00DD1A7D" w:rsidRDefault="00DD1A7D" w14:paraId="70CE80A4" w14:textId="77777777">
      <w:pPr>
        <w:pStyle w:val="HTMLPreformatted"/>
        <w:wordWrap w:val="0"/>
        <w:rPr>
          <w:color w:val="484644"/>
          <w:sz w:val="21"/>
          <w:szCs w:val="21"/>
        </w:rPr>
      </w:pPr>
      <w:r w:rsidRPr="00DD1A7D">
        <w:rPr>
          <w:color w:val="484644"/>
          <w:sz w:val="21"/>
          <w:szCs w:val="21"/>
        </w:rPr>
        <w:t>{</w:t>
      </w:r>
    </w:p>
    <w:p w:rsidRPr="00DD1A7D" w:rsidR="00DD1A7D" w:rsidP="00DD1A7D" w:rsidRDefault="00DD1A7D" w14:paraId="3D29FC1B" w14:textId="77777777">
      <w:pPr>
        <w:pStyle w:val="HTMLPreformatted"/>
        <w:wordWrap w:val="0"/>
        <w:rPr>
          <w:color w:val="484644"/>
          <w:sz w:val="21"/>
          <w:szCs w:val="21"/>
        </w:rPr>
      </w:pPr>
      <w:r w:rsidRPr="00DD1A7D">
        <w:rPr>
          <w:color w:val="484644"/>
          <w:sz w:val="21"/>
          <w:szCs w:val="21"/>
        </w:rPr>
        <w:t xml:space="preserve">  "topics": ["topic1", "</w:t>
      </w:r>
      <w:proofErr w:type="spellStart"/>
      <w:r w:rsidRPr="00DD1A7D">
        <w:rPr>
          <w:color w:val="484644"/>
          <w:sz w:val="21"/>
          <w:szCs w:val="21"/>
        </w:rPr>
        <w:t>etc</w:t>
      </w:r>
      <w:proofErr w:type="spellEnd"/>
      <w:r w:rsidRPr="00DD1A7D">
        <w:rPr>
          <w:color w:val="484644"/>
          <w:sz w:val="21"/>
          <w:szCs w:val="21"/>
        </w:rPr>
        <w:t>"],</w:t>
      </w:r>
    </w:p>
    <w:p w:rsidRPr="00DD1A7D" w:rsidR="00DD1A7D" w:rsidP="00DD1A7D" w:rsidRDefault="00DD1A7D" w14:paraId="0EB95A46" w14:textId="77777777">
      <w:pPr>
        <w:pStyle w:val="HTMLPreformatted"/>
        <w:wordWrap w:val="0"/>
        <w:rPr>
          <w:color w:val="484644"/>
          <w:sz w:val="21"/>
          <w:szCs w:val="21"/>
        </w:rPr>
      </w:pPr>
      <w:r w:rsidRPr="00DD1A7D">
        <w:rPr>
          <w:color w:val="484644"/>
          <w:sz w:val="21"/>
          <w:szCs w:val="21"/>
        </w:rPr>
        <w:t xml:space="preserve">  "expiry": "P1D",</w:t>
      </w:r>
    </w:p>
    <w:p w:rsidRPr="00DD1A7D" w:rsidR="00DD1A7D" w:rsidP="00DD1A7D" w:rsidRDefault="00DD1A7D" w14:paraId="77C8E753" w14:textId="77777777">
      <w:pPr>
        <w:pStyle w:val="HTMLPreformatted"/>
        <w:wordWrap w:val="0"/>
        <w:rPr>
          <w:color w:val="484644"/>
          <w:sz w:val="21"/>
          <w:szCs w:val="21"/>
        </w:rPr>
      </w:pPr>
      <w:r w:rsidRPr="00DD1A7D">
        <w:rPr>
          <w:color w:val="484644"/>
          <w:sz w:val="21"/>
          <w:szCs w:val="21"/>
        </w:rPr>
        <w:t xml:space="preserve">  "</w:t>
      </w:r>
      <w:proofErr w:type="spellStart"/>
      <w:r w:rsidRPr="00DD1A7D">
        <w:rPr>
          <w:color w:val="484644"/>
          <w:sz w:val="21"/>
          <w:szCs w:val="21"/>
        </w:rPr>
        <w:t>messageContent</w:t>
      </w:r>
      <w:proofErr w:type="spellEnd"/>
      <w:r w:rsidRPr="00DD1A7D">
        <w:rPr>
          <w:color w:val="484644"/>
          <w:sz w:val="21"/>
          <w:szCs w:val="21"/>
        </w:rPr>
        <w:t>": {</w:t>
      </w:r>
    </w:p>
    <w:p w:rsidRPr="00DD1A7D" w:rsidR="00DD1A7D" w:rsidP="00DD1A7D" w:rsidRDefault="00DD1A7D" w14:paraId="715F4852" w14:textId="77777777">
      <w:pPr>
        <w:pStyle w:val="HTMLPreformatted"/>
        <w:wordWrap w:val="0"/>
        <w:rPr>
          <w:color w:val="484644"/>
          <w:sz w:val="21"/>
          <w:szCs w:val="21"/>
        </w:rPr>
      </w:pPr>
      <w:r w:rsidRPr="00DD1A7D">
        <w:rPr>
          <w:color w:val="484644"/>
          <w:sz w:val="21"/>
          <w:szCs w:val="21"/>
        </w:rPr>
        <w:t xml:space="preserve">    "</w:t>
      </w:r>
      <w:proofErr w:type="spellStart"/>
      <w:r w:rsidRPr="00DD1A7D">
        <w:rPr>
          <w:color w:val="484644"/>
          <w:sz w:val="21"/>
          <w:szCs w:val="21"/>
        </w:rPr>
        <w:t>mediaType</w:t>
      </w:r>
      <w:proofErr w:type="spellEnd"/>
      <w:r w:rsidRPr="00DD1A7D">
        <w:rPr>
          <w:color w:val="484644"/>
          <w:sz w:val="21"/>
          <w:szCs w:val="21"/>
        </w:rPr>
        <w:t>": "application/xml",</w:t>
      </w:r>
    </w:p>
    <w:p w:rsidRPr="00DD1A7D" w:rsidR="00DD1A7D" w:rsidP="00DD1A7D" w:rsidRDefault="00DD1A7D" w14:paraId="6F6664A7" w14:textId="77777777">
      <w:pPr>
        <w:pStyle w:val="HTMLPreformatted"/>
        <w:wordWrap w:val="0"/>
        <w:rPr>
          <w:color w:val="484644"/>
          <w:sz w:val="21"/>
          <w:szCs w:val="21"/>
        </w:rPr>
      </w:pPr>
      <w:r w:rsidRPr="00DD1A7D">
        <w:rPr>
          <w:color w:val="484644"/>
          <w:sz w:val="21"/>
          <w:szCs w:val="21"/>
        </w:rPr>
        <w:t xml:space="preserve">    "content": "&lt;</w:t>
      </w:r>
      <w:proofErr w:type="spellStart"/>
      <w:r w:rsidRPr="00DD1A7D">
        <w:rPr>
          <w:color w:val="484644"/>
          <w:sz w:val="21"/>
          <w:szCs w:val="21"/>
        </w:rPr>
        <w:t>someXml</w:t>
      </w:r>
      <w:proofErr w:type="spellEnd"/>
      <w:r w:rsidRPr="00DD1A7D">
        <w:rPr>
          <w:color w:val="484644"/>
          <w:sz w:val="21"/>
          <w:szCs w:val="21"/>
        </w:rPr>
        <w:t>&gt;This is XML content in JSON&lt;/</w:t>
      </w:r>
      <w:proofErr w:type="spellStart"/>
      <w:r w:rsidRPr="00DD1A7D">
        <w:rPr>
          <w:color w:val="484644"/>
          <w:sz w:val="21"/>
          <w:szCs w:val="21"/>
        </w:rPr>
        <w:t>someXml</w:t>
      </w:r>
      <w:proofErr w:type="spellEnd"/>
      <w:r w:rsidRPr="00DD1A7D">
        <w:rPr>
          <w:color w:val="484644"/>
          <w:sz w:val="21"/>
          <w:szCs w:val="21"/>
        </w:rPr>
        <w:t>&gt;"</w:t>
      </w:r>
    </w:p>
    <w:p w:rsidRPr="00DD1A7D" w:rsidR="00DD1A7D" w:rsidP="00DD1A7D" w:rsidRDefault="00DD1A7D" w14:paraId="4630460A" w14:textId="77777777">
      <w:pPr>
        <w:pStyle w:val="HTMLPreformatted"/>
        <w:wordWrap w:val="0"/>
        <w:rPr>
          <w:color w:val="484644"/>
          <w:sz w:val="21"/>
          <w:szCs w:val="21"/>
        </w:rPr>
      </w:pPr>
      <w:r w:rsidRPr="00DD1A7D">
        <w:rPr>
          <w:color w:val="484644"/>
          <w:sz w:val="21"/>
          <w:szCs w:val="21"/>
        </w:rPr>
        <w:t xml:space="preserve">  } </w:t>
      </w:r>
    </w:p>
    <w:p w:rsidR="00DD1A7D" w:rsidP="00DD1A7D" w:rsidRDefault="00DD1A7D" w14:paraId="44FBD2B6" w14:textId="77777777">
      <w:pPr>
        <w:pStyle w:val="HTMLPreformatted"/>
        <w:wordWrap w:val="0"/>
        <w:rPr>
          <w:rFonts w:cs="Courier New"/>
          <w:color w:val="484644"/>
        </w:rPr>
      </w:pPr>
      <w:r w:rsidRPr="00DD1A7D">
        <w:rPr>
          <w:color w:val="484644"/>
          <w:sz w:val="21"/>
          <w:szCs w:val="21"/>
        </w:rPr>
        <w:t>}</w:t>
      </w:r>
    </w:p>
    <w:p w:rsidRPr="00B303C3" w:rsidR="00DD1A7D" w:rsidP="00B303C3" w:rsidRDefault="00DD1A7D" w14:paraId="0BCF6B3C" w14:textId="34A034A1">
      <w:pPr>
        <w:pStyle w:val="Heading4"/>
      </w:pPr>
      <w:r>
        <w:t> </w:t>
      </w:r>
      <w:r w:rsidR="00AD19AD">
        <w:t xml:space="preserve">Binary </w:t>
      </w:r>
      <w:r w:rsidR="00C26C80">
        <w:t xml:space="preserve">Message </w:t>
      </w:r>
      <w:r w:rsidR="00AD19AD">
        <w:t>Content Example</w:t>
      </w:r>
    </w:p>
    <w:p w:rsidRPr="00DD1A7D" w:rsidR="00DD1A7D" w:rsidP="00DD1A7D" w:rsidRDefault="00AD19AD" w14:paraId="2EC90036" w14:textId="7FF61066">
      <w:pPr>
        <w:pStyle w:val="BodyText"/>
      </w:pPr>
      <w:r>
        <w:t xml:space="preserve">The following is an </w:t>
      </w:r>
      <w:r w:rsidRPr="00DD1A7D" w:rsidR="00DD1A7D">
        <w:t>HTTP request</w:t>
      </w:r>
      <w:r w:rsidRPr="00DD1A7D">
        <w:t> for </w:t>
      </w:r>
      <w:proofErr w:type="spellStart"/>
      <w:r w:rsidRPr="00DD1A7D">
        <w:rPr>
          <w:i/>
          <w:iCs/>
        </w:rPr>
        <w:t>postPublication</w:t>
      </w:r>
      <w:proofErr w:type="spellEnd"/>
      <w:r w:rsidRPr="00DD1A7D">
        <w:t> </w:t>
      </w:r>
      <w:r>
        <w:t xml:space="preserve">containing XML </w:t>
      </w:r>
      <w:r w:rsidRPr="00B303C3" w:rsidR="00DD1A7D">
        <w:t>content</w:t>
      </w:r>
      <w:r>
        <w:t xml:space="preserve"> using</w:t>
      </w:r>
      <w:r w:rsidRPr="00DD1A7D" w:rsidR="00DD1A7D">
        <w:t xml:space="preserve"> the </w:t>
      </w:r>
      <w:r>
        <w:t>Binary Message Content</w:t>
      </w:r>
      <w:r w:rsidRPr="00DD1A7D" w:rsidR="00DD1A7D">
        <w:t xml:space="preserve"> type </w:t>
      </w:r>
      <w:r>
        <w:t>within</w:t>
      </w:r>
      <w:r w:rsidRPr="00DD1A7D" w:rsidR="00DD1A7D">
        <w:t xml:space="preserve"> a </w:t>
      </w:r>
      <w:r>
        <w:t xml:space="preserve">JSON message. </w:t>
      </w:r>
      <w:r w:rsidR="002D2FA9">
        <w:t xml:space="preserve">The </w:t>
      </w:r>
      <w:r w:rsidRPr="00DD1A7D" w:rsidR="00DD1A7D">
        <w:t xml:space="preserve">content would decode to the </w:t>
      </w:r>
      <w:r w:rsidR="002D2FA9">
        <w:t xml:space="preserve">same as the </w:t>
      </w:r>
      <w:hyperlink w:history="1" w:anchor="_String_Message_Content">
        <w:r w:rsidRPr="00590C38" w:rsidR="002D2FA9">
          <w:rPr>
            <w:rStyle w:val="Hyperlink"/>
          </w:rPr>
          <w:t>String Message Content Example</w:t>
        </w:r>
      </w:hyperlink>
      <w:r w:rsidRPr="00DD1A7D" w:rsidR="00DD1A7D">
        <w:t>. </w:t>
      </w:r>
    </w:p>
    <w:p w:rsidR="00DD1A7D" w:rsidP="00DD1A7D" w:rsidRDefault="00DD1A7D" w14:paraId="7019EE28" w14:textId="77777777">
      <w:pPr>
        <w:pStyle w:val="HTMLPreformatted"/>
        <w:wordWrap w:val="0"/>
        <w:rPr>
          <w:color w:val="484644"/>
          <w:sz w:val="21"/>
          <w:szCs w:val="21"/>
        </w:rPr>
      </w:pPr>
      <w:r>
        <w:rPr>
          <w:color w:val="484644"/>
          <w:sz w:val="21"/>
          <w:szCs w:val="21"/>
        </w:rPr>
        <w:t>POST /sessions/321/publications HTTP/1.1</w:t>
      </w:r>
    </w:p>
    <w:p w:rsidR="00DD1A7D" w:rsidP="00DD1A7D" w:rsidRDefault="00DD1A7D" w14:paraId="2DD26CDE" w14:textId="77777777">
      <w:pPr>
        <w:pStyle w:val="HTMLPreformatted"/>
        <w:wordWrap w:val="0"/>
        <w:rPr>
          <w:color w:val="484644"/>
          <w:sz w:val="21"/>
          <w:szCs w:val="21"/>
        </w:rPr>
      </w:pPr>
      <w:r>
        <w:rPr>
          <w:color w:val="484644"/>
          <w:sz w:val="21"/>
          <w:szCs w:val="21"/>
        </w:rPr>
        <w:t>Host: http://example.com</w:t>
      </w:r>
    </w:p>
    <w:p w:rsidR="00DD1A7D" w:rsidP="00DD1A7D" w:rsidRDefault="00DD1A7D" w14:paraId="7CA74FB2" w14:textId="77777777">
      <w:pPr>
        <w:pStyle w:val="HTMLPreformatted"/>
        <w:wordWrap w:val="0"/>
        <w:rPr>
          <w:color w:val="484644"/>
          <w:sz w:val="21"/>
          <w:szCs w:val="21"/>
        </w:rPr>
      </w:pPr>
      <w:r>
        <w:rPr>
          <w:color w:val="484644"/>
          <w:sz w:val="21"/>
          <w:szCs w:val="21"/>
        </w:rPr>
        <w:t>Accept: application/json</w:t>
      </w:r>
    </w:p>
    <w:p w:rsidR="00DD1A7D" w:rsidP="00DD1A7D" w:rsidRDefault="00DD1A7D" w14:paraId="39A951B5" w14:textId="77777777">
      <w:pPr>
        <w:pStyle w:val="HTMLPreformatted"/>
        <w:wordWrap w:val="0"/>
        <w:rPr>
          <w:color w:val="484644"/>
          <w:sz w:val="21"/>
          <w:szCs w:val="21"/>
        </w:rPr>
      </w:pPr>
      <w:r>
        <w:rPr>
          <w:color w:val="484644"/>
          <w:sz w:val="21"/>
          <w:szCs w:val="21"/>
        </w:rPr>
        <w:t>Content-Type: application/json</w:t>
      </w:r>
    </w:p>
    <w:p w:rsidR="00DD1A7D" w:rsidP="00DD1A7D" w:rsidRDefault="00DD1A7D" w14:paraId="2FB051EA" w14:textId="77777777">
      <w:pPr>
        <w:pStyle w:val="HTMLPreformatted"/>
        <w:wordWrap w:val="0"/>
        <w:rPr>
          <w:color w:val="484644"/>
          <w:sz w:val="21"/>
          <w:szCs w:val="21"/>
        </w:rPr>
      </w:pPr>
      <w:r>
        <w:rPr>
          <w:color w:val="484644"/>
          <w:sz w:val="21"/>
          <w:szCs w:val="21"/>
        </w:rPr>
        <w:t>Content-Length: 238</w:t>
      </w:r>
    </w:p>
    <w:p w:rsidR="00DD1A7D" w:rsidP="00DD1A7D" w:rsidRDefault="00DD1A7D" w14:paraId="1A434A96" w14:textId="77777777">
      <w:pPr>
        <w:pStyle w:val="HTMLPreformatted"/>
        <w:wordWrap w:val="0"/>
        <w:rPr>
          <w:color w:val="484644"/>
          <w:sz w:val="21"/>
          <w:szCs w:val="21"/>
        </w:rPr>
      </w:pPr>
    </w:p>
    <w:p w:rsidR="00DD1A7D" w:rsidP="00DD1A7D" w:rsidRDefault="00DD1A7D" w14:paraId="22912866" w14:textId="77777777">
      <w:pPr>
        <w:pStyle w:val="HTMLPreformatted"/>
        <w:wordWrap w:val="0"/>
        <w:rPr>
          <w:color w:val="484644"/>
          <w:sz w:val="21"/>
          <w:szCs w:val="21"/>
        </w:rPr>
      </w:pPr>
      <w:r>
        <w:rPr>
          <w:color w:val="484644"/>
          <w:sz w:val="21"/>
          <w:szCs w:val="21"/>
        </w:rPr>
        <w:t>{</w:t>
      </w:r>
    </w:p>
    <w:p w:rsidR="00DD1A7D" w:rsidP="00DD1A7D" w:rsidRDefault="00DD1A7D" w14:paraId="35C7849B" w14:textId="77777777">
      <w:pPr>
        <w:pStyle w:val="HTMLPreformatted"/>
        <w:wordWrap w:val="0"/>
        <w:rPr>
          <w:color w:val="484644"/>
          <w:sz w:val="21"/>
          <w:szCs w:val="21"/>
        </w:rPr>
      </w:pPr>
      <w:r>
        <w:rPr>
          <w:color w:val="484644"/>
          <w:sz w:val="21"/>
          <w:szCs w:val="21"/>
        </w:rPr>
        <w:t>  "topics": ["topic1", "</w:t>
      </w:r>
      <w:proofErr w:type="spellStart"/>
      <w:r>
        <w:rPr>
          <w:color w:val="484644"/>
          <w:sz w:val="21"/>
          <w:szCs w:val="21"/>
        </w:rPr>
        <w:t>etc</w:t>
      </w:r>
      <w:proofErr w:type="spellEnd"/>
      <w:r>
        <w:rPr>
          <w:color w:val="484644"/>
          <w:sz w:val="21"/>
          <w:szCs w:val="21"/>
        </w:rPr>
        <w:t>"],</w:t>
      </w:r>
    </w:p>
    <w:p w:rsidR="00DD1A7D" w:rsidP="00DD1A7D" w:rsidRDefault="00DD1A7D" w14:paraId="423706F3" w14:textId="77777777">
      <w:pPr>
        <w:pStyle w:val="HTMLPreformatted"/>
        <w:wordWrap w:val="0"/>
        <w:rPr>
          <w:color w:val="484644"/>
          <w:sz w:val="21"/>
          <w:szCs w:val="21"/>
        </w:rPr>
      </w:pPr>
      <w:r>
        <w:rPr>
          <w:color w:val="484644"/>
          <w:sz w:val="21"/>
          <w:szCs w:val="21"/>
        </w:rPr>
        <w:t>  "expiry": "P1D",</w:t>
      </w:r>
    </w:p>
    <w:p w:rsidR="00DD1A7D" w:rsidP="00DD1A7D" w:rsidRDefault="00DD1A7D" w14:paraId="54126D8B" w14:textId="77777777">
      <w:pPr>
        <w:pStyle w:val="HTMLPreformatted"/>
        <w:wordWrap w:val="0"/>
        <w:rPr>
          <w:color w:val="484644"/>
          <w:sz w:val="21"/>
          <w:szCs w:val="21"/>
        </w:rPr>
      </w:pPr>
      <w:r>
        <w:rPr>
          <w:color w:val="484644"/>
          <w:sz w:val="21"/>
          <w:szCs w:val="21"/>
        </w:rPr>
        <w:t>  "</w:t>
      </w:r>
      <w:proofErr w:type="spellStart"/>
      <w:r>
        <w:rPr>
          <w:color w:val="484644"/>
          <w:sz w:val="21"/>
          <w:szCs w:val="21"/>
        </w:rPr>
        <w:t>messageContent</w:t>
      </w:r>
      <w:proofErr w:type="spellEnd"/>
      <w:r>
        <w:rPr>
          <w:color w:val="484644"/>
          <w:sz w:val="21"/>
          <w:szCs w:val="21"/>
        </w:rPr>
        <w:t>": {</w:t>
      </w:r>
    </w:p>
    <w:p w:rsidR="00DD1A7D" w:rsidP="00DD1A7D" w:rsidRDefault="00DD1A7D" w14:paraId="62016275" w14:textId="77777777">
      <w:pPr>
        <w:pStyle w:val="HTMLPreformatted"/>
        <w:wordWrap w:val="0"/>
        <w:rPr>
          <w:color w:val="484644"/>
          <w:sz w:val="21"/>
          <w:szCs w:val="21"/>
        </w:rPr>
      </w:pPr>
      <w:r>
        <w:rPr>
          <w:color w:val="484644"/>
          <w:sz w:val="21"/>
          <w:szCs w:val="21"/>
        </w:rPr>
        <w:t>    "</w:t>
      </w:r>
      <w:proofErr w:type="spellStart"/>
      <w:r>
        <w:rPr>
          <w:color w:val="484644"/>
          <w:sz w:val="21"/>
          <w:szCs w:val="21"/>
        </w:rPr>
        <w:t>mediaType</w:t>
      </w:r>
      <w:proofErr w:type="spellEnd"/>
      <w:r>
        <w:rPr>
          <w:color w:val="484644"/>
          <w:sz w:val="21"/>
          <w:szCs w:val="21"/>
        </w:rPr>
        <w:t>": "application/xml",</w:t>
      </w:r>
    </w:p>
    <w:p w:rsidR="00DD1A7D" w:rsidP="00DD1A7D" w:rsidRDefault="00DD1A7D" w14:paraId="6A2B1119" w14:textId="77777777">
      <w:pPr>
        <w:pStyle w:val="HTMLPreformatted"/>
        <w:wordWrap w:val="0"/>
        <w:rPr>
          <w:color w:val="484644"/>
          <w:sz w:val="21"/>
          <w:szCs w:val="21"/>
        </w:rPr>
      </w:pPr>
      <w:r>
        <w:rPr>
          <w:color w:val="484644"/>
          <w:sz w:val="21"/>
          <w:szCs w:val="21"/>
        </w:rPr>
        <w:t>    "</w:t>
      </w:r>
      <w:proofErr w:type="spellStart"/>
      <w:r>
        <w:rPr>
          <w:color w:val="484644"/>
          <w:sz w:val="21"/>
          <w:szCs w:val="21"/>
        </w:rPr>
        <w:t>contentEncoding</w:t>
      </w:r>
      <w:proofErr w:type="spellEnd"/>
      <w:r>
        <w:rPr>
          <w:color w:val="484644"/>
          <w:sz w:val="21"/>
          <w:szCs w:val="21"/>
        </w:rPr>
        <w:t>: "base64",</w:t>
      </w:r>
    </w:p>
    <w:p w:rsidR="00DD1A7D" w:rsidP="00DD1A7D" w:rsidRDefault="00DD1A7D" w14:paraId="113BC9D2" w14:textId="77777777">
      <w:pPr>
        <w:pStyle w:val="HTMLPreformatted"/>
        <w:wordWrap w:val="0"/>
        <w:rPr>
          <w:color w:val="484644"/>
          <w:sz w:val="21"/>
          <w:szCs w:val="21"/>
        </w:rPr>
      </w:pPr>
      <w:r>
        <w:rPr>
          <w:color w:val="484644"/>
          <w:sz w:val="21"/>
          <w:szCs w:val="21"/>
        </w:rPr>
        <w:t>    "content": "PHNvbWVYbWw+VGhpcyBpcyBYTUwgY29udGVudCBpbiBKU09OPC9zb21lWG1sPg=="</w:t>
      </w:r>
    </w:p>
    <w:p w:rsidR="00DD1A7D" w:rsidP="00DD1A7D" w:rsidRDefault="00DD1A7D" w14:paraId="3DBA39AF" w14:textId="77777777">
      <w:pPr>
        <w:pStyle w:val="HTMLPreformatted"/>
        <w:wordWrap w:val="0"/>
        <w:rPr>
          <w:color w:val="484644"/>
          <w:sz w:val="21"/>
          <w:szCs w:val="21"/>
        </w:rPr>
      </w:pPr>
      <w:r>
        <w:rPr>
          <w:color w:val="484644"/>
          <w:sz w:val="21"/>
          <w:szCs w:val="21"/>
        </w:rPr>
        <w:t xml:space="preserve">  } </w:t>
      </w:r>
    </w:p>
    <w:p w:rsidR="00DD1A7D" w:rsidP="00DD1A7D" w:rsidRDefault="00DD1A7D" w14:paraId="2C43B17D" w14:textId="77777777">
      <w:pPr>
        <w:pStyle w:val="HTMLPreformatted"/>
        <w:wordWrap w:val="0"/>
        <w:rPr>
          <w:rFonts w:cs="Courier New"/>
          <w:color w:val="484644"/>
          <w:sz w:val="21"/>
          <w:szCs w:val="21"/>
        </w:rPr>
      </w:pPr>
      <w:r>
        <w:rPr>
          <w:color w:val="484644"/>
          <w:sz w:val="21"/>
          <w:szCs w:val="21"/>
        </w:rPr>
        <w:t>}</w:t>
      </w:r>
    </w:p>
    <w:p w:rsidR="00BB0129" w:rsidP="00CF791A" w:rsidRDefault="00E83E4F" w14:paraId="7B523539" w14:textId="1FAF2267">
      <w:pPr>
        <w:pStyle w:val="Heading2"/>
      </w:pPr>
      <w:bookmarkStart w:name="security" w:id="90"/>
      <w:bookmarkStart w:name="_Toc25357147" w:id="91"/>
      <w:bookmarkStart w:name="_Toc25337022" w:id="92"/>
      <w:bookmarkStart w:name="_Toc29288918" w:id="93"/>
      <w:bookmarkEnd w:id="90"/>
      <w:r>
        <w:t>Security</w:t>
      </w:r>
      <w:bookmarkEnd w:id="91"/>
      <w:bookmarkEnd w:id="92"/>
      <w:bookmarkEnd w:id="93"/>
    </w:p>
    <w:p w:rsidR="00BB0129" w:rsidP="00EE0013" w:rsidRDefault="00E83E4F" w14:paraId="1BD0C53E" w14:textId="1441116C">
      <w:pPr>
        <w:pStyle w:val="BodyText"/>
      </w:pPr>
      <w:r>
        <w:t>Security in the ISBM specification only provide</w:t>
      </w:r>
      <w:r w:rsidR="005262B8">
        <w:t>s</w:t>
      </w:r>
      <w:r>
        <w:t xml:space="preserve"> authorization of channels. Authorization of services is considered out-of-scope.</w:t>
      </w:r>
    </w:p>
    <w:p w:rsidR="00BB0129" w:rsidP="00EE0013" w:rsidRDefault="00E83E4F" w14:paraId="332BA6FA" w14:textId="1F460F1D">
      <w:pPr>
        <w:pStyle w:val="BodyText"/>
      </w:pPr>
      <w:r>
        <w:t>All ISBM implementations MUST support transport layer security (e.g. SSL/TLS) in order to secure tokens and messages, and to prevent replay attacks.</w:t>
      </w:r>
    </w:p>
    <w:p w:rsidR="002363F5" w:rsidP="00EE0013" w:rsidRDefault="002363F5" w14:paraId="496178B8" w14:textId="5DBE8BD2">
      <w:pPr>
        <w:pStyle w:val="BodyText"/>
      </w:pPr>
      <w:r>
        <w:t>All ISBM implementations MUST</w:t>
      </w:r>
      <w:r w:rsidR="00C92041">
        <w:t xml:space="preserve"> support username/password authentication as a basic level of security. </w:t>
      </w:r>
      <w:r w:rsidR="003C5054">
        <w:t>This will differ for implementations of the different service types: f</w:t>
      </w:r>
      <w:r w:rsidR="00C92041">
        <w:t xml:space="preserve">or example, WS-Security </w:t>
      </w:r>
      <w:proofErr w:type="spellStart"/>
      <w:r w:rsidR="00C92041">
        <w:t>UsernameToken</w:t>
      </w:r>
      <w:proofErr w:type="spellEnd"/>
      <w:r w:rsidR="00C92041">
        <w:t xml:space="preserve"> for </w:t>
      </w:r>
      <w:r w:rsidR="003C5054">
        <w:t xml:space="preserve">the </w:t>
      </w:r>
      <w:r w:rsidR="00C92041">
        <w:t xml:space="preserve">SOAP </w:t>
      </w:r>
      <w:r w:rsidR="003C5054">
        <w:t xml:space="preserve">interface </w:t>
      </w:r>
      <w:r w:rsidR="00C92041">
        <w:t xml:space="preserve">and </w:t>
      </w:r>
      <w:r w:rsidR="003C5054">
        <w:t>HTTP basic or digest authentication for the REST interface.</w:t>
      </w:r>
    </w:p>
    <w:p w:rsidR="00BB0129" w:rsidP="00EE0013" w:rsidRDefault="00E83E4F" w14:paraId="349F30E3" w14:textId="0F713889">
      <w:pPr>
        <w:pStyle w:val="BodyText"/>
      </w:pPr>
      <w:r>
        <w:lastRenderedPageBreak/>
        <w:t>A ISBM Service Provider MAY choose to support additional forms of security tokens (e.g.</w:t>
      </w:r>
      <w:r w:rsidR="003C5054">
        <w:t>,</w:t>
      </w:r>
      <w:r>
        <w:t xml:space="preserve"> SAML assertions, OAuth tokens) and it is RECOMMENDED that a ISBM Service Provider support out-of-band token exchange standards such as </w:t>
      </w:r>
      <w:hyperlink r:id="rId39">
        <w:r>
          <w:rPr>
            <w:rStyle w:val="Hyperlink"/>
          </w:rPr>
          <w:t>SAML</w:t>
        </w:r>
      </w:hyperlink>
      <w:r>
        <w:t xml:space="preserve">, </w:t>
      </w:r>
      <w:hyperlink r:id="rId40">
        <w:r>
          <w:rPr>
            <w:rStyle w:val="Hyperlink"/>
          </w:rPr>
          <w:t>WS-Federation</w:t>
        </w:r>
      </w:hyperlink>
      <w:r>
        <w:t xml:space="preserve"> or </w:t>
      </w:r>
      <w:hyperlink r:id="rId41">
        <w:r>
          <w:rPr>
            <w:rStyle w:val="Hyperlink"/>
          </w:rPr>
          <w:t>OAuth</w:t>
        </w:r>
      </w:hyperlink>
      <w:r>
        <w:t>.</w:t>
      </w:r>
    </w:p>
    <w:p w:rsidR="00BB0129" w:rsidP="00EE0013" w:rsidRDefault="2F2914D0" w14:paraId="167A43C7" w14:textId="2F58E2D3">
      <w:pPr>
        <w:pStyle w:val="BodyText"/>
      </w:pPr>
      <w:proofErr w:type="gramStart"/>
      <w:r>
        <w:t>A</w:t>
      </w:r>
      <w:proofErr w:type="gramEnd"/>
      <w:r>
        <w:t xml:space="preserve"> ISBM Service Provider MUST validate security tokens for every service operation except for the Channel Management Service </w:t>
      </w:r>
      <w:proofErr w:type="spellStart"/>
      <w:r w:rsidRPr="2F2914D0">
        <w:rPr>
          <w:rStyle w:val="Hyperlink"/>
        </w:rPr>
        <w:t>CreateChannel</w:t>
      </w:r>
      <w:proofErr w:type="spellEnd"/>
      <w:r w:rsidRPr="2F2914D0">
        <w:rPr>
          <w:rStyle w:val="Hyperlink"/>
        </w:rPr>
        <w:t xml:space="preserve"> operation</w:t>
      </w:r>
      <w:r>
        <w:t xml:space="preserve"> (since the channel does not exist at the point in time when invoking </w:t>
      </w:r>
      <w:proofErr w:type="spellStart"/>
      <w:r>
        <w:t>CreateChannel</w:t>
      </w:r>
      <w:proofErr w:type="spellEnd"/>
      <w:r>
        <w:t xml:space="preserve">). For the provider and consumer services, tokens are validated upon every operation to ensure that an </w:t>
      </w:r>
      <w:r>
        <w:t>application has valid credentials even after a session is opened (in the event of token revocation).</w:t>
      </w:r>
      <w:hyperlink w:anchor="_3.2.1_Create_Channel"/>
    </w:p>
    <w:p w:rsidR="00682775" w:rsidP="00682775" w:rsidRDefault="00682775" w14:paraId="72DE3BA5" w14:textId="3620D76A">
      <w:pPr>
        <w:pStyle w:val="Heading3"/>
      </w:pPr>
      <w:bookmarkStart w:name="_Toc25337023" w:id="94"/>
      <w:bookmarkStart w:name="_Toc25357148" w:id="95"/>
      <w:bookmarkStart w:name="_Toc29288919" w:id="96"/>
      <w:r>
        <w:t xml:space="preserve">SOAP </w:t>
      </w:r>
      <w:r w:rsidR="00F259A0">
        <w:t>Interface</w:t>
      </w:r>
      <w:r>
        <w:t xml:space="preserve"> Requirements</w:t>
      </w:r>
      <w:bookmarkEnd w:id="94"/>
      <w:bookmarkEnd w:id="95"/>
      <w:bookmarkEnd w:id="96"/>
    </w:p>
    <w:p w:rsidR="00682775" w:rsidP="00682775" w:rsidRDefault="00682775" w14:paraId="5D9DCA12" w14:textId="1C1BACC5">
      <w:pPr>
        <w:pStyle w:val="BodyText"/>
      </w:pPr>
      <w:r>
        <w:t xml:space="preserve">All ISBM </w:t>
      </w:r>
      <w:r w:rsidR="00311FEE">
        <w:t xml:space="preserve">SOAP </w:t>
      </w:r>
      <w:r>
        <w:t xml:space="preserve">implementations MUST support the </w:t>
      </w:r>
      <w:hyperlink r:id="rId42">
        <w:r>
          <w:rPr>
            <w:rStyle w:val="Hyperlink"/>
          </w:rPr>
          <w:t xml:space="preserve">WS-Security </w:t>
        </w:r>
        <w:proofErr w:type="spellStart"/>
        <w:r>
          <w:rPr>
            <w:rStyle w:val="Hyperlink"/>
          </w:rPr>
          <w:t>UsernameToken</w:t>
        </w:r>
        <w:proofErr w:type="spellEnd"/>
      </w:hyperlink>
      <w:r>
        <w:t xml:space="preserve"> using </w:t>
      </w:r>
      <w:proofErr w:type="spellStart"/>
      <w:r>
        <w:rPr>
          <w:rStyle w:val="VerbatimChar"/>
        </w:rPr>
        <w:t>PasswordText</w:t>
      </w:r>
      <w:proofErr w:type="spellEnd"/>
      <w:r>
        <w:t xml:space="preserve"> as a basic level of security token. Examples of its use can be found in </w:t>
      </w:r>
      <w:hyperlink w:anchor="example-http-flows" r:id="rId43">
        <w:r>
          <w:rPr>
            <w:rStyle w:val="Hyperlink"/>
          </w:rPr>
          <w:t>Example HTTP Flows</w:t>
        </w:r>
      </w:hyperlink>
      <w:r>
        <w:t>.</w:t>
      </w:r>
    </w:p>
    <w:p w:rsidR="00971941" w:rsidP="00A166D3" w:rsidRDefault="00971941" w14:paraId="25D0215F" w14:textId="5C70217E">
      <w:pPr>
        <w:pStyle w:val="Note"/>
      </w:pPr>
      <w:bookmarkStart w:name="_Hlk26301716" w:id="97"/>
      <w:r>
        <w:t>NOTE</w:t>
      </w:r>
      <w:r>
        <w:tab/>
      </w:r>
      <w:r>
        <w:t xml:space="preserve">the requirement for supporting the use of WS-Security is in place of the, usually optional, </w:t>
      </w:r>
      <w:proofErr w:type="spellStart"/>
      <w:r>
        <w:t>SecurityToken</w:t>
      </w:r>
      <w:proofErr w:type="spellEnd"/>
      <w:r>
        <w:t xml:space="preserve"> listed as an input to most operations in the service descriptions of the ISA-95.00.06 MSM specification.</w:t>
      </w:r>
    </w:p>
    <w:bookmarkEnd w:id="97"/>
    <w:p w:rsidR="00682775" w:rsidP="00682775" w:rsidRDefault="00682775" w14:paraId="71D9BD84" w14:textId="0002720D">
      <w:pPr>
        <w:pStyle w:val="BodyText"/>
      </w:pPr>
      <w:r>
        <w:t xml:space="preserve">As security tokens in the </w:t>
      </w:r>
      <w:hyperlink w:anchor="channel-management-service" r:id="rId44">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w:t>
      </w:r>
      <w:proofErr w:type="gramStart"/>
      <w:r>
        <w:t>a</w:t>
      </w:r>
      <w:proofErr w:type="gramEnd"/>
      <w:r>
        <w:t xml:space="preserve"> ISBM Service Provider MUST define the supported formats.</w:t>
      </w:r>
    </w:p>
    <w:p w:rsidR="00682775" w:rsidP="00682775" w:rsidRDefault="00682775" w14:paraId="07756E46" w14:textId="5242DAFC">
      <w:pPr>
        <w:pStyle w:val="Heading3"/>
      </w:pPr>
      <w:bookmarkStart w:name="_Toc25337024" w:id="98"/>
      <w:bookmarkStart w:name="_Toc25357149" w:id="99"/>
      <w:bookmarkStart w:name="_Toc29288920" w:id="100"/>
      <w:r>
        <w:t xml:space="preserve">REST </w:t>
      </w:r>
      <w:r w:rsidR="00F259A0">
        <w:t>Interface</w:t>
      </w:r>
      <w:r>
        <w:t xml:space="preserve"> Requirements</w:t>
      </w:r>
      <w:bookmarkEnd w:id="98"/>
      <w:bookmarkEnd w:id="99"/>
      <w:bookmarkEnd w:id="100"/>
    </w:p>
    <w:p w:rsidR="00D75A67" w:rsidP="00311FEE" w:rsidRDefault="00311FEE" w14:paraId="7F48A656" w14:textId="39050643">
      <w:pPr>
        <w:pStyle w:val="BodyText"/>
      </w:pPr>
      <w:r>
        <w:t>All ISBM REST implementation</w:t>
      </w:r>
      <w:r w:rsidR="003C5054">
        <w:t>s</w:t>
      </w:r>
      <w:r>
        <w:t xml:space="preserve"> MUST support the standard </w:t>
      </w:r>
      <w:hyperlink w:history="1" r:id="rId45">
        <w:r w:rsidRPr="001E35FA">
          <w:rPr>
            <w:rStyle w:val="Hyperlink"/>
          </w:rPr>
          <w:t>HTTP</w:t>
        </w:r>
        <w:r w:rsidRPr="001E35FA" w:rsidR="001E35FA">
          <w:rPr>
            <w:rStyle w:val="Hyperlink"/>
          </w:rPr>
          <w:t>/1.1</w:t>
        </w:r>
        <w:r w:rsidRPr="001E35FA">
          <w:rPr>
            <w:rStyle w:val="Hyperlink"/>
          </w:rPr>
          <w:t xml:space="preserve"> authentication</w:t>
        </w:r>
      </w:hyperlink>
      <w:r w:rsidR="005A28EC">
        <w:t xml:space="preserve"> [</w:t>
      </w:r>
      <w:r w:rsidRPr="005A28EC" w:rsidR="005A28EC">
        <w:t>https://tools.ietf.org/html/rfc7235</w:t>
      </w:r>
      <w:r w:rsidR="005A28EC">
        <w:t xml:space="preserve">] </w:t>
      </w:r>
      <w:r>
        <w:t xml:space="preserve">and authorization </w:t>
      </w:r>
      <w:r w:rsidR="002E6823">
        <w:t xml:space="preserve">headers. </w:t>
      </w:r>
      <w:r>
        <w:t>with potential support for security tokens</w:t>
      </w:r>
      <w:r w:rsidR="003C5054">
        <w:t xml:space="preserve">. The credentials will be compared to </w:t>
      </w:r>
      <w:proofErr w:type="spellStart"/>
      <w:r w:rsidR="003C5054">
        <w:t>SecurityTokens</w:t>
      </w:r>
      <w:proofErr w:type="spellEnd"/>
      <w:r w:rsidR="003C5054">
        <w:t xml:space="preserve"> associated with the channel. </w:t>
      </w:r>
      <w:r w:rsidRPr="00CD26AE" w:rsidR="00D75A67">
        <w:t>The REST security tokens can be the same tokens used in the SOAP interface.</w:t>
      </w:r>
    </w:p>
    <w:p w:rsidR="00971941" w:rsidP="00A166D3" w:rsidRDefault="00971941" w14:paraId="411C86F1" w14:textId="29FF4320">
      <w:pPr>
        <w:pStyle w:val="Note"/>
      </w:pPr>
      <w:r w:rsidRPr="00971941">
        <w:t>NOTE</w:t>
      </w:r>
      <w:r w:rsidRPr="00971941">
        <w:tab/>
      </w:r>
      <w:r w:rsidRPr="00971941">
        <w:t xml:space="preserve">the requirement for supporting </w:t>
      </w:r>
      <w:r w:rsidR="00A166D3">
        <w:t>HTTP/1.1 authentication and authorization headers</w:t>
      </w:r>
      <w:r w:rsidRPr="00971941">
        <w:t xml:space="preserve"> is in place of the, usually optional, </w:t>
      </w:r>
      <w:proofErr w:type="spellStart"/>
      <w:r w:rsidRPr="00971941">
        <w:t>SecurityToken</w:t>
      </w:r>
      <w:proofErr w:type="spellEnd"/>
      <w:r w:rsidRPr="00971941">
        <w:t xml:space="preserve"> listed as an input to most operations in the service descriptions of the ISA-95.00.06 MSM specification.</w:t>
      </w:r>
    </w:p>
    <w:p w:rsidR="00E06DA0" w:rsidP="00E06DA0" w:rsidRDefault="002E6823" w14:paraId="3774BA39" w14:textId="55543DCE">
      <w:pPr>
        <w:pStyle w:val="BodyText"/>
      </w:pPr>
      <w:r>
        <w:t xml:space="preserve">All ISBM REST implementations MUST support the </w:t>
      </w:r>
      <w:r w:rsidRPr="002E6823">
        <w:rPr>
          <w:rStyle w:val="VerbatimChar"/>
        </w:rPr>
        <w:t>basic</w:t>
      </w:r>
      <w:r>
        <w:t xml:space="preserve"> authentication type of HTTP. It is RECOMMENDED that the JWT (</w:t>
      </w:r>
      <w:proofErr w:type="spellStart"/>
      <w:r>
        <w:t>Javascript</w:t>
      </w:r>
      <w:proofErr w:type="spellEnd"/>
      <w:r>
        <w:t xml:space="preserve"> Web Tokens) authentication type be supported.</w:t>
      </w:r>
    </w:p>
    <w:p w:rsidR="00E06DA0" w:rsidP="00E06DA0" w:rsidRDefault="00106C1F" w14:paraId="4A899B12" w14:textId="008B4AD6">
      <w:pPr>
        <w:pStyle w:val="BodyText"/>
      </w:pPr>
      <w:r>
        <w:t>As security tokens in</w:t>
      </w:r>
      <w:r w:rsidR="0093497B">
        <w:t xml:space="preserve"> </w:t>
      </w:r>
      <w:r>
        <w:t>t</w:t>
      </w:r>
      <w:r w:rsidR="0093497B">
        <w:t>he</w:t>
      </w:r>
      <w:r>
        <w:t xml:space="preserve"> Channel Management Service are </w:t>
      </w:r>
      <w:r w:rsidR="0093497B">
        <w:t xml:space="preserve">specified </w:t>
      </w:r>
      <w:r>
        <w:t xml:space="preserve">using a JSON Object, tokens MUST be able to be represented in a JSON format. For tokens that do not have a canonical JSON representation, </w:t>
      </w:r>
      <w:proofErr w:type="gramStart"/>
      <w:r>
        <w:t>a</w:t>
      </w:r>
      <w:proofErr w:type="gramEnd"/>
      <w:r>
        <w:t xml:space="preserve"> ISBM Service Provider MUST define the supported formats</w:t>
      </w:r>
      <w:r>
        <w:t xml:space="preserve">. The </w:t>
      </w:r>
      <w:hyperlink w:history="1" w:anchor="_SecurityToken">
        <w:proofErr w:type="spellStart"/>
        <w:r w:rsidRPr="00EC2817" w:rsidR="00E06DA0">
          <w:rPr>
            <w:rStyle w:val="Hyperlink"/>
            <w:rFonts w:ascii="Consolas" w:hAnsi="Consolas"/>
          </w:rPr>
          <w:t>UsernameToken</w:t>
        </w:r>
        <w:proofErr w:type="spellEnd"/>
      </w:hyperlink>
      <w:r>
        <w:t xml:space="preserve"> schema defined in this specification MUST be supported by ISBM REST implementations.</w:t>
      </w:r>
    </w:p>
    <w:p w:rsidR="00BB0129" w:rsidP="00EE0013" w:rsidRDefault="00E83E4F" w14:paraId="6B86FA10" w14:textId="682BE4A9">
      <w:pPr>
        <w:pStyle w:val="Heading2"/>
      </w:pPr>
      <w:bookmarkStart w:name="error-handling" w:id="101"/>
      <w:bookmarkStart w:name="_Toc25337025" w:id="102"/>
      <w:bookmarkStart w:name="_Toc25357150" w:id="103"/>
      <w:bookmarkStart w:name="_Toc29288921" w:id="104"/>
      <w:bookmarkEnd w:id="101"/>
      <w:r>
        <w:t>Error Handling</w:t>
      </w:r>
      <w:bookmarkEnd w:id="102"/>
      <w:bookmarkEnd w:id="103"/>
      <w:bookmarkEnd w:id="104"/>
    </w:p>
    <w:p w:rsidR="00045EBF" w:rsidP="00045EBF" w:rsidRDefault="00045EBF" w14:paraId="7E2402BE" w14:textId="77777777">
      <w:pPr>
        <w:pStyle w:val="BodyText"/>
      </w:pPr>
      <w:r>
        <w:t xml:space="preserve">Faults MUST have an accompanying human readable explanation. For a SOAP 1.1 implementation this is provided through the SOAP </w:t>
      </w:r>
      <w:proofErr w:type="spellStart"/>
      <w:r>
        <w:rPr>
          <w:rStyle w:val="VerbatimChar"/>
        </w:rPr>
        <w:t>faultstring</w:t>
      </w:r>
      <w:proofErr w:type="spellEnd"/>
      <w:r>
        <w:t xml:space="preserve"> element (see </w:t>
      </w:r>
      <w:hyperlink w:anchor="_Toc478383507" r:id="rId46">
        <w:r>
          <w:rPr>
            <w:rStyle w:val="Hyperlink"/>
          </w:rPr>
          <w:t>SOAP 1.1, SOAP Fault</w:t>
        </w:r>
      </w:hyperlink>
      <w:r>
        <w:t xml:space="preserve">). For a SOAP 1.2 implementation this is provided through the SOAP </w:t>
      </w:r>
      <w:r>
        <w:rPr>
          <w:rStyle w:val="VerbatimChar"/>
        </w:rPr>
        <w:t>Reason</w:t>
      </w:r>
      <w:r>
        <w:t xml:space="preserve"> element (see </w:t>
      </w:r>
      <w:hyperlink w:anchor="faultstringelement" r:id="rId47">
        <w:r>
          <w:rPr>
            <w:rStyle w:val="Hyperlink"/>
          </w:rPr>
          <w:t>SOAP 1.2, SOAP Reason Element</w:t>
        </w:r>
      </w:hyperlink>
      <w:r>
        <w:t>).</w:t>
      </w:r>
    </w:p>
    <w:p w:rsidR="00A84A37" w:rsidP="00A84A37" w:rsidRDefault="00045EBF" w14:paraId="54133BB9" w14:textId="3A6DF93F">
      <w:pPr>
        <w:pStyle w:val="BodyText"/>
      </w:pPr>
      <w:r>
        <w:t>For REST implementation,</w:t>
      </w:r>
      <w:bookmarkStart w:name="soap-faults" w:id="105"/>
      <w:bookmarkEnd w:id="105"/>
      <w:r w:rsidR="005E4D68">
        <w:t xml:space="preserve"> this is provided through a simple object schema containing the </w:t>
      </w:r>
      <w:r w:rsidRPr="005E4D68" w:rsidR="005E4D68">
        <w:rPr>
          <w:rStyle w:val="VerbatimChar"/>
        </w:rPr>
        <w:t>fault</w:t>
      </w:r>
      <w:r w:rsidR="005E4D68">
        <w:t xml:space="preserve"> property</w:t>
      </w:r>
      <w:r w:rsidR="00B16DE2">
        <w:t xml:space="preserve"> (</w:t>
      </w:r>
      <w:r w:rsidR="000F29B1">
        <w:t xml:space="preserve">e.g., </w:t>
      </w:r>
      <w:hyperlink w:history="1" w:anchor="_Fault">
        <w:proofErr w:type="spellStart"/>
        <w:r w:rsidRPr="00F76A3F" w:rsidR="00F76A3F">
          <w:rPr>
            <w:rStyle w:val="Hyperlink"/>
          </w:rPr>
          <w:t>ParameterFault</w:t>
        </w:r>
        <w:proofErr w:type="spellEnd"/>
      </w:hyperlink>
      <w:r w:rsidR="00B16DE2">
        <w:t>)</w:t>
      </w:r>
      <w:r w:rsidR="005E4D68">
        <w:t>.</w:t>
      </w:r>
    </w:p>
    <w:p w:rsidR="00A84A37" w:rsidP="00E512E0" w:rsidRDefault="0093497B" w14:paraId="6791D58C" w14:textId="3900D440">
      <w:pPr>
        <w:pStyle w:val="Note"/>
      </w:pPr>
      <w:r>
        <w:t>NOTE</w:t>
      </w:r>
      <w:r>
        <w:tab/>
      </w:r>
      <w:r w:rsidR="00A84A37">
        <w:t>The declared Faults specified by the services do not have any elements or attributes defined</w:t>
      </w:r>
      <w:r w:rsidR="000F29B1">
        <w:t xml:space="preserve"> (other than the </w:t>
      </w:r>
      <w:r w:rsidRPr="000F29B1" w:rsidR="000F29B1">
        <w:rPr>
          <w:rStyle w:val="VerbatimChar"/>
        </w:rPr>
        <w:t>fault</w:t>
      </w:r>
      <w:r w:rsidR="000F29B1">
        <w:t xml:space="preserve"> property for the REST definitions)</w:t>
      </w:r>
      <w:r w:rsidR="00A84A37">
        <w:t xml:space="preserve">. This is because the sender can interpret the fault based on the supplied parameters and/or the operation behavior. For example, a </w:t>
      </w:r>
      <w:proofErr w:type="spellStart"/>
      <w:r w:rsidR="00A84A37">
        <w:rPr>
          <w:rStyle w:val="VerbatimChar"/>
        </w:rPr>
        <w:t>ChannelFault</w:t>
      </w:r>
      <w:proofErr w:type="spellEnd"/>
      <w:r w:rsidR="00A84A37">
        <w:t xml:space="preserve"> returned by the </w:t>
      </w:r>
      <w:proofErr w:type="spellStart"/>
      <w:r w:rsidR="00A84A37">
        <w:rPr>
          <w:rStyle w:val="VerbatimChar"/>
        </w:rPr>
        <w:t>DeleteChannel</w:t>
      </w:r>
      <w:proofErr w:type="spellEnd"/>
      <w:r w:rsidR="00A84A37">
        <w:t xml:space="preserve"> operation means that the </w:t>
      </w:r>
      <w:proofErr w:type="spellStart"/>
      <w:r w:rsidR="00A84A37">
        <w:rPr>
          <w:rStyle w:val="VerbatimChar"/>
        </w:rPr>
        <w:t>ChannelURI</w:t>
      </w:r>
      <w:proofErr w:type="spellEnd"/>
      <w:r w:rsidR="00A84A37">
        <w:t xml:space="preserve"> provided by the sender did not exist.</w:t>
      </w:r>
    </w:p>
    <w:p w:rsidR="00045EBF" w:rsidP="00045EBF" w:rsidRDefault="00045EBF" w14:paraId="121A7A91" w14:textId="2B2DA270">
      <w:pPr>
        <w:pStyle w:val="Heading3"/>
      </w:pPr>
      <w:bookmarkStart w:name="invalid-notification-url" w:id="106"/>
      <w:bookmarkStart w:name="_Toc25337026" w:id="107"/>
      <w:bookmarkStart w:name="_Toc25357151" w:id="108"/>
      <w:bookmarkStart w:name="_Toc29288922" w:id="109"/>
      <w:bookmarkEnd w:id="106"/>
      <w:r>
        <w:t>Parameter Faults</w:t>
      </w:r>
      <w:bookmarkEnd w:id="107"/>
      <w:bookmarkEnd w:id="108"/>
      <w:bookmarkEnd w:id="109"/>
    </w:p>
    <w:p w:rsidR="0070289C" w:rsidP="00045EBF" w:rsidRDefault="00045EBF" w14:paraId="7D119171" w14:textId="41BBC6D3">
      <w:pPr>
        <w:pStyle w:val="BodyText"/>
      </w:pPr>
      <w:r>
        <w:t xml:space="preserve">If any parameter for an operation is malformed or not optional and blank, then </w:t>
      </w:r>
      <w:proofErr w:type="gramStart"/>
      <w:r>
        <w:t>a</w:t>
      </w:r>
      <w:proofErr w:type="gramEnd"/>
      <w:r>
        <w:t xml:space="preserve"> ISBM Service Provider MUST return a </w:t>
      </w:r>
      <w:proofErr w:type="spellStart"/>
      <w:r w:rsidRPr="0070289C" w:rsidR="0070289C">
        <w:rPr>
          <w:rStyle w:val="VerbatimChar"/>
        </w:rPr>
        <w:t>Parameter</w:t>
      </w:r>
      <w:r w:rsidRPr="0070289C">
        <w:rPr>
          <w:rStyle w:val="VerbatimChar"/>
        </w:rPr>
        <w:t>Fault</w:t>
      </w:r>
      <w:proofErr w:type="spellEnd"/>
      <w:r w:rsidR="0070289C">
        <w:t xml:space="preserve"> to aid senders in determining the type of error.</w:t>
      </w:r>
    </w:p>
    <w:p w:rsidR="0070289C" w:rsidP="00045EBF" w:rsidRDefault="0070289C" w14:paraId="5296EE11" w14:textId="52525D29">
      <w:pPr>
        <w:pStyle w:val="BodyText"/>
      </w:pPr>
      <w:r>
        <w:t xml:space="preserve">For the SOAP interface, the </w:t>
      </w:r>
      <w:r w:rsidR="00045EBF">
        <w:t xml:space="preserve">undeclared </w:t>
      </w:r>
      <w:proofErr w:type="spellStart"/>
      <w:proofErr w:type="gramStart"/>
      <w:r w:rsidRPr="0070289C" w:rsidR="00045EBF">
        <w:rPr>
          <w:rStyle w:val="VerbatimChar"/>
        </w:rPr>
        <w:t>isbm:ParameterFault</w:t>
      </w:r>
      <w:proofErr w:type="spellEnd"/>
      <w:proofErr w:type="gramEnd"/>
      <w:r w:rsidR="00045EBF">
        <w:t xml:space="preserve"> element </w:t>
      </w:r>
      <w:r>
        <w:t xml:space="preserve">MUST be used </w:t>
      </w:r>
      <w:r w:rsidR="00045EBF">
        <w:t>in the fault details.</w:t>
      </w:r>
    </w:p>
    <w:p w:rsidR="00DC3690" w:rsidP="00045EBF" w:rsidRDefault="00DC3690" w14:paraId="3CCCC377" w14:textId="63E1CF44">
      <w:pPr>
        <w:pStyle w:val="BodyText"/>
      </w:pPr>
      <w:r>
        <w:lastRenderedPageBreak/>
        <w:t xml:space="preserve">For the REST interface, the defined </w:t>
      </w:r>
      <w:hyperlink w:history="1" w:anchor="_Fault">
        <w:proofErr w:type="spellStart"/>
        <w:proofErr w:type="gramStart"/>
        <w:r w:rsidRPr="00F76A3F">
          <w:rPr>
            <w:rStyle w:val="Hyperlink"/>
          </w:rPr>
          <w:t>json:ParameterFault</w:t>
        </w:r>
        <w:proofErr w:type="spellEnd"/>
        <w:proofErr w:type="gramEnd"/>
      </w:hyperlink>
      <w:r>
        <w:t xml:space="preserve"> object MUST be used with a HTTP Response of 400 ‘Bad Request’.</w:t>
      </w:r>
    </w:p>
    <w:p w:rsidR="00DC3690" w:rsidP="00045EBF" w:rsidRDefault="00045EBF" w14:paraId="13EC401F" w14:textId="77777777">
      <w:pPr>
        <w:pStyle w:val="BodyText"/>
      </w:pPr>
      <w:r>
        <w:t xml:space="preserve">The </w:t>
      </w:r>
      <w:r w:rsidR="0070289C">
        <w:t>F</w:t>
      </w:r>
      <w:r>
        <w:t xml:space="preserve">ault </w:t>
      </w:r>
      <w:r w:rsidR="0070289C">
        <w:t>MAY</w:t>
      </w:r>
      <w:r>
        <w:t xml:space="preserve"> carry the offending parameter name/s</w:t>
      </w:r>
      <w:r w:rsidR="0070289C">
        <w:t xml:space="preserve"> and it is RECOMMENDED that the parameter names be included only in non-production environments</w:t>
      </w:r>
      <w:r w:rsidR="00BB0505">
        <w:t>, in order to eliminate information that may compromise security in production environment</w:t>
      </w:r>
      <w:r w:rsidR="0070289C">
        <w:t>.</w:t>
      </w:r>
    </w:p>
    <w:p w:rsidR="00045EBF" w:rsidP="00A13805" w:rsidRDefault="00DC3690" w14:paraId="32D0CA82" w14:textId="0581AD70">
      <w:pPr>
        <w:pStyle w:val="Note"/>
      </w:pPr>
      <w:r>
        <w:t>NOTE</w:t>
      </w:r>
      <w:r>
        <w:tab/>
      </w:r>
      <w:r>
        <w:t>Parameter Faults are implicit for all Service Definitions and do not appear in the list of faults.</w:t>
      </w:r>
    </w:p>
    <w:p w:rsidR="00BB0129" w:rsidP="00EE0013" w:rsidRDefault="00E83E4F" w14:paraId="7109FB3E" w14:textId="4F087978">
      <w:pPr>
        <w:pStyle w:val="Heading3"/>
      </w:pPr>
      <w:bookmarkStart w:name="_Toc25337027" w:id="110"/>
      <w:bookmarkStart w:name="_Toc25357152" w:id="111"/>
      <w:bookmarkStart w:name="_Toc29288923" w:id="112"/>
      <w:r>
        <w:t>Invalid Notification URL</w:t>
      </w:r>
      <w:bookmarkEnd w:id="110"/>
      <w:bookmarkEnd w:id="111"/>
      <w:bookmarkEnd w:id="112"/>
    </w:p>
    <w:p w:rsidR="00BB0129" w:rsidP="00EE0013" w:rsidRDefault="00E83E4F" w14:paraId="26F87468" w14:textId="3EE06627">
      <w:pPr>
        <w:pStyle w:val="BodyText"/>
      </w:pPr>
      <w:r>
        <w:t xml:space="preserve">If a provider/consumer application provides a URL that does not host a </w:t>
      </w:r>
      <w:proofErr w:type="spellStart"/>
      <w:r>
        <w:t>NotifyListener</w:t>
      </w:r>
      <w:proofErr w:type="spellEnd"/>
      <w:r>
        <w:t xml:space="preserve"> service, the ISBM Service Provider MAY </w:t>
      </w:r>
      <w:r w:rsidR="0070289C">
        <w:t xml:space="preserve">choose to </w:t>
      </w:r>
      <w:r>
        <w:t>defer</w:t>
      </w:r>
      <w:r w:rsidR="0090217C">
        <w:t xml:space="preserve"> or not to send (possibly after some time)</w:t>
      </w:r>
      <w:r>
        <w:t xml:space="preserve"> a </w:t>
      </w:r>
      <w:proofErr w:type="spellStart"/>
      <w:r>
        <w:t>NotifyListener</w:t>
      </w:r>
      <w:proofErr w:type="spellEnd"/>
      <w:r>
        <w:t xml:space="preserve"> request</w:t>
      </w:r>
      <w:r w:rsidR="00F45351">
        <w:t xml:space="preserve"> considering intermittent network issues.</w:t>
      </w:r>
    </w:p>
    <w:p w:rsidR="0070289C" w:rsidP="00E512E0" w:rsidRDefault="0093497B" w14:paraId="0EC0845F" w14:textId="7C3C18B9">
      <w:pPr>
        <w:pStyle w:val="Note"/>
      </w:pPr>
      <w:r w:rsidRPr="00E512E0">
        <w:t>NOTE</w:t>
      </w:r>
      <w:r>
        <w:rPr>
          <w:rFonts w:ascii="Segoe UI" w:hAnsi="Segoe UI" w:cs="Segoe UI"/>
          <w:color w:val="252423"/>
          <w:sz w:val="21"/>
          <w:szCs w:val="21"/>
        </w:rPr>
        <w:tab/>
      </w:r>
      <w:r w:rsidR="0070289C">
        <w:t>If a provider/consumer application provides a malformed</w:t>
      </w:r>
      <w:r w:rsidR="0090217C">
        <w:t xml:space="preserve"> </w:t>
      </w:r>
      <w:r w:rsidR="0070289C">
        <w:t xml:space="preserve">URL, a </w:t>
      </w:r>
      <w:proofErr w:type="spellStart"/>
      <w:r w:rsidR="0070289C">
        <w:rPr>
          <w:rStyle w:val="VerbatimChar"/>
        </w:rPr>
        <w:t>ParameterFault</w:t>
      </w:r>
      <w:proofErr w:type="spellEnd"/>
      <w:r w:rsidRPr="00F45351" w:rsidR="0070289C">
        <w:t xml:space="preserve"> is returned.</w:t>
      </w:r>
      <w:r w:rsidR="0090217C">
        <w:t xml:space="preserve"> An invalid Notification URL is one in which the address is unreachable.</w:t>
      </w:r>
    </w:p>
    <w:p w:rsidR="00BB0129" w:rsidP="00EE0013" w:rsidRDefault="00E83E4F" w14:paraId="24968F6D" w14:textId="7C8A04F7">
      <w:pPr>
        <w:pStyle w:val="Heading2"/>
      </w:pPr>
      <w:bookmarkStart w:name="content-based-filtering" w:id="113"/>
      <w:bookmarkStart w:name="_Toc25337028" w:id="114"/>
      <w:bookmarkStart w:name="_Toc25357153" w:id="115"/>
      <w:bookmarkStart w:name="_Toc29288924" w:id="116"/>
      <w:bookmarkEnd w:id="113"/>
      <w:r>
        <w:t>Content-Based Filtering</w:t>
      </w:r>
      <w:bookmarkEnd w:id="114"/>
      <w:bookmarkEnd w:id="115"/>
      <w:bookmarkEnd w:id="116"/>
    </w:p>
    <w:p w:rsidR="00A47D04" w:rsidP="00EE0013" w:rsidRDefault="00E83E4F" w14:paraId="6343B568" w14:textId="03B70B96">
      <w:pPr>
        <w:pStyle w:val="BodyText"/>
      </w:pPr>
      <w:r>
        <w:t xml:space="preserve">To allow efficient content-based filtering of messages, </w:t>
      </w:r>
      <w:proofErr w:type="spellStart"/>
      <w:r w:rsidRPr="00376624" w:rsidR="00A47D04">
        <w:rPr>
          <w:rStyle w:val="VerbatimChar"/>
        </w:rPr>
        <w:t>FilterExpression</w:t>
      </w:r>
      <w:proofErr w:type="spellEnd"/>
      <w:r w:rsidRPr="0094474E" w:rsidR="0094474E">
        <w:t>/s</w:t>
      </w:r>
      <w:r w:rsidR="00A47D04">
        <w:t xml:space="preserve"> MAY be added to a subscription or read request session to provide a filtering definition.</w:t>
      </w:r>
      <w:r w:rsidR="00376624">
        <w:t xml:space="preserve"> </w:t>
      </w:r>
      <w:r w:rsidR="00C72758">
        <w:t>A</w:t>
      </w:r>
      <w:r w:rsidR="00F67A42">
        <w:t xml:space="preserve">s part of a </w:t>
      </w:r>
      <w:r w:rsidR="00626E28">
        <w:t xml:space="preserve">conforming </w:t>
      </w:r>
      <w:r w:rsidR="00F67A42">
        <w:t xml:space="preserve">specification </w:t>
      </w:r>
      <w:r w:rsidR="003C0E41">
        <w:t>an</w:t>
      </w:r>
      <w:r w:rsidR="00C72758">
        <w:t xml:space="preserve"> ISBM Service Provider MUST declare the expression languages </w:t>
      </w:r>
      <w:r w:rsidR="00C72758">
        <w:t>for which it provides support</w:t>
      </w:r>
      <w:r w:rsidR="006B1834">
        <w:t xml:space="preserve"> (possibly none)</w:t>
      </w:r>
      <w:r w:rsidR="00C72758">
        <w:t xml:space="preserve">. </w:t>
      </w:r>
      <w:r w:rsidR="003C0E41">
        <w:t>An</w:t>
      </w:r>
      <w:r w:rsidR="006E77C7">
        <w:t xml:space="preserve"> ISBM Service Provider MUST ignore any</w:t>
      </w:r>
      <w:r w:rsidR="00376624">
        <w:t xml:space="preserve"> </w:t>
      </w:r>
      <w:proofErr w:type="spellStart"/>
      <w:r w:rsidRPr="00376624" w:rsidR="00376624">
        <w:rPr>
          <w:rStyle w:val="VerbatimChar"/>
        </w:rPr>
        <w:t>FilterExpression</w:t>
      </w:r>
      <w:proofErr w:type="spellEnd"/>
      <w:r w:rsidR="0053076F">
        <w:t xml:space="preserve">/s </w:t>
      </w:r>
      <w:r w:rsidR="006E77C7">
        <w:t xml:space="preserve">not </w:t>
      </w:r>
      <w:r w:rsidR="00376624">
        <w:t xml:space="preserve">specified in a </w:t>
      </w:r>
      <w:r w:rsidR="006E77C7">
        <w:t xml:space="preserve">supported </w:t>
      </w:r>
      <w:r w:rsidR="00376624">
        <w:t>expression language</w:t>
      </w:r>
      <w:r w:rsidR="006E77C7">
        <w:t xml:space="preserve"> by treating the expression to be defined using the special ‘ALLOW-ALL’ expression language</w:t>
      </w:r>
      <w:r w:rsidR="00376624">
        <w:t>.</w:t>
      </w:r>
    </w:p>
    <w:p w:rsidR="006E77C7" w:rsidP="00EE0013" w:rsidRDefault="006E77C7" w14:paraId="4EFC5A69" w14:textId="0F9BA543">
      <w:pPr>
        <w:pStyle w:val="BodyText"/>
      </w:pPr>
      <w:r>
        <w:t xml:space="preserve">A special expression language ‘ALLOW-ALL’ MUST be supported by all ISBM Service Providers that support content-based filtering. When the expression language is ‘ALLOW-ALL’ the expression MAY be empty. The result of evaluating an expression of the ‘ALLOW-ALL’ language MUST always return the complete </w:t>
      </w:r>
      <w:proofErr w:type="spellStart"/>
      <w:r>
        <w:t>MessageContent</w:t>
      </w:r>
      <w:proofErr w:type="spellEnd"/>
      <w:r>
        <w:t>.</w:t>
      </w:r>
    </w:p>
    <w:p w:rsidR="006E77C7" w:rsidP="00EE0013" w:rsidRDefault="00376624" w14:paraId="54273470" w14:textId="7DB3D9E2">
      <w:pPr>
        <w:pStyle w:val="BodyText"/>
      </w:pPr>
      <w:r>
        <w:t xml:space="preserve">It is RECOMMENDED that an XPath expression be used for XML content and a </w:t>
      </w:r>
      <w:hyperlink w:history="1" r:id="rId48">
        <w:proofErr w:type="spellStart"/>
        <w:r w:rsidRPr="002C2759">
          <w:rPr>
            <w:rStyle w:val="Hyperlink"/>
          </w:rPr>
          <w:t>JS</w:t>
        </w:r>
        <w:r w:rsidRPr="002C2759">
          <w:rPr>
            <w:rStyle w:val="Hyperlink"/>
          </w:rPr>
          <w:t>O</w:t>
        </w:r>
        <w:r w:rsidRPr="002C2759">
          <w:rPr>
            <w:rStyle w:val="Hyperlink"/>
          </w:rPr>
          <w:t>NPath</w:t>
        </w:r>
        <w:proofErr w:type="spellEnd"/>
      </w:hyperlink>
      <w:r>
        <w:t xml:space="preserve"> expression be used for JSON content. Other valid expression languages </w:t>
      </w:r>
      <w:r>
        <w:t>MAY also be used.</w:t>
      </w:r>
    </w:p>
    <w:p w:rsidR="00376624" w:rsidP="00376624" w:rsidRDefault="00376624" w14:paraId="0B30EE4E" w14:textId="77777777">
      <w:pPr>
        <w:pStyle w:val="BodyText"/>
      </w:pPr>
      <w:r>
        <w:t>An XPath expression MUST be defined as an XPath v1.0 expression.</w:t>
      </w:r>
    </w:p>
    <w:p w:rsidR="006B1834" w:rsidP="00F571D5" w:rsidRDefault="00F571D5" w14:paraId="04ACBD54" w14:textId="1B8280D0">
      <w:pPr>
        <w:pStyle w:val="BodyText"/>
      </w:pPr>
      <w:r w:rsidRPr="00012ECB">
        <w:t xml:space="preserve">The </w:t>
      </w:r>
      <w:proofErr w:type="spellStart"/>
      <w:r w:rsidRPr="006B1834" w:rsidR="006B1834">
        <w:rPr>
          <w:rStyle w:val="VerbatimChar"/>
        </w:rPr>
        <w:t>Filter</w:t>
      </w:r>
      <w:r w:rsidRPr="006B1834">
        <w:rPr>
          <w:rStyle w:val="VerbatimChar"/>
        </w:rPr>
        <w:t>Expression</w:t>
      </w:r>
      <w:proofErr w:type="spellEnd"/>
      <w:r w:rsidRPr="00012ECB">
        <w:t xml:space="preserve"> </w:t>
      </w:r>
      <w:r w:rsidR="001D772D">
        <w:t xml:space="preserve">MAY specify the </w:t>
      </w:r>
      <w:proofErr w:type="spellStart"/>
      <w:r w:rsidRPr="001D772D" w:rsidR="001D772D">
        <w:rPr>
          <w:rStyle w:val="VerbatimChar"/>
        </w:rPr>
        <w:t>mediaType</w:t>
      </w:r>
      <w:proofErr w:type="spellEnd"/>
      <w:r w:rsidR="001D772D">
        <w:t xml:space="preserve">/s to which the expression applies. If no </w:t>
      </w:r>
      <w:proofErr w:type="spellStart"/>
      <w:r w:rsidRPr="001D772D" w:rsidR="001D772D">
        <w:rPr>
          <w:rStyle w:val="VerbatimChar"/>
        </w:rPr>
        <w:t>mediaType</w:t>
      </w:r>
      <w:proofErr w:type="spellEnd"/>
      <w:r w:rsidR="001D772D">
        <w:t xml:space="preserve"> is specified, the expression MUST be applied to Message Content of all content types.</w:t>
      </w:r>
    </w:p>
    <w:p w:rsidR="00F571D5" w:rsidP="00F571D5" w:rsidRDefault="006B296E" w14:paraId="6361CA90" w14:textId="3F0A8A35">
      <w:pPr>
        <w:pStyle w:val="BodyText"/>
      </w:pPr>
      <w:r>
        <w:t xml:space="preserve">More than one </w:t>
      </w:r>
      <w:proofErr w:type="spellStart"/>
      <w:r w:rsidRPr="00054125">
        <w:rPr>
          <w:rStyle w:val="VerbatimChar"/>
        </w:rPr>
        <w:t>FilterExpression</w:t>
      </w:r>
      <w:proofErr w:type="spellEnd"/>
      <w:r>
        <w:t xml:space="preserve"> MAY be added to a subscription or read request session to allow different expressions, expressions in different languages, or expressions for different </w:t>
      </w:r>
      <w:proofErr w:type="spellStart"/>
      <w:r w:rsidRPr="006B296E">
        <w:rPr>
          <w:rStyle w:val="VerbatimChar"/>
        </w:rPr>
        <w:t>med</w:t>
      </w:r>
      <w:r w:rsidR="0094474E">
        <w:rPr>
          <w:rStyle w:val="VerbatimChar"/>
        </w:rPr>
        <w:t>ia</w:t>
      </w:r>
      <w:r w:rsidRPr="006B296E">
        <w:rPr>
          <w:rStyle w:val="VerbatimChar"/>
        </w:rPr>
        <w:t>Type</w:t>
      </w:r>
      <w:proofErr w:type="spellEnd"/>
      <w:r>
        <w:t>/s to be specified.</w:t>
      </w:r>
      <w:r w:rsidR="0053076F">
        <w:t xml:space="preserve"> For example, an XPath expression for XML content and a </w:t>
      </w:r>
      <w:proofErr w:type="spellStart"/>
      <w:r w:rsidR="0053076F">
        <w:t>JSONPath</w:t>
      </w:r>
      <w:proofErr w:type="spellEnd"/>
      <w:r w:rsidR="0053076F">
        <w:t xml:space="preserve"> expression for JSON content.</w:t>
      </w:r>
    </w:p>
    <w:p w:rsidR="00054125" w:rsidP="00F571D5" w:rsidRDefault="00054125" w14:paraId="1264E6A7" w14:textId="5ACC44ED">
      <w:pPr>
        <w:pStyle w:val="BodyText"/>
      </w:pPr>
      <w:r>
        <w:t xml:space="preserve">Only one </w:t>
      </w:r>
      <w:proofErr w:type="spellStart"/>
      <w:r w:rsidRPr="00054125">
        <w:rPr>
          <w:rStyle w:val="VerbatimChar"/>
        </w:rPr>
        <w:t>FilterExpression</w:t>
      </w:r>
      <w:proofErr w:type="spellEnd"/>
      <w:r>
        <w:t xml:space="preserve"> for any </w:t>
      </w:r>
      <w:proofErr w:type="gramStart"/>
      <w:r>
        <w:t>particular combination</w:t>
      </w:r>
      <w:proofErr w:type="gramEnd"/>
      <w:r>
        <w:t xml:space="preserve"> of expression language and </w:t>
      </w:r>
      <w:proofErr w:type="spellStart"/>
      <w:r w:rsidRPr="00054125">
        <w:rPr>
          <w:rStyle w:val="VerbatimChar"/>
        </w:rPr>
        <w:t>mediaType</w:t>
      </w:r>
      <w:proofErr w:type="spellEnd"/>
      <w:r w:rsidRPr="00054125">
        <w:t xml:space="preserve"> SHOU</w:t>
      </w:r>
      <w:r>
        <w:t>LD be allowed.</w:t>
      </w:r>
    </w:p>
    <w:p w:rsidR="006E6482" w:rsidP="00F571D5" w:rsidRDefault="006E6482" w14:paraId="0CBCF20F" w14:textId="39ABA069">
      <w:pPr>
        <w:pStyle w:val="BodyText"/>
      </w:pPr>
      <w:r>
        <w:t xml:space="preserve">If a </w:t>
      </w:r>
      <w:proofErr w:type="spellStart"/>
      <w:r w:rsidRPr="00054125">
        <w:rPr>
          <w:rStyle w:val="VerbatimChar"/>
        </w:rPr>
        <w:t>FilterExpression</w:t>
      </w:r>
      <w:proofErr w:type="spellEnd"/>
      <w:r>
        <w:t xml:space="preserve"> is </w:t>
      </w:r>
      <w:proofErr w:type="gramStart"/>
      <w:r>
        <w:t>present</w:t>
      </w:r>
      <w:proofErr w:type="gramEnd"/>
      <w:r>
        <w:t xml:space="preserve"> then a notification MUST NOT be generated and the message MUST NOT be </w:t>
      </w:r>
      <w:r w:rsidR="00F67A42">
        <w:t xml:space="preserve">made available </w:t>
      </w:r>
      <w:r>
        <w:t>to the receiving system under any of the following conditions:</w:t>
      </w:r>
    </w:p>
    <w:p w:rsidR="006E6482" w:rsidP="006E6482" w:rsidRDefault="006E6482" w14:paraId="0F7B75F9" w14:textId="040283D6">
      <w:pPr>
        <w:pStyle w:val="BodyText"/>
        <w:numPr>
          <w:ilvl w:val="0"/>
          <w:numId w:val="23"/>
        </w:numPr>
      </w:pPr>
      <w:r>
        <w:t xml:space="preserve">The </w:t>
      </w:r>
      <w:proofErr w:type="spellStart"/>
      <w:r w:rsidRPr="006E6482">
        <w:rPr>
          <w:rStyle w:val="VerbatimChar"/>
        </w:rPr>
        <w:t>FilterExpression</w:t>
      </w:r>
      <w:r>
        <w:t>’s</w:t>
      </w:r>
      <w:proofErr w:type="spellEnd"/>
      <w:r>
        <w:t xml:space="preserve"> </w:t>
      </w:r>
      <w:proofErr w:type="spellStart"/>
      <w:r w:rsidRPr="006E6482">
        <w:rPr>
          <w:rStyle w:val="VerbatimChar"/>
        </w:rPr>
        <w:t>mediaType</w:t>
      </w:r>
      <w:proofErr w:type="spellEnd"/>
      <w:r>
        <w:t xml:space="preserve"> matches that of the Message Content and evaluation of the expression returns an empty value or node set (or otherwise is considered to not match the content based on the rules of the expression language); or</w:t>
      </w:r>
    </w:p>
    <w:p w:rsidR="00054125" w:rsidP="006E6482" w:rsidRDefault="00054125" w14:paraId="6F88655B" w14:textId="23123603">
      <w:pPr>
        <w:pStyle w:val="BodyText"/>
        <w:numPr>
          <w:ilvl w:val="0"/>
          <w:numId w:val="23"/>
        </w:numPr>
      </w:pPr>
      <w:r>
        <w:t xml:space="preserve">There is no expression with a </w:t>
      </w:r>
      <w:proofErr w:type="spellStart"/>
      <w:r w:rsidRPr="00054125">
        <w:rPr>
          <w:rStyle w:val="VerbatimChar"/>
        </w:rPr>
        <w:t>mediaType</w:t>
      </w:r>
      <w:proofErr w:type="spellEnd"/>
      <w:r>
        <w:t xml:space="preserve"> that matches that of the Message Content; or</w:t>
      </w:r>
    </w:p>
    <w:p w:rsidR="006E6482" w:rsidP="00054125" w:rsidRDefault="006E6482" w14:paraId="06FA4D2F" w14:textId="6A822F40">
      <w:pPr>
        <w:pStyle w:val="BodyText"/>
        <w:numPr>
          <w:ilvl w:val="0"/>
          <w:numId w:val="23"/>
        </w:numPr>
      </w:pPr>
      <w:r>
        <w:t>The evaluation of the expression is not possible due to being incompatible with the Message Content</w:t>
      </w:r>
      <w:r w:rsidR="00054125">
        <w:t>.</w:t>
      </w:r>
    </w:p>
    <w:p w:rsidR="006E77C7" w:rsidP="009C7573" w:rsidRDefault="001D5DE3" w14:paraId="1F5B9F37" w14:textId="4AFFB8DA">
      <w:pPr>
        <w:pStyle w:val="Note"/>
      </w:pPr>
      <w:r>
        <w:t>NOTE</w:t>
      </w:r>
      <w:r>
        <w:tab/>
      </w:r>
      <w:r w:rsidR="006E77C7">
        <w:t xml:space="preserve">Based on this definition </w:t>
      </w:r>
      <w:r>
        <w:t xml:space="preserve">users </w:t>
      </w:r>
      <w:r w:rsidR="006E77C7">
        <w:t xml:space="preserve">must use the ‘ALLOW-ALL’ expression if you want to define </w:t>
      </w:r>
      <w:r w:rsidR="00BF3065">
        <w:t>expressions that filter XML content but not JSON content, for example.</w:t>
      </w:r>
    </w:p>
    <w:p w:rsidR="007E687E" w:rsidP="00054125" w:rsidRDefault="00E83E4F" w14:paraId="22B571BE" w14:textId="75F3684D">
      <w:pPr>
        <w:pStyle w:val="BodyText"/>
      </w:pPr>
      <w:r w:rsidRPr="00626E28">
        <w:lastRenderedPageBreak/>
        <w:t>For</w:t>
      </w:r>
      <w:r>
        <w:t xml:space="preserve"> </w:t>
      </w:r>
      <w:r w:rsidR="009531AD">
        <w:t>expression type</w:t>
      </w:r>
      <w:r w:rsidR="00B67495">
        <w:t>s</w:t>
      </w:r>
      <w:r>
        <w:t xml:space="preserve"> that use</w:t>
      </w:r>
      <w:r w:rsidR="009531AD">
        <w:t xml:space="preserve"> </w:t>
      </w:r>
      <w:r>
        <w:t>namespaces</w:t>
      </w:r>
      <w:r w:rsidR="00B67495">
        <w:t xml:space="preserve"> (such as XPath)</w:t>
      </w:r>
      <w:r>
        <w:t>, multiple namespace prefixes and names are added upon session creation.</w:t>
      </w:r>
    </w:p>
    <w:p w:rsidRPr="001D5DE3" w:rsidR="00BB0129" w:rsidP="009C7573" w:rsidRDefault="001D5DE3" w14:paraId="5A44ADD6" w14:textId="33D7DE37">
      <w:pPr>
        <w:pStyle w:val="Note"/>
      </w:pPr>
      <w:r>
        <w:t>NOTE</w:t>
      </w:r>
      <w:r>
        <w:tab/>
      </w:r>
      <w:r w:rsidRPr="001D5DE3" w:rsidR="00E83E4F">
        <w:t xml:space="preserve">An empty result from an </w:t>
      </w:r>
      <w:r w:rsidRPr="001D5DE3" w:rsidR="00774438">
        <w:t>expression</w:t>
      </w:r>
      <w:r w:rsidRPr="001D5DE3" w:rsidR="00E83E4F">
        <w:t xml:space="preserve"> evaluation will result in the whole message being is filtered; the message content itself is not filtered.</w:t>
      </w:r>
    </w:p>
    <w:p w:rsidRPr="009C7573" w:rsidR="000C68BC" w:rsidP="009C7573" w:rsidRDefault="001D5DE3" w14:paraId="02DAD64A" w14:textId="484CB6D7">
      <w:pPr>
        <w:pStyle w:val="Note"/>
      </w:pPr>
      <w:bookmarkStart w:name="message-expiry" w:id="117"/>
      <w:bookmarkStart w:name="_Toc25337029" w:id="118"/>
      <w:bookmarkStart w:name="_Toc25357154" w:id="119"/>
      <w:bookmarkEnd w:id="117"/>
      <w:r>
        <w:t>NOTE</w:t>
      </w:r>
      <w:r>
        <w:tab/>
      </w:r>
      <w:r w:rsidRPr="009C7573" w:rsidR="000C68BC">
        <w:t xml:space="preserve">When expressions are present, a message will only be visible to the receiving application and/or have a notification generated for it if </w:t>
      </w:r>
      <w:r w:rsidRPr="009C7573" w:rsidR="001C6713">
        <w:t xml:space="preserve">all applicable </w:t>
      </w:r>
      <w:r w:rsidRPr="009C7573" w:rsidR="000C68BC">
        <w:t>expression</w:t>
      </w:r>
      <w:r w:rsidRPr="009C7573" w:rsidR="001C6713">
        <w:t>s</w:t>
      </w:r>
      <w:r w:rsidRPr="009C7573" w:rsidR="000C68BC">
        <w:t xml:space="preserve"> match both the content type and evaluate to a non-empty result on the content.</w:t>
      </w:r>
    </w:p>
    <w:p w:rsidRPr="001D5DE3" w:rsidR="00054125" w:rsidP="00E512E0" w:rsidRDefault="001D5DE3" w14:paraId="527D554A" w14:textId="6F698812">
      <w:pPr>
        <w:pStyle w:val="Note"/>
      </w:pPr>
      <w:r>
        <w:rPr>
          <w:bCs/>
        </w:rPr>
        <w:t>NOTE</w:t>
      </w:r>
      <w:r>
        <w:rPr>
          <w:bCs/>
        </w:rPr>
        <w:tab/>
      </w:r>
      <w:r w:rsidRPr="001D5DE3" w:rsidR="001C6713">
        <w:t xml:space="preserve">Alternative expressions can be provided by opening multiple sessions </w:t>
      </w:r>
      <w:r>
        <w:t xml:space="preserve">on the same channel, </w:t>
      </w:r>
      <w:r w:rsidRPr="001D5DE3" w:rsidR="001C6713">
        <w:t xml:space="preserve">each with </w:t>
      </w:r>
      <w:r>
        <w:t xml:space="preserve">its </w:t>
      </w:r>
      <w:r w:rsidRPr="001D5DE3" w:rsidR="001C6713">
        <w:t xml:space="preserve">own </w:t>
      </w:r>
      <w:r>
        <w:t xml:space="preserve">filter </w:t>
      </w:r>
      <w:r w:rsidRPr="001D5DE3" w:rsidR="001C6713">
        <w:t>expression.</w:t>
      </w:r>
    </w:p>
    <w:p w:rsidR="00BB0129" w:rsidP="00EE0013" w:rsidRDefault="00E83E4F" w14:paraId="17CDCA5A" w14:textId="3C76CC9F">
      <w:pPr>
        <w:pStyle w:val="Heading2"/>
      </w:pPr>
      <w:bookmarkStart w:name="_Toc29288925" w:id="120"/>
      <w:r>
        <w:t>Message Expiry</w:t>
      </w:r>
      <w:bookmarkEnd w:id="118"/>
      <w:bookmarkEnd w:id="119"/>
      <w:bookmarkEnd w:id="120"/>
    </w:p>
    <w:p w:rsidR="00BB0129" w:rsidP="00EE0013" w:rsidRDefault="00E83E4F" w14:paraId="4CD8AFD8" w14:textId="579D0DB3">
      <w:pPr>
        <w:pStyle w:val="BodyText"/>
      </w:pPr>
      <w:r>
        <w:t xml:space="preserve">During posting of certain messages, a sender MAY specify an expiry duration for the message. </w:t>
      </w:r>
      <w:proofErr w:type="gramStart"/>
      <w:r>
        <w:t>A</w:t>
      </w:r>
      <w:proofErr w:type="gramEnd"/>
      <w:r>
        <w:t xml:space="preserve"> ISBM Service Provider MUST </w:t>
      </w:r>
      <w:r w:rsidR="001D5DE3">
        <w:t>not deliver an</w:t>
      </w:r>
      <w:r>
        <w:t xml:space="preserve"> expired message </w:t>
      </w:r>
      <w:r w:rsidR="00626E28">
        <w:t xml:space="preserve">to </w:t>
      </w:r>
      <w:r>
        <w:t>potential receivers unless the receiver has already read the message</w:t>
      </w:r>
      <w:r w:rsidR="001D5DE3">
        <w:t xml:space="preserve">. If the message was read, then </w:t>
      </w:r>
      <w:r>
        <w:t xml:space="preserve">it </w:t>
      </w:r>
      <w:r w:rsidR="001D5DE3">
        <w:t xml:space="preserve">MUST </w:t>
      </w:r>
      <w:r>
        <w:t xml:space="preserve">remain visible to that </w:t>
      </w:r>
      <w:proofErr w:type="gramStart"/>
      <w:r>
        <w:t>particular receiver</w:t>
      </w:r>
      <w:proofErr w:type="gramEnd"/>
      <w:r>
        <w:t xml:space="preserve">. This is to ensure the message is </w:t>
      </w:r>
      <w:r w:rsidR="001D5DE3">
        <w:t xml:space="preserve">always </w:t>
      </w:r>
      <w:r>
        <w:t xml:space="preserve">available to the receiver </w:t>
      </w:r>
      <w:r w:rsidR="008A58AB">
        <w:t xml:space="preserve">so that </w:t>
      </w:r>
      <w:r>
        <w:t>message removal removes the correct message.</w:t>
      </w:r>
    </w:p>
    <w:p w:rsidR="00BB0129" w:rsidRDefault="00E83E4F" w14:paraId="2FDEC072" w14:textId="27CB1BD2">
      <w:pPr>
        <w:pStyle w:val="BodyText"/>
      </w:pPr>
      <w:r>
        <w:t xml:space="preserve">If a sender specifies a negative Expiry duration, then </w:t>
      </w:r>
      <w:proofErr w:type="gramStart"/>
      <w:r>
        <w:t>a</w:t>
      </w:r>
      <w:proofErr w:type="gramEnd"/>
      <w:r>
        <w:t xml:space="preserve"> ISBM Service Provider MUST consider it equivalent to a blank duration.</w:t>
      </w:r>
    </w:p>
    <w:p w:rsidR="00BB0129" w:rsidP="00627E08" w:rsidRDefault="001D5DE3" w14:paraId="0F899A20" w14:textId="29AE8904">
      <w:pPr>
        <w:pStyle w:val="Note"/>
      </w:pPr>
      <w:r>
        <w:t>NOTE</w:t>
      </w:r>
      <w:r>
        <w:tab/>
      </w:r>
      <w:r w:rsidR="00E83E4F">
        <w:t xml:space="preserve">Responses can still be posted for </w:t>
      </w:r>
      <w:r>
        <w:t xml:space="preserve">a previously read </w:t>
      </w:r>
      <w:r w:rsidR="00E83E4F">
        <w:t>expired request message</w:t>
      </w:r>
      <w:r>
        <w:t xml:space="preserve"> because the receiver has no indication that the message expired</w:t>
      </w:r>
      <w:r w:rsidR="00E83E4F">
        <w:t>, and Consumers will still receive response notifications and be able to read and remove these responses.</w:t>
      </w:r>
    </w:p>
    <w:p w:rsidR="00894FE4" w:rsidP="00894FE4" w:rsidRDefault="00894FE4" w14:paraId="5FCB4278" w14:textId="7EFE0302">
      <w:pPr>
        <w:pStyle w:val="Heading2"/>
      </w:pPr>
      <w:bookmarkStart w:name="_Toc25357155" w:id="121"/>
      <w:bookmarkStart w:name="_Toc29288926" w:id="122"/>
      <w:r>
        <w:t>Feature Set Declaration</w:t>
      </w:r>
      <w:bookmarkEnd w:id="121"/>
      <w:bookmarkEnd w:id="122"/>
    </w:p>
    <w:p w:rsidR="00894FE4" w:rsidP="00894FE4" w:rsidRDefault="00894FE4" w14:paraId="71C64D39" w14:textId="17F3C466">
      <w:pPr>
        <w:pStyle w:val="BodyText"/>
      </w:pPr>
      <w:r>
        <w:t xml:space="preserve">All ISBM Service Providers MUST declare their supported feature set through the </w:t>
      </w:r>
      <w:r w:rsidR="00BE1919">
        <w:t xml:space="preserve">ISBM </w:t>
      </w:r>
      <w:r>
        <w:t xml:space="preserve">Configuration </w:t>
      </w:r>
      <w:r w:rsidR="00BE1919">
        <w:t>Discovery</w:t>
      </w:r>
      <w:r>
        <w:t xml:space="preserve"> Service</w:t>
      </w:r>
      <w:r w:rsidR="00BE1919">
        <w:t xml:space="preserve"> (see Section </w:t>
      </w:r>
      <w:r w:rsidR="00BE1919">
        <w:fldChar w:fldCharType="begin"/>
      </w:r>
      <w:r w:rsidR="00BE1919">
        <w:instrText xml:space="preserve"> REF _Ref27140804 \r \h </w:instrText>
      </w:r>
      <w:r w:rsidR="00BE1919">
        <w:fldChar w:fldCharType="separate"/>
      </w:r>
      <w:r w:rsidR="00BE1919">
        <w:t>5.8</w:t>
      </w:r>
      <w:r w:rsidR="00BE1919">
        <w:fldChar w:fldCharType="end"/>
      </w:r>
      <w:r w:rsidR="00BE1919">
        <w:t>)</w:t>
      </w:r>
      <w:r>
        <w:t>.</w:t>
      </w:r>
    </w:p>
    <w:p w:rsidR="00DC452B" w:rsidP="00894FE4" w:rsidRDefault="00DC452B" w14:paraId="6F7F7D77" w14:textId="0A99E8C9">
      <w:pPr>
        <w:pStyle w:val="BodyText"/>
      </w:pPr>
      <w:r>
        <w:t xml:space="preserve">The </w:t>
      </w:r>
      <w:r w:rsidR="00BE1919">
        <w:t xml:space="preserve">ISBM </w:t>
      </w:r>
      <w:r>
        <w:t xml:space="preserve">Configuration </w:t>
      </w:r>
      <w:r w:rsidR="00BE1919">
        <w:t xml:space="preserve">Discovery </w:t>
      </w:r>
      <w:r>
        <w:t xml:space="preserve">Service allows </w:t>
      </w:r>
      <w:r w:rsidR="00F15423">
        <w:t>an</w:t>
      </w:r>
      <w:r>
        <w:t xml:space="preserve"> ISBM Service Provider to provide information regarding its supported feature set in a machine interpretable way, allowing clients to configure themselves appropriately.</w:t>
      </w:r>
      <w:r w:rsidR="006E77C7">
        <w:t xml:space="preserve"> The declared features are for the specific instance of the provider, not the possible capabilities of the implementation; those should be documented by the supplier.</w:t>
      </w:r>
    </w:p>
    <w:p w:rsidR="00DC452B" w:rsidP="00894FE4" w:rsidRDefault="006E77C7" w14:paraId="33B92AE0" w14:textId="7D8CC89B">
      <w:pPr>
        <w:pStyle w:val="BodyText"/>
      </w:pPr>
      <w:r>
        <w:t xml:space="preserve">Features that MUST be declared by </w:t>
      </w:r>
      <w:r w:rsidR="00F15423">
        <w:t>an</w:t>
      </w:r>
      <w:r>
        <w:t xml:space="preserve"> ISBM Service Provider include:</w:t>
      </w:r>
    </w:p>
    <w:p w:rsidR="006E77C7" w:rsidP="006E77C7" w:rsidRDefault="006E77C7" w14:paraId="70C9C4EB" w14:textId="0A5EBF2F">
      <w:pPr>
        <w:pStyle w:val="BodyText"/>
        <w:numPr>
          <w:ilvl w:val="0"/>
          <w:numId w:val="24"/>
        </w:numPr>
      </w:pPr>
      <w:r>
        <w:t>Security level conformance</w:t>
      </w:r>
    </w:p>
    <w:p w:rsidR="006E77C7" w:rsidP="006E77C7" w:rsidRDefault="006E77C7" w14:paraId="6FD92239" w14:textId="5256AEBD">
      <w:pPr>
        <w:pStyle w:val="BodyText"/>
        <w:numPr>
          <w:ilvl w:val="0"/>
          <w:numId w:val="24"/>
        </w:numPr>
      </w:pPr>
      <w:r>
        <w:t>Supported authentication token types</w:t>
      </w:r>
    </w:p>
    <w:p w:rsidR="006E77C7" w:rsidP="006E77C7" w:rsidRDefault="006E77C7" w14:paraId="627A6AF7" w14:textId="6004D821">
      <w:pPr>
        <w:pStyle w:val="BodyText"/>
        <w:numPr>
          <w:ilvl w:val="0"/>
          <w:numId w:val="24"/>
        </w:numPr>
      </w:pPr>
      <w:r>
        <w:t>Whether content-based filtering is supported</w:t>
      </w:r>
    </w:p>
    <w:p w:rsidR="006E77C7" w:rsidP="006E77C7" w:rsidRDefault="006E77C7" w14:paraId="1ECA8DF2" w14:textId="5B3BC06E">
      <w:pPr>
        <w:pStyle w:val="BodyText"/>
        <w:numPr>
          <w:ilvl w:val="0"/>
          <w:numId w:val="24"/>
        </w:numPr>
      </w:pPr>
      <w:r>
        <w:t>Supported expression languages/versions for content-based filtering</w:t>
      </w:r>
    </w:p>
    <w:p w:rsidRPr="00894FE4" w:rsidR="006E77C7" w:rsidP="006E77C7" w:rsidRDefault="006E77C7" w14:paraId="660AEB64" w14:textId="26707E7D">
      <w:pPr>
        <w:pStyle w:val="BodyText"/>
        <w:numPr>
          <w:ilvl w:val="0"/>
          <w:numId w:val="24"/>
        </w:numPr>
      </w:pPr>
      <w:commentRangeStart w:id="123"/>
      <w:r>
        <w:t>What else</w:t>
      </w:r>
      <w:commentRangeEnd w:id="123"/>
      <w:r>
        <w:rPr>
          <w:rStyle w:val="CommentReference"/>
        </w:rPr>
        <w:commentReference w:id="123"/>
      </w:r>
      <w:r>
        <w:t>?</w:t>
      </w:r>
    </w:p>
    <w:p w:rsidR="00BB0129" w:rsidP="00244FCA" w:rsidRDefault="00E83E4F" w14:paraId="2CEA86C2" w14:textId="0E725B22">
      <w:pPr>
        <w:pStyle w:val="Heading1"/>
      </w:pPr>
      <w:bookmarkStart w:name="service-definitions" w:id="124"/>
      <w:bookmarkStart w:name="_3_Service_Definitions" w:id="125"/>
      <w:bookmarkStart w:name="_Toc25357156" w:id="126"/>
      <w:bookmarkStart w:name="_Toc25337030" w:id="127"/>
      <w:bookmarkStart w:name="_Toc29288927" w:id="128"/>
      <w:bookmarkEnd w:id="124"/>
      <w:bookmarkEnd w:id="125"/>
      <w:r>
        <w:t>Service Definitions</w:t>
      </w:r>
      <w:bookmarkEnd w:id="126"/>
      <w:bookmarkEnd w:id="127"/>
      <w:bookmarkEnd w:id="128"/>
    </w:p>
    <w:p w:rsidR="00BB0129" w:rsidP="00244FCA" w:rsidRDefault="00E83E4F" w14:paraId="3C407EBE" w14:textId="5E45B011">
      <w:pPr>
        <w:pStyle w:val="BodyText"/>
      </w:pPr>
      <w:r>
        <w:t>All services defined in ISA 95.00.06 are defined as SOAP Web Services</w:t>
      </w:r>
      <w:r w:rsidR="001D5DE3">
        <w:t xml:space="preserve"> or REST services</w:t>
      </w:r>
      <w:r>
        <w:t xml:space="preserve"> in this specification. The SOAP </w:t>
      </w:r>
      <w:r w:rsidR="001D5DE3">
        <w:t xml:space="preserve">and REST </w:t>
      </w:r>
      <w:r>
        <w:t>service definitions below are to be interpreted in the context of the corresponding ISA 95.00.06 service.</w:t>
      </w:r>
    </w:p>
    <w:p w:rsidR="00BB0129" w:rsidP="00E17B28" w:rsidRDefault="001D5DE3" w14:paraId="114B16B1" w14:textId="70BC6E35">
      <w:pPr>
        <w:pStyle w:val="Note"/>
      </w:pPr>
      <w:r>
        <w:t>NOTE</w:t>
      </w:r>
      <w:r>
        <w:tab/>
      </w:r>
      <w:r w:rsidR="00E83E4F">
        <w:t>ISA 95.00.06 does not define a</w:t>
      </w:r>
      <w:r w:rsidR="008A58AB">
        <w:t>n</w:t>
      </w:r>
      <w:r w:rsidR="00E83E4F">
        <w:t xml:space="preserve"> Expire Request operation within the Consumer Request Service, but it has been specified below for a consistent message expiry model across services.</w:t>
      </w:r>
    </w:p>
    <w:p w:rsidR="00BB0129" w:rsidRDefault="00E83E4F" w14:paraId="08B24BB6" w14:textId="47A63131">
      <w:pPr>
        <w:pStyle w:val="BodyText"/>
      </w:pPr>
      <w:r>
        <w:t xml:space="preserve">All service operations have corresponding HTTP examples shown in </w:t>
      </w:r>
      <w:r w:rsidRPr="00244FCA">
        <w:t>Example HTTP Flows</w:t>
      </w:r>
      <w:r>
        <w:t>.</w:t>
      </w:r>
    </w:p>
    <w:p w:rsidR="002621AA" w:rsidP="002621AA" w:rsidRDefault="2F2914D0" w14:paraId="51B78B73" w14:textId="6C9C30E1">
      <w:pPr>
        <w:pStyle w:val="Heading2"/>
      </w:pPr>
      <w:bookmarkStart w:name="_Toc29288928" w:id="129"/>
      <w:commentRangeStart w:id="130"/>
      <w:commentRangeStart w:id="131"/>
      <w:r>
        <w:lastRenderedPageBreak/>
        <w:t>Conformance to ISA 95.00.06</w:t>
      </w:r>
      <w:commentRangeEnd w:id="130"/>
      <w:r w:rsidR="002621AA">
        <w:rPr>
          <w:rStyle w:val="CommentReference"/>
        </w:rPr>
        <w:commentReference w:id="130"/>
      </w:r>
      <w:commentRangeEnd w:id="131"/>
      <w:r w:rsidR="002621AA">
        <w:rPr>
          <w:rStyle w:val="CommentReference"/>
        </w:rPr>
        <w:commentReference w:id="131"/>
      </w:r>
      <w:bookmarkEnd w:id="129"/>
    </w:p>
    <w:p w:rsidR="001A6D09" w:rsidP="002621AA" w:rsidRDefault="002621AA" w14:paraId="58421F09" w14:textId="7A1CCD97">
      <w:pPr>
        <w:pStyle w:val="BodyText"/>
      </w:pPr>
      <w:r>
        <w:t xml:space="preserve">The following Service Definitions </w:t>
      </w:r>
      <w:r w:rsidR="001A6D09">
        <w:t>have been assessed for conformance</w:t>
      </w:r>
      <w:r>
        <w:t xml:space="preserve"> to the requirement</w:t>
      </w:r>
      <w:r w:rsidR="001A6D09">
        <w:t>s</w:t>
      </w:r>
      <w:r>
        <w:t xml:space="preserve"> specified in ISA</w:t>
      </w:r>
      <w:r w:rsidR="00A4281C">
        <w:t xml:space="preserve"> </w:t>
      </w:r>
      <w:r>
        <w:t>95</w:t>
      </w:r>
      <w:r w:rsidR="006051B7">
        <w:t>.</w:t>
      </w:r>
      <w:r>
        <w:t>00.06</w:t>
      </w:r>
      <w:r w:rsidR="001A6D09">
        <w:t xml:space="preserve"> according to the provisions therein and listed as follows:</w:t>
      </w:r>
    </w:p>
    <w:p w:rsidR="001A6D09" w:rsidP="002621AA" w:rsidRDefault="001A6D09" w14:paraId="056E428C" w14:textId="384DCF31">
      <w:pPr>
        <w:pStyle w:val="BodyText"/>
      </w:pPr>
      <w:r>
        <w:t>Terminology:</w:t>
      </w:r>
    </w:p>
    <w:p w:rsidR="001A6D09" w:rsidP="00C0611D" w:rsidRDefault="001A6D09" w14:paraId="1C126AC9" w14:textId="77777777">
      <w:pPr>
        <w:pStyle w:val="BodyText"/>
        <w:numPr>
          <w:ilvl w:val="0"/>
          <w:numId w:val="78"/>
        </w:numPr>
      </w:pPr>
    </w:p>
    <w:p w:rsidR="002621AA" w:rsidP="002621AA" w:rsidRDefault="001A6D09" w14:paraId="4DBA114C" w14:textId="677B58A4">
      <w:pPr>
        <w:pStyle w:val="BodyText"/>
      </w:pPr>
      <w:r>
        <w:t xml:space="preserve">Services </w:t>
      </w:r>
      <w:r w:rsidRPr="00BC0433">
        <w:rPr>
          <w:highlight w:val="yellow"/>
        </w:rPr>
        <w:t xml:space="preserve">(to be repeated </w:t>
      </w:r>
      <w:r w:rsidRPr="00BC0433" w:rsidR="0096726A">
        <w:rPr>
          <w:highlight w:val="yellow"/>
        </w:rPr>
        <w:t xml:space="preserve">and completed </w:t>
      </w:r>
      <w:r w:rsidRPr="00BC0433">
        <w:rPr>
          <w:highlight w:val="yellow"/>
        </w:rPr>
        <w:t>for each service):</w:t>
      </w:r>
    </w:p>
    <w:p w:rsidR="001A6D09" w:rsidP="001A6D09" w:rsidRDefault="001A6D09" w14:paraId="56F1F41E" w14:textId="091F6E3D">
      <w:pPr>
        <w:pStyle w:val="BodyText"/>
        <w:numPr>
          <w:ilvl w:val="0"/>
          <w:numId w:val="78"/>
        </w:numPr>
      </w:pPr>
      <w:r>
        <w:t>Notification service</w:t>
      </w:r>
    </w:p>
    <w:p w:rsidR="001A6D09" w:rsidP="001A6D09" w:rsidRDefault="001A6D09" w14:paraId="15D4D821" w14:textId="75336B59">
      <w:pPr>
        <w:pStyle w:val="BodyText"/>
        <w:numPr>
          <w:ilvl w:val="0"/>
          <w:numId w:val="78"/>
        </w:numPr>
      </w:pPr>
      <w:r>
        <w:t>Filter expression support</w:t>
      </w:r>
    </w:p>
    <w:p w:rsidR="001A6D09" w:rsidP="00C0611D" w:rsidRDefault="001A6D09" w14:paraId="50AA22CD" w14:textId="30DD21E6">
      <w:pPr>
        <w:pStyle w:val="BodyText"/>
        <w:numPr>
          <w:ilvl w:val="0"/>
          <w:numId w:val="78"/>
        </w:numPr>
      </w:pPr>
      <w:r>
        <w:t>Definition of service, optional components, non-compliance,</w:t>
      </w:r>
    </w:p>
    <w:p w:rsidR="001A6D09" w:rsidP="002621AA" w:rsidRDefault="001A6D09" w14:paraId="1A25249D" w14:textId="6180E1BD">
      <w:pPr>
        <w:pStyle w:val="BodyText"/>
      </w:pPr>
      <w:r>
        <w:t>Any implementation of the ISBM specification that is assessed as conforming to the ISBM specification will be considered to conform to ISA</w:t>
      </w:r>
      <w:r w:rsidR="00F960DC">
        <w:t xml:space="preserve"> </w:t>
      </w:r>
      <w:r>
        <w:t>95</w:t>
      </w:r>
      <w:r w:rsidR="003E5CBA">
        <w:t>.</w:t>
      </w:r>
      <w:r>
        <w:t>00.06 as well, with the exceptions noted above.</w:t>
      </w:r>
    </w:p>
    <w:p w:rsidR="00BB0129" w:rsidP="00244FCA" w:rsidRDefault="00E83E4F" w14:paraId="13E472F2" w14:textId="7A15C68A">
      <w:pPr>
        <w:pStyle w:val="Heading2"/>
      </w:pPr>
      <w:bookmarkStart w:name="terminology" w:id="132"/>
      <w:bookmarkStart w:name="_Toc26110494" w:id="133"/>
      <w:bookmarkStart w:name="_Toc26110495" w:id="134"/>
      <w:bookmarkStart w:name="_Toc26110496" w:id="135"/>
      <w:bookmarkStart w:name="_Toc26110497" w:id="136"/>
      <w:bookmarkStart w:name="_Toc26110498" w:id="137"/>
      <w:bookmarkStart w:name="_Toc26110499" w:id="138"/>
      <w:bookmarkStart w:name="_Toc26110500" w:id="139"/>
      <w:bookmarkStart w:name="_Toc26110501" w:id="140"/>
      <w:bookmarkStart w:name="_Toc26110502" w:id="141"/>
      <w:bookmarkStart w:name="_Toc26110503" w:id="142"/>
      <w:bookmarkStart w:name="_Toc26110504" w:id="143"/>
      <w:bookmarkStart w:name="_Toc26110505" w:id="144"/>
      <w:bookmarkStart w:name="_Toc26110506" w:id="145"/>
      <w:bookmarkStart w:name="_Toc26110507" w:id="146"/>
      <w:bookmarkStart w:name="_Toc26110508" w:id="147"/>
      <w:bookmarkStart w:name="_Toc26110509" w:id="148"/>
      <w:bookmarkStart w:name="_Toc26110510" w:id="149"/>
      <w:bookmarkStart w:name="_Toc26110511" w:id="150"/>
      <w:bookmarkStart w:name="_Toc26110512" w:id="151"/>
      <w:bookmarkStart w:name="_Toc26110513" w:id="152"/>
      <w:bookmarkStart w:name="_Toc26110514" w:id="153"/>
      <w:bookmarkStart w:name="_Toc26110515" w:id="154"/>
      <w:bookmarkStart w:name="_Toc26110516" w:id="155"/>
      <w:bookmarkStart w:name="_Toc26110517" w:id="156"/>
      <w:bookmarkStart w:name="_Toc26110518" w:id="157"/>
      <w:bookmarkStart w:name="_Toc26110519" w:id="158"/>
      <w:bookmarkStart w:name="_Toc26110520" w:id="159"/>
      <w:bookmarkStart w:name="_Toc26110521" w:id="160"/>
      <w:bookmarkStart w:name="_Toc26110522" w:id="161"/>
      <w:bookmarkStart w:name="_Toc26110523" w:id="162"/>
      <w:bookmarkStart w:name="_Toc26110524" w:id="163"/>
      <w:bookmarkStart w:name="_Toc26110525" w:id="164"/>
      <w:bookmarkStart w:name="_Toc26110526" w:id="165"/>
      <w:bookmarkStart w:name="_Toc26110527" w:id="166"/>
      <w:bookmarkStart w:name="_Toc26110528" w:id="167"/>
      <w:bookmarkStart w:name="_Toc26110529" w:id="168"/>
      <w:bookmarkStart w:name="_Toc26110530" w:id="169"/>
      <w:bookmarkStart w:name="channel-management-service" w:id="170"/>
      <w:bookmarkStart w:name="_Toc25337032" w:id="171"/>
      <w:bookmarkStart w:name="_Toc25357158" w:id="172"/>
      <w:bookmarkStart w:name="_Toc29288929" w:id="173"/>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t>Channel Management Service</w:t>
      </w:r>
      <w:bookmarkEnd w:id="171"/>
      <w:bookmarkEnd w:id="172"/>
      <w:bookmarkEnd w:id="173"/>
    </w:p>
    <w:p w:rsidRPr="001D4D7E" w:rsidR="001D4D7E" w:rsidP="001D4D7E" w:rsidRDefault="001D4D7E" w14:paraId="3FB556EF" w14:textId="36979605">
      <w:pPr>
        <w:pStyle w:val="BodyText"/>
      </w:pPr>
      <w:r>
        <w:t xml:space="preserve">The Channel Management Service for SOAP Interface is </w:t>
      </w:r>
      <w:hyperlink r:id="rId49">
        <w:r>
          <w:rPr>
            <w:rStyle w:val="Hyperlink"/>
          </w:rPr>
          <w:t>available as a WSDL description</w:t>
        </w:r>
      </w:hyperlink>
      <w:r w:rsidR="00FA7089">
        <w:t xml:space="preserve"> and </w:t>
      </w:r>
      <w:r>
        <w:t xml:space="preserve">for REST Interface is </w:t>
      </w:r>
      <w:hyperlink w:history="1" r:id="rId50">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rsidR="00BB0129" w:rsidP="00244FCA" w:rsidRDefault="00E83E4F" w14:paraId="19165CF6" w14:textId="202DED05">
      <w:pPr>
        <w:pStyle w:val="Heading3"/>
      </w:pPr>
      <w:bookmarkStart w:name="create-channel" w:id="174"/>
      <w:bookmarkStart w:name="_3.2.1_Create_Channel" w:id="175"/>
      <w:bookmarkStart w:name="_Toc25337033" w:id="176"/>
      <w:bookmarkStart w:name="_Toc25357159" w:id="177"/>
      <w:bookmarkStart w:name="_Toc29288930" w:id="178"/>
      <w:bookmarkEnd w:id="174"/>
      <w:bookmarkEnd w:id="175"/>
      <w:r>
        <w:t>Create Channel</w:t>
      </w:r>
      <w:bookmarkEnd w:id="176"/>
      <w:bookmarkEnd w:id="177"/>
      <w:bookmarkEnd w:id="178"/>
    </w:p>
    <w:p w:rsidRPr="003770D3" w:rsidR="003770D3" w:rsidP="003770D3" w:rsidRDefault="003770D3" w14:paraId="4FC66F33" w14:textId="3B3E176A">
      <w:pPr>
        <w:pStyle w:val="BodyText"/>
      </w:pPr>
      <w:r>
        <w:t xml:space="preserve">The </w:t>
      </w:r>
      <w:r w:rsidR="00B33BD0">
        <w:t>C</w:t>
      </w:r>
      <w:r>
        <w:t>reate</w:t>
      </w:r>
      <w:r w:rsidR="00B33BD0">
        <w:t xml:space="preserve"> C</w:t>
      </w:r>
      <w:r>
        <w:t xml:space="preserve">hannel </w:t>
      </w:r>
      <w:r w:rsidR="00775F0E">
        <w:t xml:space="preserve">service </w:t>
      </w:r>
      <w:r w:rsidR="00716D77">
        <w:t xml:space="preserve">in general </w:t>
      </w:r>
      <w:r w:rsidR="007231F9">
        <w:t>MUST</w:t>
      </w:r>
      <w:r w:rsidR="00775F0E">
        <w:t xml:space="preserve"> have the behavior, inputs, outputs and return the faults as defined by the following table. </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7"/>
        <w:gridCol w:w="8863"/>
      </w:tblGrid>
      <w:tr w:rsidR="007E7578" w:rsidTr="005F550A" w14:paraId="21648577"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7E7578" w:rsidP="00455C01" w:rsidRDefault="007E7578" w14:paraId="4CC6DCE1" w14:textId="77777777">
            <w:pPr>
              <w:pStyle w:val="Compact"/>
            </w:pPr>
            <w:r>
              <w:t>Name</w:t>
            </w:r>
          </w:p>
        </w:tc>
        <w:tc>
          <w:tcPr>
            <w:tcW w:w="0" w:type="auto"/>
          </w:tcPr>
          <w:p w:rsidR="007E7578" w:rsidP="00455C01" w:rsidRDefault="007E7578" w14:paraId="04147F4E" w14:textId="77777777">
            <w:pPr>
              <w:pStyle w:val="Compact"/>
            </w:pPr>
            <w:proofErr w:type="spellStart"/>
            <w:r>
              <w:t>CreateChannel</w:t>
            </w:r>
            <w:proofErr w:type="spellEnd"/>
          </w:p>
        </w:tc>
      </w:tr>
      <w:tr w:rsidR="007E7578" w:rsidTr="005F550A" w14:paraId="2888BA04" w14:textId="77777777">
        <w:trPr>
          <w:cnfStyle w:val="000000100000" w:firstRow="0" w:lastRow="0" w:firstColumn="0" w:lastColumn="0" w:oddVBand="0" w:evenVBand="0" w:oddHBand="1" w:evenHBand="0" w:firstRowFirstColumn="0" w:firstRowLastColumn="0" w:lastRowFirstColumn="0" w:lastRowLastColumn="0"/>
        </w:trPr>
        <w:tc>
          <w:tcPr>
            <w:tcW w:w="0" w:type="auto"/>
            <w:tcBorders>
              <w:top w:val="none" w:color="auto" w:sz="0" w:space="0"/>
              <w:left w:val="none" w:color="auto" w:sz="0" w:space="0"/>
              <w:bottom w:val="none" w:color="auto" w:sz="0" w:space="0"/>
              <w:right w:val="none" w:color="auto" w:sz="0" w:space="0"/>
              <w:tl2br w:val="none" w:color="auto" w:sz="0" w:space="0"/>
              <w:tr2bl w:val="none" w:color="auto" w:sz="0" w:space="0"/>
            </w:tcBorders>
          </w:tcPr>
          <w:p w:rsidR="007E7578" w:rsidP="00455C01" w:rsidRDefault="007E7578" w14:paraId="2860ED90" w14:textId="77777777">
            <w:pPr>
              <w:pStyle w:val="Compact"/>
            </w:pPr>
            <w:r>
              <w:t>Description</w:t>
            </w:r>
          </w:p>
        </w:tc>
        <w:tc>
          <w:tcPr>
            <w:tcW w:w="0" w:type="auto"/>
            <w:tcBorders>
              <w:top w:val="none" w:color="auto" w:sz="0" w:space="0"/>
              <w:left w:val="none" w:color="auto" w:sz="0" w:space="0"/>
              <w:bottom w:val="none" w:color="auto" w:sz="0" w:space="0"/>
              <w:right w:val="none" w:color="auto" w:sz="0" w:space="0"/>
              <w:tl2br w:val="none" w:color="auto" w:sz="0" w:space="0"/>
              <w:tr2bl w:val="none" w:color="auto" w:sz="0" w:space="0"/>
            </w:tcBorders>
          </w:tcPr>
          <w:p w:rsidR="007E7578" w:rsidP="00455C01" w:rsidRDefault="007E7578" w14:paraId="29868428" w14:textId="77777777">
            <w:pPr>
              <w:pStyle w:val="Compact"/>
            </w:pPr>
            <w:r>
              <w:t>Creates a new channel.</w:t>
            </w:r>
          </w:p>
        </w:tc>
      </w:tr>
      <w:tr w:rsidR="007E7578" w:rsidTr="005F550A" w14:paraId="4C01B192" w14:textId="77777777">
        <w:tc>
          <w:tcPr>
            <w:tcW w:w="0" w:type="auto"/>
          </w:tcPr>
          <w:p w:rsidR="007E7578" w:rsidP="00455C01" w:rsidRDefault="007E7578" w14:paraId="2054E9DF" w14:textId="77777777">
            <w:pPr>
              <w:pStyle w:val="Compact"/>
            </w:pPr>
            <w:r>
              <w:t>Input</w:t>
            </w:r>
          </w:p>
        </w:tc>
        <w:tc>
          <w:tcPr>
            <w:tcW w:w="0" w:type="auto"/>
          </w:tcPr>
          <w:p w:rsidR="007E7578" w:rsidP="00455C01" w:rsidRDefault="007E7578" w14:paraId="749CCF40" w14:textId="66826F9C">
            <w:proofErr w:type="spellStart"/>
            <w:r>
              <w:t>ChannelURI</w:t>
            </w:r>
            <w:proofErr w:type="spellEnd"/>
            <w:r>
              <w:t xml:space="preserve"> [1]</w:t>
            </w:r>
          </w:p>
          <w:p w:rsidR="007E7578" w:rsidP="00455C01" w:rsidRDefault="007E7578" w14:paraId="3EC7AFC7" w14:textId="3500A617">
            <w:proofErr w:type="spellStart"/>
            <w:r>
              <w:t>ChannelType</w:t>
            </w:r>
            <w:proofErr w:type="spellEnd"/>
            <w:r>
              <w:t xml:space="preserve"> [1]</w:t>
            </w:r>
          </w:p>
          <w:p w:rsidR="007E7578" w:rsidP="00455C01" w:rsidRDefault="007E7578" w14:paraId="0DAF43EE" w14:textId="74F081D7">
            <w:proofErr w:type="spellStart"/>
            <w:r>
              <w:t>ChannelDescription</w:t>
            </w:r>
            <w:proofErr w:type="spellEnd"/>
            <w:r>
              <w:t xml:space="preserve"> [</w:t>
            </w:r>
            <w:proofErr w:type="gramStart"/>
            <w:r>
              <w:t>0..</w:t>
            </w:r>
            <w:proofErr w:type="gramEnd"/>
            <w:r>
              <w:t>1]</w:t>
            </w:r>
          </w:p>
          <w:p w:rsidR="007E7578" w:rsidP="00455C01" w:rsidRDefault="007E7578" w14:paraId="17CDC4C0" w14:textId="581504B0">
            <w:proofErr w:type="spellStart"/>
            <w:r>
              <w:t>SecurityToken</w:t>
            </w:r>
            <w:proofErr w:type="spellEnd"/>
            <w:r>
              <w:t xml:space="preserve"> [</w:t>
            </w:r>
            <w:proofErr w:type="gramStart"/>
            <w:r>
              <w:t>0..</w:t>
            </w:r>
            <w:proofErr w:type="gramEnd"/>
            <w:r>
              <w:t>*]</w:t>
            </w:r>
          </w:p>
        </w:tc>
      </w:tr>
      <w:tr w:rsidR="007E7578" w:rsidTr="005F550A" w14:paraId="42FD7E2A" w14:textId="77777777">
        <w:trPr>
          <w:cnfStyle w:val="000000100000" w:firstRow="0" w:lastRow="0" w:firstColumn="0" w:lastColumn="0" w:oddVBand="0" w:evenVBand="0" w:oddHBand="1" w:evenHBand="0" w:firstRowFirstColumn="0" w:firstRowLastColumn="0" w:lastRowFirstColumn="0" w:lastRowLastColumn="0"/>
        </w:trPr>
        <w:tc>
          <w:tcPr>
            <w:tcW w:w="0" w:type="auto"/>
            <w:tcBorders>
              <w:top w:val="none" w:color="auto" w:sz="0" w:space="0"/>
              <w:left w:val="none" w:color="auto" w:sz="0" w:space="0"/>
              <w:bottom w:val="none" w:color="auto" w:sz="0" w:space="0"/>
              <w:right w:val="none" w:color="auto" w:sz="0" w:space="0"/>
              <w:tl2br w:val="none" w:color="auto" w:sz="0" w:space="0"/>
              <w:tr2bl w:val="none" w:color="auto" w:sz="0" w:space="0"/>
            </w:tcBorders>
          </w:tcPr>
          <w:p w:rsidR="007E7578" w:rsidP="00455C01" w:rsidRDefault="007E7578" w14:paraId="7806143D" w14:textId="77777777">
            <w:pPr>
              <w:pStyle w:val="Compact"/>
            </w:pPr>
            <w:r>
              <w:t>Behavior</w:t>
            </w:r>
          </w:p>
        </w:tc>
        <w:tc>
          <w:tcPr>
            <w:tcW w:w="0" w:type="auto"/>
            <w:tcBorders>
              <w:top w:val="none" w:color="auto" w:sz="0" w:space="0"/>
              <w:left w:val="none" w:color="auto" w:sz="0" w:space="0"/>
              <w:bottom w:val="none" w:color="auto" w:sz="0" w:space="0"/>
              <w:right w:val="none" w:color="auto" w:sz="0" w:space="0"/>
              <w:tl2br w:val="none" w:color="auto" w:sz="0" w:space="0"/>
              <w:tr2bl w:val="none" w:color="auto" w:sz="0" w:space="0"/>
            </w:tcBorders>
          </w:tcPr>
          <w:p w:rsidR="007E7578" w:rsidP="00455C01" w:rsidRDefault="007E7578" w14:paraId="1C435F13" w14:textId="77777777">
            <w:r>
              <w:t xml:space="preserve">If the </w:t>
            </w:r>
            <w:proofErr w:type="spellStart"/>
            <w:r>
              <w:t>ChannelURI</w:t>
            </w:r>
            <w:proofErr w:type="spellEnd"/>
            <w:r>
              <w:t xml:space="preserve"> already </w:t>
            </w:r>
            <w:proofErr w:type="gramStart"/>
            <w:r>
              <w:t>exists</w:t>
            </w:r>
            <w:proofErr w:type="gramEnd"/>
            <w:r>
              <w:t xml:space="preserve"> then a </w:t>
            </w:r>
            <w:proofErr w:type="spellStart"/>
            <w:r>
              <w:t>ChannelFault</w:t>
            </w:r>
            <w:proofErr w:type="spellEnd"/>
            <w:r>
              <w:t xml:space="preserve"> is returned.</w:t>
            </w:r>
          </w:p>
          <w:p w:rsidR="007E7578" w:rsidP="00455C01" w:rsidRDefault="007E7578" w14:paraId="5FA31991" w14:textId="77777777">
            <w:r>
              <w:t xml:space="preserve">The </w:t>
            </w:r>
            <w:proofErr w:type="spellStart"/>
            <w:r>
              <w:t>SecurityTokens</w:t>
            </w:r>
            <w:proofErr w:type="spellEnd"/>
            <w:r>
              <w:t xml:space="preserve"> are assigned to the channel upon its creation.</w:t>
            </w:r>
          </w:p>
          <w:p w:rsidR="007E7578" w:rsidP="00455C01" w:rsidRDefault="007E7578" w14:paraId="0F18BC53" w14:textId="77777777">
            <w:r>
              <w:t xml:space="preserve">If duplicate </w:t>
            </w:r>
            <w:proofErr w:type="spellStart"/>
            <w:r>
              <w:t>SecurityTokens</w:t>
            </w:r>
            <w:proofErr w:type="spellEnd"/>
            <w:r>
              <w:t xml:space="preserve"> exist, these result in a single token being assigned to the channel to maintain a distinct list.</w:t>
            </w:r>
          </w:p>
        </w:tc>
      </w:tr>
      <w:tr w:rsidR="007E7578" w:rsidTr="005F550A" w14:paraId="31DDF915" w14:textId="77777777">
        <w:tc>
          <w:tcPr>
            <w:tcW w:w="0" w:type="auto"/>
          </w:tcPr>
          <w:p w:rsidR="007E7578" w:rsidP="00455C01" w:rsidRDefault="007E7578" w14:paraId="11DDEC13" w14:textId="77777777">
            <w:pPr>
              <w:pStyle w:val="Compact"/>
            </w:pPr>
            <w:r>
              <w:t>Output</w:t>
            </w:r>
          </w:p>
        </w:tc>
        <w:tc>
          <w:tcPr>
            <w:tcW w:w="0" w:type="auto"/>
          </w:tcPr>
          <w:p w:rsidR="007E7578" w:rsidP="00455C01" w:rsidRDefault="007E7578" w14:paraId="09B64E14" w14:textId="77777777">
            <w:pPr>
              <w:pStyle w:val="Compact"/>
            </w:pPr>
            <w:r>
              <w:t>N/A</w:t>
            </w:r>
          </w:p>
        </w:tc>
      </w:tr>
      <w:tr w:rsidR="007E7578" w:rsidTr="005F550A" w14:paraId="31A45CEF" w14:textId="77777777">
        <w:trPr>
          <w:cnfStyle w:val="000000100000" w:firstRow="0" w:lastRow="0" w:firstColumn="0" w:lastColumn="0" w:oddVBand="0" w:evenVBand="0" w:oddHBand="1" w:evenHBand="0" w:firstRowFirstColumn="0" w:firstRowLastColumn="0" w:lastRowFirstColumn="0" w:lastRowLastColumn="0"/>
        </w:trPr>
        <w:tc>
          <w:tcPr>
            <w:tcW w:w="0" w:type="auto"/>
            <w:tcBorders>
              <w:top w:val="none" w:color="auto" w:sz="0" w:space="0"/>
              <w:left w:val="none" w:color="auto" w:sz="0" w:space="0"/>
              <w:bottom w:val="none" w:color="auto" w:sz="0" w:space="0"/>
              <w:right w:val="none" w:color="auto" w:sz="0" w:space="0"/>
              <w:tl2br w:val="none" w:color="auto" w:sz="0" w:space="0"/>
              <w:tr2bl w:val="none" w:color="auto" w:sz="0" w:space="0"/>
            </w:tcBorders>
          </w:tcPr>
          <w:p w:rsidR="007E7578" w:rsidP="00455C01" w:rsidRDefault="007E7578" w14:paraId="2BA96DBA" w14:textId="77777777">
            <w:pPr>
              <w:pStyle w:val="Compact"/>
            </w:pPr>
            <w:r>
              <w:t>Faults</w:t>
            </w:r>
          </w:p>
        </w:tc>
        <w:tc>
          <w:tcPr>
            <w:tcW w:w="0" w:type="auto"/>
            <w:tcBorders>
              <w:top w:val="none" w:color="auto" w:sz="0" w:space="0"/>
              <w:left w:val="none" w:color="auto" w:sz="0" w:space="0"/>
              <w:bottom w:val="none" w:color="auto" w:sz="0" w:space="0"/>
              <w:right w:val="none" w:color="auto" w:sz="0" w:space="0"/>
              <w:tl2br w:val="none" w:color="auto" w:sz="0" w:space="0"/>
              <w:tr2bl w:val="none" w:color="auto" w:sz="0" w:space="0"/>
            </w:tcBorders>
          </w:tcPr>
          <w:p w:rsidR="007E7578" w:rsidP="00455C01" w:rsidRDefault="007E7578" w14:paraId="1DE33CE8" w14:textId="77777777">
            <w:pPr>
              <w:pStyle w:val="Compact"/>
            </w:pPr>
            <w:proofErr w:type="spellStart"/>
            <w:r>
              <w:t>ChannelFault</w:t>
            </w:r>
            <w:proofErr w:type="spellEnd"/>
          </w:p>
        </w:tc>
      </w:tr>
    </w:tbl>
    <w:p w:rsidR="00C42E2E" w:rsidP="00C42E2E" w:rsidRDefault="00C42E2E" w14:paraId="2357F2E2" w14:textId="1CEAA732">
      <w:pPr>
        <w:pStyle w:val="Heading4"/>
      </w:pPr>
      <w:r>
        <w:t xml:space="preserve">SOAP </w:t>
      </w:r>
      <w:r w:rsidR="003B5061">
        <w:t>Mapping</w:t>
      </w:r>
    </w:p>
    <w:p w:rsidR="003B5061" w:rsidP="003770D3" w:rsidRDefault="00FD3480" w14:paraId="4E66F83A" w14:textId="63FC5500">
      <w:pPr>
        <w:pStyle w:val="BodyText"/>
      </w:pPr>
      <w:r>
        <w:t>The Create</w:t>
      </w:r>
      <w:r w:rsidR="003B5061">
        <w:t xml:space="preserve"> </w:t>
      </w:r>
      <w:r>
        <w:t>Channel general interface is mapped into SOAP 1.1/1.2 as embedded XML schemas in WSDL descriptions according to the following schema types</w:t>
      </w:r>
      <w:r w:rsidR="003B5061">
        <w:t>.</w:t>
      </w:r>
    </w:p>
    <w:p w:rsidR="003770D3" w:rsidP="003770D3" w:rsidRDefault="003B5061" w14:paraId="7B804CA7" w14:textId="7C34CCC4">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151DB9" w:rsidTr="008B6776" w14:paraId="7823B31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8B6776" w:rsidR="00151DB9" w:rsidP="00344EF1" w:rsidRDefault="00151DB9" w14:paraId="2FCD45E6" w14:textId="77777777">
            <w:pPr>
              <w:pStyle w:val="Compact"/>
            </w:pPr>
            <w:r w:rsidRPr="008B6776">
              <w:t>Input</w:t>
            </w:r>
          </w:p>
        </w:tc>
        <w:tc>
          <w:tcPr>
            <w:tcW w:w="4397" w:type="pct"/>
          </w:tcPr>
          <w:p w:rsidRPr="008B6776" w:rsidR="005A6279" w:rsidP="00344EF1" w:rsidRDefault="005A6279" w14:paraId="7F2B5DFC" w14:textId="4BBA8999">
            <w:pPr>
              <w:rPr>
                <w:bCs/>
              </w:rPr>
            </w:pPr>
            <w:proofErr w:type="spellStart"/>
            <w:r w:rsidRPr="008B6776">
              <w:rPr>
                <w:bCs/>
              </w:rPr>
              <w:t>CreateChannel</w:t>
            </w:r>
            <w:proofErr w:type="spellEnd"/>
            <w:r w:rsidRPr="008B6776" w:rsidR="003B5061">
              <w:rPr>
                <w:bCs/>
              </w:rPr>
              <w:t xml:space="preserve"> (</w:t>
            </w:r>
            <w:proofErr w:type="spellStart"/>
            <w:r w:rsidR="000F508D">
              <w:fldChar w:fldCharType="begin"/>
            </w:r>
            <w:r w:rsidR="000F508D">
              <w:instrText xml:space="preserve"> HYPERLINK "http://www.openoandm.org/ws-isbm/1.1/wsdl/ChannelManagementService.wsdl" </w:instrText>
            </w:r>
            <w:r w:rsidR="000F508D">
              <w:fldChar w:fldCharType="separate"/>
            </w:r>
            <w:r w:rsidRPr="008B6776" w:rsidR="00B33BD0">
              <w:rPr>
                <w:rStyle w:val="Hyperlink"/>
                <w:bCs/>
              </w:rPr>
              <w:t>isbm:CreateChannel</w:t>
            </w:r>
            <w:proofErr w:type="spellEnd"/>
            <w:r w:rsidR="000F508D">
              <w:rPr>
                <w:rStyle w:val="Hyperlink"/>
                <w:bCs/>
              </w:rPr>
              <w:fldChar w:fldCharType="end"/>
            </w:r>
            <w:r w:rsidRPr="008B6776" w:rsidR="003B5061">
              <w:rPr>
                <w:bCs/>
              </w:rPr>
              <w:t>)</w:t>
            </w:r>
          </w:p>
          <w:p w:rsidRPr="008B6776" w:rsidR="00151DB9" w:rsidP="005A6279" w:rsidRDefault="00151DB9" w14:paraId="70FF538E" w14:textId="7ABD38CC">
            <w:pPr>
              <w:pStyle w:val="ListParagraph"/>
              <w:numPr>
                <w:ilvl w:val="0"/>
                <w:numId w:val="7"/>
              </w:numPr>
            </w:pPr>
            <w:proofErr w:type="spellStart"/>
            <w:r w:rsidRPr="008B6776">
              <w:lastRenderedPageBreak/>
              <w:t>ChannelURI</w:t>
            </w:r>
            <w:proofErr w:type="spellEnd"/>
            <w:r w:rsidRPr="008B6776">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8B6776">
              <w:rPr>
                <w:rStyle w:val="Hyperlink"/>
              </w:rPr>
              <w:t>xs:string</w:t>
            </w:r>
            <w:proofErr w:type="spellEnd"/>
            <w:proofErr w:type="gramEnd"/>
            <w:r w:rsidR="000F508D">
              <w:rPr>
                <w:rStyle w:val="Hyperlink"/>
              </w:rPr>
              <w:fldChar w:fldCharType="end"/>
            </w:r>
            <w:r w:rsidRPr="008B6776">
              <w:t>)</w:t>
            </w:r>
            <w:r w:rsidRPr="008B6776" w:rsidR="003B5061">
              <w:t xml:space="preserve"> [1]</w:t>
            </w:r>
          </w:p>
          <w:p w:rsidRPr="008B6776" w:rsidR="00151DB9" w:rsidP="005A6279" w:rsidRDefault="00151DB9" w14:paraId="0E3567F9" w14:textId="4E3D81DB">
            <w:pPr>
              <w:pStyle w:val="ListParagraph"/>
              <w:numPr>
                <w:ilvl w:val="0"/>
                <w:numId w:val="7"/>
              </w:numPr>
            </w:pPr>
            <w:proofErr w:type="spellStart"/>
            <w:r w:rsidRPr="008B6776">
              <w:t>ChannelType</w:t>
            </w:r>
            <w:proofErr w:type="spellEnd"/>
            <w:r w:rsidRPr="008B6776">
              <w:t xml:space="preserve"> (</w:t>
            </w:r>
            <w:proofErr w:type="spellStart"/>
            <w:r w:rsidR="000F508D">
              <w:fldChar w:fldCharType="begin"/>
            </w:r>
            <w:r w:rsidR="000F508D">
              <w:instrText xml:space="preserve"> HYPERLINK \l "_ChannelType" \h </w:instrText>
            </w:r>
            <w:r w:rsidR="000F508D">
              <w:fldChar w:fldCharType="separate"/>
            </w:r>
            <w:proofErr w:type="gramStart"/>
            <w:r w:rsidRPr="008B6776">
              <w:rPr>
                <w:rStyle w:val="Hyperlink"/>
              </w:rPr>
              <w:t>isbm:ChannelType</w:t>
            </w:r>
            <w:proofErr w:type="spellEnd"/>
            <w:proofErr w:type="gramEnd"/>
            <w:r w:rsidR="000F508D">
              <w:rPr>
                <w:rStyle w:val="Hyperlink"/>
              </w:rPr>
              <w:fldChar w:fldCharType="end"/>
            </w:r>
            <w:r w:rsidRPr="008B6776">
              <w:t>)</w:t>
            </w:r>
            <w:r w:rsidRPr="008B6776" w:rsidR="003B5061">
              <w:t xml:space="preserve"> [1]</w:t>
            </w:r>
          </w:p>
          <w:p w:rsidRPr="008B6776" w:rsidR="00151DB9" w:rsidP="005A6279" w:rsidRDefault="00151DB9" w14:paraId="31E278D3" w14:textId="726EEC0A">
            <w:pPr>
              <w:pStyle w:val="ListParagraph"/>
              <w:numPr>
                <w:ilvl w:val="0"/>
                <w:numId w:val="7"/>
              </w:numPr>
            </w:pPr>
            <w:proofErr w:type="spellStart"/>
            <w:r w:rsidRPr="008B6776">
              <w:t>ChannelDescription</w:t>
            </w:r>
            <w:proofErr w:type="spellEnd"/>
            <w:r w:rsidRPr="008B6776">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8B6776">
              <w:rPr>
                <w:rStyle w:val="Hyperlink"/>
              </w:rPr>
              <w:t>xs:string</w:t>
            </w:r>
            <w:proofErr w:type="spellEnd"/>
            <w:proofErr w:type="gramEnd"/>
            <w:r w:rsidR="000F508D">
              <w:rPr>
                <w:rStyle w:val="Hyperlink"/>
              </w:rPr>
              <w:fldChar w:fldCharType="end"/>
            </w:r>
            <w:r w:rsidRPr="008B6776">
              <w:t>)</w:t>
            </w:r>
            <w:r w:rsidRPr="008B6776" w:rsidR="003B5061">
              <w:t xml:space="preserve"> [0..1]</w:t>
            </w:r>
          </w:p>
          <w:p w:rsidRPr="008B6776" w:rsidR="00151DB9" w:rsidP="005A6279" w:rsidRDefault="00151DB9" w14:paraId="5842076D" w14:textId="28AB9A9B">
            <w:pPr>
              <w:pStyle w:val="ListParagraph"/>
              <w:numPr>
                <w:ilvl w:val="0"/>
                <w:numId w:val="7"/>
              </w:numPr>
            </w:pPr>
            <w:proofErr w:type="spellStart"/>
            <w:r w:rsidRPr="008B6776">
              <w:t>SecurityToken</w:t>
            </w:r>
            <w:proofErr w:type="spellEnd"/>
            <w:r w:rsidRPr="008B6776">
              <w:t xml:space="preserve"> (</w:t>
            </w:r>
            <w:proofErr w:type="spellStart"/>
            <w:r w:rsidR="000F508D">
              <w:fldChar w:fldCharType="begin"/>
            </w:r>
            <w:r w:rsidR="000F508D">
              <w:instrText xml:space="preserve"> HYPERLINK \l "security-token-xml" \h </w:instrText>
            </w:r>
            <w:r w:rsidR="000F508D">
              <w:fldChar w:fldCharType="separate"/>
            </w:r>
            <w:proofErr w:type="gramStart"/>
            <w:r w:rsidRPr="008B6776">
              <w:rPr>
                <w:rStyle w:val="Hyperlink"/>
              </w:rPr>
              <w:t>isbm:SecurityToken</w:t>
            </w:r>
            <w:proofErr w:type="spellEnd"/>
            <w:proofErr w:type="gramEnd"/>
            <w:r w:rsidR="000F508D">
              <w:rPr>
                <w:rStyle w:val="Hyperlink"/>
              </w:rPr>
              <w:fldChar w:fldCharType="end"/>
            </w:r>
            <w:r w:rsidRPr="008B6776">
              <w:t>)</w:t>
            </w:r>
            <w:r w:rsidRPr="008B6776" w:rsidR="003B5061">
              <w:t xml:space="preserve"> [0..*]</w:t>
            </w:r>
          </w:p>
        </w:tc>
      </w:tr>
      <w:tr w:rsidR="00151DB9" w:rsidTr="00A13805" w14:paraId="2F318CD3" w14:textId="77777777">
        <w:tc>
          <w:tcPr>
            <w:tcW w:w="603" w:type="pct"/>
          </w:tcPr>
          <w:p w:rsidR="00151DB9" w:rsidP="00344EF1" w:rsidRDefault="00151DB9" w14:paraId="6D09AE0B" w14:textId="77777777">
            <w:pPr>
              <w:pStyle w:val="Compact"/>
            </w:pPr>
            <w:r>
              <w:lastRenderedPageBreak/>
              <w:t>Output</w:t>
            </w:r>
          </w:p>
        </w:tc>
        <w:tc>
          <w:tcPr>
            <w:tcW w:w="4397" w:type="pct"/>
          </w:tcPr>
          <w:p w:rsidR="00151DB9" w:rsidP="003B5061" w:rsidRDefault="003B5061" w14:paraId="74C8F57B" w14:textId="5A57034D">
            <w:proofErr w:type="spellStart"/>
            <w:r>
              <w:t>CreateChannelResponse</w:t>
            </w:r>
            <w:proofErr w:type="spellEnd"/>
            <w:r>
              <w:t xml:space="preserve"> (</w:t>
            </w:r>
            <w:proofErr w:type="spellStart"/>
            <w:r w:rsidR="000F508D">
              <w:fldChar w:fldCharType="begin"/>
            </w:r>
            <w:r w:rsidR="000F508D">
              <w:instrText xml:space="preserve"> HYPERLINK "http://www.openoandm.org/ws-isbm/1.1/wsdl/ChannelManagementService.wsdl" </w:instrText>
            </w:r>
            <w:r w:rsidR="000F508D">
              <w:fldChar w:fldCharType="separate"/>
            </w:r>
            <w:r w:rsidRPr="00DA02E8">
              <w:rPr>
                <w:rStyle w:val="Hyperlink"/>
              </w:rPr>
              <w:t>isbm:CreateChannelResponse</w:t>
            </w:r>
            <w:proofErr w:type="spellEnd"/>
            <w:r w:rsidR="000F508D">
              <w:rPr>
                <w:rStyle w:val="Hyperlink"/>
              </w:rPr>
              <w:fldChar w:fldCharType="end"/>
            </w:r>
            <w:r>
              <w:t>)</w:t>
            </w:r>
          </w:p>
          <w:p w:rsidR="003B5061" w:rsidP="003B5061" w:rsidRDefault="003B5061" w14:paraId="2766D622" w14:textId="0911917F">
            <w:pPr>
              <w:pStyle w:val="ListParagraph"/>
              <w:numPr>
                <w:ilvl w:val="0"/>
                <w:numId w:val="7"/>
              </w:numPr>
            </w:pPr>
            <w:r>
              <w:t>No content</w:t>
            </w:r>
          </w:p>
        </w:tc>
      </w:tr>
      <w:tr w:rsidR="00151DB9" w:rsidTr="00A13805" w14:paraId="037B14D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51DB9" w:rsidP="00344EF1" w:rsidRDefault="00151DB9" w14:paraId="1AF45684" w14:textId="77777777">
            <w:pPr>
              <w:pStyle w:val="Compact"/>
            </w:pPr>
            <w:r>
              <w:t>Faults</w:t>
            </w:r>
          </w:p>
        </w:tc>
        <w:tc>
          <w:tcPr>
            <w:tcW w:w="4397" w:type="pct"/>
          </w:tcPr>
          <w:p w:rsidR="00151DB9" w:rsidP="00344EF1" w:rsidRDefault="00151DB9" w14:paraId="2AA7D3F5" w14:textId="72AC22A2">
            <w:pPr>
              <w:pStyle w:val="Compact"/>
            </w:pPr>
            <w:proofErr w:type="spellStart"/>
            <w:r>
              <w:t>ChannelFault</w:t>
            </w:r>
            <w:proofErr w:type="spellEnd"/>
            <w:r>
              <w:t xml:space="preserve"> (</w:t>
            </w:r>
            <w:proofErr w:type="spellStart"/>
            <w:r w:rsidR="000F508D">
              <w:fldChar w:fldCharType="begin"/>
            </w:r>
            <w:r w:rsidR="000F508D">
              <w:instrText xml:space="preserve"> HYPERLINK "http://www.openoandm.org/ws-isbm/1.1/wsdl/ChannelManagementService.wsdl" </w:instrText>
            </w:r>
            <w:r w:rsidR="000F508D">
              <w:fldChar w:fldCharType="separate"/>
            </w:r>
            <w:r w:rsidRPr="00DA02E8">
              <w:rPr>
                <w:rStyle w:val="Hyperlink"/>
              </w:rPr>
              <w:t>isbm:ChannelFault</w:t>
            </w:r>
            <w:proofErr w:type="spellEnd"/>
            <w:r w:rsidR="000F508D">
              <w:rPr>
                <w:rStyle w:val="Hyperlink"/>
              </w:rPr>
              <w:fldChar w:fldCharType="end"/>
            </w:r>
            <w:r>
              <w:t>)</w:t>
            </w:r>
          </w:p>
        </w:tc>
      </w:tr>
    </w:tbl>
    <w:p w:rsidR="00C42E2E" w:rsidP="00C42E2E" w:rsidRDefault="00C42E2E" w14:paraId="39B98AE9" w14:textId="711CDC7D">
      <w:pPr>
        <w:pStyle w:val="Heading4"/>
      </w:pPr>
      <w:r>
        <w:t xml:space="preserve">REST </w:t>
      </w:r>
      <w:r w:rsidR="00D61384">
        <w:t>Mapping</w:t>
      </w:r>
    </w:p>
    <w:p w:rsidR="003770D3" w:rsidP="003770D3" w:rsidRDefault="003B5061" w14:paraId="364C517C" w14:textId="29F5CD0C">
      <w:pPr>
        <w:pStyle w:val="BodyText"/>
      </w:pPr>
      <w:r>
        <w:t xml:space="preserve">The Create Channel general interface is mapped into a RESTful interface as an </w:t>
      </w:r>
      <w:proofErr w:type="spellStart"/>
      <w:r>
        <w:t>OpenAPI</w:t>
      </w:r>
      <w:proofErr w:type="spellEnd"/>
      <w:r>
        <w:t xml:space="preserve"> description according to the following rules.</w:t>
      </w:r>
    </w:p>
    <w:p w:rsidR="00974FD7" w:rsidP="003770D3" w:rsidRDefault="00974FD7" w14:paraId="4602B3FB" w14:textId="13C9BDD4">
      <w:pPr>
        <w:pStyle w:val="BodyText"/>
      </w:pPr>
      <w:r>
        <w:t xml:space="preserve">The behavior of the REST interface MUST conform to that of the general description with necessary adjustments to conform to REST </w:t>
      </w:r>
      <w:r w:rsidR="000F4FA4">
        <w:t>principles</w:t>
      </w:r>
      <w:r>
        <w:t xml:space="preserve"> and HTTP speci</w:t>
      </w:r>
      <w:r w:rsidR="000F4FA4">
        <w:t>fi</w:t>
      </w:r>
      <w:r>
        <w:t>cations.</w:t>
      </w:r>
    </w:p>
    <w:tbl>
      <w:tblPr>
        <w:tblStyle w:val="ListTable2"/>
        <w:tblW w:w="5000" w:type="pct"/>
        <w:tblLook w:val="0400" w:firstRow="0" w:lastRow="0" w:firstColumn="0" w:lastColumn="0" w:noHBand="0" w:noVBand="1"/>
      </w:tblPr>
      <w:tblGrid>
        <w:gridCol w:w="1216"/>
        <w:gridCol w:w="8864"/>
      </w:tblGrid>
      <w:tr w:rsidR="003B5061" w:rsidTr="003B5061" w14:paraId="707CC39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B5061" w:rsidRDefault="003B5061" w14:paraId="01E25EF0" w14:textId="1FBD16FA">
            <w:pPr>
              <w:pStyle w:val="Compact"/>
            </w:pPr>
            <w:r w:rsidRPr="003B5061">
              <w:t>HTTP M</w:t>
            </w:r>
            <w:r>
              <w:t>ethod</w:t>
            </w:r>
          </w:p>
        </w:tc>
        <w:tc>
          <w:tcPr>
            <w:tcW w:w="4397" w:type="pct"/>
          </w:tcPr>
          <w:p w:rsidRPr="003B5061" w:rsidR="003B5061" w:rsidP="00AA2FC7" w:rsidRDefault="003B5061" w14:paraId="6460CBF1" w14:textId="2907D351">
            <w:pPr>
              <w:rPr>
                <w:bCs/>
              </w:rPr>
            </w:pPr>
            <w:r>
              <w:rPr>
                <w:bCs/>
              </w:rPr>
              <w:t>POST</w:t>
            </w:r>
          </w:p>
        </w:tc>
      </w:tr>
      <w:tr w:rsidR="003B5061" w:rsidTr="003B5061" w14:paraId="2DD3E621" w14:textId="77777777">
        <w:tc>
          <w:tcPr>
            <w:tcW w:w="603" w:type="pct"/>
          </w:tcPr>
          <w:p w:rsidRPr="003B5061" w:rsidR="003B5061" w:rsidRDefault="003B5061" w14:paraId="325ADAE3" w14:textId="23C86942">
            <w:pPr>
              <w:pStyle w:val="Compact"/>
            </w:pPr>
            <w:r>
              <w:t xml:space="preserve">URL </w:t>
            </w:r>
          </w:p>
        </w:tc>
        <w:tc>
          <w:tcPr>
            <w:tcW w:w="4397" w:type="pct"/>
          </w:tcPr>
          <w:p w:rsidRPr="003B5061" w:rsidR="003B5061" w:rsidP="00AA2FC7" w:rsidRDefault="003B5061" w14:paraId="628BF21B" w14:textId="3E4EB6D9">
            <w:pPr>
              <w:rPr>
                <w:bCs/>
              </w:rPr>
            </w:pPr>
            <w:r>
              <w:rPr>
                <w:bCs/>
              </w:rPr>
              <w:t>/channels</w:t>
            </w:r>
          </w:p>
        </w:tc>
      </w:tr>
      <w:tr w:rsidR="00BB0129" w:rsidTr="003B5061" w14:paraId="23DE51B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9E20EB" w:rsidRDefault="009E20EB" w14:paraId="17C4D437" w14:textId="14A62CBF">
            <w:pPr>
              <w:pStyle w:val="Compact"/>
            </w:pPr>
            <w:r>
              <w:t>HTTP Body</w:t>
            </w:r>
          </w:p>
        </w:tc>
        <w:tc>
          <w:tcPr>
            <w:tcW w:w="4397" w:type="pct"/>
          </w:tcPr>
          <w:p w:rsidRPr="003B5061" w:rsidR="00272291" w:rsidP="00AA2FC7" w:rsidRDefault="003041B6" w14:paraId="38C8226B" w14:textId="55C80A5E">
            <w:pPr>
              <w:rPr>
                <w:bCs/>
              </w:rPr>
            </w:pPr>
            <w:proofErr w:type="spellStart"/>
            <w:r>
              <w:rPr>
                <w:bCs/>
              </w:rPr>
              <w:t>create</w:t>
            </w:r>
            <w:r w:rsidR="00CE07DE">
              <w:rPr>
                <w:bCs/>
              </w:rPr>
              <w:t>Channel</w:t>
            </w:r>
            <w:proofErr w:type="spellEnd"/>
            <w:r w:rsidR="00CE07DE">
              <w:rPr>
                <w:bCs/>
              </w:rPr>
              <w:t xml:space="preserve"> (</w:t>
            </w:r>
            <w:proofErr w:type="spellStart"/>
            <w:r w:rsidR="000F508D">
              <w:fldChar w:fldCharType="begin"/>
            </w:r>
            <w:r w:rsidR="000F508D">
              <w:instrText xml:space="preserve"> HYPERLINK "http://www.openoandm.org/ws-isbm/1.1/yaml/channel_management_service.yml" </w:instrText>
            </w:r>
            <w:r w:rsidR="000F508D">
              <w:fldChar w:fldCharType="separate"/>
            </w:r>
            <w:r w:rsidRPr="003041B6" w:rsidR="00CE07DE">
              <w:rPr>
                <w:rStyle w:val="Hyperlink"/>
                <w:bCs/>
              </w:rPr>
              <w:t>json:</w:t>
            </w:r>
            <w:r w:rsidRPr="003041B6">
              <w:rPr>
                <w:rStyle w:val="Hyperlink"/>
                <w:bCs/>
              </w:rPr>
              <w:t>create</w:t>
            </w:r>
            <w:r w:rsidRPr="003041B6" w:rsidR="00272291">
              <w:rPr>
                <w:rStyle w:val="Hyperlink"/>
                <w:bCs/>
              </w:rPr>
              <w:t>Channel</w:t>
            </w:r>
            <w:proofErr w:type="spellEnd"/>
            <w:r w:rsidR="000F508D">
              <w:rPr>
                <w:rStyle w:val="Hyperlink"/>
                <w:bCs/>
              </w:rPr>
              <w:fldChar w:fldCharType="end"/>
            </w:r>
            <w:r w:rsidR="00CE07DE">
              <w:rPr>
                <w:bCs/>
              </w:rPr>
              <w:t>)</w:t>
            </w:r>
          </w:p>
          <w:p w:rsidRPr="003B5061" w:rsidR="00AA2FC7" w:rsidP="00272291" w:rsidRDefault="00782492" w14:paraId="57933AF7" w14:textId="4C602945">
            <w:pPr>
              <w:pStyle w:val="ListParagraph"/>
              <w:numPr>
                <w:ilvl w:val="0"/>
                <w:numId w:val="7"/>
              </w:numPr>
            </w:pPr>
            <w:proofErr w:type="spellStart"/>
            <w:r>
              <w:t>ChannelURI</w:t>
            </w:r>
            <w:proofErr w:type="spellEnd"/>
            <w:r>
              <w:rPr>
                <w:bCs/>
              </w:rPr>
              <w:t xml:space="preserve"> </w:t>
            </w:r>
            <w:r w:rsidR="006D7A04">
              <w:rPr>
                <w:bCs/>
              </w:rPr>
              <w:t>“</w:t>
            </w:r>
            <w:proofErr w:type="spellStart"/>
            <w:r w:rsidR="00272291">
              <w:rPr>
                <w:bCs/>
              </w:rPr>
              <w:t>uri</w:t>
            </w:r>
            <w:proofErr w:type="spellEnd"/>
            <w:r w:rsidR="006D7A04">
              <w:rPr>
                <w:bCs/>
              </w:rPr>
              <w:t>”</w:t>
            </w:r>
            <w:r w:rsidR="00272291">
              <w:rPr>
                <w:bCs/>
              </w:rPr>
              <w:t xml:space="preserve"> </w:t>
            </w:r>
            <w:r w:rsidRPr="003B5061" w:rsidR="00AA2FC7">
              <w:t>(</w:t>
            </w:r>
            <w:proofErr w:type="spellStart"/>
            <w:r w:rsidR="000F508D">
              <w:fldChar w:fldCharType="begin"/>
            </w:r>
            <w:r w:rsidR="000F508D">
              <w:instrText xml:space="preserve"> HYPERLINK "https://github.com/OAI/OpenAPI-Specification/blob/master/versions/3.0.1.md" \l "data-types" </w:instrText>
            </w:r>
            <w:r w:rsidR="000F508D">
              <w:fldChar w:fldCharType="separate"/>
            </w:r>
            <w:r w:rsidRPr="00782492" w:rsidR="009E20EB">
              <w:rPr>
                <w:rStyle w:val="Hyperlink"/>
              </w:rPr>
              <w:t>json:</w:t>
            </w:r>
            <w:r w:rsidRPr="00782492" w:rsidR="00AA2FC7">
              <w:rPr>
                <w:rStyle w:val="Hyperlink"/>
              </w:rPr>
              <w:t>string</w:t>
            </w:r>
            <w:proofErr w:type="spellEnd"/>
            <w:r w:rsidR="000F508D">
              <w:rPr>
                <w:rStyle w:val="Hyperlink"/>
              </w:rPr>
              <w:fldChar w:fldCharType="end"/>
            </w:r>
            <w:r w:rsidRPr="003B5061" w:rsidR="00AA2FC7">
              <w:t>)</w:t>
            </w:r>
            <w:r>
              <w:t xml:space="preserve"> [1]</w:t>
            </w:r>
          </w:p>
          <w:p w:rsidRPr="00272291" w:rsidR="00AA2FC7" w:rsidP="00272291" w:rsidRDefault="00782492" w14:paraId="4649F809" w14:textId="3A521D22">
            <w:pPr>
              <w:pStyle w:val="ListParagraph"/>
              <w:numPr>
                <w:ilvl w:val="0"/>
                <w:numId w:val="7"/>
              </w:numPr>
              <w:rPr>
                <w:bCs/>
              </w:rPr>
            </w:pPr>
            <w:proofErr w:type="spellStart"/>
            <w:r w:rsidRPr="00782492">
              <w:t>ChannelType</w:t>
            </w:r>
            <w:proofErr w:type="spellEnd"/>
            <w:r w:rsidRPr="00782492">
              <w:t xml:space="preserve"> </w:t>
            </w:r>
            <w:r w:rsidR="006D7A04">
              <w:t>“</w:t>
            </w:r>
            <w:proofErr w:type="spellStart"/>
            <w:r w:rsidR="00272291">
              <w:rPr>
                <w:bCs/>
              </w:rPr>
              <w:t>channelType</w:t>
            </w:r>
            <w:proofErr w:type="spellEnd"/>
            <w:r w:rsidR="006D7A04">
              <w:rPr>
                <w:bCs/>
              </w:rPr>
              <w:t>”</w:t>
            </w:r>
            <w:r w:rsidR="00272291">
              <w:rPr>
                <w:bCs/>
              </w:rPr>
              <w:t xml:space="preserve"> </w:t>
            </w:r>
            <w:r w:rsidRPr="00272291" w:rsidR="00AA2FC7">
              <w:rPr>
                <w:bCs/>
              </w:rPr>
              <w:t>(</w:t>
            </w:r>
            <w:proofErr w:type="spellStart"/>
            <w:r w:rsidR="000F508D">
              <w:fldChar w:fldCharType="begin"/>
            </w:r>
            <w:r w:rsidR="000F508D">
              <w:instrText xml:space="preserve"> HYPERLINK \l "_ChannelType_1" </w:instrText>
            </w:r>
            <w:r w:rsidR="000F508D">
              <w:fldChar w:fldCharType="separate"/>
            </w:r>
            <w:proofErr w:type="gramStart"/>
            <w:r w:rsidRPr="00685981" w:rsidR="009E20EB">
              <w:rPr>
                <w:rStyle w:val="Hyperlink"/>
                <w:bCs/>
              </w:rPr>
              <w:t>json:</w:t>
            </w:r>
            <w:r w:rsidRPr="00685981" w:rsidR="00AA2FC7">
              <w:rPr>
                <w:rStyle w:val="Hyperlink"/>
                <w:bCs/>
              </w:rPr>
              <w:t>ChannelType</w:t>
            </w:r>
            <w:proofErr w:type="spellEnd"/>
            <w:proofErr w:type="gramEnd"/>
            <w:r w:rsidR="000F508D">
              <w:rPr>
                <w:rStyle w:val="Hyperlink"/>
                <w:bCs/>
              </w:rPr>
              <w:fldChar w:fldCharType="end"/>
            </w:r>
            <w:r w:rsidRPr="00272291" w:rsidR="00AA2FC7">
              <w:rPr>
                <w:bCs/>
              </w:rPr>
              <w:t>)</w:t>
            </w:r>
            <w:r>
              <w:rPr>
                <w:bCs/>
              </w:rPr>
              <w:t xml:space="preserve"> [1]</w:t>
            </w:r>
          </w:p>
          <w:p w:rsidRPr="00272291" w:rsidR="00AA2FC7" w:rsidP="00272291" w:rsidRDefault="00782492" w14:paraId="1EBD5719" w14:textId="2C38794D">
            <w:pPr>
              <w:pStyle w:val="ListParagraph"/>
              <w:numPr>
                <w:ilvl w:val="0"/>
                <w:numId w:val="7"/>
              </w:numPr>
              <w:rPr>
                <w:bCs/>
              </w:rPr>
            </w:pPr>
            <w:proofErr w:type="spellStart"/>
            <w:r>
              <w:rPr>
                <w:bCs/>
              </w:rPr>
              <w:t>ChannelDescription</w:t>
            </w:r>
            <w:proofErr w:type="spellEnd"/>
            <w:r>
              <w:rPr>
                <w:bCs/>
              </w:rPr>
              <w:t xml:space="preserve"> </w:t>
            </w:r>
            <w:r w:rsidR="006D7A04">
              <w:rPr>
                <w:bCs/>
              </w:rPr>
              <w:t>“</w:t>
            </w:r>
            <w:r w:rsidR="00272291">
              <w:rPr>
                <w:bCs/>
              </w:rPr>
              <w:t>description</w:t>
            </w:r>
            <w:r w:rsidR="006D7A04">
              <w:rPr>
                <w:bCs/>
              </w:rPr>
              <w:t>”</w:t>
            </w:r>
            <w:r w:rsidR="00272291">
              <w:rPr>
                <w:bCs/>
              </w:rPr>
              <w:t xml:space="preserve"> </w:t>
            </w:r>
            <w:r w:rsidRPr="00272291" w:rsidR="00AA2FC7">
              <w:rPr>
                <w:bCs/>
              </w:rPr>
              <w:t>(</w:t>
            </w:r>
            <w:proofErr w:type="spellStart"/>
            <w:r w:rsidR="000F508D">
              <w:fldChar w:fldCharType="begin"/>
            </w:r>
            <w:r w:rsidR="000F508D">
              <w:instrText xml:space="preserve"> HYPERLINK "https://github.com/OAI/OpenAPI-Specification/blob/master/versions/3.0.1.md" \l "data-types" </w:instrText>
            </w:r>
            <w:r w:rsidR="000F508D">
              <w:fldChar w:fldCharType="separate"/>
            </w:r>
            <w:r w:rsidRPr="00782492" w:rsidR="00685981">
              <w:rPr>
                <w:rStyle w:val="Hyperlink"/>
              </w:rPr>
              <w:t>json:string</w:t>
            </w:r>
            <w:proofErr w:type="spellEnd"/>
            <w:r w:rsidR="000F508D">
              <w:rPr>
                <w:rStyle w:val="Hyperlink"/>
              </w:rPr>
              <w:fldChar w:fldCharType="end"/>
            </w:r>
            <w:r w:rsidRPr="00272291" w:rsidR="00AA2FC7">
              <w:rPr>
                <w:bCs/>
              </w:rPr>
              <w:t>)</w:t>
            </w:r>
            <w:r>
              <w:rPr>
                <w:bCs/>
              </w:rPr>
              <w:t xml:space="preserve"> [0..1]</w:t>
            </w:r>
          </w:p>
          <w:p w:rsidRPr="003B5061" w:rsidR="00BB0129" w:rsidP="00272291" w:rsidRDefault="00E54E4C" w14:paraId="1B0EDA6D" w14:textId="308D0E99">
            <w:pPr>
              <w:pStyle w:val="ListParagraph"/>
              <w:numPr>
                <w:ilvl w:val="0"/>
                <w:numId w:val="7"/>
              </w:numPr>
            </w:pPr>
            <w:proofErr w:type="spellStart"/>
            <w:r w:rsidRPr="00E54E4C">
              <w:t>SecurityToken</w:t>
            </w:r>
            <w:proofErr w:type="spellEnd"/>
            <w:r w:rsidRPr="00E54E4C">
              <w:t xml:space="preserve"> </w:t>
            </w:r>
            <w:r w:rsidR="00B238A1">
              <w:t>“</w:t>
            </w:r>
            <w:proofErr w:type="spellStart"/>
            <w:r w:rsidR="00272291">
              <w:rPr>
                <w:bCs/>
              </w:rPr>
              <w:t>s</w:t>
            </w:r>
            <w:r w:rsidRPr="00272291" w:rsidR="00AA2FC7">
              <w:rPr>
                <w:bCs/>
              </w:rPr>
              <w:t>ecurityTokens</w:t>
            </w:r>
            <w:proofErr w:type="spellEnd"/>
            <w:r w:rsidR="00B238A1">
              <w:rPr>
                <w:bCs/>
              </w:rPr>
              <w:t>”</w:t>
            </w:r>
            <w:r w:rsidRPr="00272291" w:rsidR="00AA2FC7">
              <w:rPr>
                <w:bCs/>
              </w:rPr>
              <w:t xml:space="preserve"> (</w:t>
            </w:r>
            <w:proofErr w:type="spellStart"/>
            <w:r w:rsidR="000F508D">
              <w:fldChar w:fldCharType="begin"/>
            </w:r>
            <w:r w:rsidR="000F508D">
              <w:instrText xml:space="preserve"> HYPERLINK \l "_SecurityToken" </w:instrText>
            </w:r>
            <w:r w:rsidR="000F508D">
              <w:fldChar w:fldCharType="separate"/>
            </w:r>
            <w:proofErr w:type="gramStart"/>
            <w:r w:rsidRPr="00D22CB7" w:rsidR="009E20EB">
              <w:rPr>
                <w:rStyle w:val="Hyperlink"/>
                <w:bCs/>
              </w:rPr>
              <w:t>json:</w:t>
            </w:r>
            <w:r w:rsidRPr="00D22CB7" w:rsidR="00AA2FC7">
              <w:rPr>
                <w:rStyle w:val="Hyperlink"/>
                <w:bCs/>
              </w:rPr>
              <w:t>SecurityToken</w:t>
            </w:r>
            <w:proofErr w:type="spellEnd"/>
            <w:proofErr w:type="gramEnd"/>
            <w:r w:rsidR="000F508D">
              <w:rPr>
                <w:rStyle w:val="Hyperlink"/>
                <w:bCs/>
              </w:rPr>
              <w:fldChar w:fldCharType="end"/>
            </w:r>
            <w:r w:rsidRPr="00272291" w:rsidR="00AA2FC7">
              <w:rPr>
                <w:bCs/>
              </w:rPr>
              <w:t>)</w:t>
            </w:r>
            <w:r>
              <w:rPr>
                <w:bCs/>
              </w:rPr>
              <w:t xml:space="preserve"> [0..*]</w:t>
            </w:r>
          </w:p>
        </w:tc>
      </w:tr>
      <w:tr w:rsidR="00272291" w:rsidTr="003B5061" w14:paraId="4A134092" w14:textId="77777777">
        <w:tc>
          <w:tcPr>
            <w:tcW w:w="603" w:type="pct"/>
          </w:tcPr>
          <w:p w:rsidR="00272291" w:rsidRDefault="00272291" w14:paraId="776DDFE6" w14:textId="7C60D03E">
            <w:pPr>
              <w:pStyle w:val="Compact"/>
            </w:pPr>
            <w:r>
              <w:t>HTTP Response (Success)</w:t>
            </w:r>
          </w:p>
        </w:tc>
        <w:tc>
          <w:tcPr>
            <w:tcW w:w="4397" w:type="pct"/>
          </w:tcPr>
          <w:p w:rsidR="00272291" w:rsidRDefault="00272291" w14:paraId="4D3374C3" w14:textId="66F638A7">
            <w:pPr>
              <w:pStyle w:val="Compact"/>
            </w:pPr>
            <w:r>
              <w:t>201 Created</w:t>
            </w:r>
          </w:p>
        </w:tc>
      </w:tr>
      <w:tr w:rsidR="00BB0129" w:rsidTr="003B5061" w14:paraId="16A469B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B0129" w:rsidRDefault="00E83E4F" w14:paraId="16822807" w14:textId="77777777">
            <w:pPr>
              <w:pStyle w:val="Compact"/>
            </w:pPr>
            <w:r>
              <w:t>Output</w:t>
            </w:r>
          </w:p>
        </w:tc>
        <w:tc>
          <w:tcPr>
            <w:tcW w:w="4397" w:type="pct"/>
          </w:tcPr>
          <w:p w:rsidR="00BB0129" w:rsidRDefault="009E20EB" w14:paraId="1A46512A" w14:textId="2E75C7D8">
            <w:pPr>
              <w:pStyle w:val="Compact"/>
            </w:pPr>
            <w:r w:rsidRPr="009E20EB">
              <w:t xml:space="preserve">Channel </w:t>
            </w:r>
            <w:r w:rsidR="000118D6">
              <w:rPr>
                <w:bCs/>
              </w:rPr>
              <w:t>(</w:t>
            </w:r>
            <w:proofErr w:type="spellStart"/>
            <w:r w:rsidR="000F508D">
              <w:fldChar w:fldCharType="begin"/>
            </w:r>
            <w:r w:rsidR="000F508D">
              <w:instrText xml:space="preserve"> HYPERLINK \l "_Channel" </w:instrText>
            </w:r>
            <w:r w:rsidR="000F508D">
              <w:fldChar w:fldCharType="separate"/>
            </w:r>
            <w:proofErr w:type="gramStart"/>
            <w:r w:rsidRPr="00CE07DE" w:rsidR="000118D6">
              <w:rPr>
                <w:rStyle w:val="Hyperlink"/>
                <w:bCs/>
              </w:rPr>
              <w:t>json:Channel</w:t>
            </w:r>
            <w:proofErr w:type="spellEnd"/>
            <w:proofErr w:type="gramEnd"/>
            <w:r w:rsidR="000F508D">
              <w:rPr>
                <w:rStyle w:val="Hyperlink"/>
                <w:bCs/>
              </w:rPr>
              <w:fldChar w:fldCharType="end"/>
            </w:r>
            <w:r w:rsidR="000118D6">
              <w:rPr>
                <w:bCs/>
              </w:rPr>
              <w:t>)</w:t>
            </w:r>
            <w:r w:rsidR="00767F0F">
              <w:rPr>
                <w:bCs/>
              </w:rPr>
              <w:t xml:space="preserve"> </w:t>
            </w:r>
            <w:r w:rsidRPr="009E20EB">
              <w:t xml:space="preserve">excluding </w:t>
            </w:r>
            <w:proofErr w:type="spellStart"/>
            <w:r w:rsidR="000118D6">
              <w:rPr>
                <w:bCs/>
              </w:rPr>
              <w:t>s</w:t>
            </w:r>
            <w:r w:rsidRPr="00272291" w:rsidR="000118D6">
              <w:rPr>
                <w:bCs/>
              </w:rPr>
              <w:t>ecurityTokens</w:t>
            </w:r>
            <w:proofErr w:type="spellEnd"/>
          </w:p>
        </w:tc>
      </w:tr>
      <w:tr w:rsidR="00BB0129" w:rsidTr="003B5061" w14:paraId="7E75C0CB" w14:textId="77777777">
        <w:tc>
          <w:tcPr>
            <w:tcW w:w="603" w:type="pct"/>
          </w:tcPr>
          <w:p w:rsidR="00BB0129" w:rsidRDefault="009E20EB" w14:paraId="237D5B23" w14:textId="2DA0B464">
            <w:pPr>
              <w:pStyle w:val="Compact"/>
            </w:pPr>
            <w:r>
              <w:t>HTTP Response</w:t>
            </w:r>
          </w:p>
          <w:p w:rsidR="00480DAB" w:rsidRDefault="00480DAB" w14:paraId="3C784076" w14:textId="7903A9BF">
            <w:pPr>
              <w:pStyle w:val="Compact"/>
            </w:pPr>
            <w:r>
              <w:t>(Error)</w:t>
            </w:r>
          </w:p>
        </w:tc>
        <w:tc>
          <w:tcPr>
            <w:tcW w:w="4397" w:type="pct"/>
          </w:tcPr>
          <w:p w:rsidR="00BB0129" w:rsidRDefault="00E83E4F" w14:paraId="6C4DC46F" w14:textId="010B5F87">
            <w:pPr>
              <w:pStyle w:val="Compact"/>
            </w:pPr>
            <w:proofErr w:type="spellStart"/>
            <w:r>
              <w:t>ChannelFault</w:t>
            </w:r>
            <w:proofErr w:type="spellEnd"/>
            <w:r w:rsidR="00556CDF">
              <w:t xml:space="preserve"> (</w:t>
            </w:r>
            <w:proofErr w:type="spellStart"/>
            <w:r w:rsidR="000F508D">
              <w:fldChar w:fldCharType="begin"/>
            </w:r>
            <w:r w:rsidR="000F508D">
              <w:instrText xml:space="preserve"> HYPERLINK "http://www.openoandm.org/ws-isbm/1.1/yaml/channel_management_service.yml" </w:instrText>
            </w:r>
            <w:r w:rsidR="000F508D">
              <w:fldChar w:fldCharType="separate"/>
            </w:r>
            <w:r w:rsidRPr="00ED5528" w:rsidR="00556CDF">
              <w:rPr>
                <w:rStyle w:val="Hyperlink"/>
              </w:rPr>
              <w:t>j</w:t>
            </w:r>
            <w:r w:rsidRPr="00ED5528" w:rsidR="00D22CB7">
              <w:rPr>
                <w:rStyle w:val="Hyperlink"/>
              </w:rPr>
              <w:t>s</w:t>
            </w:r>
            <w:r w:rsidRPr="00ED5528" w:rsidR="00556CDF">
              <w:rPr>
                <w:rStyle w:val="Hyperlink"/>
              </w:rPr>
              <w:t>on:ChannelFault</w:t>
            </w:r>
            <w:proofErr w:type="spellEnd"/>
            <w:r w:rsidR="000F508D">
              <w:rPr>
                <w:rStyle w:val="Hyperlink"/>
              </w:rPr>
              <w:fldChar w:fldCharType="end"/>
            </w:r>
            <w:r w:rsidR="00556CDF">
              <w:t>)</w:t>
            </w:r>
            <w:r w:rsidR="00272291">
              <w:t xml:space="preserve"> – 409 Conflict</w:t>
            </w:r>
          </w:p>
        </w:tc>
      </w:tr>
    </w:tbl>
    <w:p w:rsidR="00ED5528" w:rsidP="008A58AB" w:rsidRDefault="00E512E0" w14:paraId="612ABA28" w14:textId="1197C586">
      <w:pPr>
        <w:pStyle w:val="Note"/>
      </w:pPr>
      <w:bookmarkStart w:name="add-security-tokens" w:id="179"/>
      <w:bookmarkEnd w:id="179"/>
      <w:r w:rsidRPr="008A58AB">
        <w:t>NOTE</w:t>
      </w:r>
      <w:r w:rsidRPr="008A58AB">
        <w:tab/>
      </w:r>
      <w:r w:rsidR="009E021E">
        <w:t>Although not required by the general interface, success returns t</w:t>
      </w:r>
      <w:r w:rsidR="008A58AB">
        <w:t xml:space="preserve">he Channel object </w:t>
      </w:r>
      <w:r w:rsidRPr="008A58AB" w:rsidR="00ED5528">
        <w:t xml:space="preserve">in conformance with </w:t>
      </w:r>
      <w:r w:rsidR="008A58AB">
        <w:t xml:space="preserve">the requirements of a </w:t>
      </w:r>
      <w:r w:rsidRPr="008A58AB" w:rsidR="008A58AB">
        <w:t>HTTP 201 response</w:t>
      </w:r>
      <w:r w:rsidR="008A58AB">
        <w:t xml:space="preserve"> (</w:t>
      </w:r>
      <w:hyperlink w:history="1" r:id="rId51">
        <w:r w:rsidRPr="004A38B7" w:rsidR="008A58AB">
          <w:rPr>
            <w:rStyle w:val="Hyperlink"/>
            <w:sz w:val="16"/>
          </w:rPr>
          <w:t>https://www.w3.org/Protocols/rfc2616/rfc2616-sec10.html</w:t>
        </w:r>
      </w:hyperlink>
      <w:r w:rsidR="008A58AB">
        <w:t>)</w:t>
      </w:r>
      <w:r w:rsidRPr="008A58AB" w:rsidR="00ED5528">
        <w:t>.</w:t>
      </w:r>
    </w:p>
    <w:p w:rsidRPr="008A58AB" w:rsidR="009E021E" w:rsidP="008A58AB" w:rsidRDefault="009E021E" w14:paraId="69D999D5" w14:textId="6464C048">
      <w:pPr>
        <w:pStyle w:val="Note"/>
      </w:pPr>
      <w:r>
        <w:t>NOTE</w:t>
      </w:r>
      <w:r>
        <w:tab/>
      </w:r>
      <w:r>
        <w:t xml:space="preserve">The output Channel omits the </w:t>
      </w:r>
      <w:proofErr w:type="spellStart"/>
      <w:r>
        <w:t>SecurityTokens</w:t>
      </w:r>
      <w:proofErr w:type="spellEnd"/>
      <w:r>
        <w:t xml:space="preserve"> to prevent leakage of sensitive information.</w:t>
      </w:r>
    </w:p>
    <w:p w:rsidR="00B33BD0" w:rsidP="00244FCA" w:rsidRDefault="00E83E4F" w14:paraId="011AAA4E" w14:textId="4EEB9DB8">
      <w:pPr>
        <w:pStyle w:val="Heading3"/>
      </w:pPr>
      <w:bookmarkStart w:name="_Toc25337034" w:id="180"/>
      <w:bookmarkStart w:name="_Toc25357160" w:id="181"/>
      <w:bookmarkStart w:name="_Toc29288931" w:id="182"/>
      <w:r>
        <w:t>Add Security Tokens</w:t>
      </w:r>
      <w:bookmarkEnd w:id="180"/>
      <w:bookmarkEnd w:id="181"/>
      <w:bookmarkEnd w:id="182"/>
    </w:p>
    <w:p w:rsidR="00BB0129" w:rsidP="00BF5A6C" w:rsidRDefault="00B33BD0" w14:paraId="0672304C" w14:textId="72FDEEE9">
      <w:pPr>
        <w:pStyle w:val="BodyText"/>
      </w:pPr>
      <w:r>
        <w:t xml:space="preserve">The Add Security Tokens service </w:t>
      </w:r>
      <w:r w:rsidR="00716D77">
        <w:t xml:space="preserve">in general </w:t>
      </w:r>
      <w:r>
        <w:t xml:space="preserve">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244FCA" w14:paraId="739784F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5B39385" w14:textId="77777777">
            <w:pPr>
              <w:pStyle w:val="Compact"/>
            </w:pPr>
            <w:r>
              <w:t>Name</w:t>
            </w:r>
          </w:p>
        </w:tc>
        <w:tc>
          <w:tcPr>
            <w:tcW w:w="0" w:type="auto"/>
          </w:tcPr>
          <w:p w:rsidR="00BB0129" w:rsidRDefault="00E83E4F" w14:paraId="352F5332" w14:textId="77777777">
            <w:pPr>
              <w:pStyle w:val="Compact"/>
            </w:pPr>
            <w:proofErr w:type="spellStart"/>
            <w:r>
              <w:t>AddSecurityTokens</w:t>
            </w:r>
            <w:proofErr w:type="spellEnd"/>
          </w:p>
        </w:tc>
      </w:tr>
      <w:tr w:rsidR="00BB0129" w:rsidTr="00244FCA" w14:paraId="350D4E9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6D610B1" w14:textId="77777777">
            <w:pPr>
              <w:pStyle w:val="Compact"/>
            </w:pPr>
            <w:r>
              <w:t>Description</w:t>
            </w:r>
          </w:p>
        </w:tc>
        <w:tc>
          <w:tcPr>
            <w:tcW w:w="0" w:type="auto"/>
          </w:tcPr>
          <w:p w:rsidR="00BB0129" w:rsidRDefault="00E83E4F" w14:paraId="2D4B1910" w14:textId="77777777">
            <w:pPr>
              <w:pStyle w:val="Compact"/>
            </w:pPr>
            <w:r>
              <w:t>Adds security tokens to a channel.</w:t>
            </w:r>
          </w:p>
        </w:tc>
      </w:tr>
      <w:tr w:rsidR="00BB0129" w:rsidTr="00244FCA" w14:paraId="44C17726" w14:textId="77777777">
        <w:tc>
          <w:tcPr>
            <w:tcW w:w="0" w:type="auto"/>
          </w:tcPr>
          <w:p w:rsidR="00BB0129" w:rsidRDefault="00E83E4F" w14:paraId="5A8C86D0" w14:textId="77777777">
            <w:pPr>
              <w:pStyle w:val="Compact"/>
            </w:pPr>
            <w:r>
              <w:lastRenderedPageBreak/>
              <w:t>Input</w:t>
            </w:r>
          </w:p>
        </w:tc>
        <w:tc>
          <w:tcPr>
            <w:tcW w:w="0" w:type="auto"/>
          </w:tcPr>
          <w:p w:rsidR="00BB0129" w:rsidRDefault="00E83E4F" w14:paraId="5C1CCDDA" w14:textId="3D2BEB50">
            <w:proofErr w:type="spellStart"/>
            <w:r>
              <w:t>ChannelURI</w:t>
            </w:r>
            <w:proofErr w:type="spellEnd"/>
            <w:r>
              <w:t xml:space="preserve"> [1]</w:t>
            </w:r>
          </w:p>
          <w:p w:rsidR="00BB0129" w:rsidRDefault="00E83E4F" w14:paraId="5811FA70" w14:textId="09ED9347">
            <w:proofErr w:type="spellStart"/>
            <w:r>
              <w:t>SecurityToken</w:t>
            </w:r>
            <w:proofErr w:type="spellEnd"/>
            <w:r>
              <w:t xml:space="preserve"> [</w:t>
            </w:r>
            <w:proofErr w:type="gramStart"/>
            <w:r>
              <w:t>1..</w:t>
            </w:r>
            <w:proofErr w:type="gramEnd"/>
            <w:r>
              <w:t>*]</w:t>
            </w:r>
          </w:p>
        </w:tc>
      </w:tr>
      <w:tr w:rsidR="00BB0129" w:rsidTr="00244FCA" w14:paraId="76C51FB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D04CC30" w14:textId="77777777">
            <w:pPr>
              <w:pStyle w:val="Compact"/>
            </w:pPr>
            <w:r>
              <w:t>Behavior</w:t>
            </w:r>
          </w:p>
        </w:tc>
        <w:tc>
          <w:tcPr>
            <w:tcW w:w="0" w:type="auto"/>
          </w:tcPr>
          <w:p w:rsidR="00BB0129" w:rsidRDefault="00E83E4F" w14:paraId="4C1A300B"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BB0129" w:rsidRDefault="00E83E4F" w14:paraId="23B1F156" w14:textId="1604D1DB">
            <w:r>
              <w:t xml:space="preserve">If the specified channel is assigned security tokens and </w:t>
            </w:r>
            <w:r w:rsidR="005659A3">
              <w:t xml:space="preserve">the token provided to the operation for authentication </w:t>
            </w:r>
            <w:r>
              <w:t xml:space="preserve">does not match a token assigned to the channel, then a </w:t>
            </w:r>
            <w:proofErr w:type="spellStart"/>
            <w:r>
              <w:t>ChannelFault</w:t>
            </w:r>
            <w:proofErr w:type="spellEnd"/>
            <w:r>
              <w:t xml:space="preserve"> is returned.</w:t>
            </w:r>
          </w:p>
          <w:p w:rsidR="00BB0129" w:rsidRDefault="00E83E4F" w14:paraId="29EE7594" w14:textId="77777777">
            <w:r>
              <w:t xml:space="preserve">If a specified </w:t>
            </w:r>
            <w:proofErr w:type="spellStart"/>
            <w:r>
              <w:t>SecurityToken</w:t>
            </w:r>
            <w:proofErr w:type="spellEnd"/>
            <w:r>
              <w:t xml:space="preserve"> is already assigned to the channel, then no further action is taken to maintain a distinct list.</w:t>
            </w:r>
          </w:p>
          <w:p w:rsidR="00A41E62" w:rsidRDefault="000B2C09" w14:paraId="7C8433D3" w14:textId="51F37807">
            <w:r>
              <w:t xml:space="preserve">If a </w:t>
            </w:r>
            <w:proofErr w:type="spellStart"/>
            <w:r>
              <w:t>SecurityToken</w:t>
            </w:r>
            <w:proofErr w:type="spellEnd"/>
            <w:r>
              <w:t xml:space="preserve"> is being added to </w:t>
            </w:r>
            <w:r w:rsidR="00BB0505">
              <w:t xml:space="preserve">a </w:t>
            </w:r>
            <w:r>
              <w:t>Channel</w:t>
            </w:r>
            <w:r w:rsidR="00BB0505">
              <w:t xml:space="preserve"> that was created without any security tokens</w:t>
            </w:r>
            <w:r>
              <w:t>, then a</w:t>
            </w:r>
            <w:r w:rsidR="005659A3">
              <w:t>n</w:t>
            </w:r>
            <w:r>
              <w:t xml:space="preserve"> </w:t>
            </w:r>
            <w:proofErr w:type="spellStart"/>
            <w:r>
              <w:t>OperationFault</w:t>
            </w:r>
            <w:proofErr w:type="spellEnd"/>
            <w:r>
              <w:t xml:space="preserve"> </w:t>
            </w:r>
            <w:r w:rsidR="001D5DE3">
              <w:t xml:space="preserve">MUST </w:t>
            </w:r>
            <w:r>
              <w:t>be returned.</w:t>
            </w:r>
          </w:p>
        </w:tc>
      </w:tr>
      <w:tr w:rsidR="00BB0129" w:rsidTr="00244FCA" w14:paraId="04F2AA04" w14:textId="77777777">
        <w:tc>
          <w:tcPr>
            <w:tcW w:w="0" w:type="auto"/>
          </w:tcPr>
          <w:p w:rsidR="00BB0129" w:rsidRDefault="00E83E4F" w14:paraId="035E5EEA" w14:textId="77777777">
            <w:pPr>
              <w:pStyle w:val="Compact"/>
            </w:pPr>
            <w:r>
              <w:t>Output</w:t>
            </w:r>
          </w:p>
        </w:tc>
        <w:tc>
          <w:tcPr>
            <w:tcW w:w="0" w:type="auto"/>
          </w:tcPr>
          <w:p w:rsidR="00BB0129" w:rsidRDefault="00E83E4F" w14:paraId="566BE9BC" w14:textId="77777777">
            <w:pPr>
              <w:pStyle w:val="Compact"/>
            </w:pPr>
            <w:r>
              <w:t>N/A</w:t>
            </w:r>
          </w:p>
        </w:tc>
      </w:tr>
      <w:tr w:rsidR="00BB0129" w:rsidTr="00244FCA" w14:paraId="04FE386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C711153" w14:textId="77777777">
            <w:pPr>
              <w:pStyle w:val="Compact"/>
            </w:pPr>
            <w:r>
              <w:t>Faults</w:t>
            </w:r>
          </w:p>
        </w:tc>
        <w:tc>
          <w:tcPr>
            <w:tcW w:w="0" w:type="auto"/>
          </w:tcPr>
          <w:p w:rsidR="00BB0129" w:rsidRDefault="00E83E4F" w14:paraId="76FFF090" w14:textId="77777777">
            <w:pPr>
              <w:pStyle w:val="Compact"/>
            </w:pPr>
            <w:proofErr w:type="spellStart"/>
            <w:r>
              <w:t>ChannelFault</w:t>
            </w:r>
            <w:proofErr w:type="spellEnd"/>
          </w:p>
          <w:p w:rsidR="005659A3" w:rsidRDefault="005659A3" w14:paraId="48B28DFF" w14:textId="3453762F">
            <w:pPr>
              <w:pStyle w:val="Compact"/>
            </w:pPr>
            <w:proofErr w:type="spellStart"/>
            <w:r>
              <w:t>OperationFault</w:t>
            </w:r>
            <w:proofErr w:type="spellEnd"/>
            <w:r>
              <w:t xml:space="preserve"> – This is in addition to the Service Definition provided by ISA</w:t>
            </w:r>
            <w:r w:rsidR="008B6140">
              <w:t xml:space="preserve"> </w:t>
            </w:r>
            <w:r>
              <w:t>95.00.06</w:t>
            </w:r>
          </w:p>
        </w:tc>
      </w:tr>
    </w:tbl>
    <w:p w:rsidR="001D4D7E" w:rsidP="001D4D7E" w:rsidRDefault="001D4D7E" w14:paraId="43102FDB" w14:textId="39A097F5">
      <w:pPr>
        <w:pStyle w:val="Heading4"/>
      </w:pPr>
      <w:bookmarkStart w:name="remove-security-tokens" w:id="183"/>
      <w:bookmarkStart w:name="_Toc25337035" w:id="184"/>
      <w:bookmarkStart w:name="_Toc25337775" w:id="185"/>
      <w:bookmarkEnd w:id="183"/>
      <w:bookmarkEnd w:id="184"/>
      <w:bookmarkEnd w:id="185"/>
      <w:r>
        <w:t>SOAP Mapping</w:t>
      </w:r>
    </w:p>
    <w:p w:rsidR="001D4D7E" w:rsidP="001D4D7E" w:rsidRDefault="001D4D7E" w14:paraId="5F08B82D" w14:textId="297006FC">
      <w:pPr>
        <w:pStyle w:val="BodyText"/>
      </w:pPr>
      <w:r>
        <w:t xml:space="preserve">The </w:t>
      </w:r>
      <w:r w:rsidR="00C02BF5">
        <w:t>Add Security Tokens</w:t>
      </w:r>
      <w:r>
        <w:t xml:space="preserve"> general interface is mapped into SOAP 1.1/1.2 as embedded XML schemas in WSDL descriptions according to the following schema types.</w:t>
      </w:r>
    </w:p>
    <w:p w:rsidR="00B33BD0" w:rsidP="001D4D7E" w:rsidRDefault="001D4D7E" w14:paraId="29FD1C4A" w14:textId="1FC84014">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1D4D7E" w:rsidTr="00A166D3" w14:paraId="4954972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5659A3" w:rsidR="001D4D7E" w:rsidP="00371F65" w:rsidRDefault="001D4D7E" w14:paraId="33890409" w14:textId="77777777">
            <w:pPr>
              <w:pStyle w:val="Compact"/>
              <w:rPr>
                <w:bCs/>
              </w:rPr>
            </w:pPr>
            <w:r w:rsidRPr="005659A3">
              <w:rPr>
                <w:bCs/>
              </w:rPr>
              <w:t>Input</w:t>
            </w:r>
          </w:p>
        </w:tc>
        <w:tc>
          <w:tcPr>
            <w:tcW w:w="4397" w:type="pct"/>
          </w:tcPr>
          <w:p w:rsidRPr="005659A3" w:rsidR="001D4D7E" w:rsidP="00371F65" w:rsidRDefault="00B6120B" w14:paraId="2A6CA2EA" w14:textId="361A0896">
            <w:pPr>
              <w:rPr>
                <w:bCs/>
              </w:rPr>
            </w:pPr>
            <w:proofErr w:type="spellStart"/>
            <w:r w:rsidRPr="005659A3">
              <w:rPr>
                <w:bCs/>
              </w:rPr>
              <w:t>AddSecurityTokens</w:t>
            </w:r>
            <w:proofErr w:type="spellEnd"/>
            <w:r w:rsidRPr="005659A3">
              <w:rPr>
                <w:bCs/>
              </w:rPr>
              <w:t xml:space="preserve"> </w:t>
            </w:r>
            <w:r w:rsidRPr="005659A3" w:rsidR="001D4D7E">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5659A3" w:rsidR="001D4D7E">
              <w:rPr>
                <w:rStyle w:val="Hyperlink"/>
                <w:bCs/>
              </w:rPr>
              <w:t>isbm:</w:t>
            </w:r>
            <w:r w:rsidRPr="005659A3" w:rsidR="0004039A">
              <w:rPr>
                <w:rStyle w:val="Hyperlink"/>
                <w:bCs/>
              </w:rPr>
              <w:t>AddSecurityTokens</w:t>
            </w:r>
            <w:proofErr w:type="spellEnd"/>
            <w:r w:rsidR="000F508D">
              <w:rPr>
                <w:rStyle w:val="Hyperlink"/>
                <w:bCs/>
              </w:rPr>
              <w:fldChar w:fldCharType="end"/>
            </w:r>
            <w:r w:rsidRPr="005659A3" w:rsidR="001D4D7E">
              <w:rPr>
                <w:bCs/>
              </w:rPr>
              <w:t>)</w:t>
            </w:r>
          </w:p>
          <w:p w:rsidRPr="005659A3" w:rsidR="00C02BF5" w:rsidP="00C02BF5" w:rsidRDefault="001D4D7E" w14:paraId="7811D0BF" w14:textId="77777777">
            <w:pPr>
              <w:pStyle w:val="ListParagraph"/>
              <w:numPr>
                <w:ilvl w:val="0"/>
                <w:numId w:val="7"/>
              </w:numPr>
              <w:rPr>
                <w:bCs/>
              </w:rPr>
            </w:pPr>
            <w:proofErr w:type="spellStart"/>
            <w:r w:rsidRPr="005659A3">
              <w:rPr>
                <w:bCs/>
              </w:rPr>
              <w:t>ChannelURI</w:t>
            </w:r>
            <w:proofErr w:type="spellEnd"/>
            <w:r w:rsidRPr="005659A3">
              <w:rPr>
                <w:bCs/>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5659A3">
              <w:rPr>
                <w:rStyle w:val="Hyperlink"/>
                <w:bCs/>
              </w:rPr>
              <w:t>xs:string</w:t>
            </w:r>
            <w:proofErr w:type="spellEnd"/>
            <w:proofErr w:type="gramEnd"/>
            <w:r w:rsidR="000F508D">
              <w:rPr>
                <w:rStyle w:val="Hyperlink"/>
                <w:bCs/>
              </w:rPr>
              <w:fldChar w:fldCharType="end"/>
            </w:r>
            <w:r w:rsidRPr="005659A3">
              <w:rPr>
                <w:bCs/>
              </w:rPr>
              <w:t>) [1]</w:t>
            </w:r>
          </w:p>
          <w:p w:rsidRPr="005659A3" w:rsidR="001D4D7E" w:rsidP="00C02BF5" w:rsidRDefault="001D4D7E" w14:paraId="1895E3E5" w14:textId="5D4A2BC3">
            <w:pPr>
              <w:pStyle w:val="ListParagraph"/>
              <w:numPr>
                <w:ilvl w:val="0"/>
                <w:numId w:val="7"/>
              </w:numPr>
              <w:rPr>
                <w:bCs/>
              </w:rPr>
            </w:pPr>
            <w:proofErr w:type="spellStart"/>
            <w:r w:rsidRPr="005659A3">
              <w:rPr>
                <w:bCs/>
              </w:rPr>
              <w:t>SecurityToken</w:t>
            </w:r>
            <w:proofErr w:type="spellEnd"/>
            <w:r w:rsidRPr="005659A3">
              <w:rPr>
                <w:bCs/>
              </w:rPr>
              <w:t xml:space="preserve"> (</w:t>
            </w:r>
            <w:proofErr w:type="spellStart"/>
            <w:r w:rsidR="000F508D">
              <w:fldChar w:fldCharType="begin"/>
            </w:r>
            <w:r w:rsidR="000F508D">
              <w:instrText xml:space="preserve"> HYPERLINK \l "security-token-xml" \h </w:instrText>
            </w:r>
            <w:r w:rsidR="000F508D">
              <w:fldChar w:fldCharType="separate"/>
            </w:r>
            <w:proofErr w:type="gramStart"/>
            <w:r w:rsidRPr="005659A3">
              <w:rPr>
                <w:rStyle w:val="Hyperlink"/>
                <w:bCs/>
              </w:rPr>
              <w:t>isbm:SecurityToken</w:t>
            </w:r>
            <w:proofErr w:type="spellEnd"/>
            <w:proofErr w:type="gramEnd"/>
            <w:r w:rsidR="000F508D">
              <w:rPr>
                <w:rStyle w:val="Hyperlink"/>
                <w:bCs/>
              </w:rPr>
              <w:fldChar w:fldCharType="end"/>
            </w:r>
            <w:r w:rsidRPr="005659A3">
              <w:rPr>
                <w:bCs/>
              </w:rPr>
              <w:t>) [</w:t>
            </w:r>
            <w:r w:rsidRPr="005659A3" w:rsidR="00C02BF5">
              <w:rPr>
                <w:bCs/>
              </w:rPr>
              <w:t>1</w:t>
            </w:r>
            <w:r w:rsidRPr="005659A3">
              <w:rPr>
                <w:bCs/>
              </w:rPr>
              <w:t>..*]</w:t>
            </w:r>
          </w:p>
        </w:tc>
      </w:tr>
      <w:tr w:rsidR="001D4D7E" w:rsidTr="00A166D3" w14:paraId="4F83D2CD" w14:textId="77777777">
        <w:tc>
          <w:tcPr>
            <w:tcW w:w="603" w:type="pct"/>
          </w:tcPr>
          <w:p w:rsidR="001D4D7E" w:rsidP="00371F65" w:rsidRDefault="001D4D7E" w14:paraId="4D381154" w14:textId="77777777">
            <w:pPr>
              <w:pStyle w:val="Compact"/>
            </w:pPr>
            <w:r>
              <w:t>Output</w:t>
            </w:r>
          </w:p>
        </w:tc>
        <w:tc>
          <w:tcPr>
            <w:tcW w:w="4397" w:type="pct"/>
          </w:tcPr>
          <w:p w:rsidR="001D4D7E" w:rsidP="00371F65" w:rsidRDefault="000D3B37" w14:paraId="7AFDB301" w14:textId="4E604B52">
            <w:proofErr w:type="spellStart"/>
            <w:r w:rsidRPr="000D3B37">
              <w:t>AddSecurityTokensResponse</w:t>
            </w:r>
            <w:proofErr w:type="spellEnd"/>
            <w:r w:rsidR="001D4D7E">
              <w:t xml:space="preserve"> (</w:t>
            </w:r>
            <w:proofErr w:type="spellStart"/>
            <w:r w:rsidR="000F508D">
              <w:fldChar w:fldCharType="begin"/>
            </w:r>
            <w:r w:rsidR="000F508D">
              <w:instrText xml:space="preserve"> HYPERLINK "http://www.openoandm.org/ws-isbm/1.1/wsdl/ChannelManagementService.wsdl" </w:instrText>
            </w:r>
            <w:r w:rsidR="000F508D">
              <w:fldChar w:fldCharType="separate"/>
            </w:r>
            <w:r w:rsidRPr="00DA02E8" w:rsidR="001D4D7E">
              <w:rPr>
                <w:rStyle w:val="Hyperlink"/>
              </w:rPr>
              <w:t>isbm:</w:t>
            </w:r>
            <w:r w:rsidRPr="00766B62" w:rsidR="00766B62">
              <w:rPr>
                <w:rStyle w:val="Hyperlink"/>
              </w:rPr>
              <w:t>AddSecurityTokensResponse</w:t>
            </w:r>
            <w:proofErr w:type="spellEnd"/>
            <w:r w:rsidR="000F508D">
              <w:rPr>
                <w:rStyle w:val="Hyperlink"/>
              </w:rPr>
              <w:fldChar w:fldCharType="end"/>
            </w:r>
            <w:r w:rsidR="001D4D7E">
              <w:t>)</w:t>
            </w:r>
          </w:p>
          <w:p w:rsidR="001D4D7E" w:rsidP="00371F65" w:rsidRDefault="001D4D7E" w14:paraId="71C9385A" w14:textId="77777777">
            <w:pPr>
              <w:pStyle w:val="ListParagraph"/>
              <w:numPr>
                <w:ilvl w:val="0"/>
                <w:numId w:val="7"/>
              </w:numPr>
            </w:pPr>
            <w:r>
              <w:t>No content</w:t>
            </w:r>
          </w:p>
        </w:tc>
      </w:tr>
      <w:tr w:rsidR="001D4D7E" w:rsidTr="00A166D3" w14:paraId="3593B84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D4D7E" w:rsidP="00371F65" w:rsidRDefault="001D4D7E" w14:paraId="0F3AD0ED" w14:textId="77777777">
            <w:pPr>
              <w:pStyle w:val="Compact"/>
            </w:pPr>
            <w:r>
              <w:t>Faults</w:t>
            </w:r>
          </w:p>
        </w:tc>
        <w:tc>
          <w:tcPr>
            <w:tcW w:w="4397" w:type="pct"/>
          </w:tcPr>
          <w:p w:rsidR="001D4D7E" w:rsidP="00371F65" w:rsidRDefault="001D4D7E" w14:paraId="5E6DCE64" w14:textId="77777777">
            <w:pPr>
              <w:pStyle w:val="Compact"/>
            </w:pPr>
            <w:proofErr w:type="spellStart"/>
            <w:r>
              <w:t>ChannelFault</w:t>
            </w:r>
            <w:proofErr w:type="spellEnd"/>
            <w:r>
              <w:t xml:space="preserve"> (</w:t>
            </w:r>
            <w:proofErr w:type="spellStart"/>
            <w:r w:rsidR="000F508D">
              <w:fldChar w:fldCharType="begin"/>
            </w:r>
            <w:r w:rsidR="000F508D">
              <w:instrText xml:space="preserve"> HYPERLINK "http://www.openoandm.org/ws-isbm/1.1/wsdl/ChannelManagementService.wsdl" </w:instrText>
            </w:r>
            <w:r w:rsidR="000F508D">
              <w:fldChar w:fldCharType="separate"/>
            </w:r>
            <w:r w:rsidRPr="00DA02E8">
              <w:rPr>
                <w:rStyle w:val="Hyperlink"/>
              </w:rPr>
              <w:t>isbm:ChannelFault</w:t>
            </w:r>
            <w:proofErr w:type="spellEnd"/>
            <w:r w:rsidR="000F508D">
              <w:rPr>
                <w:rStyle w:val="Hyperlink"/>
              </w:rPr>
              <w:fldChar w:fldCharType="end"/>
            </w:r>
            <w:r>
              <w:t>)</w:t>
            </w:r>
          </w:p>
        </w:tc>
      </w:tr>
    </w:tbl>
    <w:p w:rsidR="001D4D7E" w:rsidP="001D4D7E" w:rsidRDefault="001D4D7E" w14:paraId="7F126A57" w14:textId="60F27103">
      <w:pPr>
        <w:pStyle w:val="Heading4"/>
      </w:pPr>
      <w:r>
        <w:t>REST Mapping</w:t>
      </w:r>
    </w:p>
    <w:p w:rsidR="001D4D7E" w:rsidP="001D4D7E" w:rsidRDefault="001D4D7E" w14:paraId="00867BED" w14:textId="387CBE8D">
      <w:pPr>
        <w:pStyle w:val="BodyText"/>
      </w:pPr>
      <w:r>
        <w:t xml:space="preserve">The </w:t>
      </w:r>
      <w:r w:rsidR="00EB3D6B">
        <w:t xml:space="preserve">Add Security Tokens </w:t>
      </w:r>
      <w:r>
        <w:t xml:space="preserve">general interface is mapped into a RESTful interface as an </w:t>
      </w:r>
      <w:proofErr w:type="spellStart"/>
      <w:r>
        <w:t>OpenAPI</w:t>
      </w:r>
      <w:proofErr w:type="spellEnd"/>
      <w:r>
        <w:t xml:space="preserve"> description according to the following rules.</w:t>
      </w:r>
    </w:p>
    <w:p w:rsidR="001D4D7E" w:rsidP="001D4D7E" w:rsidRDefault="001D4D7E" w14:paraId="424CF15D"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4D7E" w:rsidTr="005659A3" w14:paraId="019E7DE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D4D7E" w:rsidP="00371F65" w:rsidRDefault="001D4D7E" w14:paraId="1CD45474" w14:textId="77777777">
            <w:pPr>
              <w:pStyle w:val="Compact"/>
            </w:pPr>
            <w:r w:rsidRPr="003B5061">
              <w:t>HTTP M</w:t>
            </w:r>
            <w:r>
              <w:t>ethod</w:t>
            </w:r>
          </w:p>
        </w:tc>
        <w:tc>
          <w:tcPr>
            <w:tcW w:w="4397" w:type="pct"/>
          </w:tcPr>
          <w:p w:rsidRPr="003B5061" w:rsidR="001D4D7E" w:rsidP="00371F65" w:rsidRDefault="001D4D7E" w14:paraId="18B8B904" w14:textId="77777777">
            <w:pPr>
              <w:rPr>
                <w:bCs/>
              </w:rPr>
            </w:pPr>
            <w:r>
              <w:rPr>
                <w:bCs/>
              </w:rPr>
              <w:t>POST</w:t>
            </w:r>
          </w:p>
        </w:tc>
      </w:tr>
      <w:tr w:rsidR="001D4D7E" w:rsidTr="005659A3" w14:paraId="40D8D5C3" w14:textId="77777777">
        <w:tc>
          <w:tcPr>
            <w:tcW w:w="603" w:type="pct"/>
          </w:tcPr>
          <w:p w:rsidRPr="003B5061" w:rsidR="001D4D7E" w:rsidP="00371F65" w:rsidRDefault="001D4D7E" w14:paraId="3850201E" w14:textId="77777777">
            <w:pPr>
              <w:pStyle w:val="Compact"/>
            </w:pPr>
            <w:r>
              <w:t xml:space="preserve">URL </w:t>
            </w:r>
          </w:p>
        </w:tc>
        <w:tc>
          <w:tcPr>
            <w:tcW w:w="4397" w:type="pct"/>
          </w:tcPr>
          <w:p w:rsidRPr="003B5061" w:rsidR="001D4D7E" w:rsidP="00371F65" w:rsidRDefault="001D4D7E" w14:paraId="74ECF0A5" w14:textId="79C057FE">
            <w:pPr>
              <w:rPr>
                <w:bCs/>
              </w:rPr>
            </w:pPr>
            <w:r>
              <w:rPr>
                <w:bCs/>
              </w:rPr>
              <w:t>/channels</w:t>
            </w:r>
            <w:r w:rsidR="00EB3D6B">
              <w:rPr>
                <w:bCs/>
              </w:rPr>
              <w:t>/{channel-id}/security-tokens</w:t>
            </w:r>
          </w:p>
        </w:tc>
      </w:tr>
      <w:tr w:rsidR="001D4D7E" w:rsidTr="005659A3" w14:paraId="55E9D28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D4D7E" w:rsidP="00371F65" w:rsidRDefault="001D4D7E" w14:paraId="598D825D" w14:textId="77777777">
            <w:pPr>
              <w:pStyle w:val="Compact"/>
            </w:pPr>
            <w:r>
              <w:t>HTTP Body</w:t>
            </w:r>
          </w:p>
        </w:tc>
        <w:tc>
          <w:tcPr>
            <w:tcW w:w="4397" w:type="pct"/>
          </w:tcPr>
          <w:p w:rsidRPr="003B5061" w:rsidR="001D4D7E" w:rsidP="00371F65" w:rsidRDefault="001B70F4" w14:paraId="24CF1289" w14:textId="2E6D492A">
            <w:pPr>
              <w:rPr>
                <w:bCs/>
              </w:rPr>
            </w:pPr>
            <w:proofErr w:type="spellStart"/>
            <w:r>
              <w:t>a</w:t>
            </w:r>
            <w:r w:rsidRPr="00E40B96" w:rsidR="00E40B96">
              <w:t>ddSecurityTokens</w:t>
            </w:r>
            <w:proofErr w:type="spellEnd"/>
            <w:r w:rsidRPr="00E40B96" w:rsidR="00E40B96">
              <w:rPr>
                <w:bCs/>
              </w:rPr>
              <w:t xml:space="preserve"> </w:t>
            </w:r>
            <w:r w:rsidR="001D4D7E">
              <w:rPr>
                <w:bCs/>
              </w:rPr>
              <w:t>(</w:t>
            </w:r>
            <w:proofErr w:type="spellStart"/>
            <w:r w:rsidR="000F508D">
              <w:fldChar w:fldCharType="begin"/>
            </w:r>
            <w:r w:rsidR="000F508D">
              <w:instrText xml:space="preserve"> HYPERLINK "http://www.openoandm.org/ws-isbm/1.1/yaml/channel_management_service.yml" </w:instrText>
            </w:r>
            <w:r w:rsidR="000F508D">
              <w:fldChar w:fldCharType="separate"/>
            </w:r>
            <w:r w:rsidRPr="0041783C" w:rsidR="0041783C">
              <w:rPr>
                <w:rStyle w:val="Hyperlink"/>
              </w:rPr>
              <w:t>json:</w:t>
            </w:r>
            <w:r>
              <w:rPr>
                <w:rStyle w:val="Hyperlink"/>
              </w:rPr>
              <w:t>a</w:t>
            </w:r>
            <w:r w:rsidRPr="0041783C" w:rsidR="0041783C">
              <w:rPr>
                <w:rStyle w:val="Hyperlink"/>
              </w:rPr>
              <w:t>ddSecurityTokens</w:t>
            </w:r>
            <w:proofErr w:type="spellEnd"/>
            <w:r w:rsidR="000F508D">
              <w:rPr>
                <w:rStyle w:val="Hyperlink"/>
              </w:rPr>
              <w:fldChar w:fldCharType="end"/>
            </w:r>
            <w:r w:rsidR="001D4D7E">
              <w:rPr>
                <w:bCs/>
              </w:rPr>
              <w:t>)</w:t>
            </w:r>
          </w:p>
          <w:p w:rsidRPr="003B5061" w:rsidR="001D4D7E" w:rsidP="00371F65" w:rsidRDefault="001D4D7E" w14:paraId="62D30EC0" w14:textId="1162639F">
            <w:pPr>
              <w:pStyle w:val="ListParagraph"/>
              <w:numPr>
                <w:ilvl w:val="0"/>
                <w:numId w:val="7"/>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0F508D">
              <w:fldChar w:fldCharType="begin"/>
            </w:r>
            <w:r w:rsidR="000F508D">
              <w:instrText xml:space="preserve"> HYPERLINK \l "_SecurityToken" </w:instrText>
            </w:r>
            <w:r w:rsidR="000F508D">
              <w:fldChar w:fldCharType="separate"/>
            </w:r>
            <w:proofErr w:type="gramStart"/>
            <w:r w:rsidRPr="00D22CB7">
              <w:rPr>
                <w:rStyle w:val="Hyperlink"/>
                <w:bCs/>
              </w:rPr>
              <w:t>json:SecurityToken</w:t>
            </w:r>
            <w:proofErr w:type="spellEnd"/>
            <w:proofErr w:type="gramEnd"/>
            <w:r w:rsidR="000F508D">
              <w:rPr>
                <w:rStyle w:val="Hyperlink"/>
                <w:bCs/>
              </w:rPr>
              <w:fldChar w:fldCharType="end"/>
            </w:r>
            <w:r w:rsidRPr="00272291">
              <w:rPr>
                <w:bCs/>
              </w:rPr>
              <w:t>)</w:t>
            </w:r>
            <w:r>
              <w:rPr>
                <w:bCs/>
              </w:rPr>
              <w:t xml:space="preserve"> [</w:t>
            </w:r>
            <w:r w:rsidR="00EB3D6B">
              <w:rPr>
                <w:bCs/>
              </w:rPr>
              <w:t>1</w:t>
            </w:r>
            <w:r>
              <w:rPr>
                <w:bCs/>
              </w:rPr>
              <w:t>..*]</w:t>
            </w:r>
          </w:p>
        </w:tc>
      </w:tr>
      <w:tr w:rsidR="001D4D7E" w:rsidTr="005659A3" w14:paraId="5221ADD1" w14:textId="77777777">
        <w:tc>
          <w:tcPr>
            <w:tcW w:w="603" w:type="pct"/>
          </w:tcPr>
          <w:p w:rsidR="001D4D7E" w:rsidP="00371F65" w:rsidRDefault="001D4D7E" w14:paraId="063DC19D" w14:textId="77777777">
            <w:pPr>
              <w:pStyle w:val="Compact"/>
            </w:pPr>
            <w:r>
              <w:t>HTTP Response (Success)</w:t>
            </w:r>
          </w:p>
        </w:tc>
        <w:tc>
          <w:tcPr>
            <w:tcW w:w="4397" w:type="pct"/>
          </w:tcPr>
          <w:p w:rsidR="001D4D7E" w:rsidP="00371F65" w:rsidRDefault="001D4D7E" w14:paraId="0A39453B" w14:textId="712870BD">
            <w:pPr>
              <w:pStyle w:val="Compact"/>
            </w:pPr>
            <w:r>
              <w:t>201 Created</w:t>
            </w:r>
          </w:p>
        </w:tc>
      </w:tr>
      <w:tr w:rsidR="001D4D7E" w:rsidTr="005659A3" w14:paraId="33ED2F9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D4D7E" w:rsidP="00371F65" w:rsidRDefault="001D4D7E" w14:paraId="71160C68" w14:textId="77777777">
            <w:pPr>
              <w:pStyle w:val="Compact"/>
            </w:pPr>
            <w:r>
              <w:t>Output</w:t>
            </w:r>
          </w:p>
        </w:tc>
        <w:tc>
          <w:tcPr>
            <w:tcW w:w="4397" w:type="pct"/>
          </w:tcPr>
          <w:p w:rsidR="001D4D7E" w:rsidP="00371F65" w:rsidRDefault="00FC1647" w14:paraId="75E6D7AE" w14:textId="1D85B8C8">
            <w:pPr>
              <w:pStyle w:val="Compact"/>
            </w:pPr>
            <w:r>
              <w:t>N/A</w:t>
            </w:r>
          </w:p>
        </w:tc>
      </w:tr>
      <w:tr w:rsidR="001D4D7E" w:rsidTr="005659A3" w14:paraId="523D9F58" w14:textId="77777777">
        <w:tc>
          <w:tcPr>
            <w:tcW w:w="603" w:type="pct"/>
          </w:tcPr>
          <w:p w:rsidR="001D4D7E" w:rsidP="00371F65" w:rsidRDefault="001D4D7E" w14:paraId="2D486830" w14:textId="77777777">
            <w:pPr>
              <w:pStyle w:val="Compact"/>
            </w:pPr>
            <w:r>
              <w:lastRenderedPageBreak/>
              <w:t>HTTP Response</w:t>
            </w:r>
          </w:p>
          <w:p w:rsidR="001D4D7E" w:rsidP="00371F65" w:rsidRDefault="001D4D7E" w14:paraId="4DD1BE39" w14:textId="77777777">
            <w:pPr>
              <w:pStyle w:val="Compact"/>
            </w:pPr>
            <w:r>
              <w:t>(Error)</w:t>
            </w:r>
          </w:p>
        </w:tc>
        <w:tc>
          <w:tcPr>
            <w:tcW w:w="4397" w:type="pct"/>
          </w:tcPr>
          <w:p w:rsidR="001D4D7E" w:rsidP="00371F65" w:rsidRDefault="001D4D7E" w14:paraId="027B60CF" w14:textId="5B5E8181">
            <w:pPr>
              <w:pStyle w:val="Compact"/>
            </w:pPr>
            <w:proofErr w:type="spellStart"/>
            <w:r>
              <w:t>ChannelFault</w:t>
            </w:r>
            <w:proofErr w:type="spellEnd"/>
            <w:r>
              <w:t xml:space="preserve"> (</w:t>
            </w:r>
            <w:proofErr w:type="spellStart"/>
            <w:r w:rsidR="000F508D">
              <w:fldChar w:fldCharType="begin"/>
            </w:r>
            <w:r w:rsidR="000F508D">
              <w:instrText xml:space="preserve"> HYPERLINK "http://www.openoandm.org/ws-isbm/1.1/yaml/channel_management_service.yml" </w:instrText>
            </w:r>
            <w:r w:rsidR="000F508D">
              <w:fldChar w:fldCharType="separate"/>
            </w:r>
            <w:r w:rsidRPr="00ED5528">
              <w:rPr>
                <w:rStyle w:val="Hyperlink"/>
              </w:rPr>
              <w:t>json:ChannelFault</w:t>
            </w:r>
            <w:proofErr w:type="spellEnd"/>
            <w:r w:rsidR="000F508D">
              <w:rPr>
                <w:rStyle w:val="Hyperlink"/>
              </w:rPr>
              <w:fldChar w:fldCharType="end"/>
            </w:r>
            <w:r>
              <w:t>) – 40</w:t>
            </w:r>
            <w:r w:rsidR="006D4DC5">
              <w:t>4</w:t>
            </w:r>
            <w:r>
              <w:t xml:space="preserve"> </w:t>
            </w:r>
            <w:r w:rsidR="006D4DC5">
              <w:t>Not Found</w:t>
            </w:r>
          </w:p>
        </w:tc>
      </w:tr>
    </w:tbl>
    <w:p w:rsidRPr="005659A3" w:rsidR="00DC0CCA" w:rsidP="005659A3" w:rsidRDefault="00C50453" w14:paraId="59F2F942" w14:textId="2D336D7E">
      <w:pPr>
        <w:pStyle w:val="Note"/>
      </w:pPr>
      <w:r w:rsidRPr="005659A3">
        <w:t>NOTE</w:t>
      </w:r>
      <w:r w:rsidRPr="005659A3">
        <w:tab/>
      </w:r>
      <w:r w:rsidR="00971941">
        <w:t xml:space="preserve">Returns nothing in contrast </w:t>
      </w:r>
      <w:r w:rsidRPr="005659A3" w:rsidR="00DC0CCA">
        <w:t xml:space="preserve">to </w:t>
      </w:r>
      <w:r w:rsidR="005659A3">
        <w:t xml:space="preserve">the requirements of </w:t>
      </w:r>
      <w:r w:rsidR="00971941">
        <w:t xml:space="preserve">a </w:t>
      </w:r>
      <w:r w:rsidRPr="00A166D3" w:rsidR="005659A3">
        <w:t>HTTP 201 response</w:t>
      </w:r>
      <w:r w:rsidRPr="005659A3" w:rsidR="00DC0CCA">
        <w:t xml:space="preserve"> </w:t>
      </w:r>
      <w:r w:rsidR="00971941">
        <w:t>(</w:t>
      </w:r>
      <w:hyperlink w:history="1" r:id="rId52">
        <w:r w:rsidRPr="004A38B7" w:rsidR="00971941">
          <w:rPr>
            <w:rStyle w:val="Hyperlink"/>
            <w:sz w:val="16"/>
          </w:rPr>
          <w:t>https://www.w3.org/Protocols/rfc2616/rfc2616-sec10.html</w:t>
        </w:r>
      </w:hyperlink>
      <w:r w:rsidR="00971941">
        <w:t>), which would expect the security tokens to be returned, to prevent leakage of sensitive information.</w:t>
      </w:r>
      <w:r w:rsidRPr="005659A3" w:rsidR="001E19D7">
        <w:t>.</w:t>
      </w:r>
    </w:p>
    <w:p w:rsidR="00BB0129" w:rsidP="00244FCA" w:rsidRDefault="00E83E4F" w14:paraId="27C63C7B" w14:textId="54EC3BEC">
      <w:pPr>
        <w:pStyle w:val="Heading3"/>
      </w:pPr>
      <w:bookmarkStart w:name="_Toc25337036" w:id="186"/>
      <w:bookmarkStart w:name="_Toc25357161" w:id="187"/>
      <w:bookmarkStart w:name="_Toc29288932" w:id="188"/>
      <w:r>
        <w:t>Remove Security Tokens</w:t>
      </w:r>
      <w:bookmarkEnd w:id="186"/>
      <w:bookmarkEnd w:id="187"/>
      <w:bookmarkEnd w:id="188"/>
    </w:p>
    <w:p w:rsidRPr="00CF438F" w:rsidR="00CF438F" w:rsidP="00CF438F" w:rsidRDefault="00CF438F" w14:paraId="16846118" w14:textId="040B675F">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2F2914D0" w14:paraId="787E912A"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7B0B0097" w14:textId="77777777">
            <w:pPr>
              <w:pStyle w:val="Compact"/>
            </w:pPr>
            <w:r>
              <w:t>Name</w:t>
            </w:r>
          </w:p>
        </w:tc>
        <w:tc>
          <w:tcPr>
            <w:tcW w:w="0" w:type="auto"/>
          </w:tcPr>
          <w:p w:rsidR="00BB0129" w:rsidRDefault="00E83E4F" w14:paraId="70228CC0" w14:textId="77777777">
            <w:pPr>
              <w:pStyle w:val="Compact"/>
            </w:pPr>
            <w:proofErr w:type="spellStart"/>
            <w:r>
              <w:t>RemoveSecurityTokens</w:t>
            </w:r>
            <w:proofErr w:type="spellEnd"/>
          </w:p>
        </w:tc>
      </w:tr>
      <w:tr w:rsidR="00BB0129" w:rsidTr="2F2914D0" w14:paraId="16CC21B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A93FC5C" w14:textId="77777777">
            <w:pPr>
              <w:pStyle w:val="Compact"/>
            </w:pPr>
            <w:r>
              <w:t>Description</w:t>
            </w:r>
          </w:p>
        </w:tc>
        <w:tc>
          <w:tcPr>
            <w:tcW w:w="0" w:type="auto"/>
          </w:tcPr>
          <w:p w:rsidR="00BB0129" w:rsidRDefault="00E83E4F" w14:paraId="0A4511E5" w14:textId="77777777">
            <w:pPr>
              <w:pStyle w:val="Compact"/>
            </w:pPr>
            <w:r>
              <w:t>Removes security tokens from a channel.</w:t>
            </w:r>
          </w:p>
        </w:tc>
      </w:tr>
      <w:tr w:rsidR="00BB0129" w:rsidTr="2F2914D0" w14:paraId="741176B4" w14:textId="77777777">
        <w:tc>
          <w:tcPr>
            <w:tcW w:w="0" w:type="auto"/>
          </w:tcPr>
          <w:p w:rsidR="00BB0129" w:rsidRDefault="00E83E4F" w14:paraId="3035FA57" w14:textId="77777777">
            <w:pPr>
              <w:pStyle w:val="Compact"/>
            </w:pPr>
            <w:r>
              <w:t>Input</w:t>
            </w:r>
          </w:p>
        </w:tc>
        <w:tc>
          <w:tcPr>
            <w:tcW w:w="0" w:type="auto"/>
          </w:tcPr>
          <w:p w:rsidR="00BB0129" w:rsidRDefault="00E83E4F" w14:paraId="21D1B06D" w14:textId="0CFB7532">
            <w:proofErr w:type="spellStart"/>
            <w:r>
              <w:t>ChannelURI</w:t>
            </w:r>
            <w:proofErr w:type="spellEnd"/>
            <w:r>
              <w:t xml:space="preserve"> [1]</w:t>
            </w:r>
          </w:p>
          <w:p w:rsidR="00BB0129" w:rsidRDefault="00E83E4F" w14:paraId="046A10C1" w14:textId="429C5A51">
            <w:proofErr w:type="spellStart"/>
            <w:r>
              <w:t>SecurityToken</w:t>
            </w:r>
            <w:proofErr w:type="spellEnd"/>
            <w:r>
              <w:t xml:space="preserve"> [</w:t>
            </w:r>
            <w:proofErr w:type="gramStart"/>
            <w:r>
              <w:t>1..</w:t>
            </w:r>
            <w:proofErr w:type="gramEnd"/>
            <w:r>
              <w:t>*]</w:t>
            </w:r>
          </w:p>
        </w:tc>
      </w:tr>
      <w:tr w:rsidR="00BB0129" w:rsidTr="2F2914D0" w14:paraId="30544C1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D03D93D" w14:textId="77777777">
            <w:pPr>
              <w:pStyle w:val="Compact"/>
            </w:pPr>
            <w:r>
              <w:t>Behavior</w:t>
            </w:r>
          </w:p>
        </w:tc>
        <w:tc>
          <w:tcPr>
            <w:tcW w:w="0" w:type="auto"/>
          </w:tcPr>
          <w:p w:rsidR="00BB0129" w:rsidRDefault="00E83E4F" w14:paraId="77B1F11E"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BB0129" w:rsidRDefault="00A166D3" w14:paraId="007C04B0" w14:textId="2F177A63">
            <w:r>
              <w:t xml:space="preserve">If the specified channel is assigned security tokens and the token provided to the operation for authentication does not match a token assigned to the channel, then a </w:t>
            </w:r>
            <w:proofErr w:type="spellStart"/>
            <w:r>
              <w:t>ChannelFault</w:t>
            </w:r>
            <w:proofErr w:type="spellEnd"/>
            <w:r>
              <w:t xml:space="preserve"> is </w:t>
            </w:r>
            <w:proofErr w:type="gramStart"/>
            <w:r>
              <w:t>returned.</w:t>
            </w:r>
            <w:commentRangeStart w:id="189"/>
            <w:commentRangeStart w:id="190"/>
            <w:commentRangeStart w:id="191"/>
            <w:r w:rsidR="00E83E4F">
              <w:t>.</w:t>
            </w:r>
            <w:proofErr w:type="gramEnd"/>
            <w:commentRangeEnd w:id="189"/>
            <w:r w:rsidR="00C50453">
              <w:rPr>
                <w:rStyle w:val="CommentReference"/>
              </w:rPr>
              <w:commentReference w:id="189"/>
            </w:r>
            <w:commentRangeEnd w:id="190"/>
            <w:r>
              <w:rPr>
                <w:rStyle w:val="CommentReference"/>
              </w:rPr>
              <w:commentReference w:id="190"/>
            </w:r>
            <w:commentRangeEnd w:id="191"/>
            <w:r>
              <w:rPr>
                <w:rStyle w:val="CommentReference"/>
              </w:rPr>
              <w:commentReference w:id="191"/>
            </w:r>
          </w:p>
          <w:p w:rsidR="00BB0129" w:rsidRDefault="00E83E4F" w14:paraId="30CC7FEC" w14:textId="1F1BAF86">
            <w:r>
              <w:t xml:space="preserve">If any specified </w:t>
            </w:r>
            <w:proofErr w:type="spellStart"/>
            <w:r>
              <w:t>SecurityToken</w:t>
            </w:r>
            <w:proofErr w:type="spellEnd"/>
            <w:r>
              <w:t xml:space="preserve"> is not assigned to the channel, then a </w:t>
            </w:r>
            <w:proofErr w:type="spellStart"/>
            <w:r>
              <w:t>SecurityTokenFault</w:t>
            </w:r>
            <w:proofErr w:type="spellEnd"/>
            <w:r>
              <w:t xml:space="preserve"> is returned. No tokens are removed from the channel, even if they are valid.</w:t>
            </w:r>
          </w:p>
        </w:tc>
      </w:tr>
      <w:tr w:rsidR="00BB0129" w:rsidTr="2F2914D0" w14:paraId="5C6EDF8D" w14:textId="77777777">
        <w:tc>
          <w:tcPr>
            <w:tcW w:w="0" w:type="auto"/>
          </w:tcPr>
          <w:p w:rsidR="00BB0129" w:rsidRDefault="00E83E4F" w14:paraId="2CF8CF89" w14:textId="77777777">
            <w:pPr>
              <w:pStyle w:val="Compact"/>
            </w:pPr>
            <w:r>
              <w:t>Output</w:t>
            </w:r>
          </w:p>
        </w:tc>
        <w:tc>
          <w:tcPr>
            <w:tcW w:w="0" w:type="auto"/>
          </w:tcPr>
          <w:p w:rsidR="00BB0129" w:rsidRDefault="00E83E4F" w14:paraId="603E988A" w14:textId="77777777">
            <w:pPr>
              <w:pStyle w:val="Compact"/>
            </w:pPr>
            <w:r>
              <w:t>N/A</w:t>
            </w:r>
          </w:p>
        </w:tc>
      </w:tr>
      <w:tr w:rsidR="00BB0129" w:rsidTr="2F2914D0" w14:paraId="2514FA1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4831EA8" w14:textId="77777777">
            <w:pPr>
              <w:pStyle w:val="Compact"/>
            </w:pPr>
            <w:r>
              <w:t>Faults</w:t>
            </w:r>
          </w:p>
        </w:tc>
        <w:tc>
          <w:tcPr>
            <w:tcW w:w="0" w:type="auto"/>
          </w:tcPr>
          <w:p w:rsidR="00BB0129" w:rsidRDefault="00E83E4F" w14:paraId="553BE53A" w14:textId="77777777">
            <w:proofErr w:type="spellStart"/>
            <w:r>
              <w:t>ChannelFault</w:t>
            </w:r>
            <w:proofErr w:type="spellEnd"/>
          </w:p>
          <w:p w:rsidR="00BB0129" w:rsidRDefault="00E83E4F" w14:paraId="75D5C5DF" w14:textId="77777777">
            <w:proofErr w:type="spellStart"/>
            <w:r>
              <w:t>SecurityTokenFault</w:t>
            </w:r>
            <w:proofErr w:type="spellEnd"/>
          </w:p>
        </w:tc>
      </w:tr>
    </w:tbl>
    <w:p w:rsidR="00910D0C" w:rsidP="00910D0C" w:rsidRDefault="00910D0C" w14:paraId="3388DA7E" w14:textId="4D5C7484">
      <w:pPr>
        <w:pStyle w:val="Heading4"/>
      </w:pPr>
      <w:bookmarkStart w:name="delete-channel" w:id="192"/>
      <w:bookmarkEnd w:id="192"/>
      <w:r>
        <w:t>SOAP Mapping</w:t>
      </w:r>
    </w:p>
    <w:p w:rsidR="00910D0C" w:rsidP="00910D0C" w:rsidRDefault="00910D0C" w14:paraId="2432DC28" w14:textId="029D6D0F">
      <w:pPr>
        <w:pStyle w:val="BodyText"/>
      </w:pPr>
      <w:r>
        <w:t>The Remove Security Tokens general interface is mapped into SOAP 1.1/1.2 as embedded XML schemas in WSDL descriptions according to the following schema types.</w:t>
      </w:r>
    </w:p>
    <w:p w:rsidR="00910D0C" w:rsidP="00910D0C" w:rsidRDefault="00910D0C" w14:paraId="4E34AFD7"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910D0C" w:rsidTr="00A166D3" w14:paraId="1E89E89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A166D3" w:rsidR="00910D0C" w:rsidP="00371F65" w:rsidRDefault="00910D0C" w14:paraId="564AA59E" w14:textId="77777777">
            <w:pPr>
              <w:pStyle w:val="Compact"/>
              <w:rPr>
                <w:bCs/>
              </w:rPr>
            </w:pPr>
            <w:r w:rsidRPr="00A166D3">
              <w:rPr>
                <w:bCs/>
              </w:rPr>
              <w:t>Input</w:t>
            </w:r>
          </w:p>
        </w:tc>
        <w:tc>
          <w:tcPr>
            <w:tcW w:w="4397" w:type="pct"/>
          </w:tcPr>
          <w:p w:rsidRPr="00A166D3" w:rsidR="00910D0C" w:rsidP="00371F65" w:rsidRDefault="006E1054" w14:paraId="08C0886D" w14:textId="157FC3F0">
            <w:pPr>
              <w:rPr>
                <w:bCs/>
              </w:rPr>
            </w:pPr>
            <w:proofErr w:type="spellStart"/>
            <w:r w:rsidRPr="00A166D3">
              <w:rPr>
                <w:bCs/>
              </w:rPr>
              <w:t>Remove</w:t>
            </w:r>
            <w:r w:rsidRPr="00A166D3" w:rsidR="00910D0C">
              <w:rPr>
                <w:bCs/>
              </w:rPr>
              <w:t>SecurityTokens</w:t>
            </w:r>
            <w:proofErr w:type="spellEnd"/>
            <w:r w:rsidRPr="00A166D3" w:rsidR="00910D0C">
              <w:rPr>
                <w:bCs/>
              </w:rPr>
              <w:t xml:space="preserve"> (</w:t>
            </w:r>
            <w:proofErr w:type="spellStart"/>
            <w:r w:rsidR="000F508D">
              <w:fldChar w:fldCharType="begin"/>
            </w:r>
            <w:r w:rsidR="000F508D">
              <w:instrText xml:space="preserve"> HYPERLINK "http://www.openoandm.org/ws-isbm/1.1/wsdl/ChannelManagementService.wsdl" </w:instrText>
            </w:r>
            <w:r w:rsidR="000F508D">
              <w:fldChar w:fldCharType="separate"/>
            </w:r>
            <w:r w:rsidRPr="00A166D3" w:rsidR="00910D0C">
              <w:rPr>
                <w:rStyle w:val="Hyperlink"/>
                <w:bCs/>
              </w:rPr>
              <w:t>isbm:</w:t>
            </w:r>
            <w:r w:rsidRPr="00A166D3">
              <w:rPr>
                <w:rStyle w:val="Hyperlink"/>
                <w:bCs/>
              </w:rPr>
              <w:t>Remove</w:t>
            </w:r>
            <w:r w:rsidRPr="00A166D3" w:rsidR="00910D0C">
              <w:rPr>
                <w:rStyle w:val="Hyperlink"/>
                <w:bCs/>
              </w:rPr>
              <w:t>SecurityTokens</w:t>
            </w:r>
            <w:proofErr w:type="spellEnd"/>
            <w:r w:rsidR="000F508D">
              <w:rPr>
                <w:rStyle w:val="Hyperlink"/>
                <w:bCs/>
              </w:rPr>
              <w:fldChar w:fldCharType="end"/>
            </w:r>
            <w:r w:rsidRPr="00A166D3" w:rsidR="00910D0C">
              <w:rPr>
                <w:bCs/>
              </w:rPr>
              <w:t>)</w:t>
            </w:r>
          </w:p>
          <w:p w:rsidRPr="00A166D3" w:rsidR="00910D0C" w:rsidP="00371F65" w:rsidRDefault="00910D0C" w14:paraId="5D3E71E5" w14:textId="77777777">
            <w:pPr>
              <w:pStyle w:val="ListParagraph"/>
              <w:numPr>
                <w:ilvl w:val="0"/>
                <w:numId w:val="7"/>
              </w:numPr>
              <w:rPr>
                <w:bCs/>
              </w:rPr>
            </w:pPr>
            <w:proofErr w:type="spellStart"/>
            <w:r w:rsidRPr="00A166D3">
              <w:rPr>
                <w:bCs/>
              </w:rPr>
              <w:t>ChannelURI</w:t>
            </w:r>
            <w:proofErr w:type="spellEnd"/>
            <w:r w:rsidRPr="00A166D3">
              <w:rPr>
                <w:bCs/>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A166D3">
              <w:rPr>
                <w:rStyle w:val="Hyperlink"/>
                <w:bCs/>
              </w:rPr>
              <w:t>xs:string</w:t>
            </w:r>
            <w:proofErr w:type="spellEnd"/>
            <w:proofErr w:type="gramEnd"/>
            <w:r w:rsidR="000F508D">
              <w:rPr>
                <w:rStyle w:val="Hyperlink"/>
                <w:bCs/>
              </w:rPr>
              <w:fldChar w:fldCharType="end"/>
            </w:r>
            <w:r w:rsidRPr="00A166D3">
              <w:rPr>
                <w:bCs/>
              </w:rPr>
              <w:t>) [1]</w:t>
            </w:r>
          </w:p>
          <w:p w:rsidRPr="00A166D3" w:rsidR="00910D0C" w:rsidP="00371F65" w:rsidRDefault="00910D0C" w14:paraId="3FA45627" w14:textId="77777777">
            <w:pPr>
              <w:pStyle w:val="ListParagraph"/>
              <w:numPr>
                <w:ilvl w:val="0"/>
                <w:numId w:val="7"/>
              </w:numPr>
              <w:rPr>
                <w:bCs/>
              </w:rPr>
            </w:pPr>
            <w:proofErr w:type="spellStart"/>
            <w:r w:rsidRPr="00A166D3">
              <w:rPr>
                <w:bCs/>
              </w:rPr>
              <w:t>SecurityToken</w:t>
            </w:r>
            <w:proofErr w:type="spellEnd"/>
            <w:r w:rsidRPr="00A166D3">
              <w:rPr>
                <w:bCs/>
              </w:rPr>
              <w:t xml:space="preserve"> (</w:t>
            </w:r>
            <w:proofErr w:type="spellStart"/>
            <w:r w:rsidR="000F508D">
              <w:fldChar w:fldCharType="begin"/>
            </w:r>
            <w:r w:rsidR="000F508D">
              <w:instrText xml:space="preserve"> HYPERLINK \l "security-token-xml" \h </w:instrText>
            </w:r>
            <w:r w:rsidR="000F508D">
              <w:fldChar w:fldCharType="separate"/>
            </w:r>
            <w:proofErr w:type="gramStart"/>
            <w:r w:rsidRPr="00A166D3">
              <w:rPr>
                <w:rStyle w:val="Hyperlink"/>
                <w:bCs/>
              </w:rPr>
              <w:t>isbm:SecurityToken</w:t>
            </w:r>
            <w:proofErr w:type="spellEnd"/>
            <w:proofErr w:type="gramEnd"/>
            <w:r w:rsidR="000F508D">
              <w:rPr>
                <w:rStyle w:val="Hyperlink"/>
                <w:bCs/>
              </w:rPr>
              <w:fldChar w:fldCharType="end"/>
            </w:r>
            <w:r w:rsidRPr="00A166D3">
              <w:rPr>
                <w:bCs/>
              </w:rPr>
              <w:t>) [1..*]</w:t>
            </w:r>
          </w:p>
        </w:tc>
      </w:tr>
      <w:tr w:rsidR="00910D0C" w:rsidTr="00A166D3" w14:paraId="2F8EC4CD" w14:textId="77777777">
        <w:tc>
          <w:tcPr>
            <w:tcW w:w="603" w:type="pct"/>
          </w:tcPr>
          <w:p w:rsidR="00910D0C" w:rsidP="00371F65" w:rsidRDefault="00910D0C" w14:paraId="2BACBB34" w14:textId="77777777">
            <w:pPr>
              <w:pStyle w:val="Compact"/>
            </w:pPr>
            <w:r>
              <w:t>Output</w:t>
            </w:r>
          </w:p>
        </w:tc>
        <w:tc>
          <w:tcPr>
            <w:tcW w:w="4397" w:type="pct"/>
          </w:tcPr>
          <w:p w:rsidR="00910D0C" w:rsidP="00371F65" w:rsidRDefault="00F60965" w14:paraId="1C968545" w14:textId="69A87161">
            <w:proofErr w:type="spellStart"/>
            <w:r w:rsidRPr="00F60965">
              <w:t>RemoveSecurityTokensResponse</w:t>
            </w:r>
            <w:proofErr w:type="spellEnd"/>
            <w:r w:rsidR="00910D0C">
              <w:t xml:space="preserve"> (</w:t>
            </w:r>
            <w:proofErr w:type="spellStart"/>
            <w:r w:rsidR="000F508D">
              <w:fldChar w:fldCharType="begin"/>
            </w:r>
            <w:r w:rsidR="000F508D">
              <w:instrText xml:space="preserve"> HYPERLINK "http://www.openoandm.org/ws-isbm/1.1/wsdl/ChannelManagementService.wsdl" </w:instrText>
            </w:r>
            <w:r w:rsidR="000F508D">
              <w:fldChar w:fldCharType="separate"/>
            </w:r>
            <w:r w:rsidRPr="00DA02E8" w:rsidR="00910D0C">
              <w:rPr>
                <w:rStyle w:val="Hyperlink"/>
              </w:rPr>
              <w:t>isbm:</w:t>
            </w:r>
            <w:r w:rsidRPr="00F60965">
              <w:rPr>
                <w:rStyle w:val="Hyperlink"/>
              </w:rPr>
              <w:t>RemoveSecurityTokensResponse</w:t>
            </w:r>
            <w:proofErr w:type="spellEnd"/>
            <w:r w:rsidR="000F508D">
              <w:rPr>
                <w:rStyle w:val="Hyperlink"/>
              </w:rPr>
              <w:fldChar w:fldCharType="end"/>
            </w:r>
            <w:r w:rsidR="00910D0C">
              <w:t>)</w:t>
            </w:r>
          </w:p>
          <w:p w:rsidR="00910D0C" w:rsidP="00371F65" w:rsidRDefault="00910D0C" w14:paraId="55837790" w14:textId="77777777">
            <w:pPr>
              <w:pStyle w:val="ListParagraph"/>
              <w:numPr>
                <w:ilvl w:val="0"/>
                <w:numId w:val="7"/>
              </w:numPr>
            </w:pPr>
            <w:r>
              <w:t>No content</w:t>
            </w:r>
          </w:p>
        </w:tc>
      </w:tr>
      <w:tr w:rsidR="00910D0C" w:rsidTr="00A166D3" w14:paraId="38419C2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10D0C" w:rsidP="00371F65" w:rsidRDefault="00910D0C" w14:paraId="1320BF1F" w14:textId="77777777">
            <w:pPr>
              <w:pStyle w:val="Compact"/>
            </w:pPr>
            <w:r>
              <w:t>Faults</w:t>
            </w:r>
          </w:p>
        </w:tc>
        <w:tc>
          <w:tcPr>
            <w:tcW w:w="4397" w:type="pct"/>
          </w:tcPr>
          <w:p w:rsidR="00910D0C" w:rsidP="00371F65" w:rsidRDefault="00910D0C" w14:paraId="571C8647" w14:textId="77777777">
            <w:pPr>
              <w:pStyle w:val="Compact"/>
            </w:pPr>
            <w:proofErr w:type="spellStart"/>
            <w:r>
              <w:t>ChannelFault</w:t>
            </w:r>
            <w:proofErr w:type="spellEnd"/>
            <w:r>
              <w:t xml:space="preserve"> (</w:t>
            </w:r>
            <w:proofErr w:type="spellStart"/>
            <w:r w:rsidR="000F508D">
              <w:fldChar w:fldCharType="begin"/>
            </w:r>
            <w:r w:rsidR="000F508D">
              <w:instrText xml:space="preserve"> HYPERLINK "http://www.openoandm.org/ws-isbm/1.1/wsdl/ChannelManagementService.wsdl" </w:instrText>
            </w:r>
            <w:r w:rsidR="000F508D">
              <w:fldChar w:fldCharType="separate"/>
            </w:r>
            <w:r w:rsidRPr="00DA02E8">
              <w:rPr>
                <w:rStyle w:val="Hyperlink"/>
              </w:rPr>
              <w:t>isbm:ChannelFault</w:t>
            </w:r>
            <w:proofErr w:type="spellEnd"/>
            <w:r w:rsidR="000F508D">
              <w:rPr>
                <w:rStyle w:val="Hyperlink"/>
              </w:rPr>
              <w:fldChar w:fldCharType="end"/>
            </w:r>
            <w:r>
              <w:t>)</w:t>
            </w:r>
          </w:p>
          <w:p w:rsidR="00BE2B5F" w:rsidP="00371F65" w:rsidRDefault="00BE2B5F" w14:paraId="6A50C926" w14:textId="24E8869F">
            <w:pPr>
              <w:pStyle w:val="Compact"/>
            </w:pPr>
            <w:proofErr w:type="spellStart"/>
            <w:r>
              <w:t>SecurityTokenFault</w:t>
            </w:r>
            <w:proofErr w:type="spellEnd"/>
            <w:r>
              <w:t xml:space="preserve"> (</w:t>
            </w:r>
            <w:proofErr w:type="spellStart"/>
            <w:r w:rsidR="000F508D">
              <w:fldChar w:fldCharType="begin"/>
            </w:r>
            <w:r w:rsidR="000F508D">
              <w:instrText xml:space="preserve"> HYPERLINK "http://www.openoandm.org/ws-isbm/1.1/wsdl/ChannelManagementService.wsdl" </w:instrText>
            </w:r>
            <w:r w:rsidR="000F508D">
              <w:fldChar w:fldCharType="separate"/>
            </w:r>
            <w:r w:rsidRPr="000F03E3">
              <w:rPr>
                <w:rStyle w:val="Hyperlink"/>
              </w:rPr>
              <w:t>isbm:SecurityTokenFault</w:t>
            </w:r>
            <w:proofErr w:type="spellEnd"/>
            <w:r w:rsidR="000F508D">
              <w:rPr>
                <w:rStyle w:val="Hyperlink"/>
              </w:rPr>
              <w:fldChar w:fldCharType="end"/>
            </w:r>
            <w:r>
              <w:t>)</w:t>
            </w:r>
          </w:p>
        </w:tc>
      </w:tr>
    </w:tbl>
    <w:p w:rsidR="00910D0C" w:rsidP="00910D0C" w:rsidRDefault="00910D0C" w14:paraId="481187B2" w14:textId="28A0C765">
      <w:pPr>
        <w:pStyle w:val="Heading4"/>
      </w:pPr>
      <w:r>
        <w:t>REST Mapping</w:t>
      </w:r>
    </w:p>
    <w:p w:rsidR="00910D0C" w:rsidP="00910D0C" w:rsidRDefault="00910D0C" w14:paraId="638FA296" w14:textId="4227CE90">
      <w:pPr>
        <w:pStyle w:val="BodyText"/>
      </w:pPr>
      <w:r>
        <w:t xml:space="preserve">The Remove Security Tokens general interface is mapped into a RESTful interface as an </w:t>
      </w:r>
      <w:proofErr w:type="spellStart"/>
      <w:r>
        <w:t>OpenAPI</w:t>
      </w:r>
      <w:proofErr w:type="spellEnd"/>
      <w:r>
        <w:t xml:space="preserve"> description according to the following rules.</w:t>
      </w:r>
    </w:p>
    <w:p w:rsidR="00910D0C" w:rsidP="00910D0C" w:rsidRDefault="00910D0C" w14:paraId="185D360D" w14:textId="77777777">
      <w:pPr>
        <w:pStyle w:val="BodyText"/>
      </w:pPr>
      <w:r>
        <w:lastRenderedPageBreak/>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910D0C" w:rsidTr="00371F65" w14:paraId="1BF4D02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910D0C" w:rsidP="00371F65" w:rsidRDefault="00910D0C" w14:paraId="4AEF573B" w14:textId="77777777">
            <w:pPr>
              <w:pStyle w:val="Compact"/>
            </w:pPr>
            <w:r w:rsidRPr="003B5061">
              <w:t>HTTP M</w:t>
            </w:r>
            <w:r>
              <w:t>ethod</w:t>
            </w:r>
          </w:p>
        </w:tc>
        <w:tc>
          <w:tcPr>
            <w:tcW w:w="4397" w:type="pct"/>
          </w:tcPr>
          <w:p w:rsidRPr="003B5061" w:rsidR="00910D0C" w:rsidP="00371F65" w:rsidRDefault="001C44C9" w14:paraId="5AF24959" w14:textId="0C88368B">
            <w:pPr>
              <w:rPr>
                <w:bCs/>
              </w:rPr>
            </w:pPr>
            <w:r>
              <w:rPr>
                <w:bCs/>
              </w:rPr>
              <w:t>DELETE</w:t>
            </w:r>
          </w:p>
        </w:tc>
      </w:tr>
      <w:tr w:rsidR="00910D0C" w:rsidTr="00371F65" w14:paraId="1613EE75" w14:textId="77777777">
        <w:tc>
          <w:tcPr>
            <w:tcW w:w="603" w:type="pct"/>
          </w:tcPr>
          <w:p w:rsidRPr="003B5061" w:rsidR="00910D0C" w:rsidP="00371F65" w:rsidRDefault="00910D0C" w14:paraId="19E1FC1A" w14:textId="77777777">
            <w:pPr>
              <w:pStyle w:val="Compact"/>
            </w:pPr>
            <w:r>
              <w:t xml:space="preserve">URL </w:t>
            </w:r>
          </w:p>
        </w:tc>
        <w:tc>
          <w:tcPr>
            <w:tcW w:w="4397" w:type="pct"/>
          </w:tcPr>
          <w:p w:rsidRPr="003B5061" w:rsidR="00910D0C" w:rsidP="00371F65" w:rsidRDefault="00910D0C" w14:paraId="0D913110" w14:textId="77777777">
            <w:pPr>
              <w:rPr>
                <w:bCs/>
              </w:rPr>
            </w:pPr>
            <w:r>
              <w:rPr>
                <w:bCs/>
              </w:rPr>
              <w:t>/channels/{channel-id}/security-tokens</w:t>
            </w:r>
          </w:p>
        </w:tc>
      </w:tr>
      <w:tr w:rsidR="00910D0C" w:rsidTr="00371F65" w14:paraId="0EBCFC5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910D0C" w:rsidP="00371F65" w:rsidRDefault="00910D0C" w14:paraId="15AFC876" w14:textId="77777777">
            <w:pPr>
              <w:pStyle w:val="Compact"/>
            </w:pPr>
            <w:r>
              <w:t>HTTP Body</w:t>
            </w:r>
          </w:p>
        </w:tc>
        <w:tc>
          <w:tcPr>
            <w:tcW w:w="4397" w:type="pct"/>
          </w:tcPr>
          <w:p w:rsidRPr="003B5061" w:rsidR="00910D0C" w:rsidP="00371F65" w:rsidRDefault="00530B67" w14:paraId="13AA1510" w14:textId="6B1F9EF7">
            <w:pPr>
              <w:rPr>
                <w:bCs/>
              </w:rPr>
            </w:pPr>
            <w:proofErr w:type="spellStart"/>
            <w:r>
              <w:t>r</w:t>
            </w:r>
            <w:r w:rsidR="006E1054">
              <w:t>emove</w:t>
            </w:r>
            <w:r w:rsidRPr="00E40B96" w:rsidR="00910D0C">
              <w:t>SecurityTokens</w:t>
            </w:r>
            <w:proofErr w:type="spellEnd"/>
            <w:r w:rsidRPr="00E40B96" w:rsidR="00910D0C">
              <w:rPr>
                <w:bCs/>
              </w:rPr>
              <w:t xml:space="preserve"> </w:t>
            </w:r>
            <w:r w:rsidR="00910D0C">
              <w:rPr>
                <w:bCs/>
              </w:rPr>
              <w:t>(</w:t>
            </w:r>
            <w:proofErr w:type="spellStart"/>
            <w:r w:rsidR="000F508D">
              <w:fldChar w:fldCharType="begin"/>
            </w:r>
            <w:r w:rsidR="000F508D">
              <w:instrText xml:space="preserve"> HYPERLINK "http://www.openoandm.org/ws-isbm/1.1/yaml/channel_management_service.yml" </w:instrText>
            </w:r>
            <w:r w:rsidR="000F508D">
              <w:fldChar w:fldCharType="separate"/>
            </w:r>
            <w:r w:rsidRPr="0041783C" w:rsidR="00910D0C">
              <w:rPr>
                <w:rStyle w:val="Hyperlink"/>
              </w:rPr>
              <w:t>json:</w:t>
            </w:r>
            <w:r>
              <w:rPr>
                <w:rStyle w:val="Hyperlink"/>
              </w:rPr>
              <w:t>r</w:t>
            </w:r>
            <w:r w:rsidR="006E1054">
              <w:rPr>
                <w:rStyle w:val="Hyperlink"/>
              </w:rPr>
              <w:t>emove</w:t>
            </w:r>
            <w:r w:rsidRPr="0041783C" w:rsidR="00910D0C">
              <w:rPr>
                <w:rStyle w:val="Hyperlink"/>
              </w:rPr>
              <w:t>SecurityTokens</w:t>
            </w:r>
            <w:proofErr w:type="spellEnd"/>
            <w:r w:rsidR="000F508D">
              <w:rPr>
                <w:rStyle w:val="Hyperlink"/>
              </w:rPr>
              <w:fldChar w:fldCharType="end"/>
            </w:r>
            <w:r w:rsidR="00910D0C">
              <w:rPr>
                <w:bCs/>
              </w:rPr>
              <w:t>)</w:t>
            </w:r>
          </w:p>
          <w:p w:rsidRPr="003B5061" w:rsidR="00910D0C" w:rsidP="00371F65" w:rsidRDefault="00910D0C" w14:paraId="58F6CA55" w14:textId="77777777">
            <w:pPr>
              <w:pStyle w:val="ListParagraph"/>
              <w:numPr>
                <w:ilvl w:val="0"/>
                <w:numId w:val="7"/>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0F508D">
              <w:fldChar w:fldCharType="begin"/>
            </w:r>
            <w:r w:rsidR="000F508D">
              <w:instrText xml:space="preserve"> HYPERLINK \l "_SecurityToken" </w:instrText>
            </w:r>
            <w:r w:rsidR="000F508D">
              <w:fldChar w:fldCharType="separate"/>
            </w:r>
            <w:proofErr w:type="gramStart"/>
            <w:r w:rsidRPr="00D22CB7">
              <w:rPr>
                <w:rStyle w:val="Hyperlink"/>
                <w:bCs/>
              </w:rPr>
              <w:t>json:SecurityToken</w:t>
            </w:r>
            <w:proofErr w:type="spellEnd"/>
            <w:proofErr w:type="gramEnd"/>
            <w:r w:rsidR="000F508D">
              <w:rPr>
                <w:rStyle w:val="Hyperlink"/>
                <w:bCs/>
              </w:rPr>
              <w:fldChar w:fldCharType="end"/>
            </w:r>
            <w:r w:rsidRPr="00272291">
              <w:rPr>
                <w:bCs/>
              </w:rPr>
              <w:t>)</w:t>
            </w:r>
            <w:r>
              <w:rPr>
                <w:bCs/>
              </w:rPr>
              <w:t xml:space="preserve"> [1..*]</w:t>
            </w:r>
          </w:p>
        </w:tc>
      </w:tr>
      <w:tr w:rsidR="00910D0C" w:rsidTr="00371F65" w14:paraId="0024E0EF" w14:textId="77777777">
        <w:tc>
          <w:tcPr>
            <w:tcW w:w="603" w:type="pct"/>
          </w:tcPr>
          <w:p w:rsidR="00910D0C" w:rsidP="00371F65" w:rsidRDefault="00910D0C" w14:paraId="03287650" w14:textId="77777777">
            <w:pPr>
              <w:pStyle w:val="Compact"/>
            </w:pPr>
            <w:r>
              <w:t>HTTP Response (Success)</w:t>
            </w:r>
          </w:p>
        </w:tc>
        <w:tc>
          <w:tcPr>
            <w:tcW w:w="4397" w:type="pct"/>
          </w:tcPr>
          <w:p w:rsidR="00910D0C" w:rsidP="00371F65" w:rsidRDefault="00910D0C" w14:paraId="424F8818" w14:textId="4ACBBCB0">
            <w:pPr>
              <w:pStyle w:val="Compact"/>
            </w:pPr>
            <w:r>
              <w:t>20</w:t>
            </w:r>
            <w:r w:rsidR="009508BF">
              <w:t>4</w:t>
            </w:r>
            <w:r>
              <w:t xml:space="preserve"> </w:t>
            </w:r>
            <w:r w:rsidR="009508BF">
              <w:t>No Content</w:t>
            </w:r>
          </w:p>
        </w:tc>
      </w:tr>
      <w:tr w:rsidR="00910D0C" w:rsidTr="00371F65" w14:paraId="5049E47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10D0C" w:rsidP="00371F65" w:rsidRDefault="00910D0C" w14:paraId="21D5DDA2" w14:textId="77777777">
            <w:pPr>
              <w:pStyle w:val="Compact"/>
            </w:pPr>
            <w:r>
              <w:t>Output</w:t>
            </w:r>
          </w:p>
        </w:tc>
        <w:tc>
          <w:tcPr>
            <w:tcW w:w="4397" w:type="pct"/>
          </w:tcPr>
          <w:p w:rsidR="00910D0C" w:rsidP="00371F65" w:rsidRDefault="00FC1647" w14:paraId="24A45B28" w14:textId="00D57CA9">
            <w:pPr>
              <w:pStyle w:val="Compact"/>
            </w:pPr>
            <w:r>
              <w:t>N/A</w:t>
            </w:r>
          </w:p>
        </w:tc>
      </w:tr>
      <w:tr w:rsidR="00392F55" w:rsidTr="00392F55" w14:paraId="69A09CDD" w14:textId="77777777">
        <w:trPr>
          <w:trHeight w:val="972"/>
        </w:trPr>
        <w:tc>
          <w:tcPr>
            <w:tcW w:w="603" w:type="pct"/>
          </w:tcPr>
          <w:p w:rsidR="00392F55" w:rsidP="00392F55" w:rsidRDefault="00392F55" w14:paraId="3DCDDE3A" w14:textId="77777777">
            <w:pPr>
              <w:pStyle w:val="Compact"/>
            </w:pPr>
            <w:r>
              <w:t>HTTP Response</w:t>
            </w:r>
          </w:p>
          <w:p w:rsidR="00392F55" w:rsidP="00392F55" w:rsidRDefault="00392F55" w14:paraId="1DD337BB" w14:textId="77777777">
            <w:pPr>
              <w:pStyle w:val="Compact"/>
            </w:pPr>
            <w:r>
              <w:t>(Error)</w:t>
            </w:r>
          </w:p>
        </w:tc>
        <w:tc>
          <w:tcPr>
            <w:tcW w:w="4397" w:type="pct"/>
          </w:tcPr>
          <w:p w:rsidR="00392F55" w:rsidP="00392F55" w:rsidRDefault="00392F55" w14:paraId="2D882ED4" w14:textId="77777777">
            <w:pPr>
              <w:pStyle w:val="Compact"/>
            </w:pPr>
            <w:proofErr w:type="spellStart"/>
            <w:r>
              <w:t>ChannelFault</w:t>
            </w:r>
            <w:proofErr w:type="spellEnd"/>
            <w:r>
              <w:t xml:space="preserve"> (</w:t>
            </w:r>
            <w:proofErr w:type="spellStart"/>
            <w:r w:rsidR="000F508D">
              <w:fldChar w:fldCharType="begin"/>
            </w:r>
            <w:r w:rsidR="000F508D">
              <w:instrText xml:space="preserve"> HYPERLINK "http://www.openoandm.org/ws-isbm/1.1/yaml/channel_management_service.yml" </w:instrText>
            </w:r>
            <w:r w:rsidR="000F508D">
              <w:fldChar w:fldCharType="separate"/>
            </w:r>
            <w:r w:rsidRPr="00ED5528">
              <w:rPr>
                <w:rStyle w:val="Hyperlink"/>
              </w:rPr>
              <w:t>json:ChannelFault</w:t>
            </w:r>
            <w:proofErr w:type="spellEnd"/>
            <w:r w:rsidR="000F508D">
              <w:rPr>
                <w:rStyle w:val="Hyperlink"/>
              </w:rPr>
              <w:fldChar w:fldCharType="end"/>
            </w:r>
            <w:r>
              <w:t>) – 404 Not Found</w:t>
            </w:r>
          </w:p>
          <w:p w:rsidR="00392F55" w:rsidP="00392F55" w:rsidRDefault="00392F55" w14:paraId="4B0DC08C" w14:textId="019D857D">
            <w:proofErr w:type="spellStart"/>
            <w:r>
              <w:t>SecurityTokenFault</w:t>
            </w:r>
            <w:proofErr w:type="spellEnd"/>
            <w:r>
              <w:t xml:space="preserve"> </w:t>
            </w:r>
            <w:r w:rsidRPr="00392F55">
              <w:t>(</w:t>
            </w:r>
            <w:proofErr w:type="spellStart"/>
            <w:r w:rsidR="000F508D">
              <w:fldChar w:fldCharType="begin"/>
            </w:r>
            <w:r w:rsidR="000F508D">
              <w:instrText xml:space="preserve"> HYPERLINK "http://www.openoandm.org/ws-isbm/1.1/yaml/channel_management_service.yml" </w:instrText>
            </w:r>
            <w:r w:rsidR="000F508D">
              <w:fldChar w:fldCharType="separate"/>
            </w:r>
            <w:r w:rsidRPr="001532A9">
              <w:rPr>
                <w:rStyle w:val="Hyperlink"/>
              </w:rPr>
              <w:t>json:SecurityTokenFault</w:t>
            </w:r>
            <w:proofErr w:type="spellEnd"/>
            <w:r w:rsidR="000F508D">
              <w:rPr>
                <w:rStyle w:val="Hyperlink"/>
              </w:rPr>
              <w:fldChar w:fldCharType="end"/>
            </w:r>
            <w:r w:rsidRPr="00392F55">
              <w:t>) – 40</w:t>
            </w:r>
            <w:r w:rsidR="001532A9">
              <w:t>9</w:t>
            </w:r>
            <w:r w:rsidRPr="00392F55">
              <w:t xml:space="preserve"> </w:t>
            </w:r>
            <w:r w:rsidR="00E52231">
              <w:t>Conflict</w:t>
            </w:r>
          </w:p>
        </w:tc>
      </w:tr>
    </w:tbl>
    <w:p w:rsidR="00BB0129" w:rsidP="00244FCA" w:rsidRDefault="00E83E4F" w14:paraId="30CC1F5A" w14:textId="2BCCF5BF">
      <w:pPr>
        <w:pStyle w:val="Heading3"/>
      </w:pPr>
      <w:bookmarkStart w:name="_Toc25337037" w:id="193"/>
      <w:bookmarkStart w:name="_Toc25357162" w:id="194"/>
      <w:bookmarkStart w:name="_Toc29288933" w:id="195"/>
      <w:r>
        <w:t>Delete Channel</w:t>
      </w:r>
      <w:bookmarkEnd w:id="193"/>
      <w:bookmarkEnd w:id="194"/>
      <w:bookmarkEnd w:id="195"/>
    </w:p>
    <w:p w:rsidRPr="00287F17" w:rsidR="00287F17" w:rsidP="00287F17" w:rsidRDefault="00287F17" w14:paraId="56B1EBD9" w14:textId="1ECC6126">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430FC3" w14:paraId="6C051A78"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21DB79FE" w14:textId="77777777">
            <w:pPr>
              <w:pStyle w:val="Compact"/>
            </w:pPr>
            <w:r>
              <w:t>Name</w:t>
            </w:r>
          </w:p>
        </w:tc>
        <w:tc>
          <w:tcPr>
            <w:tcW w:w="0" w:type="auto"/>
          </w:tcPr>
          <w:p w:rsidR="00BB0129" w:rsidRDefault="00E83E4F" w14:paraId="7BE3C4E2" w14:textId="77777777">
            <w:pPr>
              <w:pStyle w:val="Compact"/>
            </w:pPr>
            <w:proofErr w:type="spellStart"/>
            <w:r>
              <w:t>DeleteChannel</w:t>
            </w:r>
            <w:proofErr w:type="spellEnd"/>
          </w:p>
        </w:tc>
      </w:tr>
      <w:tr w:rsidR="00BB0129" w:rsidTr="00430FC3" w14:paraId="0E5E8D1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AD55DEA" w14:textId="77777777">
            <w:pPr>
              <w:pStyle w:val="Compact"/>
            </w:pPr>
            <w:r>
              <w:t>Description</w:t>
            </w:r>
          </w:p>
        </w:tc>
        <w:tc>
          <w:tcPr>
            <w:tcW w:w="0" w:type="auto"/>
          </w:tcPr>
          <w:p w:rsidR="00BB0129" w:rsidRDefault="00E83E4F" w14:paraId="06809847" w14:textId="77777777">
            <w:pPr>
              <w:pStyle w:val="Compact"/>
            </w:pPr>
            <w:r>
              <w:t>Deletes a channel.</w:t>
            </w:r>
          </w:p>
        </w:tc>
      </w:tr>
      <w:tr w:rsidR="00BB0129" w:rsidTr="00430FC3" w14:paraId="702DDA11" w14:textId="77777777">
        <w:tc>
          <w:tcPr>
            <w:tcW w:w="0" w:type="auto"/>
          </w:tcPr>
          <w:p w:rsidR="00BB0129" w:rsidRDefault="00E83E4F" w14:paraId="5C57BF7D" w14:textId="77777777">
            <w:pPr>
              <w:pStyle w:val="Compact"/>
            </w:pPr>
            <w:r>
              <w:t>Input</w:t>
            </w:r>
          </w:p>
        </w:tc>
        <w:tc>
          <w:tcPr>
            <w:tcW w:w="0" w:type="auto"/>
          </w:tcPr>
          <w:p w:rsidR="00BB0129" w:rsidRDefault="00E83E4F" w14:paraId="2D59FC39" w14:textId="070A4E94">
            <w:pPr>
              <w:pStyle w:val="Compact"/>
            </w:pPr>
            <w:proofErr w:type="spellStart"/>
            <w:r>
              <w:t>ChannelURI</w:t>
            </w:r>
            <w:proofErr w:type="spellEnd"/>
            <w:r>
              <w:t xml:space="preserve"> [1]</w:t>
            </w:r>
          </w:p>
        </w:tc>
      </w:tr>
      <w:tr w:rsidR="00BB0129" w:rsidTr="00430FC3" w14:paraId="2E74AF1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A13A355" w14:textId="77777777">
            <w:pPr>
              <w:pStyle w:val="Compact"/>
            </w:pPr>
            <w:r>
              <w:t>Behavior</w:t>
            </w:r>
          </w:p>
        </w:tc>
        <w:tc>
          <w:tcPr>
            <w:tcW w:w="0" w:type="auto"/>
          </w:tcPr>
          <w:p w:rsidR="00BB0129" w:rsidRDefault="00E83E4F" w14:paraId="4E6DAFBF"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BB0129" w:rsidRDefault="00E83E4F" w14:paraId="60FC113F" w14:textId="77777777">
            <w:r>
              <w:t xml:space="preserve">If the specified channel is assigned security tokens and the provided token does not match a token assigned to the channel, then a </w:t>
            </w:r>
            <w:proofErr w:type="spellStart"/>
            <w:r>
              <w:t>ChannelFault</w:t>
            </w:r>
            <w:proofErr w:type="spellEnd"/>
            <w:r>
              <w:t xml:space="preserve"> is returned.</w:t>
            </w:r>
          </w:p>
          <w:p w:rsidR="00BB0129" w:rsidRDefault="00E83E4F" w14:paraId="412E7614" w14:textId="77777777">
            <w:r>
              <w:t>The channel along with associated sessions and messages are deleted. No notification is provided to any applications with active sessions.</w:t>
            </w:r>
          </w:p>
        </w:tc>
      </w:tr>
      <w:tr w:rsidR="00BB0129" w:rsidTr="00430FC3" w14:paraId="3BDD616F" w14:textId="77777777">
        <w:tc>
          <w:tcPr>
            <w:tcW w:w="0" w:type="auto"/>
          </w:tcPr>
          <w:p w:rsidR="00BB0129" w:rsidRDefault="00E83E4F" w14:paraId="4D6DC651" w14:textId="77777777">
            <w:pPr>
              <w:pStyle w:val="Compact"/>
            </w:pPr>
            <w:r>
              <w:t>Output</w:t>
            </w:r>
          </w:p>
        </w:tc>
        <w:tc>
          <w:tcPr>
            <w:tcW w:w="0" w:type="auto"/>
          </w:tcPr>
          <w:p w:rsidR="00BB0129" w:rsidRDefault="00E83E4F" w14:paraId="075DFDC7" w14:textId="77777777">
            <w:pPr>
              <w:pStyle w:val="Compact"/>
            </w:pPr>
            <w:r>
              <w:t>N/A</w:t>
            </w:r>
          </w:p>
        </w:tc>
      </w:tr>
      <w:tr w:rsidR="00BB0129" w:rsidTr="00430FC3" w14:paraId="3D59895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6EFA442" w14:textId="77777777">
            <w:pPr>
              <w:pStyle w:val="Compact"/>
            </w:pPr>
            <w:r>
              <w:t>Faults</w:t>
            </w:r>
          </w:p>
        </w:tc>
        <w:tc>
          <w:tcPr>
            <w:tcW w:w="0" w:type="auto"/>
          </w:tcPr>
          <w:p w:rsidR="00BB0129" w:rsidRDefault="00E83E4F" w14:paraId="227D5604" w14:textId="77777777">
            <w:pPr>
              <w:pStyle w:val="Compact"/>
            </w:pPr>
            <w:proofErr w:type="spellStart"/>
            <w:r>
              <w:t>ChannelFault</w:t>
            </w:r>
            <w:proofErr w:type="spellEnd"/>
          </w:p>
        </w:tc>
      </w:tr>
    </w:tbl>
    <w:p w:rsidR="008847B7" w:rsidP="008847B7" w:rsidRDefault="008847B7" w14:paraId="58DD6C93" w14:textId="77777777">
      <w:pPr>
        <w:pStyle w:val="Heading4"/>
      </w:pPr>
      <w:bookmarkStart w:name="get-channel" w:id="196"/>
      <w:bookmarkStart w:name="_Toc25337038" w:id="197"/>
      <w:bookmarkStart w:name="_Toc25357163" w:id="198"/>
      <w:bookmarkEnd w:id="196"/>
      <w:r>
        <w:t>SOAP Mapping</w:t>
      </w:r>
    </w:p>
    <w:p w:rsidR="008847B7" w:rsidP="008847B7" w:rsidRDefault="008847B7" w14:paraId="419B275B" w14:textId="3737C148">
      <w:pPr>
        <w:pStyle w:val="BodyText"/>
      </w:pPr>
      <w:r>
        <w:t>The Delete Channel general interface is mapped into SOAP 1.1/1.2 as embedded XML schemas in WSDL descriptions according to the following schema types.</w:t>
      </w:r>
    </w:p>
    <w:p w:rsidR="008847B7" w:rsidP="008847B7" w:rsidRDefault="008847B7" w14:paraId="7841B3BC"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8847B7" w:rsidTr="000F508D" w14:paraId="1CE2982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A166D3" w:rsidR="008847B7" w:rsidP="000F508D" w:rsidRDefault="008847B7" w14:paraId="0B991FCC" w14:textId="77777777">
            <w:pPr>
              <w:pStyle w:val="Compact"/>
              <w:rPr>
                <w:bCs/>
              </w:rPr>
            </w:pPr>
            <w:r w:rsidRPr="00A166D3">
              <w:rPr>
                <w:bCs/>
              </w:rPr>
              <w:t>Input</w:t>
            </w:r>
          </w:p>
        </w:tc>
        <w:tc>
          <w:tcPr>
            <w:tcW w:w="4397" w:type="pct"/>
          </w:tcPr>
          <w:p w:rsidRPr="00A166D3" w:rsidR="008847B7" w:rsidP="000F508D" w:rsidRDefault="0041118C" w14:paraId="0C658930" w14:textId="0DD6036A">
            <w:pPr>
              <w:rPr>
                <w:bCs/>
              </w:rPr>
            </w:pPr>
            <w:proofErr w:type="spellStart"/>
            <w:r>
              <w:rPr>
                <w:bCs/>
              </w:rPr>
              <w:t>DeleteChannel</w:t>
            </w:r>
            <w:proofErr w:type="spellEnd"/>
            <w:r w:rsidRPr="00A166D3" w:rsidR="008847B7">
              <w:rPr>
                <w:bCs/>
              </w:rPr>
              <w:t xml:space="preserve"> (</w:t>
            </w:r>
            <w:proofErr w:type="spellStart"/>
            <w:r w:rsidR="000F508D">
              <w:fldChar w:fldCharType="begin"/>
            </w:r>
            <w:r w:rsidR="000F508D">
              <w:instrText xml:space="preserve"> HYPERLINK "http://www.openoandm.org/ws-isbm/1.1/wsdl/ChannelManagementService.wsdl" </w:instrText>
            </w:r>
            <w:r w:rsidR="000F508D">
              <w:fldChar w:fldCharType="separate"/>
            </w:r>
            <w:r w:rsidRPr="00A166D3" w:rsidR="008847B7">
              <w:rPr>
                <w:rStyle w:val="Hyperlink"/>
                <w:bCs/>
              </w:rPr>
              <w:t>isbm:</w:t>
            </w:r>
            <w:r>
              <w:rPr>
                <w:rStyle w:val="Hyperlink"/>
                <w:bCs/>
              </w:rPr>
              <w:t>D</w:t>
            </w:r>
            <w:r>
              <w:rPr>
                <w:rStyle w:val="Hyperlink"/>
              </w:rPr>
              <w:t>eleteChannel</w:t>
            </w:r>
            <w:proofErr w:type="spellEnd"/>
            <w:r w:rsidR="000F508D">
              <w:rPr>
                <w:rStyle w:val="Hyperlink"/>
              </w:rPr>
              <w:fldChar w:fldCharType="end"/>
            </w:r>
            <w:r w:rsidRPr="00A166D3" w:rsidR="008847B7">
              <w:rPr>
                <w:bCs/>
              </w:rPr>
              <w:t>)</w:t>
            </w:r>
          </w:p>
          <w:p w:rsidRPr="00A166D3" w:rsidR="008847B7" w:rsidP="00966CA1" w:rsidRDefault="008847B7" w14:paraId="4F80D7C6" w14:textId="3D5E9774">
            <w:pPr>
              <w:pStyle w:val="ListParagraph"/>
              <w:numPr>
                <w:ilvl w:val="0"/>
                <w:numId w:val="7"/>
              </w:numPr>
              <w:rPr>
                <w:bCs/>
              </w:rPr>
            </w:pPr>
            <w:proofErr w:type="spellStart"/>
            <w:r w:rsidRPr="00A166D3">
              <w:rPr>
                <w:bCs/>
              </w:rPr>
              <w:t>ChannelURI</w:t>
            </w:r>
            <w:proofErr w:type="spellEnd"/>
            <w:r w:rsidRPr="00A166D3">
              <w:rPr>
                <w:bCs/>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A166D3">
              <w:rPr>
                <w:rStyle w:val="Hyperlink"/>
                <w:bCs/>
              </w:rPr>
              <w:t>xs:string</w:t>
            </w:r>
            <w:proofErr w:type="spellEnd"/>
            <w:proofErr w:type="gramEnd"/>
            <w:r w:rsidR="000F508D">
              <w:rPr>
                <w:rStyle w:val="Hyperlink"/>
                <w:bCs/>
              </w:rPr>
              <w:fldChar w:fldCharType="end"/>
            </w:r>
            <w:r w:rsidRPr="00A166D3">
              <w:rPr>
                <w:bCs/>
              </w:rPr>
              <w:t>) [1]</w:t>
            </w:r>
          </w:p>
        </w:tc>
      </w:tr>
      <w:tr w:rsidR="008847B7" w:rsidTr="000F508D" w14:paraId="5CE81318" w14:textId="77777777">
        <w:tc>
          <w:tcPr>
            <w:tcW w:w="603" w:type="pct"/>
          </w:tcPr>
          <w:p w:rsidR="008847B7" w:rsidP="000F508D" w:rsidRDefault="008847B7" w14:paraId="3BF3E61C" w14:textId="77777777">
            <w:pPr>
              <w:pStyle w:val="Compact"/>
            </w:pPr>
            <w:r>
              <w:t>Output</w:t>
            </w:r>
          </w:p>
        </w:tc>
        <w:tc>
          <w:tcPr>
            <w:tcW w:w="4397" w:type="pct"/>
          </w:tcPr>
          <w:p w:rsidR="008847B7" w:rsidP="000F508D" w:rsidRDefault="00966CA1" w14:paraId="16CFA720" w14:textId="3ADEE25F">
            <w:proofErr w:type="spellStart"/>
            <w:r>
              <w:rPr>
                <w:bCs/>
              </w:rPr>
              <w:t>DeleteChannel</w:t>
            </w:r>
            <w:r w:rsidRPr="00F60965" w:rsidR="008847B7">
              <w:t>Response</w:t>
            </w:r>
            <w:proofErr w:type="spellEnd"/>
            <w:r w:rsidR="008847B7">
              <w:t xml:space="preserve"> (</w:t>
            </w:r>
            <w:proofErr w:type="spellStart"/>
            <w:r w:rsidR="000F508D">
              <w:fldChar w:fldCharType="begin"/>
            </w:r>
            <w:r w:rsidR="000F508D">
              <w:instrText xml:space="preserve"> HYPERLINK "http://www.openoandm.org/ws-isbm/1.1/wsdl/ChannelManagementService.wsdl" </w:instrText>
            </w:r>
            <w:r w:rsidR="000F508D">
              <w:fldChar w:fldCharType="separate"/>
            </w:r>
            <w:r w:rsidRPr="00DA02E8" w:rsidR="008847B7">
              <w:rPr>
                <w:rStyle w:val="Hyperlink"/>
              </w:rPr>
              <w:t>isbm:</w:t>
            </w:r>
            <w:r>
              <w:rPr>
                <w:bCs/>
              </w:rPr>
              <w:t>DeleteChannel</w:t>
            </w:r>
            <w:r w:rsidRPr="00F60965" w:rsidR="008847B7">
              <w:rPr>
                <w:rStyle w:val="Hyperlink"/>
              </w:rPr>
              <w:t>Response</w:t>
            </w:r>
            <w:proofErr w:type="spellEnd"/>
            <w:r w:rsidR="000F508D">
              <w:rPr>
                <w:rStyle w:val="Hyperlink"/>
              </w:rPr>
              <w:fldChar w:fldCharType="end"/>
            </w:r>
            <w:r w:rsidR="008847B7">
              <w:t>)</w:t>
            </w:r>
          </w:p>
          <w:p w:rsidR="008847B7" w:rsidP="000F508D" w:rsidRDefault="008847B7" w14:paraId="374B4021" w14:textId="77777777">
            <w:pPr>
              <w:pStyle w:val="ListParagraph"/>
              <w:numPr>
                <w:ilvl w:val="0"/>
                <w:numId w:val="7"/>
              </w:numPr>
            </w:pPr>
            <w:r>
              <w:t>No content</w:t>
            </w:r>
          </w:p>
        </w:tc>
      </w:tr>
      <w:tr w:rsidR="008847B7" w:rsidTr="000F508D" w14:paraId="1DF9DD9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8847B7" w:rsidP="000F508D" w:rsidRDefault="008847B7" w14:paraId="4E316924" w14:textId="77777777">
            <w:pPr>
              <w:pStyle w:val="Compact"/>
            </w:pPr>
            <w:r>
              <w:t>Faults</w:t>
            </w:r>
          </w:p>
        </w:tc>
        <w:tc>
          <w:tcPr>
            <w:tcW w:w="4397" w:type="pct"/>
          </w:tcPr>
          <w:p w:rsidR="008847B7" w:rsidP="00BA209D" w:rsidRDefault="008847B7" w14:paraId="5F997A68" w14:textId="79B8DE41">
            <w:pPr>
              <w:pStyle w:val="Compact"/>
            </w:pPr>
            <w:proofErr w:type="spellStart"/>
            <w:r>
              <w:t>ChannelFault</w:t>
            </w:r>
            <w:proofErr w:type="spellEnd"/>
            <w:r>
              <w:t xml:space="preserve"> (</w:t>
            </w:r>
            <w:proofErr w:type="spellStart"/>
            <w:r w:rsidR="000F508D">
              <w:fldChar w:fldCharType="begin"/>
            </w:r>
            <w:r w:rsidR="000F508D">
              <w:instrText xml:space="preserve"> HYPERLINK "http://www.openoandm.org/ws-isbm/1.1/wsdl/ChannelManagementService.wsdl" </w:instrText>
            </w:r>
            <w:r w:rsidR="000F508D">
              <w:fldChar w:fldCharType="separate"/>
            </w:r>
            <w:r w:rsidRPr="00DA02E8">
              <w:rPr>
                <w:rStyle w:val="Hyperlink"/>
              </w:rPr>
              <w:t>isbm:ChannelFault</w:t>
            </w:r>
            <w:proofErr w:type="spellEnd"/>
            <w:r w:rsidR="000F508D">
              <w:rPr>
                <w:rStyle w:val="Hyperlink"/>
              </w:rPr>
              <w:fldChar w:fldCharType="end"/>
            </w:r>
            <w:r>
              <w:t>)</w:t>
            </w:r>
          </w:p>
        </w:tc>
      </w:tr>
    </w:tbl>
    <w:p w:rsidR="008847B7" w:rsidP="008847B7" w:rsidRDefault="008847B7" w14:paraId="15B5F233" w14:textId="77777777">
      <w:pPr>
        <w:pStyle w:val="Heading4"/>
      </w:pPr>
      <w:r>
        <w:lastRenderedPageBreak/>
        <w:t>REST Mapping</w:t>
      </w:r>
    </w:p>
    <w:p w:rsidR="008847B7" w:rsidP="008847B7" w:rsidRDefault="008847B7" w14:paraId="00193EEF" w14:textId="5B601EC4">
      <w:pPr>
        <w:pStyle w:val="BodyText"/>
      </w:pPr>
      <w:r>
        <w:t xml:space="preserve">The </w:t>
      </w:r>
      <w:r w:rsidR="00572411">
        <w:t>Delete Channel</w:t>
      </w:r>
      <w:r>
        <w:t xml:space="preserve"> general interface is mapped into a RESTful interface as an </w:t>
      </w:r>
      <w:proofErr w:type="spellStart"/>
      <w:r>
        <w:t>OpenAPI</w:t>
      </w:r>
      <w:proofErr w:type="spellEnd"/>
      <w:r>
        <w:t xml:space="preserve"> description according to the following rules.</w:t>
      </w:r>
    </w:p>
    <w:p w:rsidR="008847B7" w:rsidP="008847B7" w:rsidRDefault="008847B7" w14:paraId="63901756"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8847B7" w:rsidTr="000F508D" w14:paraId="296A42D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8847B7" w:rsidP="000F508D" w:rsidRDefault="008847B7" w14:paraId="29DC2725" w14:textId="77777777">
            <w:pPr>
              <w:pStyle w:val="Compact"/>
            </w:pPr>
            <w:r w:rsidRPr="003B5061">
              <w:t>HTTP M</w:t>
            </w:r>
            <w:r>
              <w:t>ethod</w:t>
            </w:r>
          </w:p>
        </w:tc>
        <w:tc>
          <w:tcPr>
            <w:tcW w:w="4397" w:type="pct"/>
          </w:tcPr>
          <w:p w:rsidRPr="003B5061" w:rsidR="008847B7" w:rsidP="000F508D" w:rsidRDefault="008847B7" w14:paraId="7DD682F1" w14:textId="77777777">
            <w:pPr>
              <w:rPr>
                <w:bCs/>
              </w:rPr>
            </w:pPr>
            <w:r>
              <w:rPr>
                <w:bCs/>
              </w:rPr>
              <w:t>DELETE</w:t>
            </w:r>
          </w:p>
        </w:tc>
      </w:tr>
      <w:tr w:rsidR="008847B7" w:rsidTr="000F508D" w14:paraId="01B751F4" w14:textId="77777777">
        <w:tc>
          <w:tcPr>
            <w:tcW w:w="603" w:type="pct"/>
          </w:tcPr>
          <w:p w:rsidRPr="003B5061" w:rsidR="008847B7" w:rsidP="000F508D" w:rsidRDefault="008847B7" w14:paraId="6C935CDD" w14:textId="77777777">
            <w:pPr>
              <w:pStyle w:val="Compact"/>
            </w:pPr>
            <w:r>
              <w:t xml:space="preserve">URL </w:t>
            </w:r>
          </w:p>
        </w:tc>
        <w:tc>
          <w:tcPr>
            <w:tcW w:w="4397" w:type="pct"/>
          </w:tcPr>
          <w:p w:rsidRPr="003B5061" w:rsidR="008847B7" w:rsidP="000F508D" w:rsidRDefault="008847B7" w14:paraId="6C5E88E9" w14:textId="5B452894">
            <w:pPr>
              <w:rPr>
                <w:bCs/>
              </w:rPr>
            </w:pPr>
            <w:r>
              <w:rPr>
                <w:bCs/>
              </w:rPr>
              <w:t>/channels/{channel-id}</w:t>
            </w:r>
          </w:p>
        </w:tc>
      </w:tr>
      <w:tr w:rsidR="008847B7" w:rsidTr="000F508D" w14:paraId="202BD0C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8847B7" w:rsidP="000F508D" w:rsidRDefault="008847B7" w14:paraId="70CFA221" w14:textId="77777777">
            <w:pPr>
              <w:pStyle w:val="Compact"/>
            </w:pPr>
            <w:r>
              <w:t>HTTP Body</w:t>
            </w:r>
          </w:p>
        </w:tc>
        <w:tc>
          <w:tcPr>
            <w:tcW w:w="4397" w:type="pct"/>
          </w:tcPr>
          <w:p w:rsidRPr="003B5061" w:rsidR="008847B7" w:rsidP="00F131AA" w:rsidRDefault="00F131AA" w14:paraId="5309205F" w14:textId="1F5A7098">
            <w:r>
              <w:t>N/A</w:t>
            </w:r>
          </w:p>
        </w:tc>
      </w:tr>
      <w:tr w:rsidR="008847B7" w:rsidTr="000F508D" w14:paraId="2DE6B2F0" w14:textId="77777777">
        <w:tc>
          <w:tcPr>
            <w:tcW w:w="603" w:type="pct"/>
          </w:tcPr>
          <w:p w:rsidR="008847B7" w:rsidP="000F508D" w:rsidRDefault="008847B7" w14:paraId="4BF61EB7" w14:textId="77777777">
            <w:pPr>
              <w:pStyle w:val="Compact"/>
            </w:pPr>
            <w:r>
              <w:t>HTTP Response (Success)</w:t>
            </w:r>
          </w:p>
        </w:tc>
        <w:tc>
          <w:tcPr>
            <w:tcW w:w="4397" w:type="pct"/>
          </w:tcPr>
          <w:p w:rsidR="008847B7" w:rsidP="000F508D" w:rsidRDefault="008847B7" w14:paraId="3C052EF1" w14:textId="77777777">
            <w:pPr>
              <w:pStyle w:val="Compact"/>
            </w:pPr>
            <w:r>
              <w:t>204 No Content</w:t>
            </w:r>
          </w:p>
        </w:tc>
      </w:tr>
      <w:tr w:rsidR="008847B7" w:rsidTr="000F508D" w14:paraId="009FED9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8847B7" w:rsidP="000F508D" w:rsidRDefault="008847B7" w14:paraId="066B5D6F" w14:textId="77777777">
            <w:pPr>
              <w:pStyle w:val="Compact"/>
            </w:pPr>
            <w:r>
              <w:t>Output</w:t>
            </w:r>
          </w:p>
        </w:tc>
        <w:tc>
          <w:tcPr>
            <w:tcW w:w="4397" w:type="pct"/>
          </w:tcPr>
          <w:p w:rsidR="008847B7" w:rsidP="000F508D" w:rsidRDefault="008847B7" w14:paraId="5FEC204C" w14:textId="77777777">
            <w:pPr>
              <w:pStyle w:val="Compact"/>
            </w:pPr>
            <w:r>
              <w:t>N/A</w:t>
            </w:r>
          </w:p>
        </w:tc>
      </w:tr>
      <w:tr w:rsidR="008847B7" w:rsidTr="000F508D" w14:paraId="7C456B73" w14:textId="77777777">
        <w:trPr>
          <w:trHeight w:val="972"/>
        </w:trPr>
        <w:tc>
          <w:tcPr>
            <w:tcW w:w="603" w:type="pct"/>
          </w:tcPr>
          <w:p w:rsidR="008847B7" w:rsidP="000F508D" w:rsidRDefault="008847B7" w14:paraId="12695AA6" w14:textId="77777777">
            <w:pPr>
              <w:pStyle w:val="Compact"/>
            </w:pPr>
            <w:r>
              <w:t>HTTP Response</w:t>
            </w:r>
          </w:p>
          <w:p w:rsidR="008847B7" w:rsidP="000F508D" w:rsidRDefault="008847B7" w14:paraId="6EC741A8" w14:textId="77777777">
            <w:pPr>
              <w:pStyle w:val="Compact"/>
            </w:pPr>
            <w:r>
              <w:t>(Error)</w:t>
            </w:r>
          </w:p>
        </w:tc>
        <w:tc>
          <w:tcPr>
            <w:tcW w:w="4397" w:type="pct"/>
          </w:tcPr>
          <w:p w:rsidR="008847B7" w:rsidP="00496A35" w:rsidRDefault="008847B7" w14:paraId="379F7B2E" w14:textId="13630D56">
            <w:pPr>
              <w:pStyle w:val="Compact"/>
            </w:pPr>
            <w:proofErr w:type="spellStart"/>
            <w:r>
              <w:t>ChannelFault</w:t>
            </w:r>
            <w:proofErr w:type="spellEnd"/>
            <w:r>
              <w:t xml:space="preserve"> (</w:t>
            </w:r>
            <w:proofErr w:type="spellStart"/>
            <w:r w:rsidR="000F508D">
              <w:fldChar w:fldCharType="begin"/>
            </w:r>
            <w:r w:rsidR="000F508D">
              <w:instrText xml:space="preserve"> HYPERLINK "http://www.openoandm.org/ws-isbm/1.1/yaml/channel_management_service.yml" </w:instrText>
            </w:r>
            <w:r w:rsidR="000F508D">
              <w:fldChar w:fldCharType="separate"/>
            </w:r>
            <w:r w:rsidRPr="00ED5528">
              <w:rPr>
                <w:rStyle w:val="Hyperlink"/>
              </w:rPr>
              <w:t>json:ChannelFault</w:t>
            </w:r>
            <w:proofErr w:type="spellEnd"/>
            <w:r w:rsidR="000F508D">
              <w:rPr>
                <w:rStyle w:val="Hyperlink"/>
              </w:rPr>
              <w:fldChar w:fldCharType="end"/>
            </w:r>
            <w:r>
              <w:t>) – 404 Not Found</w:t>
            </w:r>
          </w:p>
        </w:tc>
      </w:tr>
    </w:tbl>
    <w:p w:rsidR="00BB0129" w:rsidP="00430FC3" w:rsidRDefault="00E83E4F" w14:paraId="2EF740DA" w14:textId="4A07436F">
      <w:pPr>
        <w:pStyle w:val="Heading3"/>
      </w:pPr>
      <w:bookmarkStart w:name="_Toc29288934" w:id="199"/>
      <w:r>
        <w:t>Get Channel</w:t>
      </w:r>
      <w:bookmarkEnd w:id="197"/>
      <w:bookmarkEnd w:id="198"/>
      <w:bookmarkEnd w:id="199"/>
    </w:p>
    <w:p w:rsidRPr="00287F17" w:rsidR="001A1265" w:rsidP="001A1265" w:rsidRDefault="001A1265" w14:paraId="4F3BF9D7" w14:textId="2CB0ADAB">
      <w:pPr>
        <w:pStyle w:val="BodyText"/>
      </w:pPr>
      <w:r>
        <w:t xml:space="preserve">The Get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430FC3" w14:paraId="56E2D241"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5E7FA809" w14:textId="77777777">
            <w:pPr>
              <w:pStyle w:val="Compact"/>
            </w:pPr>
            <w:r>
              <w:t>Name</w:t>
            </w:r>
          </w:p>
        </w:tc>
        <w:tc>
          <w:tcPr>
            <w:tcW w:w="0" w:type="auto"/>
          </w:tcPr>
          <w:p w:rsidR="00BB0129" w:rsidRDefault="00E83E4F" w14:paraId="625E4DFD" w14:textId="77777777">
            <w:pPr>
              <w:pStyle w:val="Compact"/>
            </w:pPr>
            <w:proofErr w:type="spellStart"/>
            <w:r>
              <w:t>GetChannel</w:t>
            </w:r>
            <w:proofErr w:type="spellEnd"/>
          </w:p>
        </w:tc>
      </w:tr>
      <w:tr w:rsidR="00BB0129" w:rsidTr="00430FC3" w14:paraId="70DED58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6A8DE4E" w14:textId="77777777">
            <w:pPr>
              <w:pStyle w:val="Compact"/>
            </w:pPr>
            <w:r>
              <w:t>Description</w:t>
            </w:r>
          </w:p>
        </w:tc>
        <w:tc>
          <w:tcPr>
            <w:tcW w:w="0" w:type="auto"/>
          </w:tcPr>
          <w:p w:rsidR="00BB0129" w:rsidRDefault="00E83E4F" w14:paraId="2765363F" w14:textId="77777777">
            <w:pPr>
              <w:pStyle w:val="Compact"/>
            </w:pPr>
            <w:r>
              <w:t>Gets information about a channel.</w:t>
            </w:r>
          </w:p>
        </w:tc>
      </w:tr>
      <w:tr w:rsidR="00BB0129" w:rsidTr="00430FC3" w14:paraId="6D5CA310" w14:textId="77777777">
        <w:tc>
          <w:tcPr>
            <w:tcW w:w="0" w:type="auto"/>
          </w:tcPr>
          <w:p w:rsidR="00BB0129" w:rsidRDefault="00E83E4F" w14:paraId="2FB31A5A" w14:textId="77777777">
            <w:pPr>
              <w:pStyle w:val="Compact"/>
            </w:pPr>
            <w:r>
              <w:t>Input</w:t>
            </w:r>
          </w:p>
        </w:tc>
        <w:tc>
          <w:tcPr>
            <w:tcW w:w="0" w:type="auto"/>
          </w:tcPr>
          <w:p w:rsidR="00BB0129" w:rsidRDefault="00E83E4F" w14:paraId="0506B50F" w14:textId="17FCAAA6">
            <w:pPr>
              <w:pStyle w:val="Compact"/>
            </w:pPr>
            <w:proofErr w:type="spellStart"/>
            <w:r>
              <w:t>ChannelUR</w:t>
            </w:r>
            <w:r w:rsidR="009557FC">
              <w:t>I</w:t>
            </w:r>
            <w:proofErr w:type="spellEnd"/>
            <w:r w:rsidR="009557FC">
              <w:t xml:space="preserve"> </w:t>
            </w:r>
            <w:r>
              <w:t>[1]</w:t>
            </w:r>
          </w:p>
        </w:tc>
      </w:tr>
      <w:tr w:rsidR="00BB0129" w:rsidTr="00430FC3" w14:paraId="7C70AE0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5E899DF" w14:textId="77777777">
            <w:pPr>
              <w:pStyle w:val="Compact"/>
            </w:pPr>
            <w:r>
              <w:t>Behavior</w:t>
            </w:r>
          </w:p>
        </w:tc>
        <w:tc>
          <w:tcPr>
            <w:tcW w:w="0" w:type="auto"/>
          </w:tcPr>
          <w:p w:rsidR="00BB0129" w:rsidRDefault="00E83E4F" w14:paraId="1763B9A2"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BB0129" w:rsidRDefault="00E83E4F" w14:paraId="67D5497A" w14:textId="77777777">
            <w:r>
              <w:t xml:space="preserve">If the specified channel is assigned security tokens and the provided token does not match a token assigned to the channel, then a </w:t>
            </w:r>
            <w:proofErr w:type="spellStart"/>
            <w:r>
              <w:t>ChannelFault</w:t>
            </w:r>
            <w:proofErr w:type="spellEnd"/>
            <w:r>
              <w:t xml:space="preserve"> is returned.</w:t>
            </w:r>
          </w:p>
        </w:tc>
      </w:tr>
      <w:tr w:rsidR="00BB0129" w:rsidTr="00430FC3" w14:paraId="27A86833" w14:textId="77777777">
        <w:tc>
          <w:tcPr>
            <w:tcW w:w="0" w:type="auto"/>
          </w:tcPr>
          <w:p w:rsidR="00BB0129" w:rsidRDefault="00E83E4F" w14:paraId="09D215AC" w14:textId="77777777">
            <w:pPr>
              <w:pStyle w:val="Compact"/>
            </w:pPr>
            <w:r>
              <w:t>Output</w:t>
            </w:r>
          </w:p>
        </w:tc>
        <w:tc>
          <w:tcPr>
            <w:tcW w:w="0" w:type="auto"/>
          </w:tcPr>
          <w:p w:rsidR="00BB0129" w:rsidRDefault="00E83E4F" w14:paraId="5B961F28" w14:textId="51C2CAFF">
            <w:r>
              <w:t>Channel</w:t>
            </w:r>
            <w:r w:rsidR="007D595A">
              <w:t xml:space="preserve"> </w:t>
            </w:r>
            <w:r>
              <w:t>[1], composed of:</w:t>
            </w:r>
          </w:p>
          <w:p w:rsidR="00BB0129" w:rsidRDefault="00E83E4F" w14:paraId="293619CC" w14:textId="4689CFAA">
            <w:r>
              <w:t>    </w:t>
            </w:r>
            <w:proofErr w:type="spellStart"/>
            <w:r>
              <w:t>ChannelURI</w:t>
            </w:r>
            <w:proofErr w:type="spellEnd"/>
            <w:r>
              <w:t xml:space="preserve"> [1]</w:t>
            </w:r>
          </w:p>
          <w:p w:rsidR="00BB0129" w:rsidRDefault="00E83E4F" w14:paraId="1B887FE7" w14:textId="0904B755">
            <w:r>
              <w:t>    </w:t>
            </w:r>
            <w:proofErr w:type="spellStart"/>
            <w:r>
              <w:t>ChannelType</w:t>
            </w:r>
            <w:proofErr w:type="spellEnd"/>
            <w:r>
              <w:t xml:space="preserve"> [1]</w:t>
            </w:r>
          </w:p>
          <w:p w:rsidR="00BB0129" w:rsidRDefault="00E83E4F" w14:paraId="5E9F7DC2" w14:textId="21458F91">
            <w:r>
              <w:t>    </w:t>
            </w:r>
            <w:proofErr w:type="spellStart"/>
            <w:r>
              <w:t>ChannelDescription</w:t>
            </w:r>
            <w:proofErr w:type="spellEnd"/>
            <w:r>
              <w:t xml:space="preserve"> [</w:t>
            </w:r>
            <w:proofErr w:type="gramStart"/>
            <w:r>
              <w:t>0..</w:t>
            </w:r>
            <w:proofErr w:type="gramEnd"/>
            <w:r>
              <w:t>1]</w:t>
            </w:r>
          </w:p>
        </w:tc>
      </w:tr>
      <w:tr w:rsidR="00BB0129" w:rsidTr="00430FC3" w14:paraId="7C00214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2B23583" w14:textId="77777777">
            <w:pPr>
              <w:pStyle w:val="Compact"/>
            </w:pPr>
            <w:r>
              <w:t>Faults</w:t>
            </w:r>
          </w:p>
        </w:tc>
        <w:tc>
          <w:tcPr>
            <w:tcW w:w="0" w:type="auto"/>
          </w:tcPr>
          <w:p w:rsidR="00BB0129" w:rsidRDefault="00E83E4F" w14:paraId="09BB92EC" w14:textId="77777777">
            <w:pPr>
              <w:pStyle w:val="Compact"/>
            </w:pPr>
            <w:proofErr w:type="spellStart"/>
            <w:r>
              <w:t>ChannelFault</w:t>
            </w:r>
            <w:proofErr w:type="spellEnd"/>
          </w:p>
        </w:tc>
      </w:tr>
    </w:tbl>
    <w:p w:rsidR="00092164" w:rsidP="00092164" w:rsidRDefault="00092164" w14:paraId="3F9A7253" w14:textId="77777777">
      <w:pPr>
        <w:pStyle w:val="Heading4"/>
      </w:pPr>
      <w:bookmarkStart w:name="get-channels" w:id="200"/>
      <w:bookmarkStart w:name="_Toc25337039" w:id="201"/>
      <w:bookmarkStart w:name="_Toc25357164" w:id="202"/>
      <w:bookmarkEnd w:id="200"/>
      <w:r>
        <w:t>SOAP Mapping</w:t>
      </w:r>
    </w:p>
    <w:p w:rsidR="00092164" w:rsidP="00092164" w:rsidRDefault="00092164" w14:paraId="2320A0E3" w14:textId="0AFB277D">
      <w:pPr>
        <w:pStyle w:val="BodyText"/>
      </w:pPr>
      <w:r>
        <w:t>The Get Channel general interface is mapped into SOAP 1.1/1.2 as embedded XML schemas in WSDL descriptions according to the following schema types.</w:t>
      </w:r>
    </w:p>
    <w:p w:rsidR="00092164" w:rsidP="00092164" w:rsidRDefault="00092164" w14:paraId="35C8E9ED"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092164" w:rsidTr="000F508D" w14:paraId="1D9B59E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092164" w:rsidP="000F508D" w:rsidRDefault="00092164" w14:paraId="77C2EB2E" w14:textId="77777777">
            <w:pPr>
              <w:pStyle w:val="Compact"/>
            </w:pPr>
            <w:r w:rsidRPr="00BF5A6C">
              <w:t>Input</w:t>
            </w:r>
          </w:p>
        </w:tc>
        <w:tc>
          <w:tcPr>
            <w:tcW w:w="4397" w:type="pct"/>
          </w:tcPr>
          <w:p w:rsidRPr="00BF5A6C" w:rsidR="00092164" w:rsidP="000F508D" w:rsidRDefault="00092164" w14:paraId="0BC54BDC" w14:textId="4229FF50">
            <w:pPr>
              <w:rPr>
                <w:bCs/>
              </w:rPr>
            </w:pPr>
            <w:proofErr w:type="spellStart"/>
            <w:r w:rsidRPr="00BF5A6C">
              <w:t>GetChannel</w:t>
            </w:r>
            <w:proofErr w:type="spellEnd"/>
            <w:r w:rsidRPr="00BF5A6C">
              <w:rPr>
                <w:bCs/>
              </w:rPr>
              <w:t xml:space="preserve"> (</w:t>
            </w:r>
            <w:proofErr w:type="spellStart"/>
            <w:r w:rsidR="000F508D">
              <w:fldChar w:fldCharType="begin"/>
            </w:r>
            <w:r w:rsidR="000F508D">
              <w:instrText xml:space="preserve"> HYPERLINK "http://www.openoandm.org/ws-isbm/1.1/wsdl/ChannelManagementService.wsdl" </w:instrText>
            </w:r>
            <w:r w:rsidR="000F508D">
              <w:fldChar w:fldCharType="separate"/>
            </w:r>
            <w:r w:rsidRPr="00BF5A6C">
              <w:rPr>
                <w:rStyle w:val="Hyperlink"/>
              </w:rPr>
              <w:t>isbm:</w:t>
            </w:r>
            <w:r w:rsidRPr="00BF5A6C">
              <w:rPr>
                <w:rStyle w:val="Hyperlink"/>
                <w:bCs/>
              </w:rPr>
              <w:t>G</w:t>
            </w:r>
            <w:r w:rsidRPr="00BF5A6C">
              <w:rPr>
                <w:rStyle w:val="Hyperlink"/>
              </w:rPr>
              <w:t>etChannel</w:t>
            </w:r>
            <w:proofErr w:type="spellEnd"/>
            <w:r w:rsidR="000F508D">
              <w:rPr>
                <w:rStyle w:val="Hyperlink"/>
              </w:rPr>
              <w:fldChar w:fldCharType="end"/>
            </w:r>
            <w:r w:rsidRPr="00BF5A6C">
              <w:rPr>
                <w:bCs/>
              </w:rPr>
              <w:t>)</w:t>
            </w:r>
          </w:p>
          <w:p w:rsidRPr="00BF5A6C" w:rsidR="00092164" w:rsidP="000F508D" w:rsidRDefault="00092164" w14:paraId="2AFBEC0C" w14:textId="77777777">
            <w:pPr>
              <w:pStyle w:val="ListParagraph"/>
              <w:numPr>
                <w:ilvl w:val="0"/>
                <w:numId w:val="7"/>
              </w:numPr>
            </w:pPr>
            <w:proofErr w:type="spellStart"/>
            <w:r w:rsidRPr="00BF5A6C">
              <w:lastRenderedPageBreak/>
              <w:t>ChannelURI</w:t>
            </w:r>
            <w:proofErr w:type="spellEnd"/>
            <w:r w:rsidRPr="00BF5A6C">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BF5A6C">
              <w:rPr>
                <w:rStyle w:val="Hyperlink"/>
              </w:rPr>
              <w:t>xs:string</w:t>
            </w:r>
            <w:proofErr w:type="spellEnd"/>
            <w:proofErr w:type="gramEnd"/>
            <w:r w:rsidR="000F508D">
              <w:rPr>
                <w:rStyle w:val="Hyperlink"/>
              </w:rPr>
              <w:fldChar w:fldCharType="end"/>
            </w:r>
            <w:r w:rsidRPr="00BF5A6C">
              <w:t>) [1]</w:t>
            </w:r>
          </w:p>
        </w:tc>
      </w:tr>
      <w:tr w:rsidR="00092164" w:rsidTr="000F508D" w14:paraId="00F2ACDE" w14:textId="77777777">
        <w:tc>
          <w:tcPr>
            <w:tcW w:w="603" w:type="pct"/>
          </w:tcPr>
          <w:p w:rsidR="00092164" w:rsidP="000F508D" w:rsidRDefault="00092164" w14:paraId="6BD3FE8D" w14:textId="77777777">
            <w:pPr>
              <w:pStyle w:val="Compact"/>
            </w:pPr>
            <w:r>
              <w:lastRenderedPageBreak/>
              <w:t>Output</w:t>
            </w:r>
          </w:p>
        </w:tc>
        <w:tc>
          <w:tcPr>
            <w:tcW w:w="4397" w:type="pct"/>
          </w:tcPr>
          <w:p w:rsidR="00092164" w:rsidP="000F508D" w:rsidRDefault="00092164" w14:paraId="3ED9640E" w14:textId="56BFB567">
            <w:proofErr w:type="spellStart"/>
            <w:r>
              <w:t>Get</w:t>
            </w:r>
            <w:r w:rsidRPr="00947376">
              <w:t>ChannelResponse</w:t>
            </w:r>
            <w:proofErr w:type="spellEnd"/>
            <w:r>
              <w:t xml:space="preserve"> (</w:t>
            </w:r>
            <w:proofErr w:type="spellStart"/>
            <w:r w:rsidR="000F508D">
              <w:fldChar w:fldCharType="begin"/>
            </w:r>
            <w:r w:rsidR="000F508D">
              <w:instrText xml:space="preserve"> HYPERLINK "http://www.openoandm.org/ws-isbm/1.1/wsdl/ChannelManagementService.wsdl" </w:instrText>
            </w:r>
            <w:r w:rsidR="000F508D">
              <w:fldChar w:fldCharType="separate"/>
            </w:r>
            <w:r>
              <w:rPr>
                <w:rStyle w:val="Hyperlink"/>
              </w:rPr>
              <w:t>isbm:Get</w:t>
            </w:r>
            <w:r w:rsidRPr="00947376">
              <w:rPr>
                <w:rStyle w:val="Hyperlink"/>
              </w:rPr>
              <w:t>ChannelResponse</w:t>
            </w:r>
            <w:proofErr w:type="spellEnd"/>
            <w:r w:rsidR="000F508D">
              <w:rPr>
                <w:rStyle w:val="Hyperlink"/>
              </w:rPr>
              <w:fldChar w:fldCharType="end"/>
            </w:r>
            <w:r>
              <w:t>)</w:t>
            </w:r>
          </w:p>
          <w:p w:rsidR="00092164" w:rsidP="000F508D" w:rsidRDefault="00092164" w14:paraId="34E0383D" w14:textId="38F6E6AA">
            <w:pPr>
              <w:pStyle w:val="ListParagraph"/>
              <w:numPr>
                <w:ilvl w:val="0"/>
                <w:numId w:val="7"/>
              </w:numPr>
            </w:pPr>
            <w:r>
              <w:t>Channel (</w:t>
            </w:r>
            <w:proofErr w:type="spellStart"/>
            <w:r w:rsidR="000F508D">
              <w:fldChar w:fldCharType="begin"/>
            </w:r>
            <w:r w:rsidR="000F508D">
              <w:instrText xml:space="preserve"> HYPERLINK \l "channel-xml" </w:instrText>
            </w:r>
            <w:r w:rsidR="000F508D">
              <w:fldChar w:fldCharType="separate"/>
            </w:r>
            <w:proofErr w:type="gramStart"/>
            <w:r w:rsidRPr="00A5568A">
              <w:rPr>
                <w:rStyle w:val="Hyperlink"/>
              </w:rPr>
              <w:t>isbm:Channel</w:t>
            </w:r>
            <w:proofErr w:type="spellEnd"/>
            <w:proofErr w:type="gramEnd"/>
            <w:r w:rsidR="000F508D">
              <w:rPr>
                <w:rStyle w:val="Hyperlink"/>
              </w:rPr>
              <w:fldChar w:fldCharType="end"/>
            </w:r>
            <w:r>
              <w:t>) [</w:t>
            </w:r>
            <w:r w:rsidR="00611F12">
              <w:t>1</w:t>
            </w:r>
            <w:r>
              <w:t>], composed of:</w:t>
            </w:r>
          </w:p>
          <w:p w:rsidRPr="00BF5A6C" w:rsidR="00092164" w:rsidP="000F508D" w:rsidRDefault="00092164" w14:paraId="18DA5D1F" w14:textId="77777777">
            <w:pPr>
              <w:pStyle w:val="ListParagraph"/>
              <w:numPr>
                <w:ilvl w:val="1"/>
                <w:numId w:val="7"/>
              </w:numPr>
            </w:pPr>
            <w:proofErr w:type="spellStart"/>
            <w:r w:rsidRPr="00BF5A6C">
              <w:t>ChannelURI</w:t>
            </w:r>
            <w:proofErr w:type="spellEnd"/>
            <w:r w:rsidRPr="00BF5A6C">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277D21">
              <w:rPr>
                <w:rStyle w:val="Hyperlink"/>
              </w:rPr>
              <w:t>xs:string</w:t>
            </w:r>
            <w:proofErr w:type="spellEnd"/>
            <w:proofErr w:type="gramEnd"/>
            <w:r w:rsidR="000F508D">
              <w:rPr>
                <w:rStyle w:val="Hyperlink"/>
              </w:rPr>
              <w:fldChar w:fldCharType="end"/>
            </w:r>
            <w:r w:rsidRPr="00BF5A6C">
              <w:t>) [1]</w:t>
            </w:r>
          </w:p>
          <w:p w:rsidRPr="00BF5A6C" w:rsidR="00092164" w:rsidP="000F508D" w:rsidRDefault="00092164" w14:paraId="0C332364" w14:textId="77777777">
            <w:pPr>
              <w:pStyle w:val="ListParagraph"/>
              <w:numPr>
                <w:ilvl w:val="1"/>
                <w:numId w:val="7"/>
              </w:numPr>
            </w:pPr>
            <w:proofErr w:type="spellStart"/>
            <w:r w:rsidRPr="00BF5A6C">
              <w:t>ChannelType</w:t>
            </w:r>
            <w:proofErr w:type="spellEnd"/>
            <w:r w:rsidRPr="00BF5A6C">
              <w:t xml:space="preserve"> (</w:t>
            </w:r>
            <w:proofErr w:type="spellStart"/>
            <w:r w:rsidR="000F508D">
              <w:fldChar w:fldCharType="begin"/>
            </w:r>
            <w:r w:rsidR="000F508D">
              <w:instrText xml:space="preserve"> HYPERLINK \l "_ChannelType" \h </w:instrText>
            </w:r>
            <w:r w:rsidR="000F508D">
              <w:fldChar w:fldCharType="separate"/>
            </w:r>
            <w:proofErr w:type="gramStart"/>
            <w:r w:rsidRPr="00277D21">
              <w:rPr>
                <w:rStyle w:val="Hyperlink"/>
              </w:rPr>
              <w:t>isbm:ChannelType</w:t>
            </w:r>
            <w:proofErr w:type="spellEnd"/>
            <w:proofErr w:type="gramEnd"/>
            <w:r w:rsidR="000F508D">
              <w:rPr>
                <w:rStyle w:val="Hyperlink"/>
              </w:rPr>
              <w:fldChar w:fldCharType="end"/>
            </w:r>
            <w:r w:rsidRPr="00BF5A6C">
              <w:t>) [1]</w:t>
            </w:r>
          </w:p>
          <w:p w:rsidR="00092164" w:rsidP="000F508D" w:rsidRDefault="00092164" w14:paraId="20E15E7D" w14:textId="77777777">
            <w:pPr>
              <w:pStyle w:val="ListParagraph"/>
              <w:numPr>
                <w:ilvl w:val="1"/>
                <w:numId w:val="7"/>
              </w:numPr>
            </w:pPr>
            <w:proofErr w:type="spellStart"/>
            <w:r w:rsidRPr="00BF5A6C">
              <w:t>ChannelDescription</w:t>
            </w:r>
            <w:proofErr w:type="spellEnd"/>
            <w:r w:rsidRPr="00BF5A6C">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277D21">
              <w:rPr>
                <w:rStyle w:val="Hyperlink"/>
              </w:rPr>
              <w:t>xs:string</w:t>
            </w:r>
            <w:proofErr w:type="spellEnd"/>
            <w:proofErr w:type="gramEnd"/>
            <w:r w:rsidR="000F508D">
              <w:rPr>
                <w:rStyle w:val="Hyperlink"/>
              </w:rPr>
              <w:fldChar w:fldCharType="end"/>
            </w:r>
            <w:r w:rsidRPr="00BF5A6C">
              <w:t>) [0..1]</w:t>
            </w:r>
          </w:p>
        </w:tc>
      </w:tr>
      <w:tr w:rsidR="00092164" w:rsidTr="000F508D" w14:paraId="59B8C88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092164" w:rsidP="000F508D" w:rsidRDefault="00092164" w14:paraId="78DE70C0" w14:textId="77777777">
            <w:pPr>
              <w:pStyle w:val="Compact"/>
            </w:pPr>
            <w:r>
              <w:t>Faults</w:t>
            </w:r>
          </w:p>
        </w:tc>
        <w:tc>
          <w:tcPr>
            <w:tcW w:w="4397" w:type="pct"/>
          </w:tcPr>
          <w:p w:rsidR="00092164" w:rsidP="000F508D" w:rsidRDefault="0046535E" w14:paraId="0898671F" w14:textId="0DF23D8F">
            <w:pPr>
              <w:pStyle w:val="Compact"/>
            </w:pPr>
            <w:proofErr w:type="spellStart"/>
            <w:r>
              <w:t>ChannelFault</w:t>
            </w:r>
            <w:proofErr w:type="spellEnd"/>
          </w:p>
        </w:tc>
      </w:tr>
    </w:tbl>
    <w:p w:rsidR="00092164" w:rsidP="00092164" w:rsidRDefault="00092164" w14:paraId="20F1F30F" w14:textId="77777777">
      <w:pPr>
        <w:pStyle w:val="Heading4"/>
      </w:pPr>
      <w:r>
        <w:t>REST Mapping</w:t>
      </w:r>
    </w:p>
    <w:p w:rsidR="00092164" w:rsidP="00092164" w:rsidRDefault="00092164" w14:paraId="7D063E44" w14:textId="3B7941F2">
      <w:pPr>
        <w:pStyle w:val="BodyText"/>
      </w:pPr>
      <w:r>
        <w:t xml:space="preserve">The Get Channel general interface is mapped into a RESTful interface as an </w:t>
      </w:r>
      <w:proofErr w:type="spellStart"/>
      <w:r>
        <w:t>OpenAPI</w:t>
      </w:r>
      <w:proofErr w:type="spellEnd"/>
      <w:r>
        <w:t xml:space="preserve"> description according to the following rules.</w:t>
      </w:r>
    </w:p>
    <w:p w:rsidR="00092164" w:rsidP="00092164" w:rsidRDefault="00092164" w14:paraId="738FC344" w14:textId="77777777">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092164" w:rsidTr="000F508D" w14:paraId="204B9F8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092164" w:rsidP="000F508D" w:rsidRDefault="00092164" w14:paraId="6D42FE9D" w14:textId="77777777">
            <w:pPr>
              <w:pStyle w:val="Compact"/>
              <w:rPr>
                <w:sz w:val="18"/>
              </w:rPr>
            </w:pPr>
            <w:r w:rsidRPr="00BF5A6C">
              <w:rPr>
                <w:sz w:val="18"/>
                <w:lang w:val="en-AU"/>
              </w:rPr>
              <w:t xml:space="preserve">HTTP </w:t>
            </w:r>
            <w:r w:rsidRPr="003B5061">
              <w:t>M</w:t>
            </w:r>
            <w:r>
              <w:t>ethod</w:t>
            </w:r>
          </w:p>
        </w:tc>
        <w:tc>
          <w:tcPr>
            <w:tcW w:w="4397" w:type="pct"/>
          </w:tcPr>
          <w:p w:rsidRPr="00BF5A6C" w:rsidR="00092164" w:rsidP="000F508D" w:rsidRDefault="00092164" w14:paraId="3E2EB111" w14:textId="77777777">
            <w:pPr>
              <w:rPr>
                <w:sz w:val="18"/>
              </w:rPr>
            </w:pPr>
            <w:r>
              <w:rPr>
                <w:bCs/>
              </w:rPr>
              <w:t>GET</w:t>
            </w:r>
          </w:p>
        </w:tc>
      </w:tr>
      <w:tr w:rsidR="00092164" w:rsidTr="000F508D" w14:paraId="7E4D65F5" w14:textId="77777777">
        <w:tc>
          <w:tcPr>
            <w:tcW w:w="603" w:type="pct"/>
          </w:tcPr>
          <w:p w:rsidRPr="00BF5A6C" w:rsidR="00092164" w:rsidP="000F508D" w:rsidRDefault="00092164" w14:paraId="103413C1" w14:textId="77777777">
            <w:pPr>
              <w:pStyle w:val="Compact"/>
              <w:rPr>
                <w:lang w:val="en-AU"/>
              </w:rPr>
            </w:pPr>
            <w:r>
              <w:t xml:space="preserve">URL </w:t>
            </w:r>
          </w:p>
        </w:tc>
        <w:tc>
          <w:tcPr>
            <w:tcW w:w="4397" w:type="pct"/>
          </w:tcPr>
          <w:p w:rsidRPr="00BF5A6C" w:rsidR="00092164" w:rsidP="000F508D" w:rsidRDefault="00092164" w14:paraId="38E68371" w14:textId="3D38CCD4">
            <w:pPr>
              <w:rPr>
                <w:sz w:val="18"/>
              </w:rPr>
            </w:pPr>
            <w:r w:rsidRPr="00BF5A6C">
              <w:t>/channels</w:t>
            </w:r>
            <w:r w:rsidR="002505B6">
              <w:t>/{channel-id}</w:t>
            </w:r>
          </w:p>
        </w:tc>
      </w:tr>
      <w:tr w:rsidR="00092164" w:rsidTr="000F508D" w14:paraId="04AE7B6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092164" w:rsidP="000F508D" w:rsidRDefault="00092164" w14:paraId="7A4D5505" w14:textId="77777777">
            <w:pPr>
              <w:pStyle w:val="Compact"/>
              <w:rPr>
                <w:sz w:val="18"/>
              </w:rPr>
            </w:pPr>
            <w:r w:rsidRPr="00BF5A6C">
              <w:rPr>
                <w:sz w:val="18"/>
                <w:lang w:val="en-AU"/>
              </w:rPr>
              <w:t xml:space="preserve">HTTP </w:t>
            </w:r>
            <w:r>
              <w:t>Body</w:t>
            </w:r>
          </w:p>
        </w:tc>
        <w:tc>
          <w:tcPr>
            <w:tcW w:w="4397" w:type="pct"/>
          </w:tcPr>
          <w:p w:rsidRPr="00BF5A6C" w:rsidR="00092164" w:rsidP="000F508D" w:rsidRDefault="00092164" w14:paraId="03C3AC1D" w14:textId="77777777">
            <w:pPr>
              <w:rPr>
                <w:sz w:val="18"/>
              </w:rPr>
            </w:pPr>
            <w:r>
              <w:t>N/A</w:t>
            </w:r>
          </w:p>
        </w:tc>
      </w:tr>
      <w:tr w:rsidR="00092164" w:rsidTr="000F508D" w14:paraId="5C3C9998" w14:textId="77777777">
        <w:tc>
          <w:tcPr>
            <w:tcW w:w="603" w:type="pct"/>
          </w:tcPr>
          <w:p w:rsidRPr="00BF5A6C" w:rsidR="00092164" w:rsidP="000F508D" w:rsidRDefault="00092164" w14:paraId="34C1C27D" w14:textId="77777777">
            <w:pPr>
              <w:pStyle w:val="Compact"/>
              <w:rPr>
                <w:sz w:val="18"/>
              </w:rPr>
            </w:pPr>
            <w:r w:rsidRPr="00BF5A6C">
              <w:rPr>
                <w:sz w:val="18"/>
                <w:lang w:val="en-AU"/>
              </w:rPr>
              <w:t xml:space="preserve">HTTP </w:t>
            </w:r>
            <w:r>
              <w:t>Response (Success)</w:t>
            </w:r>
          </w:p>
        </w:tc>
        <w:tc>
          <w:tcPr>
            <w:tcW w:w="4397" w:type="pct"/>
          </w:tcPr>
          <w:p w:rsidRPr="00BF5A6C" w:rsidR="00092164" w:rsidP="000F508D" w:rsidRDefault="00092164" w14:paraId="084F109A" w14:textId="77777777">
            <w:pPr>
              <w:pStyle w:val="Compact"/>
              <w:rPr>
                <w:sz w:val="18"/>
              </w:rPr>
            </w:pPr>
            <w:r>
              <w:t>200 OK</w:t>
            </w:r>
          </w:p>
        </w:tc>
      </w:tr>
      <w:tr w:rsidR="00092164" w:rsidTr="000F508D" w14:paraId="3751A69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092164" w:rsidP="000F508D" w:rsidRDefault="00092164" w14:paraId="1BDD3829" w14:textId="77777777">
            <w:pPr>
              <w:pStyle w:val="Compact"/>
            </w:pPr>
            <w:r>
              <w:t>Output</w:t>
            </w:r>
          </w:p>
        </w:tc>
        <w:tc>
          <w:tcPr>
            <w:tcW w:w="4397" w:type="pct"/>
          </w:tcPr>
          <w:p w:rsidRPr="00BF5A6C" w:rsidR="00092164" w:rsidP="000F508D" w:rsidRDefault="00092164" w14:paraId="10C02B81" w14:textId="13141F44">
            <w:pPr>
              <w:pStyle w:val="Compact"/>
              <w:rPr>
                <w:sz w:val="18"/>
              </w:rPr>
            </w:pPr>
            <w:r w:rsidRPr="009E20EB">
              <w:t xml:space="preserve">Channel </w:t>
            </w:r>
            <w:r>
              <w:rPr>
                <w:bCs/>
              </w:rPr>
              <w:t>(</w:t>
            </w:r>
            <w:proofErr w:type="spellStart"/>
            <w:r w:rsidR="000F508D">
              <w:fldChar w:fldCharType="begin"/>
            </w:r>
            <w:r w:rsidR="000F508D">
              <w:instrText xml:space="preserve"> HYPERLINK \l "_Channel" </w:instrText>
            </w:r>
            <w:r w:rsidR="000F508D">
              <w:fldChar w:fldCharType="separate"/>
            </w:r>
            <w:proofErr w:type="gramStart"/>
            <w:r w:rsidRPr="00CE07DE">
              <w:rPr>
                <w:rStyle w:val="Hyperlink"/>
                <w:bCs/>
              </w:rPr>
              <w:t>json:Channel</w:t>
            </w:r>
            <w:proofErr w:type="spellEnd"/>
            <w:proofErr w:type="gramEnd"/>
            <w:r w:rsidR="000F508D">
              <w:rPr>
                <w:rStyle w:val="Hyperlink"/>
                <w:bCs/>
              </w:rPr>
              <w:fldChar w:fldCharType="end"/>
            </w:r>
            <w:r>
              <w:rPr>
                <w:bCs/>
              </w:rPr>
              <w:t>) [</w:t>
            </w:r>
            <w:r w:rsidR="00737184">
              <w:rPr>
                <w:bCs/>
              </w:rPr>
              <w:t>1</w:t>
            </w:r>
            <w:r>
              <w:rPr>
                <w:bCs/>
              </w:rPr>
              <w:t xml:space="preserve">] </w:t>
            </w:r>
            <w:r w:rsidRPr="009E20EB">
              <w:t xml:space="preserve">excluding </w:t>
            </w:r>
            <w:proofErr w:type="spellStart"/>
            <w:r>
              <w:rPr>
                <w:bCs/>
              </w:rPr>
              <w:t>s</w:t>
            </w:r>
            <w:r w:rsidRPr="00272291">
              <w:rPr>
                <w:bCs/>
              </w:rPr>
              <w:t>ecurityTokens</w:t>
            </w:r>
            <w:proofErr w:type="spellEnd"/>
          </w:p>
        </w:tc>
      </w:tr>
      <w:tr w:rsidR="000A72B5" w:rsidTr="000F508D" w14:paraId="2069840A" w14:textId="77777777">
        <w:trPr>
          <w:trHeight w:val="972"/>
        </w:trPr>
        <w:tc>
          <w:tcPr>
            <w:tcW w:w="603" w:type="pct"/>
          </w:tcPr>
          <w:p w:rsidRPr="00BF5A6C" w:rsidR="000A72B5" w:rsidP="000A72B5" w:rsidRDefault="000A72B5" w14:paraId="5270C792" w14:textId="77777777">
            <w:pPr>
              <w:pStyle w:val="Compact"/>
              <w:rPr>
                <w:sz w:val="18"/>
              </w:rPr>
            </w:pPr>
            <w:r w:rsidRPr="00BF5A6C">
              <w:rPr>
                <w:sz w:val="18"/>
                <w:lang w:val="en-AU"/>
              </w:rPr>
              <w:t xml:space="preserve">HTTP </w:t>
            </w:r>
            <w:r>
              <w:t>Response</w:t>
            </w:r>
          </w:p>
          <w:p w:rsidRPr="00BF5A6C" w:rsidR="000A72B5" w:rsidP="000A72B5" w:rsidRDefault="000A72B5" w14:paraId="4BA50847" w14:textId="77777777">
            <w:pPr>
              <w:pStyle w:val="Compact"/>
              <w:rPr>
                <w:sz w:val="18"/>
              </w:rPr>
            </w:pPr>
            <w:r>
              <w:t>(Error)</w:t>
            </w:r>
          </w:p>
        </w:tc>
        <w:tc>
          <w:tcPr>
            <w:tcW w:w="4397" w:type="pct"/>
          </w:tcPr>
          <w:p w:rsidRPr="00BF5A6C" w:rsidR="000A72B5" w:rsidP="000A72B5" w:rsidRDefault="00B11BBF" w14:paraId="153B5646" w14:textId="666FE0A0">
            <w:pPr>
              <w:pStyle w:val="Compact"/>
              <w:rPr>
                <w:sz w:val="18"/>
              </w:rPr>
            </w:pPr>
            <w:proofErr w:type="spellStart"/>
            <w:r>
              <w:t>ChannelFault</w:t>
            </w:r>
            <w:proofErr w:type="spellEnd"/>
            <w:r>
              <w:t xml:space="preserve"> (</w:t>
            </w:r>
            <w:proofErr w:type="spellStart"/>
            <w:r w:rsidR="000F508D">
              <w:fldChar w:fldCharType="begin"/>
            </w:r>
            <w:r w:rsidR="000F508D">
              <w:instrText xml:space="preserve"> HYPERLINK "http://www.openoandm.org/ws-isbm/1.1/yaml/channel_management_service.yml" </w:instrText>
            </w:r>
            <w:r w:rsidR="000F508D">
              <w:fldChar w:fldCharType="separate"/>
            </w:r>
            <w:r w:rsidRPr="00ED5528">
              <w:rPr>
                <w:rStyle w:val="Hyperlink"/>
              </w:rPr>
              <w:t>json:ChannelFault</w:t>
            </w:r>
            <w:proofErr w:type="spellEnd"/>
            <w:r w:rsidR="000F508D">
              <w:rPr>
                <w:rStyle w:val="Hyperlink"/>
              </w:rPr>
              <w:fldChar w:fldCharType="end"/>
            </w:r>
            <w:r>
              <w:t>) – 404 Not Found</w:t>
            </w:r>
          </w:p>
        </w:tc>
      </w:tr>
    </w:tbl>
    <w:p w:rsidRPr="008A58AB" w:rsidR="009A6BDE" w:rsidP="009A6BDE" w:rsidRDefault="009A6BDE" w14:paraId="4FDBA33C" w14:textId="77777777">
      <w:pPr>
        <w:pStyle w:val="Note"/>
      </w:pPr>
      <w:r>
        <w:t>NOTE</w:t>
      </w:r>
      <w:r>
        <w:tab/>
      </w:r>
      <w:r>
        <w:t xml:space="preserve">The output Channel omits the </w:t>
      </w:r>
      <w:proofErr w:type="spellStart"/>
      <w:r>
        <w:t>SecurityTokens</w:t>
      </w:r>
      <w:proofErr w:type="spellEnd"/>
      <w:r>
        <w:t xml:space="preserve"> to prevent leakage of sensitive information.</w:t>
      </w:r>
    </w:p>
    <w:p w:rsidR="00BB0129" w:rsidP="00430FC3" w:rsidRDefault="00E83E4F" w14:paraId="2C09A4CF" w14:textId="4F0B8048">
      <w:pPr>
        <w:pStyle w:val="Heading3"/>
      </w:pPr>
      <w:bookmarkStart w:name="_Toc29288935" w:id="203"/>
      <w:r>
        <w:t>Get Channels</w:t>
      </w:r>
      <w:bookmarkEnd w:id="201"/>
      <w:bookmarkEnd w:id="202"/>
      <w:bookmarkEnd w:id="203"/>
    </w:p>
    <w:p w:rsidRPr="00B32A4F" w:rsidR="00B32A4F" w:rsidP="00B32A4F" w:rsidRDefault="00B32A4F" w14:paraId="07453801" w14:textId="4919D61A">
      <w:pPr>
        <w:pStyle w:val="BodyText"/>
      </w:pPr>
      <w:r>
        <w:t xml:space="preserve">The Get Channels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430FC3" w14:paraId="694E74F7"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090465DB" w14:textId="77777777">
            <w:pPr>
              <w:pStyle w:val="Compact"/>
            </w:pPr>
            <w:r>
              <w:t>Name</w:t>
            </w:r>
          </w:p>
        </w:tc>
        <w:tc>
          <w:tcPr>
            <w:tcW w:w="0" w:type="auto"/>
          </w:tcPr>
          <w:p w:rsidR="00BB0129" w:rsidRDefault="00E83E4F" w14:paraId="08C42F12" w14:textId="77777777">
            <w:pPr>
              <w:pStyle w:val="Compact"/>
            </w:pPr>
            <w:proofErr w:type="spellStart"/>
            <w:r>
              <w:t>GetChannels</w:t>
            </w:r>
            <w:proofErr w:type="spellEnd"/>
          </w:p>
        </w:tc>
      </w:tr>
      <w:tr w:rsidR="00BB0129" w:rsidTr="00430FC3" w14:paraId="6F73CDB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1EA271D" w14:textId="77777777">
            <w:pPr>
              <w:pStyle w:val="Compact"/>
            </w:pPr>
            <w:r>
              <w:t>Description</w:t>
            </w:r>
          </w:p>
        </w:tc>
        <w:tc>
          <w:tcPr>
            <w:tcW w:w="0" w:type="auto"/>
          </w:tcPr>
          <w:p w:rsidR="00BB0129" w:rsidRDefault="00E83E4F" w14:paraId="0EEB2EEC" w14:textId="77777777">
            <w:pPr>
              <w:pStyle w:val="Compact"/>
            </w:pPr>
            <w:r>
              <w:t>Gets information about all channels.</w:t>
            </w:r>
          </w:p>
        </w:tc>
      </w:tr>
      <w:tr w:rsidR="00BB0129" w:rsidTr="00430FC3" w14:paraId="0DF48DBC" w14:textId="77777777">
        <w:tc>
          <w:tcPr>
            <w:tcW w:w="0" w:type="auto"/>
          </w:tcPr>
          <w:p w:rsidR="00BB0129" w:rsidRDefault="00E83E4F" w14:paraId="48A8600A" w14:textId="77777777">
            <w:pPr>
              <w:pStyle w:val="Compact"/>
            </w:pPr>
            <w:r>
              <w:t>Input</w:t>
            </w:r>
          </w:p>
        </w:tc>
        <w:tc>
          <w:tcPr>
            <w:tcW w:w="0" w:type="auto"/>
          </w:tcPr>
          <w:p w:rsidR="00BB0129" w:rsidRDefault="00E83E4F" w14:paraId="7E79490E" w14:textId="77777777">
            <w:pPr>
              <w:pStyle w:val="Compact"/>
            </w:pPr>
            <w:r>
              <w:t>N/A</w:t>
            </w:r>
          </w:p>
        </w:tc>
      </w:tr>
      <w:tr w:rsidR="00BB0129" w:rsidTr="00430FC3" w14:paraId="2A47BA2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9EE0B48" w14:textId="77777777">
            <w:pPr>
              <w:pStyle w:val="Compact"/>
            </w:pPr>
            <w:r>
              <w:t>Behavior</w:t>
            </w:r>
          </w:p>
        </w:tc>
        <w:tc>
          <w:tcPr>
            <w:tcW w:w="0" w:type="auto"/>
          </w:tcPr>
          <w:p w:rsidR="00BB0129" w:rsidRDefault="00E83E4F" w14:paraId="3C33CCE1" w14:textId="77777777">
            <w:pPr>
              <w:pStyle w:val="Compact"/>
            </w:pPr>
            <w:r>
              <w:t>The channels returned are filtered by those that match the security token. Any channel that does not have security tokens assigned are returned regardless.</w:t>
            </w:r>
          </w:p>
        </w:tc>
      </w:tr>
      <w:tr w:rsidR="00BB0129" w:rsidTr="00430FC3" w14:paraId="6D5D55A5" w14:textId="77777777">
        <w:tc>
          <w:tcPr>
            <w:tcW w:w="0" w:type="auto"/>
          </w:tcPr>
          <w:p w:rsidR="00BB0129" w:rsidRDefault="00E83E4F" w14:paraId="1CBDC2B7" w14:textId="77777777">
            <w:pPr>
              <w:pStyle w:val="Compact"/>
            </w:pPr>
            <w:r>
              <w:t>Output</w:t>
            </w:r>
          </w:p>
        </w:tc>
        <w:tc>
          <w:tcPr>
            <w:tcW w:w="0" w:type="auto"/>
          </w:tcPr>
          <w:p w:rsidR="00BB0129" w:rsidRDefault="00E83E4F" w14:paraId="36E397B6" w14:textId="54B61BA1">
            <w:r>
              <w:t>Chann</w:t>
            </w:r>
            <w:r w:rsidR="007F0B22">
              <w:t xml:space="preserve">el </w:t>
            </w:r>
            <w:r>
              <w:t>[</w:t>
            </w:r>
            <w:proofErr w:type="gramStart"/>
            <w:r>
              <w:t>0..</w:t>
            </w:r>
            <w:proofErr w:type="gramEnd"/>
            <w:r>
              <w:t>*], composed of:</w:t>
            </w:r>
          </w:p>
          <w:p w:rsidR="00BB0129" w:rsidRDefault="00E83E4F" w14:paraId="543FE18E" w14:textId="249718F4">
            <w:r>
              <w:t>    </w:t>
            </w:r>
            <w:proofErr w:type="spellStart"/>
            <w:r>
              <w:t>ChannelURI</w:t>
            </w:r>
            <w:proofErr w:type="spellEnd"/>
            <w:r>
              <w:t xml:space="preserve"> [1]</w:t>
            </w:r>
          </w:p>
          <w:p w:rsidR="00BB0129" w:rsidRDefault="00E83E4F" w14:paraId="31BCE685" w14:textId="7E21F69D">
            <w:r>
              <w:t>    </w:t>
            </w:r>
            <w:proofErr w:type="spellStart"/>
            <w:r>
              <w:t>ChannelType</w:t>
            </w:r>
            <w:proofErr w:type="spellEnd"/>
            <w:r>
              <w:t xml:space="preserve"> [1]</w:t>
            </w:r>
          </w:p>
          <w:p w:rsidR="00BB0129" w:rsidRDefault="00E83E4F" w14:paraId="36E43F4E" w14:textId="68952EBD">
            <w:r>
              <w:t>    </w:t>
            </w:r>
            <w:proofErr w:type="spellStart"/>
            <w:r>
              <w:t>ChannelDescription</w:t>
            </w:r>
            <w:proofErr w:type="spellEnd"/>
            <w:r w:rsidR="005D6A9E">
              <w:t xml:space="preserve"> </w:t>
            </w:r>
            <w:r>
              <w:t>[</w:t>
            </w:r>
            <w:proofErr w:type="gramStart"/>
            <w:r>
              <w:t>0..</w:t>
            </w:r>
            <w:proofErr w:type="gramEnd"/>
            <w:r>
              <w:t>1]</w:t>
            </w:r>
          </w:p>
        </w:tc>
      </w:tr>
      <w:tr w:rsidR="00BB0129" w:rsidTr="00430FC3" w14:paraId="02C825D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0AB91A1" w14:textId="77777777">
            <w:pPr>
              <w:pStyle w:val="Compact"/>
            </w:pPr>
            <w:r>
              <w:lastRenderedPageBreak/>
              <w:t>Faults</w:t>
            </w:r>
          </w:p>
        </w:tc>
        <w:tc>
          <w:tcPr>
            <w:tcW w:w="0" w:type="auto"/>
          </w:tcPr>
          <w:p w:rsidR="00BB0129" w:rsidRDefault="00E83E4F" w14:paraId="40FE9C8A" w14:textId="77777777">
            <w:pPr>
              <w:pStyle w:val="Compact"/>
            </w:pPr>
            <w:r>
              <w:t>N/A</w:t>
            </w:r>
          </w:p>
        </w:tc>
      </w:tr>
    </w:tbl>
    <w:p w:rsidR="004F3470" w:rsidP="00BF5A6C" w:rsidRDefault="004F3470" w14:paraId="545160FF" w14:textId="1D4724DF">
      <w:pPr>
        <w:pStyle w:val="Heading4"/>
      </w:pPr>
      <w:bookmarkStart w:name="notification-service" w:id="204"/>
      <w:bookmarkStart w:name="_Toc25337040" w:id="205"/>
      <w:bookmarkEnd w:id="204"/>
      <w:r>
        <w:t xml:space="preserve">SOAP </w:t>
      </w:r>
      <w:bookmarkEnd w:id="205"/>
      <w:r>
        <w:t>Mapping</w:t>
      </w:r>
    </w:p>
    <w:p w:rsidR="00955015" w:rsidP="000F508D" w:rsidRDefault="00955015" w14:paraId="4FDE9A20" w14:textId="7659B363">
      <w:pPr>
        <w:pStyle w:val="BodyText"/>
      </w:pPr>
      <w:r>
        <w:t xml:space="preserve">The </w:t>
      </w:r>
      <w:r w:rsidR="00B62D24">
        <w:t>Get</w:t>
      </w:r>
      <w:r>
        <w:t xml:space="preserve"> Channel</w:t>
      </w:r>
      <w:r w:rsidR="00B62D24">
        <w:t>s</w:t>
      </w:r>
      <w:r>
        <w:t xml:space="preserve"> general interface is mapped into SOAP 1.1/1.2 as embedded XML schemas in WSDL descriptions according to the following schema types.</w:t>
      </w:r>
    </w:p>
    <w:p w:rsidR="00955015" w:rsidP="00955015" w:rsidRDefault="00955015" w14:paraId="29CB9A63"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BF5A6C" w:rsidTr="00BF5A6C" w14:paraId="2325A36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F5A6C" w:rsidP="00371F65" w:rsidRDefault="00BF5A6C" w14:paraId="4B14B250" w14:textId="77777777">
            <w:pPr>
              <w:pStyle w:val="Compact"/>
            </w:pPr>
            <w:r w:rsidRPr="00BF5A6C">
              <w:t>Input</w:t>
            </w:r>
          </w:p>
        </w:tc>
        <w:tc>
          <w:tcPr>
            <w:tcW w:w="4397" w:type="pct"/>
          </w:tcPr>
          <w:p w:rsidRPr="00BF5A6C" w:rsidR="00BF5A6C" w:rsidP="00657526" w:rsidRDefault="00657526" w14:paraId="29C5C50F" w14:textId="13A25FAC">
            <w:r>
              <w:t>N/A</w:t>
            </w:r>
          </w:p>
        </w:tc>
      </w:tr>
      <w:tr w:rsidR="00BF5A6C" w:rsidTr="00BF5A6C" w14:paraId="566B1E2C" w14:textId="77777777">
        <w:tc>
          <w:tcPr>
            <w:tcW w:w="603" w:type="pct"/>
          </w:tcPr>
          <w:p w:rsidR="00BF5A6C" w:rsidP="00AE68DF" w:rsidRDefault="00BF5A6C" w14:paraId="61F37067" w14:textId="03DB9668">
            <w:pPr>
              <w:pStyle w:val="Compact"/>
            </w:pPr>
            <w:r>
              <w:t>Output</w:t>
            </w:r>
          </w:p>
        </w:tc>
        <w:tc>
          <w:tcPr>
            <w:tcW w:w="4397" w:type="pct"/>
          </w:tcPr>
          <w:p w:rsidR="00BF5A6C" w:rsidP="00AE68DF" w:rsidRDefault="00BF5A6C" w14:paraId="0FE284F4" w14:textId="77777777">
            <w:proofErr w:type="spellStart"/>
            <w:r>
              <w:t>Get</w:t>
            </w:r>
            <w:r w:rsidRPr="00947376">
              <w:t>Channel</w:t>
            </w:r>
            <w:r>
              <w:t>s</w:t>
            </w:r>
            <w:r w:rsidRPr="00947376">
              <w:t>Response</w:t>
            </w:r>
            <w:proofErr w:type="spellEnd"/>
            <w:r>
              <w:t xml:space="preserve"> (</w:t>
            </w:r>
            <w:proofErr w:type="spellStart"/>
            <w:r w:rsidR="000F508D">
              <w:fldChar w:fldCharType="begin"/>
            </w:r>
            <w:r w:rsidR="000F508D">
              <w:instrText xml:space="preserve"> HYPERLINK "http://www.openoandm.org/ws-isbm/1.1/wsdl/ChannelManagementService.wsdl" </w:instrText>
            </w:r>
            <w:r w:rsidR="000F508D">
              <w:fldChar w:fldCharType="separate"/>
            </w:r>
            <w:r>
              <w:rPr>
                <w:rStyle w:val="Hyperlink"/>
              </w:rPr>
              <w:t>isbm:Get</w:t>
            </w:r>
            <w:r w:rsidRPr="00947376">
              <w:rPr>
                <w:rStyle w:val="Hyperlink"/>
              </w:rPr>
              <w:t>Channel</w:t>
            </w:r>
            <w:r>
              <w:rPr>
                <w:rStyle w:val="Hyperlink"/>
              </w:rPr>
              <w:t>s</w:t>
            </w:r>
            <w:r w:rsidRPr="00947376">
              <w:rPr>
                <w:rStyle w:val="Hyperlink"/>
              </w:rPr>
              <w:t>Response</w:t>
            </w:r>
            <w:proofErr w:type="spellEnd"/>
            <w:r w:rsidR="000F508D">
              <w:rPr>
                <w:rStyle w:val="Hyperlink"/>
              </w:rPr>
              <w:fldChar w:fldCharType="end"/>
            </w:r>
            <w:r>
              <w:t>)</w:t>
            </w:r>
          </w:p>
          <w:p w:rsidR="00BF5A6C" w:rsidP="00AE68DF" w:rsidRDefault="00BF5A6C" w14:paraId="00135185" w14:textId="77777777">
            <w:pPr>
              <w:pStyle w:val="ListParagraph"/>
              <w:numPr>
                <w:ilvl w:val="0"/>
                <w:numId w:val="7"/>
              </w:numPr>
            </w:pPr>
            <w:r>
              <w:t>Channel (</w:t>
            </w:r>
            <w:proofErr w:type="spellStart"/>
            <w:r w:rsidR="000F508D">
              <w:fldChar w:fldCharType="begin"/>
            </w:r>
            <w:r w:rsidR="000F508D">
              <w:instrText xml:space="preserve"> HYPERLINK \l "channel-xml" </w:instrText>
            </w:r>
            <w:r w:rsidR="000F508D">
              <w:fldChar w:fldCharType="separate"/>
            </w:r>
            <w:proofErr w:type="gramStart"/>
            <w:r w:rsidRPr="00A5568A">
              <w:rPr>
                <w:rStyle w:val="Hyperlink"/>
              </w:rPr>
              <w:t>isbm:Channel</w:t>
            </w:r>
            <w:proofErr w:type="spellEnd"/>
            <w:proofErr w:type="gramEnd"/>
            <w:r w:rsidR="000F508D">
              <w:rPr>
                <w:rStyle w:val="Hyperlink"/>
              </w:rPr>
              <w:fldChar w:fldCharType="end"/>
            </w:r>
            <w:r>
              <w:t>) [0..*], composed of:</w:t>
            </w:r>
          </w:p>
          <w:p w:rsidRPr="00BF5A6C" w:rsidR="00BF5A6C" w:rsidP="00BF5A6C" w:rsidRDefault="00BF5A6C" w14:paraId="002B1CBC" w14:textId="569C21B5">
            <w:pPr>
              <w:pStyle w:val="ListParagraph"/>
              <w:numPr>
                <w:ilvl w:val="1"/>
                <w:numId w:val="7"/>
              </w:numPr>
            </w:pPr>
            <w:proofErr w:type="spellStart"/>
            <w:r w:rsidRPr="00BF5A6C">
              <w:t>ChannelURI</w:t>
            </w:r>
            <w:proofErr w:type="spellEnd"/>
            <w:r w:rsidRPr="00BF5A6C">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277D21">
              <w:rPr>
                <w:rStyle w:val="Hyperlink"/>
              </w:rPr>
              <w:t>xs:string</w:t>
            </w:r>
            <w:proofErr w:type="spellEnd"/>
            <w:proofErr w:type="gramEnd"/>
            <w:r w:rsidR="000F508D">
              <w:rPr>
                <w:rStyle w:val="Hyperlink"/>
              </w:rPr>
              <w:fldChar w:fldCharType="end"/>
            </w:r>
            <w:r w:rsidRPr="00BF5A6C">
              <w:t>) [1]</w:t>
            </w:r>
          </w:p>
          <w:p w:rsidRPr="00BF5A6C" w:rsidR="00BF5A6C" w:rsidP="00BF5A6C" w:rsidRDefault="00BF5A6C" w14:paraId="10F9FB5E" w14:textId="7C8362CC">
            <w:pPr>
              <w:pStyle w:val="ListParagraph"/>
              <w:numPr>
                <w:ilvl w:val="1"/>
                <w:numId w:val="7"/>
              </w:numPr>
            </w:pPr>
            <w:proofErr w:type="spellStart"/>
            <w:r w:rsidRPr="00BF5A6C">
              <w:t>ChannelType</w:t>
            </w:r>
            <w:proofErr w:type="spellEnd"/>
            <w:r w:rsidRPr="00BF5A6C">
              <w:t xml:space="preserve"> (</w:t>
            </w:r>
            <w:proofErr w:type="spellStart"/>
            <w:r w:rsidR="000F508D">
              <w:fldChar w:fldCharType="begin"/>
            </w:r>
            <w:r w:rsidR="000F508D">
              <w:instrText xml:space="preserve"> HYPERLINK \l "_ChannelType" \h </w:instrText>
            </w:r>
            <w:r w:rsidR="000F508D">
              <w:fldChar w:fldCharType="separate"/>
            </w:r>
            <w:proofErr w:type="gramStart"/>
            <w:r w:rsidRPr="00277D21">
              <w:rPr>
                <w:rStyle w:val="Hyperlink"/>
              </w:rPr>
              <w:t>isbm:ChannelType</w:t>
            </w:r>
            <w:proofErr w:type="spellEnd"/>
            <w:proofErr w:type="gramEnd"/>
            <w:r w:rsidR="000F508D">
              <w:rPr>
                <w:rStyle w:val="Hyperlink"/>
              </w:rPr>
              <w:fldChar w:fldCharType="end"/>
            </w:r>
            <w:r w:rsidRPr="00BF5A6C">
              <w:t>) [1]</w:t>
            </w:r>
          </w:p>
          <w:p w:rsidR="00BF5A6C" w:rsidP="00BF5A6C" w:rsidRDefault="00BF5A6C" w14:paraId="2F5E7995" w14:textId="51CE5564">
            <w:pPr>
              <w:pStyle w:val="ListParagraph"/>
              <w:numPr>
                <w:ilvl w:val="1"/>
                <w:numId w:val="7"/>
              </w:numPr>
            </w:pPr>
            <w:proofErr w:type="spellStart"/>
            <w:r w:rsidRPr="00BF5A6C">
              <w:t>ChannelDescription</w:t>
            </w:r>
            <w:proofErr w:type="spellEnd"/>
            <w:r w:rsidRPr="00BF5A6C">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277D21">
              <w:rPr>
                <w:rStyle w:val="Hyperlink"/>
              </w:rPr>
              <w:t>xs:string</w:t>
            </w:r>
            <w:proofErr w:type="spellEnd"/>
            <w:proofErr w:type="gramEnd"/>
            <w:r w:rsidR="000F508D">
              <w:rPr>
                <w:rStyle w:val="Hyperlink"/>
              </w:rPr>
              <w:fldChar w:fldCharType="end"/>
            </w:r>
            <w:r w:rsidRPr="00BF5A6C">
              <w:t>) [0..1]</w:t>
            </w:r>
          </w:p>
        </w:tc>
      </w:tr>
      <w:tr w:rsidR="00BF5A6C" w:rsidTr="00BF5A6C" w14:paraId="652088A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F5A6C" w:rsidP="00AE68DF" w:rsidRDefault="00BF5A6C" w14:paraId="01FC8569" w14:textId="479BA0C3">
            <w:pPr>
              <w:pStyle w:val="Compact"/>
            </w:pPr>
            <w:r>
              <w:t>Faults</w:t>
            </w:r>
          </w:p>
        </w:tc>
        <w:tc>
          <w:tcPr>
            <w:tcW w:w="4397" w:type="pct"/>
          </w:tcPr>
          <w:p w:rsidR="00BF5A6C" w:rsidP="00AE68DF" w:rsidRDefault="00BF5A6C" w14:paraId="4F96BEBF" w14:textId="77777777">
            <w:pPr>
              <w:pStyle w:val="Compact"/>
            </w:pPr>
            <w:r w:rsidRPr="00BF5A6C">
              <w:t>N/A</w:t>
            </w:r>
          </w:p>
        </w:tc>
      </w:tr>
    </w:tbl>
    <w:p w:rsidR="004F3470" w:rsidP="004F3470" w:rsidRDefault="004F3470" w14:paraId="6AF917A5" w14:textId="093CD561">
      <w:pPr>
        <w:pStyle w:val="Heading4"/>
      </w:pPr>
      <w:r>
        <w:t>REST Mapping</w:t>
      </w:r>
    </w:p>
    <w:p w:rsidR="004F3470" w:rsidP="004F3470" w:rsidRDefault="004F3470" w14:paraId="710D124B" w14:textId="4BC7822D">
      <w:pPr>
        <w:pStyle w:val="BodyText"/>
      </w:pPr>
      <w:r>
        <w:t xml:space="preserve">The Get Channels general interface is mapped into a RESTful interface as an </w:t>
      </w:r>
      <w:proofErr w:type="spellStart"/>
      <w:r>
        <w:t>OpenAPI</w:t>
      </w:r>
      <w:proofErr w:type="spellEnd"/>
      <w:r>
        <w:t xml:space="preserve"> description according to the following rules.</w:t>
      </w:r>
    </w:p>
    <w:p w:rsidR="004F3470" w:rsidP="00BF5A6C" w:rsidRDefault="004F3470" w14:paraId="1D83C31B" w14:textId="21F0352F">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BF5A6C" w:rsidTr="00BF5A6C" w14:paraId="2985020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F5A6C" w:rsidP="00371F65" w:rsidRDefault="00BF5A6C" w14:paraId="76670992" w14:textId="2D955955">
            <w:pPr>
              <w:pStyle w:val="Compact"/>
              <w:rPr>
                <w:sz w:val="18"/>
              </w:rPr>
            </w:pPr>
            <w:r w:rsidRPr="00BF5A6C">
              <w:rPr>
                <w:sz w:val="18"/>
                <w:lang w:val="en-AU"/>
              </w:rPr>
              <w:t xml:space="preserve">HTTP </w:t>
            </w:r>
            <w:r w:rsidRPr="003B5061">
              <w:t>M</w:t>
            </w:r>
            <w:r>
              <w:t>ethod</w:t>
            </w:r>
          </w:p>
        </w:tc>
        <w:tc>
          <w:tcPr>
            <w:tcW w:w="4397" w:type="pct"/>
          </w:tcPr>
          <w:p w:rsidRPr="00BF5A6C" w:rsidR="00BF5A6C" w:rsidP="00BF5A6C" w:rsidRDefault="00BF5A6C" w14:paraId="40842B7C" w14:textId="0FE4A046">
            <w:pPr>
              <w:rPr>
                <w:sz w:val="18"/>
              </w:rPr>
            </w:pPr>
            <w:r>
              <w:rPr>
                <w:bCs/>
              </w:rPr>
              <w:t>GET</w:t>
            </w:r>
          </w:p>
        </w:tc>
      </w:tr>
      <w:tr w:rsidR="00BF5A6C" w:rsidTr="00BF5A6C" w14:paraId="0C1D764E" w14:textId="77777777">
        <w:tc>
          <w:tcPr>
            <w:tcW w:w="603" w:type="pct"/>
          </w:tcPr>
          <w:p w:rsidRPr="00BF5A6C" w:rsidR="00BF5A6C" w:rsidP="00371F65" w:rsidRDefault="00BF5A6C" w14:paraId="6F2A3ADD" w14:textId="77777777">
            <w:pPr>
              <w:pStyle w:val="Compact"/>
              <w:rPr>
                <w:lang w:val="en-AU"/>
              </w:rPr>
            </w:pPr>
            <w:r>
              <w:t xml:space="preserve">URL </w:t>
            </w:r>
          </w:p>
        </w:tc>
        <w:tc>
          <w:tcPr>
            <w:tcW w:w="4397" w:type="pct"/>
          </w:tcPr>
          <w:p w:rsidRPr="00BF5A6C" w:rsidR="00BF5A6C" w:rsidP="00BF5A6C" w:rsidRDefault="00BF5A6C" w14:paraId="422121E0" w14:textId="77777777">
            <w:pPr>
              <w:rPr>
                <w:sz w:val="18"/>
              </w:rPr>
            </w:pPr>
            <w:r w:rsidRPr="00BF5A6C">
              <w:t>/channels</w:t>
            </w:r>
          </w:p>
        </w:tc>
      </w:tr>
      <w:tr w:rsidR="00BF5A6C" w:rsidTr="00BF5A6C" w14:paraId="5AE5A00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F5A6C" w:rsidP="00371F65" w:rsidRDefault="00BF5A6C" w14:paraId="478E8FE3" w14:textId="4AC44850">
            <w:pPr>
              <w:pStyle w:val="Compact"/>
              <w:rPr>
                <w:sz w:val="18"/>
              </w:rPr>
            </w:pPr>
            <w:r w:rsidRPr="00BF5A6C">
              <w:rPr>
                <w:sz w:val="18"/>
                <w:lang w:val="en-AU"/>
              </w:rPr>
              <w:t xml:space="preserve">HTTP </w:t>
            </w:r>
            <w:r>
              <w:t>Body</w:t>
            </w:r>
          </w:p>
        </w:tc>
        <w:tc>
          <w:tcPr>
            <w:tcW w:w="4397" w:type="pct"/>
          </w:tcPr>
          <w:p w:rsidRPr="00BF5A6C" w:rsidR="00BF5A6C" w:rsidP="00BF5A6C" w:rsidRDefault="00FC1647" w14:paraId="6E3DFB7B" w14:textId="669F3494">
            <w:pPr>
              <w:rPr>
                <w:sz w:val="18"/>
              </w:rPr>
            </w:pPr>
            <w:r>
              <w:t>N/A</w:t>
            </w:r>
          </w:p>
        </w:tc>
      </w:tr>
      <w:tr w:rsidR="00BF5A6C" w:rsidTr="00BF5A6C" w14:paraId="7983F6E9" w14:textId="77777777">
        <w:tc>
          <w:tcPr>
            <w:tcW w:w="603" w:type="pct"/>
          </w:tcPr>
          <w:p w:rsidRPr="00BF5A6C" w:rsidR="00BF5A6C" w:rsidP="00371F65" w:rsidRDefault="00BF5A6C" w14:paraId="005076E7" w14:textId="63682732">
            <w:pPr>
              <w:pStyle w:val="Compact"/>
              <w:rPr>
                <w:sz w:val="18"/>
              </w:rPr>
            </w:pPr>
            <w:r w:rsidRPr="00BF5A6C">
              <w:rPr>
                <w:sz w:val="18"/>
                <w:lang w:val="en-AU"/>
              </w:rPr>
              <w:t xml:space="preserve">HTTP </w:t>
            </w:r>
            <w:r>
              <w:t>Response (Success)</w:t>
            </w:r>
          </w:p>
        </w:tc>
        <w:tc>
          <w:tcPr>
            <w:tcW w:w="4397" w:type="pct"/>
          </w:tcPr>
          <w:p w:rsidRPr="00BF5A6C" w:rsidR="00BF5A6C" w:rsidP="00371F65" w:rsidRDefault="00BF5A6C" w14:paraId="2F5C0DA3" w14:textId="1A3C0A0D">
            <w:pPr>
              <w:pStyle w:val="Compact"/>
              <w:rPr>
                <w:sz w:val="18"/>
              </w:rPr>
            </w:pPr>
            <w:r>
              <w:t>200 OK</w:t>
            </w:r>
          </w:p>
        </w:tc>
      </w:tr>
      <w:tr w:rsidR="00BF5A6C" w:rsidTr="00BF5A6C" w14:paraId="015CEE8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F5A6C" w:rsidP="00371F65" w:rsidRDefault="00BF5A6C" w14:paraId="647510C5" w14:textId="77777777">
            <w:pPr>
              <w:pStyle w:val="Compact"/>
            </w:pPr>
            <w:r>
              <w:t>Output</w:t>
            </w:r>
          </w:p>
        </w:tc>
        <w:tc>
          <w:tcPr>
            <w:tcW w:w="4397" w:type="pct"/>
          </w:tcPr>
          <w:p w:rsidRPr="00BF5A6C" w:rsidR="00BF5A6C" w:rsidP="00371F65" w:rsidRDefault="00BF5A6C" w14:paraId="7A11364C" w14:textId="77777777">
            <w:pPr>
              <w:pStyle w:val="Compact"/>
              <w:rPr>
                <w:sz w:val="18"/>
              </w:rPr>
            </w:pPr>
            <w:r w:rsidRPr="009E20EB">
              <w:t xml:space="preserve">Channel </w:t>
            </w:r>
            <w:r>
              <w:rPr>
                <w:bCs/>
              </w:rPr>
              <w:t>(</w:t>
            </w:r>
            <w:proofErr w:type="spellStart"/>
            <w:r w:rsidR="000F508D">
              <w:fldChar w:fldCharType="begin"/>
            </w:r>
            <w:r w:rsidR="000F508D">
              <w:instrText xml:space="preserve"> HYPERLINK \l "_Channel" </w:instrText>
            </w:r>
            <w:r w:rsidR="000F508D">
              <w:fldChar w:fldCharType="separate"/>
            </w:r>
            <w:proofErr w:type="gramStart"/>
            <w:r w:rsidRPr="00CE07DE">
              <w:rPr>
                <w:rStyle w:val="Hyperlink"/>
                <w:bCs/>
              </w:rPr>
              <w:t>json:Channel</w:t>
            </w:r>
            <w:proofErr w:type="spellEnd"/>
            <w:proofErr w:type="gramEnd"/>
            <w:r w:rsidR="000F508D">
              <w:rPr>
                <w:rStyle w:val="Hyperlink"/>
                <w:bCs/>
              </w:rPr>
              <w:fldChar w:fldCharType="end"/>
            </w:r>
            <w:r>
              <w:rPr>
                <w:bCs/>
              </w:rPr>
              <w:t xml:space="preserve">) [0..*] </w:t>
            </w:r>
            <w:r w:rsidRPr="009E20EB">
              <w:t xml:space="preserve">excluding </w:t>
            </w:r>
            <w:proofErr w:type="spellStart"/>
            <w:r>
              <w:rPr>
                <w:bCs/>
              </w:rPr>
              <w:t>s</w:t>
            </w:r>
            <w:r w:rsidRPr="00272291">
              <w:rPr>
                <w:bCs/>
              </w:rPr>
              <w:t>ecurityTokens</w:t>
            </w:r>
            <w:proofErr w:type="spellEnd"/>
          </w:p>
        </w:tc>
      </w:tr>
      <w:tr w:rsidR="00BF5A6C" w:rsidTr="00BF5A6C" w14:paraId="5246F1C3" w14:textId="77777777">
        <w:trPr>
          <w:trHeight w:val="972"/>
        </w:trPr>
        <w:tc>
          <w:tcPr>
            <w:tcW w:w="603" w:type="pct"/>
          </w:tcPr>
          <w:p w:rsidRPr="00BF5A6C" w:rsidR="00BF5A6C" w:rsidP="00371F65" w:rsidRDefault="00BF5A6C" w14:paraId="7D57F6B7" w14:textId="7FE6F173">
            <w:pPr>
              <w:pStyle w:val="Compact"/>
              <w:rPr>
                <w:sz w:val="18"/>
              </w:rPr>
            </w:pPr>
            <w:r w:rsidRPr="00BF5A6C">
              <w:rPr>
                <w:sz w:val="18"/>
                <w:lang w:val="en-AU"/>
              </w:rPr>
              <w:t xml:space="preserve">HTTP </w:t>
            </w:r>
            <w:r>
              <w:t>Response</w:t>
            </w:r>
          </w:p>
          <w:p w:rsidRPr="00BF5A6C" w:rsidR="00BF5A6C" w:rsidP="00371F65" w:rsidRDefault="00BF5A6C" w14:paraId="32A0B5B4" w14:textId="2CD41B12">
            <w:pPr>
              <w:pStyle w:val="Compact"/>
              <w:rPr>
                <w:sz w:val="18"/>
              </w:rPr>
            </w:pPr>
            <w:r>
              <w:t>(Error)</w:t>
            </w:r>
          </w:p>
        </w:tc>
        <w:tc>
          <w:tcPr>
            <w:tcW w:w="4397" w:type="pct"/>
          </w:tcPr>
          <w:p w:rsidRPr="00BF5A6C" w:rsidR="00BF5A6C" w:rsidP="00371F65" w:rsidRDefault="00BF5A6C" w14:paraId="5A679188" w14:textId="77777777">
            <w:pPr>
              <w:pStyle w:val="Compact"/>
              <w:rPr>
                <w:sz w:val="18"/>
              </w:rPr>
            </w:pPr>
            <w:r w:rsidRPr="00BF5A6C">
              <w:rPr>
                <w:sz w:val="18"/>
                <w:lang w:val="en-AU"/>
              </w:rPr>
              <w:t>N/A</w:t>
            </w:r>
          </w:p>
        </w:tc>
      </w:tr>
    </w:tbl>
    <w:p w:rsidRPr="008A58AB" w:rsidR="00826F81" w:rsidP="00826F81" w:rsidRDefault="00826F81" w14:paraId="5A8E2658" w14:textId="69064A67">
      <w:pPr>
        <w:pStyle w:val="Note"/>
      </w:pPr>
      <w:bookmarkStart w:name="_Toc25337043" w:id="206"/>
      <w:bookmarkStart w:name="_Toc25357165" w:id="207"/>
      <w:r>
        <w:t>NOTE</w:t>
      </w:r>
      <w:r>
        <w:tab/>
      </w:r>
      <w:r>
        <w:t xml:space="preserve">The output Channel(s) omits the </w:t>
      </w:r>
      <w:proofErr w:type="spellStart"/>
      <w:r>
        <w:t>SecurityTokens</w:t>
      </w:r>
      <w:proofErr w:type="spellEnd"/>
      <w:r>
        <w:t xml:space="preserve"> to prevent leakage of sensitive information.</w:t>
      </w:r>
    </w:p>
    <w:p w:rsidR="00BB0129" w:rsidP="00430FC3" w:rsidRDefault="00E83E4F" w14:paraId="535F6192" w14:textId="5FC712F1">
      <w:pPr>
        <w:pStyle w:val="Heading2"/>
      </w:pPr>
      <w:bookmarkStart w:name="_Toc29288936" w:id="208"/>
      <w:r>
        <w:t>Notification Service</w:t>
      </w:r>
      <w:bookmarkEnd w:id="206"/>
      <w:bookmarkEnd w:id="207"/>
      <w:bookmarkEnd w:id="208"/>
    </w:p>
    <w:p w:rsidR="00683E8A" w:rsidP="00430FC3" w:rsidRDefault="00683E8A" w14:paraId="24CBC6BA" w14:textId="7D8A1C9D">
      <w:pPr>
        <w:pStyle w:val="BodyText"/>
      </w:pPr>
      <w:r>
        <w:t xml:space="preserve">The </w:t>
      </w:r>
      <w:r>
        <w:t xml:space="preserve">Notification Service for SOAP Interface is </w:t>
      </w:r>
      <w:hyperlink r:id="rId53">
        <w:r>
          <w:rPr>
            <w:rStyle w:val="Hyperlink"/>
          </w:rPr>
          <w:t>available as a WSDL description</w:t>
        </w:r>
      </w:hyperlink>
      <w:r>
        <w:t xml:space="preserve"> and for REST Interface is </w:t>
      </w:r>
      <w:hyperlink w:history="1" r:id="rId54">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r w:rsidR="00C50453">
        <w:t xml:space="preserve">  The notification service is a callback from the ISBM provider to an application that has opened a channel using a notification option.  The </w:t>
      </w:r>
      <w:proofErr w:type="spellStart"/>
      <w:r w:rsidR="00C50453">
        <w:t>NotifyListener</w:t>
      </w:r>
      <w:proofErr w:type="spellEnd"/>
      <w:r w:rsidR="00C50453">
        <w:t xml:space="preserve"> service is a service that </w:t>
      </w:r>
      <w:r w:rsidR="008913E0">
        <w:t xml:space="preserve">is </w:t>
      </w:r>
      <w:r w:rsidR="008913E0">
        <w:t>to be</w:t>
      </w:r>
      <w:r w:rsidR="00C50453">
        <w:t xml:space="preserve"> implemented by the application.  The notification service provides the ability to wait for responses and not require polling of sessions to determine if a message is available.  </w:t>
      </w:r>
    </w:p>
    <w:p w:rsidR="00BB0129" w:rsidP="00430FC3" w:rsidRDefault="00E83E4F" w14:paraId="5F94A824" w14:textId="64368206">
      <w:pPr>
        <w:pStyle w:val="Heading3"/>
      </w:pPr>
      <w:bookmarkStart w:name="notify-listener" w:id="209"/>
      <w:bookmarkStart w:name="_Toc25337044" w:id="210"/>
      <w:bookmarkStart w:name="_Toc25357166" w:id="211"/>
      <w:bookmarkStart w:name="_Toc29288937" w:id="212"/>
      <w:bookmarkEnd w:id="209"/>
      <w:r>
        <w:lastRenderedPageBreak/>
        <w:t>Notify Listener</w:t>
      </w:r>
      <w:bookmarkEnd w:id="210"/>
      <w:bookmarkEnd w:id="211"/>
      <w:bookmarkEnd w:id="212"/>
    </w:p>
    <w:p w:rsidRPr="0036497A" w:rsidR="0036497A" w:rsidP="0036497A" w:rsidRDefault="0036497A" w14:paraId="5E7DD864" w14:textId="4F50C1C2">
      <w:pPr>
        <w:pStyle w:val="BodyText"/>
      </w:pPr>
      <w:r>
        <w:t>The Notif</w:t>
      </w:r>
      <w:r w:rsidR="00001DF8">
        <w:t>y Listener</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430FC3" w14:paraId="1E29BC9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503638A" w14:textId="77777777">
            <w:pPr>
              <w:pStyle w:val="Compact"/>
            </w:pPr>
            <w:r>
              <w:t>Name</w:t>
            </w:r>
          </w:p>
        </w:tc>
        <w:tc>
          <w:tcPr>
            <w:tcW w:w="0" w:type="auto"/>
          </w:tcPr>
          <w:p w:rsidR="00BB0129" w:rsidRDefault="00E83E4F" w14:paraId="4E0E85A4" w14:textId="77777777">
            <w:pPr>
              <w:pStyle w:val="Compact"/>
            </w:pPr>
            <w:proofErr w:type="spellStart"/>
            <w:r>
              <w:t>NotifyListener</w:t>
            </w:r>
            <w:proofErr w:type="spellEnd"/>
          </w:p>
        </w:tc>
      </w:tr>
      <w:tr w:rsidR="00BB0129" w:rsidTr="00430FC3" w14:paraId="30CB06D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235E3A6" w14:textId="77777777">
            <w:pPr>
              <w:pStyle w:val="Compact"/>
            </w:pPr>
            <w:r>
              <w:t>Description</w:t>
            </w:r>
          </w:p>
        </w:tc>
        <w:tc>
          <w:tcPr>
            <w:tcW w:w="0" w:type="auto"/>
          </w:tcPr>
          <w:p w:rsidR="00BB0129" w:rsidRDefault="00E83E4F" w14:paraId="286B2083" w14:textId="77777777">
            <w:pPr>
              <w:pStyle w:val="Compact"/>
            </w:pPr>
            <w:r>
              <w:t>Provides a notification of a new message being able to be read for a session. The Listener URL invoked was provided when the application desiring notifications subscribed to the channel.</w:t>
            </w:r>
          </w:p>
        </w:tc>
      </w:tr>
      <w:tr w:rsidR="00BB0129" w:rsidTr="00430FC3" w14:paraId="2D664BEB" w14:textId="77777777">
        <w:tc>
          <w:tcPr>
            <w:tcW w:w="0" w:type="auto"/>
          </w:tcPr>
          <w:p w:rsidR="00BB0129" w:rsidRDefault="00E83E4F" w14:paraId="77D1A032" w14:textId="77777777">
            <w:pPr>
              <w:pStyle w:val="Compact"/>
            </w:pPr>
            <w:r>
              <w:t>Input</w:t>
            </w:r>
          </w:p>
        </w:tc>
        <w:tc>
          <w:tcPr>
            <w:tcW w:w="0" w:type="auto"/>
          </w:tcPr>
          <w:p w:rsidR="00BB0129" w:rsidRDefault="00E83E4F" w14:paraId="3FFB8C4F" w14:textId="3D949A55">
            <w:proofErr w:type="spellStart"/>
            <w:r>
              <w:t>SessionID</w:t>
            </w:r>
            <w:proofErr w:type="spellEnd"/>
            <w:r w:rsidR="00666CD3">
              <w:t xml:space="preserve"> </w:t>
            </w:r>
            <w:r>
              <w:t>[1]</w:t>
            </w:r>
          </w:p>
          <w:p w:rsidR="00BB0129" w:rsidRDefault="00E83E4F" w14:paraId="30428D24" w14:textId="5E03FE17">
            <w:proofErr w:type="spellStart"/>
            <w:r>
              <w:t>MessageID</w:t>
            </w:r>
            <w:proofErr w:type="spellEnd"/>
            <w:r w:rsidR="00666CD3">
              <w:t xml:space="preserve"> </w:t>
            </w:r>
            <w:r>
              <w:t>[1]</w:t>
            </w:r>
          </w:p>
          <w:p w:rsidR="00BB0129" w:rsidRDefault="00E83E4F" w14:paraId="042D5AC6" w14:textId="5034F171">
            <w:r>
              <w:t>Topic</w:t>
            </w:r>
            <w:r w:rsidR="00666CD3">
              <w:t xml:space="preserve"> </w:t>
            </w:r>
            <w:r>
              <w:t>[</w:t>
            </w:r>
            <w:proofErr w:type="gramStart"/>
            <w:r>
              <w:t>0..</w:t>
            </w:r>
            <w:proofErr w:type="gramEnd"/>
            <w:r>
              <w:t>*]</w:t>
            </w:r>
          </w:p>
          <w:p w:rsidR="00BB0129" w:rsidRDefault="00E83E4F" w14:paraId="5B001659" w14:textId="24B38109">
            <w:proofErr w:type="spellStart"/>
            <w:r>
              <w:t>RequestMessageID</w:t>
            </w:r>
            <w:proofErr w:type="spellEnd"/>
            <w:r w:rsidR="00666CD3">
              <w:t xml:space="preserve"> </w:t>
            </w:r>
            <w:r>
              <w:t>[</w:t>
            </w:r>
            <w:proofErr w:type="gramStart"/>
            <w:r>
              <w:t>0..</w:t>
            </w:r>
            <w:proofErr w:type="gramEnd"/>
            <w:r>
              <w:t>1]</w:t>
            </w:r>
          </w:p>
        </w:tc>
      </w:tr>
      <w:tr w:rsidR="00BB0129" w:rsidTr="00430FC3" w14:paraId="1041B21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87B4C50" w14:textId="77777777">
            <w:pPr>
              <w:pStyle w:val="Compact"/>
            </w:pPr>
            <w:r>
              <w:t>Behavior</w:t>
            </w:r>
          </w:p>
        </w:tc>
        <w:tc>
          <w:tcPr>
            <w:tcW w:w="0" w:type="auto"/>
          </w:tcPr>
          <w:p w:rsidR="00BB0129" w:rsidRDefault="00E83E4F" w14:paraId="3D2B8004" w14:textId="77777777">
            <w:r>
              <w:t>Topic MUST NOT be used for consumer request session response notification.</w:t>
            </w:r>
          </w:p>
          <w:p w:rsidR="00BB0129" w:rsidRDefault="00E83E4F" w14:paraId="48DAE2F5" w14:textId="77777777">
            <w:proofErr w:type="spellStart"/>
            <w:r>
              <w:t>RequestMessageID</w:t>
            </w:r>
            <w:proofErr w:type="spellEnd"/>
            <w:r>
              <w:t xml:space="preserve"> allows correlation with the original request and thus it MUST only be used for consumer request session response notification.</w:t>
            </w:r>
          </w:p>
        </w:tc>
      </w:tr>
      <w:tr w:rsidR="00BB0129" w:rsidTr="00430FC3" w14:paraId="24E0B57D" w14:textId="77777777">
        <w:tc>
          <w:tcPr>
            <w:tcW w:w="0" w:type="auto"/>
          </w:tcPr>
          <w:p w:rsidR="00BB0129" w:rsidRDefault="00E83E4F" w14:paraId="435AC599" w14:textId="77777777">
            <w:pPr>
              <w:pStyle w:val="Compact"/>
            </w:pPr>
            <w:r>
              <w:t>Output</w:t>
            </w:r>
          </w:p>
        </w:tc>
        <w:tc>
          <w:tcPr>
            <w:tcW w:w="0" w:type="auto"/>
          </w:tcPr>
          <w:p w:rsidR="00BB0129" w:rsidRDefault="00E83E4F" w14:paraId="0C5B47DE" w14:textId="77777777">
            <w:pPr>
              <w:pStyle w:val="Compact"/>
            </w:pPr>
            <w:r>
              <w:t>N/A</w:t>
            </w:r>
          </w:p>
        </w:tc>
      </w:tr>
      <w:tr w:rsidR="00BB0129" w:rsidTr="00430FC3" w14:paraId="2221065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B9F4BD5" w14:textId="77777777">
            <w:pPr>
              <w:pStyle w:val="Compact"/>
            </w:pPr>
            <w:r>
              <w:t>Faults</w:t>
            </w:r>
          </w:p>
        </w:tc>
        <w:tc>
          <w:tcPr>
            <w:tcW w:w="0" w:type="auto"/>
          </w:tcPr>
          <w:p w:rsidR="00BB0129" w:rsidRDefault="00E83E4F" w14:paraId="092D18E7" w14:textId="77777777">
            <w:pPr>
              <w:pStyle w:val="Compact"/>
            </w:pPr>
            <w:r>
              <w:t>N/A</w:t>
            </w:r>
          </w:p>
        </w:tc>
      </w:tr>
    </w:tbl>
    <w:p w:rsidR="00537127" w:rsidP="00BF5A6C" w:rsidRDefault="00537127" w14:paraId="02DC912D" w14:textId="35F4F385">
      <w:pPr>
        <w:pStyle w:val="Heading4"/>
      </w:pPr>
      <w:bookmarkStart w:name="provider-publication-service" w:id="213"/>
      <w:bookmarkStart w:name="_Toc25337045" w:id="214"/>
      <w:bookmarkEnd w:id="213"/>
      <w:r>
        <w:t>SOAP Mapping</w:t>
      </w:r>
      <w:bookmarkEnd w:id="214"/>
    </w:p>
    <w:p w:rsidR="00537127" w:rsidP="00537127" w:rsidRDefault="00537127" w14:paraId="62BA2F9B" w14:textId="6A0F07DC">
      <w:pPr>
        <w:pStyle w:val="BodyText"/>
      </w:pPr>
      <w:r>
        <w:t xml:space="preserve">The </w:t>
      </w:r>
      <w:r w:rsidR="00001DF8">
        <w:t>Notify Listener</w:t>
      </w:r>
      <w:r>
        <w:t xml:space="preserve"> general interface is mapped into SOAP 1.1/1.2 as embedded XML schemas in WSDL descriptions according to the following schema types.</w:t>
      </w:r>
    </w:p>
    <w:p w:rsidR="00537127" w:rsidP="00BF5A6C" w:rsidRDefault="00537127" w14:paraId="1BC1395C" w14:textId="3BDCAC42">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BF5A6C" w:rsidTr="00371F65" w14:paraId="5EAE5E15"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BF5A6C" w:rsidP="00371F65" w:rsidRDefault="00BF5A6C" w14:paraId="5B320FA3" w14:textId="77777777">
            <w:pPr>
              <w:pStyle w:val="Compact"/>
            </w:pPr>
            <w:r w:rsidRPr="00151DB9">
              <w:rPr>
                <w:b w:val="0"/>
              </w:rPr>
              <w:t>Input</w:t>
            </w:r>
          </w:p>
        </w:tc>
        <w:tc>
          <w:tcPr>
            <w:tcW w:w="4397" w:type="pct"/>
          </w:tcPr>
          <w:p w:rsidRPr="005A6279" w:rsidR="00BF5A6C" w:rsidP="00371F65" w:rsidRDefault="00BF5A6C" w14:paraId="2A8ED062" w14:textId="77777777">
            <w:pPr>
              <w:rPr>
                <w:b w:val="0"/>
                <w:bCs w:val="0"/>
              </w:rPr>
            </w:pPr>
            <w:proofErr w:type="spellStart"/>
            <w:r w:rsidRPr="009F24DF">
              <w:rPr>
                <w:b w:val="0"/>
              </w:rPr>
              <w:t>NotifyListener</w:t>
            </w:r>
            <w:proofErr w:type="spellEnd"/>
            <w:r w:rsidRPr="00B6120B">
              <w:rPr>
                <w:b w:val="0"/>
                <w:bCs w:val="0"/>
              </w:rPr>
              <w:t xml:space="preserve"> </w:t>
            </w:r>
            <w:r>
              <w:rPr>
                <w:b w:val="0"/>
                <w:bCs w:val="0"/>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62535A">
              <w:rPr>
                <w:rStyle w:val="Hyperlink"/>
                <w:b w:val="0"/>
                <w:bCs w:val="0"/>
              </w:rPr>
              <w:t>isbm:</w:t>
            </w:r>
            <w:r w:rsidR="000F508D">
              <w:rPr>
                <w:rStyle w:val="Hyperlink"/>
              </w:rPr>
              <w:fldChar w:fldCharType="end"/>
            </w:r>
            <w:r w:rsidRPr="009F24DF">
              <w:rPr>
                <w:b w:val="0"/>
                <w:bCs w:val="0"/>
              </w:rPr>
              <w:t>NotifyListener</w:t>
            </w:r>
            <w:proofErr w:type="spellEnd"/>
            <w:r>
              <w:rPr>
                <w:b w:val="0"/>
                <w:bCs w:val="0"/>
              </w:rPr>
              <w:t>)</w:t>
            </w:r>
          </w:p>
          <w:p w:rsidRPr="00666CD3" w:rsidR="00BF5A6C" w:rsidP="00666CD3" w:rsidRDefault="00BF5A6C" w14:paraId="43DD1638" w14:textId="77777777">
            <w:pPr>
              <w:pStyle w:val="ListParagraph"/>
              <w:numPr>
                <w:ilvl w:val="0"/>
                <w:numId w:val="7"/>
              </w:numPr>
              <w:rPr>
                <w:b w:val="0"/>
              </w:rPr>
            </w:pPr>
            <w:proofErr w:type="spellStart"/>
            <w:r w:rsidRPr="00666CD3">
              <w:rPr>
                <w:b w:val="0"/>
              </w:rPr>
              <w:t>SessionID</w:t>
            </w:r>
            <w:proofErr w:type="spellEnd"/>
            <w:r w:rsidRPr="00666CD3">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666CD3">
              <w:rPr>
                <w:rStyle w:val="Hyperlink"/>
                <w:b w:val="0"/>
              </w:rPr>
              <w:t>xs:string</w:t>
            </w:r>
            <w:proofErr w:type="spellEnd"/>
            <w:proofErr w:type="gramEnd"/>
            <w:r w:rsidR="000F508D">
              <w:rPr>
                <w:rStyle w:val="Hyperlink"/>
              </w:rPr>
              <w:fldChar w:fldCharType="end"/>
            </w:r>
            <w:r w:rsidRPr="00666CD3">
              <w:rPr>
                <w:b w:val="0"/>
              </w:rPr>
              <w:t>) [1]</w:t>
            </w:r>
          </w:p>
          <w:p w:rsidRPr="00666CD3" w:rsidR="00BF5A6C" w:rsidP="00666CD3" w:rsidRDefault="00BF5A6C" w14:paraId="13AA3B49" w14:textId="77777777">
            <w:pPr>
              <w:pStyle w:val="ListParagraph"/>
              <w:numPr>
                <w:ilvl w:val="0"/>
                <w:numId w:val="7"/>
              </w:numPr>
              <w:rPr>
                <w:b w:val="0"/>
              </w:rPr>
            </w:pPr>
            <w:proofErr w:type="spellStart"/>
            <w:r w:rsidRPr="00666CD3">
              <w:rPr>
                <w:b w:val="0"/>
              </w:rPr>
              <w:t>MessageID</w:t>
            </w:r>
            <w:proofErr w:type="spellEnd"/>
            <w:r w:rsidRPr="00666CD3">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666CD3">
              <w:rPr>
                <w:rStyle w:val="Hyperlink"/>
                <w:b w:val="0"/>
              </w:rPr>
              <w:t>xs:string</w:t>
            </w:r>
            <w:proofErr w:type="spellEnd"/>
            <w:proofErr w:type="gramEnd"/>
            <w:r w:rsidR="000F508D">
              <w:rPr>
                <w:rStyle w:val="Hyperlink"/>
              </w:rPr>
              <w:fldChar w:fldCharType="end"/>
            </w:r>
            <w:r w:rsidRPr="00666CD3">
              <w:rPr>
                <w:b w:val="0"/>
              </w:rPr>
              <w:t>) [1]</w:t>
            </w:r>
          </w:p>
          <w:p w:rsidRPr="00666CD3" w:rsidR="00BF5A6C" w:rsidP="00666CD3" w:rsidRDefault="00BF5A6C" w14:paraId="04B12A4D" w14:textId="77777777">
            <w:pPr>
              <w:pStyle w:val="ListParagraph"/>
              <w:numPr>
                <w:ilvl w:val="0"/>
                <w:numId w:val="7"/>
              </w:numPr>
              <w:rPr>
                <w:b w:val="0"/>
              </w:rPr>
            </w:pPr>
            <w:r w:rsidRPr="00666CD3">
              <w:rPr>
                <w:b w:val="0"/>
              </w:rPr>
              <w:t>Topic (</w:t>
            </w:r>
            <w:proofErr w:type="spellStart"/>
            <w:r w:rsidR="000F508D">
              <w:fldChar w:fldCharType="begin"/>
            </w:r>
            <w:r w:rsidR="000F508D">
              <w:instrText xml:space="preserve"> HYPERLINK "http://www.w3.org/TR/xmlschema-2/" \l "string" \h </w:instrText>
            </w:r>
            <w:r w:rsidR="000F508D">
              <w:fldChar w:fldCharType="separate"/>
            </w:r>
            <w:proofErr w:type="gramStart"/>
            <w:r w:rsidRPr="00666CD3">
              <w:rPr>
                <w:rStyle w:val="Hyperlink"/>
                <w:b w:val="0"/>
              </w:rPr>
              <w:t>xs:string</w:t>
            </w:r>
            <w:proofErr w:type="spellEnd"/>
            <w:proofErr w:type="gramEnd"/>
            <w:r w:rsidR="000F508D">
              <w:rPr>
                <w:rStyle w:val="Hyperlink"/>
              </w:rPr>
              <w:fldChar w:fldCharType="end"/>
            </w:r>
            <w:r w:rsidRPr="00666CD3">
              <w:rPr>
                <w:b w:val="0"/>
              </w:rPr>
              <w:t>) [0..*]</w:t>
            </w:r>
          </w:p>
          <w:p w:rsidRPr="005A6279" w:rsidR="00BF5A6C" w:rsidP="00BF5A6C" w:rsidRDefault="00BF5A6C" w14:paraId="1BB08A17" w14:textId="77777777">
            <w:pPr>
              <w:pStyle w:val="ListParagraph"/>
              <w:numPr>
                <w:ilvl w:val="0"/>
                <w:numId w:val="7"/>
              </w:numPr>
            </w:pPr>
            <w:proofErr w:type="spellStart"/>
            <w:r w:rsidRPr="00666CD3">
              <w:rPr>
                <w:b w:val="0"/>
              </w:rPr>
              <w:t>RequestMessageID</w:t>
            </w:r>
            <w:proofErr w:type="spellEnd"/>
            <w:r w:rsidRPr="00666CD3">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666CD3">
              <w:rPr>
                <w:rStyle w:val="Hyperlink"/>
                <w:b w:val="0"/>
              </w:rPr>
              <w:t>xs:string</w:t>
            </w:r>
            <w:proofErr w:type="spellEnd"/>
            <w:proofErr w:type="gramEnd"/>
            <w:r w:rsidR="000F508D">
              <w:rPr>
                <w:rStyle w:val="Hyperlink"/>
              </w:rPr>
              <w:fldChar w:fldCharType="end"/>
            </w:r>
            <w:r w:rsidRPr="00666CD3">
              <w:rPr>
                <w:b w:val="0"/>
              </w:rPr>
              <w:t>) [0..1]</w:t>
            </w:r>
          </w:p>
        </w:tc>
      </w:tr>
      <w:tr w:rsidR="00BF5A6C" w:rsidTr="00371F65" w14:paraId="6BB7C7E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F5A6C" w:rsidP="00371F65" w:rsidRDefault="00BF5A6C" w14:paraId="609AF8A0" w14:textId="1E6F95CA">
            <w:pPr>
              <w:pStyle w:val="Compact"/>
            </w:pPr>
            <w:r>
              <w:t>Output</w:t>
            </w:r>
          </w:p>
        </w:tc>
        <w:tc>
          <w:tcPr>
            <w:tcW w:w="4397" w:type="pct"/>
          </w:tcPr>
          <w:p w:rsidR="00BF5A6C" w:rsidP="00371F65" w:rsidRDefault="00BF5A6C" w14:paraId="5FDF6517" w14:textId="5A0273F1">
            <w:proofErr w:type="spellStart"/>
            <w:r w:rsidRPr="00C063AF">
              <w:t>NotifyListenerResponse</w:t>
            </w:r>
            <w:proofErr w:type="spellEnd"/>
            <w:r>
              <w:t xml:space="preserve"> (</w:t>
            </w:r>
            <w:proofErr w:type="spellStart"/>
            <w:r w:rsidR="000F508D">
              <w:fldChar w:fldCharType="begin"/>
            </w:r>
            <w:r w:rsidR="000F508D">
              <w:instrText xml:space="preserve"> HYPERLINK "http://www.openoandm.org/ws-isbm/1.1/wsdl/ChannelManagementService.wsdl" </w:instrText>
            </w:r>
            <w:r w:rsidR="000F508D">
              <w:fldChar w:fldCharType="separate"/>
            </w:r>
            <w:r>
              <w:rPr>
                <w:rStyle w:val="Hyperlink"/>
              </w:rPr>
              <w:t>isbm:</w:t>
            </w:r>
            <w:r w:rsidRPr="00C063AF">
              <w:rPr>
                <w:rStyle w:val="Hyperlink"/>
              </w:rPr>
              <w:t>NotifyListenerResponse</w:t>
            </w:r>
            <w:proofErr w:type="spellEnd"/>
            <w:r w:rsidR="000F508D">
              <w:rPr>
                <w:rStyle w:val="Hyperlink"/>
              </w:rPr>
              <w:fldChar w:fldCharType="end"/>
            </w:r>
            <w:r>
              <w:t>)</w:t>
            </w:r>
          </w:p>
          <w:p w:rsidR="00BF5A6C" w:rsidP="00BF5A6C" w:rsidRDefault="00BF5A6C" w14:paraId="18360703" w14:textId="77777777">
            <w:pPr>
              <w:pStyle w:val="ListParagraph"/>
              <w:numPr>
                <w:ilvl w:val="0"/>
                <w:numId w:val="7"/>
              </w:numPr>
            </w:pPr>
            <w:r>
              <w:t>No content</w:t>
            </w:r>
          </w:p>
        </w:tc>
      </w:tr>
      <w:tr w:rsidR="00BF5A6C" w:rsidTr="00371F65" w14:paraId="0E423ECA" w14:textId="77777777">
        <w:tc>
          <w:tcPr>
            <w:tcW w:w="603" w:type="pct"/>
          </w:tcPr>
          <w:p w:rsidR="00BF5A6C" w:rsidP="00371F65" w:rsidRDefault="00BF5A6C" w14:paraId="67CBA10B" w14:textId="1E2596FB">
            <w:pPr>
              <w:pStyle w:val="Compact"/>
            </w:pPr>
            <w:r>
              <w:t>Faults</w:t>
            </w:r>
          </w:p>
        </w:tc>
        <w:tc>
          <w:tcPr>
            <w:tcW w:w="4397" w:type="pct"/>
          </w:tcPr>
          <w:p w:rsidR="00BF5A6C" w:rsidP="00371F65" w:rsidRDefault="00BF5A6C" w14:paraId="09EE1903" w14:textId="681E0CDB">
            <w:pPr>
              <w:pStyle w:val="Compact"/>
            </w:pPr>
            <w:r>
              <w:t>N/A</w:t>
            </w:r>
          </w:p>
        </w:tc>
      </w:tr>
    </w:tbl>
    <w:p w:rsidR="00537127" w:rsidP="00537127" w:rsidRDefault="00537127" w14:paraId="154D2964" w14:textId="77CE0185">
      <w:pPr>
        <w:pStyle w:val="Heading4"/>
      </w:pPr>
      <w:bookmarkStart w:name="_Toc25337046" w:id="215"/>
      <w:bookmarkStart w:name="_Toc25337784" w:id="216"/>
      <w:bookmarkEnd w:id="215"/>
      <w:bookmarkEnd w:id="216"/>
      <w:r>
        <w:t>REST Mapping</w:t>
      </w:r>
    </w:p>
    <w:p w:rsidR="00537127" w:rsidP="00537127" w:rsidRDefault="00537127" w14:paraId="4C39A48A" w14:textId="29CC4DBD">
      <w:pPr>
        <w:pStyle w:val="BodyText"/>
      </w:pPr>
      <w:r>
        <w:t xml:space="preserve">The </w:t>
      </w:r>
      <w:r w:rsidR="00001DF8">
        <w:t>Notify Listener</w:t>
      </w:r>
      <w:r>
        <w:t xml:space="preserve"> general interface is mapped into a RESTful interface as an </w:t>
      </w:r>
      <w:proofErr w:type="spellStart"/>
      <w:r>
        <w:t>OpenAPI</w:t>
      </w:r>
      <w:proofErr w:type="spellEnd"/>
      <w:r>
        <w:t xml:space="preserve"> description according to the following rules.</w:t>
      </w:r>
    </w:p>
    <w:p w:rsidR="00537127" w:rsidP="00537127" w:rsidRDefault="00537127" w14:paraId="5A6A1959"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37127" w:rsidTr="00371F65" w14:paraId="46E6585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37127" w:rsidP="00371F65" w:rsidRDefault="00537127" w14:paraId="335B55A8" w14:textId="77777777">
            <w:pPr>
              <w:pStyle w:val="Compact"/>
            </w:pPr>
            <w:r w:rsidRPr="003B5061">
              <w:t>HTTP M</w:t>
            </w:r>
            <w:r>
              <w:t>ethod</w:t>
            </w:r>
          </w:p>
        </w:tc>
        <w:tc>
          <w:tcPr>
            <w:tcW w:w="4397" w:type="pct"/>
          </w:tcPr>
          <w:p w:rsidRPr="003B5061" w:rsidR="00537127" w:rsidP="00371F65" w:rsidRDefault="008319BA" w14:paraId="51F1DE34" w14:textId="6EBA74FC">
            <w:pPr>
              <w:rPr>
                <w:bCs/>
              </w:rPr>
            </w:pPr>
            <w:r>
              <w:rPr>
                <w:bCs/>
              </w:rPr>
              <w:t>PU</w:t>
            </w:r>
            <w:r w:rsidR="00537127">
              <w:rPr>
                <w:bCs/>
              </w:rPr>
              <w:t>T</w:t>
            </w:r>
          </w:p>
        </w:tc>
      </w:tr>
      <w:tr w:rsidR="00537127" w:rsidTr="00371F65" w14:paraId="5770CE28" w14:textId="77777777">
        <w:tc>
          <w:tcPr>
            <w:tcW w:w="603" w:type="pct"/>
          </w:tcPr>
          <w:p w:rsidRPr="003B5061" w:rsidR="00537127" w:rsidP="00371F65" w:rsidRDefault="00537127" w14:paraId="0DD8E212" w14:textId="77777777">
            <w:pPr>
              <w:pStyle w:val="Compact"/>
            </w:pPr>
            <w:r>
              <w:lastRenderedPageBreak/>
              <w:t xml:space="preserve">URL </w:t>
            </w:r>
          </w:p>
        </w:tc>
        <w:tc>
          <w:tcPr>
            <w:tcW w:w="4397" w:type="pct"/>
          </w:tcPr>
          <w:p w:rsidRPr="003B5061" w:rsidR="00537127" w:rsidP="00371F65" w:rsidRDefault="00537127" w14:paraId="546590CC" w14:textId="5DD27783">
            <w:pPr>
              <w:rPr>
                <w:bCs/>
              </w:rPr>
            </w:pPr>
            <w:r>
              <w:rPr>
                <w:bCs/>
              </w:rPr>
              <w:t>/</w:t>
            </w:r>
            <w:r w:rsidR="00985BAF">
              <w:rPr>
                <w:bCs/>
              </w:rPr>
              <w:t>notifications/{session-</w:t>
            </w:r>
            <w:r w:rsidR="00E62C7A">
              <w:rPr>
                <w:bCs/>
              </w:rPr>
              <w:t>i</w:t>
            </w:r>
            <w:r w:rsidR="00985BAF">
              <w:rPr>
                <w:bCs/>
              </w:rPr>
              <w:t>d}/{message-id}</w:t>
            </w:r>
          </w:p>
        </w:tc>
      </w:tr>
      <w:tr w:rsidR="00537127" w:rsidTr="00371F65" w14:paraId="0CEFE09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37127" w:rsidP="00371F65" w:rsidRDefault="00537127" w14:paraId="1DA1AB87" w14:textId="77777777">
            <w:pPr>
              <w:pStyle w:val="Compact"/>
            </w:pPr>
            <w:r>
              <w:t>HTTP Body</w:t>
            </w:r>
          </w:p>
        </w:tc>
        <w:tc>
          <w:tcPr>
            <w:tcW w:w="4397" w:type="pct"/>
          </w:tcPr>
          <w:p w:rsidRPr="003B5061" w:rsidR="0078484D" w:rsidP="0078484D" w:rsidRDefault="00D33ECC" w14:paraId="0E5EFE29" w14:textId="40D5779A">
            <w:pPr>
              <w:rPr>
                <w:bCs/>
              </w:rPr>
            </w:pPr>
            <w:proofErr w:type="spellStart"/>
            <w:r w:rsidRPr="00D33ECC">
              <w:t>notifyListener</w:t>
            </w:r>
            <w:proofErr w:type="spellEnd"/>
            <w:r w:rsidRPr="00E40B96" w:rsidR="0078484D">
              <w:rPr>
                <w:bCs/>
              </w:rPr>
              <w:t xml:space="preserve"> </w:t>
            </w:r>
            <w:r w:rsidR="0078484D">
              <w:rPr>
                <w:bCs/>
              </w:rPr>
              <w:t>(</w:t>
            </w:r>
            <w:proofErr w:type="spellStart"/>
            <w:r w:rsidR="000F508D">
              <w:fldChar w:fldCharType="begin"/>
            </w:r>
            <w:r w:rsidR="000F508D">
              <w:instrText xml:space="preserve"> HYPERLINK "http://www.openoandm.org/ws-isbm/1.1/yaml/channel_management_service.yml" </w:instrText>
            </w:r>
            <w:r w:rsidR="000F508D">
              <w:fldChar w:fldCharType="separate"/>
            </w:r>
            <w:r w:rsidRPr="0041783C" w:rsidR="0078484D">
              <w:rPr>
                <w:rStyle w:val="Hyperlink"/>
              </w:rPr>
              <w:t>json:</w:t>
            </w:r>
            <w:r w:rsidRPr="00D33ECC">
              <w:rPr>
                <w:rStyle w:val="Hyperlink"/>
              </w:rPr>
              <w:t>notifyListener</w:t>
            </w:r>
            <w:proofErr w:type="spellEnd"/>
            <w:r w:rsidR="000F508D">
              <w:rPr>
                <w:rStyle w:val="Hyperlink"/>
              </w:rPr>
              <w:fldChar w:fldCharType="end"/>
            </w:r>
            <w:r w:rsidR="0078484D">
              <w:rPr>
                <w:bCs/>
              </w:rPr>
              <w:t>)</w:t>
            </w:r>
          </w:p>
          <w:p w:rsidRPr="001174AB" w:rsidR="001174AB" w:rsidP="001174AB" w:rsidRDefault="001174AB" w14:paraId="72F30357" w14:textId="7E09519B">
            <w:pPr>
              <w:pStyle w:val="ListParagraph"/>
              <w:numPr>
                <w:ilvl w:val="0"/>
                <w:numId w:val="7"/>
              </w:numPr>
            </w:pPr>
            <w:r w:rsidRPr="001174AB">
              <w:t xml:space="preserve">Topic </w:t>
            </w:r>
            <w:r>
              <w:t xml:space="preserve">“topic” </w:t>
            </w:r>
            <w:r w:rsidRPr="001174AB">
              <w:t>(</w:t>
            </w:r>
            <w:proofErr w:type="spellStart"/>
            <w:proofErr w:type="gramStart"/>
            <w:r>
              <w:t>json:string</w:t>
            </w:r>
            <w:proofErr w:type="spellEnd"/>
            <w:proofErr w:type="gramEnd"/>
            <w:r w:rsidRPr="001174AB">
              <w:t>) [0..*]</w:t>
            </w:r>
          </w:p>
          <w:p w:rsidRPr="003B5061" w:rsidR="00537127" w:rsidP="00814786" w:rsidRDefault="00814786" w14:paraId="5E3E0919" w14:textId="27992833">
            <w:pPr>
              <w:pStyle w:val="ListParagraph"/>
              <w:numPr>
                <w:ilvl w:val="0"/>
                <w:numId w:val="7"/>
              </w:numPr>
            </w:pPr>
            <w:proofErr w:type="spellStart"/>
            <w:r w:rsidRPr="00814786">
              <w:t>RequestMessageID</w:t>
            </w:r>
            <w:proofErr w:type="spellEnd"/>
            <w:r w:rsidR="000208EF">
              <w:t xml:space="preserve"> “</w:t>
            </w:r>
            <w:proofErr w:type="spellStart"/>
            <w:r w:rsidRPr="000208EF" w:rsidR="000208EF">
              <w:t>requestMessageId</w:t>
            </w:r>
            <w:proofErr w:type="spellEnd"/>
            <w:r w:rsidR="000208EF">
              <w:t>”</w:t>
            </w:r>
            <w:r w:rsidRPr="00814786">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00DF4CEE">
              <w:rPr>
                <w:rStyle w:val="Hyperlink"/>
              </w:rPr>
              <w:t>json</w:t>
            </w:r>
            <w:r w:rsidRPr="00814786">
              <w:rPr>
                <w:rStyle w:val="Hyperlink"/>
              </w:rPr>
              <w:t>:string</w:t>
            </w:r>
            <w:proofErr w:type="spellEnd"/>
            <w:proofErr w:type="gramEnd"/>
            <w:r w:rsidR="000F508D">
              <w:rPr>
                <w:rStyle w:val="Hyperlink"/>
              </w:rPr>
              <w:fldChar w:fldCharType="end"/>
            </w:r>
            <w:r w:rsidRPr="00814786">
              <w:t>) [0..1]</w:t>
            </w:r>
          </w:p>
        </w:tc>
      </w:tr>
      <w:tr w:rsidR="00537127" w:rsidTr="00371F65" w14:paraId="6C7C3882" w14:textId="77777777">
        <w:tc>
          <w:tcPr>
            <w:tcW w:w="603" w:type="pct"/>
          </w:tcPr>
          <w:p w:rsidR="00537127" w:rsidP="00371F65" w:rsidRDefault="00537127" w14:paraId="6988F3C0" w14:textId="77777777">
            <w:pPr>
              <w:pStyle w:val="Compact"/>
            </w:pPr>
            <w:r>
              <w:t>HTTP Response (Success)</w:t>
            </w:r>
          </w:p>
        </w:tc>
        <w:tc>
          <w:tcPr>
            <w:tcW w:w="4397" w:type="pct"/>
          </w:tcPr>
          <w:p w:rsidR="00537127" w:rsidP="00371F65" w:rsidRDefault="00537127" w14:paraId="45FBEB3C" w14:textId="0765FFA1">
            <w:pPr>
              <w:pStyle w:val="Compact"/>
            </w:pPr>
            <w:r>
              <w:t>20</w:t>
            </w:r>
            <w:r w:rsidR="007D54A8">
              <w:t>4</w:t>
            </w:r>
            <w:r>
              <w:t xml:space="preserve"> </w:t>
            </w:r>
            <w:r w:rsidRPr="007D54A8" w:rsidR="007D54A8">
              <w:t>No Content</w:t>
            </w:r>
          </w:p>
        </w:tc>
      </w:tr>
      <w:tr w:rsidR="00537127" w:rsidTr="00371F65" w14:paraId="7E1959C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37127" w:rsidP="00371F65" w:rsidRDefault="00537127" w14:paraId="7490B9A7" w14:textId="77777777">
            <w:pPr>
              <w:pStyle w:val="Compact"/>
            </w:pPr>
            <w:r>
              <w:t>Output</w:t>
            </w:r>
          </w:p>
        </w:tc>
        <w:tc>
          <w:tcPr>
            <w:tcW w:w="4397" w:type="pct"/>
          </w:tcPr>
          <w:p w:rsidR="00537127" w:rsidP="00371F65" w:rsidRDefault="00FC1647" w14:paraId="6F2F2131" w14:textId="13B9EA88">
            <w:pPr>
              <w:pStyle w:val="Compact"/>
            </w:pPr>
            <w:r>
              <w:t>N/A</w:t>
            </w:r>
          </w:p>
        </w:tc>
      </w:tr>
      <w:tr w:rsidR="00537127" w:rsidTr="00371F65" w14:paraId="169EAD3A" w14:textId="77777777">
        <w:trPr>
          <w:trHeight w:val="972"/>
        </w:trPr>
        <w:tc>
          <w:tcPr>
            <w:tcW w:w="603" w:type="pct"/>
          </w:tcPr>
          <w:p w:rsidR="00537127" w:rsidP="00371F65" w:rsidRDefault="00537127" w14:paraId="2D96D0D6" w14:textId="77777777">
            <w:pPr>
              <w:pStyle w:val="Compact"/>
            </w:pPr>
            <w:r>
              <w:t>HTTP Response</w:t>
            </w:r>
          </w:p>
          <w:p w:rsidR="00537127" w:rsidP="00371F65" w:rsidRDefault="00537127" w14:paraId="0DD6609C" w14:textId="77777777">
            <w:pPr>
              <w:pStyle w:val="Compact"/>
            </w:pPr>
            <w:r>
              <w:t>(Error)</w:t>
            </w:r>
          </w:p>
        </w:tc>
        <w:tc>
          <w:tcPr>
            <w:tcW w:w="4397" w:type="pct"/>
          </w:tcPr>
          <w:p w:rsidR="00537127" w:rsidP="00371F65" w:rsidRDefault="00FC1647" w14:paraId="7445035B" w14:textId="29519959">
            <w:pPr>
              <w:pStyle w:val="Compact"/>
            </w:pPr>
            <w:r>
              <w:t>N/A</w:t>
            </w:r>
          </w:p>
        </w:tc>
      </w:tr>
    </w:tbl>
    <w:p w:rsidR="00D201EC" w:rsidP="00A82007" w:rsidRDefault="00C50453" w14:paraId="01A22064" w14:textId="038D8D13">
      <w:pPr>
        <w:pStyle w:val="Note"/>
      </w:pPr>
      <w:r>
        <w:t>NOTE</w:t>
      </w:r>
      <w:r>
        <w:tab/>
      </w:r>
      <w:r w:rsidR="00D201EC">
        <w:t>Session-id and message-id are provided in the URL to identify</w:t>
      </w:r>
      <w:r>
        <w:t xml:space="preserve"> the</w:t>
      </w:r>
      <w:r w:rsidR="00D201EC">
        <w:t xml:space="preserve"> resource for </w:t>
      </w:r>
      <w:r w:rsidR="00D33643">
        <w:t xml:space="preserve">the </w:t>
      </w:r>
      <w:r w:rsidR="00D201EC">
        <w:t xml:space="preserve">PUT method. Both </w:t>
      </w:r>
      <w:r w:rsidR="00F00EC8">
        <w:t xml:space="preserve">session-id and message-id </w:t>
      </w:r>
      <w:r w:rsidR="00D201EC">
        <w:t>have been used to ensure uniqueness across different sessions.</w:t>
      </w:r>
    </w:p>
    <w:p w:rsidR="00BB0129" w:rsidP="00264707" w:rsidRDefault="00E83E4F" w14:paraId="67FC5EAA" w14:textId="218B0024">
      <w:pPr>
        <w:pStyle w:val="Heading2"/>
      </w:pPr>
      <w:bookmarkStart w:name="_Toc25337047" w:id="217"/>
      <w:bookmarkStart w:name="_Toc25357167" w:id="218"/>
      <w:bookmarkStart w:name="_Toc29288938" w:id="219"/>
      <w:r>
        <w:t>Provider Publication Service</w:t>
      </w:r>
      <w:bookmarkEnd w:id="217"/>
      <w:bookmarkEnd w:id="218"/>
      <w:bookmarkEnd w:id="219"/>
    </w:p>
    <w:p w:rsidR="00CD74EA" w:rsidP="00CD74EA" w:rsidRDefault="00E83E4F" w14:paraId="39898C81" w14:textId="61CF13C5">
      <w:pPr>
        <w:pStyle w:val="BodyText"/>
      </w:pPr>
      <w:r>
        <w:t xml:space="preserve">The Provider Publication Service </w:t>
      </w:r>
      <w:r w:rsidR="00CD74EA">
        <w:t xml:space="preserve">for SOAP Interface is </w:t>
      </w:r>
      <w:hyperlink r:id="rId55">
        <w:r w:rsidR="00CD74EA">
          <w:rPr>
            <w:rStyle w:val="Hyperlink"/>
          </w:rPr>
          <w:t>available as a WSDL description</w:t>
        </w:r>
      </w:hyperlink>
      <w:r w:rsidR="00CD74EA">
        <w:t xml:space="preserve"> and for REST Interface is </w:t>
      </w:r>
      <w:hyperlink w:history="1" r:id="rId56">
        <w:r w:rsidRPr="0015341C" w:rsidR="00CD74EA">
          <w:rPr>
            <w:rStyle w:val="Hyperlink"/>
          </w:rPr>
          <w:t xml:space="preserve">available as </w:t>
        </w:r>
        <w:proofErr w:type="spellStart"/>
        <w:r w:rsidRPr="0015341C" w:rsidR="00CD74EA">
          <w:rPr>
            <w:rStyle w:val="Hyperlink"/>
            <w:rFonts w:cs="Arial"/>
            <w:shd w:val="clear" w:color="auto" w:fill="FFFFFF"/>
          </w:rPr>
          <w:t>OpenAPI</w:t>
        </w:r>
        <w:proofErr w:type="spellEnd"/>
        <w:r w:rsidRPr="0015341C" w:rsidR="00CD74EA">
          <w:rPr>
            <w:rStyle w:val="Hyperlink"/>
            <w:rFonts w:cs="Arial"/>
            <w:shd w:val="clear" w:color="auto" w:fill="FFFFFF"/>
          </w:rPr>
          <w:t xml:space="preserve"> 3.0.1 descriptions in </w:t>
        </w:r>
        <w:r w:rsidRPr="0015341C" w:rsidR="00CD74EA">
          <w:rPr>
            <w:rStyle w:val="Hyperlink"/>
          </w:rPr>
          <w:t>YAML</w:t>
        </w:r>
      </w:hyperlink>
      <w:r w:rsidR="00CD74EA">
        <w:t>.</w:t>
      </w:r>
    </w:p>
    <w:p w:rsidR="00BB0129" w:rsidP="00264707" w:rsidRDefault="00E83E4F" w14:paraId="432F7A42" w14:textId="16A6E2E8">
      <w:pPr>
        <w:pStyle w:val="Heading3"/>
      </w:pPr>
      <w:bookmarkStart w:name="open-publication-session" w:id="220"/>
      <w:bookmarkStart w:name="_Toc25337048" w:id="221"/>
      <w:bookmarkStart w:name="_Toc25357168" w:id="222"/>
      <w:bookmarkStart w:name="_Toc29288939" w:id="223"/>
      <w:bookmarkEnd w:id="220"/>
      <w:r>
        <w:t>Open Publication Session</w:t>
      </w:r>
      <w:bookmarkEnd w:id="221"/>
      <w:bookmarkEnd w:id="222"/>
      <w:bookmarkEnd w:id="223"/>
    </w:p>
    <w:p w:rsidRPr="00FA6950" w:rsidR="00FA6950" w:rsidP="00FA6950" w:rsidRDefault="00730ABB" w14:paraId="3AC6EAC6" w14:textId="33C72D07">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264707" w14:paraId="7FD53CC6"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0F721F08" w14:textId="77777777">
            <w:pPr>
              <w:pStyle w:val="Compact"/>
            </w:pPr>
            <w:r>
              <w:t>Name</w:t>
            </w:r>
          </w:p>
        </w:tc>
        <w:tc>
          <w:tcPr>
            <w:tcW w:w="0" w:type="auto"/>
          </w:tcPr>
          <w:p w:rsidR="00BB0129" w:rsidRDefault="00E83E4F" w14:paraId="281D1C59" w14:textId="77777777">
            <w:pPr>
              <w:pStyle w:val="Compact"/>
            </w:pPr>
            <w:proofErr w:type="spellStart"/>
            <w:r>
              <w:t>OpenPublicationSession</w:t>
            </w:r>
            <w:proofErr w:type="spellEnd"/>
          </w:p>
        </w:tc>
      </w:tr>
      <w:tr w:rsidR="00BB0129" w:rsidTr="00264707" w14:paraId="27BA035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2896BD8" w14:textId="77777777">
            <w:pPr>
              <w:pStyle w:val="Compact"/>
            </w:pPr>
            <w:r>
              <w:t>Description</w:t>
            </w:r>
          </w:p>
        </w:tc>
        <w:tc>
          <w:tcPr>
            <w:tcW w:w="0" w:type="auto"/>
          </w:tcPr>
          <w:p w:rsidR="00BB0129" w:rsidRDefault="00E83E4F" w14:paraId="5CFB174E" w14:textId="77777777">
            <w:pPr>
              <w:pStyle w:val="Compact"/>
            </w:pPr>
            <w:r>
              <w:t>Opens a publication session for a channel.</w:t>
            </w:r>
          </w:p>
        </w:tc>
      </w:tr>
      <w:tr w:rsidR="00BB0129" w:rsidTr="00264707" w14:paraId="09131F33" w14:textId="77777777">
        <w:tc>
          <w:tcPr>
            <w:tcW w:w="0" w:type="auto"/>
          </w:tcPr>
          <w:p w:rsidR="00BB0129" w:rsidRDefault="00E83E4F" w14:paraId="26202CE7" w14:textId="77777777">
            <w:pPr>
              <w:pStyle w:val="Compact"/>
            </w:pPr>
            <w:r>
              <w:t>Input</w:t>
            </w:r>
          </w:p>
        </w:tc>
        <w:tc>
          <w:tcPr>
            <w:tcW w:w="0" w:type="auto"/>
          </w:tcPr>
          <w:p w:rsidR="00BB0129" w:rsidRDefault="00E83E4F" w14:paraId="3B676825" w14:textId="68BD6971">
            <w:pPr>
              <w:pStyle w:val="Compact"/>
            </w:pPr>
            <w:proofErr w:type="spellStart"/>
            <w:r>
              <w:t>ChannelURI</w:t>
            </w:r>
            <w:proofErr w:type="spellEnd"/>
            <w:r>
              <w:t xml:space="preserve"> [1]</w:t>
            </w:r>
          </w:p>
        </w:tc>
      </w:tr>
      <w:tr w:rsidR="00BB0129" w:rsidTr="00264707" w14:paraId="3D349E4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DA08D24" w14:textId="77777777">
            <w:pPr>
              <w:pStyle w:val="Compact"/>
            </w:pPr>
            <w:r>
              <w:t>Behavior</w:t>
            </w:r>
          </w:p>
        </w:tc>
        <w:tc>
          <w:tcPr>
            <w:tcW w:w="0" w:type="auto"/>
          </w:tcPr>
          <w:p w:rsidR="00BB0129" w:rsidRDefault="00E83E4F" w14:paraId="53537EF6"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BB0129" w:rsidRDefault="00E83E4F" w14:paraId="453A77E3" w14:textId="77777777">
            <w:r>
              <w:t xml:space="preserve">If the specified channel is assigned security tokens and the provided token does not match a token assigned to the channel, then a </w:t>
            </w:r>
            <w:proofErr w:type="spellStart"/>
            <w:r>
              <w:t>ChannelFault</w:t>
            </w:r>
            <w:proofErr w:type="spellEnd"/>
            <w:r>
              <w:t xml:space="preserve"> is returned.</w:t>
            </w:r>
          </w:p>
          <w:p w:rsidR="00BB0129" w:rsidRDefault="00E83E4F" w14:paraId="6F16151B" w14:textId="77777777">
            <w:r>
              <w:t xml:space="preserve">If the channel type is not a Publication type, then an </w:t>
            </w:r>
            <w:proofErr w:type="spellStart"/>
            <w:r>
              <w:t>OperationFault</w:t>
            </w:r>
            <w:proofErr w:type="spellEnd"/>
            <w:r>
              <w:t xml:space="preserve"> is returned.</w:t>
            </w:r>
          </w:p>
        </w:tc>
      </w:tr>
      <w:tr w:rsidR="00BB0129" w:rsidTr="00264707" w14:paraId="3FAB107F" w14:textId="77777777">
        <w:tc>
          <w:tcPr>
            <w:tcW w:w="0" w:type="auto"/>
          </w:tcPr>
          <w:p w:rsidR="00BB0129" w:rsidRDefault="00E83E4F" w14:paraId="26A7D764" w14:textId="77777777">
            <w:pPr>
              <w:pStyle w:val="Compact"/>
            </w:pPr>
            <w:r>
              <w:t>Output</w:t>
            </w:r>
          </w:p>
        </w:tc>
        <w:tc>
          <w:tcPr>
            <w:tcW w:w="0" w:type="auto"/>
          </w:tcPr>
          <w:p w:rsidR="00BB0129" w:rsidRDefault="00E83E4F" w14:paraId="0FFEDE83" w14:textId="7266D890">
            <w:pPr>
              <w:pStyle w:val="Compact"/>
            </w:pPr>
            <w:proofErr w:type="spellStart"/>
            <w:r>
              <w:t>SessionID</w:t>
            </w:r>
            <w:proofErr w:type="spellEnd"/>
            <w:r w:rsidR="00F81D08">
              <w:t xml:space="preserve"> </w:t>
            </w:r>
            <w:r>
              <w:t>[1]</w:t>
            </w:r>
          </w:p>
        </w:tc>
      </w:tr>
      <w:tr w:rsidR="00BB0129" w:rsidTr="00264707" w14:paraId="503FBA1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0A4A7DD" w14:textId="77777777">
            <w:pPr>
              <w:pStyle w:val="Compact"/>
            </w:pPr>
            <w:r>
              <w:t>Faults</w:t>
            </w:r>
          </w:p>
        </w:tc>
        <w:tc>
          <w:tcPr>
            <w:tcW w:w="0" w:type="auto"/>
          </w:tcPr>
          <w:p w:rsidR="00BB0129" w:rsidRDefault="00E83E4F" w14:paraId="67C886F3" w14:textId="77777777">
            <w:proofErr w:type="spellStart"/>
            <w:r>
              <w:t>ChannelFault</w:t>
            </w:r>
            <w:proofErr w:type="spellEnd"/>
          </w:p>
          <w:p w:rsidR="00BB0129" w:rsidRDefault="00E83E4F" w14:paraId="12EE04ED" w14:textId="77777777">
            <w:proofErr w:type="spellStart"/>
            <w:r>
              <w:t>OperationFault</w:t>
            </w:r>
            <w:proofErr w:type="spellEnd"/>
          </w:p>
        </w:tc>
      </w:tr>
    </w:tbl>
    <w:p w:rsidR="003D6BCA" w:rsidP="003D6BCA" w:rsidRDefault="003D6BCA" w14:paraId="3D201970" w14:textId="3C29272B">
      <w:pPr>
        <w:pStyle w:val="Heading4"/>
      </w:pPr>
      <w:bookmarkStart w:name="post-publication" w:id="224"/>
      <w:bookmarkStart w:name="_Toc25337049" w:id="225"/>
      <w:bookmarkEnd w:id="224"/>
      <w:r>
        <w:t>SOAP Mapping</w:t>
      </w:r>
    </w:p>
    <w:p w:rsidR="003D6BCA" w:rsidP="003D6BCA" w:rsidRDefault="003D6BCA" w14:paraId="137CBC2D" w14:textId="1B9E66E0">
      <w:pPr>
        <w:pStyle w:val="BodyText"/>
      </w:pPr>
      <w:r>
        <w:t xml:space="preserve">The </w:t>
      </w:r>
      <w:r w:rsidRPr="00F37CC4" w:rsidR="00F37CC4">
        <w:t>Open Publication Session</w:t>
      </w:r>
      <w:r w:rsidR="00F37CC4">
        <w:t xml:space="preserve"> </w:t>
      </w:r>
      <w:r>
        <w:t>general interface is mapped into SOAP 1.1/1.2 as embedded XML schemas in WSDL descriptions according to the following schema types.</w:t>
      </w:r>
    </w:p>
    <w:p w:rsidR="003D6BCA" w:rsidP="003D6BCA" w:rsidRDefault="003D6BCA" w14:paraId="334BBFB3"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3D6BCA" w:rsidTr="00FA394B" w14:paraId="05046E89"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3D6BCA" w:rsidP="00371F65" w:rsidRDefault="003D6BCA" w14:paraId="7C05F616" w14:textId="77777777">
            <w:pPr>
              <w:pStyle w:val="Compact"/>
            </w:pPr>
            <w:r w:rsidRPr="00151DB9">
              <w:rPr>
                <w:b w:val="0"/>
              </w:rPr>
              <w:t>Input</w:t>
            </w:r>
          </w:p>
        </w:tc>
        <w:tc>
          <w:tcPr>
            <w:tcW w:w="4397" w:type="pct"/>
          </w:tcPr>
          <w:p w:rsidRPr="005A6279" w:rsidR="003D6BCA" w:rsidP="00371F65" w:rsidRDefault="00371F65" w14:paraId="0BBEB5D0" w14:textId="3282186B">
            <w:pPr>
              <w:rPr>
                <w:b w:val="0"/>
                <w:bCs w:val="0"/>
              </w:rPr>
            </w:pPr>
            <w:proofErr w:type="spellStart"/>
            <w:r w:rsidRPr="00371F65">
              <w:rPr>
                <w:b w:val="0"/>
              </w:rPr>
              <w:t>OpenPublicationSession</w:t>
            </w:r>
            <w:proofErr w:type="spellEnd"/>
            <w:r w:rsidRPr="00371F65">
              <w:rPr>
                <w:b w:val="0"/>
              </w:rPr>
              <w:t xml:space="preserve"> </w:t>
            </w:r>
            <w:r w:rsidR="003D6BCA">
              <w:rPr>
                <w:b w:val="0"/>
                <w:bCs w:val="0"/>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62535A" w:rsidR="003D6BCA">
              <w:rPr>
                <w:rStyle w:val="Hyperlink"/>
                <w:b w:val="0"/>
                <w:bCs w:val="0"/>
              </w:rPr>
              <w:t>isbm:</w:t>
            </w:r>
            <w:r w:rsidR="000F508D">
              <w:rPr>
                <w:rStyle w:val="Hyperlink"/>
              </w:rPr>
              <w:fldChar w:fldCharType="end"/>
            </w:r>
            <w:r w:rsidRPr="00E44812" w:rsidR="00E44812">
              <w:rPr>
                <w:b w:val="0"/>
                <w:bCs w:val="0"/>
              </w:rPr>
              <w:t>OpenPublicationSession</w:t>
            </w:r>
            <w:proofErr w:type="spellEnd"/>
            <w:r w:rsidR="003D6BCA">
              <w:rPr>
                <w:b w:val="0"/>
                <w:bCs w:val="0"/>
              </w:rPr>
              <w:t>)</w:t>
            </w:r>
          </w:p>
          <w:p w:rsidRPr="005A6279" w:rsidR="003D6BCA" w:rsidP="00B16608" w:rsidRDefault="00B16608" w14:paraId="06B2661F" w14:textId="17BD52DF">
            <w:pPr>
              <w:pStyle w:val="ListParagraph"/>
              <w:numPr>
                <w:ilvl w:val="0"/>
                <w:numId w:val="7"/>
              </w:numPr>
            </w:pPr>
            <w:proofErr w:type="spellStart"/>
            <w:r w:rsidRPr="00B16608">
              <w:rPr>
                <w:b w:val="0"/>
              </w:rPr>
              <w:t>ChannelURI</w:t>
            </w:r>
            <w:proofErr w:type="spellEnd"/>
            <w:r w:rsidRPr="00B16608">
              <w:rPr>
                <w:b w:val="0"/>
              </w:rPr>
              <w:t xml:space="preserve"> </w:t>
            </w:r>
            <w:r w:rsidRPr="00666CD3" w:rsidR="003D6BCA">
              <w:rPr>
                <w:b w:val="0"/>
              </w:rPr>
              <w:t>(</w:t>
            </w:r>
            <w:proofErr w:type="spellStart"/>
            <w:r w:rsidR="000F508D">
              <w:fldChar w:fldCharType="begin"/>
            </w:r>
            <w:r w:rsidR="000F508D">
              <w:instrText xml:space="preserve"> HYPERLINK "http://www.w3.org/TR/xmlschema-2/" \l "string" \h </w:instrText>
            </w:r>
            <w:r w:rsidR="000F508D">
              <w:fldChar w:fldCharType="separate"/>
            </w:r>
            <w:proofErr w:type="gramStart"/>
            <w:r w:rsidRPr="00666CD3" w:rsidR="003D6BCA">
              <w:rPr>
                <w:rStyle w:val="Hyperlink"/>
                <w:b w:val="0"/>
              </w:rPr>
              <w:t>xs:string</w:t>
            </w:r>
            <w:proofErr w:type="spellEnd"/>
            <w:proofErr w:type="gramEnd"/>
            <w:r w:rsidR="000F508D">
              <w:rPr>
                <w:rStyle w:val="Hyperlink"/>
              </w:rPr>
              <w:fldChar w:fldCharType="end"/>
            </w:r>
            <w:r w:rsidRPr="00666CD3" w:rsidR="003D6BCA">
              <w:rPr>
                <w:b w:val="0"/>
              </w:rPr>
              <w:t>) [1]</w:t>
            </w:r>
          </w:p>
        </w:tc>
      </w:tr>
      <w:tr w:rsidR="00957F55" w:rsidTr="00FA394B" w14:paraId="57FBCF7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57F55" w:rsidP="00957F55" w:rsidRDefault="00957F55" w14:paraId="16113063" w14:textId="77777777">
            <w:pPr>
              <w:pStyle w:val="Compact"/>
            </w:pPr>
            <w:r>
              <w:lastRenderedPageBreak/>
              <w:t>Output</w:t>
            </w:r>
          </w:p>
        </w:tc>
        <w:tc>
          <w:tcPr>
            <w:tcW w:w="4397" w:type="pct"/>
          </w:tcPr>
          <w:p w:rsidRPr="00957F55" w:rsidR="00957F55" w:rsidP="00957F55" w:rsidRDefault="00B212FB" w14:paraId="2523BD68" w14:textId="52A619AA">
            <w:pPr>
              <w:rPr>
                <w:bCs/>
              </w:rPr>
            </w:pPr>
            <w:proofErr w:type="spellStart"/>
            <w:r w:rsidRPr="00B212FB">
              <w:t>OpenPublicationSessionResponse</w:t>
            </w:r>
            <w:proofErr w:type="spellEnd"/>
            <w:r w:rsidRPr="00957F55" w:rsidR="00957F55">
              <w:t xml:space="preserve"> </w:t>
            </w:r>
            <w:r w:rsidRPr="00957F55" w:rsidR="00957F55">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sidR="00957F55">
              <w:rPr>
                <w:rStyle w:val="Hyperlink"/>
                <w:bCs/>
              </w:rPr>
              <w:t>isbm:</w:t>
            </w:r>
            <w:r w:rsidR="000F508D">
              <w:rPr>
                <w:rStyle w:val="Hyperlink"/>
                <w:bCs/>
              </w:rPr>
              <w:fldChar w:fldCharType="end"/>
            </w:r>
            <w:r w:rsidRPr="00B212FB">
              <w:t>OpenPublicationSessionResponse</w:t>
            </w:r>
            <w:proofErr w:type="spellEnd"/>
            <w:r w:rsidRPr="00957F55" w:rsidR="00957F55">
              <w:rPr>
                <w:bCs/>
              </w:rPr>
              <w:t>)</w:t>
            </w:r>
          </w:p>
          <w:p w:rsidRPr="00957F55" w:rsidR="00957F55" w:rsidP="00957F55" w:rsidRDefault="00957F55" w14:paraId="5F86F898" w14:textId="20B9DEE6">
            <w:pPr>
              <w:pStyle w:val="ListParagraph"/>
              <w:numPr>
                <w:ilvl w:val="0"/>
                <w:numId w:val="7"/>
              </w:numPr>
            </w:pPr>
            <w:proofErr w:type="spellStart"/>
            <w:r>
              <w:t>SessionID</w:t>
            </w:r>
            <w:proofErr w:type="spellEnd"/>
            <w:r w:rsidRPr="00957F55">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957F55">
              <w:rPr>
                <w:rStyle w:val="Hyperlink"/>
              </w:rPr>
              <w:t>xs:string</w:t>
            </w:r>
            <w:proofErr w:type="spellEnd"/>
            <w:proofErr w:type="gramEnd"/>
            <w:r w:rsidR="000F508D">
              <w:rPr>
                <w:rStyle w:val="Hyperlink"/>
              </w:rPr>
              <w:fldChar w:fldCharType="end"/>
            </w:r>
            <w:r w:rsidRPr="00957F55">
              <w:t>) [1]</w:t>
            </w:r>
          </w:p>
        </w:tc>
      </w:tr>
      <w:tr w:rsidR="00957F55" w:rsidTr="00FA394B" w14:paraId="44F39AA4" w14:textId="77777777">
        <w:tc>
          <w:tcPr>
            <w:tcW w:w="603" w:type="pct"/>
          </w:tcPr>
          <w:p w:rsidR="00957F55" w:rsidP="00957F55" w:rsidRDefault="00957F55" w14:paraId="72542F6C" w14:textId="77777777">
            <w:pPr>
              <w:pStyle w:val="Compact"/>
            </w:pPr>
            <w:r>
              <w:t>Faults</w:t>
            </w:r>
          </w:p>
        </w:tc>
        <w:tc>
          <w:tcPr>
            <w:tcW w:w="4397" w:type="pct"/>
          </w:tcPr>
          <w:p w:rsidR="006E1C29" w:rsidP="006E1C29" w:rsidRDefault="006E1C29" w14:paraId="562D9EC8" w14:textId="77777777">
            <w:proofErr w:type="spellStart"/>
            <w:r>
              <w:t>ChannelFault</w:t>
            </w:r>
            <w:proofErr w:type="spellEnd"/>
          </w:p>
          <w:p w:rsidR="00957F55" w:rsidP="006E1C29" w:rsidRDefault="006E1C29" w14:paraId="22AC3ED8" w14:textId="2F313367">
            <w:pPr>
              <w:pStyle w:val="Compact"/>
            </w:pPr>
            <w:proofErr w:type="spellStart"/>
            <w:r>
              <w:t>OperationFault</w:t>
            </w:r>
            <w:proofErr w:type="spellEnd"/>
          </w:p>
        </w:tc>
      </w:tr>
    </w:tbl>
    <w:p w:rsidR="003D6BCA" w:rsidP="003D6BCA" w:rsidRDefault="003D6BCA" w14:paraId="50806BEE" w14:textId="77777777">
      <w:pPr>
        <w:pStyle w:val="Heading4"/>
      </w:pPr>
      <w:r>
        <w:t>REST Mapping</w:t>
      </w:r>
    </w:p>
    <w:p w:rsidR="003D6BCA" w:rsidP="003D6BCA" w:rsidRDefault="003D6BCA" w14:paraId="69B967F1" w14:textId="49C6C60C">
      <w:pPr>
        <w:pStyle w:val="BodyText"/>
      </w:pPr>
      <w:r>
        <w:t xml:space="preserve">The </w:t>
      </w:r>
      <w:r w:rsidRPr="00F37CC4" w:rsidR="006E6D95">
        <w:t>Open Publication Session</w:t>
      </w:r>
      <w:r w:rsidR="006E6D95">
        <w:t xml:space="preserve"> </w:t>
      </w:r>
      <w:r>
        <w:t xml:space="preserve">general interface is mapped into a RESTful interface as an </w:t>
      </w:r>
      <w:proofErr w:type="spellStart"/>
      <w:r>
        <w:t>OpenAPI</w:t>
      </w:r>
      <w:proofErr w:type="spellEnd"/>
      <w:r>
        <w:t xml:space="preserve"> description according to the following rules.</w:t>
      </w:r>
    </w:p>
    <w:p w:rsidR="003D6BCA" w:rsidP="003D6BCA" w:rsidRDefault="003D6BCA" w14:paraId="08D58AA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D6BCA" w:rsidTr="00371F65" w14:paraId="6AB6847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D6BCA" w:rsidP="00371F65" w:rsidRDefault="003D6BCA" w14:paraId="0334028E" w14:textId="77777777">
            <w:pPr>
              <w:pStyle w:val="Compact"/>
            </w:pPr>
            <w:r w:rsidRPr="003B5061">
              <w:t>HTTP M</w:t>
            </w:r>
            <w:r>
              <w:t>ethod</w:t>
            </w:r>
          </w:p>
        </w:tc>
        <w:tc>
          <w:tcPr>
            <w:tcW w:w="4397" w:type="pct"/>
          </w:tcPr>
          <w:p w:rsidRPr="003B5061" w:rsidR="003D6BCA" w:rsidP="00371F65" w:rsidRDefault="003D6BCA" w14:paraId="7D52C0AC" w14:textId="41ACB2B6">
            <w:pPr>
              <w:rPr>
                <w:bCs/>
              </w:rPr>
            </w:pPr>
            <w:r>
              <w:rPr>
                <w:bCs/>
              </w:rPr>
              <w:t>P</w:t>
            </w:r>
            <w:r w:rsidR="0088324F">
              <w:rPr>
                <w:bCs/>
              </w:rPr>
              <w:t>OST</w:t>
            </w:r>
          </w:p>
        </w:tc>
      </w:tr>
      <w:tr w:rsidR="003D6BCA" w:rsidTr="00371F65" w14:paraId="2386F38A" w14:textId="77777777">
        <w:tc>
          <w:tcPr>
            <w:tcW w:w="603" w:type="pct"/>
          </w:tcPr>
          <w:p w:rsidRPr="003B5061" w:rsidR="003D6BCA" w:rsidP="00371F65" w:rsidRDefault="003D6BCA" w14:paraId="7703BA7D" w14:textId="77777777">
            <w:pPr>
              <w:pStyle w:val="Compact"/>
            </w:pPr>
            <w:r>
              <w:t xml:space="preserve">URL </w:t>
            </w:r>
          </w:p>
        </w:tc>
        <w:tc>
          <w:tcPr>
            <w:tcW w:w="4397" w:type="pct"/>
          </w:tcPr>
          <w:p w:rsidRPr="003B5061" w:rsidR="003D6BCA" w:rsidP="00371F65" w:rsidRDefault="009E1AD6" w14:paraId="65164CA3" w14:textId="5C3E4F21">
            <w:pPr>
              <w:rPr>
                <w:bCs/>
              </w:rPr>
            </w:pPr>
            <w:r w:rsidRPr="009E1AD6">
              <w:rPr>
                <w:bCs/>
              </w:rPr>
              <w:t>/channels/{channel-id}/publication-sessions</w:t>
            </w:r>
          </w:p>
        </w:tc>
      </w:tr>
      <w:tr w:rsidR="003D6BCA" w:rsidTr="00371F65" w14:paraId="695FF06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D6BCA" w:rsidP="00371F65" w:rsidRDefault="003D6BCA" w14:paraId="0B39C54F" w14:textId="77777777">
            <w:pPr>
              <w:pStyle w:val="Compact"/>
            </w:pPr>
            <w:r>
              <w:t>HTTP Body</w:t>
            </w:r>
          </w:p>
        </w:tc>
        <w:tc>
          <w:tcPr>
            <w:tcW w:w="4397" w:type="pct"/>
          </w:tcPr>
          <w:p w:rsidRPr="003B5061" w:rsidR="003D6BCA" w:rsidP="00186F67" w:rsidRDefault="00FC1647" w14:paraId="51C7644E" w14:textId="32C4A5C2">
            <w:r>
              <w:t>N/A</w:t>
            </w:r>
          </w:p>
        </w:tc>
      </w:tr>
      <w:tr w:rsidR="003D6BCA" w:rsidTr="00371F65" w14:paraId="2726DBC1" w14:textId="77777777">
        <w:tc>
          <w:tcPr>
            <w:tcW w:w="603" w:type="pct"/>
          </w:tcPr>
          <w:p w:rsidR="003D6BCA" w:rsidP="00371F65" w:rsidRDefault="003D6BCA" w14:paraId="2095B698" w14:textId="77777777">
            <w:pPr>
              <w:pStyle w:val="Compact"/>
            </w:pPr>
            <w:r>
              <w:t>HTTP Response (Success)</w:t>
            </w:r>
          </w:p>
        </w:tc>
        <w:tc>
          <w:tcPr>
            <w:tcW w:w="4397" w:type="pct"/>
          </w:tcPr>
          <w:p w:rsidR="003D6BCA" w:rsidP="00371F65" w:rsidRDefault="003D6BCA" w14:paraId="2A8ABAA3" w14:textId="0AB3FD5F">
            <w:pPr>
              <w:pStyle w:val="Compact"/>
            </w:pPr>
            <w:r>
              <w:t>20</w:t>
            </w:r>
            <w:r w:rsidR="0090168D">
              <w:t>1 Created</w:t>
            </w:r>
          </w:p>
        </w:tc>
      </w:tr>
      <w:tr w:rsidR="003D6BCA" w:rsidTr="00371F65" w14:paraId="78C7B02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D6BCA" w:rsidP="00371F65" w:rsidRDefault="003D6BCA" w14:paraId="18C93B1B" w14:textId="77777777">
            <w:pPr>
              <w:pStyle w:val="Compact"/>
            </w:pPr>
            <w:r>
              <w:t>Output</w:t>
            </w:r>
          </w:p>
        </w:tc>
        <w:tc>
          <w:tcPr>
            <w:tcW w:w="4397" w:type="pct"/>
          </w:tcPr>
          <w:p w:rsidR="00C169F0" w:rsidP="00371F65" w:rsidRDefault="00C169F0" w14:paraId="0D0620D4" w14:textId="1914DE0A">
            <w:pPr>
              <w:pStyle w:val="Compact"/>
            </w:pPr>
            <w:r>
              <w:t>Session (</w:t>
            </w:r>
            <w:proofErr w:type="spellStart"/>
            <w:proofErr w:type="gramStart"/>
            <w:r>
              <w:t>json:Session</w:t>
            </w:r>
            <w:proofErr w:type="spellEnd"/>
            <w:proofErr w:type="gramEnd"/>
            <w:r>
              <w:t>)</w:t>
            </w:r>
          </w:p>
          <w:p w:rsidR="003D6BCA" w:rsidP="00C169F0" w:rsidRDefault="00682F76" w14:paraId="7AED32ED" w14:textId="792B4BC1">
            <w:pPr>
              <w:pStyle w:val="ListParagraph"/>
              <w:numPr>
                <w:ilvl w:val="0"/>
                <w:numId w:val="7"/>
              </w:numPr>
            </w:pPr>
            <w:proofErr w:type="spellStart"/>
            <w:r>
              <w:t>SessionID</w:t>
            </w:r>
            <w:proofErr w:type="spellEnd"/>
            <w:r w:rsidRPr="00957F55">
              <w:t xml:space="preserve"> </w:t>
            </w:r>
            <w:r>
              <w:t>“</w:t>
            </w:r>
            <w:proofErr w:type="spellStart"/>
            <w:r w:rsidRPr="00682F76">
              <w:t>sessionId</w:t>
            </w:r>
            <w:proofErr w:type="spellEnd"/>
            <w:r>
              <w:t xml:space="preserve">” </w:t>
            </w:r>
            <w:r w:rsidRPr="00957F55">
              <w:t>(</w:t>
            </w:r>
            <w:proofErr w:type="spellStart"/>
            <w:r w:rsidR="000F508D">
              <w:fldChar w:fldCharType="begin"/>
            </w:r>
            <w:r w:rsidR="000F508D">
              <w:instrText xml:space="preserve"> HYPERLINK "http://www.w3.org/TR/xmlschema-2/" \l "string" \h </w:instrText>
            </w:r>
            <w:r w:rsidR="000F508D">
              <w:fldChar w:fldCharType="separate"/>
            </w:r>
            <w:proofErr w:type="gramStart"/>
            <w:r>
              <w:rPr>
                <w:rStyle w:val="Hyperlink"/>
              </w:rPr>
              <w:t>json</w:t>
            </w:r>
            <w:r w:rsidRPr="00957F55">
              <w:rPr>
                <w:rStyle w:val="Hyperlink"/>
              </w:rPr>
              <w:t>:string</w:t>
            </w:r>
            <w:proofErr w:type="spellEnd"/>
            <w:proofErr w:type="gramEnd"/>
            <w:r w:rsidR="000F508D">
              <w:rPr>
                <w:rStyle w:val="Hyperlink"/>
              </w:rPr>
              <w:fldChar w:fldCharType="end"/>
            </w:r>
            <w:r w:rsidRPr="00957F55">
              <w:t>) [1]</w:t>
            </w:r>
          </w:p>
        </w:tc>
      </w:tr>
      <w:tr w:rsidR="006C1BAD" w:rsidTr="00371F65" w14:paraId="4E9608AD" w14:textId="77777777">
        <w:trPr>
          <w:trHeight w:val="972"/>
        </w:trPr>
        <w:tc>
          <w:tcPr>
            <w:tcW w:w="603" w:type="pct"/>
          </w:tcPr>
          <w:p w:rsidR="006C1BAD" w:rsidP="006C1BAD" w:rsidRDefault="006C1BAD" w14:paraId="1FBE6E6A" w14:textId="77777777">
            <w:pPr>
              <w:pStyle w:val="Compact"/>
            </w:pPr>
            <w:r>
              <w:t>HTTP Response</w:t>
            </w:r>
          </w:p>
          <w:p w:rsidR="006C1BAD" w:rsidP="006C1BAD" w:rsidRDefault="006C1BAD" w14:paraId="679E97AC" w14:textId="77777777">
            <w:pPr>
              <w:pStyle w:val="Compact"/>
            </w:pPr>
            <w:r>
              <w:t>(Error)</w:t>
            </w:r>
          </w:p>
        </w:tc>
        <w:tc>
          <w:tcPr>
            <w:tcW w:w="4397" w:type="pct"/>
          </w:tcPr>
          <w:p w:rsidR="006C1BAD" w:rsidP="006C1BAD" w:rsidRDefault="006C1BAD" w14:paraId="565CCCBA" w14:textId="0205EBF2">
            <w:proofErr w:type="spellStart"/>
            <w:r>
              <w:t>ChannelFault</w:t>
            </w:r>
            <w:proofErr w:type="spellEnd"/>
            <w:r w:rsidR="00A61C20">
              <w:t xml:space="preserve"> (</w:t>
            </w:r>
            <w:proofErr w:type="spellStart"/>
            <w:proofErr w:type="gramStart"/>
            <w:r w:rsidR="00A61C20">
              <w:t>json:ChannelFault</w:t>
            </w:r>
            <w:proofErr w:type="spellEnd"/>
            <w:proofErr w:type="gramEnd"/>
            <w:r w:rsidR="00A61C20">
              <w:t>)</w:t>
            </w:r>
            <w:r w:rsidR="00CD4024">
              <w:t xml:space="preserve"> – 404 Not Found</w:t>
            </w:r>
          </w:p>
          <w:p w:rsidR="006C1BAD" w:rsidP="006C1BAD" w:rsidRDefault="006C1BAD" w14:paraId="14627188" w14:textId="5DB5610D">
            <w:pPr>
              <w:pStyle w:val="Compact"/>
            </w:pPr>
            <w:proofErr w:type="spellStart"/>
            <w:r>
              <w:t>OperationFault</w:t>
            </w:r>
            <w:proofErr w:type="spellEnd"/>
            <w:r w:rsidR="009A4FB8">
              <w:t xml:space="preserve"> (</w:t>
            </w:r>
            <w:proofErr w:type="spellStart"/>
            <w:proofErr w:type="gramStart"/>
            <w:r w:rsidR="009A4FB8">
              <w:t>json:OperationFault</w:t>
            </w:r>
            <w:proofErr w:type="spellEnd"/>
            <w:proofErr w:type="gramEnd"/>
            <w:r w:rsidR="009A4FB8">
              <w:t xml:space="preserve">) – </w:t>
            </w:r>
            <w:r w:rsidRPr="009A4FB8" w:rsidR="009A4FB8">
              <w:t xml:space="preserve">422 </w:t>
            </w:r>
            <w:proofErr w:type="spellStart"/>
            <w:r w:rsidRPr="009A4FB8" w:rsidR="009A4FB8">
              <w:t>Unprocessable</w:t>
            </w:r>
            <w:proofErr w:type="spellEnd"/>
            <w:r w:rsidRPr="009A4FB8" w:rsidR="009A4FB8">
              <w:t xml:space="preserve"> Entity</w:t>
            </w:r>
          </w:p>
          <w:p w:rsidR="00A61C20" w:rsidP="006C1BAD" w:rsidRDefault="00A61C20" w14:paraId="4A2D800B" w14:textId="46E683FE">
            <w:pPr>
              <w:pStyle w:val="Compact"/>
            </w:pPr>
          </w:p>
        </w:tc>
      </w:tr>
    </w:tbl>
    <w:p w:rsidR="00BB0129" w:rsidP="00264707" w:rsidRDefault="00E83E4F" w14:paraId="37D39EFC" w14:textId="056E7E23">
      <w:pPr>
        <w:pStyle w:val="Heading3"/>
      </w:pPr>
      <w:bookmarkStart w:name="_Toc29288940" w:id="226"/>
      <w:r>
        <w:t>Post Publication</w:t>
      </w:r>
      <w:bookmarkEnd w:id="225"/>
      <w:bookmarkEnd w:id="226"/>
    </w:p>
    <w:p w:rsidRPr="008A1078" w:rsidR="008A1078" w:rsidP="008A1078" w:rsidRDefault="008A1078" w14:paraId="7AE9C886" w14:textId="627340B0">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264707" w14:paraId="4C1ABC4B"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C870914" w14:textId="77777777">
            <w:pPr>
              <w:pStyle w:val="Compact"/>
            </w:pPr>
            <w:r>
              <w:t>Name</w:t>
            </w:r>
          </w:p>
        </w:tc>
        <w:tc>
          <w:tcPr>
            <w:tcW w:w="0" w:type="auto"/>
          </w:tcPr>
          <w:p w:rsidR="00BB0129" w:rsidRDefault="00E83E4F" w14:paraId="737434CE" w14:textId="77777777">
            <w:pPr>
              <w:pStyle w:val="Compact"/>
            </w:pPr>
            <w:proofErr w:type="spellStart"/>
            <w:r>
              <w:t>PostPublication</w:t>
            </w:r>
            <w:proofErr w:type="spellEnd"/>
          </w:p>
        </w:tc>
      </w:tr>
      <w:tr w:rsidR="00BB0129" w:rsidTr="00264707" w14:paraId="39C3127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8B67405" w14:textId="77777777">
            <w:pPr>
              <w:pStyle w:val="Compact"/>
            </w:pPr>
            <w:r>
              <w:t>Description</w:t>
            </w:r>
          </w:p>
        </w:tc>
        <w:tc>
          <w:tcPr>
            <w:tcW w:w="0" w:type="auto"/>
          </w:tcPr>
          <w:p w:rsidR="00BB0129" w:rsidRDefault="00E83E4F" w14:paraId="4A8DB770" w14:textId="77777777">
            <w:pPr>
              <w:pStyle w:val="Compact"/>
            </w:pPr>
            <w:r>
              <w:t>Posts a publication message on a channel.</w:t>
            </w:r>
          </w:p>
        </w:tc>
      </w:tr>
      <w:tr w:rsidR="00BB0129" w:rsidTr="00264707" w14:paraId="1B028392" w14:textId="77777777">
        <w:tc>
          <w:tcPr>
            <w:tcW w:w="0" w:type="auto"/>
          </w:tcPr>
          <w:p w:rsidR="00BB0129" w:rsidRDefault="00E83E4F" w14:paraId="0BA728DC" w14:textId="77777777">
            <w:pPr>
              <w:pStyle w:val="Compact"/>
            </w:pPr>
            <w:r>
              <w:t>Input</w:t>
            </w:r>
          </w:p>
        </w:tc>
        <w:tc>
          <w:tcPr>
            <w:tcW w:w="0" w:type="auto"/>
          </w:tcPr>
          <w:p w:rsidR="00BB0129" w:rsidRDefault="00E83E4F" w14:paraId="26D72F0E" w14:textId="37199495">
            <w:proofErr w:type="spellStart"/>
            <w:r>
              <w:t>SessionID</w:t>
            </w:r>
            <w:proofErr w:type="spellEnd"/>
            <w:r>
              <w:t xml:space="preserve"> [1]</w:t>
            </w:r>
          </w:p>
          <w:p w:rsidR="00BB0129" w:rsidRDefault="00E83E4F" w14:paraId="2834E93B" w14:textId="26F3563F">
            <w:proofErr w:type="spellStart"/>
            <w:r>
              <w:t>MessageContent</w:t>
            </w:r>
            <w:proofErr w:type="spellEnd"/>
            <w:r w:rsidR="00D628EA">
              <w:t xml:space="preserve"> </w:t>
            </w:r>
            <w:r>
              <w:t>[1]</w:t>
            </w:r>
          </w:p>
          <w:p w:rsidR="00BB0129" w:rsidRDefault="00E83E4F" w14:paraId="10E4384E" w14:textId="43F0CF06">
            <w:r>
              <w:t>Topic</w:t>
            </w:r>
            <w:r w:rsidR="00D628EA">
              <w:t xml:space="preserve"> </w:t>
            </w:r>
            <w:r>
              <w:t>[</w:t>
            </w:r>
            <w:proofErr w:type="gramStart"/>
            <w:r>
              <w:t>1..</w:t>
            </w:r>
            <w:proofErr w:type="gramEnd"/>
            <w:r>
              <w:t>*]</w:t>
            </w:r>
          </w:p>
          <w:p w:rsidR="00BB0129" w:rsidRDefault="00E83E4F" w14:paraId="1E50C0D6" w14:textId="3D88DE4B">
            <w:r>
              <w:t>Expiry [</w:t>
            </w:r>
            <w:proofErr w:type="gramStart"/>
            <w:r>
              <w:t>0..</w:t>
            </w:r>
            <w:proofErr w:type="gramEnd"/>
            <w:r>
              <w:t>1]</w:t>
            </w:r>
          </w:p>
        </w:tc>
      </w:tr>
      <w:tr w:rsidR="00BB0129" w:rsidTr="00264707" w14:paraId="222A174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A7E49DC" w14:textId="77777777">
            <w:pPr>
              <w:pStyle w:val="Compact"/>
            </w:pPr>
            <w:r>
              <w:t>Behavior</w:t>
            </w:r>
          </w:p>
        </w:tc>
        <w:tc>
          <w:tcPr>
            <w:tcW w:w="0" w:type="auto"/>
          </w:tcPr>
          <w:p w:rsidR="00BB0129" w:rsidRDefault="00E83E4F" w14:paraId="69E4643F" w14:textId="77777777">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rsidR="00BB0129" w:rsidRDefault="00E83E4F" w14:paraId="79E6B13B" w14:textId="77777777">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rsidTr="00264707" w14:paraId="672EF094" w14:textId="77777777">
        <w:tc>
          <w:tcPr>
            <w:tcW w:w="0" w:type="auto"/>
          </w:tcPr>
          <w:p w:rsidR="00BB0129" w:rsidRDefault="00E83E4F" w14:paraId="43CCA9FB" w14:textId="77777777">
            <w:pPr>
              <w:pStyle w:val="Compact"/>
            </w:pPr>
            <w:r>
              <w:t>Output</w:t>
            </w:r>
          </w:p>
        </w:tc>
        <w:tc>
          <w:tcPr>
            <w:tcW w:w="0" w:type="auto"/>
          </w:tcPr>
          <w:p w:rsidR="00BB0129" w:rsidRDefault="00E83E4F" w14:paraId="1DA1E730" w14:textId="77162B58">
            <w:pPr>
              <w:pStyle w:val="Compact"/>
            </w:pPr>
            <w:proofErr w:type="spellStart"/>
            <w:r>
              <w:t>MessageID</w:t>
            </w:r>
            <w:proofErr w:type="spellEnd"/>
            <w:r w:rsidR="008E449A">
              <w:t xml:space="preserve"> </w:t>
            </w:r>
            <w:r>
              <w:t>[1]</w:t>
            </w:r>
          </w:p>
        </w:tc>
      </w:tr>
      <w:tr w:rsidR="00BB0129" w:rsidTr="00264707" w14:paraId="605CB39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ED05D4C" w14:textId="77777777">
            <w:pPr>
              <w:pStyle w:val="Compact"/>
            </w:pPr>
            <w:r>
              <w:t>Faults</w:t>
            </w:r>
          </w:p>
        </w:tc>
        <w:tc>
          <w:tcPr>
            <w:tcW w:w="0" w:type="auto"/>
          </w:tcPr>
          <w:p w:rsidR="00BB0129" w:rsidRDefault="00E83E4F" w14:paraId="6A97E5ED" w14:textId="77777777">
            <w:pPr>
              <w:pStyle w:val="Compact"/>
            </w:pPr>
            <w:proofErr w:type="spellStart"/>
            <w:r>
              <w:t>SessionFault</w:t>
            </w:r>
            <w:proofErr w:type="spellEnd"/>
          </w:p>
        </w:tc>
      </w:tr>
    </w:tbl>
    <w:p w:rsidR="00D64F6D" w:rsidP="00D64F6D" w:rsidRDefault="00D64F6D" w14:paraId="4CB0EDDD" w14:textId="77777777">
      <w:pPr>
        <w:pStyle w:val="Heading4"/>
      </w:pPr>
      <w:bookmarkStart w:name="expire-publication" w:id="227"/>
      <w:bookmarkStart w:name="_Toc25337050" w:id="228"/>
      <w:bookmarkStart w:name="_Toc25357170" w:id="229"/>
      <w:bookmarkEnd w:id="227"/>
      <w:r>
        <w:lastRenderedPageBreak/>
        <w:t>SOAP Mapping</w:t>
      </w:r>
    </w:p>
    <w:p w:rsidR="00D64F6D" w:rsidP="00D64F6D" w:rsidRDefault="00D64F6D" w14:paraId="3AA202E3" w14:textId="77777777">
      <w:pPr>
        <w:pStyle w:val="BodyText"/>
      </w:pPr>
      <w:r>
        <w:t>The Post</w:t>
      </w:r>
      <w:r w:rsidRPr="00F37CC4">
        <w:t xml:space="preserve"> Publication </w:t>
      </w:r>
      <w:r>
        <w:t>general interface is mapped into SOAP 1.1/1.2 as embedded XML schemas in WSDL descriptions according to the following schema types.</w:t>
      </w:r>
    </w:p>
    <w:p w:rsidR="00D64F6D" w:rsidP="00D64F6D" w:rsidRDefault="00D64F6D" w14:paraId="7455A2DE"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D64F6D" w:rsidTr="00E72CCE" w14:paraId="0244A8C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E72CCE" w:rsidR="00D64F6D" w:rsidP="00320F19" w:rsidRDefault="00D64F6D" w14:paraId="145607C7" w14:textId="77777777">
            <w:pPr>
              <w:pStyle w:val="Compact"/>
            </w:pPr>
            <w:r w:rsidRPr="00E72CCE">
              <w:t>Input</w:t>
            </w:r>
          </w:p>
        </w:tc>
        <w:tc>
          <w:tcPr>
            <w:tcW w:w="4397" w:type="pct"/>
          </w:tcPr>
          <w:p w:rsidRPr="00E72CCE" w:rsidR="00D64F6D" w:rsidP="00320F19" w:rsidRDefault="00D64F6D" w14:paraId="43750AC6" w14:textId="77777777">
            <w:proofErr w:type="spellStart"/>
            <w:r w:rsidRPr="00E72CCE">
              <w:t>PostPublication</w:t>
            </w:r>
            <w:proofErr w:type="spellEnd"/>
            <w:r w:rsidRPr="00E72CCE">
              <w:t xml:space="preserve"> (</w:t>
            </w:r>
            <w:proofErr w:type="spellStart"/>
            <w:proofErr w:type="gramStart"/>
            <w:r w:rsidRPr="00E72CCE">
              <w:t>isbm:PostPublication</w:t>
            </w:r>
            <w:proofErr w:type="spellEnd"/>
            <w:proofErr w:type="gramEnd"/>
            <w:r w:rsidRPr="00E72CCE">
              <w:t>)</w:t>
            </w:r>
          </w:p>
          <w:p w:rsidRPr="00E72CCE" w:rsidR="00D64F6D" w:rsidP="00320F19" w:rsidRDefault="00D64F6D" w14:paraId="7C2B3195" w14:textId="77777777">
            <w:pPr>
              <w:pStyle w:val="ListParagraph"/>
              <w:numPr>
                <w:ilvl w:val="0"/>
                <w:numId w:val="7"/>
              </w:numPr>
            </w:pPr>
            <w:proofErr w:type="spellStart"/>
            <w:r w:rsidRPr="00E72CCE">
              <w:t>SessionID</w:t>
            </w:r>
            <w:proofErr w:type="spellEnd"/>
            <w:r w:rsidRPr="00E72CCE">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E72CCE">
              <w:t>xs:string</w:t>
            </w:r>
            <w:proofErr w:type="spellEnd"/>
            <w:proofErr w:type="gramEnd"/>
            <w:r w:rsidR="000F508D">
              <w:fldChar w:fldCharType="end"/>
            </w:r>
            <w:r w:rsidRPr="00E72CCE">
              <w:t>) [1]</w:t>
            </w:r>
          </w:p>
          <w:p w:rsidRPr="00E72CCE" w:rsidR="00D64F6D" w:rsidP="00320F19" w:rsidRDefault="00D64F6D" w14:paraId="201A114D" w14:textId="77777777">
            <w:pPr>
              <w:pStyle w:val="ListParagraph"/>
              <w:numPr>
                <w:ilvl w:val="0"/>
                <w:numId w:val="7"/>
              </w:numPr>
            </w:pPr>
            <w:proofErr w:type="spellStart"/>
            <w:r w:rsidRPr="00E72CCE">
              <w:t>MessageContent</w:t>
            </w:r>
            <w:proofErr w:type="spellEnd"/>
            <w:r w:rsidRPr="00E72CCE">
              <w:t xml:space="preserve"> (</w:t>
            </w:r>
            <w:proofErr w:type="spellStart"/>
            <w:r w:rsidR="000F508D">
              <w:fldChar w:fldCharType="begin"/>
            </w:r>
            <w:r w:rsidR="000F508D">
              <w:instrText xml:space="preserve"> HYPERLINK "http://www.openoandm.org/ws-isbm/1.0/ws-isbm.html" \l "message-content-xml" \h </w:instrText>
            </w:r>
            <w:r w:rsidR="000F508D">
              <w:fldChar w:fldCharType="separate"/>
            </w:r>
            <w:r w:rsidRPr="00E72CCE">
              <w:t>isbm:MessageContent</w:t>
            </w:r>
            <w:proofErr w:type="spellEnd"/>
            <w:r w:rsidR="000F508D">
              <w:fldChar w:fldCharType="end"/>
            </w:r>
            <w:r w:rsidRPr="00E72CCE">
              <w:t>) [1]</w:t>
            </w:r>
          </w:p>
          <w:p w:rsidRPr="00E72CCE" w:rsidR="00D64F6D" w:rsidP="00320F19" w:rsidRDefault="00D64F6D" w14:paraId="2316674E" w14:textId="77777777">
            <w:pPr>
              <w:pStyle w:val="ListParagraph"/>
              <w:numPr>
                <w:ilvl w:val="0"/>
                <w:numId w:val="7"/>
              </w:numPr>
            </w:pPr>
            <w:r w:rsidRPr="00E72CCE">
              <w:t>Topic (</w:t>
            </w:r>
            <w:proofErr w:type="spellStart"/>
            <w:r w:rsidR="000F508D">
              <w:fldChar w:fldCharType="begin"/>
            </w:r>
            <w:r w:rsidR="000F508D">
              <w:instrText xml:space="preserve"> HYPERLINK "http://www.w3.org/TR/xmlschema-2/" \l "string" \h </w:instrText>
            </w:r>
            <w:r w:rsidR="000F508D">
              <w:fldChar w:fldCharType="separate"/>
            </w:r>
            <w:proofErr w:type="gramStart"/>
            <w:r w:rsidRPr="00E72CCE">
              <w:rPr>
                <w:rStyle w:val="Hyperlink"/>
              </w:rPr>
              <w:t>xs:string</w:t>
            </w:r>
            <w:proofErr w:type="spellEnd"/>
            <w:proofErr w:type="gramEnd"/>
            <w:r w:rsidR="000F508D">
              <w:rPr>
                <w:rStyle w:val="Hyperlink"/>
              </w:rPr>
              <w:fldChar w:fldCharType="end"/>
            </w:r>
            <w:r w:rsidRPr="00E72CCE">
              <w:t>) [1..*]</w:t>
            </w:r>
          </w:p>
          <w:p w:rsidRPr="00E72CCE" w:rsidR="00D64F6D" w:rsidP="00320F19" w:rsidRDefault="00D64F6D" w14:paraId="2D85D4E2" w14:textId="77777777">
            <w:pPr>
              <w:pStyle w:val="ListParagraph"/>
              <w:numPr>
                <w:ilvl w:val="0"/>
                <w:numId w:val="7"/>
              </w:numPr>
            </w:pPr>
            <w:r w:rsidRPr="00E72CCE">
              <w:t>Expiry (</w:t>
            </w:r>
            <w:proofErr w:type="spellStart"/>
            <w:r w:rsidR="000F508D">
              <w:fldChar w:fldCharType="begin"/>
            </w:r>
            <w:r w:rsidR="000F508D">
              <w:instrText xml:space="preserve"> HYPERLINK "http://www.w3.org/TR/xmlschema-2/" \l "duration" \h </w:instrText>
            </w:r>
            <w:r w:rsidR="000F508D">
              <w:fldChar w:fldCharType="separate"/>
            </w:r>
            <w:proofErr w:type="gramStart"/>
            <w:r w:rsidRPr="00E72CCE">
              <w:rPr>
                <w:rStyle w:val="Hyperlink"/>
              </w:rPr>
              <w:t>xs:duration</w:t>
            </w:r>
            <w:proofErr w:type="spellEnd"/>
            <w:proofErr w:type="gramEnd"/>
            <w:r w:rsidR="000F508D">
              <w:rPr>
                <w:rStyle w:val="Hyperlink"/>
              </w:rPr>
              <w:fldChar w:fldCharType="end"/>
            </w:r>
            <w:r w:rsidRPr="00E72CCE">
              <w:t>) [0..1]</w:t>
            </w:r>
          </w:p>
        </w:tc>
      </w:tr>
      <w:tr w:rsidR="00D64F6D" w:rsidTr="00E72CCE" w14:paraId="134ACF4A" w14:textId="77777777">
        <w:tc>
          <w:tcPr>
            <w:tcW w:w="603" w:type="pct"/>
          </w:tcPr>
          <w:p w:rsidR="00D64F6D" w:rsidP="00320F19" w:rsidRDefault="00D64F6D" w14:paraId="1F0AFF55" w14:textId="77777777">
            <w:pPr>
              <w:pStyle w:val="Compact"/>
            </w:pPr>
            <w:r>
              <w:t>Output</w:t>
            </w:r>
          </w:p>
        </w:tc>
        <w:tc>
          <w:tcPr>
            <w:tcW w:w="4397" w:type="pct"/>
          </w:tcPr>
          <w:p w:rsidRPr="00957F55" w:rsidR="00D64F6D" w:rsidP="00320F19" w:rsidRDefault="00D64F6D" w14:paraId="03F22618" w14:textId="77777777">
            <w:pPr>
              <w:rPr>
                <w:bCs/>
              </w:rPr>
            </w:pPr>
            <w:proofErr w:type="spellStart"/>
            <w:r w:rsidRPr="008E449A">
              <w:t>PostPublicationResponse</w:t>
            </w:r>
            <w:proofErr w:type="spellEnd"/>
            <w:r w:rsidRPr="008E449A">
              <w:t xml:space="preserve"> </w:t>
            </w:r>
            <w:r w:rsidRPr="00957F55">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Pr>
                <w:rStyle w:val="Hyperlink"/>
                <w:bCs/>
              </w:rPr>
              <w:t>isbm:</w:t>
            </w:r>
            <w:r w:rsidR="000F508D">
              <w:rPr>
                <w:rStyle w:val="Hyperlink"/>
                <w:bCs/>
              </w:rPr>
              <w:fldChar w:fldCharType="end"/>
            </w:r>
            <w:r w:rsidRPr="008E449A">
              <w:t>PostPublicationResponse</w:t>
            </w:r>
            <w:proofErr w:type="spellEnd"/>
            <w:r w:rsidRPr="00957F55">
              <w:rPr>
                <w:bCs/>
              </w:rPr>
              <w:t>)</w:t>
            </w:r>
          </w:p>
          <w:p w:rsidRPr="00957F55" w:rsidR="00D64F6D" w:rsidP="00320F19" w:rsidRDefault="00D64F6D" w14:paraId="7BAC1266" w14:textId="77777777">
            <w:pPr>
              <w:pStyle w:val="ListParagraph"/>
              <w:numPr>
                <w:ilvl w:val="0"/>
                <w:numId w:val="7"/>
              </w:numPr>
            </w:pPr>
            <w:proofErr w:type="spellStart"/>
            <w:r>
              <w:t>MessageID</w:t>
            </w:r>
            <w:proofErr w:type="spellEnd"/>
            <w:r>
              <w:t xml:space="preserve"> </w:t>
            </w:r>
            <w:r w:rsidRPr="00957F55">
              <w:t>(</w:t>
            </w:r>
            <w:proofErr w:type="spellStart"/>
            <w:r w:rsidR="000F508D">
              <w:fldChar w:fldCharType="begin"/>
            </w:r>
            <w:r w:rsidR="000F508D">
              <w:instrText xml:space="preserve"> HYPERLINK "http://www.w3.org/TR/xmlschema-2/" \l "string" \h </w:instrText>
            </w:r>
            <w:r w:rsidR="000F508D">
              <w:fldChar w:fldCharType="separate"/>
            </w:r>
            <w:proofErr w:type="gramStart"/>
            <w:r w:rsidRPr="00957F55">
              <w:rPr>
                <w:rStyle w:val="Hyperlink"/>
              </w:rPr>
              <w:t>xs:string</w:t>
            </w:r>
            <w:proofErr w:type="spellEnd"/>
            <w:proofErr w:type="gramEnd"/>
            <w:r w:rsidR="000F508D">
              <w:rPr>
                <w:rStyle w:val="Hyperlink"/>
              </w:rPr>
              <w:fldChar w:fldCharType="end"/>
            </w:r>
            <w:r w:rsidRPr="00957F55">
              <w:t>) [1]</w:t>
            </w:r>
          </w:p>
        </w:tc>
      </w:tr>
      <w:tr w:rsidR="00D64F6D" w:rsidTr="00E72CCE" w14:paraId="10D524E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D64F6D" w:rsidP="00320F19" w:rsidRDefault="00D64F6D" w14:paraId="37FF03A7" w14:textId="77777777">
            <w:pPr>
              <w:pStyle w:val="Compact"/>
            </w:pPr>
            <w:r>
              <w:t>Faults</w:t>
            </w:r>
          </w:p>
        </w:tc>
        <w:tc>
          <w:tcPr>
            <w:tcW w:w="4397" w:type="pct"/>
          </w:tcPr>
          <w:p w:rsidR="00D64F6D" w:rsidP="00320F19" w:rsidRDefault="00D64F6D" w14:paraId="4D3BF93B" w14:textId="77777777">
            <w:pPr>
              <w:pStyle w:val="Compact"/>
            </w:pPr>
            <w:proofErr w:type="spellStart"/>
            <w:r>
              <w:t>SessionFault</w:t>
            </w:r>
            <w:proofErr w:type="spellEnd"/>
          </w:p>
        </w:tc>
      </w:tr>
    </w:tbl>
    <w:p w:rsidR="00D64F6D" w:rsidP="00D64F6D" w:rsidRDefault="00D64F6D" w14:paraId="5BF65F6E" w14:textId="77777777">
      <w:pPr>
        <w:pStyle w:val="Heading4"/>
      </w:pPr>
      <w:r>
        <w:t>REST Mapping</w:t>
      </w:r>
    </w:p>
    <w:p w:rsidR="00D64F6D" w:rsidP="00D64F6D" w:rsidRDefault="00D64F6D" w14:paraId="15B7D5CE" w14:textId="77777777">
      <w:pPr>
        <w:pStyle w:val="BodyText"/>
      </w:pPr>
      <w:r>
        <w:t>The Post</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rsidR="00D64F6D" w:rsidP="00D64F6D" w:rsidRDefault="00D64F6D" w14:paraId="4892075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D64F6D" w:rsidTr="00320F19" w14:paraId="02A5224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D64F6D" w:rsidP="00320F19" w:rsidRDefault="00D64F6D" w14:paraId="252F9335" w14:textId="77777777">
            <w:pPr>
              <w:pStyle w:val="Compact"/>
            </w:pPr>
            <w:r w:rsidRPr="003B5061">
              <w:t>HTTP M</w:t>
            </w:r>
            <w:r>
              <w:t>ethod</w:t>
            </w:r>
          </w:p>
        </w:tc>
        <w:tc>
          <w:tcPr>
            <w:tcW w:w="4397" w:type="pct"/>
          </w:tcPr>
          <w:p w:rsidRPr="003B5061" w:rsidR="00D64F6D" w:rsidP="00320F19" w:rsidRDefault="00D64F6D" w14:paraId="2D2F177F" w14:textId="77777777">
            <w:pPr>
              <w:rPr>
                <w:bCs/>
              </w:rPr>
            </w:pPr>
            <w:r>
              <w:rPr>
                <w:bCs/>
              </w:rPr>
              <w:t>POST</w:t>
            </w:r>
          </w:p>
        </w:tc>
      </w:tr>
      <w:tr w:rsidR="00D64F6D" w:rsidTr="00320F19" w14:paraId="5EF94B4D" w14:textId="77777777">
        <w:tc>
          <w:tcPr>
            <w:tcW w:w="603" w:type="pct"/>
          </w:tcPr>
          <w:p w:rsidRPr="003B5061" w:rsidR="00D64F6D" w:rsidP="00320F19" w:rsidRDefault="00D64F6D" w14:paraId="1421C289" w14:textId="77777777">
            <w:pPr>
              <w:pStyle w:val="Compact"/>
            </w:pPr>
            <w:r>
              <w:t xml:space="preserve">URL </w:t>
            </w:r>
          </w:p>
        </w:tc>
        <w:tc>
          <w:tcPr>
            <w:tcW w:w="4397" w:type="pct"/>
          </w:tcPr>
          <w:p w:rsidRPr="003B5061" w:rsidR="00D64F6D" w:rsidP="00320F19" w:rsidRDefault="00D64F6D" w14:paraId="6E30BE16" w14:textId="77777777">
            <w:pPr>
              <w:rPr>
                <w:bCs/>
              </w:rPr>
            </w:pPr>
            <w:r w:rsidRPr="00211B67">
              <w:rPr>
                <w:bCs/>
              </w:rPr>
              <w:t>/sessions/{session-id}/publications</w:t>
            </w:r>
          </w:p>
        </w:tc>
      </w:tr>
      <w:tr w:rsidR="00D64F6D" w:rsidTr="00320F19" w14:paraId="3133F4E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D64F6D" w:rsidP="00320F19" w:rsidRDefault="00D64F6D" w14:paraId="1CCAA5D0" w14:textId="77777777">
            <w:pPr>
              <w:pStyle w:val="Compact"/>
            </w:pPr>
            <w:r>
              <w:t>HTTP Body</w:t>
            </w:r>
          </w:p>
        </w:tc>
        <w:tc>
          <w:tcPr>
            <w:tcW w:w="4397" w:type="pct"/>
          </w:tcPr>
          <w:p w:rsidR="00D64F6D" w:rsidP="00320F19" w:rsidRDefault="00D64F6D" w14:paraId="2547D210" w14:textId="77777777">
            <w:proofErr w:type="spellStart"/>
            <w:r w:rsidRPr="00481990">
              <w:t>postPublication</w:t>
            </w:r>
            <w:proofErr w:type="spellEnd"/>
            <w:r>
              <w:t>(</w:t>
            </w:r>
            <w:proofErr w:type="spellStart"/>
            <w:proofErr w:type="gramStart"/>
            <w:r>
              <w:t>json:</w:t>
            </w:r>
            <w:r w:rsidRPr="00481990">
              <w:t>postPublication</w:t>
            </w:r>
            <w:proofErr w:type="spellEnd"/>
            <w:proofErr w:type="gramEnd"/>
            <w:r>
              <w:t>)</w:t>
            </w:r>
          </w:p>
          <w:p w:rsidR="00D64F6D" w:rsidP="00320F19" w:rsidRDefault="00D64F6D" w14:paraId="4F527DD0" w14:textId="77777777">
            <w:pPr>
              <w:pStyle w:val="ListParagraph"/>
              <w:numPr>
                <w:ilvl w:val="0"/>
                <w:numId w:val="7"/>
              </w:numPr>
            </w:pPr>
            <w:r w:rsidRPr="000A6C22">
              <w:t>Message</w:t>
            </w:r>
            <w:r>
              <w:t xml:space="preserve"> (</w:t>
            </w:r>
            <w:proofErr w:type="spellStart"/>
            <w:proofErr w:type="gramStart"/>
            <w:r>
              <w:t>json:Message</w:t>
            </w:r>
            <w:proofErr w:type="spellEnd"/>
            <w:proofErr w:type="gramEnd"/>
            <w:r>
              <w:t>) [1]</w:t>
            </w:r>
          </w:p>
          <w:p w:rsidRPr="000A6C22" w:rsidR="00D64F6D" w:rsidP="00320F19" w:rsidRDefault="00D64F6D" w14:paraId="2AB171C6" w14:textId="77777777">
            <w:pPr>
              <w:pStyle w:val="ListParagraph"/>
              <w:numPr>
                <w:ilvl w:val="1"/>
                <w:numId w:val="7"/>
              </w:numPr>
            </w:pPr>
            <w:r w:rsidRPr="000A6C22">
              <w:t>Content (</w:t>
            </w:r>
            <w:proofErr w:type="spellStart"/>
            <w:r w:rsidR="000F508D">
              <w:fldChar w:fldCharType="begin"/>
            </w:r>
            <w:r w:rsidR="000F508D">
              <w:instrText xml:space="preserve"> HYPERLINK "http://www.openoandm.org/ws-isbm/1.0/ws-isbm.html" \l "message-content-xml" \h </w:instrText>
            </w:r>
            <w:r w:rsidR="000F508D">
              <w:fldChar w:fldCharType="separate"/>
            </w:r>
            <w:r>
              <w:t>json</w:t>
            </w:r>
            <w:r w:rsidRPr="000A6C22">
              <w:t>:MessageContent</w:t>
            </w:r>
            <w:proofErr w:type="spellEnd"/>
            <w:r w:rsidR="000F508D">
              <w:fldChar w:fldCharType="end"/>
            </w:r>
            <w:r w:rsidRPr="000A6C22">
              <w:t>) [1]</w:t>
            </w:r>
          </w:p>
          <w:p w:rsidRPr="000A6C22" w:rsidR="00D64F6D" w:rsidP="00320F19" w:rsidRDefault="00D64F6D" w14:paraId="74669144" w14:textId="77777777">
            <w:pPr>
              <w:pStyle w:val="ListParagraph"/>
              <w:numPr>
                <w:ilvl w:val="1"/>
                <w:numId w:val="7"/>
              </w:numPr>
            </w:pPr>
            <w:r w:rsidRPr="000A6C22">
              <w:t>Topic (</w:t>
            </w:r>
            <w:proofErr w:type="spellStart"/>
            <w:r w:rsidR="000F508D">
              <w:fldChar w:fldCharType="begin"/>
            </w:r>
            <w:r w:rsidR="000F508D">
              <w:instrText xml:space="preserve"> HYPERLINK "http://www.w3.org/TR/xmlschema-2/" \l "string" \h </w:instrText>
            </w:r>
            <w:r w:rsidR="000F508D">
              <w:fldChar w:fldCharType="separate"/>
            </w:r>
            <w:proofErr w:type="gramStart"/>
            <w:r>
              <w:t>json</w:t>
            </w:r>
            <w:r w:rsidRPr="000A6C22">
              <w:rPr>
                <w:rStyle w:val="Hyperlink"/>
              </w:rPr>
              <w:t>:string</w:t>
            </w:r>
            <w:proofErr w:type="spellEnd"/>
            <w:proofErr w:type="gramEnd"/>
            <w:r w:rsidR="000F508D">
              <w:rPr>
                <w:rStyle w:val="Hyperlink"/>
              </w:rPr>
              <w:fldChar w:fldCharType="end"/>
            </w:r>
            <w:r w:rsidRPr="000A6C22">
              <w:t>) [1..*]</w:t>
            </w:r>
          </w:p>
          <w:p w:rsidRPr="003B5061" w:rsidR="00D64F6D" w:rsidP="00320F19" w:rsidRDefault="00D64F6D" w14:paraId="1DDFE3D4" w14:textId="77777777">
            <w:pPr>
              <w:pStyle w:val="ListParagraph"/>
              <w:numPr>
                <w:ilvl w:val="1"/>
                <w:numId w:val="7"/>
              </w:numPr>
            </w:pPr>
            <w:r w:rsidRPr="000A6C22">
              <w:t>Expiry (</w:t>
            </w:r>
            <w:proofErr w:type="spellStart"/>
            <w:proofErr w:type="gramStart"/>
            <w:r>
              <w:t>json:duration</w:t>
            </w:r>
            <w:proofErr w:type="spellEnd"/>
            <w:proofErr w:type="gramEnd"/>
            <w:r w:rsidRPr="000A6C22">
              <w:t>) [0..1]</w:t>
            </w:r>
          </w:p>
        </w:tc>
      </w:tr>
      <w:tr w:rsidR="00D64F6D" w:rsidTr="00320F19" w14:paraId="199BE7AA" w14:textId="77777777">
        <w:tc>
          <w:tcPr>
            <w:tcW w:w="603" w:type="pct"/>
          </w:tcPr>
          <w:p w:rsidR="00D64F6D" w:rsidP="00320F19" w:rsidRDefault="00D64F6D" w14:paraId="31467D23" w14:textId="77777777">
            <w:pPr>
              <w:pStyle w:val="Compact"/>
            </w:pPr>
            <w:r>
              <w:t>HTTP Response (Success)</w:t>
            </w:r>
          </w:p>
        </w:tc>
        <w:tc>
          <w:tcPr>
            <w:tcW w:w="4397" w:type="pct"/>
          </w:tcPr>
          <w:p w:rsidR="00D64F6D" w:rsidP="00320F19" w:rsidRDefault="00D64F6D" w14:paraId="783B64EE" w14:textId="77777777">
            <w:pPr>
              <w:pStyle w:val="Compact"/>
            </w:pPr>
            <w:r>
              <w:t>201 Created</w:t>
            </w:r>
          </w:p>
        </w:tc>
      </w:tr>
      <w:tr w:rsidR="00D64F6D" w:rsidTr="00320F19" w14:paraId="7383573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D64F6D" w:rsidP="00320F19" w:rsidRDefault="00D64F6D" w14:paraId="0D131923" w14:textId="77777777">
            <w:pPr>
              <w:pStyle w:val="Compact"/>
            </w:pPr>
            <w:r>
              <w:t>Output</w:t>
            </w:r>
          </w:p>
        </w:tc>
        <w:tc>
          <w:tcPr>
            <w:tcW w:w="4397" w:type="pct"/>
          </w:tcPr>
          <w:p w:rsidR="00D64F6D" w:rsidP="00320F19" w:rsidRDefault="00D64F6D" w14:paraId="30B805EB" w14:textId="77777777">
            <w:pPr>
              <w:pStyle w:val="Compact"/>
            </w:pPr>
            <w:r>
              <w:t>Message (</w:t>
            </w:r>
            <w:proofErr w:type="spellStart"/>
            <w:proofErr w:type="gramStart"/>
            <w:r>
              <w:t>json:Message</w:t>
            </w:r>
            <w:proofErr w:type="spellEnd"/>
            <w:proofErr w:type="gramEnd"/>
            <w:r>
              <w:t>)</w:t>
            </w:r>
          </w:p>
          <w:p w:rsidR="00D64F6D" w:rsidP="00320F19" w:rsidRDefault="00D64F6D" w14:paraId="1EC7D6AC" w14:textId="77777777">
            <w:pPr>
              <w:pStyle w:val="ListParagraph"/>
              <w:numPr>
                <w:ilvl w:val="0"/>
                <w:numId w:val="7"/>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0F508D">
              <w:fldChar w:fldCharType="begin"/>
            </w:r>
            <w:r w:rsidR="000F508D">
              <w:instrText xml:space="preserve"> HYPERLINK "http://www.w3.org/TR/xmlschema-2/" \l "string" \h </w:instrText>
            </w:r>
            <w:r w:rsidR="000F508D">
              <w:fldChar w:fldCharType="separate"/>
            </w:r>
            <w:proofErr w:type="gramStart"/>
            <w:r>
              <w:rPr>
                <w:rStyle w:val="Hyperlink"/>
              </w:rPr>
              <w:t>json</w:t>
            </w:r>
            <w:r w:rsidRPr="00957F55">
              <w:rPr>
                <w:rStyle w:val="Hyperlink"/>
              </w:rPr>
              <w:t>:string</w:t>
            </w:r>
            <w:proofErr w:type="spellEnd"/>
            <w:proofErr w:type="gramEnd"/>
            <w:r w:rsidR="000F508D">
              <w:rPr>
                <w:rStyle w:val="Hyperlink"/>
              </w:rPr>
              <w:fldChar w:fldCharType="end"/>
            </w:r>
            <w:r w:rsidRPr="00957F55">
              <w:t>) [1]</w:t>
            </w:r>
          </w:p>
        </w:tc>
      </w:tr>
      <w:tr w:rsidR="00D64F6D" w:rsidTr="00320F19" w14:paraId="2F57370C" w14:textId="77777777">
        <w:trPr>
          <w:trHeight w:val="972"/>
        </w:trPr>
        <w:tc>
          <w:tcPr>
            <w:tcW w:w="603" w:type="pct"/>
          </w:tcPr>
          <w:p w:rsidR="00D64F6D" w:rsidP="00320F19" w:rsidRDefault="00D64F6D" w14:paraId="10B5541D" w14:textId="77777777">
            <w:pPr>
              <w:pStyle w:val="Compact"/>
            </w:pPr>
            <w:r>
              <w:t>HTTP Response</w:t>
            </w:r>
          </w:p>
          <w:p w:rsidR="00D64F6D" w:rsidP="00320F19" w:rsidRDefault="00D64F6D" w14:paraId="17689782" w14:textId="77777777">
            <w:pPr>
              <w:pStyle w:val="Compact"/>
            </w:pPr>
            <w:r>
              <w:t>(Error)</w:t>
            </w:r>
          </w:p>
        </w:tc>
        <w:tc>
          <w:tcPr>
            <w:tcW w:w="4397" w:type="pct"/>
          </w:tcPr>
          <w:p w:rsidR="00D64F6D" w:rsidP="00320F19" w:rsidRDefault="00D64F6D" w14:paraId="228907D5" w14:textId="697DAF0D">
            <w:proofErr w:type="spellStart"/>
            <w:r>
              <w:t>SessionFault</w:t>
            </w:r>
            <w:proofErr w:type="spellEnd"/>
            <w:r>
              <w:t xml:space="preserve"> (</w:t>
            </w:r>
            <w:proofErr w:type="spellStart"/>
            <w:proofErr w:type="gramStart"/>
            <w:r>
              <w:t>json:SessionFault</w:t>
            </w:r>
            <w:proofErr w:type="spellEnd"/>
            <w:proofErr w:type="gramEnd"/>
            <w:r>
              <w:t>) – 404 Not Found</w:t>
            </w:r>
            <w:r w:rsidR="00D37357">
              <w:t xml:space="preserve"> </w:t>
            </w:r>
          </w:p>
          <w:p w:rsidR="00D64F6D" w:rsidP="00320F19" w:rsidRDefault="00D64F6D" w14:paraId="7DFE334B" w14:textId="25DC3923">
            <w:pPr>
              <w:pStyle w:val="Compact"/>
            </w:pPr>
            <w:proofErr w:type="spellStart"/>
            <w:r>
              <w:t>SessionFault</w:t>
            </w:r>
            <w:proofErr w:type="spellEnd"/>
            <w:r>
              <w:t xml:space="preserve"> (</w:t>
            </w:r>
            <w:proofErr w:type="spellStart"/>
            <w:proofErr w:type="gramStart"/>
            <w:r>
              <w:t>json:SessionFault</w:t>
            </w:r>
            <w:proofErr w:type="spellEnd"/>
            <w:proofErr w:type="gramEnd"/>
            <w:r>
              <w:t xml:space="preserve">) – </w:t>
            </w:r>
            <w:r w:rsidRPr="009A4FB8">
              <w:t xml:space="preserve">422 </w:t>
            </w:r>
            <w:proofErr w:type="spellStart"/>
            <w:r w:rsidRPr="009A4FB8">
              <w:t>Unprocessable</w:t>
            </w:r>
            <w:proofErr w:type="spellEnd"/>
            <w:r w:rsidRPr="009A4FB8">
              <w:t xml:space="preserve"> Entity</w:t>
            </w:r>
            <w:r w:rsidR="00D37357">
              <w:t xml:space="preserve"> – session exists but does not correspond to a publication session type</w:t>
            </w:r>
          </w:p>
          <w:p w:rsidR="00D64F6D" w:rsidP="00320F19" w:rsidRDefault="00D64F6D" w14:paraId="1C02B7F0" w14:textId="77777777">
            <w:pPr>
              <w:pStyle w:val="Compact"/>
            </w:pPr>
          </w:p>
        </w:tc>
      </w:tr>
    </w:tbl>
    <w:p w:rsidR="00BB0129" w:rsidP="00264707" w:rsidRDefault="00E83E4F" w14:paraId="5F61FF9E" w14:textId="52031BB5">
      <w:pPr>
        <w:pStyle w:val="Heading3"/>
      </w:pPr>
      <w:bookmarkStart w:name="_Toc29288941" w:id="230"/>
      <w:r>
        <w:lastRenderedPageBreak/>
        <w:t>Expire Publication</w:t>
      </w:r>
      <w:bookmarkEnd w:id="228"/>
      <w:bookmarkEnd w:id="229"/>
      <w:bookmarkEnd w:id="230"/>
    </w:p>
    <w:p w:rsidRPr="008A1078" w:rsidR="00543015" w:rsidP="00543015" w:rsidRDefault="00543015" w14:paraId="3FBB75D3" w14:textId="680216B1">
      <w:pPr>
        <w:pStyle w:val="BodyText"/>
      </w:pPr>
      <w:r>
        <w:t>The Expire</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264707" w14:paraId="08A2F414"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D983BD8" w14:textId="77777777">
            <w:pPr>
              <w:pStyle w:val="Compact"/>
            </w:pPr>
            <w:r>
              <w:t>Name</w:t>
            </w:r>
          </w:p>
        </w:tc>
        <w:tc>
          <w:tcPr>
            <w:tcW w:w="0" w:type="auto"/>
          </w:tcPr>
          <w:p w:rsidR="00BB0129" w:rsidRDefault="00E83E4F" w14:paraId="643CB970" w14:textId="77777777">
            <w:pPr>
              <w:pStyle w:val="Compact"/>
            </w:pPr>
            <w:proofErr w:type="spellStart"/>
            <w:r>
              <w:t>ExpirePublication</w:t>
            </w:r>
            <w:proofErr w:type="spellEnd"/>
          </w:p>
        </w:tc>
      </w:tr>
      <w:tr w:rsidR="00BB0129" w:rsidTr="00264707" w14:paraId="1A9546A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E7A5670" w14:textId="77777777">
            <w:pPr>
              <w:pStyle w:val="Compact"/>
            </w:pPr>
            <w:r>
              <w:t>Description</w:t>
            </w:r>
          </w:p>
        </w:tc>
        <w:tc>
          <w:tcPr>
            <w:tcW w:w="0" w:type="auto"/>
          </w:tcPr>
          <w:p w:rsidR="00BB0129" w:rsidRDefault="00E83E4F" w14:paraId="66530936" w14:textId="77777777">
            <w:pPr>
              <w:pStyle w:val="Compact"/>
            </w:pPr>
            <w:r>
              <w:t>Expires a posted publication.</w:t>
            </w:r>
          </w:p>
        </w:tc>
      </w:tr>
      <w:tr w:rsidR="00BB0129" w:rsidTr="00264707" w14:paraId="75E76ECA" w14:textId="77777777">
        <w:tc>
          <w:tcPr>
            <w:tcW w:w="0" w:type="auto"/>
          </w:tcPr>
          <w:p w:rsidR="00BB0129" w:rsidRDefault="00E83E4F" w14:paraId="6BC3DC3D" w14:textId="77777777">
            <w:pPr>
              <w:pStyle w:val="Compact"/>
            </w:pPr>
            <w:r>
              <w:t>Input</w:t>
            </w:r>
          </w:p>
        </w:tc>
        <w:tc>
          <w:tcPr>
            <w:tcW w:w="0" w:type="auto"/>
          </w:tcPr>
          <w:p w:rsidR="00BB0129" w:rsidRDefault="00E83E4F" w14:paraId="53E5081F" w14:textId="2D5C3568">
            <w:proofErr w:type="spellStart"/>
            <w:r>
              <w:t>SessionID</w:t>
            </w:r>
            <w:proofErr w:type="spellEnd"/>
            <w:r>
              <w:t xml:space="preserve"> [1]</w:t>
            </w:r>
          </w:p>
          <w:p w:rsidR="00BB0129" w:rsidRDefault="00E83E4F" w14:paraId="14755FC3" w14:textId="305CD9FC">
            <w:proofErr w:type="spellStart"/>
            <w:r>
              <w:t>MessageID</w:t>
            </w:r>
            <w:proofErr w:type="spellEnd"/>
            <w:r>
              <w:t xml:space="preserve"> [1]</w:t>
            </w:r>
          </w:p>
        </w:tc>
      </w:tr>
      <w:tr w:rsidR="00BB0129" w:rsidTr="00264707" w14:paraId="44034D7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A922901" w14:textId="77777777">
            <w:pPr>
              <w:pStyle w:val="Compact"/>
            </w:pPr>
            <w:r>
              <w:t>Behavior</w:t>
            </w:r>
          </w:p>
        </w:tc>
        <w:tc>
          <w:tcPr>
            <w:tcW w:w="0" w:type="auto"/>
          </w:tcPr>
          <w:p w:rsidR="00BB0129" w:rsidRDefault="00E83E4F" w14:paraId="643BDB4F" w14:textId="77777777">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rsidR="00BB0129" w:rsidRDefault="00E83E4F" w14:paraId="67595EA2" w14:textId="77777777">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rsidR="00BB0129" w:rsidRDefault="00E83E4F" w14:paraId="6A904D22" w14:textId="77777777">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rsidR="00BB0129" w:rsidRDefault="00E83E4F" w14:paraId="3CEBFADA" w14:textId="77777777">
            <w:r>
              <w:t>The message is expired for all topics associated with the message.</w:t>
            </w:r>
          </w:p>
        </w:tc>
      </w:tr>
      <w:tr w:rsidR="00BB0129" w:rsidTr="00264707" w14:paraId="487FDCD2" w14:textId="77777777">
        <w:tc>
          <w:tcPr>
            <w:tcW w:w="0" w:type="auto"/>
          </w:tcPr>
          <w:p w:rsidR="00BB0129" w:rsidRDefault="00E83E4F" w14:paraId="4DBED67F" w14:textId="77777777">
            <w:pPr>
              <w:pStyle w:val="Compact"/>
            </w:pPr>
            <w:r>
              <w:t>Output</w:t>
            </w:r>
          </w:p>
        </w:tc>
        <w:tc>
          <w:tcPr>
            <w:tcW w:w="0" w:type="auto"/>
          </w:tcPr>
          <w:p w:rsidR="00BB0129" w:rsidRDefault="00E83E4F" w14:paraId="2D3795F0" w14:textId="77777777">
            <w:pPr>
              <w:pStyle w:val="Compact"/>
            </w:pPr>
            <w:r>
              <w:t>N/A</w:t>
            </w:r>
          </w:p>
        </w:tc>
      </w:tr>
      <w:tr w:rsidR="00BB0129" w:rsidTr="00264707" w14:paraId="602AC48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C474CD0" w14:textId="77777777">
            <w:pPr>
              <w:pStyle w:val="Compact"/>
            </w:pPr>
            <w:r>
              <w:t>Faults</w:t>
            </w:r>
          </w:p>
        </w:tc>
        <w:tc>
          <w:tcPr>
            <w:tcW w:w="0" w:type="auto"/>
          </w:tcPr>
          <w:p w:rsidR="00BB0129" w:rsidRDefault="00E83E4F" w14:paraId="065AB051" w14:textId="77777777">
            <w:pPr>
              <w:pStyle w:val="Compact"/>
            </w:pPr>
            <w:proofErr w:type="spellStart"/>
            <w:r>
              <w:t>SessionFault</w:t>
            </w:r>
            <w:proofErr w:type="spellEnd"/>
          </w:p>
        </w:tc>
      </w:tr>
    </w:tbl>
    <w:p w:rsidR="001D7B22" w:rsidP="001D7B22" w:rsidRDefault="001D7B22" w14:paraId="389C37CD" w14:textId="0C021438">
      <w:pPr>
        <w:pStyle w:val="Heading4"/>
      </w:pPr>
      <w:bookmarkStart w:name="close-publication-session" w:id="231"/>
      <w:bookmarkStart w:name="_Toc25337051" w:id="232"/>
      <w:bookmarkStart w:name="_Toc25357171" w:id="233"/>
      <w:bookmarkEnd w:id="231"/>
      <w:r>
        <w:t>SOAP Mapping</w:t>
      </w:r>
    </w:p>
    <w:p w:rsidR="001D7B22" w:rsidP="001D7B22" w:rsidRDefault="001D7B22" w14:paraId="5C158631" w14:textId="47DE67FD">
      <w:pPr>
        <w:pStyle w:val="BodyText"/>
      </w:pPr>
      <w:r>
        <w:t>The Expire</w:t>
      </w:r>
      <w:r w:rsidRPr="00F37CC4">
        <w:t xml:space="preserve"> Publication </w:t>
      </w:r>
      <w:r>
        <w:t>general interface is mapped into SOAP 1.1/1.2 as embedded XML schemas in WSDL descriptions according to the following schema types.</w:t>
      </w:r>
    </w:p>
    <w:p w:rsidR="001D7B22" w:rsidP="001D7B22" w:rsidRDefault="001D7B22" w14:paraId="40C9F405"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1D7B22" w:rsidTr="003978B5" w14:paraId="4D309CA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D06798" w:rsidR="001D7B22" w:rsidP="002363F5" w:rsidRDefault="001D7B22" w14:paraId="1EA34513" w14:textId="77777777">
            <w:pPr>
              <w:pStyle w:val="Compact"/>
              <w:rPr>
                <w:bCs/>
              </w:rPr>
            </w:pPr>
            <w:r w:rsidRPr="00D06798">
              <w:rPr>
                <w:bCs/>
              </w:rPr>
              <w:t>Input</w:t>
            </w:r>
          </w:p>
        </w:tc>
        <w:tc>
          <w:tcPr>
            <w:tcW w:w="4397" w:type="pct"/>
          </w:tcPr>
          <w:p w:rsidRPr="00D06798" w:rsidR="001D7B22" w:rsidP="002363F5" w:rsidRDefault="006B2E6B" w14:paraId="789DBAE6" w14:textId="4A1C3D69">
            <w:pPr>
              <w:rPr>
                <w:bCs/>
              </w:rPr>
            </w:pPr>
            <w:proofErr w:type="spellStart"/>
            <w:r w:rsidRPr="00D06798">
              <w:rPr>
                <w:bCs/>
              </w:rPr>
              <w:t>Expire</w:t>
            </w:r>
            <w:r w:rsidRPr="00D06798" w:rsidR="001D7B22">
              <w:rPr>
                <w:bCs/>
              </w:rPr>
              <w:t>Publication</w:t>
            </w:r>
            <w:proofErr w:type="spellEnd"/>
            <w:r w:rsidRPr="00D06798" w:rsidR="001D7B22">
              <w:rPr>
                <w:bCs/>
              </w:rPr>
              <w:t xml:space="preserve"> (</w:t>
            </w:r>
            <w:proofErr w:type="spellStart"/>
            <w:proofErr w:type="gramStart"/>
            <w:r w:rsidRPr="00D06798" w:rsidR="001D7B22">
              <w:rPr>
                <w:bCs/>
              </w:rPr>
              <w:t>isbm:</w:t>
            </w:r>
            <w:r w:rsidRPr="00D06798">
              <w:rPr>
                <w:bCs/>
              </w:rPr>
              <w:t>Expire</w:t>
            </w:r>
            <w:r w:rsidRPr="00D06798" w:rsidR="001D7B22">
              <w:rPr>
                <w:bCs/>
              </w:rPr>
              <w:t>Publication</w:t>
            </w:r>
            <w:proofErr w:type="spellEnd"/>
            <w:proofErr w:type="gramEnd"/>
            <w:r w:rsidRPr="00D06798" w:rsidR="001D7B22">
              <w:rPr>
                <w:bCs/>
              </w:rPr>
              <w:t>)</w:t>
            </w:r>
          </w:p>
          <w:p w:rsidRPr="00D06798" w:rsidR="001D7B22" w:rsidP="002363F5" w:rsidRDefault="001D7B22" w14:paraId="5617F0F4" w14:textId="77777777">
            <w:pPr>
              <w:pStyle w:val="ListParagraph"/>
              <w:numPr>
                <w:ilvl w:val="0"/>
                <w:numId w:val="7"/>
              </w:numPr>
              <w:rPr>
                <w:bCs/>
              </w:rPr>
            </w:pPr>
            <w:proofErr w:type="spellStart"/>
            <w:r w:rsidRPr="00D06798">
              <w:rPr>
                <w:bCs/>
              </w:rPr>
              <w:t>SessionID</w:t>
            </w:r>
            <w:proofErr w:type="spellEnd"/>
            <w:r w:rsidRPr="00D06798">
              <w:rPr>
                <w:bCs/>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D06798">
              <w:rPr>
                <w:bCs/>
              </w:rPr>
              <w:t>xs:string</w:t>
            </w:r>
            <w:proofErr w:type="spellEnd"/>
            <w:proofErr w:type="gramEnd"/>
            <w:r w:rsidR="000F508D">
              <w:rPr>
                <w:bCs/>
              </w:rPr>
              <w:fldChar w:fldCharType="end"/>
            </w:r>
            <w:r w:rsidRPr="00D06798">
              <w:rPr>
                <w:bCs/>
              </w:rPr>
              <w:t>) [1]</w:t>
            </w:r>
          </w:p>
          <w:p w:rsidRPr="00D06798" w:rsidR="001D7B22" w:rsidP="008F20DE" w:rsidRDefault="001D7B22" w14:paraId="2B7F496D" w14:textId="44975E04">
            <w:pPr>
              <w:pStyle w:val="ListParagraph"/>
              <w:numPr>
                <w:ilvl w:val="0"/>
                <w:numId w:val="7"/>
              </w:numPr>
              <w:rPr>
                <w:bCs/>
              </w:rPr>
            </w:pPr>
            <w:proofErr w:type="spellStart"/>
            <w:r w:rsidRPr="00D06798">
              <w:rPr>
                <w:bCs/>
              </w:rPr>
              <w:t>Message</w:t>
            </w:r>
            <w:r w:rsidRPr="00D06798" w:rsidR="008F20DE">
              <w:rPr>
                <w:bCs/>
              </w:rPr>
              <w:t>ID</w:t>
            </w:r>
            <w:proofErr w:type="spellEnd"/>
            <w:r w:rsidRPr="00D06798">
              <w:rPr>
                <w:bCs/>
              </w:rPr>
              <w:t xml:space="preserve"> (</w:t>
            </w:r>
            <w:proofErr w:type="spellStart"/>
            <w:r w:rsidR="000F508D">
              <w:fldChar w:fldCharType="begin"/>
            </w:r>
            <w:r w:rsidR="000F508D">
              <w:instrText xml:space="preserve"> HYPERLINK "http://www.openoandm.org/ws-isbm/1.0/ws-isbm.html" \l "message-content-xml" \h </w:instrText>
            </w:r>
            <w:r w:rsidR="000F508D">
              <w:fldChar w:fldCharType="separate"/>
            </w:r>
            <w:r w:rsidRPr="00D06798" w:rsidR="008F20DE">
              <w:rPr>
                <w:bCs/>
              </w:rPr>
              <w:t>xs:string</w:t>
            </w:r>
            <w:proofErr w:type="spellEnd"/>
            <w:r w:rsidR="000F508D">
              <w:rPr>
                <w:bCs/>
              </w:rPr>
              <w:fldChar w:fldCharType="end"/>
            </w:r>
            <w:r w:rsidRPr="00D06798">
              <w:rPr>
                <w:bCs/>
              </w:rPr>
              <w:t>) [1]</w:t>
            </w:r>
          </w:p>
        </w:tc>
      </w:tr>
      <w:tr w:rsidR="001D7B22" w:rsidTr="003978B5" w14:paraId="4E85FE2A" w14:textId="77777777">
        <w:tc>
          <w:tcPr>
            <w:tcW w:w="603" w:type="pct"/>
          </w:tcPr>
          <w:p w:rsidR="001D7B22" w:rsidP="002363F5" w:rsidRDefault="001D7B22" w14:paraId="5CF7C75B" w14:textId="77777777">
            <w:pPr>
              <w:pStyle w:val="Compact"/>
            </w:pPr>
            <w:r>
              <w:t>Output</w:t>
            </w:r>
          </w:p>
        </w:tc>
        <w:tc>
          <w:tcPr>
            <w:tcW w:w="4397" w:type="pct"/>
          </w:tcPr>
          <w:p w:rsidRPr="00957F55" w:rsidR="001D7B22" w:rsidP="002363F5" w:rsidRDefault="00B738B0" w14:paraId="28A7C979" w14:textId="408695A9">
            <w:pPr>
              <w:rPr>
                <w:bCs/>
              </w:rPr>
            </w:pPr>
            <w:proofErr w:type="spellStart"/>
            <w:r w:rsidRPr="00B738B0">
              <w:t>ExpirePublication</w:t>
            </w:r>
            <w:r w:rsidRPr="008E449A" w:rsidR="001D7B22">
              <w:t>Response</w:t>
            </w:r>
            <w:proofErr w:type="spellEnd"/>
            <w:r w:rsidRPr="008E449A" w:rsidR="001D7B22">
              <w:t xml:space="preserve"> </w:t>
            </w:r>
            <w:r w:rsidRPr="00957F55" w:rsidR="001D7B22">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sidR="001D7B22">
              <w:rPr>
                <w:rStyle w:val="Hyperlink"/>
                <w:bCs/>
              </w:rPr>
              <w:t>isbm:</w:t>
            </w:r>
            <w:r w:rsidR="000F508D">
              <w:rPr>
                <w:rStyle w:val="Hyperlink"/>
                <w:bCs/>
              </w:rPr>
              <w:fldChar w:fldCharType="end"/>
            </w:r>
            <w:r w:rsidRPr="00B738B0">
              <w:t>ExpirePublication</w:t>
            </w:r>
            <w:r w:rsidRPr="008E449A" w:rsidR="001D7B22">
              <w:t>Response</w:t>
            </w:r>
            <w:proofErr w:type="spellEnd"/>
            <w:r w:rsidRPr="00957F55" w:rsidR="001D7B22">
              <w:rPr>
                <w:bCs/>
              </w:rPr>
              <w:t>)</w:t>
            </w:r>
          </w:p>
          <w:p w:rsidRPr="00957F55" w:rsidR="001D7B22" w:rsidP="002363F5" w:rsidRDefault="00F27186" w14:paraId="47E8F183" w14:textId="693D1A1A">
            <w:pPr>
              <w:pStyle w:val="ListParagraph"/>
              <w:numPr>
                <w:ilvl w:val="0"/>
                <w:numId w:val="7"/>
              </w:numPr>
            </w:pPr>
            <w:r>
              <w:t>No content</w:t>
            </w:r>
          </w:p>
        </w:tc>
      </w:tr>
      <w:tr w:rsidR="001D7B22" w:rsidTr="003978B5" w14:paraId="6C3469F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D7B22" w:rsidP="002363F5" w:rsidRDefault="001D7B22" w14:paraId="0574675B" w14:textId="77777777">
            <w:pPr>
              <w:pStyle w:val="Compact"/>
            </w:pPr>
            <w:r>
              <w:t>Faults</w:t>
            </w:r>
          </w:p>
        </w:tc>
        <w:tc>
          <w:tcPr>
            <w:tcW w:w="4397" w:type="pct"/>
          </w:tcPr>
          <w:p w:rsidR="001D7B22" w:rsidP="002363F5" w:rsidRDefault="001D7B22" w14:paraId="5DADB638" w14:textId="77777777">
            <w:pPr>
              <w:pStyle w:val="Compact"/>
            </w:pPr>
            <w:proofErr w:type="spellStart"/>
            <w:r>
              <w:t>SessionFault</w:t>
            </w:r>
            <w:proofErr w:type="spellEnd"/>
          </w:p>
        </w:tc>
      </w:tr>
    </w:tbl>
    <w:p w:rsidR="001D7B22" w:rsidP="001D7B22" w:rsidRDefault="001D7B22" w14:paraId="31D230F4" w14:textId="77777777">
      <w:pPr>
        <w:pStyle w:val="Heading4"/>
      </w:pPr>
      <w:r>
        <w:t>REST Mapping</w:t>
      </w:r>
    </w:p>
    <w:p w:rsidR="001D7B22" w:rsidP="001D7B22" w:rsidRDefault="001D7B22" w14:paraId="67ACBCCE" w14:textId="31C511C6">
      <w:pPr>
        <w:pStyle w:val="BodyText"/>
      </w:pPr>
      <w:r>
        <w:t>The Expire</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rsidR="001D7B22" w:rsidP="001D7B22" w:rsidRDefault="001D7B22" w14:paraId="68D4259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7B22" w:rsidTr="002363F5" w14:paraId="246D03F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D7B22" w:rsidP="002363F5" w:rsidRDefault="001D7B22" w14:paraId="2DB219BF" w14:textId="77777777">
            <w:pPr>
              <w:pStyle w:val="Compact"/>
            </w:pPr>
            <w:r w:rsidRPr="003B5061">
              <w:t>HTTP M</w:t>
            </w:r>
            <w:r>
              <w:t>ethod</w:t>
            </w:r>
          </w:p>
        </w:tc>
        <w:tc>
          <w:tcPr>
            <w:tcW w:w="4397" w:type="pct"/>
          </w:tcPr>
          <w:p w:rsidRPr="003B5061" w:rsidR="001D7B22" w:rsidP="002363F5" w:rsidRDefault="00ED3F19" w14:paraId="249287B5" w14:textId="40893A96">
            <w:pPr>
              <w:rPr>
                <w:bCs/>
              </w:rPr>
            </w:pPr>
            <w:r>
              <w:rPr>
                <w:bCs/>
              </w:rPr>
              <w:t>DELETE</w:t>
            </w:r>
          </w:p>
        </w:tc>
      </w:tr>
      <w:tr w:rsidR="001D7B22" w:rsidTr="002363F5" w14:paraId="06CA90F3" w14:textId="77777777">
        <w:tc>
          <w:tcPr>
            <w:tcW w:w="603" w:type="pct"/>
          </w:tcPr>
          <w:p w:rsidRPr="003B5061" w:rsidR="001D7B22" w:rsidP="002363F5" w:rsidRDefault="001D7B22" w14:paraId="053F0DEE" w14:textId="77777777">
            <w:pPr>
              <w:pStyle w:val="Compact"/>
            </w:pPr>
            <w:r>
              <w:t xml:space="preserve">URL </w:t>
            </w:r>
          </w:p>
        </w:tc>
        <w:tc>
          <w:tcPr>
            <w:tcW w:w="4397" w:type="pct"/>
          </w:tcPr>
          <w:p w:rsidRPr="003B5061" w:rsidR="001D7B22" w:rsidP="002363F5" w:rsidRDefault="001D7B22" w14:paraId="5F061117" w14:textId="4E861980">
            <w:pPr>
              <w:rPr>
                <w:bCs/>
              </w:rPr>
            </w:pPr>
            <w:r w:rsidRPr="00211B67">
              <w:rPr>
                <w:bCs/>
              </w:rPr>
              <w:t>/sessions/{session-id}/publications</w:t>
            </w:r>
            <w:r w:rsidR="0011540C">
              <w:rPr>
                <w:bCs/>
              </w:rPr>
              <w:t>/{message-id}</w:t>
            </w:r>
          </w:p>
        </w:tc>
      </w:tr>
      <w:tr w:rsidR="001D7B22" w:rsidTr="002363F5" w14:paraId="715BAD2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D7B22" w:rsidP="002363F5" w:rsidRDefault="001D7B22" w14:paraId="24277BD7" w14:textId="77777777">
            <w:pPr>
              <w:pStyle w:val="Compact"/>
            </w:pPr>
            <w:r>
              <w:lastRenderedPageBreak/>
              <w:t>HTTP Body</w:t>
            </w:r>
          </w:p>
        </w:tc>
        <w:tc>
          <w:tcPr>
            <w:tcW w:w="4397" w:type="pct"/>
          </w:tcPr>
          <w:p w:rsidRPr="003B5061" w:rsidR="001D7B22" w:rsidP="006C0706" w:rsidRDefault="00FC1647" w14:paraId="0FBD6F18" w14:textId="558155E5">
            <w:r>
              <w:t>N/A</w:t>
            </w:r>
          </w:p>
        </w:tc>
      </w:tr>
      <w:tr w:rsidR="001D7B22" w:rsidTr="002363F5" w14:paraId="14FEAD4B" w14:textId="77777777">
        <w:tc>
          <w:tcPr>
            <w:tcW w:w="603" w:type="pct"/>
          </w:tcPr>
          <w:p w:rsidR="001D7B22" w:rsidP="002363F5" w:rsidRDefault="001D7B22" w14:paraId="650DBAC8" w14:textId="77777777">
            <w:pPr>
              <w:pStyle w:val="Compact"/>
            </w:pPr>
            <w:r>
              <w:t>HTTP Response (Success)</w:t>
            </w:r>
          </w:p>
        </w:tc>
        <w:tc>
          <w:tcPr>
            <w:tcW w:w="4397" w:type="pct"/>
          </w:tcPr>
          <w:p w:rsidR="001D7B22" w:rsidP="002363F5" w:rsidRDefault="001D7B22" w14:paraId="5AC364CB" w14:textId="0A78BEF2">
            <w:pPr>
              <w:pStyle w:val="Compact"/>
            </w:pPr>
            <w:r>
              <w:t>20</w:t>
            </w:r>
            <w:r w:rsidR="00E97933">
              <w:t>4</w:t>
            </w:r>
            <w:r>
              <w:t xml:space="preserve"> </w:t>
            </w:r>
            <w:r w:rsidR="00E97933">
              <w:t>No Content</w:t>
            </w:r>
          </w:p>
        </w:tc>
      </w:tr>
      <w:tr w:rsidR="001D7B22" w:rsidTr="002363F5" w14:paraId="10F84E3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D7B22" w:rsidP="002363F5" w:rsidRDefault="001D7B22" w14:paraId="094ADF28" w14:textId="77777777">
            <w:pPr>
              <w:pStyle w:val="Compact"/>
            </w:pPr>
            <w:r>
              <w:t>Output</w:t>
            </w:r>
          </w:p>
        </w:tc>
        <w:tc>
          <w:tcPr>
            <w:tcW w:w="4397" w:type="pct"/>
          </w:tcPr>
          <w:p w:rsidR="001D7B22" w:rsidP="003D6B9E" w:rsidRDefault="003D6B9E" w14:paraId="292BD0DC" w14:textId="2A404334">
            <w:r>
              <w:t>N/A</w:t>
            </w:r>
          </w:p>
        </w:tc>
      </w:tr>
      <w:tr w:rsidR="001D7B22" w:rsidTr="002363F5" w14:paraId="55AA1BF9" w14:textId="77777777">
        <w:trPr>
          <w:trHeight w:val="972"/>
        </w:trPr>
        <w:tc>
          <w:tcPr>
            <w:tcW w:w="603" w:type="pct"/>
          </w:tcPr>
          <w:p w:rsidR="001D7B22" w:rsidP="002363F5" w:rsidRDefault="001D7B22" w14:paraId="20DD0945" w14:textId="77777777">
            <w:pPr>
              <w:pStyle w:val="Compact"/>
            </w:pPr>
            <w:r>
              <w:t>HTTP Response</w:t>
            </w:r>
          </w:p>
          <w:p w:rsidR="001D7B22" w:rsidP="002363F5" w:rsidRDefault="001D7B22" w14:paraId="5AB95084" w14:textId="77777777">
            <w:pPr>
              <w:pStyle w:val="Compact"/>
            </w:pPr>
            <w:r>
              <w:t>(Error)</w:t>
            </w:r>
          </w:p>
        </w:tc>
        <w:tc>
          <w:tcPr>
            <w:tcW w:w="4397" w:type="pct"/>
          </w:tcPr>
          <w:p w:rsidR="001D7B22" w:rsidP="002363F5" w:rsidRDefault="001D7B22" w14:paraId="1252B77D" w14:textId="77777777">
            <w:proofErr w:type="spellStart"/>
            <w:r>
              <w:t>SessionFault</w:t>
            </w:r>
            <w:proofErr w:type="spellEnd"/>
            <w:r>
              <w:t xml:space="preserve"> (</w:t>
            </w:r>
            <w:proofErr w:type="spellStart"/>
            <w:proofErr w:type="gramStart"/>
            <w:r>
              <w:t>json:SessionFault</w:t>
            </w:r>
            <w:proofErr w:type="spellEnd"/>
            <w:proofErr w:type="gramEnd"/>
            <w:r>
              <w:t>) – 404 Not Found</w:t>
            </w:r>
          </w:p>
          <w:p w:rsidR="001D7B22" w:rsidP="002363F5" w:rsidRDefault="001D7B22" w14:paraId="0A560098" w14:textId="7F6A48F0">
            <w:pPr>
              <w:pStyle w:val="Compact"/>
            </w:pPr>
            <w:proofErr w:type="spellStart"/>
            <w:r>
              <w:t>SessionFault</w:t>
            </w:r>
            <w:proofErr w:type="spellEnd"/>
            <w:r>
              <w:t xml:space="preserve"> (</w:t>
            </w:r>
            <w:proofErr w:type="spellStart"/>
            <w:proofErr w:type="gramStart"/>
            <w:r>
              <w:t>json:SessionFault</w:t>
            </w:r>
            <w:proofErr w:type="spellEnd"/>
            <w:proofErr w:type="gramEnd"/>
            <w:r>
              <w:t xml:space="preserve">) – </w:t>
            </w:r>
            <w:r w:rsidRPr="009A4FB8">
              <w:t xml:space="preserve">422 </w:t>
            </w:r>
            <w:proofErr w:type="spellStart"/>
            <w:r w:rsidRPr="009A4FB8">
              <w:t>Unprocessable</w:t>
            </w:r>
            <w:proofErr w:type="spellEnd"/>
            <w:r w:rsidRPr="009A4FB8">
              <w:t xml:space="preserve"> Entity</w:t>
            </w:r>
            <w:r w:rsidRPr="00D37357" w:rsidR="00D37357">
              <w:t xml:space="preserve"> – session exists but does not correspond to a publication session type</w:t>
            </w:r>
          </w:p>
          <w:p w:rsidR="001D7B22" w:rsidP="002363F5" w:rsidRDefault="001D7B22" w14:paraId="206173F4" w14:textId="77777777">
            <w:pPr>
              <w:pStyle w:val="Compact"/>
            </w:pPr>
          </w:p>
        </w:tc>
      </w:tr>
    </w:tbl>
    <w:p w:rsidR="00BB0129" w:rsidP="00264707" w:rsidRDefault="00E83E4F" w14:paraId="63C161BA" w14:textId="1C134EA1">
      <w:pPr>
        <w:pStyle w:val="Heading3"/>
      </w:pPr>
      <w:bookmarkStart w:name="_Toc29288942" w:id="234"/>
      <w:r>
        <w:t>Close Publication Session</w:t>
      </w:r>
      <w:bookmarkEnd w:id="232"/>
      <w:bookmarkEnd w:id="233"/>
      <w:bookmarkEnd w:id="234"/>
    </w:p>
    <w:p w:rsidRPr="00A9589A" w:rsidR="00A9589A" w:rsidP="00A9589A" w:rsidRDefault="00A9589A" w14:paraId="2BBC2B9D" w14:textId="2DD8D0EA">
      <w:pPr>
        <w:pStyle w:val="BodyText"/>
      </w:pPr>
      <w:r>
        <w:t xml:space="preserve">The </w:t>
      </w:r>
      <w:r w:rsidR="00B92172">
        <w:t>Close</w:t>
      </w:r>
      <w:r w:rsidRPr="00F37CC4">
        <w:t xml:space="preserve"> Publication </w:t>
      </w:r>
      <w:r w:rsidR="00B92172">
        <w:t xml:space="preserve">Session </w:t>
      </w:r>
      <w:r>
        <w:t>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3E5278" w14:paraId="7D8CB67A"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0CCF06BF" w14:textId="77777777">
            <w:pPr>
              <w:pStyle w:val="Compact"/>
            </w:pPr>
            <w:r>
              <w:t>Name</w:t>
            </w:r>
          </w:p>
        </w:tc>
        <w:tc>
          <w:tcPr>
            <w:tcW w:w="0" w:type="auto"/>
          </w:tcPr>
          <w:p w:rsidR="00BB0129" w:rsidRDefault="00E83E4F" w14:paraId="7D428F9F" w14:textId="77777777">
            <w:pPr>
              <w:pStyle w:val="Compact"/>
            </w:pPr>
            <w:proofErr w:type="spellStart"/>
            <w:r>
              <w:t>ClosePublicationSession</w:t>
            </w:r>
            <w:proofErr w:type="spellEnd"/>
          </w:p>
        </w:tc>
      </w:tr>
      <w:tr w:rsidR="00BB0129" w:rsidTr="003E5278" w14:paraId="6FA7739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A415FEE" w14:textId="77777777">
            <w:pPr>
              <w:pStyle w:val="Compact"/>
            </w:pPr>
            <w:r>
              <w:t>Description</w:t>
            </w:r>
          </w:p>
        </w:tc>
        <w:tc>
          <w:tcPr>
            <w:tcW w:w="0" w:type="auto"/>
          </w:tcPr>
          <w:p w:rsidR="00BB0129" w:rsidRDefault="00E83E4F" w14:paraId="5909FFCE" w14:textId="77777777">
            <w:pPr>
              <w:pStyle w:val="Compact"/>
            </w:pPr>
            <w:r>
              <w:t>Closes a publication session.</w:t>
            </w:r>
          </w:p>
        </w:tc>
      </w:tr>
      <w:tr w:rsidR="00BB0129" w:rsidTr="003E5278" w14:paraId="0BC2FE89" w14:textId="77777777">
        <w:tc>
          <w:tcPr>
            <w:tcW w:w="0" w:type="auto"/>
          </w:tcPr>
          <w:p w:rsidR="00BB0129" w:rsidRDefault="00E83E4F" w14:paraId="0609C445" w14:textId="77777777">
            <w:pPr>
              <w:pStyle w:val="Compact"/>
            </w:pPr>
            <w:r>
              <w:t>Input</w:t>
            </w:r>
          </w:p>
        </w:tc>
        <w:tc>
          <w:tcPr>
            <w:tcW w:w="0" w:type="auto"/>
          </w:tcPr>
          <w:p w:rsidR="00BB0129" w:rsidRDefault="00E83E4F" w14:paraId="3FBB33E7" w14:textId="6023C135">
            <w:pPr>
              <w:pStyle w:val="Compact"/>
            </w:pPr>
            <w:proofErr w:type="spellStart"/>
            <w:r>
              <w:t>SessionID</w:t>
            </w:r>
            <w:proofErr w:type="spellEnd"/>
            <w:r w:rsidR="009C0E0C">
              <w:t xml:space="preserve"> </w:t>
            </w:r>
            <w:r>
              <w:t>[1]</w:t>
            </w:r>
          </w:p>
        </w:tc>
      </w:tr>
      <w:tr w:rsidR="00BB0129" w:rsidTr="003E5278" w14:paraId="04A17DE4"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2AB8A89" w14:textId="77777777">
            <w:pPr>
              <w:pStyle w:val="Compact"/>
            </w:pPr>
            <w:r>
              <w:t>Behavior</w:t>
            </w:r>
          </w:p>
        </w:tc>
        <w:tc>
          <w:tcPr>
            <w:tcW w:w="0" w:type="auto"/>
          </w:tcPr>
          <w:p w:rsidR="00BB0129" w:rsidRDefault="00E83E4F" w14:paraId="19EE8F86" w14:textId="77777777">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rsidR="00BB0129" w:rsidRDefault="00E83E4F" w14:paraId="7004D4C7" w14:textId="77777777">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rsidR="00BB0129" w:rsidRDefault="00E83E4F" w14:paraId="0463D2FA" w14:textId="77777777">
            <w:r>
              <w:t>All unexpired messages that have been posted during the session will be expired.</w:t>
            </w:r>
          </w:p>
        </w:tc>
      </w:tr>
      <w:tr w:rsidR="00BB0129" w:rsidTr="003E5278" w14:paraId="20FBFB0A" w14:textId="77777777">
        <w:tc>
          <w:tcPr>
            <w:tcW w:w="0" w:type="auto"/>
          </w:tcPr>
          <w:p w:rsidR="00BB0129" w:rsidRDefault="00E83E4F" w14:paraId="426748BA" w14:textId="77777777">
            <w:pPr>
              <w:pStyle w:val="Compact"/>
            </w:pPr>
            <w:r>
              <w:t>Output</w:t>
            </w:r>
          </w:p>
        </w:tc>
        <w:tc>
          <w:tcPr>
            <w:tcW w:w="0" w:type="auto"/>
          </w:tcPr>
          <w:p w:rsidR="00BB0129" w:rsidRDefault="00E83E4F" w14:paraId="0F5DEA8E" w14:textId="77777777">
            <w:pPr>
              <w:pStyle w:val="Compact"/>
            </w:pPr>
            <w:r>
              <w:t>N/A</w:t>
            </w:r>
          </w:p>
        </w:tc>
      </w:tr>
      <w:tr w:rsidR="00BB0129" w:rsidTr="003E5278" w14:paraId="53F1379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DDA83F9" w14:textId="77777777">
            <w:pPr>
              <w:pStyle w:val="Compact"/>
            </w:pPr>
            <w:r>
              <w:t>Faults</w:t>
            </w:r>
          </w:p>
        </w:tc>
        <w:tc>
          <w:tcPr>
            <w:tcW w:w="0" w:type="auto"/>
          </w:tcPr>
          <w:p w:rsidR="00BB0129" w:rsidRDefault="00E83E4F" w14:paraId="4305E363" w14:textId="77777777">
            <w:pPr>
              <w:pStyle w:val="Compact"/>
            </w:pPr>
            <w:proofErr w:type="spellStart"/>
            <w:r>
              <w:t>SessionFault</w:t>
            </w:r>
            <w:proofErr w:type="spellEnd"/>
          </w:p>
        </w:tc>
      </w:tr>
    </w:tbl>
    <w:p w:rsidR="00354010" w:rsidP="00B303C3" w:rsidRDefault="00354010" w14:paraId="5BB8D78E" w14:textId="4E4F5D8C">
      <w:pPr>
        <w:pStyle w:val="Heading4"/>
      </w:pPr>
      <w:bookmarkStart w:name="consumer-publication-service" w:id="235"/>
      <w:bookmarkStart w:name="_Toc25337052" w:id="236"/>
      <w:bookmarkStart w:name="_Toc25357172" w:id="237"/>
      <w:bookmarkStart w:name="_Toc25337055" w:id="238"/>
      <w:bookmarkEnd w:id="235"/>
      <w:r>
        <w:t xml:space="preserve">SOAP </w:t>
      </w:r>
      <w:bookmarkEnd w:id="236"/>
      <w:bookmarkEnd w:id="237"/>
      <w:r>
        <w:t>Mapping</w:t>
      </w:r>
    </w:p>
    <w:p w:rsidR="00354010" w:rsidP="00354010" w:rsidRDefault="00354010" w14:paraId="5D324BEF" w14:textId="55C494EE">
      <w:pPr>
        <w:pStyle w:val="BodyText"/>
      </w:pPr>
      <w:r>
        <w:t>The Close</w:t>
      </w:r>
      <w:r w:rsidRPr="00F37CC4">
        <w:t xml:space="preserve"> Publication </w:t>
      </w:r>
      <w:r>
        <w:t>Session general interface is mapped into SOAP 1.1/1.2 as embedded XML schemas in WSDL descriptions according to the following schema types.</w:t>
      </w:r>
    </w:p>
    <w:p w:rsidR="00354010" w:rsidP="00B303C3" w:rsidRDefault="00354010" w14:paraId="6D97F87F" w14:textId="17002036">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B303C3" w:rsidTr="002363F5" w14:paraId="7C66AF53"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B303C3" w:rsidP="002363F5" w:rsidRDefault="00B303C3" w14:paraId="05ECCB80" w14:textId="7AE0805F">
            <w:pPr>
              <w:pStyle w:val="Compact"/>
            </w:pPr>
            <w:r w:rsidRPr="00151DB9">
              <w:rPr>
                <w:b w:val="0"/>
              </w:rPr>
              <w:t>Input</w:t>
            </w:r>
          </w:p>
        </w:tc>
        <w:tc>
          <w:tcPr>
            <w:tcW w:w="4397" w:type="pct"/>
          </w:tcPr>
          <w:p w:rsidRPr="00136178" w:rsidR="00B303C3" w:rsidP="002363F5" w:rsidRDefault="00B303C3" w14:paraId="6847B14F" w14:textId="11A9A4AA">
            <w:pPr>
              <w:rPr>
                <w:b w:val="0"/>
              </w:rPr>
            </w:pPr>
            <w:proofErr w:type="spellStart"/>
            <w:r>
              <w:rPr>
                <w:b w:val="0"/>
              </w:rPr>
              <w:t>Close</w:t>
            </w:r>
            <w:r w:rsidRPr="00136178">
              <w:rPr>
                <w:b w:val="0"/>
              </w:rPr>
              <w:t>Publication</w:t>
            </w:r>
            <w:r>
              <w:rPr>
                <w:b w:val="0"/>
              </w:rPr>
              <w:t>Session</w:t>
            </w:r>
            <w:proofErr w:type="spellEnd"/>
            <w:r>
              <w:rPr>
                <w:b w:val="0"/>
              </w:rPr>
              <w:t xml:space="preserve"> (</w:t>
            </w:r>
            <w:proofErr w:type="spellStart"/>
            <w:proofErr w:type="gramStart"/>
            <w:r>
              <w:rPr>
                <w:b w:val="0"/>
              </w:rPr>
              <w:t>isbm:Close</w:t>
            </w:r>
            <w:r w:rsidRPr="00136178">
              <w:rPr>
                <w:b w:val="0"/>
              </w:rPr>
              <w:t>Publication</w:t>
            </w:r>
            <w:r>
              <w:rPr>
                <w:b w:val="0"/>
              </w:rPr>
              <w:t>Session</w:t>
            </w:r>
            <w:proofErr w:type="spellEnd"/>
            <w:proofErr w:type="gramEnd"/>
            <w:r>
              <w:rPr>
                <w:b w:val="0"/>
              </w:rPr>
              <w:t>)</w:t>
            </w:r>
          </w:p>
          <w:p w:rsidRPr="00B303C3" w:rsidR="00B303C3" w:rsidP="00B303C3" w:rsidRDefault="00B303C3" w14:paraId="216A0C4D" w14:textId="77777777">
            <w:pPr>
              <w:pStyle w:val="ListParagraph"/>
              <w:numPr>
                <w:ilvl w:val="0"/>
                <w:numId w:val="7"/>
              </w:numPr>
              <w:rPr>
                <w:b w:val="0"/>
              </w:rPr>
            </w:pPr>
            <w:proofErr w:type="spellStart"/>
            <w:r w:rsidRPr="00B212FB">
              <w:rPr>
                <w:b w:val="0"/>
              </w:rPr>
              <w:t>SessionID</w:t>
            </w:r>
            <w:proofErr w:type="spellEnd"/>
            <w:r w:rsidRPr="00B212FB">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C418F6">
              <w:rPr>
                <w:b w:val="0"/>
              </w:rPr>
              <w:t>xs:string</w:t>
            </w:r>
            <w:proofErr w:type="spellEnd"/>
            <w:proofErr w:type="gramEnd"/>
            <w:r w:rsidR="000F508D">
              <w:fldChar w:fldCharType="end"/>
            </w:r>
            <w:r w:rsidRPr="00C418F6">
              <w:rPr>
                <w:b w:val="0"/>
              </w:rPr>
              <w:t>) [1]</w:t>
            </w:r>
          </w:p>
        </w:tc>
      </w:tr>
      <w:tr w:rsidR="00B303C3" w:rsidTr="002363F5" w14:paraId="1EE3099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303C3" w:rsidP="002363F5" w:rsidRDefault="00B303C3" w14:paraId="44698BD5" w14:textId="341ED3D1">
            <w:pPr>
              <w:pStyle w:val="Compact"/>
            </w:pPr>
            <w:r>
              <w:t>Output</w:t>
            </w:r>
          </w:p>
        </w:tc>
        <w:tc>
          <w:tcPr>
            <w:tcW w:w="4397" w:type="pct"/>
          </w:tcPr>
          <w:p w:rsidRPr="00957F55" w:rsidR="00B303C3" w:rsidP="002363F5" w:rsidRDefault="00B303C3" w14:paraId="63ED4A6C" w14:textId="281F940F">
            <w:pPr>
              <w:rPr>
                <w:bCs/>
              </w:rPr>
            </w:pPr>
            <w:proofErr w:type="spellStart"/>
            <w:r w:rsidRPr="00C11F8A">
              <w:t>ClosePublicationSession</w:t>
            </w:r>
            <w:r w:rsidRPr="008E449A">
              <w:t>Response</w:t>
            </w:r>
            <w:proofErr w:type="spellEnd"/>
            <w:r w:rsidRPr="008E449A">
              <w:t xml:space="preserve"> </w:t>
            </w:r>
            <w:r w:rsidRPr="00957F55">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Pr>
                <w:rStyle w:val="Hyperlink"/>
                <w:bCs/>
              </w:rPr>
              <w:t>isbm:</w:t>
            </w:r>
            <w:r w:rsidR="000F508D">
              <w:rPr>
                <w:rStyle w:val="Hyperlink"/>
                <w:bCs/>
              </w:rPr>
              <w:fldChar w:fldCharType="end"/>
            </w:r>
            <w:r w:rsidRPr="002138C4">
              <w:t>ClosePublicationSession</w:t>
            </w:r>
            <w:r w:rsidRPr="008E449A">
              <w:t>Response</w:t>
            </w:r>
            <w:proofErr w:type="spellEnd"/>
            <w:r w:rsidRPr="00957F55">
              <w:rPr>
                <w:bCs/>
              </w:rPr>
              <w:t>)</w:t>
            </w:r>
          </w:p>
          <w:p w:rsidRPr="00957F55" w:rsidR="00B303C3" w:rsidP="00B303C3" w:rsidRDefault="00B303C3" w14:paraId="214CEB13" w14:textId="77777777">
            <w:pPr>
              <w:pStyle w:val="ListParagraph"/>
              <w:numPr>
                <w:ilvl w:val="0"/>
                <w:numId w:val="7"/>
              </w:numPr>
            </w:pPr>
            <w:r>
              <w:t>No content</w:t>
            </w:r>
          </w:p>
        </w:tc>
      </w:tr>
      <w:tr w:rsidR="00B303C3" w:rsidTr="002363F5" w14:paraId="54BE96C0" w14:textId="77777777">
        <w:tc>
          <w:tcPr>
            <w:tcW w:w="603" w:type="pct"/>
          </w:tcPr>
          <w:p w:rsidR="00B303C3" w:rsidP="002363F5" w:rsidRDefault="00B303C3" w14:paraId="642AC494" w14:textId="5E7FD831">
            <w:pPr>
              <w:pStyle w:val="Compact"/>
            </w:pPr>
            <w:r>
              <w:t>Faults</w:t>
            </w:r>
          </w:p>
        </w:tc>
        <w:tc>
          <w:tcPr>
            <w:tcW w:w="4397" w:type="pct"/>
          </w:tcPr>
          <w:p w:rsidR="00B303C3" w:rsidP="002363F5" w:rsidRDefault="00B303C3" w14:paraId="00EE65A8" w14:textId="0F471043">
            <w:pPr>
              <w:pStyle w:val="Compact"/>
            </w:pPr>
            <w:proofErr w:type="spellStart"/>
            <w:r>
              <w:t>SessionFault</w:t>
            </w:r>
            <w:proofErr w:type="spellEnd"/>
          </w:p>
        </w:tc>
      </w:tr>
    </w:tbl>
    <w:p w:rsidR="00354010" w:rsidP="00354010" w:rsidRDefault="00354010" w14:paraId="69DCE3A3" w14:textId="77777777">
      <w:pPr>
        <w:pStyle w:val="Heading4"/>
      </w:pPr>
      <w:r>
        <w:t>REST Mapping</w:t>
      </w:r>
    </w:p>
    <w:p w:rsidR="00354010" w:rsidP="00354010" w:rsidRDefault="00354010" w14:paraId="5A15CA6A" w14:textId="56271379">
      <w:pPr>
        <w:pStyle w:val="BodyText"/>
      </w:pPr>
      <w:r>
        <w:t>The Close</w:t>
      </w:r>
      <w:r w:rsidRPr="00F37CC4">
        <w:t xml:space="preserve"> Publication</w:t>
      </w:r>
      <w:r>
        <w:t xml:space="preserve"> Session general interface is mapped into a RESTful interface as an </w:t>
      </w:r>
      <w:proofErr w:type="spellStart"/>
      <w:r>
        <w:t>OpenAPI</w:t>
      </w:r>
      <w:proofErr w:type="spellEnd"/>
      <w:r>
        <w:t xml:space="preserve"> description according to the following rules.</w:t>
      </w:r>
    </w:p>
    <w:p w:rsidR="00354010" w:rsidP="00B303C3" w:rsidRDefault="00354010" w14:paraId="11033B6C" w14:textId="380A8D4D">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rsidTr="002363F5" w14:paraId="366DC9D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303C3" w:rsidP="002363F5" w:rsidRDefault="00B303C3" w14:paraId="362515AA" w14:textId="77777777">
            <w:pPr>
              <w:pStyle w:val="Compact"/>
            </w:pPr>
            <w:r w:rsidRPr="003B5061">
              <w:lastRenderedPageBreak/>
              <w:t>HTTP M</w:t>
            </w:r>
            <w:r>
              <w:t>ethod</w:t>
            </w:r>
          </w:p>
        </w:tc>
        <w:tc>
          <w:tcPr>
            <w:tcW w:w="4397" w:type="pct"/>
          </w:tcPr>
          <w:p w:rsidRPr="003B5061" w:rsidR="00B303C3" w:rsidP="00B303C3" w:rsidRDefault="00B303C3" w14:paraId="47BCF0C6" w14:textId="77777777">
            <w:pPr>
              <w:rPr>
                <w:bCs/>
              </w:rPr>
            </w:pPr>
            <w:r>
              <w:rPr>
                <w:bCs/>
              </w:rPr>
              <w:t>DELETE</w:t>
            </w:r>
          </w:p>
        </w:tc>
      </w:tr>
      <w:tr w:rsidR="00B303C3" w:rsidTr="002363F5" w14:paraId="45BE4705" w14:textId="77777777">
        <w:tc>
          <w:tcPr>
            <w:tcW w:w="603" w:type="pct"/>
          </w:tcPr>
          <w:p w:rsidRPr="003B5061" w:rsidR="00B303C3" w:rsidP="002363F5" w:rsidRDefault="00B303C3" w14:paraId="2BD54E3C" w14:textId="77777777">
            <w:pPr>
              <w:pStyle w:val="Compact"/>
            </w:pPr>
            <w:r>
              <w:t xml:space="preserve">URL </w:t>
            </w:r>
          </w:p>
        </w:tc>
        <w:tc>
          <w:tcPr>
            <w:tcW w:w="4397" w:type="pct"/>
          </w:tcPr>
          <w:p w:rsidRPr="003B5061" w:rsidR="00B303C3" w:rsidP="00B303C3" w:rsidRDefault="00B303C3" w14:paraId="312724DF" w14:textId="77777777">
            <w:pPr>
              <w:rPr>
                <w:bCs/>
              </w:rPr>
            </w:pPr>
            <w:r w:rsidRPr="00211B67">
              <w:rPr>
                <w:bCs/>
              </w:rPr>
              <w:t>/sessions/{session-id}</w:t>
            </w:r>
          </w:p>
        </w:tc>
      </w:tr>
      <w:tr w:rsidR="00B303C3" w:rsidTr="002363F5" w14:paraId="6BF3605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303C3" w:rsidP="002363F5" w:rsidRDefault="00B303C3" w14:paraId="1C9F1F5A" w14:textId="77777777">
            <w:pPr>
              <w:pStyle w:val="Compact"/>
            </w:pPr>
            <w:r>
              <w:t>HTTP Body</w:t>
            </w:r>
          </w:p>
        </w:tc>
        <w:tc>
          <w:tcPr>
            <w:tcW w:w="4397" w:type="pct"/>
          </w:tcPr>
          <w:p w:rsidRPr="003B5061" w:rsidR="00B303C3" w:rsidP="00B303C3" w:rsidRDefault="00FC1647" w14:paraId="1F827C9D" w14:textId="037530E1">
            <w:r>
              <w:t>N/A</w:t>
            </w:r>
          </w:p>
        </w:tc>
      </w:tr>
      <w:tr w:rsidR="00B303C3" w:rsidTr="00B303C3" w14:paraId="109E3061" w14:textId="77777777">
        <w:tc>
          <w:tcPr>
            <w:tcW w:w="603" w:type="pct"/>
          </w:tcPr>
          <w:p w:rsidR="00B303C3" w:rsidP="002363F5" w:rsidRDefault="00B303C3" w14:paraId="6C21F137" w14:textId="7C458DFF">
            <w:pPr>
              <w:pStyle w:val="Compact"/>
            </w:pPr>
            <w:r>
              <w:t>HTTP Response (Success)</w:t>
            </w:r>
          </w:p>
        </w:tc>
        <w:tc>
          <w:tcPr>
            <w:tcW w:w="4397" w:type="pct"/>
          </w:tcPr>
          <w:p w:rsidR="00B303C3" w:rsidP="002363F5" w:rsidRDefault="00B303C3" w14:paraId="76615F9E" w14:textId="1DBAA946">
            <w:pPr>
              <w:pStyle w:val="Compact"/>
            </w:pPr>
            <w:r>
              <w:t>204 No Content</w:t>
            </w:r>
          </w:p>
        </w:tc>
      </w:tr>
      <w:tr w:rsidR="00B303C3" w:rsidTr="002363F5" w14:paraId="6BE866A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303C3" w:rsidP="002363F5" w:rsidRDefault="00B303C3" w14:paraId="7D299634" w14:textId="77777777">
            <w:pPr>
              <w:pStyle w:val="Compact"/>
            </w:pPr>
            <w:r>
              <w:t>Output</w:t>
            </w:r>
          </w:p>
        </w:tc>
        <w:tc>
          <w:tcPr>
            <w:tcW w:w="4397" w:type="pct"/>
          </w:tcPr>
          <w:p w:rsidR="00B303C3" w:rsidP="00B303C3" w:rsidRDefault="00B303C3" w14:paraId="3F744E30" w14:textId="77777777">
            <w:r>
              <w:t>N/A</w:t>
            </w:r>
          </w:p>
        </w:tc>
      </w:tr>
      <w:tr w:rsidR="00B303C3" w:rsidTr="00B303C3" w14:paraId="472A36A0" w14:textId="77777777">
        <w:trPr>
          <w:trHeight w:val="972"/>
        </w:trPr>
        <w:tc>
          <w:tcPr>
            <w:tcW w:w="603" w:type="pct"/>
          </w:tcPr>
          <w:p w:rsidR="00B303C3" w:rsidP="002363F5" w:rsidRDefault="00B303C3" w14:paraId="26480052" w14:textId="397E7CC1">
            <w:pPr>
              <w:pStyle w:val="Compact"/>
            </w:pPr>
            <w:r>
              <w:t>HTTP Response</w:t>
            </w:r>
          </w:p>
          <w:p w:rsidR="00B303C3" w:rsidP="002363F5" w:rsidRDefault="00B303C3" w14:paraId="33410309" w14:textId="3623F310">
            <w:pPr>
              <w:pStyle w:val="Compact"/>
            </w:pPr>
            <w:r>
              <w:t>(Error)</w:t>
            </w:r>
          </w:p>
        </w:tc>
        <w:tc>
          <w:tcPr>
            <w:tcW w:w="4397" w:type="pct"/>
          </w:tcPr>
          <w:p w:rsidR="00B303C3" w:rsidP="00B303C3" w:rsidRDefault="00B303C3" w14:paraId="094F6D8C" w14:textId="4AC3EF9C">
            <w:proofErr w:type="spellStart"/>
            <w:r>
              <w:t>SessionFault</w:t>
            </w:r>
            <w:proofErr w:type="spellEnd"/>
            <w:r>
              <w:t xml:space="preserve"> (</w:t>
            </w:r>
            <w:proofErr w:type="spellStart"/>
            <w:proofErr w:type="gramStart"/>
            <w:r>
              <w:t>json:SessionFault</w:t>
            </w:r>
            <w:proofErr w:type="spellEnd"/>
            <w:proofErr w:type="gramEnd"/>
            <w:r>
              <w:t>) – 404 Not Found</w:t>
            </w:r>
          </w:p>
        </w:tc>
      </w:tr>
    </w:tbl>
    <w:p w:rsidR="00BB0129" w:rsidP="003E5278" w:rsidRDefault="00E83E4F" w14:paraId="67EE6189" w14:textId="33128438">
      <w:pPr>
        <w:pStyle w:val="Heading2"/>
      </w:pPr>
      <w:bookmarkStart w:name="_Toc25357175" w:id="239"/>
      <w:bookmarkStart w:name="_Toc29288943" w:id="240"/>
      <w:r>
        <w:t>Consumer Publication Service</w:t>
      </w:r>
      <w:bookmarkEnd w:id="238"/>
      <w:bookmarkEnd w:id="239"/>
      <w:bookmarkEnd w:id="240"/>
    </w:p>
    <w:p w:rsidR="00B532AE" w:rsidP="00296BF2" w:rsidRDefault="00E83E4F" w14:paraId="1487E2C2" w14:textId="28DB3FF1">
      <w:pPr>
        <w:pStyle w:val="BodyText"/>
      </w:pPr>
      <w:bookmarkStart w:name="_Toc25357176" w:id="241"/>
      <w:r>
        <w:t xml:space="preserve">The Consumer Publication </w:t>
      </w:r>
      <w:r w:rsidR="00B532AE">
        <w:t xml:space="preserve">Service for SOAP Interface is </w:t>
      </w:r>
      <w:hyperlink r:id="rId57">
        <w:r w:rsidR="00B532AE">
          <w:rPr>
            <w:rStyle w:val="Hyperlink"/>
          </w:rPr>
          <w:t>available as a WSDL description</w:t>
        </w:r>
      </w:hyperlink>
      <w:r w:rsidR="00B532AE">
        <w:t xml:space="preserve"> and for REST Interface is </w:t>
      </w:r>
      <w:hyperlink w:history="1" r:id="rId58">
        <w:r w:rsidRPr="0015341C" w:rsidR="00B532AE">
          <w:rPr>
            <w:rStyle w:val="Hyperlink"/>
          </w:rPr>
          <w:t xml:space="preserve">available as </w:t>
        </w:r>
        <w:proofErr w:type="spellStart"/>
        <w:r w:rsidRPr="0015341C" w:rsidR="00B532AE">
          <w:rPr>
            <w:rStyle w:val="Hyperlink"/>
            <w:rFonts w:cs="Arial"/>
            <w:shd w:val="clear" w:color="auto" w:fill="FFFFFF"/>
          </w:rPr>
          <w:t>OpenAPI</w:t>
        </w:r>
        <w:proofErr w:type="spellEnd"/>
        <w:r w:rsidRPr="0015341C" w:rsidR="00B532AE">
          <w:rPr>
            <w:rStyle w:val="Hyperlink"/>
            <w:rFonts w:cs="Arial"/>
            <w:shd w:val="clear" w:color="auto" w:fill="FFFFFF"/>
          </w:rPr>
          <w:t xml:space="preserve"> 3.0.1 descriptions in </w:t>
        </w:r>
        <w:r w:rsidRPr="0015341C" w:rsidR="00B532AE">
          <w:rPr>
            <w:rStyle w:val="Hyperlink"/>
          </w:rPr>
          <w:t>YAML</w:t>
        </w:r>
      </w:hyperlink>
      <w:r w:rsidR="00B532AE">
        <w:t>.</w:t>
      </w:r>
    </w:p>
    <w:p w:rsidR="00BB0129" w:rsidP="00296BF2" w:rsidRDefault="00E83E4F" w14:paraId="66C41B0B" w14:textId="11F2DF91">
      <w:pPr>
        <w:pStyle w:val="Heading3"/>
      </w:pPr>
      <w:bookmarkStart w:name="open-subscription-session" w:id="242"/>
      <w:bookmarkStart w:name="_Toc25337056" w:id="243"/>
      <w:bookmarkStart w:name="_Toc29288944" w:id="244"/>
      <w:bookmarkEnd w:id="242"/>
      <w:r>
        <w:t>Open Subscription Session</w:t>
      </w:r>
      <w:bookmarkEnd w:id="241"/>
      <w:bookmarkEnd w:id="243"/>
      <w:bookmarkEnd w:id="244"/>
    </w:p>
    <w:p w:rsidRPr="00433AE1" w:rsidR="00433AE1" w:rsidP="00433AE1" w:rsidRDefault="00CD5DAD" w14:paraId="2D77798C" w14:textId="2A0F1589">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3E5278" w14:paraId="511554F6"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0C4E5189" w14:textId="77777777">
            <w:pPr>
              <w:pStyle w:val="Compact"/>
            </w:pPr>
            <w:r>
              <w:t>Name</w:t>
            </w:r>
          </w:p>
        </w:tc>
        <w:tc>
          <w:tcPr>
            <w:tcW w:w="0" w:type="auto"/>
          </w:tcPr>
          <w:p w:rsidR="00BB0129" w:rsidRDefault="00E83E4F" w14:paraId="339AB4C2" w14:textId="77777777">
            <w:pPr>
              <w:pStyle w:val="Compact"/>
            </w:pPr>
            <w:proofErr w:type="spellStart"/>
            <w:r>
              <w:t>OpenSubscriptionSession</w:t>
            </w:r>
            <w:proofErr w:type="spellEnd"/>
          </w:p>
        </w:tc>
      </w:tr>
      <w:tr w:rsidR="00BB0129" w:rsidTr="003E5278" w14:paraId="5D9581C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A693D15" w14:textId="77777777">
            <w:pPr>
              <w:pStyle w:val="Compact"/>
            </w:pPr>
            <w:r>
              <w:t>Description</w:t>
            </w:r>
          </w:p>
        </w:tc>
        <w:tc>
          <w:tcPr>
            <w:tcW w:w="0" w:type="auto"/>
          </w:tcPr>
          <w:p w:rsidR="00BB0129" w:rsidRDefault="00E83E4F" w14:paraId="72590EB1" w14:textId="77777777">
            <w:pPr>
              <w:pStyle w:val="Compact"/>
            </w:pPr>
            <w:r>
              <w:t>Opens a subscription session for a channel.</w:t>
            </w:r>
          </w:p>
        </w:tc>
      </w:tr>
      <w:tr w:rsidR="00BB0129" w:rsidTr="003E5278" w14:paraId="3798FD8A" w14:textId="77777777">
        <w:tc>
          <w:tcPr>
            <w:tcW w:w="0" w:type="auto"/>
          </w:tcPr>
          <w:p w:rsidR="00BB0129" w:rsidRDefault="00E83E4F" w14:paraId="4B9FA0DB" w14:textId="77777777">
            <w:pPr>
              <w:pStyle w:val="Compact"/>
            </w:pPr>
            <w:r>
              <w:t>Input</w:t>
            </w:r>
          </w:p>
        </w:tc>
        <w:tc>
          <w:tcPr>
            <w:tcW w:w="0" w:type="auto"/>
          </w:tcPr>
          <w:p w:rsidR="00BB0129" w:rsidRDefault="00E83E4F" w14:paraId="45EABFEF" w14:textId="0974E3AB">
            <w:proofErr w:type="spellStart"/>
            <w:r>
              <w:t>ChannelURI</w:t>
            </w:r>
            <w:proofErr w:type="spellEnd"/>
            <w:r w:rsidR="008579EA">
              <w:t xml:space="preserve"> </w:t>
            </w:r>
            <w:r>
              <w:t>[1]</w:t>
            </w:r>
          </w:p>
          <w:p w:rsidR="00BB0129" w:rsidRDefault="00E83E4F" w14:paraId="59D20D83" w14:textId="664675B9">
            <w:r>
              <w:t>Topic [</w:t>
            </w:r>
            <w:proofErr w:type="gramStart"/>
            <w:r>
              <w:t>1..</w:t>
            </w:r>
            <w:proofErr w:type="gramEnd"/>
            <w:r>
              <w:t>*]</w:t>
            </w:r>
          </w:p>
          <w:p w:rsidR="00BB0129" w:rsidRDefault="00E83E4F" w14:paraId="6A5D44B0" w14:textId="39A071DB">
            <w:proofErr w:type="spellStart"/>
            <w:r>
              <w:t>ListenerURL</w:t>
            </w:r>
            <w:proofErr w:type="spellEnd"/>
            <w:r>
              <w:t xml:space="preserve"> [</w:t>
            </w:r>
            <w:proofErr w:type="gramStart"/>
            <w:r>
              <w:t>0..</w:t>
            </w:r>
            <w:proofErr w:type="gramEnd"/>
            <w:r>
              <w:t>1]</w:t>
            </w:r>
          </w:p>
          <w:p w:rsidR="00BB0129" w:rsidRDefault="00E83E4F" w14:paraId="1720F592" w14:textId="66D6A7A4">
            <w:commentRangeStart w:id="245"/>
            <w:commentRangeStart w:id="246"/>
            <w:proofErr w:type="spellStart"/>
            <w:r>
              <w:t>XPathExpression</w:t>
            </w:r>
            <w:proofErr w:type="spellEnd"/>
            <w:r>
              <w:t xml:space="preserve"> </w:t>
            </w:r>
            <w:commentRangeEnd w:id="245"/>
            <w:r w:rsidR="00012ECB">
              <w:rPr>
                <w:rStyle w:val="CommentReference"/>
              </w:rPr>
              <w:commentReference w:id="245"/>
            </w:r>
            <w:commentRangeEnd w:id="246"/>
            <w:r w:rsidR="00743E15">
              <w:rPr>
                <w:rStyle w:val="CommentReference"/>
              </w:rPr>
              <w:commentReference w:id="246"/>
            </w:r>
            <w:r>
              <w:t xml:space="preserve"> [</w:t>
            </w:r>
            <w:proofErr w:type="gramStart"/>
            <w:r>
              <w:t>0..</w:t>
            </w:r>
            <w:proofErr w:type="gramEnd"/>
            <w:r>
              <w:t>1]</w:t>
            </w:r>
          </w:p>
          <w:p w:rsidR="00BB0129" w:rsidRDefault="00E83E4F" w14:paraId="6679AF83" w14:textId="58FB4249">
            <w:proofErr w:type="spellStart"/>
            <w:r>
              <w:t>XPathNamespace</w:t>
            </w:r>
            <w:proofErr w:type="spellEnd"/>
            <w:r>
              <w:t xml:space="preserve"> [</w:t>
            </w:r>
            <w:proofErr w:type="gramStart"/>
            <w:r>
              <w:t>0..</w:t>
            </w:r>
            <w:proofErr w:type="gramEnd"/>
            <w:r>
              <w:t>*], composed of:</w:t>
            </w:r>
          </w:p>
          <w:p w:rsidR="00BB0129" w:rsidRDefault="00E83E4F" w14:paraId="654F2DBF" w14:textId="762EAC06">
            <w:r>
              <w:t>    </w:t>
            </w:r>
            <w:proofErr w:type="spellStart"/>
            <w:r>
              <w:t>NamespacePrefix</w:t>
            </w:r>
            <w:proofErr w:type="spellEnd"/>
            <w:r>
              <w:t xml:space="preserve"> [1]</w:t>
            </w:r>
          </w:p>
          <w:p w:rsidR="00BB0129" w:rsidRDefault="00E83E4F" w14:paraId="299AED94" w14:textId="2BF6931C">
            <w:r>
              <w:t>    </w:t>
            </w:r>
            <w:proofErr w:type="spellStart"/>
            <w:r>
              <w:t>NamespaceName</w:t>
            </w:r>
            <w:proofErr w:type="spellEnd"/>
            <w:r>
              <w:t xml:space="preserve"> [1]</w:t>
            </w:r>
          </w:p>
        </w:tc>
      </w:tr>
      <w:tr w:rsidR="00BB0129" w:rsidTr="003E5278" w14:paraId="354DDB9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3436882" w14:textId="77777777">
            <w:pPr>
              <w:pStyle w:val="Compact"/>
            </w:pPr>
            <w:r>
              <w:t>Behavior</w:t>
            </w:r>
          </w:p>
        </w:tc>
        <w:tc>
          <w:tcPr>
            <w:tcW w:w="0" w:type="auto"/>
          </w:tcPr>
          <w:p w:rsidR="00BB0129" w:rsidRDefault="00E83E4F" w14:paraId="4C0D00BE"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BB0129" w:rsidRDefault="00E83E4F" w14:paraId="29E257BD" w14:textId="77777777">
            <w:r>
              <w:t xml:space="preserve">If the specified channel is assigned security tokens and the provided token does not match a token assigned to the channel, then a </w:t>
            </w:r>
            <w:proofErr w:type="spellStart"/>
            <w:r>
              <w:t>ChannelFault</w:t>
            </w:r>
            <w:proofErr w:type="spellEnd"/>
            <w:r>
              <w:t xml:space="preserve"> is returned.</w:t>
            </w:r>
          </w:p>
          <w:p w:rsidR="00BB0129" w:rsidRDefault="00E83E4F" w14:paraId="6B4CA88D" w14:textId="77777777">
            <w:r>
              <w:t xml:space="preserve">If the channel type is not a Publication type, then an </w:t>
            </w:r>
            <w:proofErr w:type="spellStart"/>
            <w:r>
              <w:t>OperationFault</w:t>
            </w:r>
            <w:proofErr w:type="spellEnd"/>
            <w:r>
              <w:t xml:space="preserve"> is returned.</w:t>
            </w:r>
          </w:p>
          <w:p w:rsidR="00BB0129" w:rsidRDefault="00E83E4F" w14:paraId="76EB2095" w14:textId="77777777">
            <w:r>
              <w:t xml:space="preserve">If multiple </w:t>
            </w:r>
            <w:proofErr w:type="spellStart"/>
            <w:r>
              <w:t>NamespacePrefixes</w:t>
            </w:r>
            <w:proofErr w:type="spellEnd"/>
            <w:r>
              <w:t xml:space="preserve"> exist with different </w:t>
            </w:r>
            <w:proofErr w:type="spellStart"/>
            <w:r>
              <w:t>NamespaceNames</w:t>
            </w:r>
            <w:proofErr w:type="spellEnd"/>
            <w:r>
              <w:t xml:space="preserve">, then a </w:t>
            </w:r>
            <w:proofErr w:type="spellStart"/>
            <w:r>
              <w:t>NamespaceFault</w:t>
            </w:r>
            <w:proofErr w:type="spellEnd"/>
            <w:r>
              <w:t xml:space="preserve"> is returned.</w:t>
            </w:r>
          </w:p>
        </w:tc>
      </w:tr>
      <w:tr w:rsidR="00BB0129" w:rsidTr="003E5278" w14:paraId="538B703D" w14:textId="77777777">
        <w:tc>
          <w:tcPr>
            <w:tcW w:w="0" w:type="auto"/>
          </w:tcPr>
          <w:p w:rsidR="00BB0129" w:rsidRDefault="00E83E4F" w14:paraId="06EE9D4F" w14:textId="77777777">
            <w:pPr>
              <w:pStyle w:val="Compact"/>
            </w:pPr>
            <w:r>
              <w:t>Output</w:t>
            </w:r>
          </w:p>
        </w:tc>
        <w:tc>
          <w:tcPr>
            <w:tcW w:w="0" w:type="auto"/>
          </w:tcPr>
          <w:p w:rsidR="00BB0129" w:rsidRDefault="00E83E4F" w14:paraId="0B158491" w14:textId="50A4A690">
            <w:pPr>
              <w:pStyle w:val="Compact"/>
            </w:pPr>
            <w:proofErr w:type="spellStart"/>
            <w:r>
              <w:t>SessionID</w:t>
            </w:r>
            <w:proofErr w:type="spellEnd"/>
            <w:r w:rsidR="00BC4593">
              <w:t xml:space="preserve"> </w:t>
            </w:r>
            <w:r>
              <w:t>[1]</w:t>
            </w:r>
          </w:p>
        </w:tc>
      </w:tr>
      <w:tr w:rsidR="00BB0129" w:rsidTr="003E5278" w14:paraId="5A15998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75DAB87" w14:textId="77777777">
            <w:pPr>
              <w:pStyle w:val="Compact"/>
            </w:pPr>
            <w:r>
              <w:t>Faults</w:t>
            </w:r>
          </w:p>
        </w:tc>
        <w:tc>
          <w:tcPr>
            <w:tcW w:w="0" w:type="auto"/>
          </w:tcPr>
          <w:p w:rsidR="00BB0129" w:rsidRDefault="00E83E4F" w14:paraId="4F8A2BF0" w14:textId="77777777">
            <w:proofErr w:type="spellStart"/>
            <w:r>
              <w:t>ChannelFault</w:t>
            </w:r>
            <w:proofErr w:type="spellEnd"/>
          </w:p>
          <w:p w:rsidR="00BB0129" w:rsidRDefault="00E83E4F" w14:paraId="02C4847C" w14:textId="77777777">
            <w:proofErr w:type="spellStart"/>
            <w:r>
              <w:t>NamespaceFault</w:t>
            </w:r>
            <w:proofErr w:type="spellEnd"/>
          </w:p>
          <w:p w:rsidR="00BB0129" w:rsidRDefault="00E83E4F" w14:paraId="481B4AE9" w14:textId="77777777">
            <w:proofErr w:type="spellStart"/>
            <w:r>
              <w:lastRenderedPageBreak/>
              <w:t>OperationFault</w:t>
            </w:r>
            <w:proofErr w:type="spellEnd"/>
          </w:p>
        </w:tc>
      </w:tr>
    </w:tbl>
    <w:p w:rsidR="00575C64" w:rsidP="00575C64" w:rsidRDefault="00575C64" w14:paraId="116FC99E" w14:textId="77777777">
      <w:pPr>
        <w:pStyle w:val="Heading4"/>
      </w:pPr>
      <w:bookmarkStart w:name="read-publication" w:id="247"/>
      <w:bookmarkStart w:name="_Toc25337057" w:id="248"/>
      <w:bookmarkStart w:name="_Toc25357177" w:id="249"/>
      <w:bookmarkEnd w:id="247"/>
      <w:r>
        <w:lastRenderedPageBreak/>
        <w:t>SOAP Mapping</w:t>
      </w:r>
    </w:p>
    <w:p w:rsidR="00575C64" w:rsidP="00575C64" w:rsidRDefault="00575C64" w14:paraId="08966475" w14:textId="77777777">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rsidR="00575C64" w:rsidP="00575C64" w:rsidRDefault="00575C64" w14:paraId="0C988202"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575C64" w:rsidTr="0016749D" w14:paraId="25CAC758"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575C64" w:rsidP="0016749D" w:rsidRDefault="00575C64" w14:paraId="51C049F9" w14:textId="77777777">
            <w:pPr>
              <w:pStyle w:val="Compact"/>
            </w:pPr>
            <w:r w:rsidRPr="00151DB9">
              <w:rPr>
                <w:b w:val="0"/>
              </w:rPr>
              <w:t>Input</w:t>
            </w:r>
          </w:p>
        </w:tc>
        <w:tc>
          <w:tcPr>
            <w:tcW w:w="4397" w:type="pct"/>
          </w:tcPr>
          <w:p w:rsidRPr="00136178" w:rsidR="00575C64" w:rsidP="0016749D" w:rsidRDefault="00575C64" w14:paraId="58E2C357" w14:textId="77777777">
            <w:pPr>
              <w:rPr>
                <w:b w:val="0"/>
              </w:rPr>
            </w:pPr>
            <w:proofErr w:type="spellStart"/>
            <w:r w:rsidRPr="008E1611">
              <w:rPr>
                <w:b w:val="0"/>
              </w:rPr>
              <w:t>OpenSubscriptionSession</w:t>
            </w:r>
            <w:proofErr w:type="spellEnd"/>
            <w:r w:rsidRPr="008E1611">
              <w:rPr>
                <w:b w:val="0"/>
              </w:rPr>
              <w:t xml:space="preserve"> </w:t>
            </w:r>
            <w:r>
              <w:rPr>
                <w:b w:val="0"/>
              </w:rPr>
              <w:t>(</w:t>
            </w:r>
            <w:proofErr w:type="spellStart"/>
            <w:proofErr w:type="gramStart"/>
            <w:r>
              <w:rPr>
                <w:b w:val="0"/>
              </w:rPr>
              <w:t>isbm:</w:t>
            </w:r>
            <w:r w:rsidRPr="008E1611">
              <w:rPr>
                <w:b w:val="0"/>
              </w:rPr>
              <w:t>OpenSubscriptionSession</w:t>
            </w:r>
            <w:proofErr w:type="spellEnd"/>
            <w:proofErr w:type="gramEnd"/>
            <w:r>
              <w:rPr>
                <w:b w:val="0"/>
              </w:rPr>
              <w:t>)</w:t>
            </w:r>
          </w:p>
          <w:p w:rsidRPr="00D4743D" w:rsidR="00575C64" w:rsidP="0016749D" w:rsidRDefault="00575C64" w14:paraId="0E6CB5BA" w14:textId="53C61B23">
            <w:pPr>
              <w:pStyle w:val="ListParagraph"/>
              <w:numPr>
                <w:ilvl w:val="0"/>
                <w:numId w:val="7"/>
              </w:numPr>
              <w:rPr>
                <w:b w:val="0"/>
              </w:rPr>
            </w:pPr>
            <w:proofErr w:type="spellStart"/>
            <w:r w:rsidRPr="00D4743D">
              <w:rPr>
                <w:b w:val="0"/>
              </w:rPr>
              <w:t>ChannelURI</w:t>
            </w:r>
            <w:proofErr w:type="spellEnd"/>
            <w:r w:rsidRPr="00D4743D">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D4743D">
              <w:rPr>
                <w:rStyle w:val="Hyperlink"/>
                <w:b w:val="0"/>
              </w:rPr>
              <w:t>xs:string</w:t>
            </w:r>
            <w:proofErr w:type="spellEnd"/>
            <w:proofErr w:type="gramEnd"/>
            <w:r w:rsidR="000F508D">
              <w:rPr>
                <w:rStyle w:val="Hyperlink"/>
              </w:rPr>
              <w:fldChar w:fldCharType="end"/>
            </w:r>
            <w:r w:rsidRPr="00D4743D">
              <w:rPr>
                <w:b w:val="0"/>
              </w:rPr>
              <w:t>) [1]</w:t>
            </w:r>
          </w:p>
          <w:p w:rsidRPr="00D4743D" w:rsidR="00575C64" w:rsidP="0016749D" w:rsidRDefault="00575C64" w14:paraId="7B84613B" w14:textId="519F8D55">
            <w:pPr>
              <w:pStyle w:val="ListParagraph"/>
              <w:numPr>
                <w:ilvl w:val="0"/>
                <w:numId w:val="7"/>
              </w:numPr>
              <w:rPr>
                <w:b w:val="0"/>
              </w:rPr>
            </w:pPr>
            <w:r w:rsidRPr="00D4743D">
              <w:rPr>
                <w:b w:val="0"/>
              </w:rPr>
              <w:t>Topic (</w:t>
            </w:r>
            <w:proofErr w:type="spellStart"/>
            <w:r w:rsidR="000F508D">
              <w:fldChar w:fldCharType="begin"/>
            </w:r>
            <w:r w:rsidR="000F508D">
              <w:instrText xml:space="preserve"> HYPERLINK "http://www.w3.org/TR/xmlschema-2/" \l "string" \h </w:instrText>
            </w:r>
            <w:r w:rsidR="000F508D">
              <w:fldChar w:fldCharType="separate"/>
            </w:r>
            <w:proofErr w:type="gramStart"/>
            <w:r w:rsidRPr="00D4743D">
              <w:rPr>
                <w:rStyle w:val="Hyperlink"/>
                <w:b w:val="0"/>
              </w:rPr>
              <w:t>xs:string</w:t>
            </w:r>
            <w:proofErr w:type="spellEnd"/>
            <w:proofErr w:type="gramEnd"/>
            <w:r w:rsidR="000F508D">
              <w:rPr>
                <w:rStyle w:val="Hyperlink"/>
              </w:rPr>
              <w:fldChar w:fldCharType="end"/>
            </w:r>
            <w:r w:rsidRPr="00D4743D">
              <w:rPr>
                <w:b w:val="0"/>
              </w:rPr>
              <w:t>) [1..*]</w:t>
            </w:r>
          </w:p>
          <w:p w:rsidRPr="00D4743D" w:rsidR="00575C64" w:rsidP="0016749D" w:rsidRDefault="00575C64" w14:paraId="20930B46" w14:textId="26EDC368">
            <w:pPr>
              <w:pStyle w:val="ListParagraph"/>
              <w:numPr>
                <w:ilvl w:val="0"/>
                <w:numId w:val="7"/>
              </w:numPr>
              <w:rPr>
                <w:b w:val="0"/>
              </w:rPr>
            </w:pPr>
            <w:proofErr w:type="spellStart"/>
            <w:r w:rsidRPr="00D4743D">
              <w:rPr>
                <w:b w:val="0"/>
              </w:rPr>
              <w:t>ListenerURL</w:t>
            </w:r>
            <w:proofErr w:type="spellEnd"/>
            <w:r w:rsidRPr="00D4743D">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D4743D">
              <w:rPr>
                <w:rStyle w:val="Hyperlink"/>
                <w:b w:val="0"/>
              </w:rPr>
              <w:t>xs:string</w:t>
            </w:r>
            <w:proofErr w:type="spellEnd"/>
            <w:proofErr w:type="gramEnd"/>
            <w:r w:rsidR="000F508D">
              <w:rPr>
                <w:rStyle w:val="Hyperlink"/>
              </w:rPr>
              <w:fldChar w:fldCharType="end"/>
            </w:r>
            <w:r w:rsidRPr="00D4743D">
              <w:rPr>
                <w:b w:val="0"/>
              </w:rPr>
              <w:t>) [0..1]</w:t>
            </w:r>
          </w:p>
          <w:p w:rsidRPr="00D4743D" w:rsidR="00575C64" w:rsidP="0016749D" w:rsidRDefault="00575C64" w14:paraId="44243334" w14:textId="10644A4C">
            <w:pPr>
              <w:pStyle w:val="ListParagraph"/>
              <w:numPr>
                <w:ilvl w:val="0"/>
                <w:numId w:val="7"/>
              </w:numPr>
              <w:rPr>
                <w:b w:val="0"/>
              </w:rPr>
            </w:pPr>
            <w:proofErr w:type="spellStart"/>
            <w:r w:rsidRPr="00D4743D">
              <w:rPr>
                <w:b w:val="0"/>
              </w:rPr>
              <w:t>XPathExpression</w:t>
            </w:r>
            <w:proofErr w:type="spellEnd"/>
            <w:r w:rsidRPr="00D4743D">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D4743D">
              <w:rPr>
                <w:rStyle w:val="Hyperlink"/>
                <w:b w:val="0"/>
              </w:rPr>
              <w:t>xs:string</w:t>
            </w:r>
            <w:proofErr w:type="spellEnd"/>
            <w:proofErr w:type="gramEnd"/>
            <w:r w:rsidR="000F508D">
              <w:rPr>
                <w:rStyle w:val="Hyperlink"/>
              </w:rPr>
              <w:fldChar w:fldCharType="end"/>
            </w:r>
            <w:r w:rsidRPr="00D4743D">
              <w:rPr>
                <w:b w:val="0"/>
              </w:rPr>
              <w:t>) [0..1]</w:t>
            </w:r>
          </w:p>
          <w:p w:rsidRPr="00D4743D" w:rsidR="00575C64" w:rsidP="0016749D" w:rsidRDefault="00575C64" w14:paraId="3BCD2343" w14:textId="77777777">
            <w:pPr>
              <w:pStyle w:val="ListParagraph"/>
              <w:numPr>
                <w:ilvl w:val="0"/>
                <w:numId w:val="7"/>
              </w:numPr>
              <w:rPr>
                <w:b w:val="0"/>
              </w:rPr>
            </w:pPr>
            <w:proofErr w:type="spellStart"/>
            <w:r w:rsidRPr="00D4743D">
              <w:rPr>
                <w:b w:val="0"/>
              </w:rPr>
              <w:t>XPathNamespace</w:t>
            </w:r>
            <w:proofErr w:type="spellEnd"/>
            <w:r w:rsidRPr="00D4743D">
              <w:rPr>
                <w:b w:val="0"/>
              </w:rPr>
              <w:t xml:space="preserve"> (</w:t>
            </w:r>
            <w:proofErr w:type="spellStart"/>
            <w:r w:rsidR="000F508D">
              <w:fldChar w:fldCharType="begin"/>
            </w:r>
            <w:r w:rsidR="000F508D">
              <w:instrText xml:space="preserve"> HYPERLINK "http://www.openoandm.org/ws-isbm/1.0/ws-isbm.html" \l "namespace-xml" \h </w:instrText>
            </w:r>
            <w:r w:rsidR="000F508D">
              <w:fldChar w:fldCharType="separate"/>
            </w:r>
            <w:r w:rsidRPr="00D4743D">
              <w:t>isbm:Namespace</w:t>
            </w:r>
            <w:proofErr w:type="spellEnd"/>
            <w:r w:rsidR="000F508D">
              <w:fldChar w:fldCharType="end"/>
            </w:r>
            <w:r w:rsidRPr="00D4743D">
              <w:rPr>
                <w:b w:val="0"/>
              </w:rPr>
              <w:t>) [0..*], composed of:</w:t>
            </w:r>
          </w:p>
          <w:p w:rsidRPr="00D4743D" w:rsidR="00575C64" w:rsidP="0016749D" w:rsidRDefault="00575C64" w14:paraId="47CEA538" w14:textId="1C9706AA">
            <w:pPr>
              <w:pStyle w:val="ListParagraph"/>
              <w:numPr>
                <w:ilvl w:val="1"/>
                <w:numId w:val="7"/>
              </w:numPr>
              <w:rPr>
                <w:b w:val="0"/>
              </w:rPr>
            </w:pPr>
            <w:r w:rsidRPr="00D4743D">
              <w:rPr>
                <w:b w:val="0"/>
              </w:rPr>
              <w:t>    </w:t>
            </w:r>
            <w:proofErr w:type="spellStart"/>
            <w:r w:rsidRPr="00D4743D">
              <w:rPr>
                <w:b w:val="0"/>
              </w:rPr>
              <w:t>NamespacePrefix</w:t>
            </w:r>
            <w:proofErr w:type="spellEnd"/>
            <w:r w:rsidRPr="00D4743D">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D4743D">
              <w:rPr>
                <w:rStyle w:val="Hyperlink"/>
                <w:b w:val="0"/>
              </w:rPr>
              <w:t>xs:string</w:t>
            </w:r>
            <w:proofErr w:type="spellEnd"/>
            <w:proofErr w:type="gramEnd"/>
            <w:r w:rsidR="000F508D">
              <w:rPr>
                <w:rStyle w:val="Hyperlink"/>
              </w:rPr>
              <w:fldChar w:fldCharType="end"/>
            </w:r>
            <w:r w:rsidRPr="00D4743D">
              <w:rPr>
                <w:b w:val="0"/>
              </w:rPr>
              <w:t>) [1]</w:t>
            </w:r>
          </w:p>
          <w:p w:rsidRPr="00B212FB" w:rsidR="00575C64" w:rsidP="0016749D" w:rsidRDefault="00575C64" w14:paraId="5DA5340D" w14:textId="77777777">
            <w:pPr>
              <w:pStyle w:val="ListParagraph"/>
              <w:numPr>
                <w:ilvl w:val="1"/>
                <w:numId w:val="7"/>
              </w:numPr>
              <w:rPr>
                <w:b w:val="0"/>
              </w:rPr>
            </w:pPr>
            <w:r w:rsidRPr="00D4743D">
              <w:rPr>
                <w:b w:val="0"/>
              </w:rPr>
              <w:t>    </w:t>
            </w:r>
            <w:proofErr w:type="spellStart"/>
            <w:r w:rsidRPr="00D4743D">
              <w:rPr>
                <w:b w:val="0"/>
              </w:rPr>
              <w:t>NamespaceName</w:t>
            </w:r>
            <w:proofErr w:type="spellEnd"/>
            <w:r w:rsidRPr="00D4743D">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D4743D">
              <w:rPr>
                <w:rStyle w:val="Hyperlink"/>
                <w:b w:val="0"/>
              </w:rPr>
              <w:t>xs:string</w:t>
            </w:r>
            <w:proofErr w:type="spellEnd"/>
            <w:proofErr w:type="gramEnd"/>
            <w:r w:rsidR="000F508D">
              <w:rPr>
                <w:rStyle w:val="Hyperlink"/>
              </w:rPr>
              <w:fldChar w:fldCharType="end"/>
            </w:r>
            <w:r w:rsidRPr="00D4743D">
              <w:rPr>
                <w:b w:val="0"/>
              </w:rPr>
              <w:t>) [1</w:t>
            </w:r>
            <w:r>
              <w:rPr>
                <w:b w:val="0"/>
              </w:rPr>
              <w:t>]</w:t>
            </w:r>
          </w:p>
        </w:tc>
      </w:tr>
      <w:tr w:rsidR="00575C64" w:rsidTr="0016749D" w14:paraId="40DB044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75C64" w:rsidP="0016749D" w:rsidRDefault="00575C64" w14:paraId="6F4E2EAB" w14:textId="77777777">
            <w:pPr>
              <w:pStyle w:val="Compact"/>
            </w:pPr>
            <w:r>
              <w:t>Output</w:t>
            </w:r>
          </w:p>
        </w:tc>
        <w:tc>
          <w:tcPr>
            <w:tcW w:w="4397" w:type="pct"/>
          </w:tcPr>
          <w:p w:rsidRPr="00957F55" w:rsidR="00575C64" w:rsidP="0016749D" w:rsidRDefault="00575C64" w14:paraId="25613CB3" w14:textId="77777777">
            <w:pPr>
              <w:rPr>
                <w:bCs/>
              </w:rPr>
            </w:pPr>
            <w:proofErr w:type="spellStart"/>
            <w:r w:rsidRPr="00A10B21">
              <w:t>OpenSubscriptionSession</w:t>
            </w:r>
            <w:r w:rsidRPr="008E449A">
              <w:t>Response</w:t>
            </w:r>
            <w:proofErr w:type="spellEnd"/>
            <w:r w:rsidRPr="008E449A">
              <w:t xml:space="preserve"> </w:t>
            </w:r>
            <w:r w:rsidRPr="00957F55">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Pr>
                <w:rStyle w:val="Hyperlink"/>
                <w:bCs/>
              </w:rPr>
              <w:t>isbm:</w:t>
            </w:r>
            <w:r w:rsidR="000F508D">
              <w:rPr>
                <w:rStyle w:val="Hyperlink"/>
                <w:bCs/>
              </w:rPr>
              <w:fldChar w:fldCharType="end"/>
            </w:r>
            <w:r w:rsidRPr="00FD18D1">
              <w:t>OpenSubscriptionSessionResponse</w:t>
            </w:r>
            <w:proofErr w:type="spellEnd"/>
            <w:r w:rsidRPr="00957F55">
              <w:rPr>
                <w:bCs/>
              </w:rPr>
              <w:t>)</w:t>
            </w:r>
          </w:p>
          <w:p w:rsidRPr="00957F55" w:rsidR="00575C64" w:rsidP="0016749D" w:rsidRDefault="00575C64" w14:paraId="1E626C22" w14:textId="77777777">
            <w:pPr>
              <w:pStyle w:val="ListParagraph"/>
              <w:numPr>
                <w:ilvl w:val="0"/>
                <w:numId w:val="7"/>
              </w:numPr>
            </w:pPr>
            <w:proofErr w:type="spellStart"/>
            <w:r>
              <w:t>SessionID</w:t>
            </w:r>
            <w:proofErr w:type="spellEnd"/>
            <w: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Pr>
                <w:rStyle w:val="Hyperlink"/>
              </w:rPr>
              <w:t>xs:string</w:t>
            </w:r>
            <w:proofErr w:type="spellEnd"/>
            <w:proofErr w:type="gramEnd"/>
            <w:r w:rsidR="000F508D">
              <w:rPr>
                <w:rStyle w:val="Hyperlink"/>
              </w:rPr>
              <w:fldChar w:fldCharType="end"/>
            </w:r>
            <w:r>
              <w:t>) [1]</w:t>
            </w:r>
          </w:p>
        </w:tc>
      </w:tr>
      <w:tr w:rsidR="00575C64" w:rsidTr="0016749D" w14:paraId="1D339BAC" w14:textId="77777777">
        <w:tc>
          <w:tcPr>
            <w:tcW w:w="603" w:type="pct"/>
          </w:tcPr>
          <w:p w:rsidR="00575C64" w:rsidP="0016749D" w:rsidRDefault="00575C64" w14:paraId="2D4107C4" w14:textId="77777777">
            <w:pPr>
              <w:pStyle w:val="Compact"/>
            </w:pPr>
            <w:r>
              <w:t>Faults</w:t>
            </w:r>
          </w:p>
        </w:tc>
        <w:tc>
          <w:tcPr>
            <w:tcW w:w="4397" w:type="pct"/>
          </w:tcPr>
          <w:p w:rsidR="00575C64" w:rsidP="0016749D" w:rsidRDefault="00575C64" w14:paraId="32D3C578" w14:textId="77777777">
            <w:proofErr w:type="spellStart"/>
            <w:r>
              <w:t>ChannelFault</w:t>
            </w:r>
            <w:proofErr w:type="spellEnd"/>
          </w:p>
          <w:p w:rsidR="00575C64" w:rsidP="0016749D" w:rsidRDefault="00575C64" w14:paraId="014B4937" w14:textId="77777777">
            <w:proofErr w:type="spellStart"/>
            <w:r>
              <w:t>NamespaceFault</w:t>
            </w:r>
            <w:proofErr w:type="spellEnd"/>
          </w:p>
          <w:p w:rsidR="00575C64" w:rsidP="0016749D" w:rsidRDefault="00575C64" w14:paraId="4044746F" w14:textId="77777777">
            <w:pPr>
              <w:pStyle w:val="Compact"/>
            </w:pPr>
            <w:proofErr w:type="spellStart"/>
            <w:r>
              <w:t>OperationFault</w:t>
            </w:r>
            <w:proofErr w:type="spellEnd"/>
          </w:p>
        </w:tc>
      </w:tr>
    </w:tbl>
    <w:p w:rsidR="00575C64" w:rsidP="00575C64" w:rsidRDefault="00575C64" w14:paraId="5FE7D027" w14:textId="77777777">
      <w:pPr>
        <w:pStyle w:val="Heading4"/>
      </w:pPr>
      <w:r>
        <w:t>REST Mapping</w:t>
      </w:r>
    </w:p>
    <w:p w:rsidR="00575C64" w:rsidP="00575C64" w:rsidRDefault="00575C64" w14:paraId="5B294A9F" w14:textId="77777777">
      <w:pPr>
        <w:pStyle w:val="BodyText"/>
      </w:pPr>
      <w:r>
        <w:t>The Open</w:t>
      </w:r>
      <w:r w:rsidRPr="00F37CC4">
        <w:t xml:space="preserve"> </w:t>
      </w:r>
      <w:r>
        <w:t>Subscription</w:t>
      </w:r>
      <w:r w:rsidRPr="00F37CC4">
        <w:t xml:space="preserve"> </w:t>
      </w:r>
      <w:r>
        <w:t xml:space="preserve">Session general interface is mapped into a RESTful interface as an </w:t>
      </w:r>
      <w:proofErr w:type="spellStart"/>
      <w:r>
        <w:t>OpenAPI</w:t>
      </w:r>
      <w:proofErr w:type="spellEnd"/>
      <w:r>
        <w:t xml:space="preserve"> description according to the following rules.</w:t>
      </w:r>
    </w:p>
    <w:p w:rsidR="00575C64" w:rsidP="00575C64" w:rsidRDefault="00575C64" w14:paraId="5A20A986"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75C64" w:rsidTr="0016749D" w14:paraId="1212BFC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75C64" w:rsidP="0016749D" w:rsidRDefault="00575C64" w14:paraId="32146BDF" w14:textId="77777777">
            <w:pPr>
              <w:pStyle w:val="Compact"/>
            </w:pPr>
            <w:r w:rsidRPr="003B5061">
              <w:t>HTTP M</w:t>
            </w:r>
            <w:r>
              <w:t>ethod</w:t>
            </w:r>
          </w:p>
        </w:tc>
        <w:tc>
          <w:tcPr>
            <w:tcW w:w="4397" w:type="pct"/>
          </w:tcPr>
          <w:p w:rsidRPr="003B5061" w:rsidR="00575C64" w:rsidP="0016749D" w:rsidRDefault="00575C64" w14:paraId="547B1CF5" w14:textId="77777777">
            <w:pPr>
              <w:rPr>
                <w:bCs/>
              </w:rPr>
            </w:pPr>
            <w:r>
              <w:rPr>
                <w:bCs/>
              </w:rPr>
              <w:t>POST</w:t>
            </w:r>
          </w:p>
        </w:tc>
      </w:tr>
      <w:tr w:rsidR="00575C64" w:rsidTr="0016749D" w14:paraId="1ABBE3BB" w14:textId="77777777">
        <w:tc>
          <w:tcPr>
            <w:tcW w:w="603" w:type="pct"/>
          </w:tcPr>
          <w:p w:rsidRPr="003B5061" w:rsidR="00575C64" w:rsidP="0016749D" w:rsidRDefault="00575C64" w14:paraId="74539718" w14:textId="77777777">
            <w:pPr>
              <w:pStyle w:val="Compact"/>
            </w:pPr>
            <w:r>
              <w:t xml:space="preserve">URL </w:t>
            </w:r>
          </w:p>
        </w:tc>
        <w:tc>
          <w:tcPr>
            <w:tcW w:w="4397" w:type="pct"/>
          </w:tcPr>
          <w:p w:rsidRPr="003B5061" w:rsidR="00575C64" w:rsidP="0016749D" w:rsidRDefault="00575C64" w14:paraId="45D86C34" w14:textId="77777777">
            <w:pPr>
              <w:rPr>
                <w:bCs/>
              </w:rPr>
            </w:pPr>
            <w:r w:rsidRPr="00B01DE0">
              <w:rPr>
                <w:bCs/>
              </w:rPr>
              <w:t>/channels/{channel-id}/subscription-sessions</w:t>
            </w:r>
          </w:p>
        </w:tc>
      </w:tr>
      <w:tr w:rsidR="00575C64" w:rsidTr="0016749D" w14:paraId="6611E0C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75C64" w:rsidP="0016749D" w:rsidRDefault="00575C64" w14:paraId="351C326F" w14:textId="77777777">
            <w:pPr>
              <w:pStyle w:val="Compact"/>
            </w:pPr>
            <w:r>
              <w:t>HTTP Body</w:t>
            </w:r>
          </w:p>
        </w:tc>
        <w:tc>
          <w:tcPr>
            <w:tcW w:w="4397" w:type="pct"/>
          </w:tcPr>
          <w:p w:rsidR="00575C64" w:rsidP="0016749D" w:rsidRDefault="00575C64" w14:paraId="15C79A54" w14:textId="77777777">
            <w:proofErr w:type="spellStart"/>
            <w:r w:rsidRPr="00F85AA8">
              <w:t>openSubscriptionSession</w:t>
            </w:r>
            <w:proofErr w:type="spellEnd"/>
            <w:r>
              <w:t xml:space="preserve"> (</w:t>
            </w:r>
            <w:proofErr w:type="spellStart"/>
            <w:proofErr w:type="gramStart"/>
            <w:r>
              <w:t>json:</w:t>
            </w:r>
            <w:r w:rsidRPr="00F85AA8">
              <w:t>openSubscriptionSession</w:t>
            </w:r>
            <w:proofErr w:type="spellEnd"/>
            <w:proofErr w:type="gramEnd"/>
            <w:r>
              <w:t>)</w:t>
            </w:r>
          </w:p>
          <w:p w:rsidR="00575C64" w:rsidP="0016749D" w:rsidRDefault="00575C64" w14:paraId="25783F5D" w14:textId="77777777">
            <w:pPr>
              <w:pStyle w:val="ListParagraph"/>
              <w:numPr>
                <w:ilvl w:val="0"/>
                <w:numId w:val="7"/>
              </w:numPr>
            </w:pPr>
            <w:r w:rsidRPr="00B50C99">
              <w:rPr>
                <w:bCs/>
              </w:rPr>
              <w:t>Session</w:t>
            </w:r>
            <w:r>
              <w:t xml:space="preserve"> (</w:t>
            </w:r>
            <w:proofErr w:type="spellStart"/>
            <w:proofErr w:type="gramStart"/>
            <w:r>
              <w:t>json:Session</w:t>
            </w:r>
            <w:proofErr w:type="spellEnd"/>
            <w:proofErr w:type="gramEnd"/>
            <w:r>
              <w:t>)</w:t>
            </w:r>
          </w:p>
          <w:p w:rsidR="00575C64" w:rsidP="0016749D" w:rsidRDefault="00575C64" w14:paraId="1123AB21" w14:textId="77777777">
            <w:pPr>
              <w:pStyle w:val="ListParagraph"/>
              <w:numPr>
                <w:ilvl w:val="1"/>
                <w:numId w:val="7"/>
              </w:numPr>
            </w:pPr>
            <w:r>
              <w:t>Topic “topics” (</w:t>
            </w:r>
            <w:proofErr w:type="spellStart"/>
            <w:proofErr w:type="gramStart"/>
            <w:r>
              <w:t>json:string</w:t>
            </w:r>
            <w:proofErr w:type="spellEnd"/>
            <w:proofErr w:type="gramEnd"/>
            <w:r>
              <w:t>) [1..*]</w:t>
            </w:r>
          </w:p>
          <w:p w:rsidR="00575C64" w:rsidP="0016749D" w:rsidRDefault="00575C64" w14:paraId="2068CA63" w14:textId="77777777">
            <w:pPr>
              <w:pStyle w:val="ListParagraph"/>
              <w:numPr>
                <w:ilvl w:val="1"/>
                <w:numId w:val="7"/>
              </w:numPr>
            </w:pPr>
            <w:proofErr w:type="spellStart"/>
            <w:r>
              <w:t>ListenerURL</w:t>
            </w:r>
            <w:proofErr w:type="spellEnd"/>
            <w:r>
              <w:t xml:space="preserve"> “</w:t>
            </w:r>
            <w:proofErr w:type="spellStart"/>
            <w:r w:rsidRPr="00AB2B85">
              <w:t>listenerUrl</w:t>
            </w:r>
            <w:proofErr w:type="spellEnd"/>
            <w:r>
              <w:t>” (</w:t>
            </w:r>
            <w:proofErr w:type="spellStart"/>
            <w:proofErr w:type="gramStart"/>
            <w:r>
              <w:t>json:string</w:t>
            </w:r>
            <w:proofErr w:type="spellEnd"/>
            <w:proofErr w:type="gramEnd"/>
            <w:r>
              <w:t>) [0..1]</w:t>
            </w:r>
          </w:p>
          <w:p w:rsidRPr="00B87626" w:rsidR="00575C64" w:rsidP="0016749D" w:rsidRDefault="00575C64" w14:paraId="6F28F0AF" w14:textId="77777777">
            <w:pPr>
              <w:pStyle w:val="ListParagraph"/>
              <w:numPr>
                <w:ilvl w:val="1"/>
                <w:numId w:val="7"/>
              </w:numPr>
            </w:pPr>
            <w:commentRangeStart w:id="250"/>
            <w:proofErr w:type="spellStart"/>
            <w:r w:rsidRPr="00B87626">
              <w:t>XPathExpression</w:t>
            </w:r>
            <w:proofErr w:type="spellEnd"/>
            <w:r w:rsidRPr="00B87626">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D4743D">
              <w:t>xs:string</w:t>
            </w:r>
            <w:proofErr w:type="spellEnd"/>
            <w:proofErr w:type="gramEnd"/>
            <w:r w:rsidR="000F508D">
              <w:fldChar w:fldCharType="end"/>
            </w:r>
            <w:r w:rsidRPr="00B87626">
              <w:t>) [0..1]</w:t>
            </w:r>
          </w:p>
          <w:p w:rsidRPr="00B87626" w:rsidR="00575C64" w:rsidP="0016749D" w:rsidRDefault="00575C64" w14:paraId="10A656AC" w14:textId="77777777">
            <w:pPr>
              <w:pStyle w:val="ListParagraph"/>
              <w:numPr>
                <w:ilvl w:val="1"/>
                <w:numId w:val="7"/>
              </w:numPr>
            </w:pPr>
            <w:proofErr w:type="spellStart"/>
            <w:r w:rsidRPr="00B87626">
              <w:t>XPathNamespace</w:t>
            </w:r>
            <w:proofErr w:type="spellEnd"/>
            <w:r w:rsidRPr="00B87626">
              <w:t xml:space="preserve"> (</w:t>
            </w:r>
            <w:proofErr w:type="spellStart"/>
            <w:r w:rsidR="000F508D">
              <w:fldChar w:fldCharType="begin"/>
            </w:r>
            <w:r w:rsidR="000F508D">
              <w:instrText xml:space="preserve"> HYPERLINK "http://www.openoandm.org/ws-isbm/1.0/ws-isbm.html" \l "namespace-xml" \h </w:instrText>
            </w:r>
            <w:r w:rsidR="000F508D">
              <w:fldChar w:fldCharType="separate"/>
            </w:r>
            <w:r w:rsidRPr="00D4743D">
              <w:t>isbm:Namespace</w:t>
            </w:r>
            <w:proofErr w:type="spellEnd"/>
            <w:r w:rsidR="000F508D">
              <w:fldChar w:fldCharType="end"/>
            </w:r>
            <w:r w:rsidRPr="00B87626">
              <w:t>) [0..*], composed of:</w:t>
            </w:r>
          </w:p>
          <w:p w:rsidRPr="00B87626" w:rsidR="00575C64" w:rsidP="0016749D" w:rsidRDefault="00575C64" w14:paraId="5857C9F1" w14:textId="77777777">
            <w:pPr>
              <w:pStyle w:val="ListParagraph"/>
              <w:numPr>
                <w:ilvl w:val="2"/>
                <w:numId w:val="7"/>
              </w:numPr>
            </w:pPr>
            <w:r w:rsidRPr="00B87626">
              <w:lastRenderedPageBreak/>
              <w:t>    </w:t>
            </w:r>
            <w:proofErr w:type="spellStart"/>
            <w:r w:rsidRPr="00B87626">
              <w:t>NamespacePrefix</w:t>
            </w:r>
            <w:proofErr w:type="spellEnd"/>
            <w:r w:rsidRPr="00B87626">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D4743D">
              <w:t>xs:string</w:t>
            </w:r>
            <w:proofErr w:type="spellEnd"/>
            <w:proofErr w:type="gramEnd"/>
            <w:r w:rsidR="000F508D">
              <w:fldChar w:fldCharType="end"/>
            </w:r>
            <w:r w:rsidRPr="00B87626">
              <w:t>) [1]</w:t>
            </w:r>
          </w:p>
          <w:p w:rsidRPr="003B5061" w:rsidR="00575C64" w:rsidP="0016749D" w:rsidRDefault="00575C64" w14:paraId="3AEB0B00" w14:textId="77777777">
            <w:pPr>
              <w:pStyle w:val="ListParagraph"/>
              <w:numPr>
                <w:ilvl w:val="2"/>
                <w:numId w:val="7"/>
              </w:numPr>
            </w:pPr>
            <w:r w:rsidRPr="00B87626">
              <w:t>    </w:t>
            </w:r>
            <w:proofErr w:type="spellStart"/>
            <w:r w:rsidRPr="00B87626">
              <w:t>NamespaceName</w:t>
            </w:r>
            <w:proofErr w:type="spellEnd"/>
            <w:r w:rsidRPr="00B87626">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B87626">
              <w:t>xs:string</w:t>
            </w:r>
            <w:proofErr w:type="spellEnd"/>
            <w:proofErr w:type="gramEnd"/>
            <w:r w:rsidR="000F508D">
              <w:fldChar w:fldCharType="end"/>
            </w:r>
            <w:r w:rsidRPr="00B87626">
              <w:t>) [1</w:t>
            </w:r>
            <w:r>
              <w:t>]</w:t>
            </w:r>
            <w:commentRangeEnd w:id="250"/>
            <w:r>
              <w:rPr>
                <w:rStyle w:val="CommentReference"/>
              </w:rPr>
              <w:commentReference w:id="250"/>
            </w:r>
          </w:p>
        </w:tc>
      </w:tr>
      <w:tr w:rsidR="00575C64" w:rsidTr="0016749D" w14:paraId="70BCA54A" w14:textId="77777777">
        <w:tc>
          <w:tcPr>
            <w:tcW w:w="603" w:type="pct"/>
          </w:tcPr>
          <w:p w:rsidR="00575C64" w:rsidP="0016749D" w:rsidRDefault="00575C64" w14:paraId="56E93411" w14:textId="77777777">
            <w:pPr>
              <w:pStyle w:val="Compact"/>
            </w:pPr>
            <w:r>
              <w:lastRenderedPageBreak/>
              <w:t>HTTP Response (Success)</w:t>
            </w:r>
          </w:p>
        </w:tc>
        <w:tc>
          <w:tcPr>
            <w:tcW w:w="4397" w:type="pct"/>
          </w:tcPr>
          <w:p w:rsidR="00575C64" w:rsidP="0016749D" w:rsidRDefault="00575C64" w14:paraId="4B7F6118" w14:textId="77777777">
            <w:pPr>
              <w:pStyle w:val="Compact"/>
            </w:pPr>
            <w:r>
              <w:t>201 Created</w:t>
            </w:r>
          </w:p>
        </w:tc>
      </w:tr>
      <w:tr w:rsidR="00575C64" w:rsidTr="0016749D" w14:paraId="189553C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75C64" w:rsidP="0016749D" w:rsidRDefault="00575C64" w14:paraId="101E0458" w14:textId="77777777">
            <w:pPr>
              <w:pStyle w:val="Compact"/>
            </w:pPr>
            <w:r>
              <w:t>Output</w:t>
            </w:r>
          </w:p>
        </w:tc>
        <w:tc>
          <w:tcPr>
            <w:tcW w:w="4397" w:type="pct"/>
          </w:tcPr>
          <w:p w:rsidR="00575C64" w:rsidP="0016749D" w:rsidRDefault="00575C64" w14:paraId="6A994C34" w14:textId="77777777">
            <w:pPr>
              <w:pStyle w:val="Compact"/>
            </w:pPr>
            <w:r>
              <w:t>Session (</w:t>
            </w:r>
            <w:proofErr w:type="spellStart"/>
            <w:proofErr w:type="gramStart"/>
            <w:r>
              <w:t>json:Session</w:t>
            </w:r>
            <w:proofErr w:type="spellEnd"/>
            <w:proofErr w:type="gramEnd"/>
            <w:r>
              <w:t>)</w:t>
            </w:r>
          </w:p>
          <w:p w:rsidR="00575C64" w:rsidP="0016749D" w:rsidRDefault="00575C64" w14:paraId="160D557D" w14:textId="77777777">
            <w:pPr>
              <w:pStyle w:val="ListParagraph"/>
              <w:numPr>
                <w:ilvl w:val="0"/>
                <w:numId w:val="7"/>
              </w:numPr>
            </w:pPr>
            <w:proofErr w:type="spellStart"/>
            <w:r w:rsidRPr="000F3504">
              <w:rPr>
                <w:bCs/>
              </w:rPr>
              <w:t>SessionID</w:t>
            </w:r>
            <w:proofErr w:type="spellEnd"/>
            <w:r>
              <w:t xml:space="preserve"> “</w:t>
            </w:r>
            <w:proofErr w:type="spellStart"/>
            <w:r w:rsidRPr="00682F76">
              <w:t>sessionId</w:t>
            </w:r>
            <w:proofErr w:type="spellEnd"/>
            <w:r>
              <w:t>” (</w:t>
            </w:r>
            <w:proofErr w:type="spellStart"/>
            <w:proofErr w:type="gramStart"/>
            <w:r>
              <w:t>json:string</w:t>
            </w:r>
            <w:proofErr w:type="spellEnd"/>
            <w:proofErr w:type="gramEnd"/>
            <w:r>
              <w:t>) [1]</w:t>
            </w:r>
          </w:p>
        </w:tc>
      </w:tr>
      <w:tr w:rsidR="00575C64" w:rsidTr="0016749D" w14:paraId="48764D72" w14:textId="77777777">
        <w:trPr>
          <w:trHeight w:val="972"/>
        </w:trPr>
        <w:tc>
          <w:tcPr>
            <w:tcW w:w="603" w:type="pct"/>
          </w:tcPr>
          <w:p w:rsidR="00575C64" w:rsidP="0016749D" w:rsidRDefault="00575C64" w14:paraId="33BC026A" w14:textId="77777777">
            <w:pPr>
              <w:pStyle w:val="Compact"/>
            </w:pPr>
            <w:r>
              <w:t>HTTP Response</w:t>
            </w:r>
          </w:p>
          <w:p w:rsidR="00575C64" w:rsidP="0016749D" w:rsidRDefault="00575C64" w14:paraId="4EB55F6B" w14:textId="77777777">
            <w:pPr>
              <w:pStyle w:val="Compact"/>
            </w:pPr>
            <w:r>
              <w:t>(Error)</w:t>
            </w:r>
          </w:p>
        </w:tc>
        <w:tc>
          <w:tcPr>
            <w:tcW w:w="4397" w:type="pct"/>
          </w:tcPr>
          <w:p w:rsidR="00575C64" w:rsidP="0016749D" w:rsidRDefault="00575C64" w14:paraId="1F1A6D94" w14:textId="77777777">
            <w:proofErr w:type="spellStart"/>
            <w:r>
              <w:t>ChannelFault</w:t>
            </w:r>
            <w:proofErr w:type="spellEnd"/>
            <w:r>
              <w:t xml:space="preserve"> (</w:t>
            </w:r>
            <w:proofErr w:type="spellStart"/>
            <w:proofErr w:type="gramStart"/>
            <w:r>
              <w:t>json:ChannelFault</w:t>
            </w:r>
            <w:proofErr w:type="spellEnd"/>
            <w:proofErr w:type="gramEnd"/>
            <w:r>
              <w:t>) – 404 Not Found</w:t>
            </w:r>
          </w:p>
          <w:p w:rsidR="00575C64" w:rsidP="0016749D" w:rsidRDefault="00575C64" w14:paraId="53EA9B35" w14:textId="77777777">
            <w:proofErr w:type="spellStart"/>
            <w:r>
              <w:t>NamespaceFault</w:t>
            </w:r>
            <w:proofErr w:type="spellEnd"/>
            <w:r>
              <w:t xml:space="preserve"> (</w:t>
            </w:r>
            <w:proofErr w:type="spellStart"/>
            <w:proofErr w:type="gramStart"/>
            <w:r>
              <w:t>json:Namespacefault</w:t>
            </w:r>
            <w:proofErr w:type="spellEnd"/>
            <w:proofErr w:type="gramEnd"/>
            <w:r>
              <w:t>) – 400 Bad Request</w:t>
            </w:r>
          </w:p>
          <w:p w:rsidR="00575C64" w:rsidP="0016749D" w:rsidRDefault="00575C64" w14:paraId="6A51354A" w14:textId="77777777">
            <w:proofErr w:type="spellStart"/>
            <w:r>
              <w:t>OperationFault</w:t>
            </w:r>
            <w:proofErr w:type="spellEnd"/>
            <w:r>
              <w:t xml:space="preserve"> (</w:t>
            </w:r>
            <w:proofErr w:type="spellStart"/>
            <w:proofErr w:type="gramStart"/>
            <w:r>
              <w:t>json:OperationFault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rsidR="00BB0129" w:rsidP="00296BF2" w:rsidRDefault="00E83E4F" w14:paraId="09AF8219" w14:textId="799D492D">
      <w:pPr>
        <w:pStyle w:val="Heading3"/>
      </w:pPr>
      <w:bookmarkStart w:name="_Toc29288945" w:id="251"/>
      <w:r>
        <w:t>Read Publication</w:t>
      </w:r>
      <w:bookmarkEnd w:id="248"/>
      <w:bookmarkEnd w:id="249"/>
      <w:bookmarkEnd w:id="251"/>
    </w:p>
    <w:p w:rsidRPr="004D6E4D" w:rsidR="004D6E4D" w:rsidP="004D6E4D" w:rsidRDefault="004D6E4D" w14:paraId="220D3A09" w14:textId="4F622777">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094FC159"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2D1EB972" w14:textId="77777777">
            <w:pPr>
              <w:pStyle w:val="Compact"/>
            </w:pPr>
            <w:r>
              <w:t>Name</w:t>
            </w:r>
          </w:p>
        </w:tc>
        <w:tc>
          <w:tcPr>
            <w:tcW w:w="0" w:type="auto"/>
          </w:tcPr>
          <w:p w:rsidR="00BB0129" w:rsidRDefault="00E83E4F" w14:paraId="0EBD2561" w14:textId="77777777">
            <w:pPr>
              <w:pStyle w:val="Compact"/>
            </w:pPr>
            <w:proofErr w:type="spellStart"/>
            <w:r>
              <w:t>ReadPublication</w:t>
            </w:r>
            <w:proofErr w:type="spellEnd"/>
          </w:p>
        </w:tc>
      </w:tr>
      <w:tr w:rsidR="00BB0129" w:rsidTr="00296BF2" w14:paraId="6661AD4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3B93545" w14:textId="77777777">
            <w:pPr>
              <w:pStyle w:val="Compact"/>
            </w:pPr>
            <w:r>
              <w:t>Description</w:t>
            </w:r>
          </w:p>
        </w:tc>
        <w:tc>
          <w:tcPr>
            <w:tcW w:w="0" w:type="auto"/>
          </w:tcPr>
          <w:p w:rsidR="00BB0129" w:rsidRDefault="00E83E4F" w14:paraId="033D6BEA" w14:textId="409A96DF">
            <w:pPr>
              <w:pStyle w:val="Compact"/>
            </w:pPr>
            <w:r>
              <w:t>Returns the first non-expired publication message or a previously read expired message that satisfies the session message filters.</w:t>
            </w:r>
            <w:r w:rsidR="008C2388">
              <w:t xml:space="preserve"> </w:t>
            </w:r>
          </w:p>
        </w:tc>
      </w:tr>
      <w:tr w:rsidR="00BB0129" w:rsidTr="00296BF2" w14:paraId="6081CFE1" w14:textId="77777777">
        <w:tc>
          <w:tcPr>
            <w:tcW w:w="0" w:type="auto"/>
          </w:tcPr>
          <w:p w:rsidR="00BB0129" w:rsidRDefault="00E83E4F" w14:paraId="4C422CC7" w14:textId="77777777">
            <w:pPr>
              <w:pStyle w:val="Compact"/>
            </w:pPr>
            <w:r>
              <w:t>Input</w:t>
            </w:r>
          </w:p>
        </w:tc>
        <w:tc>
          <w:tcPr>
            <w:tcW w:w="0" w:type="auto"/>
          </w:tcPr>
          <w:p w:rsidR="00BB0129" w:rsidRDefault="00E83E4F" w14:paraId="21BCBBEA" w14:textId="1F268FB3">
            <w:pPr>
              <w:pStyle w:val="Compact"/>
            </w:pPr>
            <w:proofErr w:type="spellStart"/>
            <w:r>
              <w:t>SessionID</w:t>
            </w:r>
            <w:proofErr w:type="spellEnd"/>
            <w:r w:rsidR="001C5AA5">
              <w:t xml:space="preserve"> </w:t>
            </w:r>
            <w:r>
              <w:t>[1]</w:t>
            </w:r>
          </w:p>
        </w:tc>
      </w:tr>
      <w:tr w:rsidR="00BB0129" w:rsidTr="00296BF2" w14:paraId="370D93D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F10DCB4" w14:textId="77777777">
            <w:pPr>
              <w:pStyle w:val="Compact"/>
            </w:pPr>
            <w:r>
              <w:t>Behavior</w:t>
            </w:r>
          </w:p>
        </w:tc>
        <w:tc>
          <w:tcPr>
            <w:tcW w:w="0" w:type="auto"/>
          </w:tcPr>
          <w:p w:rsidR="00BB0129" w:rsidRDefault="00E83E4F" w14:paraId="74EFC9CB" w14:textId="77777777">
            <w:r>
              <w:t xml:space="preserve">If the </w:t>
            </w:r>
            <w:proofErr w:type="spellStart"/>
            <w:r>
              <w:t>SessionID</w:t>
            </w:r>
            <w:proofErr w:type="spellEnd"/>
            <w:r>
              <w:t xml:space="preserve"> does not exist or does not correspond to a subscription session, then a </w:t>
            </w:r>
            <w:proofErr w:type="spellStart"/>
            <w:r>
              <w:t>SessionFault</w:t>
            </w:r>
            <w:proofErr w:type="spellEnd"/>
            <w:r>
              <w:t xml:space="preserve"> is returned.</w:t>
            </w:r>
          </w:p>
          <w:p w:rsidR="008C2388" w:rsidRDefault="00E83E4F" w14:paraId="48CFED44" w14:textId="77777777">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rsidR="00743E15" w:rsidRDefault="00743E15" w14:paraId="2E1D59DF" w14:textId="108BE1C5">
            <w:r>
              <w:t>The returned Topics will correspond to the intersection of the Topics of the posted publication and the Topics specified in the subscription session.</w:t>
            </w:r>
          </w:p>
        </w:tc>
      </w:tr>
      <w:tr w:rsidR="00BB0129" w:rsidTr="00296BF2" w14:paraId="48EE222E" w14:textId="77777777">
        <w:tc>
          <w:tcPr>
            <w:tcW w:w="0" w:type="auto"/>
          </w:tcPr>
          <w:p w:rsidR="00BB0129" w:rsidRDefault="00E83E4F" w14:paraId="1EEE1C37" w14:textId="77777777">
            <w:pPr>
              <w:pStyle w:val="Compact"/>
            </w:pPr>
            <w:r>
              <w:t>Output</w:t>
            </w:r>
          </w:p>
        </w:tc>
        <w:tc>
          <w:tcPr>
            <w:tcW w:w="0" w:type="auto"/>
          </w:tcPr>
          <w:p w:rsidR="00BB0129" w:rsidRDefault="00E83E4F" w14:paraId="2FBD33C9" w14:textId="5DD80020">
            <w:proofErr w:type="spellStart"/>
            <w:r>
              <w:t>PublicationMessage</w:t>
            </w:r>
            <w:proofErr w:type="spellEnd"/>
            <w:r>
              <w:t xml:space="preserve"> [</w:t>
            </w:r>
            <w:proofErr w:type="gramStart"/>
            <w:r>
              <w:t>0..</w:t>
            </w:r>
            <w:proofErr w:type="gramEnd"/>
            <w:r>
              <w:t>1], composed of:</w:t>
            </w:r>
          </w:p>
          <w:p w:rsidR="00BB0129" w:rsidRDefault="00E83E4F" w14:paraId="08787CA4" w14:textId="70A6C972">
            <w:r>
              <w:t>    </w:t>
            </w:r>
            <w:proofErr w:type="spellStart"/>
            <w:r>
              <w:t>MessageID</w:t>
            </w:r>
            <w:proofErr w:type="spellEnd"/>
            <w:r>
              <w:t xml:space="preserve"> [1]</w:t>
            </w:r>
          </w:p>
          <w:p w:rsidR="00BB0129" w:rsidRDefault="00E83E4F" w14:paraId="11525228" w14:textId="65FD0B63">
            <w:r>
              <w:t>    </w:t>
            </w:r>
            <w:proofErr w:type="spellStart"/>
            <w:r>
              <w:t>MessageContent</w:t>
            </w:r>
            <w:proofErr w:type="spellEnd"/>
            <w:r>
              <w:t xml:space="preserve"> [1]</w:t>
            </w:r>
          </w:p>
          <w:p w:rsidR="00BB0129" w:rsidRDefault="00E83E4F" w14:paraId="1E269350" w14:textId="6835405D">
            <w:r>
              <w:t>    Topic [</w:t>
            </w:r>
            <w:proofErr w:type="gramStart"/>
            <w:r>
              <w:t>1..</w:t>
            </w:r>
            <w:proofErr w:type="gramEnd"/>
            <w:r>
              <w:t>*]</w:t>
            </w:r>
          </w:p>
        </w:tc>
      </w:tr>
      <w:tr w:rsidR="00BB0129" w:rsidTr="00296BF2" w14:paraId="7849FE2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2A20870" w14:textId="77777777">
            <w:pPr>
              <w:pStyle w:val="Compact"/>
            </w:pPr>
            <w:r>
              <w:t>Faults</w:t>
            </w:r>
          </w:p>
        </w:tc>
        <w:tc>
          <w:tcPr>
            <w:tcW w:w="0" w:type="auto"/>
          </w:tcPr>
          <w:p w:rsidR="00BB0129" w:rsidRDefault="00E83E4F" w14:paraId="4D2AA6B3" w14:textId="77777777">
            <w:pPr>
              <w:pStyle w:val="Compact"/>
            </w:pPr>
            <w:proofErr w:type="spellStart"/>
            <w:r>
              <w:t>SessionFault</w:t>
            </w:r>
            <w:proofErr w:type="spellEnd"/>
          </w:p>
        </w:tc>
      </w:tr>
    </w:tbl>
    <w:p w:rsidR="007D012A" w:rsidP="007D012A" w:rsidRDefault="007D012A" w14:paraId="36D0D103" w14:textId="5BD72954">
      <w:pPr>
        <w:pStyle w:val="Heading4"/>
      </w:pPr>
      <w:bookmarkStart w:name="remove-publication" w:id="252"/>
      <w:bookmarkStart w:name="_Toc25337058" w:id="253"/>
      <w:bookmarkStart w:name="_Toc25357178" w:id="254"/>
      <w:bookmarkEnd w:id="252"/>
      <w:r>
        <w:t>SOAP Mapping</w:t>
      </w:r>
    </w:p>
    <w:p w:rsidR="007D012A" w:rsidP="007D012A" w:rsidRDefault="007D012A" w14:paraId="03EF2E2B" w14:textId="66796E6B">
      <w:pPr>
        <w:pStyle w:val="BodyText"/>
      </w:pPr>
      <w:r>
        <w:t>The Read Publication general interface is mapped into SOAP 1.1/1.2 as embedded XML schemas in WSDL descriptions according to the following schema types.</w:t>
      </w:r>
    </w:p>
    <w:p w:rsidR="007D012A" w:rsidP="007D012A" w:rsidRDefault="007D012A" w14:paraId="09CAE571"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7D012A" w:rsidTr="00D06798" w14:paraId="0655DDF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D06798" w:rsidR="007D012A" w:rsidP="002363F5" w:rsidRDefault="007D012A" w14:paraId="47D0CDE8" w14:textId="77777777">
            <w:pPr>
              <w:pStyle w:val="Compact"/>
              <w:rPr>
                <w:bCs/>
              </w:rPr>
            </w:pPr>
            <w:r w:rsidRPr="00D06798">
              <w:rPr>
                <w:bCs/>
              </w:rPr>
              <w:t>Input</w:t>
            </w:r>
          </w:p>
        </w:tc>
        <w:tc>
          <w:tcPr>
            <w:tcW w:w="4397" w:type="pct"/>
          </w:tcPr>
          <w:p w:rsidRPr="00D06798" w:rsidR="007D012A" w:rsidP="002363F5" w:rsidRDefault="00E44F38" w14:paraId="30781D6A" w14:textId="1712940E">
            <w:pPr>
              <w:rPr>
                <w:bCs/>
              </w:rPr>
            </w:pPr>
            <w:proofErr w:type="spellStart"/>
            <w:r w:rsidRPr="00D06798">
              <w:rPr>
                <w:bCs/>
              </w:rPr>
              <w:t>ReadPublication</w:t>
            </w:r>
            <w:proofErr w:type="spellEnd"/>
            <w:r w:rsidRPr="00D06798" w:rsidR="007D012A">
              <w:rPr>
                <w:bCs/>
              </w:rPr>
              <w:t xml:space="preserve"> (</w:t>
            </w:r>
            <w:proofErr w:type="spellStart"/>
            <w:proofErr w:type="gramStart"/>
            <w:r w:rsidRPr="00D06798" w:rsidR="007D012A">
              <w:rPr>
                <w:bCs/>
              </w:rPr>
              <w:t>isbm:</w:t>
            </w:r>
            <w:r w:rsidRPr="00D06798">
              <w:rPr>
                <w:bCs/>
              </w:rPr>
              <w:t>ReadPublication</w:t>
            </w:r>
            <w:proofErr w:type="spellEnd"/>
            <w:proofErr w:type="gramEnd"/>
            <w:r w:rsidRPr="00D06798" w:rsidR="007D012A">
              <w:rPr>
                <w:bCs/>
              </w:rPr>
              <w:t>)</w:t>
            </w:r>
          </w:p>
          <w:p w:rsidRPr="00D06798" w:rsidR="007D012A" w:rsidP="006C16A7" w:rsidRDefault="006C16A7" w14:paraId="0A91617E" w14:textId="248AA333">
            <w:pPr>
              <w:pStyle w:val="ListParagraph"/>
              <w:numPr>
                <w:ilvl w:val="0"/>
                <w:numId w:val="7"/>
              </w:numPr>
              <w:rPr>
                <w:bCs/>
              </w:rPr>
            </w:pPr>
            <w:proofErr w:type="spellStart"/>
            <w:r w:rsidRPr="00D06798">
              <w:rPr>
                <w:bCs/>
              </w:rPr>
              <w:t>SessionID</w:t>
            </w:r>
            <w:proofErr w:type="spellEnd"/>
            <w:r w:rsidRPr="00D06798">
              <w:rPr>
                <w:bCs/>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D06798">
              <w:rPr>
                <w:rStyle w:val="Hyperlink"/>
                <w:bCs/>
              </w:rPr>
              <w:t>xs:string</w:t>
            </w:r>
            <w:proofErr w:type="spellEnd"/>
            <w:proofErr w:type="gramEnd"/>
            <w:r w:rsidR="000F508D">
              <w:rPr>
                <w:rStyle w:val="Hyperlink"/>
                <w:bCs/>
              </w:rPr>
              <w:fldChar w:fldCharType="end"/>
            </w:r>
            <w:r w:rsidRPr="00D06798">
              <w:rPr>
                <w:bCs/>
              </w:rPr>
              <w:t>) [1]</w:t>
            </w:r>
          </w:p>
        </w:tc>
      </w:tr>
      <w:tr w:rsidR="007D012A" w:rsidTr="00D06798" w14:paraId="45FFF283" w14:textId="77777777">
        <w:tc>
          <w:tcPr>
            <w:tcW w:w="603" w:type="pct"/>
          </w:tcPr>
          <w:p w:rsidR="007D012A" w:rsidP="002363F5" w:rsidRDefault="007D012A" w14:paraId="27301EC0" w14:textId="77777777">
            <w:pPr>
              <w:pStyle w:val="Compact"/>
            </w:pPr>
            <w:r>
              <w:t>Output</w:t>
            </w:r>
          </w:p>
        </w:tc>
        <w:tc>
          <w:tcPr>
            <w:tcW w:w="4397" w:type="pct"/>
          </w:tcPr>
          <w:p w:rsidRPr="00957F55" w:rsidR="007D012A" w:rsidP="002363F5" w:rsidRDefault="00207E7C" w14:paraId="7C186810" w14:textId="3CE310C5">
            <w:pPr>
              <w:rPr>
                <w:bCs/>
              </w:rPr>
            </w:pPr>
            <w:proofErr w:type="spellStart"/>
            <w:r w:rsidRPr="00207E7C">
              <w:t>ReadPublication</w:t>
            </w:r>
            <w:r w:rsidRPr="008E449A" w:rsidR="007D012A">
              <w:t>Response</w:t>
            </w:r>
            <w:proofErr w:type="spellEnd"/>
            <w:r w:rsidRPr="008E449A" w:rsidR="007D012A">
              <w:t xml:space="preserve"> </w:t>
            </w:r>
            <w:r w:rsidRPr="00957F55" w:rsidR="007D012A">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sidR="007D012A">
              <w:rPr>
                <w:rStyle w:val="Hyperlink"/>
                <w:bCs/>
              </w:rPr>
              <w:t>isbm:</w:t>
            </w:r>
            <w:r w:rsidR="000F508D">
              <w:rPr>
                <w:rStyle w:val="Hyperlink"/>
                <w:bCs/>
              </w:rPr>
              <w:fldChar w:fldCharType="end"/>
            </w:r>
            <w:r w:rsidRPr="00207E7C">
              <w:t>ReadPublication</w:t>
            </w:r>
            <w:r w:rsidRPr="00FD18D1" w:rsidR="007D012A">
              <w:t>Response</w:t>
            </w:r>
            <w:proofErr w:type="spellEnd"/>
            <w:r w:rsidRPr="00957F55" w:rsidR="007D012A">
              <w:rPr>
                <w:bCs/>
              </w:rPr>
              <w:t>)</w:t>
            </w:r>
          </w:p>
          <w:p w:rsidR="00166A5D" w:rsidP="00166A5D" w:rsidRDefault="00166A5D" w14:paraId="39538263" w14:textId="77777777">
            <w:pPr>
              <w:pStyle w:val="ListParagraph"/>
              <w:numPr>
                <w:ilvl w:val="0"/>
                <w:numId w:val="7"/>
              </w:numPr>
            </w:pPr>
            <w:proofErr w:type="spellStart"/>
            <w:r>
              <w:lastRenderedPageBreak/>
              <w:t>PublicationMessage</w:t>
            </w:r>
            <w:proofErr w:type="spellEnd"/>
            <w:r>
              <w:t xml:space="preserve"> (</w:t>
            </w:r>
            <w:proofErr w:type="spellStart"/>
            <w:r w:rsidR="000F508D">
              <w:fldChar w:fldCharType="begin"/>
            </w:r>
            <w:r w:rsidR="000F508D">
              <w:instrText xml:space="preserve"> HYPERLINK "http://www.openoandm.org/ws-isbm/1.0/ws-isbm.html" \l "publication-message-xml" \h </w:instrText>
            </w:r>
            <w:r w:rsidR="000F508D">
              <w:fldChar w:fldCharType="separate"/>
            </w:r>
            <w:r w:rsidRPr="00166A5D">
              <w:t>isbm:PublicationMessage</w:t>
            </w:r>
            <w:proofErr w:type="spellEnd"/>
            <w:r w:rsidR="000F508D">
              <w:fldChar w:fldCharType="end"/>
            </w:r>
            <w:r>
              <w:t>) [0..1], composed of:</w:t>
            </w:r>
          </w:p>
          <w:p w:rsidR="00166A5D" w:rsidP="00166A5D" w:rsidRDefault="00166A5D" w14:paraId="53BDEC47" w14:textId="77777777">
            <w:pPr>
              <w:pStyle w:val="ListParagraph"/>
              <w:numPr>
                <w:ilvl w:val="1"/>
                <w:numId w:val="7"/>
              </w:numPr>
            </w:pPr>
            <w:r>
              <w:t>    </w:t>
            </w:r>
            <w:proofErr w:type="spellStart"/>
            <w:r>
              <w:t>MessageID</w:t>
            </w:r>
            <w:proofErr w:type="spellEnd"/>
            <w: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166A5D">
              <w:t>xs:string</w:t>
            </w:r>
            <w:proofErr w:type="spellEnd"/>
            <w:proofErr w:type="gramEnd"/>
            <w:r w:rsidR="000F508D">
              <w:fldChar w:fldCharType="end"/>
            </w:r>
            <w:r>
              <w:t>) [1]</w:t>
            </w:r>
          </w:p>
          <w:p w:rsidR="00166A5D" w:rsidP="00166A5D" w:rsidRDefault="00166A5D" w14:paraId="381E3CB4" w14:textId="77777777">
            <w:pPr>
              <w:pStyle w:val="ListParagraph"/>
              <w:numPr>
                <w:ilvl w:val="1"/>
                <w:numId w:val="7"/>
              </w:numPr>
            </w:pPr>
            <w:r>
              <w:t>    </w:t>
            </w:r>
            <w:proofErr w:type="spellStart"/>
            <w:r>
              <w:t>MessageContent</w:t>
            </w:r>
            <w:proofErr w:type="spellEnd"/>
            <w:r>
              <w:t xml:space="preserve"> (</w:t>
            </w:r>
            <w:proofErr w:type="spellStart"/>
            <w:r w:rsidR="000F508D">
              <w:fldChar w:fldCharType="begin"/>
            </w:r>
            <w:r w:rsidR="000F508D">
              <w:instrText xml:space="preserve"> HYPERLINK "http://www.openoandm.org/ws-isbm/1.0/ws-isbm.html" \l "message-content-xml" \h </w:instrText>
            </w:r>
            <w:r w:rsidR="000F508D">
              <w:fldChar w:fldCharType="separate"/>
            </w:r>
            <w:r w:rsidRPr="00166A5D">
              <w:t>isbm:MessageContent</w:t>
            </w:r>
            <w:proofErr w:type="spellEnd"/>
            <w:r w:rsidR="000F508D">
              <w:fldChar w:fldCharType="end"/>
            </w:r>
            <w:r>
              <w:t>) [1]</w:t>
            </w:r>
          </w:p>
          <w:p w:rsidRPr="00957F55" w:rsidR="007D012A" w:rsidP="00166A5D" w:rsidRDefault="00166A5D" w14:paraId="4F5D367B" w14:textId="7B0BA838">
            <w:pPr>
              <w:pStyle w:val="ListParagraph"/>
              <w:numPr>
                <w:ilvl w:val="1"/>
                <w:numId w:val="7"/>
              </w:numPr>
            </w:pPr>
            <w:r>
              <w:t>    Topic (</w:t>
            </w:r>
            <w:proofErr w:type="spellStart"/>
            <w:r w:rsidR="000F508D">
              <w:fldChar w:fldCharType="begin"/>
            </w:r>
            <w:r w:rsidR="000F508D">
              <w:instrText xml:space="preserve"> HYPERLINK "http://www.w3.org/TR/xmlschema-2/" \l "string" \h </w:instrText>
            </w:r>
            <w:r w:rsidR="000F508D">
              <w:fldChar w:fldCharType="separate"/>
            </w:r>
            <w:proofErr w:type="gramStart"/>
            <w:r>
              <w:rPr>
                <w:rStyle w:val="Hyperlink"/>
              </w:rPr>
              <w:t>xs:string</w:t>
            </w:r>
            <w:proofErr w:type="spellEnd"/>
            <w:proofErr w:type="gramEnd"/>
            <w:r w:rsidR="000F508D">
              <w:rPr>
                <w:rStyle w:val="Hyperlink"/>
              </w:rPr>
              <w:fldChar w:fldCharType="end"/>
            </w:r>
            <w:r>
              <w:t>) [1..*]</w:t>
            </w:r>
          </w:p>
        </w:tc>
      </w:tr>
      <w:tr w:rsidR="007D012A" w:rsidTr="00D06798" w14:paraId="0D8C982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7D012A" w:rsidP="002363F5" w:rsidRDefault="007D012A" w14:paraId="07075FAA" w14:textId="77777777">
            <w:pPr>
              <w:pStyle w:val="Compact"/>
            </w:pPr>
            <w:r>
              <w:lastRenderedPageBreak/>
              <w:t>Faults</w:t>
            </w:r>
          </w:p>
        </w:tc>
        <w:tc>
          <w:tcPr>
            <w:tcW w:w="4397" w:type="pct"/>
          </w:tcPr>
          <w:p w:rsidR="007D012A" w:rsidP="002363F5" w:rsidRDefault="009E7C7B" w14:paraId="04460724" w14:textId="08815E79">
            <w:pPr>
              <w:pStyle w:val="Compact"/>
            </w:pPr>
            <w:proofErr w:type="spellStart"/>
            <w:r>
              <w:t>SessionFault</w:t>
            </w:r>
            <w:proofErr w:type="spellEnd"/>
          </w:p>
        </w:tc>
      </w:tr>
    </w:tbl>
    <w:p w:rsidRPr="00D06798" w:rsidR="00D06798" w:rsidP="00A13805" w:rsidRDefault="00D06798" w14:paraId="7F685E53" w14:textId="068976D9">
      <w:pPr>
        <w:pStyle w:val="Note"/>
        <w:ind w:left="0" w:firstLine="0"/>
      </w:pPr>
      <w:r>
        <w:t>NOTE</w:t>
      </w:r>
      <w:r>
        <w:tab/>
      </w:r>
      <w:r>
        <w:t xml:space="preserve">A no message response is </w:t>
      </w:r>
      <w:r w:rsidR="00D049B2">
        <w:t xml:space="preserve">a </w:t>
      </w:r>
      <w:r>
        <w:t xml:space="preserve">successful with no </w:t>
      </w:r>
      <w:proofErr w:type="spellStart"/>
      <w:r>
        <w:t>PublicationMessage</w:t>
      </w:r>
      <w:proofErr w:type="spellEnd"/>
      <w:r>
        <w:t xml:space="preserve"> element.</w:t>
      </w:r>
    </w:p>
    <w:p w:rsidR="007D012A" w:rsidP="007D012A" w:rsidRDefault="007D012A" w14:paraId="65B663EA" w14:textId="0C0590D4">
      <w:pPr>
        <w:pStyle w:val="Heading4"/>
      </w:pPr>
      <w:r>
        <w:t>REST Mapping</w:t>
      </w:r>
    </w:p>
    <w:p w:rsidR="007D012A" w:rsidP="007D012A" w:rsidRDefault="007D012A" w14:paraId="2123EDFD" w14:textId="04C2942E">
      <w:pPr>
        <w:pStyle w:val="BodyText"/>
      </w:pPr>
      <w:r>
        <w:t xml:space="preserve">The </w:t>
      </w:r>
      <w:r w:rsidR="00410CFF">
        <w:t xml:space="preserve">Read Publication </w:t>
      </w:r>
      <w:r>
        <w:t xml:space="preserve">general interface is mapped into a RESTful interface as an </w:t>
      </w:r>
      <w:proofErr w:type="spellStart"/>
      <w:r>
        <w:t>OpenAPI</w:t>
      </w:r>
      <w:proofErr w:type="spellEnd"/>
      <w:r>
        <w:t xml:space="preserve"> description according to the following rules.</w:t>
      </w:r>
    </w:p>
    <w:p w:rsidR="007D012A" w:rsidP="007D012A" w:rsidRDefault="007D012A" w14:paraId="7A6DBE8D"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7D012A" w:rsidTr="002363F5" w14:paraId="4FE9298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7D012A" w:rsidP="002363F5" w:rsidRDefault="007D012A" w14:paraId="5F34178A" w14:textId="77777777">
            <w:pPr>
              <w:pStyle w:val="Compact"/>
            </w:pPr>
            <w:r w:rsidRPr="003B5061">
              <w:t>HTTP M</w:t>
            </w:r>
            <w:r>
              <w:t>ethod</w:t>
            </w:r>
          </w:p>
        </w:tc>
        <w:tc>
          <w:tcPr>
            <w:tcW w:w="4397" w:type="pct"/>
          </w:tcPr>
          <w:p w:rsidRPr="003B5061" w:rsidR="007D012A" w:rsidP="002363F5" w:rsidRDefault="00151FC5" w14:paraId="6C77EDC2" w14:textId="74667BE8">
            <w:pPr>
              <w:rPr>
                <w:bCs/>
              </w:rPr>
            </w:pPr>
            <w:r>
              <w:rPr>
                <w:bCs/>
              </w:rPr>
              <w:t>GET</w:t>
            </w:r>
          </w:p>
        </w:tc>
      </w:tr>
      <w:tr w:rsidR="007D012A" w:rsidTr="002363F5" w14:paraId="352CC3E7" w14:textId="77777777">
        <w:tc>
          <w:tcPr>
            <w:tcW w:w="603" w:type="pct"/>
          </w:tcPr>
          <w:p w:rsidRPr="003B5061" w:rsidR="007D012A" w:rsidP="002363F5" w:rsidRDefault="007D012A" w14:paraId="3EEA27C9" w14:textId="77777777">
            <w:pPr>
              <w:pStyle w:val="Compact"/>
            </w:pPr>
            <w:r>
              <w:t xml:space="preserve">URL </w:t>
            </w:r>
          </w:p>
        </w:tc>
        <w:tc>
          <w:tcPr>
            <w:tcW w:w="4397" w:type="pct"/>
          </w:tcPr>
          <w:p w:rsidRPr="003B5061" w:rsidR="007D012A" w:rsidP="002363F5" w:rsidRDefault="002D240C" w14:paraId="38050F67" w14:textId="6EB54F45">
            <w:pPr>
              <w:rPr>
                <w:bCs/>
              </w:rPr>
            </w:pPr>
            <w:r w:rsidRPr="002D240C">
              <w:rPr>
                <w:bCs/>
              </w:rPr>
              <w:t>/sessions/{session-id}/publication</w:t>
            </w:r>
          </w:p>
        </w:tc>
      </w:tr>
      <w:tr w:rsidR="007D012A" w:rsidTr="002363F5" w14:paraId="558D1CB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7D012A" w:rsidP="002363F5" w:rsidRDefault="007D012A" w14:paraId="11643476" w14:textId="77777777">
            <w:pPr>
              <w:pStyle w:val="Compact"/>
            </w:pPr>
            <w:r>
              <w:t>HTTP Body</w:t>
            </w:r>
          </w:p>
        </w:tc>
        <w:tc>
          <w:tcPr>
            <w:tcW w:w="4397" w:type="pct"/>
          </w:tcPr>
          <w:p w:rsidRPr="003B5061" w:rsidR="007D012A" w:rsidP="000470E4" w:rsidRDefault="00FC1647" w14:paraId="7A60258A" w14:textId="67893E35">
            <w:r>
              <w:t>N/A</w:t>
            </w:r>
          </w:p>
        </w:tc>
      </w:tr>
      <w:tr w:rsidR="007D012A" w:rsidTr="002363F5" w14:paraId="2ADD112F" w14:textId="77777777">
        <w:tc>
          <w:tcPr>
            <w:tcW w:w="603" w:type="pct"/>
          </w:tcPr>
          <w:p w:rsidR="007D012A" w:rsidP="002363F5" w:rsidRDefault="007D012A" w14:paraId="21935C71" w14:textId="77777777">
            <w:pPr>
              <w:pStyle w:val="Compact"/>
            </w:pPr>
            <w:r>
              <w:t>HTTP Response (Success)</w:t>
            </w:r>
          </w:p>
        </w:tc>
        <w:tc>
          <w:tcPr>
            <w:tcW w:w="4397" w:type="pct"/>
          </w:tcPr>
          <w:p w:rsidR="007D012A" w:rsidP="002363F5" w:rsidRDefault="007D012A" w14:paraId="2D4E2B3A" w14:textId="766D32AC">
            <w:pPr>
              <w:pStyle w:val="Compact"/>
            </w:pPr>
            <w:r>
              <w:t>20</w:t>
            </w:r>
            <w:r w:rsidR="007C578C">
              <w:t>0 OK</w:t>
            </w:r>
          </w:p>
        </w:tc>
      </w:tr>
      <w:tr w:rsidR="007D012A" w:rsidTr="002363F5" w14:paraId="190D851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7D012A" w:rsidP="002363F5" w:rsidRDefault="007D012A" w14:paraId="7DE90BFE" w14:textId="77777777">
            <w:pPr>
              <w:pStyle w:val="Compact"/>
            </w:pPr>
            <w:r>
              <w:t>Output</w:t>
            </w:r>
          </w:p>
        </w:tc>
        <w:tc>
          <w:tcPr>
            <w:tcW w:w="4397" w:type="pct"/>
          </w:tcPr>
          <w:p w:rsidR="007D012A" w:rsidP="002363F5" w:rsidRDefault="005F275C" w14:paraId="707DF9E5" w14:textId="06A7955D">
            <w:pPr>
              <w:pStyle w:val="Compact"/>
            </w:pPr>
            <w:r>
              <w:t>Message</w:t>
            </w:r>
            <w:r w:rsidR="007D012A">
              <w:t xml:space="preserve"> (</w:t>
            </w:r>
            <w:proofErr w:type="spellStart"/>
            <w:proofErr w:type="gramStart"/>
            <w:r w:rsidR="007D012A">
              <w:t>json:</w:t>
            </w:r>
            <w:r>
              <w:t>Message</w:t>
            </w:r>
            <w:proofErr w:type="spellEnd"/>
            <w:proofErr w:type="gramEnd"/>
            <w:r w:rsidR="007D012A">
              <w:t>)</w:t>
            </w:r>
          </w:p>
          <w:p w:rsidR="00FC22CA" w:rsidP="00FC22CA" w:rsidRDefault="00FC22CA" w14:paraId="7ED51AF5" w14:textId="16E83BA2">
            <w:pPr>
              <w:pStyle w:val="ListParagraph"/>
              <w:numPr>
                <w:ilvl w:val="0"/>
                <w:numId w:val="7"/>
              </w:numPr>
            </w:pPr>
            <w:proofErr w:type="spellStart"/>
            <w:r>
              <w:t>MessageID</w:t>
            </w:r>
            <w:proofErr w:type="spellEnd"/>
            <w:r w:rsidR="001605F6">
              <w:t xml:space="preserve"> “</w:t>
            </w:r>
            <w:proofErr w:type="spellStart"/>
            <w:r w:rsidRPr="001605F6" w:rsidR="001605F6">
              <w:t>messageId</w:t>
            </w:r>
            <w:proofErr w:type="spellEnd"/>
            <w:r w:rsidR="001605F6">
              <w:t>”</w:t>
            </w:r>
            <w:r>
              <w:t xml:space="preserve"> (</w:t>
            </w:r>
            <w:proofErr w:type="spellStart"/>
            <w:proofErr w:type="gramStart"/>
            <w:r w:rsidR="001F3F8A">
              <w:t>json:string</w:t>
            </w:r>
            <w:proofErr w:type="spellEnd"/>
            <w:proofErr w:type="gramEnd"/>
            <w:r>
              <w:t>) [1]</w:t>
            </w:r>
          </w:p>
          <w:p w:rsidR="00FC22CA" w:rsidP="00FC22CA" w:rsidRDefault="00FC22CA" w14:paraId="50783831" w14:textId="16F81F69">
            <w:pPr>
              <w:pStyle w:val="ListParagraph"/>
              <w:numPr>
                <w:ilvl w:val="0"/>
                <w:numId w:val="7"/>
              </w:numPr>
            </w:pPr>
            <w:proofErr w:type="spellStart"/>
            <w:r>
              <w:t>MessageContent</w:t>
            </w:r>
            <w:proofErr w:type="spellEnd"/>
            <w:r>
              <w:t xml:space="preserve"> </w:t>
            </w:r>
            <w:r w:rsidR="00D522F7">
              <w:t>“</w:t>
            </w:r>
            <w:proofErr w:type="spellStart"/>
            <w:r w:rsidRPr="00D522F7" w:rsidR="00D522F7">
              <w:t>messageContent</w:t>
            </w:r>
            <w:proofErr w:type="spellEnd"/>
            <w:r w:rsidR="00D522F7">
              <w:t xml:space="preserve">” </w:t>
            </w:r>
            <w:r>
              <w:t>(</w:t>
            </w:r>
            <w:proofErr w:type="spellStart"/>
            <w:r w:rsidR="00BF625C">
              <w:t>json:</w:t>
            </w:r>
            <w:hyperlink w:anchor="message-content-xml" r:id="rId59">
              <w:r w:rsidRPr="00166A5D">
                <w:t>MessageContent</w:t>
              </w:r>
              <w:proofErr w:type="spellEnd"/>
            </w:hyperlink>
            <w:r>
              <w:t>) [1]</w:t>
            </w:r>
          </w:p>
          <w:p w:rsidR="007D012A" w:rsidP="00FC22CA" w:rsidRDefault="00FC22CA" w14:paraId="2BE8B251" w14:textId="3111BA96">
            <w:pPr>
              <w:pStyle w:val="ListParagraph"/>
              <w:numPr>
                <w:ilvl w:val="0"/>
                <w:numId w:val="7"/>
              </w:numPr>
            </w:pPr>
            <w:r>
              <w:t xml:space="preserve">Topic </w:t>
            </w:r>
            <w:r w:rsidR="00343CC0">
              <w:t>“</w:t>
            </w:r>
            <w:r w:rsidRPr="00343CC0" w:rsidR="00343CC0">
              <w:t>topics</w:t>
            </w:r>
            <w:r w:rsidR="00343CC0">
              <w:t xml:space="preserve">” </w:t>
            </w:r>
            <w:r>
              <w:t>(</w:t>
            </w:r>
            <w:proofErr w:type="spellStart"/>
            <w:r w:rsidR="000F508D">
              <w:fldChar w:fldCharType="begin"/>
            </w:r>
            <w:r w:rsidR="000F508D">
              <w:instrText xml:space="preserve"> HYPERLINK "http://www.w3.org/TR/xmlschema-2/" \l "string" \h </w:instrText>
            </w:r>
            <w:r w:rsidR="000F508D">
              <w:fldChar w:fldCharType="separate"/>
            </w:r>
            <w:proofErr w:type="gramStart"/>
            <w:r w:rsidR="00E462D1">
              <w:t>json</w:t>
            </w:r>
            <w:r>
              <w:rPr>
                <w:rStyle w:val="Hyperlink"/>
              </w:rPr>
              <w:t>:string</w:t>
            </w:r>
            <w:proofErr w:type="spellEnd"/>
            <w:proofErr w:type="gramEnd"/>
            <w:r w:rsidR="000F508D">
              <w:rPr>
                <w:rStyle w:val="Hyperlink"/>
              </w:rPr>
              <w:fldChar w:fldCharType="end"/>
            </w:r>
            <w:r>
              <w:t>) [1..*]</w:t>
            </w:r>
          </w:p>
        </w:tc>
      </w:tr>
      <w:tr w:rsidR="007D012A" w:rsidTr="002363F5" w14:paraId="0F6D5775" w14:textId="77777777">
        <w:trPr>
          <w:trHeight w:val="972"/>
        </w:trPr>
        <w:tc>
          <w:tcPr>
            <w:tcW w:w="603" w:type="pct"/>
          </w:tcPr>
          <w:p w:rsidR="007D012A" w:rsidP="002363F5" w:rsidRDefault="007D012A" w14:paraId="36B7E859" w14:textId="77777777">
            <w:pPr>
              <w:pStyle w:val="Compact"/>
            </w:pPr>
            <w:r>
              <w:t>HTTP Response</w:t>
            </w:r>
          </w:p>
          <w:p w:rsidR="007D012A" w:rsidP="002363F5" w:rsidRDefault="007D012A" w14:paraId="4859771F" w14:textId="77777777">
            <w:pPr>
              <w:pStyle w:val="Compact"/>
            </w:pPr>
            <w:r>
              <w:t>(Error)</w:t>
            </w:r>
          </w:p>
        </w:tc>
        <w:tc>
          <w:tcPr>
            <w:tcW w:w="4397" w:type="pct"/>
          </w:tcPr>
          <w:p w:rsidR="007D012A" w:rsidP="002363F5" w:rsidRDefault="00FE1C37" w14:paraId="2B3BC378" w14:textId="2A4DFEE7">
            <w:proofErr w:type="spellStart"/>
            <w:r>
              <w:t>SessionFault</w:t>
            </w:r>
            <w:proofErr w:type="spellEnd"/>
            <w:r>
              <w:t xml:space="preserve"> </w:t>
            </w:r>
            <w:r w:rsidR="007D012A">
              <w:t>(</w:t>
            </w:r>
            <w:proofErr w:type="spellStart"/>
            <w:proofErr w:type="gramStart"/>
            <w:r w:rsidR="007D012A">
              <w:t>json:</w:t>
            </w:r>
            <w:r>
              <w:t>SessionFault</w:t>
            </w:r>
            <w:proofErr w:type="spellEnd"/>
            <w:proofErr w:type="gramEnd"/>
            <w:r w:rsidR="007D012A">
              <w:t>) – 404 Not Found</w:t>
            </w:r>
          </w:p>
          <w:p w:rsidR="007D012A" w:rsidP="002363F5" w:rsidRDefault="00C54E2E" w14:paraId="13E691A0" w14:textId="46B76553">
            <w:proofErr w:type="spellStart"/>
            <w:r>
              <w:t>SessionFault</w:t>
            </w:r>
            <w:proofErr w:type="spellEnd"/>
            <w:r>
              <w:t xml:space="preserve"> (</w:t>
            </w:r>
            <w:proofErr w:type="spellStart"/>
            <w:proofErr w:type="gramStart"/>
            <w:r>
              <w:t>json:SessionFault</w:t>
            </w:r>
            <w:proofErr w:type="spellEnd"/>
            <w:proofErr w:type="gramEnd"/>
            <w:r>
              <w:t>)</w:t>
            </w:r>
            <w:r w:rsidR="007D012A">
              <w:t xml:space="preserve"> – 422 </w:t>
            </w:r>
            <w:proofErr w:type="spellStart"/>
            <w:r w:rsidR="007D012A">
              <w:t>U</w:t>
            </w:r>
            <w:r w:rsidRPr="002E61D1" w:rsidR="007D012A">
              <w:t>nprocessable</w:t>
            </w:r>
            <w:proofErr w:type="spellEnd"/>
            <w:r w:rsidRPr="002E61D1" w:rsidR="007D012A">
              <w:t xml:space="preserve"> </w:t>
            </w:r>
            <w:r w:rsidR="007D012A">
              <w:t>E</w:t>
            </w:r>
            <w:r w:rsidRPr="002E61D1" w:rsidR="007D012A">
              <w:t>ntity</w:t>
            </w:r>
            <w:r w:rsidRPr="00D44B31" w:rsidR="00D44B31">
              <w:t xml:space="preserve"> – session exists but does not correspond to a </w:t>
            </w:r>
            <w:r w:rsidR="00D44B31">
              <w:t xml:space="preserve">subscription </w:t>
            </w:r>
            <w:r w:rsidRPr="00D44B31" w:rsidR="00D44B31">
              <w:t>session type</w:t>
            </w:r>
          </w:p>
        </w:tc>
      </w:tr>
    </w:tbl>
    <w:p w:rsidR="007A3736" w:rsidP="000C0D84" w:rsidRDefault="00C50453" w14:paraId="7C4ADFE8" w14:textId="0FA1456E">
      <w:pPr>
        <w:pStyle w:val="Note"/>
      </w:pPr>
      <w:r>
        <w:t>NOTE</w:t>
      </w:r>
      <w:r>
        <w:tab/>
      </w:r>
      <w:r w:rsidR="00D049B2">
        <w:t xml:space="preserve">A no message response </w:t>
      </w:r>
      <w:r w:rsidR="007A3736">
        <w:t xml:space="preserve">is returned as a 404 </w:t>
      </w:r>
      <w:r w:rsidR="00D049B2">
        <w:t xml:space="preserve">Not Found </w:t>
      </w:r>
      <w:r w:rsidR="007A3736">
        <w:t>rather than an "empty" message</w:t>
      </w:r>
      <w:r w:rsidR="00D049B2">
        <w:t xml:space="preserve"> as </w:t>
      </w:r>
      <w:r w:rsidR="00AF6166">
        <w:t>it maps</w:t>
      </w:r>
      <w:r w:rsidR="007A3736">
        <w:t xml:space="preserve"> better to </w:t>
      </w:r>
      <w:r w:rsidR="00D049B2">
        <w:t xml:space="preserve">the concept of resources in </w:t>
      </w:r>
      <w:r w:rsidR="007A3736">
        <w:t>a RESTful API. If there are no messages on the queue, the resource does not exist and, hence, 404 should be returned.</w:t>
      </w:r>
    </w:p>
    <w:p w:rsidR="00BB0129" w:rsidP="00296BF2" w:rsidRDefault="00E83E4F" w14:paraId="49A862A1" w14:textId="34285A89">
      <w:pPr>
        <w:pStyle w:val="Heading3"/>
      </w:pPr>
      <w:bookmarkStart w:name="_Toc29288946" w:id="255"/>
      <w:r>
        <w:t>Remove Publication</w:t>
      </w:r>
      <w:bookmarkEnd w:id="253"/>
      <w:bookmarkEnd w:id="254"/>
      <w:bookmarkEnd w:id="255"/>
    </w:p>
    <w:p w:rsidRPr="009E21ED" w:rsidR="009E21ED" w:rsidP="009E21ED" w:rsidRDefault="009E21ED" w14:paraId="0B25FD82" w14:textId="31C5E79A">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339B47F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5BDC9E84" w14:textId="77777777">
            <w:pPr>
              <w:pStyle w:val="Compact"/>
            </w:pPr>
            <w:r>
              <w:t>Name</w:t>
            </w:r>
          </w:p>
        </w:tc>
        <w:tc>
          <w:tcPr>
            <w:tcW w:w="0" w:type="auto"/>
          </w:tcPr>
          <w:p w:rsidR="00BB0129" w:rsidRDefault="00E83E4F" w14:paraId="39BA1A9A" w14:textId="77777777">
            <w:pPr>
              <w:pStyle w:val="Compact"/>
            </w:pPr>
            <w:proofErr w:type="spellStart"/>
            <w:r>
              <w:t>RemovePublication</w:t>
            </w:r>
            <w:proofErr w:type="spellEnd"/>
          </w:p>
        </w:tc>
      </w:tr>
      <w:tr w:rsidR="00BB0129" w:rsidTr="00296BF2" w14:paraId="00EA820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7245CD1" w14:textId="77777777">
            <w:pPr>
              <w:pStyle w:val="Compact"/>
            </w:pPr>
            <w:r>
              <w:t>Description</w:t>
            </w:r>
          </w:p>
        </w:tc>
        <w:tc>
          <w:tcPr>
            <w:tcW w:w="0" w:type="auto"/>
          </w:tcPr>
          <w:p w:rsidR="00BB0129" w:rsidRDefault="00E83E4F" w14:paraId="79099D75" w14:textId="77777777">
            <w:pPr>
              <w:pStyle w:val="Compact"/>
            </w:pPr>
            <w:r>
              <w:t>Removes the first, if any, publication message in the subscription queue.</w:t>
            </w:r>
          </w:p>
        </w:tc>
      </w:tr>
      <w:tr w:rsidR="00BB0129" w:rsidTr="00296BF2" w14:paraId="5C05E100" w14:textId="77777777">
        <w:tc>
          <w:tcPr>
            <w:tcW w:w="0" w:type="auto"/>
          </w:tcPr>
          <w:p w:rsidR="00BB0129" w:rsidRDefault="00E83E4F" w14:paraId="3F8BD99B" w14:textId="77777777">
            <w:pPr>
              <w:pStyle w:val="Compact"/>
            </w:pPr>
            <w:r>
              <w:t>Input</w:t>
            </w:r>
          </w:p>
        </w:tc>
        <w:tc>
          <w:tcPr>
            <w:tcW w:w="0" w:type="auto"/>
          </w:tcPr>
          <w:p w:rsidR="00BB0129" w:rsidRDefault="00E83E4F" w14:paraId="7327E194" w14:textId="4F37550C">
            <w:pPr>
              <w:pStyle w:val="Compact"/>
            </w:pPr>
            <w:proofErr w:type="spellStart"/>
            <w:r>
              <w:t>SessionID</w:t>
            </w:r>
            <w:proofErr w:type="spellEnd"/>
            <w:r w:rsidR="008C59A3">
              <w:t xml:space="preserve"> </w:t>
            </w:r>
            <w:r>
              <w:t>[1]</w:t>
            </w:r>
          </w:p>
        </w:tc>
      </w:tr>
      <w:tr w:rsidR="00BB0129" w:rsidTr="00296BF2" w14:paraId="52BBA77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895AF1D" w14:textId="77777777">
            <w:pPr>
              <w:pStyle w:val="Compact"/>
            </w:pPr>
            <w:r>
              <w:t>Behavior</w:t>
            </w:r>
          </w:p>
        </w:tc>
        <w:tc>
          <w:tcPr>
            <w:tcW w:w="0" w:type="auto"/>
          </w:tcPr>
          <w:p w:rsidR="00BB0129" w:rsidRDefault="00E83E4F" w14:paraId="516BDDE0" w14:textId="77777777">
            <w:r>
              <w:t xml:space="preserve">If the </w:t>
            </w:r>
            <w:proofErr w:type="spellStart"/>
            <w:r>
              <w:t>SessionID</w:t>
            </w:r>
            <w:proofErr w:type="spellEnd"/>
            <w:r>
              <w:t xml:space="preserve"> does not exist or does not correspond to a subscription session, then a </w:t>
            </w:r>
            <w:proofErr w:type="spellStart"/>
            <w:r>
              <w:t>SessionFault</w:t>
            </w:r>
            <w:proofErr w:type="spellEnd"/>
            <w:r>
              <w:t xml:space="preserve"> is returned.</w:t>
            </w:r>
          </w:p>
          <w:p w:rsidR="00BB0129" w:rsidRDefault="00E83E4F" w14:paraId="322BBB42" w14:textId="77777777">
            <w:r>
              <w:lastRenderedPageBreak/>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rsidTr="00296BF2" w14:paraId="64F3A549" w14:textId="77777777">
        <w:tc>
          <w:tcPr>
            <w:tcW w:w="0" w:type="auto"/>
          </w:tcPr>
          <w:p w:rsidR="00BB0129" w:rsidRDefault="00E83E4F" w14:paraId="041588C9" w14:textId="77777777">
            <w:pPr>
              <w:pStyle w:val="Compact"/>
            </w:pPr>
            <w:r>
              <w:lastRenderedPageBreak/>
              <w:t>Output</w:t>
            </w:r>
          </w:p>
        </w:tc>
        <w:tc>
          <w:tcPr>
            <w:tcW w:w="0" w:type="auto"/>
          </w:tcPr>
          <w:p w:rsidR="00BB0129" w:rsidRDefault="00E83E4F" w14:paraId="492D2BBC" w14:textId="77777777">
            <w:pPr>
              <w:pStyle w:val="Compact"/>
            </w:pPr>
            <w:r>
              <w:t>N/A</w:t>
            </w:r>
          </w:p>
        </w:tc>
      </w:tr>
      <w:tr w:rsidR="00BB0129" w:rsidTr="00296BF2" w14:paraId="6E646DC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218C120" w14:textId="77777777">
            <w:pPr>
              <w:pStyle w:val="Compact"/>
            </w:pPr>
            <w:r>
              <w:t>Faults</w:t>
            </w:r>
          </w:p>
        </w:tc>
        <w:tc>
          <w:tcPr>
            <w:tcW w:w="0" w:type="auto"/>
          </w:tcPr>
          <w:p w:rsidR="00BB0129" w:rsidRDefault="00E83E4F" w14:paraId="3AB5E023" w14:textId="77777777">
            <w:pPr>
              <w:pStyle w:val="Compact"/>
            </w:pPr>
            <w:proofErr w:type="spellStart"/>
            <w:r>
              <w:t>SessionFault</w:t>
            </w:r>
            <w:proofErr w:type="spellEnd"/>
          </w:p>
        </w:tc>
      </w:tr>
    </w:tbl>
    <w:p w:rsidR="003F2578" w:rsidP="003F2578" w:rsidRDefault="003F2578" w14:paraId="2F77A01D" w14:textId="57AD90BD">
      <w:pPr>
        <w:pStyle w:val="Heading4"/>
      </w:pPr>
      <w:bookmarkStart w:name="close-subscription-session" w:id="256"/>
      <w:bookmarkStart w:name="_Toc25357179" w:id="257"/>
      <w:bookmarkEnd w:id="256"/>
      <w:r>
        <w:t>SOAP Mapping</w:t>
      </w:r>
    </w:p>
    <w:p w:rsidR="003F2578" w:rsidP="003F2578" w:rsidRDefault="003F2578" w14:paraId="1B4635D4" w14:textId="4CFD1B26">
      <w:pPr>
        <w:pStyle w:val="BodyText"/>
      </w:pPr>
      <w:r>
        <w:t xml:space="preserve">The </w:t>
      </w:r>
      <w:r w:rsidR="00212265">
        <w:t>Remove</w:t>
      </w:r>
      <w:r>
        <w:t xml:space="preserve"> Publication general interface is mapped into SOAP 1.1/1.2 as embedded XML schemas in WSDL descriptions according to the following schema types.</w:t>
      </w:r>
    </w:p>
    <w:p w:rsidR="003F2578" w:rsidP="003F2578" w:rsidRDefault="003F2578" w14:paraId="6F8BCFD1"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3F2578" w:rsidTr="002363F5" w14:paraId="5F032486"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3F2578" w:rsidP="002363F5" w:rsidRDefault="003F2578" w14:paraId="61B081E8" w14:textId="77777777">
            <w:pPr>
              <w:pStyle w:val="Compact"/>
            </w:pPr>
            <w:r w:rsidRPr="00151DB9">
              <w:rPr>
                <w:b w:val="0"/>
              </w:rPr>
              <w:t>Input</w:t>
            </w:r>
          </w:p>
        </w:tc>
        <w:tc>
          <w:tcPr>
            <w:tcW w:w="4397" w:type="pct"/>
          </w:tcPr>
          <w:p w:rsidRPr="00136178" w:rsidR="003F2578" w:rsidP="002363F5" w:rsidRDefault="002838DA" w14:paraId="4B747A39" w14:textId="54FCB17B">
            <w:pPr>
              <w:rPr>
                <w:b w:val="0"/>
              </w:rPr>
            </w:pPr>
            <w:proofErr w:type="spellStart"/>
            <w:r>
              <w:rPr>
                <w:b w:val="0"/>
              </w:rPr>
              <w:t>Remove</w:t>
            </w:r>
            <w:r w:rsidRPr="00E44F38" w:rsidR="003F2578">
              <w:rPr>
                <w:b w:val="0"/>
              </w:rPr>
              <w:t>Publication</w:t>
            </w:r>
            <w:proofErr w:type="spellEnd"/>
            <w:r w:rsidRPr="008E1611" w:rsidR="003F2578">
              <w:rPr>
                <w:b w:val="0"/>
              </w:rPr>
              <w:t xml:space="preserve"> </w:t>
            </w:r>
            <w:r w:rsidR="003F2578">
              <w:rPr>
                <w:b w:val="0"/>
              </w:rPr>
              <w:t>(</w:t>
            </w:r>
            <w:proofErr w:type="spellStart"/>
            <w:proofErr w:type="gramStart"/>
            <w:r w:rsidR="003F2578">
              <w:rPr>
                <w:b w:val="0"/>
              </w:rPr>
              <w:t>isbm:</w:t>
            </w:r>
            <w:r>
              <w:rPr>
                <w:b w:val="0"/>
              </w:rPr>
              <w:t>Remove</w:t>
            </w:r>
            <w:r w:rsidRPr="00E44F38" w:rsidR="003F2578">
              <w:rPr>
                <w:b w:val="0"/>
              </w:rPr>
              <w:t>Publication</w:t>
            </w:r>
            <w:proofErr w:type="spellEnd"/>
            <w:proofErr w:type="gramEnd"/>
            <w:r w:rsidR="003F2578">
              <w:rPr>
                <w:b w:val="0"/>
              </w:rPr>
              <w:t>)</w:t>
            </w:r>
          </w:p>
          <w:p w:rsidRPr="006C16A7" w:rsidR="003F2578" w:rsidP="002363F5" w:rsidRDefault="003F2578" w14:paraId="4E81A77C" w14:textId="77777777">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6C16A7">
              <w:rPr>
                <w:rStyle w:val="Hyperlink"/>
                <w:b w:val="0"/>
              </w:rPr>
              <w:t>xs:string</w:t>
            </w:r>
            <w:proofErr w:type="spellEnd"/>
            <w:proofErr w:type="gramEnd"/>
            <w:r w:rsidR="000F508D">
              <w:rPr>
                <w:rStyle w:val="Hyperlink"/>
              </w:rPr>
              <w:fldChar w:fldCharType="end"/>
            </w:r>
            <w:r w:rsidRPr="006C16A7">
              <w:rPr>
                <w:b w:val="0"/>
              </w:rPr>
              <w:t>) [1]</w:t>
            </w:r>
          </w:p>
        </w:tc>
      </w:tr>
      <w:tr w:rsidR="003F2578" w:rsidTr="002363F5" w14:paraId="77A6AEF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F2578" w:rsidP="002363F5" w:rsidRDefault="003F2578" w14:paraId="169D18C6" w14:textId="77777777">
            <w:pPr>
              <w:pStyle w:val="Compact"/>
            </w:pPr>
            <w:r>
              <w:t>Output</w:t>
            </w:r>
          </w:p>
        </w:tc>
        <w:tc>
          <w:tcPr>
            <w:tcW w:w="4397" w:type="pct"/>
          </w:tcPr>
          <w:p w:rsidRPr="00957F55" w:rsidR="003F2578" w:rsidP="002363F5" w:rsidRDefault="00081827" w14:paraId="23CC3395" w14:textId="1EACD82C">
            <w:pPr>
              <w:rPr>
                <w:bCs/>
              </w:rPr>
            </w:pPr>
            <w:proofErr w:type="spellStart"/>
            <w:r w:rsidRPr="00081827">
              <w:t>Remove</w:t>
            </w:r>
            <w:r w:rsidRPr="00207E7C" w:rsidR="003F2578">
              <w:t>Publication</w:t>
            </w:r>
            <w:r w:rsidRPr="008E449A" w:rsidR="003F2578">
              <w:t>Response</w:t>
            </w:r>
            <w:proofErr w:type="spellEnd"/>
            <w:r w:rsidRPr="008E449A" w:rsidR="003F2578">
              <w:t xml:space="preserve"> </w:t>
            </w:r>
            <w:r w:rsidRPr="00957F55" w:rsidR="003F2578">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sidR="003F2578">
              <w:rPr>
                <w:rStyle w:val="Hyperlink"/>
                <w:bCs/>
              </w:rPr>
              <w:t>isbm:</w:t>
            </w:r>
            <w:r w:rsidR="000F508D">
              <w:rPr>
                <w:rStyle w:val="Hyperlink"/>
                <w:bCs/>
              </w:rPr>
              <w:fldChar w:fldCharType="end"/>
            </w:r>
            <w:r w:rsidRPr="00081827">
              <w:t>Remove</w:t>
            </w:r>
            <w:r w:rsidRPr="00207E7C" w:rsidR="003F2578">
              <w:t>Publication</w:t>
            </w:r>
            <w:r w:rsidRPr="00FD18D1" w:rsidR="003F2578">
              <w:t>Response</w:t>
            </w:r>
            <w:proofErr w:type="spellEnd"/>
            <w:r w:rsidRPr="00957F55" w:rsidR="003F2578">
              <w:rPr>
                <w:bCs/>
              </w:rPr>
              <w:t>)</w:t>
            </w:r>
          </w:p>
          <w:p w:rsidRPr="00957F55" w:rsidR="003F2578" w:rsidP="0023696C" w:rsidRDefault="00E57F4F" w14:paraId="149D7538" w14:textId="187CAF27">
            <w:pPr>
              <w:pStyle w:val="ListParagraph"/>
              <w:numPr>
                <w:ilvl w:val="0"/>
                <w:numId w:val="7"/>
              </w:numPr>
            </w:pPr>
            <w:r>
              <w:t xml:space="preserve">No </w:t>
            </w:r>
            <w:r w:rsidR="0023696C">
              <w:t>Content</w:t>
            </w:r>
          </w:p>
        </w:tc>
      </w:tr>
      <w:tr w:rsidR="003F2578" w:rsidTr="002363F5" w14:paraId="712AC376" w14:textId="77777777">
        <w:tc>
          <w:tcPr>
            <w:tcW w:w="603" w:type="pct"/>
          </w:tcPr>
          <w:p w:rsidR="003F2578" w:rsidP="002363F5" w:rsidRDefault="003F2578" w14:paraId="50945BAE" w14:textId="77777777">
            <w:pPr>
              <w:pStyle w:val="Compact"/>
            </w:pPr>
            <w:r>
              <w:t>Faults</w:t>
            </w:r>
          </w:p>
        </w:tc>
        <w:tc>
          <w:tcPr>
            <w:tcW w:w="4397" w:type="pct"/>
          </w:tcPr>
          <w:p w:rsidR="003F2578" w:rsidP="002363F5" w:rsidRDefault="003F2578" w14:paraId="668E038A" w14:textId="77777777">
            <w:pPr>
              <w:pStyle w:val="Compact"/>
            </w:pPr>
            <w:proofErr w:type="spellStart"/>
            <w:r>
              <w:t>SessionFault</w:t>
            </w:r>
            <w:proofErr w:type="spellEnd"/>
          </w:p>
        </w:tc>
      </w:tr>
    </w:tbl>
    <w:p w:rsidR="003F2578" w:rsidP="003F2578" w:rsidRDefault="003F2578" w14:paraId="10996927" w14:textId="77777777">
      <w:pPr>
        <w:pStyle w:val="Heading4"/>
      </w:pPr>
      <w:r>
        <w:t>REST Mapping</w:t>
      </w:r>
    </w:p>
    <w:p w:rsidR="003F2578" w:rsidP="003F2578" w:rsidRDefault="003F2578" w14:paraId="6863A434" w14:textId="2A0CE0F4">
      <w:pPr>
        <w:pStyle w:val="BodyText"/>
      </w:pPr>
      <w:r>
        <w:t xml:space="preserve">The </w:t>
      </w:r>
      <w:r w:rsidR="006E0375">
        <w:t>Remove</w:t>
      </w:r>
      <w:r>
        <w:t xml:space="preserve"> Publication general interface is mapped into a RESTful interface as an </w:t>
      </w:r>
      <w:proofErr w:type="spellStart"/>
      <w:r>
        <w:t>OpenAPI</w:t>
      </w:r>
      <w:proofErr w:type="spellEnd"/>
      <w:r>
        <w:t xml:space="preserve"> description according to the following rules.</w:t>
      </w:r>
    </w:p>
    <w:p w:rsidR="003F2578" w:rsidP="003F2578" w:rsidRDefault="003F2578" w14:paraId="519F5115"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F2578" w:rsidTr="002363F5" w14:paraId="089E412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F2578" w:rsidP="002363F5" w:rsidRDefault="003F2578" w14:paraId="67F66593" w14:textId="77777777">
            <w:pPr>
              <w:pStyle w:val="Compact"/>
            </w:pPr>
            <w:r w:rsidRPr="003B5061">
              <w:t>HTTP M</w:t>
            </w:r>
            <w:r>
              <w:t>ethod</w:t>
            </w:r>
          </w:p>
        </w:tc>
        <w:tc>
          <w:tcPr>
            <w:tcW w:w="4397" w:type="pct"/>
          </w:tcPr>
          <w:p w:rsidRPr="003B5061" w:rsidR="003F2578" w:rsidP="002363F5" w:rsidRDefault="00CD658D" w14:paraId="72A39529" w14:textId="486669F1">
            <w:pPr>
              <w:rPr>
                <w:bCs/>
              </w:rPr>
            </w:pPr>
            <w:r>
              <w:rPr>
                <w:bCs/>
              </w:rPr>
              <w:t>DELETE</w:t>
            </w:r>
          </w:p>
        </w:tc>
      </w:tr>
      <w:tr w:rsidR="003F2578" w:rsidTr="002363F5" w14:paraId="2F3CDE99" w14:textId="77777777">
        <w:tc>
          <w:tcPr>
            <w:tcW w:w="603" w:type="pct"/>
          </w:tcPr>
          <w:p w:rsidRPr="003B5061" w:rsidR="003F2578" w:rsidP="002363F5" w:rsidRDefault="003F2578" w14:paraId="3A36475D" w14:textId="77777777">
            <w:pPr>
              <w:pStyle w:val="Compact"/>
            </w:pPr>
            <w:r>
              <w:t xml:space="preserve">URL </w:t>
            </w:r>
          </w:p>
        </w:tc>
        <w:tc>
          <w:tcPr>
            <w:tcW w:w="4397" w:type="pct"/>
          </w:tcPr>
          <w:p w:rsidRPr="003B5061" w:rsidR="003F2578" w:rsidP="002363F5" w:rsidRDefault="003F2578" w14:paraId="4F5C9E97" w14:textId="77777777">
            <w:pPr>
              <w:rPr>
                <w:bCs/>
              </w:rPr>
            </w:pPr>
            <w:r w:rsidRPr="002D240C">
              <w:rPr>
                <w:bCs/>
              </w:rPr>
              <w:t>/sessions/{session-id}/publication</w:t>
            </w:r>
          </w:p>
        </w:tc>
      </w:tr>
      <w:tr w:rsidR="003F2578" w:rsidTr="002363F5" w14:paraId="0045E96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F2578" w:rsidP="002363F5" w:rsidRDefault="003F2578" w14:paraId="4D3461F5" w14:textId="77777777">
            <w:pPr>
              <w:pStyle w:val="Compact"/>
            </w:pPr>
            <w:r>
              <w:t>HTTP Body</w:t>
            </w:r>
          </w:p>
        </w:tc>
        <w:tc>
          <w:tcPr>
            <w:tcW w:w="4397" w:type="pct"/>
          </w:tcPr>
          <w:p w:rsidRPr="003B5061" w:rsidR="003F2578" w:rsidP="002363F5" w:rsidRDefault="00FC1647" w14:paraId="6D9ECDB1" w14:textId="686D0A32">
            <w:r>
              <w:t>N/A</w:t>
            </w:r>
          </w:p>
        </w:tc>
      </w:tr>
      <w:tr w:rsidR="003F2578" w:rsidTr="002363F5" w14:paraId="5D8AA3AB" w14:textId="77777777">
        <w:tc>
          <w:tcPr>
            <w:tcW w:w="603" w:type="pct"/>
          </w:tcPr>
          <w:p w:rsidR="003F2578" w:rsidP="002363F5" w:rsidRDefault="003F2578" w14:paraId="1517CFB0" w14:textId="77777777">
            <w:pPr>
              <w:pStyle w:val="Compact"/>
            </w:pPr>
            <w:r>
              <w:t>HTTP Response (Success)</w:t>
            </w:r>
          </w:p>
        </w:tc>
        <w:tc>
          <w:tcPr>
            <w:tcW w:w="4397" w:type="pct"/>
          </w:tcPr>
          <w:p w:rsidR="003F2578" w:rsidP="002363F5" w:rsidRDefault="003F2578" w14:paraId="4D87606A" w14:textId="392DB44D">
            <w:pPr>
              <w:pStyle w:val="Compact"/>
            </w:pPr>
            <w:r>
              <w:t>20</w:t>
            </w:r>
            <w:r w:rsidR="00F35787">
              <w:t>4 No Content</w:t>
            </w:r>
          </w:p>
        </w:tc>
      </w:tr>
      <w:tr w:rsidR="003F2578" w:rsidTr="002363F5" w14:paraId="64E78CC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F2578" w:rsidP="002363F5" w:rsidRDefault="003F2578" w14:paraId="2AB5CF62" w14:textId="77777777">
            <w:pPr>
              <w:pStyle w:val="Compact"/>
            </w:pPr>
            <w:r>
              <w:t>Output</w:t>
            </w:r>
          </w:p>
        </w:tc>
        <w:tc>
          <w:tcPr>
            <w:tcW w:w="4397" w:type="pct"/>
          </w:tcPr>
          <w:p w:rsidR="003F2578" w:rsidP="00F82AB6" w:rsidRDefault="00FC1647" w14:paraId="45B25159" w14:textId="706D85C0">
            <w:r>
              <w:t>N/A</w:t>
            </w:r>
          </w:p>
        </w:tc>
      </w:tr>
      <w:tr w:rsidR="003F2578" w:rsidTr="002363F5" w14:paraId="6FA18A3A" w14:textId="77777777">
        <w:trPr>
          <w:trHeight w:val="972"/>
        </w:trPr>
        <w:tc>
          <w:tcPr>
            <w:tcW w:w="603" w:type="pct"/>
          </w:tcPr>
          <w:p w:rsidR="003F2578" w:rsidP="002363F5" w:rsidRDefault="003F2578" w14:paraId="220FEEFB" w14:textId="77777777">
            <w:pPr>
              <w:pStyle w:val="Compact"/>
            </w:pPr>
            <w:r>
              <w:t>HTTP Response</w:t>
            </w:r>
          </w:p>
          <w:p w:rsidR="003F2578" w:rsidP="002363F5" w:rsidRDefault="003F2578" w14:paraId="584FDA5D" w14:textId="77777777">
            <w:pPr>
              <w:pStyle w:val="Compact"/>
            </w:pPr>
            <w:r>
              <w:t>(Error)</w:t>
            </w:r>
          </w:p>
        </w:tc>
        <w:tc>
          <w:tcPr>
            <w:tcW w:w="4397" w:type="pct"/>
          </w:tcPr>
          <w:p w:rsidR="003F2578" w:rsidP="002363F5" w:rsidRDefault="003F2578" w14:paraId="0A79110F" w14:textId="77777777">
            <w:proofErr w:type="spellStart"/>
            <w:r>
              <w:t>SessionFault</w:t>
            </w:r>
            <w:proofErr w:type="spellEnd"/>
            <w:r>
              <w:t xml:space="preserve"> (</w:t>
            </w:r>
            <w:proofErr w:type="spellStart"/>
            <w:proofErr w:type="gramStart"/>
            <w:r>
              <w:t>json:SessionFault</w:t>
            </w:r>
            <w:proofErr w:type="spellEnd"/>
            <w:proofErr w:type="gramEnd"/>
            <w:r>
              <w:t>) – 404 Not Found</w:t>
            </w:r>
          </w:p>
          <w:p w:rsidR="003F2578" w:rsidP="002363F5" w:rsidRDefault="003F2578" w14:paraId="619015CF" w14:textId="7CF5B7E7">
            <w:proofErr w:type="spellStart"/>
            <w:r>
              <w:t>SessionFault</w:t>
            </w:r>
            <w:proofErr w:type="spellEnd"/>
            <w:r>
              <w:t xml:space="preserve"> (</w:t>
            </w:r>
            <w:proofErr w:type="spellStart"/>
            <w:proofErr w:type="gramStart"/>
            <w:r>
              <w:t>json:SessionFault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r w:rsidR="00AF6166">
              <w:t xml:space="preserve"> </w:t>
            </w:r>
            <w:r w:rsidRPr="00D44B31" w:rsidR="00AF6166">
              <w:t xml:space="preserve">– session exists but does not correspond to a </w:t>
            </w:r>
            <w:r w:rsidR="00AF6166">
              <w:t xml:space="preserve">subscription </w:t>
            </w:r>
            <w:r w:rsidRPr="00D44B31" w:rsidR="00AF6166">
              <w:t>session type</w:t>
            </w:r>
          </w:p>
        </w:tc>
      </w:tr>
    </w:tbl>
    <w:p w:rsidR="00BB0129" w:rsidP="00296BF2" w:rsidRDefault="00E83E4F" w14:paraId="1DD3C3E2" w14:textId="78A5F9F0">
      <w:pPr>
        <w:pStyle w:val="Heading3"/>
      </w:pPr>
      <w:bookmarkStart w:name="_Toc29288947" w:id="258"/>
      <w:r>
        <w:t>Close Subscription Session</w:t>
      </w:r>
      <w:bookmarkEnd w:id="257"/>
      <w:bookmarkEnd w:id="258"/>
    </w:p>
    <w:p w:rsidRPr="009E21ED" w:rsidR="000B1816" w:rsidP="000B1816" w:rsidRDefault="000B1816" w14:paraId="48A9E19D" w14:textId="300F6D7A">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77AF8B4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00E7A42" w14:textId="77777777">
            <w:pPr>
              <w:pStyle w:val="Compact"/>
            </w:pPr>
            <w:r>
              <w:t>Name</w:t>
            </w:r>
          </w:p>
        </w:tc>
        <w:tc>
          <w:tcPr>
            <w:tcW w:w="0" w:type="auto"/>
          </w:tcPr>
          <w:p w:rsidR="00BB0129" w:rsidRDefault="00E83E4F" w14:paraId="267528EB" w14:textId="77777777">
            <w:pPr>
              <w:pStyle w:val="Compact"/>
            </w:pPr>
            <w:proofErr w:type="spellStart"/>
            <w:r>
              <w:t>CloseSubscriptionSession</w:t>
            </w:r>
            <w:proofErr w:type="spellEnd"/>
          </w:p>
        </w:tc>
      </w:tr>
      <w:tr w:rsidR="00BB0129" w:rsidTr="00296BF2" w14:paraId="465D23F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47ED658" w14:textId="77777777">
            <w:pPr>
              <w:pStyle w:val="Compact"/>
            </w:pPr>
            <w:r>
              <w:t>Description</w:t>
            </w:r>
          </w:p>
        </w:tc>
        <w:tc>
          <w:tcPr>
            <w:tcW w:w="0" w:type="auto"/>
          </w:tcPr>
          <w:p w:rsidR="00BB0129" w:rsidRDefault="00E83E4F" w14:paraId="30F1C69C" w14:textId="77777777">
            <w:pPr>
              <w:pStyle w:val="Compact"/>
            </w:pPr>
            <w:r>
              <w:t>Closes a subscription session.</w:t>
            </w:r>
          </w:p>
        </w:tc>
      </w:tr>
      <w:tr w:rsidR="00BB0129" w:rsidTr="00296BF2" w14:paraId="3C6F41CA" w14:textId="77777777">
        <w:tc>
          <w:tcPr>
            <w:tcW w:w="0" w:type="auto"/>
          </w:tcPr>
          <w:p w:rsidR="00BB0129" w:rsidRDefault="00E83E4F" w14:paraId="7E38A326" w14:textId="77777777">
            <w:pPr>
              <w:pStyle w:val="Compact"/>
            </w:pPr>
            <w:r>
              <w:t>Input</w:t>
            </w:r>
          </w:p>
        </w:tc>
        <w:tc>
          <w:tcPr>
            <w:tcW w:w="0" w:type="auto"/>
          </w:tcPr>
          <w:p w:rsidR="00BB0129" w:rsidRDefault="00E83E4F" w14:paraId="5DD7D766" w14:textId="7FB32DE4">
            <w:pPr>
              <w:pStyle w:val="Compact"/>
            </w:pPr>
            <w:proofErr w:type="spellStart"/>
            <w:r>
              <w:t>SessionI</w:t>
            </w:r>
            <w:r w:rsidR="0049533D">
              <w:t>D</w:t>
            </w:r>
            <w:proofErr w:type="spellEnd"/>
            <w:r w:rsidR="0049533D">
              <w:t xml:space="preserve"> </w:t>
            </w:r>
            <w:r>
              <w:t>[1]</w:t>
            </w:r>
          </w:p>
        </w:tc>
      </w:tr>
      <w:tr w:rsidR="00BB0129" w:rsidTr="00296BF2" w14:paraId="38D8B8D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33BC524" w14:textId="77777777">
            <w:pPr>
              <w:pStyle w:val="Compact"/>
            </w:pPr>
            <w:r>
              <w:lastRenderedPageBreak/>
              <w:t>Behavior</w:t>
            </w:r>
          </w:p>
        </w:tc>
        <w:tc>
          <w:tcPr>
            <w:tcW w:w="0" w:type="auto"/>
          </w:tcPr>
          <w:p w:rsidR="00BB0129" w:rsidRDefault="00E83E4F" w14:paraId="7706B8FC" w14:textId="77777777">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rsidR="00BB0129" w:rsidRDefault="00E83E4F" w14:paraId="57F3A39E" w14:textId="77777777">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rsidTr="00296BF2" w14:paraId="01D90C45" w14:textId="77777777">
        <w:tc>
          <w:tcPr>
            <w:tcW w:w="0" w:type="auto"/>
          </w:tcPr>
          <w:p w:rsidR="00BB0129" w:rsidRDefault="00E83E4F" w14:paraId="6D380524" w14:textId="77777777">
            <w:pPr>
              <w:pStyle w:val="Compact"/>
            </w:pPr>
            <w:r>
              <w:t>Output</w:t>
            </w:r>
          </w:p>
        </w:tc>
        <w:tc>
          <w:tcPr>
            <w:tcW w:w="0" w:type="auto"/>
          </w:tcPr>
          <w:p w:rsidR="00BB0129" w:rsidRDefault="00E83E4F" w14:paraId="192A2BA5" w14:textId="77777777">
            <w:pPr>
              <w:pStyle w:val="Compact"/>
            </w:pPr>
            <w:r>
              <w:t>N/A</w:t>
            </w:r>
          </w:p>
        </w:tc>
      </w:tr>
      <w:tr w:rsidR="00BB0129" w:rsidTr="00296BF2" w14:paraId="2AB6884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EB876CC" w14:textId="77777777">
            <w:pPr>
              <w:pStyle w:val="Compact"/>
            </w:pPr>
            <w:r>
              <w:t>Faults</w:t>
            </w:r>
          </w:p>
        </w:tc>
        <w:tc>
          <w:tcPr>
            <w:tcW w:w="0" w:type="auto"/>
          </w:tcPr>
          <w:p w:rsidR="00BB0129" w:rsidRDefault="00E83E4F" w14:paraId="05B2781C" w14:textId="77777777">
            <w:pPr>
              <w:pStyle w:val="Compact"/>
            </w:pPr>
            <w:proofErr w:type="spellStart"/>
            <w:r>
              <w:t>SessionFault</w:t>
            </w:r>
            <w:proofErr w:type="spellEnd"/>
          </w:p>
        </w:tc>
      </w:tr>
    </w:tbl>
    <w:p w:rsidR="000B1816" w:rsidP="00B303C3" w:rsidRDefault="000B1816" w14:paraId="519635C7" w14:textId="6ACDE3EB">
      <w:pPr>
        <w:pStyle w:val="Heading4"/>
      </w:pPr>
      <w:bookmarkStart w:name="provider-request-service" w:id="259"/>
      <w:bookmarkStart w:name="_Toc25357180" w:id="260"/>
      <w:bookmarkEnd w:id="259"/>
      <w:r>
        <w:t xml:space="preserve">SOAP </w:t>
      </w:r>
      <w:bookmarkEnd w:id="260"/>
      <w:r>
        <w:t>Mapping</w:t>
      </w:r>
    </w:p>
    <w:p w:rsidR="000B1816" w:rsidP="000B1816" w:rsidRDefault="000B1816" w14:paraId="0A99E8E6" w14:textId="017441E3">
      <w:pPr>
        <w:pStyle w:val="BodyText"/>
      </w:pPr>
      <w:r>
        <w:t>The Close Subscription Session general interface is mapped into SOAP 1.1/1.2 as embedded XML schemas in WSDL descriptions according to the following schema types.</w:t>
      </w:r>
    </w:p>
    <w:p w:rsidR="000B1816" w:rsidP="00B303C3" w:rsidRDefault="000B1816" w14:paraId="4D886C5C" w14:textId="5D3D0D14">
      <w:pPr>
        <w:pStyle w:val="BodyText"/>
      </w:pPr>
      <w:r>
        <w:t>The behavior of the SOAP interface MUST conform to that of the general description.</w:t>
      </w:r>
    </w:p>
    <w:tbl>
      <w:tblPr>
        <w:tblStyle w:val="ListTable2"/>
        <w:tblW w:w="10162" w:type="dxa"/>
        <w:tblBorders>
          <w:top w:val="none" w:color="auto" w:sz="0" w:space="0"/>
          <w:bottom w:val="none" w:color="auto" w:sz="0" w:space="0"/>
          <w:insideH w:val="none" w:color="auto" w:sz="0" w:space="0"/>
        </w:tblBorders>
        <w:tblLook w:val="0420" w:firstRow="1" w:lastRow="0" w:firstColumn="0" w:lastColumn="0" w:noHBand="0" w:noVBand="1"/>
      </w:tblPr>
      <w:tblGrid>
        <w:gridCol w:w="1226"/>
        <w:gridCol w:w="8936"/>
      </w:tblGrid>
      <w:tr w:rsidR="00B303C3" w:rsidTr="002363F5" w14:paraId="033F354E"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B303C3" w:rsidP="002363F5" w:rsidRDefault="00B303C3" w14:paraId="39AE2458" w14:textId="77777777">
            <w:pPr>
              <w:pStyle w:val="Compact"/>
            </w:pPr>
            <w:r w:rsidRPr="00151DB9">
              <w:rPr>
                <w:b w:val="0"/>
              </w:rPr>
              <w:t>Input</w:t>
            </w:r>
          </w:p>
        </w:tc>
        <w:tc>
          <w:tcPr>
            <w:tcW w:w="4397" w:type="pct"/>
          </w:tcPr>
          <w:p w:rsidRPr="00136178" w:rsidR="00B303C3" w:rsidP="002363F5" w:rsidRDefault="00B303C3" w14:paraId="5994AF85" w14:textId="2768F55C">
            <w:pPr>
              <w:rPr>
                <w:b w:val="0"/>
              </w:rPr>
            </w:pPr>
            <w:proofErr w:type="spellStart"/>
            <w:r w:rsidRPr="00155CA3">
              <w:rPr>
                <w:b w:val="0"/>
              </w:rPr>
              <w:t>CloseSubscriptionSession</w:t>
            </w:r>
            <w:proofErr w:type="spellEnd"/>
            <w:r w:rsidRPr="008E1611">
              <w:rPr>
                <w:b w:val="0"/>
              </w:rPr>
              <w:t xml:space="preserve"> </w:t>
            </w:r>
            <w:r>
              <w:rPr>
                <w:b w:val="0"/>
              </w:rPr>
              <w:t>(</w:t>
            </w:r>
            <w:proofErr w:type="spellStart"/>
            <w:proofErr w:type="gramStart"/>
            <w:r>
              <w:rPr>
                <w:b w:val="0"/>
              </w:rPr>
              <w:t>isbm:</w:t>
            </w:r>
            <w:r w:rsidRPr="00155CA3">
              <w:rPr>
                <w:b w:val="0"/>
              </w:rPr>
              <w:t>CloseSubscriptionSession</w:t>
            </w:r>
            <w:proofErr w:type="spellEnd"/>
            <w:proofErr w:type="gramEnd"/>
            <w:r>
              <w:rPr>
                <w:b w:val="0"/>
              </w:rPr>
              <w:t>)</w:t>
            </w:r>
          </w:p>
          <w:p w:rsidRPr="00B303C3" w:rsidR="00B303C3" w:rsidP="00B303C3" w:rsidRDefault="00B303C3" w14:paraId="381E736F" w14:textId="77777777">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6C16A7">
              <w:rPr>
                <w:rStyle w:val="Hyperlink"/>
                <w:b w:val="0"/>
              </w:rPr>
              <w:t>xs:string</w:t>
            </w:r>
            <w:proofErr w:type="spellEnd"/>
            <w:proofErr w:type="gramEnd"/>
            <w:r w:rsidR="000F508D">
              <w:rPr>
                <w:rStyle w:val="Hyperlink"/>
              </w:rPr>
              <w:fldChar w:fldCharType="end"/>
            </w:r>
            <w:r w:rsidRPr="006C16A7">
              <w:rPr>
                <w:b w:val="0"/>
              </w:rPr>
              <w:t>) [1]</w:t>
            </w:r>
          </w:p>
        </w:tc>
      </w:tr>
      <w:tr w:rsidR="00B303C3" w:rsidTr="002363F5" w14:paraId="68BD5C7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303C3" w:rsidP="002363F5" w:rsidRDefault="00B303C3" w14:paraId="501BAAF2" w14:textId="77777777">
            <w:pPr>
              <w:pStyle w:val="Compact"/>
            </w:pPr>
            <w:r>
              <w:t>Output</w:t>
            </w:r>
          </w:p>
        </w:tc>
        <w:tc>
          <w:tcPr>
            <w:tcW w:w="4397" w:type="pct"/>
          </w:tcPr>
          <w:p w:rsidRPr="00957F55" w:rsidR="00B303C3" w:rsidP="002363F5" w:rsidRDefault="00B303C3" w14:paraId="5079E692" w14:textId="77777777">
            <w:pPr>
              <w:rPr>
                <w:bCs/>
              </w:rPr>
            </w:pPr>
            <w:proofErr w:type="spellStart"/>
            <w:r>
              <w:t>CloseSubscriptionSession</w:t>
            </w:r>
            <w:r w:rsidRPr="008E449A">
              <w:t>Response</w:t>
            </w:r>
            <w:proofErr w:type="spellEnd"/>
            <w:r w:rsidRPr="008E449A">
              <w:t xml:space="preserve"> </w:t>
            </w:r>
            <w:r w:rsidRPr="00957F55">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Pr>
                <w:rStyle w:val="Hyperlink"/>
                <w:bCs/>
              </w:rPr>
              <w:t>isbm:</w:t>
            </w:r>
            <w:r w:rsidR="000F508D">
              <w:rPr>
                <w:rStyle w:val="Hyperlink"/>
                <w:bCs/>
              </w:rPr>
              <w:fldChar w:fldCharType="end"/>
            </w:r>
            <w:r>
              <w:t>CloseSubscriptionSession</w:t>
            </w:r>
            <w:r w:rsidRPr="00FD18D1">
              <w:t>Response</w:t>
            </w:r>
            <w:proofErr w:type="spellEnd"/>
            <w:r w:rsidRPr="00957F55">
              <w:rPr>
                <w:bCs/>
              </w:rPr>
              <w:t>)</w:t>
            </w:r>
          </w:p>
          <w:p w:rsidRPr="00957F55" w:rsidR="00B303C3" w:rsidP="00B303C3" w:rsidRDefault="00B303C3" w14:paraId="6F8F5504" w14:textId="77777777">
            <w:pPr>
              <w:pStyle w:val="ListParagraph"/>
              <w:numPr>
                <w:ilvl w:val="0"/>
                <w:numId w:val="7"/>
              </w:numPr>
            </w:pPr>
            <w:r>
              <w:t>No Content</w:t>
            </w:r>
          </w:p>
        </w:tc>
      </w:tr>
      <w:tr w:rsidR="00B303C3" w:rsidTr="002363F5" w14:paraId="55CF2EF0" w14:textId="77777777">
        <w:tc>
          <w:tcPr>
            <w:tcW w:w="603" w:type="pct"/>
          </w:tcPr>
          <w:p w:rsidR="00B303C3" w:rsidP="002363F5" w:rsidRDefault="00B303C3" w14:paraId="157D3081" w14:textId="77777777">
            <w:pPr>
              <w:pStyle w:val="Compact"/>
            </w:pPr>
            <w:r>
              <w:t>Faults</w:t>
            </w:r>
          </w:p>
        </w:tc>
        <w:tc>
          <w:tcPr>
            <w:tcW w:w="4397" w:type="pct"/>
          </w:tcPr>
          <w:p w:rsidR="00B303C3" w:rsidP="002363F5" w:rsidRDefault="00B303C3" w14:paraId="7EBA8D64" w14:textId="77777777">
            <w:pPr>
              <w:pStyle w:val="Compact"/>
            </w:pPr>
            <w:proofErr w:type="spellStart"/>
            <w:r>
              <w:t>SessionFault</w:t>
            </w:r>
            <w:proofErr w:type="spellEnd"/>
          </w:p>
        </w:tc>
      </w:tr>
    </w:tbl>
    <w:p w:rsidR="000B1816" w:rsidP="000B1816" w:rsidRDefault="000B1816" w14:paraId="4E5E9524" w14:textId="77777777">
      <w:pPr>
        <w:pStyle w:val="Heading4"/>
      </w:pPr>
      <w:r>
        <w:t>REST Mapping</w:t>
      </w:r>
    </w:p>
    <w:p w:rsidR="000B1816" w:rsidP="000B1816" w:rsidRDefault="000B1816" w14:paraId="1D8C61CB" w14:textId="09F5C2BC">
      <w:pPr>
        <w:pStyle w:val="BodyText"/>
      </w:pPr>
      <w:r>
        <w:t xml:space="preserve">The Close Subscription Session general interface is mapped into a RESTful interface as an </w:t>
      </w:r>
      <w:proofErr w:type="spellStart"/>
      <w:r>
        <w:t>OpenAPI</w:t>
      </w:r>
      <w:proofErr w:type="spellEnd"/>
      <w:r>
        <w:t xml:space="preserve"> description according to the following rules.</w:t>
      </w:r>
    </w:p>
    <w:p w:rsidR="000B1816" w:rsidP="00B303C3" w:rsidRDefault="000B1816" w14:paraId="2D9068D0" w14:textId="0B6965CD">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rsidTr="002363F5" w14:paraId="19A06B2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303C3" w:rsidP="002363F5" w:rsidRDefault="00B303C3" w14:paraId="6CF168F0" w14:textId="77777777">
            <w:pPr>
              <w:pStyle w:val="Compact"/>
            </w:pPr>
            <w:r w:rsidRPr="003B5061">
              <w:t>HTTP M</w:t>
            </w:r>
            <w:r>
              <w:t>ethod</w:t>
            </w:r>
          </w:p>
        </w:tc>
        <w:tc>
          <w:tcPr>
            <w:tcW w:w="4397" w:type="pct"/>
          </w:tcPr>
          <w:p w:rsidRPr="003B5061" w:rsidR="00B303C3" w:rsidP="00B303C3" w:rsidRDefault="00B303C3" w14:paraId="0453B055" w14:textId="77777777">
            <w:pPr>
              <w:rPr>
                <w:bCs/>
              </w:rPr>
            </w:pPr>
            <w:r>
              <w:rPr>
                <w:bCs/>
              </w:rPr>
              <w:t>DELETE</w:t>
            </w:r>
          </w:p>
        </w:tc>
      </w:tr>
      <w:tr w:rsidR="00B303C3" w:rsidTr="002363F5" w14:paraId="65CCD1E4" w14:textId="77777777">
        <w:tc>
          <w:tcPr>
            <w:tcW w:w="603" w:type="pct"/>
          </w:tcPr>
          <w:p w:rsidRPr="003B5061" w:rsidR="00B303C3" w:rsidP="002363F5" w:rsidRDefault="00B303C3" w14:paraId="62268124" w14:textId="77777777">
            <w:pPr>
              <w:pStyle w:val="Compact"/>
            </w:pPr>
            <w:r>
              <w:t xml:space="preserve">URL </w:t>
            </w:r>
          </w:p>
        </w:tc>
        <w:tc>
          <w:tcPr>
            <w:tcW w:w="4397" w:type="pct"/>
          </w:tcPr>
          <w:p w:rsidRPr="003B5061" w:rsidR="00B303C3" w:rsidP="00B303C3" w:rsidRDefault="00B303C3" w14:paraId="7A353205" w14:textId="77777777">
            <w:pPr>
              <w:rPr>
                <w:bCs/>
              </w:rPr>
            </w:pPr>
            <w:r w:rsidRPr="002D240C">
              <w:rPr>
                <w:bCs/>
              </w:rPr>
              <w:t>/sessions/{session-id}</w:t>
            </w:r>
          </w:p>
        </w:tc>
      </w:tr>
      <w:tr w:rsidR="00B303C3" w:rsidTr="00B303C3" w14:paraId="30B2B5B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303C3" w:rsidP="002363F5" w:rsidRDefault="00B303C3" w14:paraId="738F4527" w14:textId="46BA88BD">
            <w:pPr>
              <w:pStyle w:val="Compact"/>
            </w:pPr>
            <w:r w:rsidRPr="00B303C3">
              <w:t xml:space="preserve">HTTP </w:t>
            </w:r>
            <w:r>
              <w:t>Body</w:t>
            </w:r>
          </w:p>
        </w:tc>
        <w:tc>
          <w:tcPr>
            <w:tcW w:w="4397" w:type="pct"/>
            <w:tcBorders>
              <w:top w:val="none" w:color="auto" w:sz="0" w:space="0"/>
              <w:left w:val="none" w:color="auto" w:sz="0" w:space="0"/>
              <w:bottom w:val="none" w:color="auto" w:sz="0" w:space="0"/>
              <w:right w:val="none" w:color="auto" w:sz="0" w:space="0"/>
              <w:tl2br w:val="none" w:color="auto" w:sz="0" w:space="0"/>
              <w:tr2bl w:val="none" w:color="auto" w:sz="0" w:space="0"/>
            </w:tcBorders>
          </w:tcPr>
          <w:p w:rsidRPr="003B5061" w:rsidR="00B303C3" w:rsidP="00B303C3" w:rsidRDefault="00FC1647" w14:paraId="38FBD8A3" w14:textId="049750C2">
            <w:r>
              <w:t>N/A</w:t>
            </w:r>
          </w:p>
        </w:tc>
      </w:tr>
      <w:tr w:rsidR="00B303C3" w:rsidTr="00B303C3" w14:paraId="0FD8B293" w14:textId="77777777">
        <w:tc>
          <w:tcPr>
            <w:tcW w:w="603" w:type="pct"/>
          </w:tcPr>
          <w:p w:rsidR="00B303C3" w:rsidP="002363F5" w:rsidRDefault="00B303C3" w14:paraId="7FA082C6" w14:textId="6B5AFBA3">
            <w:pPr>
              <w:pStyle w:val="Compact"/>
            </w:pPr>
            <w:r>
              <w:t>HTTP Response (Success)</w:t>
            </w:r>
          </w:p>
        </w:tc>
        <w:tc>
          <w:tcPr>
            <w:tcW w:w="4397" w:type="pct"/>
          </w:tcPr>
          <w:p w:rsidR="00B303C3" w:rsidP="002363F5" w:rsidRDefault="00B303C3" w14:paraId="69C04309" w14:textId="46A95212">
            <w:pPr>
              <w:pStyle w:val="Compact"/>
            </w:pPr>
            <w:r>
              <w:t>204 No Content</w:t>
            </w:r>
          </w:p>
        </w:tc>
      </w:tr>
      <w:tr w:rsidR="00B303C3" w:rsidTr="002363F5" w14:paraId="3517797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303C3" w:rsidP="002363F5" w:rsidRDefault="00B303C3" w14:paraId="55B7AC06" w14:textId="77777777">
            <w:pPr>
              <w:pStyle w:val="Compact"/>
            </w:pPr>
            <w:r>
              <w:t>Output</w:t>
            </w:r>
          </w:p>
        </w:tc>
        <w:tc>
          <w:tcPr>
            <w:tcW w:w="4397" w:type="pct"/>
          </w:tcPr>
          <w:p w:rsidR="00B303C3" w:rsidP="00B303C3" w:rsidRDefault="00FC1647" w14:paraId="024F3E58" w14:textId="2F768C6C">
            <w:r>
              <w:t>N/A</w:t>
            </w:r>
          </w:p>
        </w:tc>
      </w:tr>
      <w:tr w:rsidR="00B303C3" w:rsidTr="00B303C3" w14:paraId="22635106" w14:textId="77777777">
        <w:trPr>
          <w:trHeight w:val="972"/>
        </w:trPr>
        <w:tc>
          <w:tcPr>
            <w:tcW w:w="603" w:type="pct"/>
          </w:tcPr>
          <w:p w:rsidR="00B303C3" w:rsidP="002363F5" w:rsidRDefault="00B303C3" w14:paraId="00FB7C36" w14:textId="57281065">
            <w:pPr>
              <w:pStyle w:val="Compact"/>
            </w:pPr>
            <w:r>
              <w:t>HTTP Response</w:t>
            </w:r>
          </w:p>
          <w:p w:rsidR="00B303C3" w:rsidP="002363F5" w:rsidRDefault="00B303C3" w14:paraId="4AD8D465" w14:textId="3709DBE4">
            <w:pPr>
              <w:pStyle w:val="Compact"/>
            </w:pPr>
            <w:r>
              <w:t>(Error)</w:t>
            </w:r>
          </w:p>
        </w:tc>
        <w:tc>
          <w:tcPr>
            <w:tcW w:w="4397" w:type="pct"/>
          </w:tcPr>
          <w:p w:rsidR="00B303C3" w:rsidP="00B303C3" w:rsidRDefault="00B303C3" w14:paraId="2838B422" w14:textId="646B785F">
            <w:proofErr w:type="spellStart"/>
            <w:r>
              <w:t>SessionFault</w:t>
            </w:r>
            <w:proofErr w:type="spellEnd"/>
            <w:r>
              <w:t xml:space="preserve"> (</w:t>
            </w:r>
            <w:proofErr w:type="spellStart"/>
            <w:proofErr w:type="gramStart"/>
            <w:r>
              <w:t>json:SessionFault</w:t>
            </w:r>
            <w:proofErr w:type="spellEnd"/>
            <w:proofErr w:type="gramEnd"/>
            <w:r>
              <w:t>) – 404 Not Found</w:t>
            </w:r>
          </w:p>
        </w:tc>
      </w:tr>
    </w:tbl>
    <w:p w:rsidR="00BB0129" w:rsidP="00296BF2" w:rsidRDefault="00E83E4F" w14:paraId="3797489D" w14:textId="59EAC19D">
      <w:pPr>
        <w:pStyle w:val="Heading2"/>
      </w:pPr>
      <w:bookmarkStart w:name="_Toc25357183" w:id="261"/>
      <w:bookmarkStart w:name="_Toc25358160" w:id="262"/>
      <w:bookmarkStart w:name="_Toc25357184" w:id="263"/>
      <w:bookmarkStart w:name="_Toc29288948" w:id="264"/>
      <w:bookmarkEnd w:id="261"/>
      <w:bookmarkEnd w:id="262"/>
      <w:r>
        <w:t>Provider Request Service</w:t>
      </w:r>
      <w:bookmarkEnd w:id="263"/>
      <w:bookmarkEnd w:id="264"/>
    </w:p>
    <w:p w:rsidR="00113679" w:rsidP="00296BF2" w:rsidRDefault="00E83E4F" w14:paraId="1F2EA912" w14:textId="39F7F52D">
      <w:pPr>
        <w:pStyle w:val="BodyText"/>
      </w:pPr>
      <w:bookmarkStart w:name="_Toc25357185" w:id="265"/>
      <w:r>
        <w:t xml:space="preserve">The Provider Request Service </w:t>
      </w:r>
      <w:r w:rsidR="00113679">
        <w:t xml:space="preserve">for SOAP Interface is </w:t>
      </w:r>
      <w:hyperlink r:id="rId60">
        <w:r w:rsidR="00113679">
          <w:rPr>
            <w:rStyle w:val="Hyperlink"/>
          </w:rPr>
          <w:t>available as a WSDL description</w:t>
        </w:r>
      </w:hyperlink>
      <w:r w:rsidR="00113679">
        <w:t xml:space="preserve"> and for REST Interface is </w:t>
      </w:r>
      <w:hyperlink w:history="1" r:id="rId61">
        <w:r w:rsidRPr="0015341C" w:rsidR="00113679">
          <w:rPr>
            <w:rStyle w:val="Hyperlink"/>
          </w:rPr>
          <w:t xml:space="preserve">available as </w:t>
        </w:r>
        <w:proofErr w:type="spellStart"/>
        <w:r w:rsidRPr="0015341C" w:rsidR="00113679">
          <w:rPr>
            <w:rStyle w:val="Hyperlink"/>
            <w:rFonts w:cs="Arial"/>
            <w:shd w:val="clear" w:color="auto" w:fill="FFFFFF"/>
          </w:rPr>
          <w:t>OpenAPI</w:t>
        </w:r>
        <w:proofErr w:type="spellEnd"/>
        <w:r w:rsidRPr="0015341C" w:rsidR="00113679">
          <w:rPr>
            <w:rStyle w:val="Hyperlink"/>
            <w:rFonts w:cs="Arial"/>
            <w:shd w:val="clear" w:color="auto" w:fill="FFFFFF"/>
          </w:rPr>
          <w:t xml:space="preserve"> 3.0.1 descriptions in </w:t>
        </w:r>
        <w:r w:rsidRPr="0015341C" w:rsidR="00113679">
          <w:rPr>
            <w:rStyle w:val="Hyperlink"/>
          </w:rPr>
          <w:t>YAML</w:t>
        </w:r>
      </w:hyperlink>
      <w:r w:rsidR="00113679">
        <w:t>.</w:t>
      </w:r>
    </w:p>
    <w:p w:rsidR="00BB0129" w:rsidP="00296BF2" w:rsidRDefault="00E83E4F" w14:paraId="6A0DDCA2" w14:textId="2FCCF39D">
      <w:pPr>
        <w:pStyle w:val="Heading3"/>
      </w:pPr>
      <w:bookmarkStart w:name="open-provider-request-session" w:id="266"/>
      <w:bookmarkStart w:name="_Toc29288949" w:id="267"/>
      <w:bookmarkEnd w:id="266"/>
      <w:r>
        <w:lastRenderedPageBreak/>
        <w:t>Open Provider Request Session</w:t>
      </w:r>
      <w:bookmarkEnd w:id="265"/>
      <w:bookmarkEnd w:id="267"/>
    </w:p>
    <w:p w:rsidRPr="00BB2C5F" w:rsidR="00BB2C5F" w:rsidP="00BB2C5F" w:rsidRDefault="00BB2C5F" w14:paraId="64AA8CAC" w14:textId="106DD420">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727CC363"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30D6239F" w14:textId="77777777">
            <w:pPr>
              <w:pStyle w:val="Compact"/>
            </w:pPr>
            <w:r>
              <w:t>Name</w:t>
            </w:r>
          </w:p>
        </w:tc>
        <w:tc>
          <w:tcPr>
            <w:tcW w:w="0" w:type="auto"/>
          </w:tcPr>
          <w:p w:rsidR="00BB0129" w:rsidRDefault="00E83E4F" w14:paraId="22214C67" w14:textId="77777777">
            <w:pPr>
              <w:pStyle w:val="Compact"/>
            </w:pPr>
            <w:proofErr w:type="spellStart"/>
            <w:r>
              <w:t>OpenProviderRequestSession</w:t>
            </w:r>
            <w:proofErr w:type="spellEnd"/>
          </w:p>
        </w:tc>
      </w:tr>
      <w:tr w:rsidR="00BB0129" w:rsidTr="00296BF2" w14:paraId="606769F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760A11B" w14:textId="77777777">
            <w:pPr>
              <w:pStyle w:val="Compact"/>
            </w:pPr>
            <w:r>
              <w:t>Description</w:t>
            </w:r>
          </w:p>
        </w:tc>
        <w:tc>
          <w:tcPr>
            <w:tcW w:w="0" w:type="auto"/>
          </w:tcPr>
          <w:p w:rsidR="00BB0129" w:rsidRDefault="00E83E4F" w14:paraId="11115144" w14:textId="77777777">
            <w:pPr>
              <w:pStyle w:val="Compact"/>
            </w:pPr>
            <w:r>
              <w:t>Opens a provider request session for a channel for reading requests and posting responses.</w:t>
            </w:r>
          </w:p>
        </w:tc>
      </w:tr>
      <w:tr w:rsidR="00BB0129" w:rsidTr="00296BF2" w14:paraId="136FB501" w14:textId="77777777">
        <w:tc>
          <w:tcPr>
            <w:tcW w:w="0" w:type="auto"/>
          </w:tcPr>
          <w:p w:rsidR="00BB0129" w:rsidRDefault="00E83E4F" w14:paraId="7A599893" w14:textId="77777777">
            <w:pPr>
              <w:pStyle w:val="Compact"/>
            </w:pPr>
            <w:r>
              <w:t>Input</w:t>
            </w:r>
          </w:p>
        </w:tc>
        <w:tc>
          <w:tcPr>
            <w:tcW w:w="0" w:type="auto"/>
          </w:tcPr>
          <w:p w:rsidR="00BB0129" w:rsidRDefault="00E83E4F" w14:paraId="5A3F29CD" w14:textId="570BD77B">
            <w:proofErr w:type="spellStart"/>
            <w:r>
              <w:t>ChannelURI</w:t>
            </w:r>
            <w:proofErr w:type="spellEnd"/>
            <w:r w:rsidR="000F102D">
              <w:t xml:space="preserve"> </w:t>
            </w:r>
            <w:r>
              <w:t>[1]</w:t>
            </w:r>
          </w:p>
          <w:p w:rsidR="00BB0129" w:rsidRDefault="00E83E4F" w14:paraId="4433749D" w14:textId="7C566611">
            <w:r>
              <w:t>Topic [</w:t>
            </w:r>
            <w:proofErr w:type="gramStart"/>
            <w:r>
              <w:t>1..</w:t>
            </w:r>
            <w:proofErr w:type="gramEnd"/>
            <w:r>
              <w:t>*]</w:t>
            </w:r>
          </w:p>
          <w:p w:rsidR="00BB0129" w:rsidRDefault="00E83E4F" w14:paraId="050D8E65" w14:textId="199698F5">
            <w:proofErr w:type="spellStart"/>
            <w:r>
              <w:t>ListenerURL</w:t>
            </w:r>
            <w:proofErr w:type="spellEnd"/>
            <w:r>
              <w:t xml:space="preserve"> [</w:t>
            </w:r>
            <w:proofErr w:type="gramStart"/>
            <w:r>
              <w:t>0..</w:t>
            </w:r>
            <w:proofErr w:type="gramEnd"/>
            <w:r>
              <w:t>1]</w:t>
            </w:r>
          </w:p>
          <w:p w:rsidR="00BB0129" w:rsidRDefault="00E83E4F" w14:paraId="741C669F" w14:textId="4176AF5E">
            <w:proofErr w:type="spellStart"/>
            <w:r>
              <w:t>XPathExpression</w:t>
            </w:r>
            <w:proofErr w:type="spellEnd"/>
            <w:r>
              <w:t xml:space="preserve"> [</w:t>
            </w:r>
            <w:proofErr w:type="gramStart"/>
            <w:r>
              <w:t>0..</w:t>
            </w:r>
            <w:proofErr w:type="gramEnd"/>
            <w:r>
              <w:t>1]</w:t>
            </w:r>
          </w:p>
          <w:p w:rsidR="00BB0129" w:rsidRDefault="00E83E4F" w14:paraId="0099C8DE" w14:textId="0132841E">
            <w:proofErr w:type="spellStart"/>
            <w:r>
              <w:t>XPathNamespace</w:t>
            </w:r>
            <w:proofErr w:type="spellEnd"/>
            <w:r>
              <w:t xml:space="preserve"> [</w:t>
            </w:r>
            <w:proofErr w:type="gramStart"/>
            <w:r>
              <w:t>0..</w:t>
            </w:r>
            <w:proofErr w:type="gramEnd"/>
            <w:r>
              <w:t>*], composed of:</w:t>
            </w:r>
          </w:p>
          <w:p w:rsidR="00BB0129" w:rsidRDefault="00E83E4F" w14:paraId="26BB9DBA" w14:textId="337D6F01">
            <w:r>
              <w:t>    </w:t>
            </w:r>
            <w:proofErr w:type="spellStart"/>
            <w:r>
              <w:t>NamespacePrefix</w:t>
            </w:r>
            <w:proofErr w:type="spellEnd"/>
            <w:r>
              <w:t xml:space="preserve"> [1]</w:t>
            </w:r>
          </w:p>
          <w:p w:rsidR="00BB0129" w:rsidRDefault="00E83E4F" w14:paraId="069EC171" w14:textId="6E184C75">
            <w:r>
              <w:t>    </w:t>
            </w:r>
            <w:proofErr w:type="spellStart"/>
            <w:r>
              <w:t>NamespaceName</w:t>
            </w:r>
            <w:proofErr w:type="spellEnd"/>
            <w:r>
              <w:t xml:space="preserve"> [1]</w:t>
            </w:r>
          </w:p>
        </w:tc>
      </w:tr>
      <w:tr w:rsidR="00BB0129" w:rsidTr="00296BF2" w14:paraId="27401ED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F7F91E3" w14:textId="77777777">
            <w:pPr>
              <w:pStyle w:val="Compact"/>
            </w:pPr>
            <w:r>
              <w:t>Behavior</w:t>
            </w:r>
          </w:p>
        </w:tc>
        <w:tc>
          <w:tcPr>
            <w:tcW w:w="0" w:type="auto"/>
          </w:tcPr>
          <w:p w:rsidR="00BB0129" w:rsidRDefault="00E83E4F" w14:paraId="1C0C7B3C"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BB0129" w:rsidRDefault="00E83E4F" w14:paraId="25E06CCA" w14:textId="77777777">
            <w:r>
              <w:t xml:space="preserve">If the specified channel is assigned security tokens and the provided token does not match a token assigned to the channel, then a </w:t>
            </w:r>
            <w:proofErr w:type="spellStart"/>
            <w:r>
              <w:t>ChannelFault</w:t>
            </w:r>
            <w:proofErr w:type="spellEnd"/>
            <w:r>
              <w:t xml:space="preserve"> is returned.</w:t>
            </w:r>
          </w:p>
          <w:p w:rsidR="00BB0129" w:rsidRDefault="00E83E4F" w14:paraId="2DBA3981" w14:textId="77777777">
            <w:r>
              <w:t xml:space="preserve">If the channel type is not a Request type, then an </w:t>
            </w:r>
            <w:proofErr w:type="spellStart"/>
            <w:r>
              <w:t>OperationFault</w:t>
            </w:r>
            <w:proofErr w:type="spellEnd"/>
            <w:r>
              <w:t xml:space="preserve"> is returned.</w:t>
            </w:r>
          </w:p>
          <w:p w:rsidR="00BB0129" w:rsidRDefault="00E83E4F" w14:paraId="5C3CE593" w14:textId="77777777">
            <w:r>
              <w:t xml:space="preserve">If multiple </w:t>
            </w:r>
            <w:proofErr w:type="spellStart"/>
            <w:r>
              <w:t>NamespacePrefixes</w:t>
            </w:r>
            <w:proofErr w:type="spellEnd"/>
            <w:r>
              <w:t xml:space="preserve"> exist with different </w:t>
            </w:r>
            <w:proofErr w:type="spellStart"/>
            <w:r>
              <w:t>NamespaceNames</w:t>
            </w:r>
            <w:proofErr w:type="spellEnd"/>
            <w:r>
              <w:t xml:space="preserve">, then a </w:t>
            </w:r>
            <w:proofErr w:type="spellStart"/>
            <w:r>
              <w:t>NamespaceFault</w:t>
            </w:r>
            <w:proofErr w:type="spellEnd"/>
            <w:r>
              <w:t xml:space="preserve"> is returned.</w:t>
            </w:r>
          </w:p>
        </w:tc>
      </w:tr>
      <w:tr w:rsidR="00BB0129" w:rsidTr="00296BF2" w14:paraId="43DCA8E0" w14:textId="77777777">
        <w:tc>
          <w:tcPr>
            <w:tcW w:w="0" w:type="auto"/>
          </w:tcPr>
          <w:p w:rsidR="00BB0129" w:rsidRDefault="00E83E4F" w14:paraId="61EB9077" w14:textId="77777777">
            <w:pPr>
              <w:pStyle w:val="Compact"/>
            </w:pPr>
            <w:r>
              <w:t>Output</w:t>
            </w:r>
          </w:p>
        </w:tc>
        <w:tc>
          <w:tcPr>
            <w:tcW w:w="0" w:type="auto"/>
          </w:tcPr>
          <w:p w:rsidR="00BB0129" w:rsidRDefault="00E83E4F" w14:paraId="25122330" w14:textId="7DE96077">
            <w:pPr>
              <w:pStyle w:val="Compact"/>
            </w:pPr>
            <w:proofErr w:type="spellStart"/>
            <w:r>
              <w:t>SessionID</w:t>
            </w:r>
            <w:proofErr w:type="spellEnd"/>
            <w:r>
              <w:t xml:space="preserve"> [1]</w:t>
            </w:r>
          </w:p>
        </w:tc>
      </w:tr>
      <w:tr w:rsidR="00BB0129" w:rsidTr="00296BF2" w14:paraId="06B1D3C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3477B4F" w14:textId="77777777">
            <w:pPr>
              <w:pStyle w:val="Compact"/>
            </w:pPr>
            <w:r>
              <w:t>Faults</w:t>
            </w:r>
          </w:p>
        </w:tc>
        <w:tc>
          <w:tcPr>
            <w:tcW w:w="0" w:type="auto"/>
          </w:tcPr>
          <w:p w:rsidR="00BB0129" w:rsidRDefault="00E83E4F" w14:paraId="685248AF" w14:textId="77777777">
            <w:proofErr w:type="spellStart"/>
            <w:r>
              <w:t>ChannelFault</w:t>
            </w:r>
            <w:proofErr w:type="spellEnd"/>
          </w:p>
          <w:p w:rsidR="00BB0129" w:rsidRDefault="00E83E4F" w14:paraId="37BB4A41" w14:textId="77777777">
            <w:proofErr w:type="spellStart"/>
            <w:r>
              <w:t>NamespaceFault</w:t>
            </w:r>
            <w:proofErr w:type="spellEnd"/>
          </w:p>
          <w:p w:rsidR="00BB0129" w:rsidRDefault="00E83E4F" w14:paraId="271C6094" w14:textId="77777777">
            <w:proofErr w:type="spellStart"/>
            <w:r>
              <w:t>OperationFault</w:t>
            </w:r>
            <w:proofErr w:type="spellEnd"/>
          </w:p>
        </w:tc>
      </w:tr>
    </w:tbl>
    <w:p w:rsidR="00CE0A4C" w:rsidP="00CE0A4C" w:rsidRDefault="00CE0A4C" w14:paraId="5020F41A" w14:textId="77777777">
      <w:pPr>
        <w:pStyle w:val="Heading4"/>
      </w:pPr>
      <w:bookmarkStart w:name="read-request" w:id="268"/>
      <w:bookmarkStart w:name="_Toc25357186" w:id="269"/>
      <w:bookmarkEnd w:id="268"/>
      <w:r>
        <w:t>SOAP Mapping</w:t>
      </w:r>
    </w:p>
    <w:p w:rsidR="00CE0A4C" w:rsidP="00CE0A4C" w:rsidRDefault="00CE0A4C" w14:paraId="1B416217" w14:textId="2CA69D3E">
      <w:pPr>
        <w:pStyle w:val="BodyText"/>
      </w:pPr>
      <w:r>
        <w:t>The Open Provider Request Session general interface is mapped into SOAP 1.1/1.2 as embedded XML schemas in WSDL descriptions according to the following schema types.</w:t>
      </w:r>
    </w:p>
    <w:p w:rsidR="00CE0A4C" w:rsidP="00CE0A4C" w:rsidRDefault="00CE0A4C" w14:paraId="365CBB43" w14:textId="77777777">
      <w:pPr>
        <w:pStyle w:val="BodyText"/>
      </w:pPr>
      <w:r>
        <w:t>The behavior of the SOAP interface MUST conform to that of the general description.</w:t>
      </w:r>
    </w:p>
    <w:tbl>
      <w:tblPr>
        <w:tblStyle w:val="ListTable2"/>
        <w:tblW w:w="10162" w:type="dxa"/>
        <w:tblBorders>
          <w:top w:val="none" w:color="auto" w:sz="0" w:space="0"/>
          <w:bottom w:val="none" w:color="auto" w:sz="0" w:space="0"/>
          <w:insideH w:val="none" w:color="auto" w:sz="0" w:space="0"/>
        </w:tblBorders>
        <w:tblLook w:val="0420" w:firstRow="1" w:lastRow="0" w:firstColumn="0" w:lastColumn="0" w:noHBand="0" w:noVBand="1"/>
      </w:tblPr>
      <w:tblGrid>
        <w:gridCol w:w="1226"/>
        <w:gridCol w:w="8936"/>
      </w:tblGrid>
      <w:tr w:rsidR="00CE0A4C" w:rsidTr="000F102D" w14:paraId="1C084D16"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CE0A4C" w:rsidP="000F102D" w:rsidRDefault="00CE0A4C" w14:paraId="1E88C7F1" w14:textId="77777777">
            <w:pPr>
              <w:pStyle w:val="Compact"/>
            </w:pPr>
            <w:r w:rsidRPr="00151DB9">
              <w:rPr>
                <w:b w:val="0"/>
              </w:rPr>
              <w:t>Input</w:t>
            </w:r>
          </w:p>
        </w:tc>
        <w:tc>
          <w:tcPr>
            <w:tcW w:w="4397" w:type="pct"/>
          </w:tcPr>
          <w:p w:rsidRPr="00136178" w:rsidR="00CE0A4C" w:rsidP="000F102D" w:rsidRDefault="006A0154" w14:paraId="006B30C9" w14:textId="1F896F24">
            <w:pPr>
              <w:rPr>
                <w:b w:val="0"/>
              </w:rPr>
            </w:pPr>
            <w:proofErr w:type="spellStart"/>
            <w:r w:rsidRPr="006A0154">
              <w:rPr>
                <w:b w:val="0"/>
              </w:rPr>
              <w:t>OpenProviderRequestSession</w:t>
            </w:r>
            <w:proofErr w:type="spellEnd"/>
            <w:r w:rsidRPr="006A0154">
              <w:rPr>
                <w:b w:val="0"/>
              </w:rPr>
              <w:t xml:space="preserve"> </w:t>
            </w:r>
            <w:r w:rsidR="00CE0A4C">
              <w:rPr>
                <w:b w:val="0"/>
              </w:rPr>
              <w:t>(</w:t>
            </w:r>
            <w:proofErr w:type="spellStart"/>
            <w:proofErr w:type="gramStart"/>
            <w:r w:rsidR="00CE0A4C">
              <w:rPr>
                <w:b w:val="0"/>
              </w:rPr>
              <w:t>isbm:</w:t>
            </w:r>
            <w:r w:rsidRPr="006A0154">
              <w:rPr>
                <w:b w:val="0"/>
              </w:rPr>
              <w:t>OpenProviderRequestSession</w:t>
            </w:r>
            <w:proofErr w:type="spellEnd"/>
            <w:proofErr w:type="gramEnd"/>
            <w:r w:rsidR="00CE0A4C">
              <w:rPr>
                <w:b w:val="0"/>
              </w:rPr>
              <w:t>)</w:t>
            </w:r>
          </w:p>
          <w:p w:rsidRPr="006A0154" w:rsidR="006A0154" w:rsidP="006A0154" w:rsidRDefault="006A0154" w14:paraId="3AC3D47D" w14:textId="28B99963">
            <w:pPr>
              <w:pStyle w:val="ListParagraph"/>
              <w:numPr>
                <w:ilvl w:val="0"/>
                <w:numId w:val="7"/>
              </w:numPr>
              <w:rPr>
                <w:b w:val="0"/>
              </w:rPr>
            </w:pPr>
            <w:proofErr w:type="spellStart"/>
            <w:r w:rsidRPr="006A0154">
              <w:rPr>
                <w:b w:val="0"/>
              </w:rPr>
              <w:t>ChannelURI</w:t>
            </w:r>
            <w:proofErr w:type="spellEnd"/>
            <w:r w:rsidRPr="006A0154">
              <w:rPr>
                <w:b w:val="0"/>
              </w:rPr>
              <w:t xml:space="preserve"> (</w:t>
            </w:r>
            <w:proofErr w:type="spellStart"/>
            <w:r w:rsidR="000F508D">
              <w:fldChar w:fldCharType="begin"/>
            </w:r>
            <w:r w:rsidR="000F508D">
              <w:instrText xml:space="preserve"> HYPERLINK "http://www.w3.org/TR/xmlschema-2/" \l "string" </w:instrText>
            </w:r>
            <w:r w:rsidR="000F508D">
              <w:fldChar w:fldCharType="separate"/>
            </w:r>
            <w:proofErr w:type="gramStart"/>
            <w:r w:rsidRPr="00727C15">
              <w:rPr>
                <w:rStyle w:val="Hyperlink"/>
                <w:b w:val="0"/>
                <w:bCs w:val="0"/>
              </w:rPr>
              <w:t>xs:string</w:t>
            </w:r>
            <w:proofErr w:type="spellEnd"/>
            <w:proofErr w:type="gramEnd"/>
            <w:r w:rsidR="000F508D">
              <w:rPr>
                <w:rStyle w:val="Hyperlink"/>
              </w:rPr>
              <w:fldChar w:fldCharType="end"/>
            </w:r>
            <w:r w:rsidRPr="006A0154">
              <w:rPr>
                <w:b w:val="0"/>
              </w:rPr>
              <w:t>) [1]</w:t>
            </w:r>
          </w:p>
          <w:p w:rsidRPr="006A0154" w:rsidR="006A0154" w:rsidP="006A0154" w:rsidRDefault="006A0154" w14:paraId="05BBA218" w14:textId="77777777">
            <w:pPr>
              <w:pStyle w:val="ListParagraph"/>
              <w:numPr>
                <w:ilvl w:val="0"/>
                <w:numId w:val="7"/>
              </w:numPr>
              <w:rPr>
                <w:b w:val="0"/>
              </w:rPr>
            </w:pPr>
            <w:r w:rsidRPr="006A0154">
              <w:rPr>
                <w:b w:val="0"/>
              </w:rPr>
              <w:t>Topic (</w:t>
            </w:r>
            <w:proofErr w:type="spellStart"/>
            <w:proofErr w:type="gramStart"/>
            <w:r w:rsidRPr="00727C15">
              <w:rPr>
                <w:rStyle w:val="Hyperlink"/>
                <w:b w:val="0"/>
                <w:bCs w:val="0"/>
              </w:rPr>
              <w:t>xs:string</w:t>
            </w:r>
            <w:proofErr w:type="spellEnd"/>
            <w:proofErr w:type="gramEnd"/>
            <w:r w:rsidRPr="006A0154">
              <w:rPr>
                <w:b w:val="0"/>
              </w:rPr>
              <w:t>) [1..*]</w:t>
            </w:r>
          </w:p>
          <w:p w:rsidRPr="006A0154" w:rsidR="006A0154" w:rsidP="006A0154" w:rsidRDefault="006A0154" w14:paraId="0A462EAA" w14:textId="2815C39F">
            <w:pPr>
              <w:pStyle w:val="ListParagraph"/>
              <w:numPr>
                <w:ilvl w:val="0"/>
                <w:numId w:val="7"/>
              </w:numPr>
              <w:rPr>
                <w:b w:val="0"/>
              </w:rPr>
            </w:pPr>
            <w:proofErr w:type="spellStart"/>
            <w:r w:rsidRPr="006A0154">
              <w:rPr>
                <w:b w:val="0"/>
              </w:rPr>
              <w:t>ListenerURL</w:t>
            </w:r>
            <w:proofErr w:type="spellEnd"/>
            <w:r w:rsidRPr="006A0154">
              <w:rPr>
                <w:b w:val="0"/>
              </w:rPr>
              <w:t xml:space="preserve"> (</w:t>
            </w:r>
            <w:proofErr w:type="spellStart"/>
            <w:proofErr w:type="gramStart"/>
            <w:r w:rsidRPr="00727C15" w:rsidR="00727C15">
              <w:rPr>
                <w:rStyle w:val="Hyperlink"/>
                <w:b w:val="0"/>
                <w:bCs w:val="0"/>
              </w:rPr>
              <w:t>xs:string</w:t>
            </w:r>
            <w:proofErr w:type="spellEnd"/>
            <w:proofErr w:type="gramEnd"/>
            <w:r w:rsidRPr="006A0154">
              <w:rPr>
                <w:b w:val="0"/>
              </w:rPr>
              <w:t>) [0..1]</w:t>
            </w:r>
          </w:p>
          <w:p w:rsidRPr="006A0154" w:rsidR="006A0154" w:rsidP="006A0154" w:rsidRDefault="006A0154" w14:paraId="4178EF39" w14:textId="6B88EF49">
            <w:pPr>
              <w:pStyle w:val="ListParagraph"/>
              <w:numPr>
                <w:ilvl w:val="0"/>
                <w:numId w:val="7"/>
              </w:numPr>
              <w:rPr>
                <w:b w:val="0"/>
              </w:rPr>
            </w:pPr>
            <w:proofErr w:type="spellStart"/>
            <w:r w:rsidRPr="006A0154">
              <w:rPr>
                <w:b w:val="0"/>
              </w:rPr>
              <w:t>XPathExpression</w:t>
            </w:r>
            <w:proofErr w:type="spellEnd"/>
            <w:r w:rsidRPr="006A0154">
              <w:rPr>
                <w:b w:val="0"/>
              </w:rPr>
              <w:t xml:space="preserve"> (</w:t>
            </w:r>
            <w:proofErr w:type="spellStart"/>
            <w:proofErr w:type="gramStart"/>
            <w:r w:rsidRPr="00727C15" w:rsidR="00727C15">
              <w:rPr>
                <w:rStyle w:val="Hyperlink"/>
                <w:b w:val="0"/>
                <w:bCs w:val="0"/>
              </w:rPr>
              <w:t>xs:string</w:t>
            </w:r>
            <w:proofErr w:type="spellEnd"/>
            <w:proofErr w:type="gramEnd"/>
            <w:r w:rsidRPr="006A0154">
              <w:rPr>
                <w:b w:val="0"/>
              </w:rPr>
              <w:t>) [0..1]</w:t>
            </w:r>
          </w:p>
          <w:p w:rsidRPr="006A0154" w:rsidR="006A0154" w:rsidP="006A0154" w:rsidRDefault="006A0154" w14:paraId="577E31C7" w14:textId="77777777">
            <w:pPr>
              <w:pStyle w:val="ListParagraph"/>
              <w:numPr>
                <w:ilvl w:val="0"/>
                <w:numId w:val="7"/>
              </w:numPr>
              <w:rPr>
                <w:b w:val="0"/>
              </w:rPr>
            </w:pPr>
            <w:proofErr w:type="spellStart"/>
            <w:r w:rsidRPr="006A0154">
              <w:rPr>
                <w:b w:val="0"/>
              </w:rPr>
              <w:t>XPathNamespace</w:t>
            </w:r>
            <w:proofErr w:type="spellEnd"/>
            <w:r w:rsidRPr="006A0154">
              <w:rPr>
                <w:b w:val="0"/>
              </w:rPr>
              <w:t xml:space="preserve"> (</w:t>
            </w:r>
            <w:proofErr w:type="spellStart"/>
            <w:proofErr w:type="gramStart"/>
            <w:r w:rsidRPr="006A0154">
              <w:rPr>
                <w:b w:val="0"/>
              </w:rPr>
              <w:t>isbm:Namespace</w:t>
            </w:r>
            <w:proofErr w:type="spellEnd"/>
            <w:proofErr w:type="gramEnd"/>
            <w:r w:rsidRPr="006A0154">
              <w:rPr>
                <w:b w:val="0"/>
              </w:rPr>
              <w:t>) [0..*], composed of:</w:t>
            </w:r>
          </w:p>
          <w:p w:rsidRPr="006A0154" w:rsidR="006A0154" w:rsidP="006A0154" w:rsidRDefault="006A0154" w14:paraId="1F48717E" w14:textId="55F61E9C">
            <w:pPr>
              <w:pStyle w:val="ListParagraph"/>
              <w:numPr>
                <w:ilvl w:val="0"/>
                <w:numId w:val="7"/>
              </w:numPr>
              <w:rPr>
                <w:b w:val="0"/>
              </w:rPr>
            </w:pPr>
            <w:r w:rsidRPr="006A0154">
              <w:rPr>
                <w:b w:val="0"/>
              </w:rPr>
              <w:t xml:space="preserve">    </w:t>
            </w:r>
            <w:proofErr w:type="spellStart"/>
            <w:r w:rsidRPr="006A0154">
              <w:rPr>
                <w:b w:val="0"/>
              </w:rPr>
              <w:t>NamespacePrefix</w:t>
            </w:r>
            <w:proofErr w:type="spellEnd"/>
            <w:r w:rsidRPr="006A0154">
              <w:rPr>
                <w:b w:val="0"/>
              </w:rPr>
              <w:t xml:space="preserve"> (</w:t>
            </w:r>
            <w:proofErr w:type="spellStart"/>
            <w:proofErr w:type="gramStart"/>
            <w:r w:rsidRPr="00727C15" w:rsidR="00727C15">
              <w:rPr>
                <w:rStyle w:val="Hyperlink"/>
                <w:b w:val="0"/>
                <w:bCs w:val="0"/>
              </w:rPr>
              <w:t>xs:string</w:t>
            </w:r>
            <w:proofErr w:type="spellEnd"/>
            <w:proofErr w:type="gramEnd"/>
            <w:r w:rsidRPr="006A0154">
              <w:rPr>
                <w:b w:val="0"/>
              </w:rPr>
              <w:t>) [1]</w:t>
            </w:r>
          </w:p>
          <w:p w:rsidRPr="00B303C3" w:rsidR="00CE0A4C" w:rsidP="006A0154" w:rsidRDefault="006A0154" w14:paraId="2B3B4665" w14:textId="402C5633">
            <w:pPr>
              <w:pStyle w:val="ListParagraph"/>
              <w:numPr>
                <w:ilvl w:val="0"/>
                <w:numId w:val="7"/>
              </w:numPr>
              <w:rPr>
                <w:b w:val="0"/>
              </w:rPr>
            </w:pPr>
            <w:r w:rsidRPr="006A0154">
              <w:rPr>
                <w:b w:val="0"/>
              </w:rPr>
              <w:lastRenderedPageBreak/>
              <w:t xml:space="preserve">    </w:t>
            </w:r>
            <w:proofErr w:type="spellStart"/>
            <w:r w:rsidRPr="006A0154">
              <w:rPr>
                <w:b w:val="0"/>
              </w:rPr>
              <w:t>NamespaceName</w:t>
            </w:r>
            <w:proofErr w:type="spellEnd"/>
            <w:r w:rsidRPr="006A0154">
              <w:rPr>
                <w:b w:val="0"/>
              </w:rPr>
              <w:t xml:space="preserve"> (</w:t>
            </w:r>
            <w:proofErr w:type="spellStart"/>
            <w:proofErr w:type="gramStart"/>
            <w:r w:rsidRPr="00727C15" w:rsidR="00D436CA">
              <w:rPr>
                <w:rStyle w:val="Hyperlink"/>
                <w:b w:val="0"/>
                <w:bCs w:val="0"/>
              </w:rPr>
              <w:t>xs:string</w:t>
            </w:r>
            <w:proofErr w:type="spellEnd"/>
            <w:proofErr w:type="gramEnd"/>
            <w:r w:rsidRPr="006A0154">
              <w:rPr>
                <w:b w:val="0"/>
              </w:rPr>
              <w:t>) [1]</w:t>
            </w:r>
          </w:p>
        </w:tc>
      </w:tr>
      <w:tr w:rsidR="00CE0A4C" w:rsidTr="000F102D" w14:paraId="486776E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CE0A4C" w:rsidP="000F102D" w:rsidRDefault="00CE0A4C" w14:paraId="05821369" w14:textId="77777777">
            <w:pPr>
              <w:pStyle w:val="Compact"/>
            </w:pPr>
            <w:r>
              <w:lastRenderedPageBreak/>
              <w:t>Output</w:t>
            </w:r>
          </w:p>
        </w:tc>
        <w:tc>
          <w:tcPr>
            <w:tcW w:w="4397" w:type="pct"/>
          </w:tcPr>
          <w:p w:rsidRPr="00957F55" w:rsidR="00CE0A4C" w:rsidP="000F102D" w:rsidRDefault="0034236E" w14:paraId="6A2F46C5" w14:textId="010AEB4E">
            <w:pPr>
              <w:rPr>
                <w:bCs/>
              </w:rPr>
            </w:pPr>
            <w:proofErr w:type="spellStart"/>
            <w:r w:rsidRPr="0034236E">
              <w:t>OpenProviderRequestSession</w:t>
            </w:r>
            <w:r w:rsidR="00BA023E">
              <w:t>Response</w:t>
            </w:r>
            <w:proofErr w:type="spellEnd"/>
            <w:r w:rsidRPr="0034236E">
              <w:t xml:space="preserve"> </w:t>
            </w:r>
            <w:r w:rsidRPr="00957F55" w:rsidR="00CE0A4C">
              <w:rPr>
                <w:bCs/>
              </w:rPr>
              <w:t>(</w:t>
            </w:r>
            <w:proofErr w:type="spellStart"/>
            <w:proofErr w:type="gramStart"/>
            <w:r w:rsidRPr="0050628B" w:rsidR="00CE0A4C">
              <w:rPr>
                <w:bCs/>
              </w:rPr>
              <w:t>isbm:</w:t>
            </w:r>
            <w:r w:rsidRPr="0034236E">
              <w:t>OpenProviderRequestSession</w:t>
            </w:r>
            <w:r w:rsidRPr="00FD18D1" w:rsidR="00CE0A4C">
              <w:t>Response</w:t>
            </w:r>
            <w:proofErr w:type="spellEnd"/>
            <w:proofErr w:type="gramEnd"/>
            <w:r w:rsidRPr="00957F55" w:rsidR="00CE0A4C">
              <w:rPr>
                <w:bCs/>
              </w:rPr>
              <w:t>)</w:t>
            </w:r>
          </w:p>
          <w:p w:rsidRPr="00957F55" w:rsidR="00CE0A4C" w:rsidP="000F102D" w:rsidRDefault="000D5E14" w14:paraId="32BAEECA" w14:textId="5F65B5F9">
            <w:pPr>
              <w:pStyle w:val="ListParagraph"/>
              <w:numPr>
                <w:ilvl w:val="0"/>
                <w:numId w:val="7"/>
              </w:numPr>
            </w:pPr>
            <w:proofErr w:type="spellStart"/>
            <w:r>
              <w:t>SessionID</w:t>
            </w:r>
            <w:proofErr w:type="spellEnd"/>
            <w: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Pr>
                <w:rStyle w:val="Hyperlink"/>
              </w:rPr>
              <w:t>xs:string</w:t>
            </w:r>
            <w:proofErr w:type="spellEnd"/>
            <w:proofErr w:type="gramEnd"/>
            <w:r w:rsidR="000F508D">
              <w:rPr>
                <w:rStyle w:val="Hyperlink"/>
              </w:rPr>
              <w:fldChar w:fldCharType="end"/>
            </w:r>
            <w:r>
              <w:t>) [1]</w:t>
            </w:r>
          </w:p>
        </w:tc>
      </w:tr>
      <w:tr w:rsidR="00CE0A4C" w:rsidTr="000F102D" w14:paraId="1F07CB98" w14:textId="77777777">
        <w:tc>
          <w:tcPr>
            <w:tcW w:w="603" w:type="pct"/>
          </w:tcPr>
          <w:p w:rsidR="00CE0A4C" w:rsidP="000F102D" w:rsidRDefault="00CE0A4C" w14:paraId="444851C2" w14:textId="77777777">
            <w:pPr>
              <w:pStyle w:val="Compact"/>
            </w:pPr>
            <w:r>
              <w:t>Faults</w:t>
            </w:r>
          </w:p>
        </w:tc>
        <w:tc>
          <w:tcPr>
            <w:tcW w:w="4397" w:type="pct"/>
          </w:tcPr>
          <w:p w:rsidR="00DF1B3B" w:rsidP="00DF1B3B" w:rsidRDefault="00DF1B3B" w14:paraId="70C47F14" w14:textId="77777777">
            <w:proofErr w:type="spellStart"/>
            <w:r>
              <w:t>ChannelFault</w:t>
            </w:r>
            <w:proofErr w:type="spellEnd"/>
          </w:p>
          <w:p w:rsidR="00DF1B3B" w:rsidP="00DF1B3B" w:rsidRDefault="00DF1B3B" w14:paraId="3D4C1355" w14:textId="77777777">
            <w:proofErr w:type="spellStart"/>
            <w:r>
              <w:t>NamespaceFault</w:t>
            </w:r>
            <w:proofErr w:type="spellEnd"/>
          </w:p>
          <w:p w:rsidR="00CE0A4C" w:rsidP="00DF1B3B" w:rsidRDefault="00DF1B3B" w14:paraId="257545E9" w14:textId="2A8E8177">
            <w:pPr>
              <w:pStyle w:val="Compact"/>
            </w:pPr>
            <w:proofErr w:type="spellStart"/>
            <w:r>
              <w:t>OperationFault</w:t>
            </w:r>
            <w:proofErr w:type="spellEnd"/>
          </w:p>
        </w:tc>
      </w:tr>
    </w:tbl>
    <w:p w:rsidR="00CE0A4C" w:rsidP="00CE0A4C" w:rsidRDefault="00CE0A4C" w14:paraId="091A58CB" w14:textId="77777777">
      <w:pPr>
        <w:pStyle w:val="Heading4"/>
      </w:pPr>
      <w:r>
        <w:t>REST Mapping</w:t>
      </w:r>
    </w:p>
    <w:p w:rsidR="00CE0A4C" w:rsidP="00CE0A4C" w:rsidRDefault="00CE0A4C" w14:paraId="52CD1DAA" w14:textId="6AD9ECC3">
      <w:pPr>
        <w:pStyle w:val="BodyText"/>
      </w:pPr>
      <w:r>
        <w:t xml:space="preserve">The Open Provider Request Session general interface is mapped into a RESTful interface as an </w:t>
      </w:r>
      <w:proofErr w:type="spellStart"/>
      <w:r>
        <w:t>OpenAPI</w:t>
      </w:r>
      <w:proofErr w:type="spellEnd"/>
      <w:r>
        <w:t xml:space="preserve"> description according to the following rules.</w:t>
      </w:r>
    </w:p>
    <w:p w:rsidR="00CE0A4C" w:rsidP="00CE0A4C" w:rsidRDefault="00CE0A4C" w14:paraId="21F7EC42"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CE0A4C" w:rsidTr="000F102D" w14:paraId="53C48CF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CE0A4C" w:rsidP="000F102D" w:rsidRDefault="00CE0A4C" w14:paraId="3F2F703A" w14:textId="77777777">
            <w:pPr>
              <w:pStyle w:val="Compact"/>
            </w:pPr>
            <w:r w:rsidRPr="003B5061">
              <w:t>HTTP M</w:t>
            </w:r>
            <w:r>
              <w:t>ethod</w:t>
            </w:r>
          </w:p>
        </w:tc>
        <w:tc>
          <w:tcPr>
            <w:tcW w:w="4397" w:type="pct"/>
          </w:tcPr>
          <w:p w:rsidRPr="003B5061" w:rsidR="00CE0A4C" w:rsidP="000F102D" w:rsidRDefault="000C30BD" w14:paraId="19F12927" w14:textId="0F27037C">
            <w:pPr>
              <w:rPr>
                <w:bCs/>
              </w:rPr>
            </w:pPr>
            <w:r>
              <w:rPr>
                <w:bCs/>
              </w:rPr>
              <w:t>POST</w:t>
            </w:r>
          </w:p>
        </w:tc>
      </w:tr>
      <w:tr w:rsidR="00CE0A4C" w:rsidTr="000F102D" w14:paraId="63B1C377" w14:textId="77777777">
        <w:tc>
          <w:tcPr>
            <w:tcW w:w="603" w:type="pct"/>
          </w:tcPr>
          <w:p w:rsidRPr="003B5061" w:rsidR="00CE0A4C" w:rsidP="000F102D" w:rsidRDefault="00CE0A4C" w14:paraId="3660CABB" w14:textId="77777777">
            <w:pPr>
              <w:pStyle w:val="Compact"/>
            </w:pPr>
            <w:r>
              <w:t xml:space="preserve">URL </w:t>
            </w:r>
          </w:p>
        </w:tc>
        <w:tc>
          <w:tcPr>
            <w:tcW w:w="4397" w:type="pct"/>
          </w:tcPr>
          <w:p w:rsidRPr="003B5061" w:rsidR="00CE0A4C" w:rsidP="000F102D" w:rsidRDefault="00E13819" w14:paraId="3A4E2A19" w14:textId="3FB8F109">
            <w:pPr>
              <w:rPr>
                <w:bCs/>
              </w:rPr>
            </w:pPr>
            <w:r w:rsidRPr="00E13819">
              <w:rPr>
                <w:bCs/>
              </w:rPr>
              <w:t>/channels/{channel-id}/provider-request-sessions</w:t>
            </w:r>
          </w:p>
        </w:tc>
      </w:tr>
      <w:tr w:rsidR="00CE0A4C" w:rsidTr="000F102D" w14:paraId="33E4D2B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CE0A4C" w:rsidP="000F102D" w:rsidRDefault="00CE0A4C" w14:paraId="35A4A9E3" w14:textId="77777777">
            <w:pPr>
              <w:pStyle w:val="Compact"/>
            </w:pPr>
            <w:r w:rsidRPr="00B303C3">
              <w:t xml:space="preserve">HTTP </w:t>
            </w:r>
            <w:r>
              <w:t>Body</w:t>
            </w:r>
          </w:p>
        </w:tc>
        <w:tc>
          <w:tcPr>
            <w:tcW w:w="4397" w:type="pct"/>
            <w:tcBorders>
              <w:top w:val="none" w:color="auto" w:sz="0" w:space="0"/>
              <w:left w:val="none" w:color="auto" w:sz="0" w:space="0"/>
              <w:bottom w:val="none" w:color="auto" w:sz="0" w:space="0"/>
              <w:right w:val="none" w:color="auto" w:sz="0" w:space="0"/>
              <w:tl2br w:val="none" w:color="auto" w:sz="0" w:space="0"/>
              <w:tr2bl w:val="none" w:color="auto" w:sz="0" w:space="0"/>
            </w:tcBorders>
          </w:tcPr>
          <w:p w:rsidR="00661964" w:rsidP="00661964" w:rsidRDefault="00661964" w14:paraId="45E09F38" w14:textId="77777777">
            <w:pPr>
              <w:pStyle w:val="ListParagraph"/>
              <w:numPr>
                <w:ilvl w:val="0"/>
                <w:numId w:val="7"/>
              </w:numPr>
            </w:pPr>
            <w:r w:rsidRPr="00B50C99">
              <w:rPr>
                <w:bCs/>
              </w:rPr>
              <w:t>Session</w:t>
            </w:r>
            <w:r>
              <w:t xml:space="preserve"> (</w:t>
            </w:r>
            <w:proofErr w:type="spellStart"/>
            <w:proofErr w:type="gramStart"/>
            <w:r>
              <w:t>json:Session</w:t>
            </w:r>
            <w:proofErr w:type="spellEnd"/>
            <w:proofErr w:type="gramEnd"/>
            <w:r>
              <w:t>)</w:t>
            </w:r>
          </w:p>
          <w:p w:rsidR="00661964" w:rsidP="00661964" w:rsidRDefault="00661964" w14:paraId="55490647" w14:textId="77777777">
            <w:pPr>
              <w:pStyle w:val="ListParagraph"/>
              <w:numPr>
                <w:ilvl w:val="1"/>
                <w:numId w:val="7"/>
              </w:numPr>
            </w:pPr>
            <w:r>
              <w:t>Topic “topics” (</w:t>
            </w:r>
            <w:proofErr w:type="spellStart"/>
            <w:proofErr w:type="gramStart"/>
            <w:r>
              <w:t>json:string</w:t>
            </w:r>
            <w:proofErr w:type="spellEnd"/>
            <w:proofErr w:type="gramEnd"/>
            <w:r>
              <w:t>) [1..*]</w:t>
            </w:r>
          </w:p>
          <w:p w:rsidR="00661964" w:rsidP="00661964" w:rsidRDefault="00661964" w14:paraId="6D82B0F3" w14:textId="77777777">
            <w:pPr>
              <w:pStyle w:val="ListParagraph"/>
              <w:numPr>
                <w:ilvl w:val="1"/>
                <w:numId w:val="7"/>
              </w:numPr>
            </w:pPr>
            <w:proofErr w:type="spellStart"/>
            <w:r>
              <w:t>ListenerURL</w:t>
            </w:r>
            <w:proofErr w:type="spellEnd"/>
            <w:r>
              <w:t xml:space="preserve"> “</w:t>
            </w:r>
            <w:proofErr w:type="spellStart"/>
            <w:r w:rsidRPr="00AB2B85">
              <w:t>listenerUrl</w:t>
            </w:r>
            <w:proofErr w:type="spellEnd"/>
            <w:r>
              <w:t>” (</w:t>
            </w:r>
            <w:proofErr w:type="spellStart"/>
            <w:proofErr w:type="gramStart"/>
            <w:r>
              <w:t>json:string</w:t>
            </w:r>
            <w:proofErr w:type="spellEnd"/>
            <w:proofErr w:type="gramEnd"/>
            <w:r>
              <w:t>) [0..1]</w:t>
            </w:r>
          </w:p>
          <w:p w:rsidRPr="00B87626" w:rsidR="00661964" w:rsidP="00661964" w:rsidRDefault="00661964" w14:paraId="49CB4E57" w14:textId="77777777">
            <w:pPr>
              <w:pStyle w:val="ListParagraph"/>
              <w:numPr>
                <w:ilvl w:val="1"/>
                <w:numId w:val="7"/>
              </w:numPr>
            </w:pPr>
            <w:proofErr w:type="spellStart"/>
            <w:r w:rsidRPr="00B87626">
              <w:t>XPathExpression</w:t>
            </w:r>
            <w:proofErr w:type="spellEnd"/>
            <w:r w:rsidRPr="00B87626">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D4743D">
              <w:t>xs:string</w:t>
            </w:r>
            <w:proofErr w:type="spellEnd"/>
            <w:proofErr w:type="gramEnd"/>
            <w:r w:rsidR="000F508D">
              <w:fldChar w:fldCharType="end"/>
            </w:r>
            <w:r w:rsidRPr="00B87626">
              <w:t>) [0..1]</w:t>
            </w:r>
          </w:p>
          <w:p w:rsidRPr="00B87626" w:rsidR="00661964" w:rsidP="00661964" w:rsidRDefault="00661964" w14:paraId="17894762" w14:textId="77777777">
            <w:pPr>
              <w:pStyle w:val="ListParagraph"/>
              <w:numPr>
                <w:ilvl w:val="1"/>
                <w:numId w:val="7"/>
              </w:numPr>
            </w:pPr>
            <w:proofErr w:type="spellStart"/>
            <w:r w:rsidRPr="00B87626">
              <w:t>XPathNamespace</w:t>
            </w:r>
            <w:proofErr w:type="spellEnd"/>
            <w:r w:rsidRPr="00B87626">
              <w:t xml:space="preserve"> (</w:t>
            </w:r>
            <w:proofErr w:type="spellStart"/>
            <w:r w:rsidR="000F508D">
              <w:fldChar w:fldCharType="begin"/>
            </w:r>
            <w:r w:rsidR="000F508D">
              <w:instrText xml:space="preserve"> HYPERLINK "http://www.openoandm.org/ws-isbm/1.0/ws-isbm.html" \l "namespace-xml" \h </w:instrText>
            </w:r>
            <w:r w:rsidR="000F508D">
              <w:fldChar w:fldCharType="separate"/>
            </w:r>
            <w:r w:rsidRPr="00D4743D">
              <w:t>isbm:Namespace</w:t>
            </w:r>
            <w:proofErr w:type="spellEnd"/>
            <w:r w:rsidR="000F508D">
              <w:fldChar w:fldCharType="end"/>
            </w:r>
            <w:r w:rsidRPr="00B87626">
              <w:t>) [0..*], composed of:</w:t>
            </w:r>
          </w:p>
          <w:p w:rsidR="00661964" w:rsidP="00661964" w:rsidRDefault="00661964" w14:paraId="2353A1C5" w14:textId="77777777">
            <w:pPr>
              <w:pStyle w:val="ListParagraph"/>
              <w:numPr>
                <w:ilvl w:val="2"/>
                <w:numId w:val="7"/>
              </w:numPr>
            </w:pPr>
            <w:r w:rsidRPr="00B87626">
              <w:t>    </w:t>
            </w:r>
            <w:proofErr w:type="spellStart"/>
            <w:r w:rsidRPr="00B87626">
              <w:t>NamespacePrefix</w:t>
            </w:r>
            <w:proofErr w:type="spellEnd"/>
            <w:r w:rsidRPr="00B87626">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D4743D">
              <w:t>xs:string</w:t>
            </w:r>
            <w:proofErr w:type="spellEnd"/>
            <w:proofErr w:type="gramEnd"/>
            <w:r w:rsidR="000F508D">
              <w:fldChar w:fldCharType="end"/>
            </w:r>
            <w:r w:rsidRPr="00B87626">
              <w:t>) [1]</w:t>
            </w:r>
          </w:p>
          <w:p w:rsidRPr="003B5061" w:rsidR="00CE0A4C" w:rsidP="00661964" w:rsidRDefault="00661964" w14:paraId="09163466" w14:textId="7DF10B83">
            <w:pPr>
              <w:pStyle w:val="ListParagraph"/>
              <w:numPr>
                <w:ilvl w:val="2"/>
                <w:numId w:val="7"/>
              </w:numPr>
            </w:pPr>
            <w:r w:rsidRPr="00B87626">
              <w:t>    </w:t>
            </w:r>
            <w:proofErr w:type="spellStart"/>
            <w:r w:rsidRPr="00B87626">
              <w:t>NamespaceName</w:t>
            </w:r>
            <w:proofErr w:type="spellEnd"/>
            <w:r w:rsidRPr="00B87626">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B87626">
              <w:t>xs:string</w:t>
            </w:r>
            <w:proofErr w:type="spellEnd"/>
            <w:proofErr w:type="gramEnd"/>
            <w:r w:rsidR="000F508D">
              <w:fldChar w:fldCharType="end"/>
            </w:r>
            <w:r w:rsidRPr="00B87626">
              <w:t>) [1</w:t>
            </w:r>
            <w:r>
              <w:t>]</w:t>
            </w:r>
          </w:p>
        </w:tc>
      </w:tr>
      <w:tr w:rsidR="00CE0A4C" w:rsidTr="000F102D" w14:paraId="3A4E3906" w14:textId="77777777">
        <w:tc>
          <w:tcPr>
            <w:tcW w:w="603" w:type="pct"/>
          </w:tcPr>
          <w:p w:rsidR="00CE0A4C" w:rsidP="000F102D" w:rsidRDefault="00CE0A4C" w14:paraId="6C75AADF" w14:textId="77777777">
            <w:pPr>
              <w:pStyle w:val="Compact"/>
            </w:pPr>
            <w:r>
              <w:t>HTTP Response (Success)</w:t>
            </w:r>
          </w:p>
        </w:tc>
        <w:tc>
          <w:tcPr>
            <w:tcW w:w="4397" w:type="pct"/>
          </w:tcPr>
          <w:p w:rsidR="00CE0A4C" w:rsidP="000F102D" w:rsidRDefault="00CE0A4C" w14:paraId="792923C5" w14:textId="00A7B63D">
            <w:pPr>
              <w:pStyle w:val="Compact"/>
            </w:pPr>
            <w:r>
              <w:t>20</w:t>
            </w:r>
            <w:r w:rsidR="005955CD">
              <w:t>1 Created</w:t>
            </w:r>
          </w:p>
        </w:tc>
      </w:tr>
      <w:tr w:rsidR="005955CD" w:rsidTr="000F102D" w14:paraId="34EC133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955CD" w:rsidP="005955CD" w:rsidRDefault="005955CD" w14:paraId="65EE69C7" w14:textId="77777777">
            <w:pPr>
              <w:pStyle w:val="Compact"/>
            </w:pPr>
            <w:r>
              <w:t>Output</w:t>
            </w:r>
          </w:p>
        </w:tc>
        <w:tc>
          <w:tcPr>
            <w:tcW w:w="4397" w:type="pct"/>
          </w:tcPr>
          <w:p w:rsidR="005955CD" w:rsidP="005955CD" w:rsidRDefault="005955CD" w14:paraId="12C4036A" w14:textId="77777777">
            <w:pPr>
              <w:pStyle w:val="Compact"/>
            </w:pPr>
            <w:r>
              <w:t>Session (</w:t>
            </w:r>
            <w:proofErr w:type="spellStart"/>
            <w:proofErr w:type="gramStart"/>
            <w:r>
              <w:t>json:Session</w:t>
            </w:r>
            <w:proofErr w:type="spellEnd"/>
            <w:proofErr w:type="gramEnd"/>
            <w:r>
              <w:t>)</w:t>
            </w:r>
          </w:p>
          <w:p w:rsidR="005955CD" w:rsidP="005955CD" w:rsidRDefault="005955CD" w14:paraId="065CE5E4" w14:textId="6D0FD0A4">
            <w:pPr>
              <w:pStyle w:val="ListParagraph"/>
              <w:numPr>
                <w:ilvl w:val="0"/>
                <w:numId w:val="7"/>
              </w:numPr>
            </w:pPr>
            <w:proofErr w:type="spellStart"/>
            <w:r w:rsidRPr="000F3504">
              <w:rPr>
                <w:bCs/>
              </w:rPr>
              <w:t>SessionID</w:t>
            </w:r>
            <w:proofErr w:type="spellEnd"/>
            <w:r>
              <w:t xml:space="preserve"> “</w:t>
            </w:r>
            <w:proofErr w:type="spellStart"/>
            <w:r w:rsidRPr="00682F76">
              <w:t>sessionId</w:t>
            </w:r>
            <w:proofErr w:type="spellEnd"/>
            <w:r>
              <w:t>” (</w:t>
            </w:r>
            <w:proofErr w:type="spellStart"/>
            <w:proofErr w:type="gramStart"/>
            <w:r>
              <w:t>json:string</w:t>
            </w:r>
            <w:proofErr w:type="spellEnd"/>
            <w:proofErr w:type="gramEnd"/>
            <w:r>
              <w:t>) [1]</w:t>
            </w:r>
          </w:p>
        </w:tc>
      </w:tr>
      <w:tr w:rsidR="005955CD" w:rsidTr="000F102D" w14:paraId="08A0EE92" w14:textId="77777777">
        <w:trPr>
          <w:trHeight w:val="972"/>
        </w:trPr>
        <w:tc>
          <w:tcPr>
            <w:tcW w:w="603" w:type="pct"/>
          </w:tcPr>
          <w:p w:rsidR="005955CD" w:rsidP="005955CD" w:rsidRDefault="005955CD" w14:paraId="5FA96E48" w14:textId="77777777">
            <w:pPr>
              <w:pStyle w:val="Compact"/>
            </w:pPr>
            <w:r>
              <w:t>HTTP Response</w:t>
            </w:r>
          </w:p>
          <w:p w:rsidR="005955CD" w:rsidP="005955CD" w:rsidRDefault="005955CD" w14:paraId="01F8A96F" w14:textId="77777777">
            <w:pPr>
              <w:pStyle w:val="Compact"/>
            </w:pPr>
            <w:r>
              <w:t>(Error)</w:t>
            </w:r>
          </w:p>
        </w:tc>
        <w:tc>
          <w:tcPr>
            <w:tcW w:w="4397" w:type="pct"/>
          </w:tcPr>
          <w:p w:rsidR="00591237" w:rsidP="00591237" w:rsidRDefault="00591237" w14:paraId="4D03544F" w14:textId="77777777">
            <w:proofErr w:type="spellStart"/>
            <w:r>
              <w:t>ChannelFault</w:t>
            </w:r>
            <w:proofErr w:type="spellEnd"/>
            <w:r>
              <w:t xml:space="preserve"> (</w:t>
            </w:r>
            <w:proofErr w:type="spellStart"/>
            <w:proofErr w:type="gramStart"/>
            <w:r>
              <w:t>json:ChannelFault</w:t>
            </w:r>
            <w:proofErr w:type="spellEnd"/>
            <w:proofErr w:type="gramEnd"/>
            <w:r>
              <w:t>) – 404 Not Found</w:t>
            </w:r>
          </w:p>
          <w:p w:rsidR="00591237" w:rsidP="00591237" w:rsidRDefault="00591237" w14:paraId="13C629FA" w14:textId="77777777">
            <w:proofErr w:type="spellStart"/>
            <w:r>
              <w:t>NamespaceFault</w:t>
            </w:r>
            <w:proofErr w:type="spellEnd"/>
            <w:r>
              <w:t xml:space="preserve"> (</w:t>
            </w:r>
            <w:proofErr w:type="spellStart"/>
            <w:proofErr w:type="gramStart"/>
            <w:r>
              <w:t>json:Namespacefault</w:t>
            </w:r>
            <w:proofErr w:type="spellEnd"/>
            <w:proofErr w:type="gramEnd"/>
            <w:r>
              <w:t>) – 400 Bad Request</w:t>
            </w:r>
          </w:p>
          <w:p w:rsidR="005955CD" w:rsidP="00591237" w:rsidRDefault="00591237" w14:paraId="3B88C2AB" w14:textId="3445160A">
            <w:proofErr w:type="spellStart"/>
            <w:r>
              <w:t>OperationFault</w:t>
            </w:r>
            <w:proofErr w:type="spellEnd"/>
            <w:r>
              <w:t xml:space="preserve"> (</w:t>
            </w:r>
            <w:proofErr w:type="spellStart"/>
            <w:proofErr w:type="gramStart"/>
            <w:r>
              <w:t>json:OperationFault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rsidR="00BB0129" w:rsidP="00296BF2" w:rsidRDefault="00E83E4F" w14:paraId="6F153940" w14:textId="0D38119E">
      <w:pPr>
        <w:pStyle w:val="Heading3"/>
      </w:pPr>
      <w:bookmarkStart w:name="_Toc29288950" w:id="270"/>
      <w:r>
        <w:t>Read Request</w:t>
      </w:r>
      <w:bookmarkEnd w:id="269"/>
      <w:bookmarkEnd w:id="270"/>
    </w:p>
    <w:p w:rsidRPr="00FC3383" w:rsidR="00FC3383" w:rsidP="00FC3383" w:rsidRDefault="00FC3383" w14:paraId="776795F2" w14:textId="633CF6C5">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1822D076"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1C42378D" w14:textId="77777777">
            <w:pPr>
              <w:pStyle w:val="Compact"/>
            </w:pPr>
            <w:r>
              <w:t>Name</w:t>
            </w:r>
          </w:p>
        </w:tc>
        <w:tc>
          <w:tcPr>
            <w:tcW w:w="0" w:type="auto"/>
          </w:tcPr>
          <w:p w:rsidR="00BB0129" w:rsidRDefault="00E83E4F" w14:paraId="3359D3E5" w14:textId="77777777">
            <w:pPr>
              <w:pStyle w:val="Compact"/>
            </w:pPr>
            <w:proofErr w:type="spellStart"/>
            <w:r>
              <w:t>ReadRequest</w:t>
            </w:r>
            <w:proofErr w:type="spellEnd"/>
          </w:p>
        </w:tc>
      </w:tr>
      <w:tr w:rsidR="00BB0129" w:rsidTr="00296BF2" w14:paraId="3A47018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AA3F14C" w14:textId="77777777">
            <w:pPr>
              <w:pStyle w:val="Compact"/>
            </w:pPr>
            <w:r>
              <w:lastRenderedPageBreak/>
              <w:t>Description</w:t>
            </w:r>
          </w:p>
        </w:tc>
        <w:tc>
          <w:tcPr>
            <w:tcW w:w="0" w:type="auto"/>
          </w:tcPr>
          <w:p w:rsidR="00BB0129" w:rsidRDefault="00E83E4F" w14:paraId="4E6CAD73" w14:textId="77777777">
            <w:pPr>
              <w:pStyle w:val="Compact"/>
            </w:pPr>
            <w:r>
              <w:t>Returns the first non-expired request message or a previously read expired message that satisfies the session message filters.</w:t>
            </w:r>
          </w:p>
        </w:tc>
      </w:tr>
      <w:tr w:rsidR="00BB0129" w:rsidTr="00296BF2" w14:paraId="375447C9" w14:textId="77777777">
        <w:tc>
          <w:tcPr>
            <w:tcW w:w="0" w:type="auto"/>
          </w:tcPr>
          <w:p w:rsidR="00BB0129" w:rsidRDefault="00E83E4F" w14:paraId="5111547B" w14:textId="77777777">
            <w:pPr>
              <w:pStyle w:val="Compact"/>
            </w:pPr>
            <w:r>
              <w:t>Input</w:t>
            </w:r>
          </w:p>
        </w:tc>
        <w:tc>
          <w:tcPr>
            <w:tcW w:w="0" w:type="auto"/>
          </w:tcPr>
          <w:p w:rsidR="00BB0129" w:rsidRDefault="00E83E4F" w14:paraId="20E2C961" w14:textId="50CFD496">
            <w:pPr>
              <w:pStyle w:val="Compact"/>
            </w:pPr>
            <w:proofErr w:type="spellStart"/>
            <w:r>
              <w:t>SessionID</w:t>
            </w:r>
            <w:proofErr w:type="spellEnd"/>
            <w:r w:rsidR="0091720F">
              <w:t xml:space="preserve"> </w:t>
            </w:r>
            <w:r>
              <w:t>[1]</w:t>
            </w:r>
          </w:p>
        </w:tc>
      </w:tr>
      <w:tr w:rsidR="00BB0129" w:rsidTr="00296BF2" w14:paraId="005F3AB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752B0AE" w14:textId="77777777">
            <w:pPr>
              <w:pStyle w:val="Compact"/>
            </w:pPr>
            <w:r>
              <w:t>Behavior</w:t>
            </w:r>
          </w:p>
        </w:tc>
        <w:tc>
          <w:tcPr>
            <w:tcW w:w="0" w:type="auto"/>
          </w:tcPr>
          <w:p w:rsidR="00BB0129" w:rsidRDefault="00E83E4F" w14:paraId="7A50C1B3" w14:textId="77777777">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rsidR="00BB0129" w:rsidRDefault="00E83E4F" w14:paraId="0723DC9A" w14:textId="77777777">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rsidR="00BB0129" w:rsidRDefault="00E83E4F" w14:paraId="05D2BB11" w14:textId="77777777">
            <w:r>
              <w:t>The returned Topic will correspond to the first topic that matched the posted request.</w:t>
            </w:r>
          </w:p>
        </w:tc>
      </w:tr>
      <w:tr w:rsidR="00BB0129" w:rsidTr="00296BF2" w14:paraId="3D12465A" w14:textId="77777777">
        <w:tc>
          <w:tcPr>
            <w:tcW w:w="0" w:type="auto"/>
          </w:tcPr>
          <w:p w:rsidR="00BB0129" w:rsidRDefault="00E83E4F" w14:paraId="605C5984" w14:textId="77777777">
            <w:pPr>
              <w:pStyle w:val="Compact"/>
            </w:pPr>
            <w:r>
              <w:t>Output</w:t>
            </w:r>
          </w:p>
        </w:tc>
        <w:tc>
          <w:tcPr>
            <w:tcW w:w="0" w:type="auto"/>
          </w:tcPr>
          <w:p w:rsidR="00BB0129" w:rsidRDefault="00E83E4F" w14:paraId="51E31164" w14:textId="605D57AF">
            <w:proofErr w:type="spellStart"/>
            <w:r>
              <w:t>RequestMessage</w:t>
            </w:r>
            <w:proofErr w:type="spellEnd"/>
            <w:r w:rsidR="0091720F">
              <w:t xml:space="preserve"> </w:t>
            </w:r>
            <w:r>
              <w:t>[</w:t>
            </w:r>
            <w:proofErr w:type="gramStart"/>
            <w:r>
              <w:t>0..</w:t>
            </w:r>
            <w:proofErr w:type="gramEnd"/>
            <w:r>
              <w:t>1], composed of:</w:t>
            </w:r>
          </w:p>
          <w:p w:rsidR="00BB0129" w:rsidRDefault="00E83E4F" w14:paraId="0F1F1BE6" w14:textId="2B5115A1">
            <w:r>
              <w:t>    </w:t>
            </w:r>
            <w:proofErr w:type="spellStart"/>
            <w:r>
              <w:t>MessageID</w:t>
            </w:r>
            <w:proofErr w:type="spellEnd"/>
            <w:r w:rsidR="0091720F">
              <w:t xml:space="preserve"> </w:t>
            </w:r>
            <w:r>
              <w:t>[1]</w:t>
            </w:r>
          </w:p>
          <w:p w:rsidR="00BB0129" w:rsidRDefault="00E83E4F" w14:paraId="377DEF9E" w14:textId="01A997D1">
            <w:r>
              <w:t>    </w:t>
            </w:r>
            <w:proofErr w:type="spellStart"/>
            <w:r>
              <w:t>MessageContent</w:t>
            </w:r>
            <w:proofErr w:type="spellEnd"/>
            <w:r w:rsidR="0091720F">
              <w:t xml:space="preserve"> </w:t>
            </w:r>
            <w:r>
              <w:t>[1]</w:t>
            </w:r>
          </w:p>
          <w:p w:rsidR="00BB0129" w:rsidRDefault="00E83E4F" w14:paraId="755E488D" w14:textId="12ACDA24">
            <w:r>
              <w:t>    Topic</w:t>
            </w:r>
            <w:r w:rsidR="00680098">
              <w:t xml:space="preserve"> </w:t>
            </w:r>
            <w:r>
              <w:t>[1]</w:t>
            </w:r>
          </w:p>
        </w:tc>
      </w:tr>
      <w:tr w:rsidR="00BB0129" w:rsidTr="00296BF2" w14:paraId="4710CE3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121D1BA" w14:textId="77777777">
            <w:pPr>
              <w:pStyle w:val="Compact"/>
            </w:pPr>
            <w:r>
              <w:t>Faults</w:t>
            </w:r>
          </w:p>
        </w:tc>
        <w:tc>
          <w:tcPr>
            <w:tcW w:w="0" w:type="auto"/>
          </w:tcPr>
          <w:p w:rsidR="00BB0129" w:rsidRDefault="00E83E4F" w14:paraId="097776AF" w14:textId="77777777">
            <w:pPr>
              <w:pStyle w:val="Compact"/>
            </w:pPr>
            <w:proofErr w:type="spellStart"/>
            <w:r>
              <w:t>SessionFault</w:t>
            </w:r>
            <w:proofErr w:type="spellEnd"/>
          </w:p>
        </w:tc>
      </w:tr>
    </w:tbl>
    <w:p w:rsidR="00BE5FD6" w:rsidP="00BE5FD6" w:rsidRDefault="00BE5FD6" w14:paraId="422FF0B9" w14:textId="77777777">
      <w:pPr>
        <w:pStyle w:val="Heading4"/>
      </w:pPr>
      <w:bookmarkStart w:name="remove-request" w:id="271"/>
      <w:bookmarkStart w:name="_Toc25357187" w:id="272"/>
      <w:bookmarkEnd w:id="271"/>
      <w:r>
        <w:t>SOAP Mapping</w:t>
      </w:r>
    </w:p>
    <w:p w:rsidR="00BE5FD6" w:rsidP="00BE5FD6" w:rsidRDefault="00BE5FD6" w14:paraId="4432BBA1" w14:textId="2F1CD8DC">
      <w:pPr>
        <w:pStyle w:val="BodyText"/>
      </w:pPr>
      <w:r>
        <w:t xml:space="preserve">The Read </w:t>
      </w:r>
      <w:r w:rsidR="00E9597D">
        <w:t>Request</w:t>
      </w:r>
      <w:r>
        <w:t xml:space="preserve"> general interface is mapped into SOAP 1.1/1.2 as embedded XML schemas in WSDL descriptions according to the following schema types.</w:t>
      </w:r>
    </w:p>
    <w:p w:rsidR="00BE5FD6" w:rsidP="00BE5FD6" w:rsidRDefault="00BE5FD6" w14:paraId="6954ED4C"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BE5FD6" w:rsidTr="0016749D" w14:paraId="5C59EE93"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BE5FD6" w:rsidP="0016749D" w:rsidRDefault="00BE5FD6" w14:paraId="7A206654" w14:textId="77777777">
            <w:pPr>
              <w:pStyle w:val="Compact"/>
            </w:pPr>
            <w:r w:rsidRPr="00151DB9">
              <w:rPr>
                <w:b w:val="0"/>
              </w:rPr>
              <w:t>Input</w:t>
            </w:r>
          </w:p>
        </w:tc>
        <w:tc>
          <w:tcPr>
            <w:tcW w:w="4397" w:type="pct"/>
          </w:tcPr>
          <w:p w:rsidRPr="00136178" w:rsidR="00BE5FD6" w:rsidP="0016749D" w:rsidRDefault="004C05B4" w14:paraId="4802B008" w14:textId="6D06331A">
            <w:pPr>
              <w:rPr>
                <w:b w:val="0"/>
              </w:rPr>
            </w:pPr>
            <w:proofErr w:type="spellStart"/>
            <w:r w:rsidRPr="004C05B4">
              <w:rPr>
                <w:b w:val="0"/>
              </w:rPr>
              <w:t>ReadRequest</w:t>
            </w:r>
            <w:proofErr w:type="spellEnd"/>
            <w:r w:rsidRPr="004C05B4">
              <w:rPr>
                <w:b w:val="0"/>
              </w:rPr>
              <w:t xml:space="preserve"> </w:t>
            </w:r>
            <w:r w:rsidR="00BE5FD6">
              <w:rPr>
                <w:b w:val="0"/>
              </w:rPr>
              <w:t>(</w:t>
            </w:r>
            <w:proofErr w:type="spellStart"/>
            <w:proofErr w:type="gramStart"/>
            <w:r w:rsidR="00BE5FD6">
              <w:rPr>
                <w:b w:val="0"/>
              </w:rPr>
              <w:t>isbm:</w:t>
            </w:r>
            <w:r w:rsidRPr="004C05B4">
              <w:rPr>
                <w:b w:val="0"/>
              </w:rPr>
              <w:t>ReadRequest</w:t>
            </w:r>
            <w:proofErr w:type="spellEnd"/>
            <w:proofErr w:type="gramEnd"/>
            <w:r w:rsidR="00BE5FD6">
              <w:rPr>
                <w:b w:val="0"/>
              </w:rPr>
              <w:t>)</w:t>
            </w:r>
          </w:p>
          <w:p w:rsidRPr="006C16A7" w:rsidR="00BE5FD6" w:rsidP="0016749D" w:rsidRDefault="00BE5FD6" w14:paraId="2A280524" w14:textId="77777777">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6C16A7">
              <w:rPr>
                <w:rStyle w:val="Hyperlink"/>
                <w:b w:val="0"/>
              </w:rPr>
              <w:t>xs:string</w:t>
            </w:r>
            <w:proofErr w:type="spellEnd"/>
            <w:proofErr w:type="gramEnd"/>
            <w:r w:rsidR="000F508D">
              <w:rPr>
                <w:rStyle w:val="Hyperlink"/>
              </w:rPr>
              <w:fldChar w:fldCharType="end"/>
            </w:r>
            <w:r w:rsidRPr="006C16A7">
              <w:rPr>
                <w:b w:val="0"/>
              </w:rPr>
              <w:t>) [1]</w:t>
            </w:r>
          </w:p>
        </w:tc>
      </w:tr>
      <w:tr w:rsidR="00BE5FD6" w:rsidTr="0016749D" w14:paraId="599C4C1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E5FD6" w:rsidP="0016749D" w:rsidRDefault="00BE5FD6" w14:paraId="01225599" w14:textId="77777777">
            <w:pPr>
              <w:pStyle w:val="Compact"/>
            </w:pPr>
            <w:r>
              <w:t>Output</w:t>
            </w:r>
          </w:p>
        </w:tc>
        <w:tc>
          <w:tcPr>
            <w:tcW w:w="4397" w:type="pct"/>
          </w:tcPr>
          <w:p w:rsidRPr="00957F55" w:rsidR="00BE5FD6" w:rsidP="0016749D" w:rsidRDefault="00A73BDD" w14:paraId="1D3A7A0B" w14:textId="5407C8AE">
            <w:pPr>
              <w:rPr>
                <w:bCs/>
              </w:rPr>
            </w:pPr>
            <w:proofErr w:type="spellStart"/>
            <w:r w:rsidRPr="004C05B4">
              <w:t>ReadRequest</w:t>
            </w:r>
            <w:r w:rsidR="005749BC">
              <w:t>Response</w:t>
            </w:r>
            <w:proofErr w:type="spellEnd"/>
            <w:r w:rsidRPr="004C05B4">
              <w:t xml:space="preserve"> </w:t>
            </w:r>
            <w:r w:rsidRPr="00957F55" w:rsidR="00BE5FD6">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sidR="00BE5FD6">
              <w:rPr>
                <w:rStyle w:val="Hyperlink"/>
                <w:bCs/>
              </w:rPr>
              <w:t>isbm:</w:t>
            </w:r>
            <w:r w:rsidR="000F508D">
              <w:rPr>
                <w:rStyle w:val="Hyperlink"/>
                <w:bCs/>
              </w:rPr>
              <w:fldChar w:fldCharType="end"/>
            </w:r>
            <w:r w:rsidRPr="004C05B4">
              <w:t>ReadRequest</w:t>
            </w:r>
            <w:r w:rsidRPr="00FD18D1" w:rsidR="00BE5FD6">
              <w:t>Response</w:t>
            </w:r>
            <w:proofErr w:type="spellEnd"/>
            <w:r w:rsidRPr="00957F55" w:rsidR="00BE5FD6">
              <w:rPr>
                <w:bCs/>
              </w:rPr>
              <w:t>)</w:t>
            </w:r>
          </w:p>
          <w:p w:rsidR="00BE5FD6" w:rsidP="0016749D" w:rsidRDefault="0091720F" w14:paraId="6768B8F5" w14:textId="0BB47A3D">
            <w:pPr>
              <w:pStyle w:val="ListParagraph"/>
              <w:numPr>
                <w:ilvl w:val="0"/>
                <w:numId w:val="7"/>
              </w:numPr>
            </w:pPr>
            <w:proofErr w:type="spellStart"/>
            <w:r>
              <w:t>RequestMessage</w:t>
            </w:r>
            <w:proofErr w:type="spellEnd"/>
            <w:r>
              <w:t xml:space="preserve"> (</w:t>
            </w:r>
            <w:proofErr w:type="spellStart"/>
            <w:r w:rsidR="000F508D">
              <w:fldChar w:fldCharType="begin"/>
            </w:r>
            <w:r w:rsidR="000F508D">
              <w:instrText xml:space="preserve"> HYPERLINK "http://www.openoandm.org/ws-isbm/1.0/ws-isbm.html" \l "request-message-xml" \h </w:instrText>
            </w:r>
            <w:r w:rsidR="000F508D">
              <w:fldChar w:fldCharType="separate"/>
            </w:r>
            <w:r>
              <w:rPr>
                <w:rStyle w:val="Hyperlink"/>
              </w:rPr>
              <w:t>isbm:RequestMessage</w:t>
            </w:r>
            <w:proofErr w:type="spellEnd"/>
            <w:r w:rsidR="000F508D">
              <w:rPr>
                <w:rStyle w:val="Hyperlink"/>
              </w:rPr>
              <w:fldChar w:fldCharType="end"/>
            </w:r>
            <w:r>
              <w:t xml:space="preserve">) </w:t>
            </w:r>
            <w:r w:rsidR="00BE5FD6">
              <w:t>[0..1], composed of:</w:t>
            </w:r>
          </w:p>
          <w:p w:rsidR="00BE5FD6" w:rsidP="0016749D" w:rsidRDefault="00BE5FD6" w14:paraId="378C86DA" w14:textId="77777777">
            <w:pPr>
              <w:pStyle w:val="ListParagraph"/>
              <w:numPr>
                <w:ilvl w:val="1"/>
                <w:numId w:val="7"/>
              </w:numPr>
            </w:pPr>
            <w:r>
              <w:t>    </w:t>
            </w:r>
            <w:proofErr w:type="spellStart"/>
            <w:r>
              <w:t>MessageID</w:t>
            </w:r>
            <w:proofErr w:type="spellEnd"/>
            <w: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166A5D">
              <w:t>xs:string</w:t>
            </w:r>
            <w:proofErr w:type="spellEnd"/>
            <w:proofErr w:type="gramEnd"/>
            <w:r w:rsidR="000F508D">
              <w:fldChar w:fldCharType="end"/>
            </w:r>
            <w:r>
              <w:t>) [1]</w:t>
            </w:r>
          </w:p>
          <w:p w:rsidR="00BE5FD6" w:rsidP="0016749D" w:rsidRDefault="00BE5FD6" w14:paraId="251E344F" w14:textId="77777777">
            <w:pPr>
              <w:pStyle w:val="ListParagraph"/>
              <w:numPr>
                <w:ilvl w:val="1"/>
                <w:numId w:val="7"/>
              </w:numPr>
            </w:pPr>
            <w:r>
              <w:t>    </w:t>
            </w:r>
            <w:proofErr w:type="spellStart"/>
            <w:r>
              <w:t>MessageContent</w:t>
            </w:r>
            <w:proofErr w:type="spellEnd"/>
            <w:r>
              <w:t xml:space="preserve"> (</w:t>
            </w:r>
            <w:proofErr w:type="spellStart"/>
            <w:r w:rsidR="000F508D">
              <w:fldChar w:fldCharType="begin"/>
            </w:r>
            <w:r w:rsidR="000F508D">
              <w:instrText xml:space="preserve"> HYPERLINK "http://www.openoandm.org/ws-isbm/1.0/ws-isbm.html" \l "message-content-xml" \h </w:instrText>
            </w:r>
            <w:r w:rsidR="000F508D">
              <w:fldChar w:fldCharType="separate"/>
            </w:r>
            <w:r w:rsidRPr="00166A5D">
              <w:t>isbm:MessageContent</w:t>
            </w:r>
            <w:proofErr w:type="spellEnd"/>
            <w:r w:rsidR="000F508D">
              <w:fldChar w:fldCharType="end"/>
            </w:r>
            <w:r>
              <w:t>) [1]</w:t>
            </w:r>
          </w:p>
          <w:p w:rsidRPr="00957F55" w:rsidR="00BE5FD6" w:rsidP="0016749D" w:rsidRDefault="00BE5FD6" w14:paraId="12C98FBF" w14:textId="77777777">
            <w:pPr>
              <w:pStyle w:val="ListParagraph"/>
              <w:numPr>
                <w:ilvl w:val="1"/>
                <w:numId w:val="7"/>
              </w:numPr>
            </w:pPr>
            <w:r>
              <w:t>    Topic (</w:t>
            </w:r>
            <w:proofErr w:type="spellStart"/>
            <w:r w:rsidR="000F508D">
              <w:fldChar w:fldCharType="begin"/>
            </w:r>
            <w:r w:rsidR="000F508D">
              <w:instrText xml:space="preserve"> HYPERLINK "http://www.w3.org/TR/xmlschema-2/" \l "string" \h </w:instrText>
            </w:r>
            <w:r w:rsidR="000F508D">
              <w:fldChar w:fldCharType="separate"/>
            </w:r>
            <w:proofErr w:type="gramStart"/>
            <w:r>
              <w:rPr>
                <w:rStyle w:val="Hyperlink"/>
              </w:rPr>
              <w:t>xs:string</w:t>
            </w:r>
            <w:proofErr w:type="spellEnd"/>
            <w:proofErr w:type="gramEnd"/>
            <w:r w:rsidR="000F508D">
              <w:rPr>
                <w:rStyle w:val="Hyperlink"/>
              </w:rPr>
              <w:fldChar w:fldCharType="end"/>
            </w:r>
            <w:r>
              <w:t>) [1..*]</w:t>
            </w:r>
          </w:p>
        </w:tc>
      </w:tr>
      <w:tr w:rsidR="00BE5FD6" w:rsidTr="0016749D" w14:paraId="2FB441BF" w14:textId="77777777">
        <w:tc>
          <w:tcPr>
            <w:tcW w:w="603" w:type="pct"/>
          </w:tcPr>
          <w:p w:rsidR="00BE5FD6" w:rsidP="0016749D" w:rsidRDefault="00BE5FD6" w14:paraId="5C1F9639" w14:textId="77777777">
            <w:pPr>
              <w:pStyle w:val="Compact"/>
            </w:pPr>
            <w:r>
              <w:t>Faults</w:t>
            </w:r>
          </w:p>
        </w:tc>
        <w:tc>
          <w:tcPr>
            <w:tcW w:w="4397" w:type="pct"/>
          </w:tcPr>
          <w:p w:rsidR="00BE5FD6" w:rsidP="0016749D" w:rsidRDefault="00BE5FD6" w14:paraId="42D2E552" w14:textId="77777777">
            <w:pPr>
              <w:pStyle w:val="Compact"/>
            </w:pPr>
            <w:proofErr w:type="spellStart"/>
            <w:r>
              <w:t>SessionFault</w:t>
            </w:r>
            <w:proofErr w:type="spellEnd"/>
          </w:p>
        </w:tc>
      </w:tr>
    </w:tbl>
    <w:p w:rsidR="00BE5FD6" w:rsidP="00BE5FD6" w:rsidRDefault="00BE5FD6" w14:paraId="314B16C0" w14:textId="77777777">
      <w:pPr>
        <w:pStyle w:val="Heading4"/>
      </w:pPr>
      <w:r>
        <w:t>REST Mapping</w:t>
      </w:r>
    </w:p>
    <w:p w:rsidR="00BE5FD6" w:rsidP="00BE5FD6" w:rsidRDefault="00BE5FD6" w14:paraId="28B49FD7" w14:textId="5D171254">
      <w:pPr>
        <w:pStyle w:val="BodyText"/>
      </w:pPr>
      <w:r>
        <w:t xml:space="preserve">The Read </w:t>
      </w:r>
      <w:r w:rsidR="00372FE6">
        <w:t xml:space="preserve">Request </w:t>
      </w:r>
      <w:r>
        <w:t xml:space="preserve">general interface is mapped into a RESTful interface as an </w:t>
      </w:r>
      <w:proofErr w:type="spellStart"/>
      <w:r>
        <w:t>OpenAPI</w:t>
      </w:r>
      <w:proofErr w:type="spellEnd"/>
      <w:r>
        <w:t xml:space="preserve"> description according to the following rules.</w:t>
      </w:r>
    </w:p>
    <w:p w:rsidR="00BE5FD6" w:rsidP="00BE5FD6" w:rsidRDefault="00BE5FD6" w14:paraId="3464B7A6"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E5FD6" w:rsidTr="0016749D" w14:paraId="7469F50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E5FD6" w:rsidP="0016749D" w:rsidRDefault="00BE5FD6" w14:paraId="16E62C28" w14:textId="77777777">
            <w:pPr>
              <w:pStyle w:val="Compact"/>
            </w:pPr>
            <w:r w:rsidRPr="003B5061">
              <w:t>HTTP M</w:t>
            </w:r>
            <w:r>
              <w:t>ethod</w:t>
            </w:r>
          </w:p>
        </w:tc>
        <w:tc>
          <w:tcPr>
            <w:tcW w:w="4397" w:type="pct"/>
          </w:tcPr>
          <w:p w:rsidRPr="003B5061" w:rsidR="00BE5FD6" w:rsidP="0016749D" w:rsidRDefault="00BE5FD6" w14:paraId="1738ADA3" w14:textId="77777777">
            <w:pPr>
              <w:rPr>
                <w:bCs/>
              </w:rPr>
            </w:pPr>
            <w:r>
              <w:rPr>
                <w:bCs/>
              </w:rPr>
              <w:t>GET</w:t>
            </w:r>
          </w:p>
        </w:tc>
      </w:tr>
      <w:tr w:rsidR="00BE5FD6" w:rsidTr="0016749D" w14:paraId="33B8F77D" w14:textId="77777777">
        <w:tc>
          <w:tcPr>
            <w:tcW w:w="603" w:type="pct"/>
          </w:tcPr>
          <w:p w:rsidRPr="003B5061" w:rsidR="00BE5FD6" w:rsidP="0016749D" w:rsidRDefault="00BE5FD6" w14:paraId="1FEA94FE" w14:textId="77777777">
            <w:pPr>
              <w:pStyle w:val="Compact"/>
            </w:pPr>
            <w:r>
              <w:t xml:space="preserve">URL </w:t>
            </w:r>
          </w:p>
        </w:tc>
        <w:tc>
          <w:tcPr>
            <w:tcW w:w="4397" w:type="pct"/>
          </w:tcPr>
          <w:p w:rsidRPr="003B5061" w:rsidR="00BE5FD6" w:rsidP="0016749D" w:rsidRDefault="00BE5FD6" w14:paraId="0562A0A1" w14:textId="5CBE2616">
            <w:pPr>
              <w:rPr>
                <w:bCs/>
              </w:rPr>
            </w:pPr>
            <w:r w:rsidRPr="002D240C">
              <w:rPr>
                <w:bCs/>
              </w:rPr>
              <w:t>/sessions/{session-id}/</w:t>
            </w:r>
            <w:r w:rsidR="00457286">
              <w:rPr>
                <w:bCs/>
              </w:rPr>
              <w:t>request</w:t>
            </w:r>
          </w:p>
        </w:tc>
      </w:tr>
      <w:tr w:rsidR="00BE5FD6" w:rsidTr="0016749D" w14:paraId="1AFAB0F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E5FD6" w:rsidP="0016749D" w:rsidRDefault="00BE5FD6" w14:paraId="59FB3653" w14:textId="77777777">
            <w:pPr>
              <w:pStyle w:val="Compact"/>
            </w:pPr>
            <w:r>
              <w:t>HTTP Body</w:t>
            </w:r>
          </w:p>
        </w:tc>
        <w:tc>
          <w:tcPr>
            <w:tcW w:w="4397" w:type="pct"/>
          </w:tcPr>
          <w:p w:rsidRPr="003B5061" w:rsidR="00BE5FD6" w:rsidP="0016749D" w:rsidRDefault="00FC1647" w14:paraId="155FE5AC" w14:textId="013C7D42">
            <w:r>
              <w:t>N/A</w:t>
            </w:r>
          </w:p>
        </w:tc>
      </w:tr>
      <w:tr w:rsidR="00BE5FD6" w:rsidTr="0016749D" w14:paraId="2B3DD2A1" w14:textId="77777777">
        <w:tc>
          <w:tcPr>
            <w:tcW w:w="603" w:type="pct"/>
          </w:tcPr>
          <w:p w:rsidR="00BE5FD6" w:rsidP="0016749D" w:rsidRDefault="00BE5FD6" w14:paraId="1E6366B2" w14:textId="77777777">
            <w:pPr>
              <w:pStyle w:val="Compact"/>
            </w:pPr>
            <w:r>
              <w:lastRenderedPageBreak/>
              <w:t>HTTP Response (Success)</w:t>
            </w:r>
          </w:p>
        </w:tc>
        <w:tc>
          <w:tcPr>
            <w:tcW w:w="4397" w:type="pct"/>
          </w:tcPr>
          <w:p w:rsidR="00BE5FD6" w:rsidP="0016749D" w:rsidRDefault="00BE5FD6" w14:paraId="66677D46" w14:textId="77777777">
            <w:pPr>
              <w:pStyle w:val="Compact"/>
            </w:pPr>
            <w:r>
              <w:t>200 OK</w:t>
            </w:r>
          </w:p>
        </w:tc>
      </w:tr>
      <w:tr w:rsidR="00BE5FD6" w:rsidTr="0016749D" w14:paraId="4260653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E5FD6" w:rsidP="0016749D" w:rsidRDefault="00BE5FD6" w14:paraId="7DC6290D" w14:textId="77777777">
            <w:pPr>
              <w:pStyle w:val="Compact"/>
            </w:pPr>
            <w:r>
              <w:t>Output</w:t>
            </w:r>
          </w:p>
        </w:tc>
        <w:tc>
          <w:tcPr>
            <w:tcW w:w="4397" w:type="pct"/>
          </w:tcPr>
          <w:p w:rsidR="00BE5FD6" w:rsidP="0016749D" w:rsidRDefault="00BE5FD6" w14:paraId="3621CB43" w14:textId="77777777">
            <w:pPr>
              <w:pStyle w:val="Compact"/>
            </w:pPr>
            <w:r>
              <w:t>Message (</w:t>
            </w:r>
            <w:proofErr w:type="spellStart"/>
            <w:proofErr w:type="gramStart"/>
            <w:r>
              <w:t>json:Message</w:t>
            </w:r>
            <w:proofErr w:type="spellEnd"/>
            <w:proofErr w:type="gramEnd"/>
            <w:r>
              <w:t>)</w:t>
            </w:r>
          </w:p>
          <w:p w:rsidR="00BE5FD6" w:rsidP="0016749D" w:rsidRDefault="00BE5FD6" w14:paraId="497FA6C6" w14:textId="77777777">
            <w:pPr>
              <w:pStyle w:val="ListParagraph"/>
              <w:numPr>
                <w:ilvl w:val="0"/>
                <w:numId w:val="7"/>
              </w:numPr>
            </w:pPr>
            <w:proofErr w:type="spellStart"/>
            <w:r>
              <w:t>MessageID</w:t>
            </w:r>
            <w:proofErr w:type="spellEnd"/>
            <w:r>
              <w:t xml:space="preserve"> “</w:t>
            </w:r>
            <w:proofErr w:type="spellStart"/>
            <w:r w:rsidRPr="001605F6">
              <w:t>messageId</w:t>
            </w:r>
            <w:proofErr w:type="spellEnd"/>
            <w:r>
              <w:t>” (</w:t>
            </w:r>
            <w:proofErr w:type="spellStart"/>
            <w:proofErr w:type="gramStart"/>
            <w:r>
              <w:t>json:string</w:t>
            </w:r>
            <w:proofErr w:type="spellEnd"/>
            <w:proofErr w:type="gramEnd"/>
            <w:r>
              <w:t>) [1]</w:t>
            </w:r>
          </w:p>
          <w:p w:rsidR="00BE5FD6" w:rsidP="0016749D" w:rsidRDefault="00BE5FD6" w14:paraId="412DE72D" w14:textId="77777777">
            <w:pPr>
              <w:pStyle w:val="ListParagraph"/>
              <w:numPr>
                <w:ilvl w:val="0"/>
                <w:numId w:val="7"/>
              </w:numPr>
            </w:pPr>
            <w:proofErr w:type="spellStart"/>
            <w:r>
              <w:t>MessageContent</w:t>
            </w:r>
            <w:proofErr w:type="spellEnd"/>
            <w:r>
              <w:t xml:space="preserve"> “</w:t>
            </w:r>
            <w:proofErr w:type="spellStart"/>
            <w:r w:rsidRPr="00D522F7">
              <w:t>messageContent</w:t>
            </w:r>
            <w:proofErr w:type="spellEnd"/>
            <w:r>
              <w:t>” (</w:t>
            </w:r>
            <w:proofErr w:type="spellStart"/>
            <w:r>
              <w:t>json:</w:t>
            </w:r>
            <w:hyperlink w:anchor="message-content-xml" r:id="rId62">
              <w:r w:rsidRPr="00166A5D">
                <w:t>MessageContent</w:t>
              </w:r>
              <w:proofErr w:type="spellEnd"/>
            </w:hyperlink>
            <w:r>
              <w:t>) [1]</w:t>
            </w:r>
          </w:p>
          <w:p w:rsidR="00BE5FD6" w:rsidP="0016749D" w:rsidRDefault="00BE5FD6" w14:paraId="190A7CBF" w14:textId="77777777">
            <w:pPr>
              <w:pStyle w:val="ListParagraph"/>
              <w:numPr>
                <w:ilvl w:val="0"/>
                <w:numId w:val="7"/>
              </w:numPr>
            </w:pPr>
            <w:r>
              <w:t>Topic “</w:t>
            </w:r>
            <w:r w:rsidRPr="00343CC0">
              <w:t>topics</w:t>
            </w:r>
            <w:r>
              <w:t>” (</w:t>
            </w:r>
            <w:proofErr w:type="spellStart"/>
            <w:r w:rsidR="000F508D">
              <w:fldChar w:fldCharType="begin"/>
            </w:r>
            <w:r w:rsidR="000F508D">
              <w:instrText xml:space="preserve"> HYPERLINK "http://www.w3.org/TR/xmlschema-2/" \l "string" \h </w:instrText>
            </w:r>
            <w:r w:rsidR="000F508D">
              <w:fldChar w:fldCharType="separate"/>
            </w:r>
            <w:proofErr w:type="gramStart"/>
            <w:r>
              <w:t>json</w:t>
            </w:r>
            <w:r>
              <w:rPr>
                <w:rStyle w:val="Hyperlink"/>
              </w:rPr>
              <w:t>:string</w:t>
            </w:r>
            <w:proofErr w:type="spellEnd"/>
            <w:proofErr w:type="gramEnd"/>
            <w:r w:rsidR="000F508D">
              <w:rPr>
                <w:rStyle w:val="Hyperlink"/>
              </w:rPr>
              <w:fldChar w:fldCharType="end"/>
            </w:r>
            <w:r>
              <w:t>) [1..*]</w:t>
            </w:r>
          </w:p>
        </w:tc>
      </w:tr>
      <w:tr w:rsidR="00BE5FD6" w:rsidTr="0016749D" w14:paraId="37684AA7" w14:textId="77777777">
        <w:trPr>
          <w:trHeight w:val="972"/>
        </w:trPr>
        <w:tc>
          <w:tcPr>
            <w:tcW w:w="603" w:type="pct"/>
          </w:tcPr>
          <w:p w:rsidR="00BE5FD6" w:rsidP="0016749D" w:rsidRDefault="00BE5FD6" w14:paraId="07186AF8" w14:textId="77777777">
            <w:pPr>
              <w:pStyle w:val="Compact"/>
            </w:pPr>
            <w:r>
              <w:t>HTTP Response</w:t>
            </w:r>
          </w:p>
          <w:p w:rsidR="00BE5FD6" w:rsidP="0016749D" w:rsidRDefault="00BE5FD6" w14:paraId="4ECC5A19" w14:textId="77777777">
            <w:pPr>
              <w:pStyle w:val="Compact"/>
            </w:pPr>
            <w:r>
              <w:t>(Error)</w:t>
            </w:r>
          </w:p>
        </w:tc>
        <w:tc>
          <w:tcPr>
            <w:tcW w:w="4397" w:type="pct"/>
          </w:tcPr>
          <w:p w:rsidR="00BE5FD6" w:rsidP="0016749D" w:rsidRDefault="00BE5FD6" w14:paraId="10A95F28" w14:textId="77777777">
            <w:proofErr w:type="spellStart"/>
            <w:r>
              <w:t>SessionFault</w:t>
            </w:r>
            <w:proofErr w:type="spellEnd"/>
            <w:r>
              <w:t xml:space="preserve"> (</w:t>
            </w:r>
            <w:proofErr w:type="spellStart"/>
            <w:proofErr w:type="gramStart"/>
            <w:r>
              <w:t>json:SessionFault</w:t>
            </w:r>
            <w:proofErr w:type="spellEnd"/>
            <w:proofErr w:type="gramEnd"/>
            <w:r>
              <w:t>) – 404 Not Found</w:t>
            </w:r>
          </w:p>
          <w:p w:rsidR="00B16FF5" w:rsidP="0016749D" w:rsidRDefault="00BE5FD6" w14:paraId="4CB42E7D" w14:textId="5DFE7E3A">
            <w:proofErr w:type="spellStart"/>
            <w:r>
              <w:t>SessionFault</w:t>
            </w:r>
            <w:proofErr w:type="spellEnd"/>
            <w:r>
              <w:t xml:space="preserve"> (</w:t>
            </w:r>
            <w:proofErr w:type="spellStart"/>
            <w:proofErr w:type="gramStart"/>
            <w:r>
              <w:t>json:SessionFault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r w:rsidR="00B74B12">
              <w:t xml:space="preserve"> </w:t>
            </w:r>
            <w:r w:rsidR="00B16FF5">
              <w:t>–</w:t>
            </w:r>
            <w:r w:rsidR="00B74B12">
              <w:t xml:space="preserve"> </w:t>
            </w:r>
            <w:r w:rsidRPr="00D44B31" w:rsidR="00B74B12">
              <w:t xml:space="preserve">session exists but does not correspond to a </w:t>
            </w:r>
            <w:r w:rsidR="00B74B12">
              <w:t xml:space="preserve">provider request </w:t>
            </w:r>
            <w:r w:rsidRPr="00D44B31" w:rsidR="00B74B12">
              <w:t>session type</w:t>
            </w:r>
          </w:p>
        </w:tc>
      </w:tr>
    </w:tbl>
    <w:p w:rsidR="00CC5BA1" w:rsidP="007923B5" w:rsidRDefault="00CC5BA1" w14:paraId="434BAF01" w14:textId="223405C7">
      <w:pPr>
        <w:pStyle w:val="Note"/>
      </w:pPr>
      <w:r>
        <w:t>NOTE</w:t>
      </w:r>
      <w:r>
        <w:tab/>
      </w:r>
      <w:r>
        <w:t>A no message response is returned as a 404 Not Found rather than an "empty" message as it maps better to the concept of resources in a RESTful API. If there are no messages on the queue, the resource does not exist and, hence, 404 should be returned.</w:t>
      </w:r>
    </w:p>
    <w:p w:rsidR="00BB0129" w:rsidP="00296BF2" w:rsidRDefault="00E83E4F" w14:paraId="6AC34976" w14:textId="504F4A12">
      <w:pPr>
        <w:pStyle w:val="Heading3"/>
      </w:pPr>
      <w:bookmarkStart w:name="_Toc29288951" w:id="273"/>
      <w:r>
        <w:t>Remove Request</w:t>
      </w:r>
      <w:bookmarkEnd w:id="272"/>
      <w:bookmarkEnd w:id="273"/>
    </w:p>
    <w:p w:rsidRPr="0039203A" w:rsidR="0039203A" w:rsidP="0039203A" w:rsidRDefault="0039203A" w14:paraId="01932940" w14:textId="12F049E9">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205E86FE"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0E62E99" w14:textId="77777777">
            <w:pPr>
              <w:pStyle w:val="Compact"/>
            </w:pPr>
            <w:r>
              <w:t>Name</w:t>
            </w:r>
          </w:p>
        </w:tc>
        <w:tc>
          <w:tcPr>
            <w:tcW w:w="0" w:type="auto"/>
          </w:tcPr>
          <w:p w:rsidR="00BB0129" w:rsidRDefault="00E83E4F" w14:paraId="799691A6" w14:textId="77777777">
            <w:pPr>
              <w:pStyle w:val="Compact"/>
            </w:pPr>
            <w:proofErr w:type="spellStart"/>
            <w:r>
              <w:t>RemoveRequest</w:t>
            </w:r>
            <w:proofErr w:type="spellEnd"/>
          </w:p>
        </w:tc>
      </w:tr>
      <w:tr w:rsidR="00BB0129" w:rsidTr="00296BF2" w14:paraId="71CA4D7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56D7126" w14:textId="77777777">
            <w:pPr>
              <w:pStyle w:val="Compact"/>
            </w:pPr>
            <w:r>
              <w:t>Description</w:t>
            </w:r>
          </w:p>
        </w:tc>
        <w:tc>
          <w:tcPr>
            <w:tcW w:w="0" w:type="auto"/>
          </w:tcPr>
          <w:p w:rsidR="00BB0129" w:rsidRDefault="00E83E4F" w14:paraId="329AA575" w14:textId="77777777">
            <w:pPr>
              <w:pStyle w:val="Compact"/>
            </w:pPr>
            <w:r>
              <w:t>Deletes the first request message, if any, in the session message queue.</w:t>
            </w:r>
          </w:p>
        </w:tc>
      </w:tr>
      <w:tr w:rsidR="00BB0129" w:rsidTr="00296BF2" w14:paraId="70852C93" w14:textId="77777777">
        <w:tc>
          <w:tcPr>
            <w:tcW w:w="0" w:type="auto"/>
          </w:tcPr>
          <w:p w:rsidR="00BB0129" w:rsidRDefault="00E83E4F" w14:paraId="790BF2BA" w14:textId="77777777">
            <w:pPr>
              <w:pStyle w:val="Compact"/>
            </w:pPr>
            <w:r>
              <w:t>Input</w:t>
            </w:r>
          </w:p>
        </w:tc>
        <w:tc>
          <w:tcPr>
            <w:tcW w:w="0" w:type="auto"/>
          </w:tcPr>
          <w:p w:rsidR="00BB0129" w:rsidRDefault="00E83E4F" w14:paraId="5A6BB17F" w14:textId="77777777">
            <w:pPr>
              <w:pStyle w:val="Compact"/>
            </w:pPr>
            <w:proofErr w:type="spellStart"/>
            <w:r>
              <w:t>SessionID</w:t>
            </w:r>
            <w:proofErr w:type="spellEnd"/>
            <w: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Pr>
                <w:rStyle w:val="Hyperlink"/>
              </w:rPr>
              <w:t>xs:string</w:t>
            </w:r>
            <w:proofErr w:type="spellEnd"/>
            <w:proofErr w:type="gramEnd"/>
            <w:r w:rsidR="000F508D">
              <w:rPr>
                <w:rStyle w:val="Hyperlink"/>
              </w:rPr>
              <w:fldChar w:fldCharType="end"/>
            </w:r>
            <w:r>
              <w:t>) [1]</w:t>
            </w:r>
          </w:p>
        </w:tc>
      </w:tr>
      <w:tr w:rsidR="00BB0129" w:rsidTr="00296BF2" w14:paraId="67A826C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00C02A2" w14:textId="77777777">
            <w:pPr>
              <w:pStyle w:val="Compact"/>
            </w:pPr>
            <w:r>
              <w:t>Behavior</w:t>
            </w:r>
          </w:p>
        </w:tc>
        <w:tc>
          <w:tcPr>
            <w:tcW w:w="0" w:type="auto"/>
          </w:tcPr>
          <w:p w:rsidR="00BB0129" w:rsidRDefault="00E83E4F" w14:paraId="27CDC4D0" w14:textId="77777777">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rsidR="00BB0129" w:rsidRDefault="00E83E4F" w14:paraId="1C042FBD" w14:textId="77777777">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rsidTr="00296BF2" w14:paraId="6433162F" w14:textId="77777777">
        <w:tc>
          <w:tcPr>
            <w:tcW w:w="0" w:type="auto"/>
          </w:tcPr>
          <w:p w:rsidR="00BB0129" w:rsidRDefault="00E83E4F" w14:paraId="38E44DDA" w14:textId="77777777">
            <w:pPr>
              <w:pStyle w:val="Compact"/>
            </w:pPr>
            <w:r>
              <w:t>Output</w:t>
            </w:r>
          </w:p>
        </w:tc>
        <w:tc>
          <w:tcPr>
            <w:tcW w:w="0" w:type="auto"/>
          </w:tcPr>
          <w:p w:rsidR="00BB0129" w:rsidRDefault="00E83E4F" w14:paraId="298B6875" w14:textId="77777777">
            <w:pPr>
              <w:pStyle w:val="Compact"/>
            </w:pPr>
            <w:r>
              <w:t>N/A</w:t>
            </w:r>
          </w:p>
        </w:tc>
      </w:tr>
      <w:tr w:rsidR="00BB0129" w:rsidTr="00296BF2" w14:paraId="539988C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6E7066F" w14:textId="77777777">
            <w:pPr>
              <w:pStyle w:val="Compact"/>
            </w:pPr>
            <w:r>
              <w:t>Faults</w:t>
            </w:r>
          </w:p>
        </w:tc>
        <w:tc>
          <w:tcPr>
            <w:tcW w:w="0" w:type="auto"/>
          </w:tcPr>
          <w:p w:rsidR="00BB0129" w:rsidRDefault="00E83E4F" w14:paraId="37EE7F61" w14:textId="77777777">
            <w:pPr>
              <w:pStyle w:val="Compact"/>
            </w:pPr>
            <w:proofErr w:type="spellStart"/>
            <w:r>
              <w:t>SessionFault</w:t>
            </w:r>
            <w:proofErr w:type="spellEnd"/>
          </w:p>
        </w:tc>
      </w:tr>
    </w:tbl>
    <w:p w:rsidR="001725A1" w:rsidP="001725A1" w:rsidRDefault="001725A1" w14:paraId="16462C2B" w14:textId="77777777">
      <w:pPr>
        <w:pStyle w:val="Heading4"/>
      </w:pPr>
      <w:bookmarkStart w:name="post-response" w:id="274"/>
      <w:bookmarkStart w:name="_Toc25357188" w:id="275"/>
      <w:bookmarkEnd w:id="274"/>
      <w:r>
        <w:t>SOAP Mapping</w:t>
      </w:r>
    </w:p>
    <w:p w:rsidR="001725A1" w:rsidP="001725A1" w:rsidRDefault="001725A1" w14:paraId="1D193794" w14:textId="0357750F">
      <w:pPr>
        <w:pStyle w:val="BodyText"/>
      </w:pPr>
      <w:r>
        <w:t xml:space="preserve">The Remove </w:t>
      </w:r>
      <w:r w:rsidR="00082381">
        <w:t>Request</w:t>
      </w:r>
      <w:r>
        <w:t xml:space="preserve"> general interface is mapped into SOAP 1.1/1.2 as embedded XML schemas in WSDL descriptions according to the following schema types.</w:t>
      </w:r>
    </w:p>
    <w:p w:rsidR="001725A1" w:rsidP="001725A1" w:rsidRDefault="001725A1" w14:paraId="6B75E6F4"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1725A1" w:rsidTr="0016749D" w14:paraId="6008C6F8"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1725A1" w:rsidP="0016749D" w:rsidRDefault="001725A1" w14:paraId="252A15B4" w14:textId="77777777">
            <w:pPr>
              <w:pStyle w:val="Compact"/>
            </w:pPr>
            <w:r w:rsidRPr="00151DB9">
              <w:rPr>
                <w:b w:val="0"/>
              </w:rPr>
              <w:t>Input</w:t>
            </w:r>
          </w:p>
        </w:tc>
        <w:tc>
          <w:tcPr>
            <w:tcW w:w="4397" w:type="pct"/>
          </w:tcPr>
          <w:p w:rsidRPr="00136178" w:rsidR="001725A1" w:rsidP="0016749D" w:rsidRDefault="00082381" w14:paraId="5A8F65FE" w14:textId="267A38B7">
            <w:pPr>
              <w:rPr>
                <w:b w:val="0"/>
              </w:rPr>
            </w:pPr>
            <w:proofErr w:type="spellStart"/>
            <w:r w:rsidRPr="00082381">
              <w:rPr>
                <w:b w:val="0"/>
              </w:rPr>
              <w:t>RemoveRequest</w:t>
            </w:r>
            <w:proofErr w:type="spellEnd"/>
            <w:r w:rsidRPr="00082381">
              <w:rPr>
                <w:b w:val="0"/>
              </w:rPr>
              <w:t xml:space="preserve"> </w:t>
            </w:r>
            <w:r w:rsidR="001725A1">
              <w:rPr>
                <w:b w:val="0"/>
              </w:rPr>
              <w:t>(</w:t>
            </w:r>
            <w:proofErr w:type="spellStart"/>
            <w:proofErr w:type="gramStart"/>
            <w:r w:rsidR="001725A1">
              <w:rPr>
                <w:b w:val="0"/>
              </w:rPr>
              <w:t>isbm:</w:t>
            </w:r>
            <w:r w:rsidRPr="00082381">
              <w:rPr>
                <w:b w:val="0"/>
              </w:rPr>
              <w:t>RemoveRequest</w:t>
            </w:r>
            <w:proofErr w:type="spellEnd"/>
            <w:proofErr w:type="gramEnd"/>
            <w:r w:rsidR="001725A1">
              <w:rPr>
                <w:b w:val="0"/>
              </w:rPr>
              <w:t>)</w:t>
            </w:r>
          </w:p>
          <w:p w:rsidRPr="006C16A7" w:rsidR="001725A1" w:rsidP="0016749D" w:rsidRDefault="001725A1" w14:paraId="4A48A5AD" w14:textId="77777777">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6C16A7">
              <w:rPr>
                <w:rStyle w:val="Hyperlink"/>
                <w:b w:val="0"/>
              </w:rPr>
              <w:t>xs:string</w:t>
            </w:r>
            <w:proofErr w:type="spellEnd"/>
            <w:proofErr w:type="gramEnd"/>
            <w:r w:rsidR="000F508D">
              <w:rPr>
                <w:rStyle w:val="Hyperlink"/>
              </w:rPr>
              <w:fldChar w:fldCharType="end"/>
            </w:r>
            <w:r w:rsidRPr="006C16A7">
              <w:rPr>
                <w:b w:val="0"/>
              </w:rPr>
              <w:t>) [1]</w:t>
            </w:r>
          </w:p>
        </w:tc>
      </w:tr>
      <w:tr w:rsidR="001725A1" w:rsidTr="0016749D" w14:paraId="1F85B4A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725A1" w:rsidP="0016749D" w:rsidRDefault="001725A1" w14:paraId="4BC6123A" w14:textId="77777777">
            <w:pPr>
              <w:pStyle w:val="Compact"/>
            </w:pPr>
            <w:r>
              <w:t>Output</w:t>
            </w:r>
          </w:p>
        </w:tc>
        <w:tc>
          <w:tcPr>
            <w:tcW w:w="4397" w:type="pct"/>
          </w:tcPr>
          <w:p w:rsidRPr="00957F55" w:rsidR="001725A1" w:rsidP="0016749D" w:rsidRDefault="001725A1" w14:paraId="08B617C3" w14:textId="1347CF69">
            <w:pPr>
              <w:rPr>
                <w:bCs/>
              </w:rPr>
            </w:pPr>
            <w:proofErr w:type="spellStart"/>
            <w:r w:rsidRPr="00081827">
              <w:t>Remove</w:t>
            </w:r>
            <w:r w:rsidR="001110EA">
              <w:t>Request</w:t>
            </w:r>
            <w:r w:rsidRPr="008E449A">
              <w:t>Response</w:t>
            </w:r>
            <w:proofErr w:type="spellEnd"/>
            <w:r w:rsidRPr="008E449A">
              <w:t xml:space="preserve"> </w:t>
            </w:r>
            <w:r w:rsidRPr="00957F55">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Pr>
                <w:rStyle w:val="Hyperlink"/>
                <w:bCs/>
              </w:rPr>
              <w:t>isbm:</w:t>
            </w:r>
            <w:r w:rsidR="000F508D">
              <w:rPr>
                <w:rStyle w:val="Hyperlink"/>
                <w:bCs/>
              </w:rPr>
              <w:fldChar w:fldCharType="end"/>
            </w:r>
            <w:r w:rsidRPr="00081827">
              <w:t>Remove</w:t>
            </w:r>
            <w:r w:rsidR="00CC34B3">
              <w:t>Request</w:t>
            </w:r>
            <w:r w:rsidRPr="00FD18D1">
              <w:t>Response</w:t>
            </w:r>
            <w:proofErr w:type="spellEnd"/>
            <w:r w:rsidRPr="00957F55">
              <w:rPr>
                <w:bCs/>
              </w:rPr>
              <w:t>)</w:t>
            </w:r>
          </w:p>
          <w:p w:rsidRPr="00957F55" w:rsidR="001725A1" w:rsidP="0016749D" w:rsidRDefault="001725A1" w14:paraId="4CBA3B67" w14:textId="77777777">
            <w:pPr>
              <w:pStyle w:val="ListParagraph"/>
              <w:numPr>
                <w:ilvl w:val="0"/>
                <w:numId w:val="7"/>
              </w:numPr>
            </w:pPr>
            <w:r>
              <w:t>No Content</w:t>
            </w:r>
          </w:p>
        </w:tc>
      </w:tr>
      <w:tr w:rsidR="001725A1" w:rsidTr="0016749D" w14:paraId="43D45B28" w14:textId="77777777">
        <w:tc>
          <w:tcPr>
            <w:tcW w:w="603" w:type="pct"/>
          </w:tcPr>
          <w:p w:rsidR="001725A1" w:rsidP="0016749D" w:rsidRDefault="001725A1" w14:paraId="677093DB" w14:textId="77777777">
            <w:pPr>
              <w:pStyle w:val="Compact"/>
            </w:pPr>
            <w:r>
              <w:t>Faults</w:t>
            </w:r>
          </w:p>
        </w:tc>
        <w:tc>
          <w:tcPr>
            <w:tcW w:w="4397" w:type="pct"/>
          </w:tcPr>
          <w:p w:rsidR="001725A1" w:rsidP="0016749D" w:rsidRDefault="001725A1" w14:paraId="64E517F1" w14:textId="77777777">
            <w:pPr>
              <w:pStyle w:val="Compact"/>
            </w:pPr>
            <w:proofErr w:type="spellStart"/>
            <w:r>
              <w:t>SessionFault</w:t>
            </w:r>
            <w:proofErr w:type="spellEnd"/>
          </w:p>
        </w:tc>
      </w:tr>
    </w:tbl>
    <w:p w:rsidR="001725A1" w:rsidP="001725A1" w:rsidRDefault="001725A1" w14:paraId="44B9E8DE" w14:textId="77777777">
      <w:pPr>
        <w:pStyle w:val="Heading4"/>
      </w:pPr>
      <w:r>
        <w:lastRenderedPageBreak/>
        <w:t>REST Mapping</w:t>
      </w:r>
    </w:p>
    <w:p w:rsidR="001725A1" w:rsidP="001725A1" w:rsidRDefault="001725A1" w14:paraId="2B277699" w14:textId="2B84D571">
      <w:pPr>
        <w:pStyle w:val="BodyText"/>
      </w:pPr>
      <w:r>
        <w:t xml:space="preserve">The Remove </w:t>
      </w:r>
      <w:r w:rsidR="006B33BD">
        <w:t>Request</w:t>
      </w:r>
      <w:r>
        <w:t xml:space="preserve"> general interface is mapped into a RESTful interface as an </w:t>
      </w:r>
      <w:proofErr w:type="spellStart"/>
      <w:r>
        <w:t>OpenAPI</w:t>
      </w:r>
      <w:proofErr w:type="spellEnd"/>
      <w:r>
        <w:t xml:space="preserve"> description according to the following rules.</w:t>
      </w:r>
    </w:p>
    <w:p w:rsidR="001725A1" w:rsidP="001725A1" w:rsidRDefault="001725A1" w14:paraId="23FD9F47"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725A1" w:rsidTr="0016749D" w14:paraId="0CF0261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725A1" w:rsidP="0016749D" w:rsidRDefault="001725A1" w14:paraId="53D43C83" w14:textId="77777777">
            <w:pPr>
              <w:pStyle w:val="Compact"/>
            </w:pPr>
            <w:r w:rsidRPr="003B5061">
              <w:t>HTTP M</w:t>
            </w:r>
            <w:r>
              <w:t>ethod</w:t>
            </w:r>
          </w:p>
        </w:tc>
        <w:tc>
          <w:tcPr>
            <w:tcW w:w="4397" w:type="pct"/>
          </w:tcPr>
          <w:p w:rsidRPr="003B5061" w:rsidR="001725A1" w:rsidP="0016749D" w:rsidRDefault="001725A1" w14:paraId="10223FA4" w14:textId="77777777">
            <w:pPr>
              <w:rPr>
                <w:bCs/>
              </w:rPr>
            </w:pPr>
            <w:r>
              <w:rPr>
                <w:bCs/>
              </w:rPr>
              <w:t>DELETE</w:t>
            </w:r>
          </w:p>
        </w:tc>
      </w:tr>
      <w:tr w:rsidR="001725A1" w:rsidTr="0016749D" w14:paraId="5A766320" w14:textId="77777777">
        <w:tc>
          <w:tcPr>
            <w:tcW w:w="603" w:type="pct"/>
          </w:tcPr>
          <w:p w:rsidRPr="003B5061" w:rsidR="001725A1" w:rsidP="0016749D" w:rsidRDefault="001725A1" w14:paraId="73F1D39C" w14:textId="77777777">
            <w:pPr>
              <w:pStyle w:val="Compact"/>
            </w:pPr>
            <w:r>
              <w:t xml:space="preserve">URL </w:t>
            </w:r>
          </w:p>
        </w:tc>
        <w:tc>
          <w:tcPr>
            <w:tcW w:w="4397" w:type="pct"/>
          </w:tcPr>
          <w:p w:rsidRPr="003B5061" w:rsidR="001725A1" w:rsidP="0016749D" w:rsidRDefault="001725A1" w14:paraId="1F4FFBAA" w14:textId="4AF9B261">
            <w:pPr>
              <w:rPr>
                <w:bCs/>
              </w:rPr>
            </w:pPr>
            <w:r w:rsidRPr="002D240C">
              <w:rPr>
                <w:bCs/>
              </w:rPr>
              <w:t>/sessions/{session-id}/</w:t>
            </w:r>
            <w:r w:rsidR="004C22FC">
              <w:rPr>
                <w:bCs/>
              </w:rPr>
              <w:t>request</w:t>
            </w:r>
          </w:p>
        </w:tc>
      </w:tr>
      <w:tr w:rsidR="001725A1" w:rsidTr="0016749D" w14:paraId="176CBB6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725A1" w:rsidP="0016749D" w:rsidRDefault="001725A1" w14:paraId="0AC5AF93" w14:textId="77777777">
            <w:pPr>
              <w:pStyle w:val="Compact"/>
            </w:pPr>
            <w:r>
              <w:t>HTTP Body</w:t>
            </w:r>
          </w:p>
        </w:tc>
        <w:tc>
          <w:tcPr>
            <w:tcW w:w="4397" w:type="pct"/>
          </w:tcPr>
          <w:p w:rsidRPr="003B5061" w:rsidR="001725A1" w:rsidP="0016749D" w:rsidRDefault="00FC1647" w14:paraId="5CED51EC" w14:textId="32BD5A35">
            <w:r>
              <w:t>N/A</w:t>
            </w:r>
          </w:p>
        </w:tc>
      </w:tr>
      <w:tr w:rsidR="001725A1" w:rsidTr="0016749D" w14:paraId="22F3D851" w14:textId="77777777">
        <w:tc>
          <w:tcPr>
            <w:tcW w:w="603" w:type="pct"/>
          </w:tcPr>
          <w:p w:rsidR="001725A1" w:rsidP="0016749D" w:rsidRDefault="001725A1" w14:paraId="415F25A1" w14:textId="77777777">
            <w:pPr>
              <w:pStyle w:val="Compact"/>
            </w:pPr>
            <w:r>
              <w:t>HTTP Response (Success)</w:t>
            </w:r>
          </w:p>
        </w:tc>
        <w:tc>
          <w:tcPr>
            <w:tcW w:w="4397" w:type="pct"/>
          </w:tcPr>
          <w:p w:rsidR="001725A1" w:rsidP="0016749D" w:rsidRDefault="001725A1" w14:paraId="7A3373F1" w14:textId="77777777">
            <w:pPr>
              <w:pStyle w:val="Compact"/>
            </w:pPr>
            <w:r>
              <w:t>204 No Content</w:t>
            </w:r>
          </w:p>
        </w:tc>
      </w:tr>
      <w:tr w:rsidR="001725A1" w:rsidTr="0016749D" w14:paraId="7184E39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725A1" w:rsidP="0016749D" w:rsidRDefault="001725A1" w14:paraId="7FBE6753" w14:textId="77777777">
            <w:pPr>
              <w:pStyle w:val="Compact"/>
            </w:pPr>
            <w:r>
              <w:t>Output</w:t>
            </w:r>
          </w:p>
        </w:tc>
        <w:tc>
          <w:tcPr>
            <w:tcW w:w="4397" w:type="pct"/>
          </w:tcPr>
          <w:p w:rsidR="001725A1" w:rsidP="0016749D" w:rsidRDefault="00FC1647" w14:paraId="468EDB6E" w14:textId="4FF92229">
            <w:r>
              <w:t>N/A</w:t>
            </w:r>
          </w:p>
        </w:tc>
      </w:tr>
      <w:tr w:rsidR="001725A1" w:rsidTr="0016749D" w14:paraId="1DF4C4B2" w14:textId="77777777">
        <w:trPr>
          <w:trHeight w:val="972"/>
        </w:trPr>
        <w:tc>
          <w:tcPr>
            <w:tcW w:w="603" w:type="pct"/>
          </w:tcPr>
          <w:p w:rsidR="001725A1" w:rsidP="0016749D" w:rsidRDefault="001725A1" w14:paraId="121C6038" w14:textId="77777777">
            <w:pPr>
              <w:pStyle w:val="Compact"/>
            </w:pPr>
            <w:r>
              <w:t>HTTP Response</w:t>
            </w:r>
          </w:p>
          <w:p w:rsidR="001725A1" w:rsidP="0016749D" w:rsidRDefault="001725A1" w14:paraId="65A3ECBA" w14:textId="77777777">
            <w:pPr>
              <w:pStyle w:val="Compact"/>
            </w:pPr>
            <w:r>
              <w:t>(Error)</w:t>
            </w:r>
          </w:p>
        </w:tc>
        <w:tc>
          <w:tcPr>
            <w:tcW w:w="4397" w:type="pct"/>
          </w:tcPr>
          <w:p w:rsidR="001725A1" w:rsidP="0016749D" w:rsidRDefault="001725A1" w14:paraId="5CBD981A" w14:textId="77777777">
            <w:proofErr w:type="spellStart"/>
            <w:r>
              <w:t>SessionFault</w:t>
            </w:r>
            <w:proofErr w:type="spellEnd"/>
            <w:r>
              <w:t xml:space="preserve"> (</w:t>
            </w:r>
            <w:proofErr w:type="spellStart"/>
            <w:proofErr w:type="gramStart"/>
            <w:r>
              <w:t>json:SessionFault</w:t>
            </w:r>
            <w:proofErr w:type="spellEnd"/>
            <w:proofErr w:type="gramEnd"/>
            <w:r>
              <w:t>) – 404 Not Found</w:t>
            </w:r>
          </w:p>
          <w:p w:rsidR="001725A1" w:rsidP="0016749D" w:rsidRDefault="001725A1" w14:paraId="7080F2F0" w14:textId="6E6D3BB5">
            <w:proofErr w:type="spellStart"/>
            <w:r>
              <w:t>SessionFault</w:t>
            </w:r>
            <w:proofErr w:type="spellEnd"/>
            <w:r>
              <w:t xml:space="preserve"> (</w:t>
            </w:r>
            <w:proofErr w:type="spellStart"/>
            <w:proofErr w:type="gramStart"/>
            <w:r>
              <w:t>json:SessionFault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r w:rsidR="008559F6">
              <w:t xml:space="preserve"> – </w:t>
            </w:r>
            <w:r w:rsidRPr="00D44B31" w:rsidR="008559F6">
              <w:t xml:space="preserve">session exists but does not correspond to a </w:t>
            </w:r>
            <w:r w:rsidR="008559F6">
              <w:t xml:space="preserve">provider request </w:t>
            </w:r>
            <w:r w:rsidRPr="00D44B31" w:rsidR="008559F6">
              <w:t>session type</w:t>
            </w:r>
          </w:p>
        </w:tc>
      </w:tr>
    </w:tbl>
    <w:p w:rsidR="00BB0129" w:rsidP="00296BF2" w:rsidRDefault="00E83E4F" w14:paraId="4420FA48" w14:textId="4100EF1F">
      <w:pPr>
        <w:pStyle w:val="Heading3"/>
      </w:pPr>
      <w:bookmarkStart w:name="_Toc29288952" w:id="276"/>
      <w:r>
        <w:t>Post Response</w:t>
      </w:r>
      <w:bookmarkEnd w:id="275"/>
      <w:bookmarkEnd w:id="276"/>
    </w:p>
    <w:p w:rsidRPr="00426120" w:rsidR="00426120" w:rsidP="00426120" w:rsidRDefault="00426120" w14:paraId="6F31764A" w14:textId="66DF8FCC">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40BB1A4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02E7AA4" w14:textId="77777777">
            <w:pPr>
              <w:pStyle w:val="Compact"/>
            </w:pPr>
            <w:r>
              <w:t>Name</w:t>
            </w:r>
          </w:p>
        </w:tc>
        <w:tc>
          <w:tcPr>
            <w:tcW w:w="0" w:type="auto"/>
          </w:tcPr>
          <w:p w:rsidR="00BB0129" w:rsidRDefault="00E83E4F" w14:paraId="5223C14A" w14:textId="77777777">
            <w:pPr>
              <w:pStyle w:val="Compact"/>
            </w:pPr>
            <w:proofErr w:type="spellStart"/>
            <w:r>
              <w:t>PostResponse</w:t>
            </w:r>
            <w:proofErr w:type="spellEnd"/>
          </w:p>
        </w:tc>
      </w:tr>
      <w:tr w:rsidR="00BB0129" w:rsidTr="00296BF2" w14:paraId="621CAA4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4ED2E26" w14:textId="77777777">
            <w:pPr>
              <w:pStyle w:val="Compact"/>
            </w:pPr>
            <w:r>
              <w:t>Description</w:t>
            </w:r>
          </w:p>
        </w:tc>
        <w:tc>
          <w:tcPr>
            <w:tcW w:w="0" w:type="auto"/>
          </w:tcPr>
          <w:p w:rsidR="00BB0129" w:rsidRDefault="00E83E4F" w14:paraId="7A1065C2" w14:textId="77777777">
            <w:pPr>
              <w:pStyle w:val="Compact"/>
            </w:pPr>
            <w:r>
              <w:t>Posts a response message on a channel.</w:t>
            </w:r>
          </w:p>
        </w:tc>
      </w:tr>
      <w:tr w:rsidR="00BB0129" w:rsidTr="00296BF2" w14:paraId="2247D7C4" w14:textId="77777777">
        <w:tc>
          <w:tcPr>
            <w:tcW w:w="0" w:type="auto"/>
          </w:tcPr>
          <w:p w:rsidR="00BB0129" w:rsidRDefault="00E83E4F" w14:paraId="00BD47BA" w14:textId="77777777">
            <w:pPr>
              <w:pStyle w:val="Compact"/>
            </w:pPr>
            <w:r>
              <w:t>Input</w:t>
            </w:r>
          </w:p>
        </w:tc>
        <w:tc>
          <w:tcPr>
            <w:tcW w:w="0" w:type="auto"/>
          </w:tcPr>
          <w:p w:rsidR="00BB0129" w:rsidRDefault="00E83E4F" w14:paraId="78756D8E" w14:textId="57C1090C">
            <w:proofErr w:type="spellStart"/>
            <w:r>
              <w:t>SessionID</w:t>
            </w:r>
            <w:proofErr w:type="spellEnd"/>
            <w:r>
              <w:t xml:space="preserve"> [1]</w:t>
            </w:r>
          </w:p>
          <w:p w:rsidR="00BB0129" w:rsidRDefault="00E83E4F" w14:paraId="4BF8C943" w14:textId="231692A7">
            <w:proofErr w:type="spellStart"/>
            <w:r>
              <w:t>RequestMessageID</w:t>
            </w:r>
            <w:proofErr w:type="spellEnd"/>
            <w:r>
              <w:t xml:space="preserve"> [1]</w:t>
            </w:r>
          </w:p>
          <w:p w:rsidR="00BB0129" w:rsidRDefault="00E83E4F" w14:paraId="224DEB47" w14:textId="3B23F4B8">
            <w:proofErr w:type="spellStart"/>
            <w:r>
              <w:t>MessageContent</w:t>
            </w:r>
            <w:proofErr w:type="spellEnd"/>
            <w:r>
              <w:t xml:space="preserve"> [1]</w:t>
            </w:r>
          </w:p>
        </w:tc>
      </w:tr>
      <w:tr w:rsidR="00BB0129" w:rsidTr="00296BF2" w14:paraId="160F321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92D2CEE" w14:textId="77777777">
            <w:pPr>
              <w:pStyle w:val="Compact"/>
            </w:pPr>
            <w:r>
              <w:t>Behavior</w:t>
            </w:r>
          </w:p>
        </w:tc>
        <w:tc>
          <w:tcPr>
            <w:tcW w:w="0" w:type="auto"/>
          </w:tcPr>
          <w:p w:rsidR="00BB0129" w:rsidRDefault="00E83E4F" w14:paraId="15217F2E" w14:textId="77777777">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rsidR="00BB0129" w:rsidRDefault="00E83E4F" w14:paraId="4118BD96" w14:textId="77777777">
            <w:commentRangeStart w:id="277"/>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commentRangeEnd w:id="277"/>
            <w:r w:rsidR="00D049B2">
              <w:rPr>
                <w:rStyle w:val="CommentReference"/>
              </w:rPr>
              <w:commentReference w:id="277"/>
            </w:r>
          </w:p>
          <w:p w:rsidR="00BB0129" w:rsidRDefault="00E83E4F" w14:paraId="6D2DEDF8" w14:textId="5FB096DD">
            <w:commentRangeStart w:id="278"/>
            <w:commentRangeStart w:id="279"/>
            <w:del w:author="Matt Selway" w:date="2019-12-03T22:20:00Z" w:id="280">
              <w:r w:rsidDel="00D049B2">
                <w:delText xml:space="preserve">If there is no </w:delText>
              </w:r>
              <w:r w:rsidDel="00D049B2" w:rsidR="00886F54">
                <w:delText xml:space="preserve">unexpired </w:delText>
              </w:r>
              <w:r w:rsidDel="00D049B2">
                <w:delText>request message that can be matched to RequestMessageID, then no further action is taken.</w:delText>
              </w:r>
            </w:del>
            <w:commentRangeEnd w:id="278"/>
            <w:r w:rsidR="00357BE3">
              <w:rPr>
                <w:rStyle w:val="CommentReference"/>
              </w:rPr>
              <w:commentReference w:id="278"/>
            </w:r>
            <w:commentRangeEnd w:id="279"/>
            <w:r w:rsidR="00D049B2">
              <w:rPr>
                <w:rStyle w:val="CommentReference"/>
              </w:rPr>
              <w:commentReference w:id="279"/>
            </w:r>
          </w:p>
        </w:tc>
      </w:tr>
      <w:tr w:rsidR="00BB0129" w:rsidTr="00296BF2" w14:paraId="30674757" w14:textId="77777777">
        <w:tc>
          <w:tcPr>
            <w:tcW w:w="0" w:type="auto"/>
          </w:tcPr>
          <w:p w:rsidR="00BB0129" w:rsidRDefault="00E83E4F" w14:paraId="60006A19" w14:textId="77777777">
            <w:pPr>
              <w:pStyle w:val="Compact"/>
            </w:pPr>
            <w:r>
              <w:t>Output</w:t>
            </w:r>
          </w:p>
        </w:tc>
        <w:tc>
          <w:tcPr>
            <w:tcW w:w="0" w:type="auto"/>
          </w:tcPr>
          <w:p w:rsidR="00BB0129" w:rsidRDefault="00E83E4F" w14:paraId="0AF33C91" w14:textId="17BB63A6">
            <w:pPr>
              <w:pStyle w:val="Compact"/>
            </w:pPr>
            <w:proofErr w:type="spellStart"/>
            <w:r>
              <w:t>MessageID</w:t>
            </w:r>
            <w:proofErr w:type="spellEnd"/>
            <w:r>
              <w:t xml:space="preserve"> [1]</w:t>
            </w:r>
          </w:p>
        </w:tc>
      </w:tr>
      <w:tr w:rsidR="00BB0129" w:rsidTr="00296BF2" w14:paraId="743BFA0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528A515" w14:textId="77777777">
            <w:pPr>
              <w:pStyle w:val="Compact"/>
            </w:pPr>
            <w:r>
              <w:t>Faults</w:t>
            </w:r>
          </w:p>
        </w:tc>
        <w:tc>
          <w:tcPr>
            <w:tcW w:w="0" w:type="auto"/>
          </w:tcPr>
          <w:p w:rsidR="00BB0129" w:rsidRDefault="00E83E4F" w14:paraId="0351CD41" w14:textId="77777777">
            <w:pPr>
              <w:pStyle w:val="Compact"/>
            </w:pPr>
            <w:proofErr w:type="spellStart"/>
            <w:r>
              <w:t>SessionFault</w:t>
            </w:r>
            <w:proofErr w:type="spellEnd"/>
          </w:p>
        </w:tc>
      </w:tr>
    </w:tbl>
    <w:p w:rsidR="008913E0" w:rsidP="008913E0" w:rsidRDefault="008913E0" w14:paraId="27B65ED6" w14:textId="77777777">
      <w:pPr>
        <w:pStyle w:val="Note"/>
      </w:pPr>
      <w:bookmarkStart w:name="close-provider-request-session" w:id="281"/>
      <w:bookmarkStart w:name="_Toc25357189" w:id="282"/>
      <w:bookmarkEnd w:id="281"/>
      <w:r w:rsidRPr="00971941">
        <w:t>NOTE</w:t>
      </w:r>
      <w:r w:rsidRPr="00971941">
        <w:tab/>
      </w:r>
      <w:r w:rsidRPr="00971941">
        <w:t xml:space="preserve">the requirement for supporting </w:t>
      </w:r>
      <w:r>
        <w:t>HTTP/1.1 authentication and authorization headers</w:t>
      </w:r>
      <w:r w:rsidRPr="00971941">
        <w:t xml:space="preserve"> is in place of the, usually optional, </w:t>
      </w:r>
      <w:proofErr w:type="spellStart"/>
      <w:r w:rsidRPr="00971941">
        <w:t>SecurityToken</w:t>
      </w:r>
      <w:proofErr w:type="spellEnd"/>
      <w:r w:rsidRPr="00971941">
        <w:t xml:space="preserve"> listed as an input to most operations in the service descriptions of the ISA-95.00.06 MSM specification.</w:t>
      </w:r>
    </w:p>
    <w:p w:rsidR="00357BE3" w:rsidP="00357BE3" w:rsidRDefault="00357BE3" w14:paraId="56854A46" w14:textId="351D37DF">
      <w:pPr>
        <w:pStyle w:val="Heading4"/>
      </w:pPr>
      <w:r>
        <w:t>SOAP Mapping</w:t>
      </w:r>
    </w:p>
    <w:p w:rsidR="00357BE3" w:rsidP="00357BE3" w:rsidRDefault="00357BE3" w14:paraId="527F5571" w14:textId="2F82F9D8">
      <w:pPr>
        <w:pStyle w:val="BodyText"/>
      </w:pPr>
      <w:r>
        <w:t>The Post</w:t>
      </w:r>
      <w:r w:rsidRPr="00F37CC4">
        <w:t xml:space="preserve"> </w:t>
      </w:r>
      <w:r w:rsidR="00DA3A24">
        <w:t>Response</w:t>
      </w:r>
      <w:r w:rsidRPr="00F37CC4">
        <w:t xml:space="preserve"> </w:t>
      </w:r>
      <w:r>
        <w:t>general interface is mapped into SOAP 1.1/1.2 as embedded XML schemas in WSDL descriptions according to the following schema types.</w:t>
      </w:r>
    </w:p>
    <w:p w:rsidR="00357BE3" w:rsidP="00357BE3" w:rsidRDefault="00357BE3" w14:paraId="79FDAD1C" w14:textId="77777777">
      <w:pPr>
        <w:pStyle w:val="BodyText"/>
      </w:pPr>
      <w:r>
        <w:lastRenderedPageBreak/>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357BE3" w:rsidTr="0016749D" w14:paraId="7D34C7B5"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357BE3" w:rsidP="0016749D" w:rsidRDefault="00357BE3" w14:paraId="13E6FBF1" w14:textId="77777777">
            <w:pPr>
              <w:pStyle w:val="Compact"/>
            </w:pPr>
            <w:r w:rsidRPr="00151DB9">
              <w:rPr>
                <w:b w:val="0"/>
              </w:rPr>
              <w:t>Input</w:t>
            </w:r>
          </w:p>
        </w:tc>
        <w:tc>
          <w:tcPr>
            <w:tcW w:w="4397" w:type="pct"/>
          </w:tcPr>
          <w:p w:rsidRPr="00136178" w:rsidR="00357BE3" w:rsidP="0016749D" w:rsidRDefault="00357BE3" w14:paraId="1F5C0E44" w14:textId="237B7FB9">
            <w:pPr>
              <w:rPr>
                <w:b w:val="0"/>
              </w:rPr>
            </w:pPr>
            <w:proofErr w:type="spellStart"/>
            <w:r w:rsidRPr="00136178">
              <w:rPr>
                <w:b w:val="0"/>
              </w:rPr>
              <w:t>Post</w:t>
            </w:r>
            <w:r w:rsidR="00317799">
              <w:rPr>
                <w:b w:val="0"/>
              </w:rPr>
              <w:t>Response</w:t>
            </w:r>
            <w:proofErr w:type="spellEnd"/>
            <w:r>
              <w:rPr>
                <w:b w:val="0"/>
              </w:rPr>
              <w:t xml:space="preserve"> (</w:t>
            </w:r>
            <w:proofErr w:type="spellStart"/>
            <w:proofErr w:type="gramStart"/>
            <w:r>
              <w:rPr>
                <w:b w:val="0"/>
              </w:rPr>
              <w:t>isbm:</w:t>
            </w:r>
            <w:r w:rsidRPr="00136178">
              <w:rPr>
                <w:b w:val="0"/>
              </w:rPr>
              <w:t>Post</w:t>
            </w:r>
            <w:r w:rsidR="00317799">
              <w:rPr>
                <w:b w:val="0"/>
              </w:rPr>
              <w:t>Response</w:t>
            </w:r>
            <w:proofErr w:type="spellEnd"/>
            <w:proofErr w:type="gramEnd"/>
            <w:r>
              <w:rPr>
                <w:b w:val="0"/>
              </w:rPr>
              <w:t>)</w:t>
            </w:r>
          </w:p>
          <w:p w:rsidRPr="006F6810" w:rsidR="00357BE3" w:rsidP="0016749D" w:rsidRDefault="00357BE3" w14:paraId="299C05A5" w14:textId="2597F1E0">
            <w:pPr>
              <w:pStyle w:val="ListParagraph"/>
              <w:numPr>
                <w:ilvl w:val="0"/>
                <w:numId w:val="7"/>
              </w:numPr>
              <w:rPr>
                <w:b w:val="0"/>
              </w:rPr>
            </w:pPr>
            <w:proofErr w:type="spellStart"/>
            <w:r w:rsidRPr="00B212FB">
              <w:rPr>
                <w:b w:val="0"/>
              </w:rPr>
              <w:t>SessionID</w:t>
            </w:r>
            <w:proofErr w:type="spellEnd"/>
            <w:r w:rsidRPr="00B212FB">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740254" w:rsidR="00740254">
              <w:rPr>
                <w:rStyle w:val="Hyperlink"/>
                <w:b w:val="0"/>
              </w:rPr>
              <w:t>xs:string</w:t>
            </w:r>
            <w:proofErr w:type="spellEnd"/>
            <w:proofErr w:type="gramEnd"/>
            <w:r w:rsidR="000F508D">
              <w:rPr>
                <w:rStyle w:val="Hyperlink"/>
              </w:rPr>
              <w:fldChar w:fldCharType="end"/>
            </w:r>
            <w:r w:rsidRPr="00C418F6">
              <w:rPr>
                <w:b w:val="0"/>
              </w:rPr>
              <w:t>) [1]</w:t>
            </w:r>
          </w:p>
          <w:p w:rsidRPr="00C418F6" w:rsidR="006F6810" w:rsidP="0016749D" w:rsidRDefault="006F6810" w14:paraId="3FBA7C85" w14:textId="335FD1EC">
            <w:pPr>
              <w:pStyle w:val="ListParagraph"/>
              <w:numPr>
                <w:ilvl w:val="0"/>
                <w:numId w:val="7"/>
              </w:numPr>
              <w:rPr>
                <w:b w:val="0"/>
              </w:rPr>
            </w:pPr>
            <w:proofErr w:type="spellStart"/>
            <w:r w:rsidRPr="006F6810">
              <w:rPr>
                <w:b w:val="0"/>
              </w:rPr>
              <w:t>RequestMessageID</w:t>
            </w:r>
            <w:proofErr w:type="spellEnd"/>
            <w:r w:rsidRPr="006F6810">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1D58F9" w:rsidR="001D58F9">
              <w:rPr>
                <w:rStyle w:val="Hyperlink"/>
                <w:b w:val="0"/>
              </w:rPr>
              <w:t>xs:string</w:t>
            </w:r>
            <w:proofErr w:type="spellEnd"/>
            <w:proofErr w:type="gramEnd"/>
            <w:r w:rsidR="000F508D">
              <w:rPr>
                <w:rStyle w:val="Hyperlink"/>
              </w:rPr>
              <w:fldChar w:fldCharType="end"/>
            </w:r>
            <w:r w:rsidRPr="006F6810">
              <w:rPr>
                <w:b w:val="0"/>
              </w:rPr>
              <w:t>) [1]</w:t>
            </w:r>
          </w:p>
          <w:p w:rsidRPr="00B212FB" w:rsidR="00357BE3" w:rsidP="00C17E6B" w:rsidRDefault="00357BE3" w14:paraId="5632FD85" w14:textId="5C61777E">
            <w:pPr>
              <w:pStyle w:val="ListParagraph"/>
              <w:numPr>
                <w:ilvl w:val="0"/>
                <w:numId w:val="7"/>
              </w:numPr>
              <w:rPr>
                <w:b w:val="0"/>
              </w:rPr>
            </w:pPr>
            <w:proofErr w:type="spellStart"/>
            <w:r w:rsidRPr="00C418F6">
              <w:rPr>
                <w:b w:val="0"/>
              </w:rPr>
              <w:t>MessageContent</w:t>
            </w:r>
            <w:proofErr w:type="spellEnd"/>
            <w:r w:rsidRPr="00C418F6">
              <w:rPr>
                <w:b w:val="0"/>
              </w:rPr>
              <w:t xml:space="preserve"> (</w:t>
            </w:r>
            <w:proofErr w:type="spellStart"/>
            <w:r w:rsidR="000F508D">
              <w:fldChar w:fldCharType="begin"/>
            </w:r>
            <w:r w:rsidR="000F508D">
              <w:instrText xml:space="preserve"> HYPERLINK "http://www.openoandm.org/ws-isbm/1.0/ws-isbm.html" \l "message-content-xml" \h </w:instrText>
            </w:r>
            <w:r w:rsidR="000F508D">
              <w:fldChar w:fldCharType="separate"/>
            </w:r>
            <w:r w:rsidRPr="00C17E6B" w:rsidR="00C17E6B">
              <w:rPr>
                <w:rStyle w:val="Hyperlink"/>
                <w:b w:val="0"/>
              </w:rPr>
              <w:t>isbm:MessageContent</w:t>
            </w:r>
            <w:proofErr w:type="spellEnd"/>
            <w:r w:rsidR="000F508D">
              <w:rPr>
                <w:rStyle w:val="Hyperlink"/>
              </w:rPr>
              <w:fldChar w:fldCharType="end"/>
            </w:r>
            <w:r w:rsidRPr="00C418F6">
              <w:rPr>
                <w:b w:val="0"/>
              </w:rPr>
              <w:t>) [1]</w:t>
            </w:r>
          </w:p>
        </w:tc>
      </w:tr>
      <w:tr w:rsidR="00357BE3" w:rsidTr="0016749D" w14:paraId="3E068C2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57BE3" w:rsidP="0016749D" w:rsidRDefault="00357BE3" w14:paraId="6CDE5646" w14:textId="77777777">
            <w:pPr>
              <w:pStyle w:val="Compact"/>
            </w:pPr>
            <w:r>
              <w:t>Output</w:t>
            </w:r>
          </w:p>
        </w:tc>
        <w:tc>
          <w:tcPr>
            <w:tcW w:w="4397" w:type="pct"/>
          </w:tcPr>
          <w:p w:rsidRPr="00957F55" w:rsidR="00357BE3" w:rsidP="0016749D" w:rsidRDefault="00357BE3" w14:paraId="28A0AE72" w14:textId="5CDDAB5B">
            <w:pPr>
              <w:rPr>
                <w:bCs/>
              </w:rPr>
            </w:pPr>
            <w:proofErr w:type="spellStart"/>
            <w:r w:rsidRPr="008E449A">
              <w:t>Post</w:t>
            </w:r>
            <w:r w:rsidR="00317799">
              <w:t>Response</w:t>
            </w:r>
            <w:r w:rsidRPr="008E449A">
              <w:t>Response</w:t>
            </w:r>
            <w:proofErr w:type="spellEnd"/>
            <w:r w:rsidRPr="008E449A">
              <w:t xml:space="preserve"> </w:t>
            </w:r>
            <w:r w:rsidRPr="00957F55">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Pr>
                <w:rStyle w:val="Hyperlink"/>
                <w:bCs/>
              </w:rPr>
              <w:t>isbm:</w:t>
            </w:r>
            <w:r w:rsidR="000F508D">
              <w:rPr>
                <w:rStyle w:val="Hyperlink"/>
                <w:bCs/>
              </w:rPr>
              <w:fldChar w:fldCharType="end"/>
            </w:r>
            <w:r w:rsidRPr="008E449A">
              <w:t>Post</w:t>
            </w:r>
            <w:r w:rsidR="00317799">
              <w:t>Response</w:t>
            </w:r>
            <w:r w:rsidRPr="008E449A">
              <w:t>Response</w:t>
            </w:r>
            <w:proofErr w:type="spellEnd"/>
            <w:r w:rsidRPr="00957F55">
              <w:rPr>
                <w:bCs/>
              </w:rPr>
              <w:t>)</w:t>
            </w:r>
          </w:p>
          <w:p w:rsidRPr="00957F55" w:rsidR="00357BE3" w:rsidP="0016749D" w:rsidRDefault="00357BE3" w14:paraId="37511E5C" w14:textId="77777777">
            <w:pPr>
              <w:pStyle w:val="ListParagraph"/>
              <w:numPr>
                <w:ilvl w:val="0"/>
                <w:numId w:val="7"/>
              </w:numPr>
            </w:pPr>
            <w:proofErr w:type="spellStart"/>
            <w:r>
              <w:t>MessageID</w:t>
            </w:r>
            <w:proofErr w:type="spellEnd"/>
            <w:r>
              <w:t xml:space="preserve"> </w:t>
            </w:r>
            <w:r w:rsidRPr="00957F55">
              <w:t>(</w:t>
            </w:r>
            <w:proofErr w:type="spellStart"/>
            <w:r w:rsidR="000F508D">
              <w:fldChar w:fldCharType="begin"/>
            </w:r>
            <w:r w:rsidR="000F508D">
              <w:instrText xml:space="preserve"> HYPERLINK "http://www.w3.org/TR/xmlschema-2/" \l "string" \h </w:instrText>
            </w:r>
            <w:r w:rsidR="000F508D">
              <w:fldChar w:fldCharType="separate"/>
            </w:r>
            <w:proofErr w:type="gramStart"/>
            <w:r w:rsidRPr="00957F55">
              <w:rPr>
                <w:rStyle w:val="Hyperlink"/>
              </w:rPr>
              <w:t>xs:string</w:t>
            </w:r>
            <w:proofErr w:type="spellEnd"/>
            <w:proofErr w:type="gramEnd"/>
            <w:r w:rsidR="000F508D">
              <w:rPr>
                <w:rStyle w:val="Hyperlink"/>
              </w:rPr>
              <w:fldChar w:fldCharType="end"/>
            </w:r>
            <w:r w:rsidRPr="00957F55">
              <w:t>) [1]</w:t>
            </w:r>
          </w:p>
        </w:tc>
      </w:tr>
      <w:tr w:rsidR="00357BE3" w:rsidTr="0016749D" w14:paraId="6E6379D0" w14:textId="77777777">
        <w:tc>
          <w:tcPr>
            <w:tcW w:w="603" w:type="pct"/>
          </w:tcPr>
          <w:p w:rsidR="00357BE3" w:rsidP="0016749D" w:rsidRDefault="00357BE3" w14:paraId="1C3CBBF8" w14:textId="77777777">
            <w:pPr>
              <w:pStyle w:val="Compact"/>
            </w:pPr>
            <w:r>
              <w:t>Faults</w:t>
            </w:r>
          </w:p>
        </w:tc>
        <w:tc>
          <w:tcPr>
            <w:tcW w:w="4397" w:type="pct"/>
          </w:tcPr>
          <w:p w:rsidR="00357BE3" w:rsidP="0016749D" w:rsidRDefault="00357BE3" w14:paraId="6103EB37" w14:textId="77777777">
            <w:pPr>
              <w:pStyle w:val="Compact"/>
            </w:pPr>
            <w:proofErr w:type="spellStart"/>
            <w:r>
              <w:t>SessionFault</w:t>
            </w:r>
            <w:proofErr w:type="spellEnd"/>
          </w:p>
        </w:tc>
      </w:tr>
    </w:tbl>
    <w:p w:rsidR="00357BE3" w:rsidP="00357BE3" w:rsidRDefault="00357BE3" w14:paraId="794522C9" w14:textId="77777777">
      <w:pPr>
        <w:pStyle w:val="Heading4"/>
      </w:pPr>
      <w:r>
        <w:t>REST Mapping</w:t>
      </w:r>
    </w:p>
    <w:p w:rsidR="00357BE3" w:rsidP="00357BE3" w:rsidRDefault="00357BE3" w14:paraId="6C546D88" w14:textId="5C1DB1F9">
      <w:pPr>
        <w:pStyle w:val="BodyText"/>
      </w:pPr>
      <w:r>
        <w:t>The Post</w:t>
      </w:r>
      <w:r w:rsidRPr="00F37CC4">
        <w:t xml:space="preserve"> </w:t>
      </w:r>
      <w:r w:rsidR="000F42BD">
        <w:t>Response</w:t>
      </w:r>
      <w:r>
        <w:t xml:space="preserve"> general interface is mapped into a RESTful interface as an </w:t>
      </w:r>
      <w:proofErr w:type="spellStart"/>
      <w:r>
        <w:t>OpenAPI</w:t>
      </w:r>
      <w:proofErr w:type="spellEnd"/>
      <w:r>
        <w:t xml:space="preserve"> description according to the following rules.</w:t>
      </w:r>
    </w:p>
    <w:p w:rsidR="00357BE3" w:rsidP="00357BE3" w:rsidRDefault="00357BE3" w14:paraId="7DFAE5A0"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57BE3" w:rsidTr="0016749D" w14:paraId="114391A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57BE3" w:rsidP="0016749D" w:rsidRDefault="00357BE3" w14:paraId="1D4828A2" w14:textId="77777777">
            <w:pPr>
              <w:pStyle w:val="Compact"/>
            </w:pPr>
            <w:r w:rsidRPr="003B5061">
              <w:t>HTTP M</w:t>
            </w:r>
            <w:r>
              <w:t>ethod</w:t>
            </w:r>
          </w:p>
        </w:tc>
        <w:tc>
          <w:tcPr>
            <w:tcW w:w="4397" w:type="pct"/>
          </w:tcPr>
          <w:p w:rsidRPr="003B5061" w:rsidR="00357BE3" w:rsidP="0016749D" w:rsidRDefault="00357BE3" w14:paraId="744B8BEA" w14:textId="77777777">
            <w:pPr>
              <w:rPr>
                <w:bCs/>
              </w:rPr>
            </w:pPr>
            <w:r>
              <w:rPr>
                <w:bCs/>
              </w:rPr>
              <w:t>POST</w:t>
            </w:r>
          </w:p>
        </w:tc>
      </w:tr>
      <w:tr w:rsidR="00357BE3" w:rsidTr="0016749D" w14:paraId="74E20449" w14:textId="77777777">
        <w:tc>
          <w:tcPr>
            <w:tcW w:w="603" w:type="pct"/>
          </w:tcPr>
          <w:p w:rsidRPr="003B5061" w:rsidR="00357BE3" w:rsidP="0016749D" w:rsidRDefault="00357BE3" w14:paraId="6836D6FB" w14:textId="77777777">
            <w:pPr>
              <w:pStyle w:val="Compact"/>
            </w:pPr>
            <w:r>
              <w:t xml:space="preserve">URL </w:t>
            </w:r>
          </w:p>
        </w:tc>
        <w:tc>
          <w:tcPr>
            <w:tcW w:w="4397" w:type="pct"/>
          </w:tcPr>
          <w:p w:rsidRPr="003B5061" w:rsidR="00357BE3" w:rsidP="0016749D" w:rsidRDefault="00357BE3" w14:paraId="1AE240F0" w14:textId="0B0F00D1">
            <w:pPr>
              <w:rPr>
                <w:bCs/>
              </w:rPr>
            </w:pPr>
            <w:r w:rsidRPr="00211B67">
              <w:rPr>
                <w:bCs/>
              </w:rPr>
              <w:t>/sessions/{session-id}/</w:t>
            </w:r>
            <w:r w:rsidR="001633A9">
              <w:rPr>
                <w:bCs/>
              </w:rPr>
              <w:t>requests/{request-id}/</w:t>
            </w:r>
            <w:r w:rsidR="00EC7E92">
              <w:rPr>
                <w:bCs/>
              </w:rPr>
              <w:t>responses</w:t>
            </w:r>
            <w:r w:rsidR="001633A9">
              <w:rPr>
                <w:bCs/>
              </w:rPr>
              <w:t xml:space="preserve"> </w:t>
            </w:r>
          </w:p>
        </w:tc>
      </w:tr>
      <w:tr w:rsidR="00357BE3" w:rsidTr="0016749D" w14:paraId="7DD3E70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57BE3" w:rsidP="0016749D" w:rsidRDefault="00357BE3" w14:paraId="1DCB6134" w14:textId="77777777">
            <w:pPr>
              <w:pStyle w:val="Compact"/>
            </w:pPr>
            <w:r>
              <w:t>HTTP Body</w:t>
            </w:r>
          </w:p>
        </w:tc>
        <w:tc>
          <w:tcPr>
            <w:tcW w:w="4397" w:type="pct"/>
          </w:tcPr>
          <w:p w:rsidR="00357BE3" w:rsidP="0016749D" w:rsidRDefault="00357BE3" w14:paraId="1E5CC4F6" w14:textId="7CD3467F">
            <w:proofErr w:type="spellStart"/>
            <w:r w:rsidRPr="00481990">
              <w:t>post</w:t>
            </w:r>
            <w:r w:rsidR="007A1E90">
              <w:t>Response</w:t>
            </w:r>
            <w:proofErr w:type="spellEnd"/>
            <w:r>
              <w:t>(</w:t>
            </w:r>
            <w:proofErr w:type="spellStart"/>
            <w:proofErr w:type="gramStart"/>
            <w:r>
              <w:t>json:</w:t>
            </w:r>
            <w:r w:rsidRPr="00481990">
              <w:t>post</w:t>
            </w:r>
            <w:r w:rsidR="007A1E90">
              <w:t>Response</w:t>
            </w:r>
            <w:proofErr w:type="spellEnd"/>
            <w:proofErr w:type="gramEnd"/>
            <w:r>
              <w:t>)</w:t>
            </w:r>
          </w:p>
          <w:p w:rsidR="00357BE3" w:rsidP="0016749D" w:rsidRDefault="00357BE3" w14:paraId="67FCC644" w14:textId="77777777">
            <w:pPr>
              <w:pStyle w:val="ListParagraph"/>
              <w:numPr>
                <w:ilvl w:val="0"/>
                <w:numId w:val="7"/>
              </w:numPr>
            </w:pPr>
            <w:r w:rsidRPr="000A6C22">
              <w:t>Message</w:t>
            </w:r>
            <w:r>
              <w:t xml:space="preserve"> (</w:t>
            </w:r>
            <w:proofErr w:type="spellStart"/>
            <w:proofErr w:type="gramStart"/>
            <w:r>
              <w:t>json:Message</w:t>
            </w:r>
            <w:proofErr w:type="spellEnd"/>
            <w:proofErr w:type="gramEnd"/>
            <w:r>
              <w:t>) [1]</w:t>
            </w:r>
          </w:p>
          <w:p w:rsidRPr="003B5061" w:rsidR="00357BE3" w:rsidP="00370170" w:rsidRDefault="00357BE3" w14:paraId="7497C7AB" w14:textId="23E7BD1C">
            <w:pPr>
              <w:pStyle w:val="ListParagraph"/>
              <w:numPr>
                <w:ilvl w:val="1"/>
                <w:numId w:val="7"/>
              </w:numPr>
            </w:pPr>
            <w:r w:rsidRPr="000A6C22">
              <w:t>Content (</w:t>
            </w:r>
            <w:proofErr w:type="spellStart"/>
            <w:r w:rsidR="000F508D">
              <w:fldChar w:fldCharType="begin"/>
            </w:r>
            <w:r w:rsidR="000F508D">
              <w:instrText xml:space="preserve"> HYPERLINK "http://www.openoandm.org/ws-isbm/1.0/ws-isbm.html" \l "message-content-xml" \h </w:instrText>
            </w:r>
            <w:r w:rsidR="000F508D">
              <w:fldChar w:fldCharType="separate"/>
            </w:r>
            <w:r>
              <w:t>json</w:t>
            </w:r>
            <w:r w:rsidRPr="000A6C22">
              <w:t>:MessageContent</w:t>
            </w:r>
            <w:proofErr w:type="spellEnd"/>
            <w:r w:rsidR="000F508D">
              <w:fldChar w:fldCharType="end"/>
            </w:r>
            <w:r w:rsidRPr="000A6C22">
              <w:t>) [1]</w:t>
            </w:r>
          </w:p>
        </w:tc>
      </w:tr>
      <w:tr w:rsidR="00357BE3" w:rsidTr="0016749D" w14:paraId="55248451" w14:textId="77777777">
        <w:tc>
          <w:tcPr>
            <w:tcW w:w="603" w:type="pct"/>
          </w:tcPr>
          <w:p w:rsidR="00357BE3" w:rsidP="0016749D" w:rsidRDefault="00357BE3" w14:paraId="4553C858" w14:textId="77777777">
            <w:pPr>
              <w:pStyle w:val="Compact"/>
            </w:pPr>
            <w:r>
              <w:t>HTTP Response (Success)</w:t>
            </w:r>
          </w:p>
        </w:tc>
        <w:tc>
          <w:tcPr>
            <w:tcW w:w="4397" w:type="pct"/>
          </w:tcPr>
          <w:p w:rsidR="00357BE3" w:rsidP="0016749D" w:rsidRDefault="00357BE3" w14:paraId="3A39C417" w14:textId="77777777">
            <w:pPr>
              <w:pStyle w:val="Compact"/>
            </w:pPr>
            <w:r>
              <w:t>201 Created</w:t>
            </w:r>
          </w:p>
        </w:tc>
      </w:tr>
      <w:tr w:rsidR="00357BE3" w:rsidTr="0016749D" w14:paraId="0E835AE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57BE3" w:rsidP="0016749D" w:rsidRDefault="00357BE3" w14:paraId="74F4E8B8" w14:textId="77777777">
            <w:pPr>
              <w:pStyle w:val="Compact"/>
            </w:pPr>
            <w:r>
              <w:t>Output</w:t>
            </w:r>
          </w:p>
        </w:tc>
        <w:tc>
          <w:tcPr>
            <w:tcW w:w="4397" w:type="pct"/>
          </w:tcPr>
          <w:p w:rsidR="00357BE3" w:rsidP="0016749D" w:rsidRDefault="00357BE3" w14:paraId="7290DE1E" w14:textId="77777777">
            <w:pPr>
              <w:pStyle w:val="Compact"/>
            </w:pPr>
            <w:r>
              <w:t>Message (</w:t>
            </w:r>
            <w:proofErr w:type="spellStart"/>
            <w:proofErr w:type="gramStart"/>
            <w:r>
              <w:t>json:Message</w:t>
            </w:r>
            <w:proofErr w:type="spellEnd"/>
            <w:proofErr w:type="gramEnd"/>
            <w:r>
              <w:t>)</w:t>
            </w:r>
          </w:p>
          <w:p w:rsidR="00357BE3" w:rsidP="0016749D" w:rsidRDefault="00357BE3" w14:paraId="3AA607BB" w14:textId="77777777">
            <w:pPr>
              <w:pStyle w:val="ListParagraph"/>
              <w:numPr>
                <w:ilvl w:val="0"/>
                <w:numId w:val="7"/>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0F508D">
              <w:fldChar w:fldCharType="begin"/>
            </w:r>
            <w:r w:rsidR="000F508D">
              <w:instrText xml:space="preserve"> HYPERLINK "http://www.w3.org/TR/xmlschema-2/" \l "string" \h </w:instrText>
            </w:r>
            <w:r w:rsidR="000F508D">
              <w:fldChar w:fldCharType="separate"/>
            </w:r>
            <w:proofErr w:type="gramStart"/>
            <w:r>
              <w:rPr>
                <w:rStyle w:val="Hyperlink"/>
              </w:rPr>
              <w:t>json</w:t>
            </w:r>
            <w:r w:rsidRPr="00957F55">
              <w:rPr>
                <w:rStyle w:val="Hyperlink"/>
              </w:rPr>
              <w:t>:string</w:t>
            </w:r>
            <w:proofErr w:type="spellEnd"/>
            <w:proofErr w:type="gramEnd"/>
            <w:r w:rsidR="000F508D">
              <w:rPr>
                <w:rStyle w:val="Hyperlink"/>
              </w:rPr>
              <w:fldChar w:fldCharType="end"/>
            </w:r>
            <w:r w:rsidRPr="00957F55">
              <w:t>) [1]</w:t>
            </w:r>
          </w:p>
        </w:tc>
      </w:tr>
      <w:tr w:rsidR="00357BE3" w:rsidTr="0016749D" w14:paraId="311834D6" w14:textId="77777777">
        <w:trPr>
          <w:trHeight w:val="972"/>
        </w:trPr>
        <w:tc>
          <w:tcPr>
            <w:tcW w:w="603" w:type="pct"/>
          </w:tcPr>
          <w:p w:rsidR="00357BE3" w:rsidP="0016749D" w:rsidRDefault="00357BE3" w14:paraId="60429B04" w14:textId="77777777">
            <w:pPr>
              <w:pStyle w:val="Compact"/>
            </w:pPr>
            <w:r>
              <w:t>HTTP Response</w:t>
            </w:r>
          </w:p>
          <w:p w:rsidR="00357BE3" w:rsidP="0016749D" w:rsidRDefault="00357BE3" w14:paraId="7641DF83" w14:textId="77777777">
            <w:pPr>
              <w:pStyle w:val="Compact"/>
            </w:pPr>
            <w:r>
              <w:t>(Error)</w:t>
            </w:r>
          </w:p>
        </w:tc>
        <w:tc>
          <w:tcPr>
            <w:tcW w:w="4397" w:type="pct"/>
          </w:tcPr>
          <w:p w:rsidR="00357BE3" w:rsidP="0016749D" w:rsidRDefault="00357BE3" w14:paraId="5828967B" w14:textId="77777777">
            <w:proofErr w:type="spellStart"/>
            <w:r>
              <w:t>SessionFault</w:t>
            </w:r>
            <w:proofErr w:type="spellEnd"/>
            <w:r>
              <w:t xml:space="preserve"> (</w:t>
            </w:r>
            <w:proofErr w:type="spellStart"/>
            <w:proofErr w:type="gramStart"/>
            <w:r>
              <w:t>json:SessionFault</w:t>
            </w:r>
            <w:proofErr w:type="spellEnd"/>
            <w:proofErr w:type="gramEnd"/>
            <w:r>
              <w:t>) – 404 Not Found</w:t>
            </w:r>
          </w:p>
          <w:p w:rsidR="00357BE3" w:rsidP="0016749D" w:rsidRDefault="00357BE3" w14:paraId="2821CA1F" w14:textId="6BBFF208">
            <w:pPr>
              <w:pStyle w:val="Compact"/>
            </w:pPr>
            <w:proofErr w:type="spellStart"/>
            <w:r>
              <w:t>SessionFault</w:t>
            </w:r>
            <w:proofErr w:type="spellEnd"/>
            <w:r>
              <w:t xml:space="preserve"> (</w:t>
            </w:r>
            <w:proofErr w:type="spellStart"/>
            <w:proofErr w:type="gramStart"/>
            <w:r>
              <w:t>json:SessionFault</w:t>
            </w:r>
            <w:proofErr w:type="spellEnd"/>
            <w:proofErr w:type="gramEnd"/>
            <w:r>
              <w:t xml:space="preserve">) – </w:t>
            </w:r>
            <w:r w:rsidRPr="009A4FB8">
              <w:t xml:space="preserve">422 </w:t>
            </w:r>
            <w:proofErr w:type="spellStart"/>
            <w:r w:rsidRPr="009A4FB8">
              <w:t>Unprocessable</w:t>
            </w:r>
            <w:proofErr w:type="spellEnd"/>
            <w:r w:rsidRPr="009A4FB8">
              <w:t xml:space="preserve"> Entity</w:t>
            </w:r>
            <w:r w:rsidR="00D66DA9">
              <w:t xml:space="preserve"> – </w:t>
            </w:r>
            <w:r w:rsidRPr="00D44B31" w:rsidR="00D66DA9">
              <w:t xml:space="preserve">session exists but does not correspond to a </w:t>
            </w:r>
            <w:r w:rsidR="00D66DA9">
              <w:t xml:space="preserve">provider request </w:t>
            </w:r>
            <w:r w:rsidRPr="00D44B31" w:rsidR="00D66DA9">
              <w:t>session type</w:t>
            </w:r>
          </w:p>
          <w:p w:rsidR="00357BE3" w:rsidP="0016749D" w:rsidRDefault="00357BE3" w14:paraId="3353CE25" w14:textId="77777777">
            <w:pPr>
              <w:pStyle w:val="Compact"/>
            </w:pPr>
          </w:p>
        </w:tc>
      </w:tr>
    </w:tbl>
    <w:p w:rsidR="00BB0129" w:rsidP="00296BF2" w:rsidRDefault="00E83E4F" w14:paraId="3BF48A7C" w14:textId="5EFDF975">
      <w:pPr>
        <w:pStyle w:val="Heading3"/>
      </w:pPr>
      <w:bookmarkStart w:name="_Toc29288953" w:id="283"/>
      <w:r>
        <w:t>Close Provider Request Session</w:t>
      </w:r>
      <w:bookmarkEnd w:id="282"/>
      <w:bookmarkEnd w:id="283"/>
    </w:p>
    <w:p w:rsidRPr="00AC0998" w:rsidR="00AC0998" w:rsidP="00AC0998" w:rsidRDefault="00AC0998" w14:paraId="5B76CCD3" w14:textId="2C30217B">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5911DA81"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2F7185A6" w14:textId="77777777">
            <w:pPr>
              <w:pStyle w:val="Compact"/>
            </w:pPr>
            <w:r>
              <w:t>Name</w:t>
            </w:r>
          </w:p>
        </w:tc>
        <w:tc>
          <w:tcPr>
            <w:tcW w:w="0" w:type="auto"/>
          </w:tcPr>
          <w:p w:rsidR="00BB0129" w:rsidRDefault="00E83E4F" w14:paraId="3120F989" w14:textId="77777777">
            <w:pPr>
              <w:pStyle w:val="Compact"/>
            </w:pPr>
            <w:proofErr w:type="spellStart"/>
            <w:r>
              <w:t>CloseProviderRequestSession</w:t>
            </w:r>
            <w:proofErr w:type="spellEnd"/>
          </w:p>
        </w:tc>
      </w:tr>
      <w:tr w:rsidR="00BB0129" w:rsidTr="00296BF2" w14:paraId="6144973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CF8699F" w14:textId="77777777">
            <w:pPr>
              <w:pStyle w:val="Compact"/>
            </w:pPr>
            <w:r>
              <w:t>Description</w:t>
            </w:r>
          </w:p>
        </w:tc>
        <w:tc>
          <w:tcPr>
            <w:tcW w:w="0" w:type="auto"/>
          </w:tcPr>
          <w:p w:rsidR="00BB0129" w:rsidRDefault="00E83E4F" w14:paraId="00F8BBAD" w14:textId="77777777">
            <w:pPr>
              <w:pStyle w:val="Compact"/>
            </w:pPr>
            <w:r>
              <w:t>Closes a provider request session.</w:t>
            </w:r>
          </w:p>
        </w:tc>
      </w:tr>
      <w:tr w:rsidR="00BB0129" w:rsidTr="00296BF2" w14:paraId="2DEA91BA" w14:textId="77777777">
        <w:tc>
          <w:tcPr>
            <w:tcW w:w="0" w:type="auto"/>
          </w:tcPr>
          <w:p w:rsidR="00BB0129" w:rsidRDefault="00E83E4F" w14:paraId="1F690740" w14:textId="77777777">
            <w:pPr>
              <w:pStyle w:val="Compact"/>
            </w:pPr>
            <w:r>
              <w:t>Input</w:t>
            </w:r>
          </w:p>
        </w:tc>
        <w:tc>
          <w:tcPr>
            <w:tcW w:w="0" w:type="auto"/>
          </w:tcPr>
          <w:p w:rsidR="00BB0129" w:rsidRDefault="00E83E4F" w14:paraId="1B47D607" w14:textId="6A7082CE">
            <w:pPr>
              <w:pStyle w:val="Compact"/>
            </w:pPr>
            <w:proofErr w:type="spellStart"/>
            <w:r>
              <w:t>SessionID</w:t>
            </w:r>
            <w:proofErr w:type="spellEnd"/>
            <w:r w:rsidR="007717EB">
              <w:t xml:space="preserve"> </w:t>
            </w:r>
            <w:r>
              <w:t>[1]</w:t>
            </w:r>
          </w:p>
        </w:tc>
      </w:tr>
      <w:tr w:rsidR="00BB0129" w:rsidTr="00296BF2" w14:paraId="7FD675E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AE5557A" w14:textId="77777777">
            <w:pPr>
              <w:pStyle w:val="Compact"/>
            </w:pPr>
            <w:r>
              <w:t>Behavior</w:t>
            </w:r>
          </w:p>
        </w:tc>
        <w:tc>
          <w:tcPr>
            <w:tcW w:w="0" w:type="auto"/>
          </w:tcPr>
          <w:p w:rsidR="00BB0129" w:rsidRDefault="00E83E4F" w14:paraId="6B0CF90B" w14:textId="77777777">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rsidR="00BB0129" w:rsidRDefault="00E83E4F" w14:paraId="6BBAFF06" w14:textId="77777777">
            <w:r>
              <w:lastRenderedPageBreak/>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rsidTr="00296BF2" w14:paraId="59404F8E" w14:textId="77777777">
        <w:tc>
          <w:tcPr>
            <w:tcW w:w="0" w:type="auto"/>
          </w:tcPr>
          <w:p w:rsidR="00BB0129" w:rsidRDefault="00E83E4F" w14:paraId="6175E7F9" w14:textId="77777777">
            <w:pPr>
              <w:pStyle w:val="Compact"/>
            </w:pPr>
            <w:r>
              <w:lastRenderedPageBreak/>
              <w:t>Output</w:t>
            </w:r>
          </w:p>
        </w:tc>
        <w:tc>
          <w:tcPr>
            <w:tcW w:w="0" w:type="auto"/>
          </w:tcPr>
          <w:p w:rsidR="00BB0129" w:rsidRDefault="00E83E4F" w14:paraId="03511932" w14:textId="77777777">
            <w:pPr>
              <w:pStyle w:val="Compact"/>
            </w:pPr>
            <w:r>
              <w:t>N/A</w:t>
            </w:r>
          </w:p>
        </w:tc>
      </w:tr>
      <w:tr w:rsidR="00BB0129" w:rsidTr="00296BF2" w14:paraId="40B67D3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338E3DE" w14:textId="77777777">
            <w:pPr>
              <w:pStyle w:val="Compact"/>
            </w:pPr>
            <w:r>
              <w:t>Faults</w:t>
            </w:r>
          </w:p>
        </w:tc>
        <w:tc>
          <w:tcPr>
            <w:tcW w:w="0" w:type="auto"/>
          </w:tcPr>
          <w:p w:rsidR="00BB0129" w:rsidRDefault="00E83E4F" w14:paraId="088A67A3" w14:textId="77777777">
            <w:pPr>
              <w:pStyle w:val="Compact"/>
            </w:pPr>
            <w:proofErr w:type="spellStart"/>
            <w:r>
              <w:t>SessionFault</w:t>
            </w:r>
            <w:proofErr w:type="spellEnd"/>
          </w:p>
        </w:tc>
      </w:tr>
    </w:tbl>
    <w:p w:rsidR="00244E0A" w:rsidP="00244E0A" w:rsidRDefault="00244E0A" w14:paraId="75DA875D" w14:textId="77777777">
      <w:pPr>
        <w:pStyle w:val="Heading4"/>
      </w:pPr>
      <w:bookmarkStart w:name="_Toc25357193" w:id="284"/>
      <w:bookmarkStart w:name="_Toc25358170" w:id="285"/>
      <w:bookmarkStart w:name="consumer-request-service" w:id="286"/>
      <w:bookmarkStart w:name="_Toc25357194" w:id="287"/>
      <w:bookmarkEnd w:id="284"/>
      <w:bookmarkEnd w:id="285"/>
      <w:bookmarkEnd w:id="286"/>
      <w:r>
        <w:t>SOAP Mapping</w:t>
      </w:r>
    </w:p>
    <w:p w:rsidR="00244E0A" w:rsidP="00244E0A" w:rsidRDefault="00244E0A" w14:paraId="5B87EBB3" w14:textId="0513367E">
      <w:pPr>
        <w:pStyle w:val="BodyText"/>
      </w:pPr>
      <w:r>
        <w:t xml:space="preserve">The Close </w:t>
      </w:r>
      <w:r w:rsidR="00186FE0">
        <w:t xml:space="preserve">Provider Request </w:t>
      </w:r>
      <w:r>
        <w:t>Session general interface is mapped into SOAP 1.1/1.2 as embedded XML schemas in WSDL descriptions according to the following schema types.</w:t>
      </w:r>
    </w:p>
    <w:p w:rsidR="00244E0A" w:rsidP="00244E0A" w:rsidRDefault="00244E0A" w14:paraId="086A280B"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44E0A" w:rsidTr="0016749D" w14:paraId="20AD838E"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44E0A" w:rsidP="0016749D" w:rsidRDefault="00244E0A" w14:paraId="6B8EE4B1" w14:textId="77777777">
            <w:pPr>
              <w:pStyle w:val="Compact"/>
            </w:pPr>
            <w:r w:rsidRPr="00151DB9">
              <w:rPr>
                <w:b w:val="0"/>
              </w:rPr>
              <w:t>Input</w:t>
            </w:r>
          </w:p>
        </w:tc>
        <w:tc>
          <w:tcPr>
            <w:tcW w:w="4397" w:type="pct"/>
          </w:tcPr>
          <w:p w:rsidRPr="00136178" w:rsidR="00244E0A" w:rsidP="0016749D" w:rsidRDefault="00114367" w14:paraId="63E84B11" w14:textId="12994FD7">
            <w:pPr>
              <w:rPr>
                <w:b w:val="0"/>
              </w:rPr>
            </w:pPr>
            <w:proofErr w:type="spellStart"/>
            <w:r w:rsidRPr="00114367">
              <w:rPr>
                <w:b w:val="0"/>
              </w:rPr>
              <w:t>CloseProviderRequestSession</w:t>
            </w:r>
            <w:proofErr w:type="spellEnd"/>
            <w:r w:rsidRPr="00114367">
              <w:rPr>
                <w:b w:val="0"/>
              </w:rPr>
              <w:t xml:space="preserve"> </w:t>
            </w:r>
            <w:r w:rsidR="00244E0A">
              <w:rPr>
                <w:b w:val="0"/>
              </w:rPr>
              <w:t>(</w:t>
            </w:r>
            <w:proofErr w:type="spellStart"/>
            <w:proofErr w:type="gramStart"/>
            <w:r w:rsidR="00244E0A">
              <w:rPr>
                <w:b w:val="0"/>
              </w:rPr>
              <w:t>isbm:</w:t>
            </w:r>
            <w:r w:rsidRPr="00114367">
              <w:rPr>
                <w:b w:val="0"/>
              </w:rPr>
              <w:t>CloseProviderRequestSession</w:t>
            </w:r>
            <w:proofErr w:type="spellEnd"/>
            <w:proofErr w:type="gramEnd"/>
            <w:r w:rsidR="00244E0A">
              <w:rPr>
                <w:b w:val="0"/>
              </w:rPr>
              <w:t>)</w:t>
            </w:r>
          </w:p>
          <w:p w:rsidRPr="006C16A7" w:rsidR="00244E0A" w:rsidP="0016749D" w:rsidRDefault="00244E0A" w14:paraId="6194B340" w14:textId="6893D6D8">
            <w:pPr>
              <w:pStyle w:val="ListParagraph"/>
              <w:numPr>
                <w:ilvl w:val="0"/>
                <w:numId w:val="7"/>
              </w:numPr>
              <w:rPr>
                <w:b w:val="0"/>
              </w:rPr>
            </w:pPr>
            <w:proofErr w:type="spellStart"/>
            <w:r w:rsidRPr="006C16A7">
              <w:rPr>
                <w:b w:val="0"/>
              </w:rPr>
              <w:t>SessionID</w:t>
            </w:r>
            <w:proofErr w:type="spellEnd"/>
            <w:r w:rsidRPr="006C16A7" w:rsidR="007717EB">
              <w:rPr>
                <w:b w:val="0"/>
              </w:rPr>
              <w:t xml:space="preserve"> </w:t>
            </w:r>
            <w:r w:rsidRPr="006C16A7">
              <w:rPr>
                <w:b w:val="0"/>
              </w:rPr>
              <w:t>[1]</w:t>
            </w:r>
          </w:p>
        </w:tc>
      </w:tr>
      <w:tr w:rsidR="00244E0A" w:rsidTr="0016749D" w14:paraId="45C551E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44E0A" w:rsidP="0016749D" w:rsidRDefault="00244E0A" w14:paraId="3B9CA83E" w14:textId="77777777">
            <w:pPr>
              <w:pStyle w:val="Compact"/>
            </w:pPr>
            <w:r>
              <w:t>Output</w:t>
            </w:r>
          </w:p>
        </w:tc>
        <w:tc>
          <w:tcPr>
            <w:tcW w:w="4397" w:type="pct"/>
          </w:tcPr>
          <w:p w:rsidRPr="00957F55" w:rsidR="00244E0A" w:rsidP="0016749D" w:rsidRDefault="00817ED9" w14:paraId="03EF1B35" w14:textId="29086B46">
            <w:pPr>
              <w:rPr>
                <w:bCs/>
              </w:rPr>
            </w:pPr>
            <w:proofErr w:type="spellStart"/>
            <w:r w:rsidRPr="00114367">
              <w:t>CloseProviderRequestSession</w:t>
            </w:r>
            <w:r w:rsidRPr="008E449A" w:rsidR="00244E0A">
              <w:t>Response</w:t>
            </w:r>
            <w:proofErr w:type="spellEnd"/>
            <w:r w:rsidRPr="008E449A" w:rsidR="00244E0A">
              <w:t xml:space="preserve"> </w:t>
            </w:r>
            <w:r w:rsidRPr="00957F55" w:rsidR="00244E0A">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sidR="00244E0A">
              <w:rPr>
                <w:rStyle w:val="Hyperlink"/>
                <w:bCs/>
              </w:rPr>
              <w:t>isbm:</w:t>
            </w:r>
            <w:r w:rsidR="000F508D">
              <w:rPr>
                <w:rStyle w:val="Hyperlink"/>
                <w:bCs/>
              </w:rPr>
              <w:fldChar w:fldCharType="end"/>
            </w:r>
            <w:r w:rsidRPr="00114367" w:rsidR="00AF0004">
              <w:t>CloseProviderRequestSession</w:t>
            </w:r>
            <w:r w:rsidRPr="008E449A" w:rsidR="00AF0004">
              <w:t>Response</w:t>
            </w:r>
            <w:proofErr w:type="spellEnd"/>
            <w:r w:rsidRPr="00957F55" w:rsidR="00244E0A">
              <w:rPr>
                <w:bCs/>
              </w:rPr>
              <w:t>)</w:t>
            </w:r>
          </w:p>
          <w:p w:rsidRPr="00957F55" w:rsidR="00244E0A" w:rsidP="0016749D" w:rsidRDefault="00244E0A" w14:paraId="06F37B14" w14:textId="77777777">
            <w:pPr>
              <w:pStyle w:val="ListParagraph"/>
              <w:numPr>
                <w:ilvl w:val="0"/>
                <w:numId w:val="7"/>
              </w:numPr>
            </w:pPr>
            <w:r>
              <w:t>No Content</w:t>
            </w:r>
          </w:p>
        </w:tc>
      </w:tr>
      <w:tr w:rsidR="00244E0A" w:rsidTr="0016749D" w14:paraId="27187987" w14:textId="77777777">
        <w:tc>
          <w:tcPr>
            <w:tcW w:w="603" w:type="pct"/>
          </w:tcPr>
          <w:p w:rsidR="00244E0A" w:rsidP="0016749D" w:rsidRDefault="00244E0A" w14:paraId="3DE502FC" w14:textId="77777777">
            <w:pPr>
              <w:pStyle w:val="Compact"/>
            </w:pPr>
            <w:r>
              <w:t>Faults</w:t>
            </w:r>
          </w:p>
        </w:tc>
        <w:tc>
          <w:tcPr>
            <w:tcW w:w="4397" w:type="pct"/>
          </w:tcPr>
          <w:p w:rsidR="00244E0A" w:rsidP="0016749D" w:rsidRDefault="00244E0A" w14:paraId="15B04A20" w14:textId="77777777">
            <w:pPr>
              <w:pStyle w:val="Compact"/>
            </w:pPr>
            <w:proofErr w:type="spellStart"/>
            <w:r>
              <w:t>SessionFault</w:t>
            </w:r>
            <w:proofErr w:type="spellEnd"/>
          </w:p>
        </w:tc>
      </w:tr>
    </w:tbl>
    <w:p w:rsidR="00244E0A" w:rsidP="00244E0A" w:rsidRDefault="00244E0A" w14:paraId="70FB09F4" w14:textId="77777777">
      <w:pPr>
        <w:pStyle w:val="Heading4"/>
      </w:pPr>
      <w:r>
        <w:t>REST Mapping</w:t>
      </w:r>
    </w:p>
    <w:p w:rsidR="00244E0A" w:rsidP="00244E0A" w:rsidRDefault="00244E0A" w14:paraId="69B9D4A4" w14:textId="1317364B">
      <w:pPr>
        <w:pStyle w:val="BodyText"/>
      </w:pPr>
      <w:r>
        <w:t xml:space="preserve">The Close </w:t>
      </w:r>
      <w:r w:rsidR="00186FE0">
        <w:t xml:space="preserve">Provider Request </w:t>
      </w:r>
      <w:r>
        <w:t xml:space="preserve">Session general interface is mapped into a RESTful interface as an </w:t>
      </w:r>
      <w:proofErr w:type="spellStart"/>
      <w:r>
        <w:t>OpenAPI</w:t>
      </w:r>
      <w:proofErr w:type="spellEnd"/>
      <w:r>
        <w:t xml:space="preserve"> description according to the following rules.</w:t>
      </w:r>
    </w:p>
    <w:p w:rsidR="00244E0A" w:rsidP="00244E0A" w:rsidRDefault="00244E0A" w14:paraId="191F934A"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44E0A" w:rsidTr="0016749D" w14:paraId="3654A66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44E0A" w:rsidP="0016749D" w:rsidRDefault="00244E0A" w14:paraId="6B622D16" w14:textId="77777777">
            <w:pPr>
              <w:pStyle w:val="Compact"/>
            </w:pPr>
            <w:r w:rsidRPr="003B5061">
              <w:t>HTTP M</w:t>
            </w:r>
            <w:r>
              <w:t>ethod</w:t>
            </w:r>
          </w:p>
        </w:tc>
        <w:tc>
          <w:tcPr>
            <w:tcW w:w="4397" w:type="pct"/>
          </w:tcPr>
          <w:p w:rsidRPr="003B5061" w:rsidR="00244E0A" w:rsidP="0016749D" w:rsidRDefault="00244E0A" w14:paraId="30688F77" w14:textId="77777777">
            <w:pPr>
              <w:rPr>
                <w:bCs/>
              </w:rPr>
            </w:pPr>
            <w:r>
              <w:rPr>
                <w:bCs/>
              </w:rPr>
              <w:t>DELETE</w:t>
            </w:r>
          </w:p>
        </w:tc>
      </w:tr>
      <w:tr w:rsidR="00244E0A" w:rsidTr="0016749D" w14:paraId="3092A1B7" w14:textId="77777777">
        <w:tc>
          <w:tcPr>
            <w:tcW w:w="603" w:type="pct"/>
          </w:tcPr>
          <w:p w:rsidRPr="003B5061" w:rsidR="00244E0A" w:rsidP="0016749D" w:rsidRDefault="00244E0A" w14:paraId="688116B5" w14:textId="77777777">
            <w:pPr>
              <w:pStyle w:val="Compact"/>
            </w:pPr>
            <w:r>
              <w:t xml:space="preserve">URL </w:t>
            </w:r>
          </w:p>
        </w:tc>
        <w:tc>
          <w:tcPr>
            <w:tcW w:w="4397" w:type="pct"/>
          </w:tcPr>
          <w:p w:rsidRPr="003B5061" w:rsidR="00244E0A" w:rsidP="0016749D" w:rsidRDefault="00244E0A" w14:paraId="3B5114AA" w14:textId="77777777">
            <w:pPr>
              <w:rPr>
                <w:bCs/>
              </w:rPr>
            </w:pPr>
            <w:r w:rsidRPr="002D240C">
              <w:rPr>
                <w:bCs/>
              </w:rPr>
              <w:t>/sessions/{session-id}</w:t>
            </w:r>
          </w:p>
        </w:tc>
      </w:tr>
      <w:tr w:rsidR="00244E0A" w:rsidTr="0016749D" w14:paraId="2BD304F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44E0A" w:rsidP="0016749D" w:rsidRDefault="00244E0A" w14:paraId="0452A8CD" w14:textId="77777777">
            <w:pPr>
              <w:pStyle w:val="Compact"/>
            </w:pPr>
            <w:r>
              <w:t>HTTP Body</w:t>
            </w:r>
          </w:p>
        </w:tc>
        <w:tc>
          <w:tcPr>
            <w:tcW w:w="4397" w:type="pct"/>
          </w:tcPr>
          <w:p w:rsidRPr="003B5061" w:rsidR="00244E0A" w:rsidP="0016749D" w:rsidRDefault="00FC1647" w14:paraId="7222603D" w14:textId="5C296708">
            <w:r>
              <w:t>N/A</w:t>
            </w:r>
          </w:p>
        </w:tc>
      </w:tr>
      <w:tr w:rsidR="00244E0A" w:rsidTr="0016749D" w14:paraId="0A04E4EF" w14:textId="77777777">
        <w:tc>
          <w:tcPr>
            <w:tcW w:w="603" w:type="pct"/>
          </w:tcPr>
          <w:p w:rsidR="00244E0A" w:rsidP="0016749D" w:rsidRDefault="00244E0A" w14:paraId="5972347F" w14:textId="77777777">
            <w:pPr>
              <w:pStyle w:val="Compact"/>
            </w:pPr>
            <w:r>
              <w:t>HTTP Response (Success)</w:t>
            </w:r>
          </w:p>
        </w:tc>
        <w:tc>
          <w:tcPr>
            <w:tcW w:w="4397" w:type="pct"/>
          </w:tcPr>
          <w:p w:rsidR="00244E0A" w:rsidP="0016749D" w:rsidRDefault="00244E0A" w14:paraId="0D54D1E5" w14:textId="77777777">
            <w:pPr>
              <w:pStyle w:val="Compact"/>
            </w:pPr>
            <w:r>
              <w:t>204 No Content</w:t>
            </w:r>
          </w:p>
        </w:tc>
      </w:tr>
      <w:tr w:rsidR="00244E0A" w:rsidTr="0016749D" w14:paraId="6857498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44E0A" w:rsidP="0016749D" w:rsidRDefault="00244E0A" w14:paraId="78CF54C6" w14:textId="77777777">
            <w:pPr>
              <w:pStyle w:val="Compact"/>
            </w:pPr>
            <w:r>
              <w:t>Output</w:t>
            </w:r>
          </w:p>
        </w:tc>
        <w:tc>
          <w:tcPr>
            <w:tcW w:w="4397" w:type="pct"/>
          </w:tcPr>
          <w:p w:rsidR="00244E0A" w:rsidP="0016749D" w:rsidRDefault="00FC1647" w14:paraId="44F439B9" w14:textId="4D9E14C8">
            <w:r>
              <w:t>N/A</w:t>
            </w:r>
          </w:p>
        </w:tc>
      </w:tr>
      <w:tr w:rsidR="00244E0A" w:rsidTr="0016749D" w14:paraId="19A6A7BF" w14:textId="77777777">
        <w:trPr>
          <w:trHeight w:val="972"/>
        </w:trPr>
        <w:tc>
          <w:tcPr>
            <w:tcW w:w="603" w:type="pct"/>
          </w:tcPr>
          <w:p w:rsidR="00244E0A" w:rsidP="0016749D" w:rsidRDefault="00244E0A" w14:paraId="77AD4371" w14:textId="77777777">
            <w:pPr>
              <w:pStyle w:val="Compact"/>
            </w:pPr>
            <w:r>
              <w:t>HTTP Response</w:t>
            </w:r>
          </w:p>
          <w:p w:rsidR="00244E0A" w:rsidP="0016749D" w:rsidRDefault="00244E0A" w14:paraId="4D01401C" w14:textId="77777777">
            <w:pPr>
              <w:pStyle w:val="Compact"/>
            </w:pPr>
            <w:r>
              <w:t>(Error)</w:t>
            </w:r>
          </w:p>
        </w:tc>
        <w:tc>
          <w:tcPr>
            <w:tcW w:w="4397" w:type="pct"/>
          </w:tcPr>
          <w:p w:rsidR="00244E0A" w:rsidP="0016749D" w:rsidRDefault="00244E0A" w14:paraId="440547F7" w14:textId="77777777">
            <w:proofErr w:type="spellStart"/>
            <w:r>
              <w:t>SessionFault</w:t>
            </w:r>
            <w:proofErr w:type="spellEnd"/>
            <w:r>
              <w:t xml:space="preserve"> (</w:t>
            </w:r>
            <w:proofErr w:type="spellStart"/>
            <w:proofErr w:type="gramStart"/>
            <w:r>
              <w:t>json:SessionFault</w:t>
            </w:r>
            <w:proofErr w:type="spellEnd"/>
            <w:proofErr w:type="gramEnd"/>
            <w:r>
              <w:t>) – 404 Not Found</w:t>
            </w:r>
          </w:p>
        </w:tc>
      </w:tr>
    </w:tbl>
    <w:p w:rsidR="00BB0129" w:rsidP="00296BF2" w:rsidRDefault="00E83E4F" w14:paraId="33EF0FEF" w14:textId="46A632B5">
      <w:pPr>
        <w:pStyle w:val="Heading2"/>
      </w:pPr>
      <w:bookmarkStart w:name="_Toc29288954" w:id="288"/>
      <w:r>
        <w:t>Consumer Request Service</w:t>
      </w:r>
      <w:bookmarkEnd w:id="287"/>
      <w:bookmarkEnd w:id="288"/>
    </w:p>
    <w:p w:rsidR="00C13CC2" w:rsidP="00C13CC2" w:rsidRDefault="00C13CC2" w14:paraId="4A931C39" w14:textId="121732FD">
      <w:pPr>
        <w:pStyle w:val="BodyText"/>
      </w:pPr>
      <w:bookmarkStart w:name="open-consumer-request-session" w:id="289"/>
      <w:bookmarkStart w:name="_Hlk27139875" w:id="290"/>
      <w:bookmarkStart w:name="_Toc25357195" w:id="291"/>
      <w:bookmarkEnd w:id="289"/>
      <w:r>
        <w:t xml:space="preserve">The Consumer Request Service for SOAP Interface is </w:t>
      </w:r>
      <w:hyperlink r:id="rId63">
        <w:r>
          <w:rPr>
            <w:rStyle w:val="Hyperlink"/>
          </w:rPr>
          <w:t>available as a WSDL description</w:t>
        </w:r>
      </w:hyperlink>
      <w:r>
        <w:t xml:space="preserve"> and for REST Interface is </w:t>
      </w:r>
      <w:hyperlink w:history="1" r:id="rId64">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bookmarkEnd w:id="290"/>
    </w:p>
    <w:p w:rsidR="00BB0129" w:rsidP="00296BF2" w:rsidRDefault="00E83E4F" w14:paraId="293AC6ED" w14:textId="4D8140F4">
      <w:pPr>
        <w:pStyle w:val="Heading3"/>
      </w:pPr>
      <w:bookmarkStart w:name="_Toc29288955" w:id="292"/>
      <w:r>
        <w:t>Open Consumer Request Session</w:t>
      </w:r>
      <w:bookmarkEnd w:id="291"/>
      <w:bookmarkEnd w:id="292"/>
    </w:p>
    <w:p w:rsidRPr="00AC0998" w:rsidR="00AC0998" w:rsidP="00AC0998" w:rsidRDefault="00AC0998" w14:paraId="72A59F3D" w14:textId="2AB762F2">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11BD089D"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EEE330F" w14:textId="77777777">
            <w:pPr>
              <w:pStyle w:val="Compact"/>
            </w:pPr>
            <w:r>
              <w:lastRenderedPageBreak/>
              <w:t>Name</w:t>
            </w:r>
          </w:p>
        </w:tc>
        <w:tc>
          <w:tcPr>
            <w:tcW w:w="0" w:type="auto"/>
          </w:tcPr>
          <w:p w:rsidR="00BB0129" w:rsidRDefault="00E83E4F" w14:paraId="2329B2CC" w14:textId="77777777">
            <w:pPr>
              <w:pStyle w:val="Compact"/>
            </w:pPr>
            <w:proofErr w:type="spellStart"/>
            <w:r>
              <w:t>OpenConsumerRequestSession</w:t>
            </w:r>
            <w:proofErr w:type="spellEnd"/>
          </w:p>
        </w:tc>
      </w:tr>
      <w:tr w:rsidR="00BB0129" w:rsidTr="00296BF2" w14:paraId="183DBD4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C0033F9" w14:textId="77777777">
            <w:pPr>
              <w:pStyle w:val="Compact"/>
            </w:pPr>
            <w:r>
              <w:t>Description</w:t>
            </w:r>
          </w:p>
        </w:tc>
        <w:tc>
          <w:tcPr>
            <w:tcW w:w="0" w:type="auto"/>
          </w:tcPr>
          <w:p w:rsidR="00BB0129" w:rsidRDefault="00E83E4F" w14:paraId="4ED68F21" w14:textId="77777777">
            <w:pPr>
              <w:pStyle w:val="Compact"/>
            </w:pPr>
            <w:r>
              <w:t>Opens a consumer request session for a channel for posting requests and reading responses.</w:t>
            </w:r>
          </w:p>
        </w:tc>
      </w:tr>
      <w:tr w:rsidR="00BB0129" w:rsidTr="00296BF2" w14:paraId="5BD2BB1A" w14:textId="77777777">
        <w:tc>
          <w:tcPr>
            <w:tcW w:w="0" w:type="auto"/>
          </w:tcPr>
          <w:p w:rsidR="00BB0129" w:rsidRDefault="00E83E4F" w14:paraId="13923F68" w14:textId="77777777">
            <w:pPr>
              <w:pStyle w:val="Compact"/>
            </w:pPr>
            <w:r>
              <w:t>Input</w:t>
            </w:r>
          </w:p>
        </w:tc>
        <w:tc>
          <w:tcPr>
            <w:tcW w:w="0" w:type="auto"/>
          </w:tcPr>
          <w:p w:rsidR="00BB0129" w:rsidRDefault="00E83E4F" w14:paraId="6C97359F" w14:textId="51E3C7BE">
            <w:proofErr w:type="spellStart"/>
            <w:r>
              <w:t>ChannelURI</w:t>
            </w:r>
            <w:proofErr w:type="spellEnd"/>
            <w:r>
              <w:t xml:space="preserve"> [1]</w:t>
            </w:r>
          </w:p>
          <w:p w:rsidR="00BB0129" w:rsidRDefault="00E83E4F" w14:paraId="7FF1017B" w14:textId="5BDE6CA2">
            <w:proofErr w:type="spellStart"/>
            <w:r>
              <w:t>ListenerURL</w:t>
            </w:r>
            <w:proofErr w:type="spellEnd"/>
            <w:r w:rsidR="0035563B">
              <w:t xml:space="preserve"> </w:t>
            </w:r>
            <w:r>
              <w:t>[</w:t>
            </w:r>
            <w:proofErr w:type="gramStart"/>
            <w:r>
              <w:t>0..</w:t>
            </w:r>
            <w:proofErr w:type="gramEnd"/>
            <w:r>
              <w:t>1]</w:t>
            </w:r>
          </w:p>
        </w:tc>
      </w:tr>
      <w:tr w:rsidR="00BB0129" w:rsidTr="00296BF2" w14:paraId="11ADB67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E60B22E" w14:textId="77777777">
            <w:pPr>
              <w:pStyle w:val="Compact"/>
            </w:pPr>
            <w:r>
              <w:t>Behavior</w:t>
            </w:r>
          </w:p>
        </w:tc>
        <w:tc>
          <w:tcPr>
            <w:tcW w:w="0" w:type="auto"/>
          </w:tcPr>
          <w:p w:rsidR="00BB0129" w:rsidRDefault="00E83E4F" w14:paraId="1EA07178"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BB0129" w:rsidRDefault="00E83E4F" w14:paraId="0C2DCB82" w14:textId="77777777">
            <w:r>
              <w:t xml:space="preserve">If the specified channel is assigned security tokens and the provided token does not match a token assigned to the channel, then a </w:t>
            </w:r>
            <w:proofErr w:type="spellStart"/>
            <w:r>
              <w:t>ChannelFault</w:t>
            </w:r>
            <w:proofErr w:type="spellEnd"/>
            <w:r>
              <w:t xml:space="preserve"> is returned.</w:t>
            </w:r>
          </w:p>
          <w:p w:rsidR="00BB0129" w:rsidRDefault="00E83E4F" w14:paraId="53E4F592" w14:textId="77777777">
            <w:r>
              <w:t xml:space="preserve">If the channel type is not a Request type, then an </w:t>
            </w:r>
            <w:proofErr w:type="spellStart"/>
            <w:r>
              <w:t>OperationFault</w:t>
            </w:r>
            <w:proofErr w:type="spellEnd"/>
            <w:r>
              <w:t xml:space="preserve"> is returned.</w:t>
            </w:r>
          </w:p>
        </w:tc>
      </w:tr>
      <w:tr w:rsidR="00BB0129" w:rsidTr="00296BF2" w14:paraId="62562065" w14:textId="77777777">
        <w:tc>
          <w:tcPr>
            <w:tcW w:w="0" w:type="auto"/>
          </w:tcPr>
          <w:p w:rsidR="00BB0129" w:rsidRDefault="00E83E4F" w14:paraId="503E81B9" w14:textId="77777777">
            <w:pPr>
              <w:pStyle w:val="Compact"/>
            </w:pPr>
            <w:r>
              <w:t>Output</w:t>
            </w:r>
          </w:p>
        </w:tc>
        <w:tc>
          <w:tcPr>
            <w:tcW w:w="0" w:type="auto"/>
          </w:tcPr>
          <w:p w:rsidR="00BB0129" w:rsidRDefault="00E83E4F" w14:paraId="09036569" w14:textId="312FC3F5">
            <w:pPr>
              <w:pStyle w:val="Compact"/>
            </w:pPr>
            <w:proofErr w:type="spellStart"/>
            <w:r>
              <w:t>SessionID</w:t>
            </w:r>
            <w:proofErr w:type="spellEnd"/>
            <w:r>
              <w:t xml:space="preserve"> [1]</w:t>
            </w:r>
          </w:p>
        </w:tc>
      </w:tr>
      <w:tr w:rsidR="00BB0129" w:rsidTr="00296BF2" w14:paraId="4742636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D25A5D3" w14:textId="77777777">
            <w:pPr>
              <w:pStyle w:val="Compact"/>
            </w:pPr>
            <w:r>
              <w:t>Faults</w:t>
            </w:r>
          </w:p>
        </w:tc>
        <w:tc>
          <w:tcPr>
            <w:tcW w:w="0" w:type="auto"/>
          </w:tcPr>
          <w:p w:rsidR="00BB0129" w:rsidRDefault="00E83E4F" w14:paraId="48574F0B" w14:textId="77777777">
            <w:proofErr w:type="spellStart"/>
            <w:r>
              <w:t>ChannelFault</w:t>
            </w:r>
            <w:proofErr w:type="spellEnd"/>
          </w:p>
          <w:p w:rsidR="00BB0129" w:rsidRDefault="00E83E4F" w14:paraId="58802619" w14:textId="77777777">
            <w:proofErr w:type="spellStart"/>
            <w:r>
              <w:t>OperationFault</w:t>
            </w:r>
            <w:proofErr w:type="spellEnd"/>
          </w:p>
        </w:tc>
      </w:tr>
    </w:tbl>
    <w:p w:rsidR="006B30B5" w:rsidP="006B30B5" w:rsidRDefault="006B30B5" w14:paraId="613BCEB3" w14:textId="77777777">
      <w:pPr>
        <w:pStyle w:val="Heading4"/>
      </w:pPr>
      <w:bookmarkStart w:name="post-request" w:id="293"/>
      <w:bookmarkStart w:name="_Toc25357196" w:id="294"/>
      <w:bookmarkEnd w:id="293"/>
      <w:r>
        <w:t>SOAP Mapping</w:t>
      </w:r>
    </w:p>
    <w:p w:rsidR="006B30B5" w:rsidP="006B30B5" w:rsidRDefault="006B30B5" w14:paraId="4E758557" w14:textId="7B3868AF">
      <w:pPr>
        <w:pStyle w:val="BodyText"/>
      </w:pPr>
      <w:r>
        <w:t>The Open Consumer Request Session general interface is mapped into SOAP 1.1/1.2 as embedded XML schemas in WSDL descriptions according to the following schema types.</w:t>
      </w:r>
    </w:p>
    <w:p w:rsidR="006B30B5" w:rsidP="006B30B5" w:rsidRDefault="006B30B5" w14:paraId="0D892C0E" w14:textId="77777777">
      <w:pPr>
        <w:pStyle w:val="BodyText"/>
      </w:pPr>
      <w:r>
        <w:t>The behavior of the SOAP interface MUST conform to that of the general description.</w:t>
      </w:r>
    </w:p>
    <w:tbl>
      <w:tblPr>
        <w:tblStyle w:val="ListTable2"/>
        <w:tblW w:w="10162" w:type="dxa"/>
        <w:tblBorders>
          <w:top w:val="none" w:color="auto" w:sz="0" w:space="0"/>
          <w:bottom w:val="none" w:color="auto" w:sz="0" w:space="0"/>
          <w:insideH w:val="none" w:color="auto" w:sz="0" w:space="0"/>
        </w:tblBorders>
        <w:tblLook w:val="0420" w:firstRow="1" w:lastRow="0" w:firstColumn="0" w:lastColumn="0" w:noHBand="0" w:noVBand="1"/>
      </w:tblPr>
      <w:tblGrid>
        <w:gridCol w:w="1226"/>
        <w:gridCol w:w="8936"/>
      </w:tblGrid>
      <w:tr w:rsidR="006B30B5" w:rsidTr="00320F19" w14:paraId="70F22D2E"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6B30B5" w:rsidP="00320F19" w:rsidRDefault="006B30B5" w14:paraId="626BD992" w14:textId="77777777">
            <w:pPr>
              <w:pStyle w:val="Compact"/>
            </w:pPr>
            <w:r w:rsidRPr="00151DB9">
              <w:rPr>
                <w:b w:val="0"/>
              </w:rPr>
              <w:t>Input</w:t>
            </w:r>
          </w:p>
        </w:tc>
        <w:tc>
          <w:tcPr>
            <w:tcW w:w="4397" w:type="pct"/>
          </w:tcPr>
          <w:p w:rsidRPr="00136178" w:rsidR="006B30B5" w:rsidP="00320F19" w:rsidRDefault="006B30B5" w14:paraId="5E8690A0" w14:textId="1F5D719C">
            <w:pPr>
              <w:rPr>
                <w:b w:val="0"/>
              </w:rPr>
            </w:pPr>
            <w:proofErr w:type="spellStart"/>
            <w:r w:rsidRPr="006A0154">
              <w:rPr>
                <w:b w:val="0"/>
              </w:rPr>
              <w:t>Open</w:t>
            </w:r>
            <w:r w:rsidRPr="006B30B5">
              <w:rPr>
                <w:b w:val="0"/>
              </w:rPr>
              <w:t>Consumer</w:t>
            </w:r>
            <w:r w:rsidRPr="006A0154">
              <w:rPr>
                <w:b w:val="0"/>
              </w:rPr>
              <w:t>RequestSession</w:t>
            </w:r>
            <w:proofErr w:type="spellEnd"/>
            <w:r w:rsidRPr="006A0154">
              <w:rPr>
                <w:b w:val="0"/>
              </w:rPr>
              <w:t xml:space="preserve"> </w:t>
            </w:r>
            <w:r>
              <w:rPr>
                <w:b w:val="0"/>
              </w:rPr>
              <w:t>(</w:t>
            </w:r>
            <w:proofErr w:type="spellStart"/>
            <w:proofErr w:type="gramStart"/>
            <w:r>
              <w:rPr>
                <w:b w:val="0"/>
              </w:rPr>
              <w:t>isbm:</w:t>
            </w:r>
            <w:r w:rsidRPr="006A0154">
              <w:rPr>
                <w:b w:val="0"/>
              </w:rPr>
              <w:t>Open</w:t>
            </w:r>
            <w:r w:rsidRPr="006B30B5">
              <w:rPr>
                <w:b w:val="0"/>
              </w:rPr>
              <w:t>Consumer</w:t>
            </w:r>
            <w:r w:rsidRPr="006A0154">
              <w:rPr>
                <w:b w:val="0"/>
              </w:rPr>
              <w:t>RequestSession</w:t>
            </w:r>
            <w:proofErr w:type="spellEnd"/>
            <w:proofErr w:type="gramEnd"/>
            <w:r>
              <w:rPr>
                <w:b w:val="0"/>
              </w:rPr>
              <w:t>)</w:t>
            </w:r>
          </w:p>
          <w:p w:rsidRPr="006A0154" w:rsidR="006B30B5" w:rsidP="00320F19" w:rsidRDefault="006B30B5" w14:paraId="6B673B1D" w14:textId="77777777">
            <w:pPr>
              <w:pStyle w:val="ListParagraph"/>
              <w:numPr>
                <w:ilvl w:val="0"/>
                <w:numId w:val="7"/>
              </w:numPr>
              <w:rPr>
                <w:b w:val="0"/>
              </w:rPr>
            </w:pPr>
            <w:proofErr w:type="spellStart"/>
            <w:r w:rsidRPr="006A0154">
              <w:rPr>
                <w:b w:val="0"/>
              </w:rPr>
              <w:t>ChannelURI</w:t>
            </w:r>
            <w:proofErr w:type="spellEnd"/>
            <w:r w:rsidRPr="006A0154">
              <w:rPr>
                <w:b w:val="0"/>
              </w:rPr>
              <w:t xml:space="preserve"> (</w:t>
            </w:r>
            <w:proofErr w:type="spellStart"/>
            <w:r w:rsidR="000F508D">
              <w:fldChar w:fldCharType="begin"/>
            </w:r>
            <w:r w:rsidR="000F508D">
              <w:instrText xml:space="preserve"> HYPERLINK "http://www.w3.org/TR/xmlschema-2/" \l "string" </w:instrText>
            </w:r>
            <w:r w:rsidR="000F508D">
              <w:fldChar w:fldCharType="separate"/>
            </w:r>
            <w:proofErr w:type="gramStart"/>
            <w:r w:rsidRPr="00727C15">
              <w:rPr>
                <w:rStyle w:val="Hyperlink"/>
                <w:b w:val="0"/>
                <w:bCs w:val="0"/>
              </w:rPr>
              <w:t>xs:string</w:t>
            </w:r>
            <w:proofErr w:type="spellEnd"/>
            <w:proofErr w:type="gramEnd"/>
            <w:r w:rsidR="000F508D">
              <w:rPr>
                <w:rStyle w:val="Hyperlink"/>
              </w:rPr>
              <w:fldChar w:fldCharType="end"/>
            </w:r>
            <w:r w:rsidRPr="006A0154">
              <w:rPr>
                <w:b w:val="0"/>
              </w:rPr>
              <w:t>) [1]</w:t>
            </w:r>
          </w:p>
          <w:p w:rsidRPr="00B303C3" w:rsidR="006B30B5" w:rsidP="00BD72AC" w:rsidRDefault="006B30B5" w14:paraId="136A52AB" w14:textId="1CE6EAB9">
            <w:pPr>
              <w:pStyle w:val="ListParagraph"/>
              <w:numPr>
                <w:ilvl w:val="0"/>
                <w:numId w:val="7"/>
              </w:numPr>
              <w:rPr>
                <w:b w:val="0"/>
              </w:rPr>
            </w:pPr>
            <w:proofErr w:type="spellStart"/>
            <w:r w:rsidRPr="006A0154">
              <w:rPr>
                <w:b w:val="0"/>
              </w:rPr>
              <w:t>ListenerURL</w:t>
            </w:r>
            <w:proofErr w:type="spellEnd"/>
            <w:r w:rsidRPr="006A0154">
              <w:rPr>
                <w:b w:val="0"/>
              </w:rPr>
              <w:t xml:space="preserve"> (</w:t>
            </w:r>
            <w:proofErr w:type="spellStart"/>
            <w:proofErr w:type="gramStart"/>
            <w:r w:rsidRPr="00727C15">
              <w:rPr>
                <w:rStyle w:val="Hyperlink"/>
                <w:b w:val="0"/>
                <w:bCs w:val="0"/>
              </w:rPr>
              <w:t>xs:string</w:t>
            </w:r>
            <w:proofErr w:type="spellEnd"/>
            <w:proofErr w:type="gramEnd"/>
            <w:r w:rsidRPr="006A0154">
              <w:rPr>
                <w:b w:val="0"/>
              </w:rPr>
              <w:t>) [0..1]</w:t>
            </w:r>
          </w:p>
        </w:tc>
      </w:tr>
      <w:tr w:rsidR="006B30B5" w:rsidTr="00320F19" w14:paraId="56C2D84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6B30B5" w:rsidP="00320F19" w:rsidRDefault="006B30B5" w14:paraId="15BC2D5B" w14:textId="77777777">
            <w:pPr>
              <w:pStyle w:val="Compact"/>
            </w:pPr>
            <w:r>
              <w:t>Output</w:t>
            </w:r>
          </w:p>
        </w:tc>
        <w:tc>
          <w:tcPr>
            <w:tcW w:w="4397" w:type="pct"/>
          </w:tcPr>
          <w:p w:rsidRPr="00957F55" w:rsidR="006B30B5" w:rsidP="00320F19" w:rsidRDefault="00AF2C4F" w14:paraId="6F24C868" w14:textId="6185E7C0">
            <w:pPr>
              <w:rPr>
                <w:bCs/>
              </w:rPr>
            </w:pPr>
            <w:proofErr w:type="spellStart"/>
            <w:r w:rsidRPr="00AF2C4F">
              <w:t>OpenConsumerRequestSessionResponse</w:t>
            </w:r>
            <w:proofErr w:type="spellEnd"/>
            <w:r w:rsidRPr="006A0154">
              <w:rPr>
                <w:b/>
              </w:rPr>
              <w:t xml:space="preserve"> </w:t>
            </w:r>
            <w:r w:rsidRPr="00957F55" w:rsidR="006B30B5">
              <w:rPr>
                <w:bCs/>
              </w:rPr>
              <w:t>(</w:t>
            </w:r>
            <w:proofErr w:type="spellStart"/>
            <w:proofErr w:type="gramStart"/>
            <w:r w:rsidRPr="0050628B" w:rsidR="006B30B5">
              <w:rPr>
                <w:bCs/>
              </w:rPr>
              <w:t>isbm:</w:t>
            </w:r>
            <w:r w:rsidRPr="00AF2C4F">
              <w:t>OpenConsumerRequestSession</w:t>
            </w:r>
            <w:r w:rsidR="008A3655">
              <w:t>Response</w:t>
            </w:r>
            <w:proofErr w:type="spellEnd"/>
            <w:proofErr w:type="gramEnd"/>
            <w:r w:rsidRPr="00957F55" w:rsidR="006B30B5">
              <w:rPr>
                <w:bCs/>
              </w:rPr>
              <w:t>)</w:t>
            </w:r>
          </w:p>
          <w:p w:rsidRPr="00957F55" w:rsidR="006B30B5" w:rsidP="00320F19" w:rsidRDefault="006B30B5" w14:paraId="71294181" w14:textId="77777777">
            <w:pPr>
              <w:pStyle w:val="ListParagraph"/>
              <w:numPr>
                <w:ilvl w:val="0"/>
                <w:numId w:val="7"/>
              </w:numPr>
            </w:pPr>
            <w:proofErr w:type="spellStart"/>
            <w:r>
              <w:t>SessionID</w:t>
            </w:r>
            <w:proofErr w:type="spellEnd"/>
            <w: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Pr>
                <w:rStyle w:val="Hyperlink"/>
              </w:rPr>
              <w:t>xs:string</w:t>
            </w:r>
            <w:proofErr w:type="spellEnd"/>
            <w:proofErr w:type="gramEnd"/>
            <w:r w:rsidR="000F508D">
              <w:rPr>
                <w:rStyle w:val="Hyperlink"/>
              </w:rPr>
              <w:fldChar w:fldCharType="end"/>
            </w:r>
            <w:r>
              <w:t>) [1]</w:t>
            </w:r>
          </w:p>
        </w:tc>
      </w:tr>
      <w:tr w:rsidR="006B30B5" w:rsidTr="00320F19" w14:paraId="6F5F7A4B" w14:textId="77777777">
        <w:tc>
          <w:tcPr>
            <w:tcW w:w="603" w:type="pct"/>
          </w:tcPr>
          <w:p w:rsidR="006B30B5" w:rsidP="00320F19" w:rsidRDefault="006B30B5" w14:paraId="0BF0746A" w14:textId="77777777">
            <w:pPr>
              <w:pStyle w:val="Compact"/>
            </w:pPr>
            <w:r>
              <w:t>Faults</w:t>
            </w:r>
          </w:p>
        </w:tc>
        <w:tc>
          <w:tcPr>
            <w:tcW w:w="4397" w:type="pct"/>
          </w:tcPr>
          <w:p w:rsidR="006B30B5" w:rsidP="00320F19" w:rsidRDefault="006B30B5" w14:paraId="22AEBEB5" w14:textId="77777777">
            <w:proofErr w:type="spellStart"/>
            <w:r>
              <w:t>ChannelFault</w:t>
            </w:r>
            <w:proofErr w:type="spellEnd"/>
          </w:p>
          <w:p w:rsidR="006B30B5" w:rsidP="00320F19" w:rsidRDefault="006B30B5" w14:paraId="62ABAED8" w14:textId="77777777">
            <w:pPr>
              <w:pStyle w:val="Compact"/>
            </w:pPr>
            <w:proofErr w:type="spellStart"/>
            <w:r>
              <w:t>OperationFault</w:t>
            </w:r>
            <w:proofErr w:type="spellEnd"/>
          </w:p>
        </w:tc>
      </w:tr>
    </w:tbl>
    <w:p w:rsidR="006B30B5" w:rsidP="006B30B5" w:rsidRDefault="006B30B5" w14:paraId="3CE389AE" w14:textId="77777777">
      <w:pPr>
        <w:pStyle w:val="Heading4"/>
      </w:pPr>
      <w:r>
        <w:t>REST Mapping</w:t>
      </w:r>
    </w:p>
    <w:p w:rsidR="006B30B5" w:rsidP="006B30B5" w:rsidRDefault="006B30B5" w14:paraId="0025AA90" w14:textId="56C8BAA7">
      <w:pPr>
        <w:pStyle w:val="BodyText"/>
      </w:pPr>
      <w:r>
        <w:t xml:space="preserve">The Open </w:t>
      </w:r>
      <w:r w:rsidR="009D7DDE">
        <w:t>Consumer</w:t>
      </w:r>
      <w:r>
        <w:t xml:space="preserve"> Request Session general interface is mapped into a RESTful interface as an </w:t>
      </w:r>
      <w:proofErr w:type="spellStart"/>
      <w:r>
        <w:t>OpenAPI</w:t>
      </w:r>
      <w:proofErr w:type="spellEnd"/>
      <w:r>
        <w:t xml:space="preserve"> description according to the following rules.</w:t>
      </w:r>
    </w:p>
    <w:p w:rsidR="006B30B5" w:rsidP="006B30B5" w:rsidRDefault="006B30B5" w14:paraId="400CFB54"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6B30B5" w:rsidTr="00320F19" w14:paraId="5531AC9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6B30B5" w:rsidP="00320F19" w:rsidRDefault="006B30B5" w14:paraId="4D129504" w14:textId="77777777">
            <w:pPr>
              <w:pStyle w:val="Compact"/>
            </w:pPr>
            <w:r w:rsidRPr="003B5061">
              <w:t>HTTP M</w:t>
            </w:r>
            <w:r>
              <w:t>ethod</w:t>
            </w:r>
          </w:p>
        </w:tc>
        <w:tc>
          <w:tcPr>
            <w:tcW w:w="4397" w:type="pct"/>
          </w:tcPr>
          <w:p w:rsidRPr="003B5061" w:rsidR="006B30B5" w:rsidP="00320F19" w:rsidRDefault="006B30B5" w14:paraId="5CEB97F6" w14:textId="77777777">
            <w:pPr>
              <w:rPr>
                <w:bCs/>
              </w:rPr>
            </w:pPr>
            <w:r>
              <w:rPr>
                <w:bCs/>
              </w:rPr>
              <w:t>POST</w:t>
            </w:r>
          </w:p>
        </w:tc>
      </w:tr>
      <w:tr w:rsidR="006B30B5" w:rsidTr="00320F19" w14:paraId="40FBC616" w14:textId="77777777">
        <w:tc>
          <w:tcPr>
            <w:tcW w:w="603" w:type="pct"/>
          </w:tcPr>
          <w:p w:rsidRPr="003B5061" w:rsidR="006B30B5" w:rsidP="00320F19" w:rsidRDefault="006B30B5" w14:paraId="6DB69F67" w14:textId="77777777">
            <w:pPr>
              <w:pStyle w:val="Compact"/>
            </w:pPr>
            <w:r>
              <w:t xml:space="preserve">URL </w:t>
            </w:r>
          </w:p>
        </w:tc>
        <w:tc>
          <w:tcPr>
            <w:tcW w:w="4397" w:type="pct"/>
          </w:tcPr>
          <w:p w:rsidRPr="003B5061" w:rsidR="006B30B5" w:rsidP="00320F19" w:rsidRDefault="00F71AAD" w14:paraId="120E1301" w14:textId="5C81ACDD">
            <w:pPr>
              <w:rPr>
                <w:bCs/>
              </w:rPr>
            </w:pPr>
            <w:r w:rsidRPr="00F71AAD">
              <w:rPr>
                <w:bCs/>
              </w:rPr>
              <w:t>/channels/{channel-id}/consumer-request-sessions</w:t>
            </w:r>
          </w:p>
        </w:tc>
      </w:tr>
      <w:tr w:rsidR="006B30B5" w:rsidTr="00320F19" w14:paraId="1287352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6B30B5" w:rsidP="00320F19" w:rsidRDefault="006B30B5" w14:paraId="15EB00BA" w14:textId="77777777">
            <w:pPr>
              <w:pStyle w:val="Compact"/>
            </w:pPr>
            <w:r w:rsidRPr="00B303C3">
              <w:t xml:space="preserve">HTTP </w:t>
            </w:r>
            <w:r>
              <w:t>Body</w:t>
            </w:r>
          </w:p>
        </w:tc>
        <w:tc>
          <w:tcPr>
            <w:tcW w:w="4397" w:type="pct"/>
            <w:tcBorders>
              <w:top w:val="none" w:color="auto" w:sz="0" w:space="0"/>
              <w:left w:val="none" w:color="auto" w:sz="0" w:space="0"/>
              <w:bottom w:val="none" w:color="auto" w:sz="0" w:space="0"/>
              <w:right w:val="none" w:color="auto" w:sz="0" w:space="0"/>
              <w:tl2br w:val="none" w:color="auto" w:sz="0" w:space="0"/>
              <w:tr2bl w:val="none" w:color="auto" w:sz="0" w:space="0"/>
            </w:tcBorders>
          </w:tcPr>
          <w:p w:rsidRPr="005D5D3E" w:rsidR="005D5D3E" w:rsidP="005D5D3E" w:rsidRDefault="005D5D3E" w14:paraId="4D8986DD" w14:textId="480DDB3B">
            <w:proofErr w:type="spellStart"/>
            <w:r w:rsidRPr="005D5D3E">
              <w:t>openConsumerRequestSession</w:t>
            </w:r>
            <w:proofErr w:type="spellEnd"/>
            <w:r>
              <w:t xml:space="preserve"> (json: </w:t>
            </w:r>
            <w:proofErr w:type="spellStart"/>
            <w:r w:rsidRPr="005D5D3E">
              <w:t>openConsumerRequestSession</w:t>
            </w:r>
            <w:proofErr w:type="spellEnd"/>
            <w:r>
              <w:t>)</w:t>
            </w:r>
          </w:p>
          <w:p w:rsidR="006B30B5" w:rsidP="00320F19" w:rsidRDefault="006B30B5" w14:paraId="7387A507" w14:textId="4F5D68C7">
            <w:pPr>
              <w:pStyle w:val="ListParagraph"/>
              <w:numPr>
                <w:ilvl w:val="0"/>
                <w:numId w:val="7"/>
              </w:numPr>
            </w:pPr>
            <w:r w:rsidRPr="00B50C99">
              <w:rPr>
                <w:bCs/>
              </w:rPr>
              <w:t>Session</w:t>
            </w:r>
            <w:r>
              <w:t xml:space="preserve"> (</w:t>
            </w:r>
            <w:proofErr w:type="spellStart"/>
            <w:proofErr w:type="gramStart"/>
            <w:r>
              <w:t>json:Session</w:t>
            </w:r>
            <w:proofErr w:type="spellEnd"/>
            <w:proofErr w:type="gramEnd"/>
            <w:r>
              <w:t>)</w:t>
            </w:r>
          </w:p>
          <w:p w:rsidRPr="003B5061" w:rsidR="006B30B5" w:rsidP="00A26DDB" w:rsidRDefault="006B30B5" w14:paraId="5E08CC01" w14:textId="02F83003">
            <w:pPr>
              <w:pStyle w:val="ListParagraph"/>
              <w:numPr>
                <w:ilvl w:val="1"/>
                <w:numId w:val="7"/>
              </w:numPr>
            </w:pPr>
            <w:proofErr w:type="spellStart"/>
            <w:r>
              <w:t>ListenerURL</w:t>
            </w:r>
            <w:proofErr w:type="spellEnd"/>
            <w:r>
              <w:t xml:space="preserve"> “</w:t>
            </w:r>
            <w:proofErr w:type="spellStart"/>
            <w:r w:rsidRPr="00AB2B85">
              <w:t>listenerUrl</w:t>
            </w:r>
            <w:proofErr w:type="spellEnd"/>
            <w:r>
              <w:t>” (</w:t>
            </w:r>
            <w:proofErr w:type="spellStart"/>
            <w:proofErr w:type="gramStart"/>
            <w:r>
              <w:t>json:string</w:t>
            </w:r>
            <w:proofErr w:type="spellEnd"/>
            <w:proofErr w:type="gramEnd"/>
            <w:r>
              <w:t>) [0..1]</w:t>
            </w:r>
          </w:p>
        </w:tc>
      </w:tr>
      <w:tr w:rsidR="006B30B5" w:rsidTr="00320F19" w14:paraId="39F9BC23" w14:textId="77777777">
        <w:tc>
          <w:tcPr>
            <w:tcW w:w="603" w:type="pct"/>
          </w:tcPr>
          <w:p w:rsidR="006B30B5" w:rsidP="00320F19" w:rsidRDefault="006B30B5" w14:paraId="680EFD7F" w14:textId="77777777">
            <w:pPr>
              <w:pStyle w:val="Compact"/>
            </w:pPr>
            <w:r>
              <w:lastRenderedPageBreak/>
              <w:t>HTTP Response (Success)</w:t>
            </w:r>
          </w:p>
        </w:tc>
        <w:tc>
          <w:tcPr>
            <w:tcW w:w="4397" w:type="pct"/>
          </w:tcPr>
          <w:p w:rsidR="006B30B5" w:rsidP="00320F19" w:rsidRDefault="006B30B5" w14:paraId="221FD34C" w14:textId="77777777">
            <w:pPr>
              <w:pStyle w:val="Compact"/>
            </w:pPr>
            <w:r>
              <w:t>201 Created</w:t>
            </w:r>
          </w:p>
        </w:tc>
      </w:tr>
      <w:tr w:rsidR="006B30B5" w:rsidTr="00320F19" w14:paraId="221D791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6B30B5" w:rsidP="00320F19" w:rsidRDefault="006B30B5" w14:paraId="3CB36707" w14:textId="77777777">
            <w:pPr>
              <w:pStyle w:val="Compact"/>
            </w:pPr>
            <w:r>
              <w:t>Output</w:t>
            </w:r>
          </w:p>
        </w:tc>
        <w:tc>
          <w:tcPr>
            <w:tcW w:w="4397" w:type="pct"/>
          </w:tcPr>
          <w:p w:rsidR="006B30B5" w:rsidP="00320F19" w:rsidRDefault="006B30B5" w14:paraId="498448FD" w14:textId="77777777">
            <w:pPr>
              <w:pStyle w:val="Compact"/>
            </w:pPr>
            <w:r>
              <w:t>Session (</w:t>
            </w:r>
            <w:proofErr w:type="spellStart"/>
            <w:proofErr w:type="gramStart"/>
            <w:r>
              <w:t>json:Session</w:t>
            </w:r>
            <w:proofErr w:type="spellEnd"/>
            <w:proofErr w:type="gramEnd"/>
            <w:r>
              <w:t>)</w:t>
            </w:r>
          </w:p>
          <w:p w:rsidR="006B30B5" w:rsidP="00320F19" w:rsidRDefault="006B30B5" w14:paraId="72F0FCC1" w14:textId="77777777">
            <w:pPr>
              <w:pStyle w:val="ListParagraph"/>
              <w:numPr>
                <w:ilvl w:val="0"/>
                <w:numId w:val="7"/>
              </w:numPr>
            </w:pPr>
            <w:proofErr w:type="spellStart"/>
            <w:r w:rsidRPr="000F3504">
              <w:rPr>
                <w:bCs/>
              </w:rPr>
              <w:t>SessionID</w:t>
            </w:r>
            <w:proofErr w:type="spellEnd"/>
            <w:r>
              <w:t xml:space="preserve"> “</w:t>
            </w:r>
            <w:proofErr w:type="spellStart"/>
            <w:r w:rsidRPr="00682F76">
              <w:t>sessionId</w:t>
            </w:r>
            <w:proofErr w:type="spellEnd"/>
            <w:r>
              <w:t>” (</w:t>
            </w:r>
            <w:proofErr w:type="spellStart"/>
            <w:proofErr w:type="gramStart"/>
            <w:r>
              <w:t>json:string</w:t>
            </w:r>
            <w:proofErr w:type="spellEnd"/>
            <w:proofErr w:type="gramEnd"/>
            <w:r>
              <w:t>) [1]</w:t>
            </w:r>
          </w:p>
        </w:tc>
      </w:tr>
      <w:tr w:rsidR="006B30B5" w:rsidTr="00320F19" w14:paraId="17C05C9C" w14:textId="77777777">
        <w:trPr>
          <w:trHeight w:val="972"/>
        </w:trPr>
        <w:tc>
          <w:tcPr>
            <w:tcW w:w="603" w:type="pct"/>
          </w:tcPr>
          <w:p w:rsidR="006B30B5" w:rsidP="00320F19" w:rsidRDefault="006B30B5" w14:paraId="5FBA4BE1" w14:textId="77777777">
            <w:pPr>
              <w:pStyle w:val="Compact"/>
            </w:pPr>
            <w:r>
              <w:t>HTTP Response</w:t>
            </w:r>
          </w:p>
          <w:p w:rsidR="006B30B5" w:rsidP="00320F19" w:rsidRDefault="006B30B5" w14:paraId="08FDD441" w14:textId="77777777">
            <w:pPr>
              <w:pStyle w:val="Compact"/>
            </w:pPr>
            <w:r>
              <w:t>(Error)</w:t>
            </w:r>
          </w:p>
        </w:tc>
        <w:tc>
          <w:tcPr>
            <w:tcW w:w="4397" w:type="pct"/>
          </w:tcPr>
          <w:p w:rsidR="006B30B5" w:rsidP="00320F19" w:rsidRDefault="006B30B5" w14:paraId="0CC4691B" w14:textId="77777777">
            <w:proofErr w:type="spellStart"/>
            <w:r>
              <w:t>ChannelFault</w:t>
            </w:r>
            <w:proofErr w:type="spellEnd"/>
            <w:r>
              <w:t xml:space="preserve"> (</w:t>
            </w:r>
            <w:proofErr w:type="spellStart"/>
            <w:proofErr w:type="gramStart"/>
            <w:r>
              <w:t>json:ChannelFault</w:t>
            </w:r>
            <w:proofErr w:type="spellEnd"/>
            <w:proofErr w:type="gramEnd"/>
            <w:r>
              <w:t>) – 404 Not Found</w:t>
            </w:r>
          </w:p>
          <w:p w:rsidR="006B30B5" w:rsidP="00320F19" w:rsidRDefault="006B30B5" w14:paraId="49AD486D" w14:textId="77777777">
            <w:proofErr w:type="spellStart"/>
            <w:r>
              <w:t>OperationFault</w:t>
            </w:r>
            <w:proofErr w:type="spellEnd"/>
            <w:r>
              <w:t xml:space="preserve"> (</w:t>
            </w:r>
            <w:proofErr w:type="spellStart"/>
            <w:proofErr w:type="gramStart"/>
            <w:r>
              <w:t>json:OperationFault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rsidR="00BB0129" w:rsidP="00296BF2" w:rsidRDefault="00E83E4F" w14:paraId="58EC237C" w14:textId="32068390">
      <w:pPr>
        <w:pStyle w:val="Heading3"/>
      </w:pPr>
      <w:bookmarkStart w:name="_Toc29288956" w:id="295"/>
      <w:r>
        <w:t>Post Request</w:t>
      </w:r>
      <w:bookmarkEnd w:id="294"/>
      <w:bookmarkEnd w:id="295"/>
    </w:p>
    <w:p w:rsidRPr="009F1361" w:rsidR="009F1361" w:rsidP="009F1361" w:rsidRDefault="009F1361" w14:paraId="2E2DE95A" w14:textId="60181B96">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40EBBF1A"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761A274E" w14:textId="77777777">
            <w:pPr>
              <w:pStyle w:val="Compact"/>
            </w:pPr>
            <w:r>
              <w:t>Name</w:t>
            </w:r>
          </w:p>
        </w:tc>
        <w:tc>
          <w:tcPr>
            <w:tcW w:w="0" w:type="auto"/>
          </w:tcPr>
          <w:p w:rsidR="00BB0129" w:rsidRDefault="00E83E4F" w14:paraId="6462E4AD" w14:textId="77777777">
            <w:pPr>
              <w:pStyle w:val="Compact"/>
            </w:pPr>
            <w:proofErr w:type="spellStart"/>
            <w:r>
              <w:t>PostRequest</w:t>
            </w:r>
            <w:proofErr w:type="spellEnd"/>
          </w:p>
        </w:tc>
      </w:tr>
      <w:tr w:rsidR="00BB0129" w:rsidTr="00296BF2" w14:paraId="2D91039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F0F24C2" w14:textId="77777777">
            <w:pPr>
              <w:pStyle w:val="Compact"/>
            </w:pPr>
            <w:r>
              <w:t>Description</w:t>
            </w:r>
          </w:p>
        </w:tc>
        <w:tc>
          <w:tcPr>
            <w:tcW w:w="0" w:type="auto"/>
          </w:tcPr>
          <w:p w:rsidR="00BB0129" w:rsidRDefault="00E83E4F" w14:paraId="7301F7EC" w14:textId="77777777">
            <w:pPr>
              <w:pStyle w:val="Compact"/>
            </w:pPr>
            <w:r>
              <w:t>Posts a request message on a channel.</w:t>
            </w:r>
          </w:p>
        </w:tc>
      </w:tr>
      <w:tr w:rsidR="00BB0129" w:rsidTr="00296BF2" w14:paraId="42A4118D" w14:textId="77777777">
        <w:tc>
          <w:tcPr>
            <w:tcW w:w="0" w:type="auto"/>
          </w:tcPr>
          <w:p w:rsidR="00BB0129" w:rsidRDefault="00E83E4F" w14:paraId="2F4345DE" w14:textId="77777777">
            <w:pPr>
              <w:pStyle w:val="Compact"/>
            </w:pPr>
            <w:r>
              <w:t>Input</w:t>
            </w:r>
          </w:p>
        </w:tc>
        <w:tc>
          <w:tcPr>
            <w:tcW w:w="0" w:type="auto"/>
          </w:tcPr>
          <w:p w:rsidR="00BB0129" w:rsidRDefault="00E83E4F" w14:paraId="42DC2E37" w14:textId="737415EC">
            <w:proofErr w:type="spellStart"/>
            <w:r>
              <w:t>SessionID</w:t>
            </w:r>
            <w:proofErr w:type="spellEnd"/>
            <w:r>
              <w:t xml:space="preserve"> [1]</w:t>
            </w:r>
          </w:p>
          <w:p w:rsidR="00BB0129" w:rsidRDefault="00E83E4F" w14:paraId="13E5C249" w14:textId="4D294728">
            <w:proofErr w:type="spellStart"/>
            <w:r>
              <w:t>MessageContent</w:t>
            </w:r>
            <w:proofErr w:type="spellEnd"/>
            <w:r>
              <w:t xml:space="preserve"> [1]</w:t>
            </w:r>
          </w:p>
          <w:p w:rsidR="00BB0129" w:rsidRDefault="00E83E4F" w14:paraId="705B16E0" w14:textId="4549040C">
            <w:r>
              <w:t>Topic [1]</w:t>
            </w:r>
          </w:p>
          <w:p w:rsidR="00BB0129" w:rsidRDefault="00E83E4F" w14:paraId="71897D98" w14:textId="1DDA6991">
            <w:r>
              <w:t>Expiry [</w:t>
            </w:r>
            <w:proofErr w:type="gramStart"/>
            <w:r>
              <w:t>0..</w:t>
            </w:r>
            <w:proofErr w:type="gramEnd"/>
            <w:r>
              <w:t>1]</w:t>
            </w:r>
          </w:p>
        </w:tc>
      </w:tr>
      <w:tr w:rsidR="00BB0129" w:rsidTr="00296BF2" w14:paraId="53CCFF0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B422644" w14:textId="77777777">
            <w:pPr>
              <w:pStyle w:val="Compact"/>
            </w:pPr>
            <w:r>
              <w:t>Behavior</w:t>
            </w:r>
          </w:p>
        </w:tc>
        <w:tc>
          <w:tcPr>
            <w:tcW w:w="0" w:type="auto"/>
          </w:tcPr>
          <w:p w:rsidR="00BB0129" w:rsidRDefault="00E83E4F" w14:paraId="23C2C297" w14:textId="77777777">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rsidR="00BB0129" w:rsidRDefault="00E83E4F" w14:paraId="01AFE411" w14:textId="77777777">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rsidTr="00296BF2" w14:paraId="2FA66679" w14:textId="77777777">
        <w:tc>
          <w:tcPr>
            <w:tcW w:w="0" w:type="auto"/>
          </w:tcPr>
          <w:p w:rsidR="00BB0129" w:rsidRDefault="00E83E4F" w14:paraId="7A6142E7" w14:textId="77777777">
            <w:pPr>
              <w:pStyle w:val="Compact"/>
            </w:pPr>
            <w:r>
              <w:t>Output</w:t>
            </w:r>
          </w:p>
        </w:tc>
        <w:tc>
          <w:tcPr>
            <w:tcW w:w="0" w:type="auto"/>
          </w:tcPr>
          <w:p w:rsidR="00BB0129" w:rsidRDefault="00E83E4F" w14:paraId="00509D12" w14:textId="67BC2AA3">
            <w:pPr>
              <w:pStyle w:val="Compact"/>
            </w:pPr>
            <w:proofErr w:type="spellStart"/>
            <w:r>
              <w:t>MessageID</w:t>
            </w:r>
            <w:proofErr w:type="spellEnd"/>
            <w:r w:rsidR="00E55591">
              <w:t xml:space="preserve"> </w:t>
            </w:r>
            <w:r>
              <w:t>[1]</w:t>
            </w:r>
          </w:p>
        </w:tc>
      </w:tr>
      <w:tr w:rsidR="00BB0129" w:rsidTr="00296BF2" w14:paraId="05A0B6B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DB60CDF" w14:textId="77777777">
            <w:pPr>
              <w:pStyle w:val="Compact"/>
            </w:pPr>
            <w:r>
              <w:t>Faults</w:t>
            </w:r>
          </w:p>
        </w:tc>
        <w:tc>
          <w:tcPr>
            <w:tcW w:w="0" w:type="auto"/>
          </w:tcPr>
          <w:p w:rsidR="00BB0129" w:rsidRDefault="00E83E4F" w14:paraId="6C1891DD" w14:textId="77777777">
            <w:pPr>
              <w:pStyle w:val="Compact"/>
            </w:pPr>
            <w:proofErr w:type="spellStart"/>
            <w:r>
              <w:t>SessionFault</w:t>
            </w:r>
            <w:proofErr w:type="spellEnd"/>
          </w:p>
        </w:tc>
      </w:tr>
    </w:tbl>
    <w:p w:rsidR="002860E3" w:rsidP="002860E3" w:rsidRDefault="002860E3" w14:paraId="2B8D5684" w14:textId="77777777">
      <w:pPr>
        <w:pStyle w:val="Heading4"/>
      </w:pPr>
      <w:bookmarkStart w:name="expire-request" w:id="296"/>
      <w:bookmarkStart w:name="_Toc25357197" w:id="297"/>
      <w:bookmarkEnd w:id="296"/>
      <w:r>
        <w:t>SOAP Mapping</w:t>
      </w:r>
    </w:p>
    <w:p w:rsidR="002860E3" w:rsidP="002860E3" w:rsidRDefault="002860E3" w14:paraId="683CC6FD" w14:textId="3EABB57A">
      <w:pPr>
        <w:pStyle w:val="BodyText"/>
      </w:pPr>
      <w:r>
        <w:t>The Post</w:t>
      </w:r>
      <w:r w:rsidRPr="00F37CC4">
        <w:t xml:space="preserve"> </w:t>
      </w:r>
      <w:r w:rsidR="00C15A43">
        <w:t>Request</w:t>
      </w:r>
      <w:r w:rsidRPr="00F37CC4">
        <w:t xml:space="preserve"> </w:t>
      </w:r>
      <w:r>
        <w:t>general interface is mapped into SOAP 1.1/1.2 as embedded XML schemas in WSDL descriptions according to the following schema types.</w:t>
      </w:r>
    </w:p>
    <w:p w:rsidR="002860E3" w:rsidP="002860E3" w:rsidRDefault="002860E3" w14:paraId="7EAACB39"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860E3" w:rsidTr="00320F19" w14:paraId="530CE910"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860E3" w:rsidP="00320F19" w:rsidRDefault="002860E3" w14:paraId="79433873" w14:textId="77777777">
            <w:pPr>
              <w:pStyle w:val="Compact"/>
            </w:pPr>
            <w:r w:rsidRPr="00151DB9">
              <w:rPr>
                <w:b w:val="0"/>
              </w:rPr>
              <w:t>Input</w:t>
            </w:r>
          </w:p>
        </w:tc>
        <w:tc>
          <w:tcPr>
            <w:tcW w:w="4397" w:type="pct"/>
          </w:tcPr>
          <w:p w:rsidRPr="00136178" w:rsidR="002860E3" w:rsidP="00320F19" w:rsidRDefault="002860E3" w14:paraId="22D97F9A" w14:textId="09DFFFE7">
            <w:pPr>
              <w:rPr>
                <w:b w:val="0"/>
              </w:rPr>
            </w:pPr>
            <w:proofErr w:type="spellStart"/>
            <w:r w:rsidRPr="00136178">
              <w:rPr>
                <w:b w:val="0"/>
              </w:rPr>
              <w:t>Post</w:t>
            </w:r>
            <w:r w:rsidR="00111087">
              <w:rPr>
                <w:b w:val="0"/>
              </w:rPr>
              <w:t>Request</w:t>
            </w:r>
            <w:proofErr w:type="spellEnd"/>
            <w:r>
              <w:rPr>
                <w:b w:val="0"/>
              </w:rPr>
              <w:t xml:space="preserve"> (</w:t>
            </w:r>
            <w:proofErr w:type="spellStart"/>
            <w:proofErr w:type="gramStart"/>
            <w:r>
              <w:rPr>
                <w:b w:val="0"/>
              </w:rPr>
              <w:t>isbm:</w:t>
            </w:r>
            <w:r w:rsidRPr="00136178">
              <w:rPr>
                <w:b w:val="0"/>
              </w:rPr>
              <w:t>Post</w:t>
            </w:r>
            <w:r w:rsidR="00111087">
              <w:rPr>
                <w:b w:val="0"/>
              </w:rPr>
              <w:t>Request</w:t>
            </w:r>
            <w:proofErr w:type="spellEnd"/>
            <w:proofErr w:type="gramEnd"/>
            <w:r>
              <w:rPr>
                <w:b w:val="0"/>
              </w:rPr>
              <w:t>)</w:t>
            </w:r>
          </w:p>
          <w:p w:rsidRPr="00C418F6" w:rsidR="002860E3" w:rsidP="00320F19" w:rsidRDefault="002860E3" w14:paraId="0D00F91C" w14:textId="77777777">
            <w:pPr>
              <w:pStyle w:val="ListParagraph"/>
              <w:numPr>
                <w:ilvl w:val="0"/>
                <w:numId w:val="7"/>
              </w:numPr>
              <w:rPr>
                <w:b w:val="0"/>
              </w:rPr>
            </w:pPr>
            <w:proofErr w:type="spellStart"/>
            <w:r w:rsidRPr="00B212FB">
              <w:rPr>
                <w:b w:val="0"/>
              </w:rPr>
              <w:t>SessionID</w:t>
            </w:r>
            <w:proofErr w:type="spellEnd"/>
            <w:r w:rsidRPr="00B212FB">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C418F6">
              <w:rPr>
                <w:b w:val="0"/>
              </w:rPr>
              <w:t>xs:string</w:t>
            </w:r>
            <w:proofErr w:type="spellEnd"/>
            <w:proofErr w:type="gramEnd"/>
            <w:r w:rsidR="000F508D">
              <w:fldChar w:fldCharType="end"/>
            </w:r>
            <w:r w:rsidRPr="00C418F6">
              <w:rPr>
                <w:b w:val="0"/>
              </w:rPr>
              <w:t>) [1]</w:t>
            </w:r>
          </w:p>
          <w:p w:rsidRPr="00C418F6" w:rsidR="002860E3" w:rsidP="00320F19" w:rsidRDefault="002860E3" w14:paraId="7961698E" w14:textId="77777777">
            <w:pPr>
              <w:pStyle w:val="ListParagraph"/>
              <w:numPr>
                <w:ilvl w:val="0"/>
                <w:numId w:val="7"/>
              </w:numPr>
              <w:rPr>
                <w:b w:val="0"/>
              </w:rPr>
            </w:pPr>
            <w:proofErr w:type="spellStart"/>
            <w:r w:rsidRPr="00C418F6">
              <w:rPr>
                <w:b w:val="0"/>
              </w:rPr>
              <w:t>MessageContent</w:t>
            </w:r>
            <w:proofErr w:type="spellEnd"/>
            <w:r w:rsidRPr="00C418F6">
              <w:rPr>
                <w:b w:val="0"/>
              </w:rPr>
              <w:t xml:space="preserve"> (</w:t>
            </w:r>
            <w:proofErr w:type="spellStart"/>
            <w:r w:rsidR="000F508D">
              <w:fldChar w:fldCharType="begin"/>
            </w:r>
            <w:r w:rsidR="000F508D">
              <w:instrText xml:space="preserve"> HYPERLINK "http://www.openoandm.org/ws-isbm/1.0/ws-isbm.html" \l "message-content-xml" \h </w:instrText>
            </w:r>
            <w:r w:rsidR="000F508D">
              <w:fldChar w:fldCharType="separate"/>
            </w:r>
            <w:r w:rsidRPr="00C418F6">
              <w:rPr>
                <w:b w:val="0"/>
              </w:rPr>
              <w:t>isbm:MessageContent</w:t>
            </w:r>
            <w:proofErr w:type="spellEnd"/>
            <w:r w:rsidR="000F508D">
              <w:fldChar w:fldCharType="end"/>
            </w:r>
            <w:r w:rsidRPr="00C418F6">
              <w:rPr>
                <w:b w:val="0"/>
              </w:rPr>
              <w:t>) [1]</w:t>
            </w:r>
          </w:p>
          <w:p w:rsidRPr="00B212FB" w:rsidR="002860E3" w:rsidP="00320F19" w:rsidRDefault="002860E3" w14:paraId="291B6A3E" w14:textId="77777777">
            <w:pPr>
              <w:pStyle w:val="ListParagraph"/>
              <w:numPr>
                <w:ilvl w:val="0"/>
                <w:numId w:val="7"/>
              </w:numPr>
              <w:rPr>
                <w:b w:val="0"/>
              </w:rPr>
            </w:pPr>
            <w:r w:rsidRPr="00B212FB">
              <w:rPr>
                <w:b w:val="0"/>
              </w:rPr>
              <w:t>Topic (</w:t>
            </w:r>
            <w:proofErr w:type="spellStart"/>
            <w:r w:rsidR="000F508D">
              <w:fldChar w:fldCharType="begin"/>
            </w:r>
            <w:r w:rsidR="000F508D">
              <w:instrText xml:space="preserve"> HYPERLINK "http://www.w3.org/TR/xmlschema-2/" \l "string" \h </w:instrText>
            </w:r>
            <w:r w:rsidR="000F508D">
              <w:fldChar w:fldCharType="separate"/>
            </w:r>
            <w:proofErr w:type="gramStart"/>
            <w:r w:rsidRPr="00B212FB">
              <w:rPr>
                <w:rStyle w:val="Hyperlink"/>
                <w:b w:val="0"/>
              </w:rPr>
              <w:t>xs:string</w:t>
            </w:r>
            <w:proofErr w:type="spellEnd"/>
            <w:proofErr w:type="gramEnd"/>
            <w:r w:rsidR="000F508D">
              <w:rPr>
                <w:rStyle w:val="Hyperlink"/>
              </w:rPr>
              <w:fldChar w:fldCharType="end"/>
            </w:r>
            <w:r w:rsidRPr="00B212FB">
              <w:rPr>
                <w:b w:val="0"/>
              </w:rPr>
              <w:t>) [1..*]</w:t>
            </w:r>
          </w:p>
          <w:p w:rsidRPr="00B212FB" w:rsidR="002860E3" w:rsidP="00320F19" w:rsidRDefault="002860E3" w14:paraId="1BC79787" w14:textId="77777777">
            <w:pPr>
              <w:pStyle w:val="ListParagraph"/>
              <w:numPr>
                <w:ilvl w:val="0"/>
                <w:numId w:val="7"/>
              </w:numPr>
              <w:rPr>
                <w:b w:val="0"/>
              </w:rPr>
            </w:pPr>
            <w:r w:rsidRPr="00B212FB">
              <w:rPr>
                <w:b w:val="0"/>
              </w:rPr>
              <w:t>Expiry (</w:t>
            </w:r>
            <w:proofErr w:type="spellStart"/>
            <w:r w:rsidR="000F508D">
              <w:fldChar w:fldCharType="begin"/>
            </w:r>
            <w:r w:rsidR="000F508D">
              <w:instrText xml:space="preserve"> HYPERLINK "http://www.w3.org/TR/xmlschema-2/" \l "duration" \h </w:instrText>
            </w:r>
            <w:r w:rsidR="000F508D">
              <w:fldChar w:fldCharType="separate"/>
            </w:r>
            <w:proofErr w:type="gramStart"/>
            <w:r w:rsidRPr="00B212FB">
              <w:rPr>
                <w:rStyle w:val="Hyperlink"/>
                <w:b w:val="0"/>
              </w:rPr>
              <w:t>xs:duration</w:t>
            </w:r>
            <w:proofErr w:type="spellEnd"/>
            <w:proofErr w:type="gramEnd"/>
            <w:r w:rsidR="000F508D">
              <w:rPr>
                <w:rStyle w:val="Hyperlink"/>
              </w:rPr>
              <w:fldChar w:fldCharType="end"/>
            </w:r>
            <w:r w:rsidRPr="00B212FB">
              <w:rPr>
                <w:b w:val="0"/>
              </w:rPr>
              <w:t>) [0..1]</w:t>
            </w:r>
          </w:p>
        </w:tc>
      </w:tr>
      <w:tr w:rsidR="002860E3" w:rsidTr="00320F19" w14:paraId="647B85A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860E3" w:rsidP="00320F19" w:rsidRDefault="002860E3" w14:paraId="3155EE8B" w14:textId="77777777">
            <w:pPr>
              <w:pStyle w:val="Compact"/>
            </w:pPr>
            <w:r>
              <w:t>Output</w:t>
            </w:r>
          </w:p>
        </w:tc>
        <w:tc>
          <w:tcPr>
            <w:tcW w:w="4397" w:type="pct"/>
          </w:tcPr>
          <w:p w:rsidRPr="00957F55" w:rsidR="002860E3" w:rsidP="00320F19" w:rsidRDefault="002860E3" w14:paraId="48AD1B45" w14:textId="0C262EFA">
            <w:pPr>
              <w:rPr>
                <w:bCs/>
              </w:rPr>
            </w:pPr>
            <w:proofErr w:type="spellStart"/>
            <w:r w:rsidRPr="008E449A">
              <w:t>Post</w:t>
            </w:r>
            <w:r w:rsidR="00111087">
              <w:t>Request</w:t>
            </w:r>
            <w:r w:rsidRPr="008E449A">
              <w:t>Response</w:t>
            </w:r>
            <w:proofErr w:type="spellEnd"/>
            <w:r w:rsidRPr="008E449A">
              <w:t xml:space="preserve"> </w:t>
            </w:r>
            <w:r w:rsidRPr="00957F55">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Pr>
                <w:rStyle w:val="Hyperlink"/>
                <w:bCs/>
              </w:rPr>
              <w:t>isbm:</w:t>
            </w:r>
            <w:r w:rsidR="000F508D">
              <w:rPr>
                <w:rStyle w:val="Hyperlink"/>
                <w:bCs/>
              </w:rPr>
              <w:fldChar w:fldCharType="end"/>
            </w:r>
            <w:r w:rsidRPr="008E449A">
              <w:t>Post</w:t>
            </w:r>
            <w:r w:rsidR="00111087">
              <w:t>Request</w:t>
            </w:r>
            <w:r w:rsidRPr="008E449A">
              <w:t>Response</w:t>
            </w:r>
            <w:proofErr w:type="spellEnd"/>
            <w:r w:rsidRPr="00957F55">
              <w:rPr>
                <w:bCs/>
              </w:rPr>
              <w:t>)</w:t>
            </w:r>
          </w:p>
          <w:p w:rsidRPr="00957F55" w:rsidR="002860E3" w:rsidP="00320F19" w:rsidRDefault="002860E3" w14:paraId="33FBF890" w14:textId="77777777">
            <w:pPr>
              <w:pStyle w:val="ListParagraph"/>
              <w:numPr>
                <w:ilvl w:val="0"/>
                <w:numId w:val="7"/>
              </w:numPr>
            </w:pPr>
            <w:proofErr w:type="spellStart"/>
            <w:r>
              <w:t>MessageID</w:t>
            </w:r>
            <w:proofErr w:type="spellEnd"/>
            <w:r>
              <w:t xml:space="preserve"> </w:t>
            </w:r>
            <w:r w:rsidRPr="00957F55">
              <w:t>(</w:t>
            </w:r>
            <w:proofErr w:type="spellStart"/>
            <w:r w:rsidR="000F508D">
              <w:fldChar w:fldCharType="begin"/>
            </w:r>
            <w:r w:rsidR="000F508D">
              <w:instrText xml:space="preserve"> HYPERLINK "http://www.w3.org/TR/xmlschema-2/" \l "string" \h </w:instrText>
            </w:r>
            <w:r w:rsidR="000F508D">
              <w:fldChar w:fldCharType="separate"/>
            </w:r>
            <w:proofErr w:type="gramStart"/>
            <w:r w:rsidRPr="00957F55">
              <w:rPr>
                <w:rStyle w:val="Hyperlink"/>
              </w:rPr>
              <w:t>xs:string</w:t>
            </w:r>
            <w:proofErr w:type="spellEnd"/>
            <w:proofErr w:type="gramEnd"/>
            <w:r w:rsidR="000F508D">
              <w:rPr>
                <w:rStyle w:val="Hyperlink"/>
              </w:rPr>
              <w:fldChar w:fldCharType="end"/>
            </w:r>
            <w:r w:rsidRPr="00957F55">
              <w:t>) [1]</w:t>
            </w:r>
          </w:p>
        </w:tc>
      </w:tr>
      <w:tr w:rsidR="002860E3" w:rsidTr="00320F19" w14:paraId="1C742118" w14:textId="77777777">
        <w:tc>
          <w:tcPr>
            <w:tcW w:w="603" w:type="pct"/>
          </w:tcPr>
          <w:p w:rsidR="002860E3" w:rsidP="00320F19" w:rsidRDefault="002860E3" w14:paraId="71C238BE" w14:textId="77777777">
            <w:pPr>
              <w:pStyle w:val="Compact"/>
            </w:pPr>
            <w:r>
              <w:t>Faults</w:t>
            </w:r>
          </w:p>
        </w:tc>
        <w:tc>
          <w:tcPr>
            <w:tcW w:w="4397" w:type="pct"/>
          </w:tcPr>
          <w:p w:rsidR="002860E3" w:rsidP="00320F19" w:rsidRDefault="002860E3" w14:paraId="4307C743" w14:textId="77777777">
            <w:pPr>
              <w:pStyle w:val="Compact"/>
            </w:pPr>
            <w:proofErr w:type="spellStart"/>
            <w:r>
              <w:t>SessionFault</w:t>
            </w:r>
            <w:proofErr w:type="spellEnd"/>
          </w:p>
        </w:tc>
      </w:tr>
    </w:tbl>
    <w:p w:rsidR="002860E3" w:rsidP="002860E3" w:rsidRDefault="002860E3" w14:paraId="2E2661B3" w14:textId="77777777">
      <w:pPr>
        <w:pStyle w:val="Heading4"/>
      </w:pPr>
      <w:r>
        <w:lastRenderedPageBreak/>
        <w:t>REST Mapping</w:t>
      </w:r>
    </w:p>
    <w:p w:rsidR="002860E3" w:rsidP="002860E3" w:rsidRDefault="002860E3" w14:paraId="117ECA8D" w14:textId="44EAE3B3">
      <w:pPr>
        <w:pStyle w:val="BodyText"/>
      </w:pPr>
      <w:r>
        <w:t>The Post</w:t>
      </w:r>
      <w:r w:rsidRPr="00F37CC4">
        <w:t xml:space="preserve"> </w:t>
      </w:r>
      <w:r w:rsidR="00724D85">
        <w:t>Request</w:t>
      </w:r>
      <w:r>
        <w:t xml:space="preserve"> general interface is mapped into a RESTful interface as an </w:t>
      </w:r>
      <w:proofErr w:type="spellStart"/>
      <w:r>
        <w:t>OpenAPI</w:t>
      </w:r>
      <w:proofErr w:type="spellEnd"/>
      <w:r>
        <w:t xml:space="preserve"> description according to the following rules.</w:t>
      </w:r>
    </w:p>
    <w:p w:rsidR="002860E3" w:rsidP="002860E3" w:rsidRDefault="002860E3" w14:paraId="482D316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860E3" w:rsidTr="00320F19" w14:paraId="2129E6B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860E3" w:rsidP="00320F19" w:rsidRDefault="002860E3" w14:paraId="08CC2BE3" w14:textId="77777777">
            <w:pPr>
              <w:pStyle w:val="Compact"/>
            </w:pPr>
            <w:r w:rsidRPr="003B5061">
              <w:t>HTTP M</w:t>
            </w:r>
            <w:r>
              <w:t>ethod</w:t>
            </w:r>
          </w:p>
        </w:tc>
        <w:tc>
          <w:tcPr>
            <w:tcW w:w="4397" w:type="pct"/>
          </w:tcPr>
          <w:p w:rsidRPr="003B5061" w:rsidR="002860E3" w:rsidP="00320F19" w:rsidRDefault="002860E3" w14:paraId="1BBC482F" w14:textId="77777777">
            <w:pPr>
              <w:rPr>
                <w:bCs/>
              </w:rPr>
            </w:pPr>
            <w:r>
              <w:rPr>
                <w:bCs/>
              </w:rPr>
              <w:t>POST</w:t>
            </w:r>
          </w:p>
        </w:tc>
      </w:tr>
      <w:tr w:rsidR="002860E3" w:rsidTr="00320F19" w14:paraId="60EC84C2" w14:textId="77777777">
        <w:tc>
          <w:tcPr>
            <w:tcW w:w="603" w:type="pct"/>
          </w:tcPr>
          <w:p w:rsidRPr="003B5061" w:rsidR="002860E3" w:rsidP="00320F19" w:rsidRDefault="002860E3" w14:paraId="5F8440A2" w14:textId="77777777">
            <w:pPr>
              <w:pStyle w:val="Compact"/>
            </w:pPr>
            <w:r>
              <w:t xml:space="preserve">URL </w:t>
            </w:r>
          </w:p>
        </w:tc>
        <w:tc>
          <w:tcPr>
            <w:tcW w:w="4397" w:type="pct"/>
          </w:tcPr>
          <w:p w:rsidRPr="003B5061" w:rsidR="002860E3" w:rsidP="00320F19" w:rsidRDefault="00915691" w14:paraId="6FB07E5C" w14:textId="44364BD2">
            <w:pPr>
              <w:rPr>
                <w:bCs/>
              </w:rPr>
            </w:pPr>
            <w:r w:rsidRPr="00915691">
              <w:rPr>
                <w:bCs/>
              </w:rPr>
              <w:t>/sessions/{session-id}/requests</w:t>
            </w:r>
          </w:p>
        </w:tc>
      </w:tr>
      <w:tr w:rsidR="002860E3" w:rsidTr="00320F19" w14:paraId="3D3772A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860E3" w:rsidP="00320F19" w:rsidRDefault="002860E3" w14:paraId="6CADF1B2" w14:textId="77777777">
            <w:pPr>
              <w:pStyle w:val="Compact"/>
            </w:pPr>
            <w:r>
              <w:t>HTTP Body</w:t>
            </w:r>
          </w:p>
        </w:tc>
        <w:tc>
          <w:tcPr>
            <w:tcW w:w="4397" w:type="pct"/>
          </w:tcPr>
          <w:p w:rsidR="002860E3" w:rsidP="00320F19" w:rsidRDefault="002860E3" w14:paraId="681E3718" w14:textId="2FA3BB94">
            <w:proofErr w:type="spellStart"/>
            <w:r w:rsidRPr="00481990">
              <w:t>post</w:t>
            </w:r>
            <w:r w:rsidR="00F31FB0">
              <w:t>Request</w:t>
            </w:r>
            <w:proofErr w:type="spellEnd"/>
            <w:r>
              <w:t>(</w:t>
            </w:r>
            <w:proofErr w:type="spellStart"/>
            <w:proofErr w:type="gramStart"/>
            <w:r>
              <w:t>json:</w:t>
            </w:r>
            <w:r w:rsidRPr="00481990">
              <w:t>post</w:t>
            </w:r>
            <w:r w:rsidR="00F31FB0">
              <w:t>Request</w:t>
            </w:r>
            <w:proofErr w:type="spellEnd"/>
            <w:proofErr w:type="gramEnd"/>
            <w:r>
              <w:t>)</w:t>
            </w:r>
          </w:p>
          <w:p w:rsidR="002860E3" w:rsidP="00320F19" w:rsidRDefault="002860E3" w14:paraId="6A347041" w14:textId="77777777">
            <w:pPr>
              <w:pStyle w:val="ListParagraph"/>
              <w:numPr>
                <w:ilvl w:val="0"/>
                <w:numId w:val="7"/>
              </w:numPr>
            </w:pPr>
            <w:r w:rsidRPr="000A6C22">
              <w:t>Message</w:t>
            </w:r>
            <w:r>
              <w:t xml:space="preserve"> (</w:t>
            </w:r>
            <w:proofErr w:type="spellStart"/>
            <w:proofErr w:type="gramStart"/>
            <w:r>
              <w:t>json:Message</w:t>
            </w:r>
            <w:proofErr w:type="spellEnd"/>
            <w:proofErr w:type="gramEnd"/>
            <w:r>
              <w:t>) [1]</w:t>
            </w:r>
          </w:p>
          <w:p w:rsidRPr="000A6C22" w:rsidR="002860E3" w:rsidP="00320F19" w:rsidRDefault="002860E3" w14:paraId="78C353F6" w14:textId="77777777">
            <w:pPr>
              <w:pStyle w:val="ListParagraph"/>
              <w:numPr>
                <w:ilvl w:val="1"/>
                <w:numId w:val="7"/>
              </w:numPr>
            </w:pPr>
            <w:r w:rsidRPr="000A6C22">
              <w:t>Content (</w:t>
            </w:r>
            <w:proofErr w:type="spellStart"/>
            <w:r w:rsidR="000F508D">
              <w:fldChar w:fldCharType="begin"/>
            </w:r>
            <w:r w:rsidR="000F508D">
              <w:instrText xml:space="preserve"> HYPERLINK "http://www.openoandm.org/ws-isbm/1.0/ws-isbm.html" \l "message-content-xml" \h </w:instrText>
            </w:r>
            <w:r w:rsidR="000F508D">
              <w:fldChar w:fldCharType="separate"/>
            </w:r>
            <w:r>
              <w:t>json</w:t>
            </w:r>
            <w:r w:rsidRPr="000A6C22">
              <w:t>:MessageContent</w:t>
            </w:r>
            <w:proofErr w:type="spellEnd"/>
            <w:r w:rsidR="000F508D">
              <w:fldChar w:fldCharType="end"/>
            </w:r>
            <w:r w:rsidRPr="000A6C22">
              <w:t>) [1]</w:t>
            </w:r>
          </w:p>
          <w:p w:rsidRPr="000A6C22" w:rsidR="002860E3" w:rsidP="00320F19" w:rsidRDefault="002860E3" w14:paraId="78790936" w14:textId="77777777">
            <w:pPr>
              <w:pStyle w:val="ListParagraph"/>
              <w:numPr>
                <w:ilvl w:val="1"/>
                <w:numId w:val="7"/>
              </w:numPr>
            </w:pPr>
            <w:r w:rsidRPr="000A6C22">
              <w:t>Topic (</w:t>
            </w:r>
            <w:proofErr w:type="spellStart"/>
            <w:r w:rsidR="000F508D">
              <w:fldChar w:fldCharType="begin"/>
            </w:r>
            <w:r w:rsidR="000F508D">
              <w:instrText xml:space="preserve"> HYPERLINK "http://www.w3.org/TR/xmlschema-2/" \l "string" \h </w:instrText>
            </w:r>
            <w:r w:rsidR="000F508D">
              <w:fldChar w:fldCharType="separate"/>
            </w:r>
            <w:proofErr w:type="gramStart"/>
            <w:r>
              <w:t>json</w:t>
            </w:r>
            <w:r w:rsidRPr="000A6C22">
              <w:rPr>
                <w:rStyle w:val="Hyperlink"/>
              </w:rPr>
              <w:t>:string</w:t>
            </w:r>
            <w:proofErr w:type="spellEnd"/>
            <w:proofErr w:type="gramEnd"/>
            <w:r w:rsidR="000F508D">
              <w:rPr>
                <w:rStyle w:val="Hyperlink"/>
              </w:rPr>
              <w:fldChar w:fldCharType="end"/>
            </w:r>
            <w:r w:rsidRPr="000A6C22">
              <w:t>) [1..*]</w:t>
            </w:r>
          </w:p>
          <w:p w:rsidRPr="003B5061" w:rsidR="002860E3" w:rsidP="00320F19" w:rsidRDefault="002860E3" w14:paraId="56635EC4" w14:textId="77777777">
            <w:pPr>
              <w:pStyle w:val="ListParagraph"/>
              <w:numPr>
                <w:ilvl w:val="1"/>
                <w:numId w:val="7"/>
              </w:numPr>
            </w:pPr>
            <w:r w:rsidRPr="000A6C22">
              <w:t>Expiry (</w:t>
            </w:r>
            <w:proofErr w:type="spellStart"/>
            <w:proofErr w:type="gramStart"/>
            <w:r>
              <w:t>json:duration</w:t>
            </w:r>
            <w:proofErr w:type="spellEnd"/>
            <w:proofErr w:type="gramEnd"/>
            <w:r w:rsidRPr="000A6C22">
              <w:t>) [0..1]</w:t>
            </w:r>
          </w:p>
        </w:tc>
      </w:tr>
      <w:tr w:rsidR="002860E3" w:rsidTr="00320F19" w14:paraId="04ADC3F2" w14:textId="77777777">
        <w:tc>
          <w:tcPr>
            <w:tcW w:w="603" w:type="pct"/>
          </w:tcPr>
          <w:p w:rsidR="002860E3" w:rsidP="00320F19" w:rsidRDefault="002860E3" w14:paraId="133718CA" w14:textId="77777777">
            <w:pPr>
              <w:pStyle w:val="Compact"/>
            </w:pPr>
            <w:r>
              <w:t>HTTP Response (Success)</w:t>
            </w:r>
          </w:p>
        </w:tc>
        <w:tc>
          <w:tcPr>
            <w:tcW w:w="4397" w:type="pct"/>
          </w:tcPr>
          <w:p w:rsidR="002860E3" w:rsidP="00320F19" w:rsidRDefault="002860E3" w14:paraId="43BEAADD" w14:textId="77777777">
            <w:pPr>
              <w:pStyle w:val="Compact"/>
            </w:pPr>
            <w:r>
              <w:t>201 Created</w:t>
            </w:r>
          </w:p>
        </w:tc>
      </w:tr>
      <w:tr w:rsidR="002860E3" w:rsidTr="00320F19" w14:paraId="105A582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860E3" w:rsidP="00320F19" w:rsidRDefault="002860E3" w14:paraId="1942BE5C" w14:textId="77777777">
            <w:pPr>
              <w:pStyle w:val="Compact"/>
            </w:pPr>
            <w:r>
              <w:t>Output</w:t>
            </w:r>
          </w:p>
        </w:tc>
        <w:tc>
          <w:tcPr>
            <w:tcW w:w="4397" w:type="pct"/>
          </w:tcPr>
          <w:p w:rsidR="002860E3" w:rsidP="00320F19" w:rsidRDefault="002860E3" w14:paraId="308D7FAD" w14:textId="77777777">
            <w:pPr>
              <w:pStyle w:val="Compact"/>
            </w:pPr>
            <w:r>
              <w:t>Message (</w:t>
            </w:r>
            <w:proofErr w:type="spellStart"/>
            <w:proofErr w:type="gramStart"/>
            <w:r>
              <w:t>json:Message</w:t>
            </w:r>
            <w:proofErr w:type="spellEnd"/>
            <w:proofErr w:type="gramEnd"/>
            <w:r>
              <w:t>)</w:t>
            </w:r>
          </w:p>
          <w:p w:rsidR="002860E3" w:rsidP="00320F19" w:rsidRDefault="002860E3" w14:paraId="3F67E8CA" w14:textId="77777777">
            <w:pPr>
              <w:pStyle w:val="ListParagraph"/>
              <w:numPr>
                <w:ilvl w:val="0"/>
                <w:numId w:val="7"/>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0F508D">
              <w:fldChar w:fldCharType="begin"/>
            </w:r>
            <w:r w:rsidR="000F508D">
              <w:instrText xml:space="preserve"> HYPERLINK "http://www.w3.org/TR/xmlschema-2/" \l "string" \h </w:instrText>
            </w:r>
            <w:r w:rsidR="000F508D">
              <w:fldChar w:fldCharType="separate"/>
            </w:r>
            <w:proofErr w:type="gramStart"/>
            <w:r>
              <w:rPr>
                <w:rStyle w:val="Hyperlink"/>
              </w:rPr>
              <w:t>json</w:t>
            </w:r>
            <w:r w:rsidRPr="00957F55">
              <w:rPr>
                <w:rStyle w:val="Hyperlink"/>
              </w:rPr>
              <w:t>:string</w:t>
            </w:r>
            <w:proofErr w:type="spellEnd"/>
            <w:proofErr w:type="gramEnd"/>
            <w:r w:rsidR="000F508D">
              <w:rPr>
                <w:rStyle w:val="Hyperlink"/>
              </w:rPr>
              <w:fldChar w:fldCharType="end"/>
            </w:r>
            <w:r w:rsidRPr="00957F55">
              <w:t>) [1]</w:t>
            </w:r>
          </w:p>
        </w:tc>
      </w:tr>
      <w:tr w:rsidR="002860E3" w:rsidTr="00320F19" w14:paraId="1020D788" w14:textId="77777777">
        <w:trPr>
          <w:trHeight w:val="972"/>
        </w:trPr>
        <w:tc>
          <w:tcPr>
            <w:tcW w:w="603" w:type="pct"/>
          </w:tcPr>
          <w:p w:rsidR="002860E3" w:rsidP="00320F19" w:rsidRDefault="002860E3" w14:paraId="74F5015F" w14:textId="77777777">
            <w:pPr>
              <w:pStyle w:val="Compact"/>
            </w:pPr>
            <w:r>
              <w:t>HTTP Response</w:t>
            </w:r>
          </w:p>
          <w:p w:rsidR="002860E3" w:rsidP="00320F19" w:rsidRDefault="002860E3" w14:paraId="7642899A" w14:textId="77777777">
            <w:pPr>
              <w:pStyle w:val="Compact"/>
            </w:pPr>
            <w:r>
              <w:t>(Error)</w:t>
            </w:r>
          </w:p>
        </w:tc>
        <w:tc>
          <w:tcPr>
            <w:tcW w:w="4397" w:type="pct"/>
          </w:tcPr>
          <w:p w:rsidR="002860E3" w:rsidP="00320F19" w:rsidRDefault="002860E3" w14:paraId="71A5CEF4" w14:textId="77777777">
            <w:proofErr w:type="spellStart"/>
            <w:r>
              <w:t>SessionFault</w:t>
            </w:r>
            <w:proofErr w:type="spellEnd"/>
            <w:r>
              <w:t xml:space="preserve"> (</w:t>
            </w:r>
            <w:proofErr w:type="spellStart"/>
            <w:proofErr w:type="gramStart"/>
            <w:r>
              <w:t>json:SessionFault</w:t>
            </w:r>
            <w:proofErr w:type="spellEnd"/>
            <w:proofErr w:type="gramEnd"/>
            <w:r>
              <w:t>) – 404 Not Found</w:t>
            </w:r>
          </w:p>
          <w:p w:rsidR="002860E3" w:rsidP="00344140" w:rsidRDefault="002860E3" w14:paraId="2E51B887" w14:textId="4792CD0D">
            <w:pPr>
              <w:pStyle w:val="Compact"/>
            </w:pPr>
            <w:proofErr w:type="spellStart"/>
            <w:r>
              <w:t>SessionFault</w:t>
            </w:r>
            <w:proofErr w:type="spellEnd"/>
            <w:r>
              <w:t xml:space="preserve"> (</w:t>
            </w:r>
            <w:proofErr w:type="spellStart"/>
            <w:proofErr w:type="gramStart"/>
            <w:r>
              <w:t>json:SessionFault</w:t>
            </w:r>
            <w:proofErr w:type="spellEnd"/>
            <w:proofErr w:type="gramEnd"/>
            <w:r>
              <w:t xml:space="preserve">) – </w:t>
            </w:r>
            <w:r w:rsidRPr="009A4FB8">
              <w:t xml:space="preserve">422 </w:t>
            </w:r>
            <w:proofErr w:type="spellStart"/>
            <w:r w:rsidRPr="009A4FB8">
              <w:t>Unprocessable</w:t>
            </w:r>
            <w:proofErr w:type="spellEnd"/>
            <w:r w:rsidRPr="009A4FB8">
              <w:t xml:space="preserve"> Entity</w:t>
            </w:r>
            <w:r w:rsidR="00344140">
              <w:t xml:space="preserve"> – </w:t>
            </w:r>
            <w:r w:rsidRPr="00D44B31" w:rsidR="00344140">
              <w:t xml:space="preserve">session exists but does not correspond to a </w:t>
            </w:r>
            <w:r w:rsidR="00344140">
              <w:t xml:space="preserve">consumer request </w:t>
            </w:r>
            <w:r w:rsidRPr="00D44B31" w:rsidR="00344140">
              <w:t>session type</w:t>
            </w:r>
          </w:p>
        </w:tc>
      </w:tr>
    </w:tbl>
    <w:p w:rsidR="00BB0129" w:rsidP="00296BF2" w:rsidRDefault="00E83E4F" w14:paraId="018F100F" w14:textId="10713D3B">
      <w:pPr>
        <w:pStyle w:val="Heading3"/>
      </w:pPr>
      <w:bookmarkStart w:name="_Toc29288957" w:id="298"/>
      <w:r>
        <w:t>Expire Request</w:t>
      </w:r>
      <w:bookmarkEnd w:id="297"/>
      <w:bookmarkEnd w:id="298"/>
    </w:p>
    <w:p w:rsidRPr="00250F06" w:rsidR="00250F06" w:rsidP="00250F06" w:rsidRDefault="00250F06" w14:paraId="51787287" w14:textId="024DF4C5">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2B295D68"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867C70B" w14:textId="77777777">
            <w:pPr>
              <w:pStyle w:val="Compact"/>
            </w:pPr>
            <w:r>
              <w:t>Name</w:t>
            </w:r>
          </w:p>
        </w:tc>
        <w:tc>
          <w:tcPr>
            <w:tcW w:w="0" w:type="auto"/>
          </w:tcPr>
          <w:p w:rsidR="00BB0129" w:rsidRDefault="00E83E4F" w14:paraId="704BE8A8" w14:textId="77777777">
            <w:pPr>
              <w:pStyle w:val="Compact"/>
            </w:pPr>
            <w:proofErr w:type="spellStart"/>
            <w:r>
              <w:t>ExpireRequest</w:t>
            </w:r>
            <w:proofErr w:type="spellEnd"/>
          </w:p>
        </w:tc>
      </w:tr>
      <w:tr w:rsidR="00BB0129" w:rsidTr="00296BF2" w14:paraId="57822F2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CF139AB" w14:textId="77777777">
            <w:pPr>
              <w:pStyle w:val="Compact"/>
            </w:pPr>
            <w:r>
              <w:t>Description</w:t>
            </w:r>
          </w:p>
        </w:tc>
        <w:tc>
          <w:tcPr>
            <w:tcW w:w="0" w:type="auto"/>
          </w:tcPr>
          <w:p w:rsidR="00BB0129" w:rsidRDefault="00E83E4F" w14:paraId="7D3E3B9F" w14:textId="77777777">
            <w:pPr>
              <w:pStyle w:val="Compact"/>
            </w:pPr>
            <w:r>
              <w:t>Expires a posted request message.</w:t>
            </w:r>
          </w:p>
        </w:tc>
      </w:tr>
      <w:tr w:rsidR="00BB0129" w:rsidTr="00296BF2" w14:paraId="2A6C9224" w14:textId="77777777">
        <w:tc>
          <w:tcPr>
            <w:tcW w:w="0" w:type="auto"/>
          </w:tcPr>
          <w:p w:rsidR="00BB0129" w:rsidRDefault="00E83E4F" w14:paraId="3858F19F" w14:textId="77777777">
            <w:pPr>
              <w:pStyle w:val="Compact"/>
            </w:pPr>
            <w:r>
              <w:t>Input</w:t>
            </w:r>
          </w:p>
        </w:tc>
        <w:tc>
          <w:tcPr>
            <w:tcW w:w="0" w:type="auto"/>
          </w:tcPr>
          <w:p w:rsidR="00BB0129" w:rsidRDefault="00E83E4F" w14:paraId="473A288B" w14:textId="68513C74">
            <w:proofErr w:type="spellStart"/>
            <w:r>
              <w:t>SessionID</w:t>
            </w:r>
            <w:proofErr w:type="spellEnd"/>
            <w:r>
              <w:t xml:space="preserve"> [1]</w:t>
            </w:r>
          </w:p>
          <w:p w:rsidR="00BB0129" w:rsidRDefault="00E83E4F" w14:paraId="1D3236CA" w14:textId="19FE7855">
            <w:proofErr w:type="spellStart"/>
            <w:r>
              <w:t>MessageID</w:t>
            </w:r>
            <w:proofErr w:type="spellEnd"/>
            <w:r>
              <w:t xml:space="preserve"> [1]</w:t>
            </w:r>
          </w:p>
        </w:tc>
      </w:tr>
      <w:tr w:rsidR="00BB0129" w:rsidTr="00296BF2" w14:paraId="770AB79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22F2FBE" w14:textId="77777777">
            <w:pPr>
              <w:pStyle w:val="Compact"/>
            </w:pPr>
            <w:r>
              <w:t>Behavior</w:t>
            </w:r>
          </w:p>
        </w:tc>
        <w:tc>
          <w:tcPr>
            <w:tcW w:w="0" w:type="auto"/>
          </w:tcPr>
          <w:p w:rsidR="00BB0129" w:rsidRDefault="00E83E4F" w14:paraId="07475C80" w14:textId="77777777">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rsidR="00BB0129" w:rsidRDefault="00E83E4F" w14:paraId="57B4511F" w14:textId="77777777">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rsidR="00BB0129" w:rsidRDefault="00E83E4F" w14:paraId="5FA1D56A" w14:textId="2A09D165">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rsidR="003E79B6" w:rsidP="00DB3ACE" w:rsidRDefault="0076225E" w14:paraId="3B98FC10" w14:textId="03881854">
            <w:r>
              <w:t>Any unread responses</w:t>
            </w:r>
            <w:r w:rsidR="00AE106B">
              <w:t xml:space="preserve"> associated with the request</w:t>
            </w:r>
            <w:r>
              <w:t xml:space="preserve"> MAY be removed from the queue of the consumer.</w:t>
            </w:r>
          </w:p>
        </w:tc>
      </w:tr>
      <w:tr w:rsidR="00BB0129" w:rsidTr="00296BF2" w14:paraId="53447756" w14:textId="77777777">
        <w:tc>
          <w:tcPr>
            <w:tcW w:w="0" w:type="auto"/>
          </w:tcPr>
          <w:p w:rsidR="00BB0129" w:rsidRDefault="00E83E4F" w14:paraId="713139FF" w14:textId="77777777">
            <w:pPr>
              <w:pStyle w:val="Compact"/>
            </w:pPr>
            <w:r>
              <w:t>Output</w:t>
            </w:r>
          </w:p>
        </w:tc>
        <w:tc>
          <w:tcPr>
            <w:tcW w:w="0" w:type="auto"/>
          </w:tcPr>
          <w:p w:rsidR="00BB0129" w:rsidRDefault="00E83E4F" w14:paraId="088AE373" w14:textId="77777777">
            <w:pPr>
              <w:pStyle w:val="Compact"/>
            </w:pPr>
            <w:r>
              <w:t>N/A</w:t>
            </w:r>
          </w:p>
        </w:tc>
      </w:tr>
      <w:tr w:rsidR="00BB0129" w:rsidTr="00296BF2" w14:paraId="29F0711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4A2FFCE" w14:textId="77777777">
            <w:pPr>
              <w:pStyle w:val="Compact"/>
            </w:pPr>
            <w:r>
              <w:lastRenderedPageBreak/>
              <w:t>Faults</w:t>
            </w:r>
          </w:p>
        </w:tc>
        <w:tc>
          <w:tcPr>
            <w:tcW w:w="0" w:type="auto"/>
          </w:tcPr>
          <w:p w:rsidR="00BB0129" w:rsidRDefault="00E83E4F" w14:paraId="7C3C21FA" w14:textId="77777777">
            <w:pPr>
              <w:pStyle w:val="Compact"/>
            </w:pPr>
            <w:proofErr w:type="spellStart"/>
            <w:r>
              <w:t>SessionFault</w:t>
            </w:r>
            <w:proofErr w:type="spellEnd"/>
          </w:p>
        </w:tc>
      </w:tr>
    </w:tbl>
    <w:p w:rsidR="00DB3ACE" w:rsidP="00D049B2" w:rsidRDefault="00E512E0" w14:paraId="72AAB426" w14:textId="1328A74A">
      <w:pPr>
        <w:pStyle w:val="Note"/>
      </w:pPr>
      <w:bookmarkStart w:name="read-response" w:id="299"/>
      <w:bookmarkEnd w:id="299"/>
      <w:r w:rsidRPr="00D049B2">
        <w:t>N</w:t>
      </w:r>
      <w:r>
        <w:t>OTE</w:t>
      </w:r>
      <w:r>
        <w:tab/>
      </w:r>
      <w:r w:rsidRPr="00DB3ACE" w:rsidR="00DB3ACE">
        <w:t xml:space="preserve">It has been left open for </w:t>
      </w:r>
      <w:r w:rsidR="00A87C07">
        <w:t>v</w:t>
      </w:r>
      <w:r w:rsidRPr="00DB3ACE" w:rsidR="00DB3ACE">
        <w:t xml:space="preserve">endor’s implementation to document what should happen to responses that have already been posted against a request that </w:t>
      </w:r>
      <w:r w:rsidR="00A87C07">
        <w:t>ha</w:t>
      </w:r>
      <w:r w:rsidRPr="00DB3ACE" w:rsidR="00DB3ACE">
        <w:t>s subsequently expired. T</w:t>
      </w:r>
      <w:r w:rsidR="00A87C07">
        <w:t>he two options are</w:t>
      </w:r>
      <w:r w:rsidRPr="00DB3ACE" w:rsidR="00DB3ACE">
        <w:t>, should responses be available for consumer to read or should they be removed from the consumer’s queue (unless they have been read previously).</w:t>
      </w:r>
    </w:p>
    <w:p w:rsidR="00563C90" w:rsidP="00563C90" w:rsidRDefault="00563C90" w14:paraId="42F97BDE" w14:textId="77777777">
      <w:pPr>
        <w:pStyle w:val="Heading4"/>
      </w:pPr>
      <w:bookmarkStart w:name="_Toc25357198" w:id="300"/>
      <w:r>
        <w:t>SOAP Mapping</w:t>
      </w:r>
    </w:p>
    <w:p w:rsidR="00563C90" w:rsidP="00563C90" w:rsidRDefault="00563C90" w14:paraId="7811C012" w14:textId="58955097">
      <w:pPr>
        <w:pStyle w:val="BodyText"/>
      </w:pPr>
      <w:r>
        <w:t>The Expire</w:t>
      </w:r>
      <w:r w:rsidRPr="00F37CC4">
        <w:t xml:space="preserve"> </w:t>
      </w:r>
      <w:r w:rsidR="00C631A2">
        <w:t>Request</w:t>
      </w:r>
      <w:r w:rsidRPr="00F37CC4">
        <w:t xml:space="preserve"> </w:t>
      </w:r>
      <w:r>
        <w:t>general interface is mapped into SOAP 1.1/1.2 as embedded XML schemas in WSDL descriptions according to the following schema types.</w:t>
      </w:r>
    </w:p>
    <w:p w:rsidR="00563C90" w:rsidP="00563C90" w:rsidRDefault="00563C90" w14:paraId="5C027D3B"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563C90" w:rsidTr="00320F19" w14:paraId="31953C2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D06798" w:rsidR="00563C90" w:rsidP="00320F19" w:rsidRDefault="00563C90" w14:paraId="668B22AA" w14:textId="77777777">
            <w:pPr>
              <w:pStyle w:val="Compact"/>
              <w:rPr>
                <w:bCs/>
              </w:rPr>
            </w:pPr>
            <w:r w:rsidRPr="00D06798">
              <w:rPr>
                <w:bCs/>
              </w:rPr>
              <w:t>Input</w:t>
            </w:r>
          </w:p>
        </w:tc>
        <w:tc>
          <w:tcPr>
            <w:tcW w:w="4397" w:type="pct"/>
          </w:tcPr>
          <w:p w:rsidRPr="00D06798" w:rsidR="00563C90" w:rsidP="00320F19" w:rsidRDefault="00563C90" w14:paraId="02BDB29F" w14:textId="621DC746">
            <w:pPr>
              <w:rPr>
                <w:bCs/>
              </w:rPr>
            </w:pPr>
            <w:proofErr w:type="spellStart"/>
            <w:r w:rsidRPr="00D06798">
              <w:rPr>
                <w:bCs/>
              </w:rPr>
              <w:t>Expire</w:t>
            </w:r>
            <w:r w:rsidR="002A5C04">
              <w:rPr>
                <w:bCs/>
              </w:rPr>
              <w:t>Request</w:t>
            </w:r>
            <w:proofErr w:type="spellEnd"/>
            <w:r w:rsidRPr="00D06798">
              <w:rPr>
                <w:bCs/>
              </w:rPr>
              <w:t xml:space="preserve"> (</w:t>
            </w:r>
            <w:proofErr w:type="spellStart"/>
            <w:proofErr w:type="gramStart"/>
            <w:r w:rsidRPr="00D06798">
              <w:rPr>
                <w:bCs/>
              </w:rPr>
              <w:t>isbm:Expire</w:t>
            </w:r>
            <w:r w:rsidR="002A5C04">
              <w:rPr>
                <w:bCs/>
              </w:rPr>
              <w:t>Request</w:t>
            </w:r>
            <w:proofErr w:type="spellEnd"/>
            <w:proofErr w:type="gramEnd"/>
            <w:r w:rsidRPr="00D06798">
              <w:rPr>
                <w:bCs/>
              </w:rPr>
              <w:t>)</w:t>
            </w:r>
          </w:p>
          <w:p w:rsidRPr="00D06798" w:rsidR="00563C90" w:rsidP="00320F19" w:rsidRDefault="00563C90" w14:paraId="427A2F97" w14:textId="77777777">
            <w:pPr>
              <w:pStyle w:val="ListParagraph"/>
              <w:numPr>
                <w:ilvl w:val="0"/>
                <w:numId w:val="7"/>
              </w:numPr>
              <w:rPr>
                <w:bCs/>
              </w:rPr>
            </w:pPr>
            <w:proofErr w:type="spellStart"/>
            <w:r w:rsidRPr="00D06798">
              <w:rPr>
                <w:bCs/>
              </w:rPr>
              <w:t>SessionID</w:t>
            </w:r>
            <w:proofErr w:type="spellEnd"/>
            <w:r w:rsidRPr="00D06798">
              <w:rPr>
                <w:bCs/>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D06798">
              <w:rPr>
                <w:bCs/>
              </w:rPr>
              <w:t>xs:string</w:t>
            </w:r>
            <w:proofErr w:type="spellEnd"/>
            <w:proofErr w:type="gramEnd"/>
            <w:r w:rsidR="000F508D">
              <w:rPr>
                <w:bCs/>
              </w:rPr>
              <w:fldChar w:fldCharType="end"/>
            </w:r>
            <w:r w:rsidRPr="00D06798">
              <w:rPr>
                <w:bCs/>
              </w:rPr>
              <w:t>) [1]</w:t>
            </w:r>
          </w:p>
          <w:p w:rsidRPr="00D06798" w:rsidR="00563C90" w:rsidP="00320F19" w:rsidRDefault="00563C90" w14:paraId="648085AD" w14:textId="77777777">
            <w:pPr>
              <w:pStyle w:val="ListParagraph"/>
              <w:numPr>
                <w:ilvl w:val="0"/>
                <w:numId w:val="7"/>
              </w:numPr>
              <w:rPr>
                <w:bCs/>
              </w:rPr>
            </w:pPr>
            <w:proofErr w:type="spellStart"/>
            <w:r w:rsidRPr="00D06798">
              <w:rPr>
                <w:bCs/>
              </w:rPr>
              <w:t>MessageID</w:t>
            </w:r>
            <w:proofErr w:type="spellEnd"/>
            <w:r w:rsidRPr="00D06798">
              <w:rPr>
                <w:bCs/>
              </w:rPr>
              <w:t xml:space="preserve"> (</w:t>
            </w:r>
            <w:proofErr w:type="spellStart"/>
            <w:r w:rsidR="000F508D">
              <w:fldChar w:fldCharType="begin"/>
            </w:r>
            <w:r w:rsidR="000F508D">
              <w:instrText xml:space="preserve"> HYPERLINK "http://www.openoandm.org/ws-isbm/1.0/ws-isbm.html" \l "message-content-xml" \h </w:instrText>
            </w:r>
            <w:r w:rsidR="000F508D">
              <w:fldChar w:fldCharType="separate"/>
            </w:r>
            <w:r w:rsidRPr="00D06798">
              <w:rPr>
                <w:bCs/>
              </w:rPr>
              <w:t>xs:string</w:t>
            </w:r>
            <w:proofErr w:type="spellEnd"/>
            <w:r w:rsidR="000F508D">
              <w:rPr>
                <w:bCs/>
              </w:rPr>
              <w:fldChar w:fldCharType="end"/>
            </w:r>
            <w:r w:rsidRPr="00D06798">
              <w:rPr>
                <w:bCs/>
              </w:rPr>
              <w:t>) [1]</w:t>
            </w:r>
          </w:p>
        </w:tc>
      </w:tr>
      <w:tr w:rsidR="00563C90" w:rsidTr="00320F19" w14:paraId="018E2A17" w14:textId="77777777">
        <w:tc>
          <w:tcPr>
            <w:tcW w:w="603" w:type="pct"/>
          </w:tcPr>
          <w:p w:rsidR="00563C90" w:rsidP="00320F19" w:rsidRDefault="00563C90" w14:paraId="45326DA1" w14:textId="77777777">
            <w:pPr>
              <w:pStyle w:val="Compact"/>
            </w:pPr>
            <w:r>
              <w:t>Output</w:t>
            </w:r>
          </w:p>
        </w:tc>
        <w:tc>
          <w:tcPr>
            <w:tcW w:w="4397" w:type="pct"/>
          </w:tcPr>
          <w:p w:rsidRPr="00957F55" w:rsidR="00563C90" w:rsidP="00320F19" w:rsidRDefault="00563C90" w14:paraId="3AA486D1" w14:textId="3A14D3B9">
            <w:pPr>
              <w:rPr>
                <w:bCs/>
              </w:rPr>
            </w:pPr>
            <w:proofErr w:type="spellStart"/>
            <w:r w:rsidRPr="00B738B0">
              <w:t>Expire</w:t>
            </w:r>
            <w:r w:rsidR="001B085A">
              <w:t>Request</w:t>
            </w:r>
            <w:r w:rsidRPr="008E449A">
              <w:t>Response</w:t>
            </w:r>
            <w:proofErr w:type="spellEnd"/>
            <w:r w:rsidRPr="008E449A">
              <w:t xml:space="preserve"> </w:t>
            </w:r>
            <w:r w:rsidRPr="00957F55">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Pr>
                <w:rStyle w:val="Hyperlink"/>
                <w:bCs/>
              </w:rPr>
              <w:t>isbm:</w:t>
            </w:r>
            <w:r w:rsidR="000F508D">
              <w:rPr>
                <w:rStyle w:val="Hyperlink"/>
                <w:bCs/>
              </w:rPr>
              <w:fldChar w:fldCharType="end"/>
            </w:r>
            <w:r w:rsidRPr="00B738B0">
              <w:t>Expire</w:t>
            </w:r>
            <w:r w:rsidR="001B085A">
              <w:t>Request</w:t>
            </w:r>
            <w:r w:rsidRPr="008E449A">
              <w:t>Response</w:t>
            </w:r>
            <w:proofErr w:type="spellEnd"/>
            <w:r w:rsidRPr="00957F55">
              <w:rPr>
                <w:bCs/>
              </w:rPr>
              <w:t>)</w:t>
            </w:r>
          </w:p>
          <w:p w:rsidRPr="00957F55" w:rsidR="00563C90" w:rsidP="00320F19" w:rsidRDefault="00563C90" w14:paraId="54D4C4C9" w14:textId="77777777">
            <w:pPr>
              <w:pStyle w:val="ListParagraph"/>
              <w:numPr>
                <w:ilvl w:val="0"/>
                <w:numId w:val="7"/>
              </w:numPr>
            </w:pPr>
            <w:r>
              <w:t>No content</w:t>
            </w:r>
          </w:p>
        </w:tc>
      </w:tr>
      <w:tr w:rsidR="00563C90" w:rsidTr="00320F19" w14:paraId="404C6FD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63C90" w:rsidP="00320F19" w:rsidRDefault="00563C90" w14:paraId="45F16A61" w14:textId="77777777">
            <w:pPr>
              <w:pStyle w:val="Compact"/>
            </w:pPr>
            <w:r>
              <w:t>Faults</w:t>
            </w:r>
          </w:p>
        </w:tc>
        <w:tc>
          <w:tcPr>
            <w:tcW w:w="4397" w:type="pct"/>
          </w:tcPr>
          <w:p w:rsidR="00563C90" w:rsidP="00320F19" w:rsidRDefault="00563C90" w14:paraId="598AE3A7" w14:textId="77777777">
            <w:pPr>
              <w:pStyle w:val="Compact"/>
            </w:pPr>
            <w:proofErr w:type="spellStart"/>
            <w:r>
              <w:t>SessionFault</w:t>
            </w:r>
            <w:proofErr w:type="spellEnd"/>
          </w:p>
        </w:tc>
      </w:tr>
    </w:tbl>
    <w:p w:rsidR="00563C90" w:rsidP="00563C90" w:rsidRDefault="00563C90" w14:paraId="4F6C1DDE" w14:textId="77777777">
      <w:pPr>
        <w:pStyle w:val="Heading4"/>
      </w:pPr>
      <w:r>
        <w:t>REST Mapping</w:t>
      </w:r>
    </w:p>
    <w:p w:rsidR="00563C90" w:rsidP="00563C90" w:rsidRDefault="00563C90" w14:paraId="01C2AA6A" w14:textId="3CBA7437">
      <w:pPr>
        <w:pStyle w:val="BodyText"/>
      </w:pPr>
      <w:r>
        <w:t>The Expire</w:t>
      </w:r>
      <w:r w:rsidRPr="00F37CC4">
        <w:t xml:space="preserve"> </w:t>
      </w:r>
      <w:r w:rsidR="001A6E71">
        <w:t>Request</w:t>
      </w:r>
      <w:r>
        <w:t xml:space="preserve"> general interface is mapped into a RESTful interface as an </w:t>
      </w:r>
      <w:proofErr w:type="spellStart"/>
      <w:r>
        <w:t>OpenAPI</w:t>
      </w:r>
      <w:proofErr w:type="spellEnd"/>
      <w:r>
        <w:t xml:space="preserve"> description according to the following rules.</w:t>
      </w:r>
    </w:p>
    <w:p w:rsidR="00563C90" w:rsidP="00563C90" w:rsidRDefault="00563C90" w14:paraId="2410530A"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63C90" w:rsidTr="00320F19" w14:paraId="4DB59E7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63C90" w:rsidP="00320F19" w:rsidRDefault="00563C90" w14:paraId="214E78C2" w14:textId="77777777">
            <w:pPr>
              <w:pStyle w:val="Compact"/>
            </w:pPr>
            <w:r w:rsidRPr="003B5061">
              <w:t>HTTP M</w:t>
            </w:r>
            <w:r>
              <w:t>ethod</w:t>
            </w:r>
          </w:p>
        </w:tc>
        <w:tc>
          <w:tcPr>
            <w:tcW w:w="4397" w:type="pct"/>
          </w:tcPr>
          <w:p w:rsidRPr="003B5061" w:rsidR="00563C90" w:rsidP="00320F19" w:rsidRDefault="00563C90" w14:paraId="5A7B77F3" w14:textId="77777777">
            <w:pPr>
              <w:rPr>
                <w:bCs/>
              </w:rPr>
            </w:pPr>
            <w:r>
              <w:rPr>
                <w:bCs/>
              </w:rPr>
              <w:t>DELETE</w:t>
            </w:r>
          </w:p>
        </w:tc>
      </w:tr>
      <w:tr w:rsidR="00563C90" w:rsidTr="00320F19" w14:paraId="365D1BF1" w14:textId="77777777">
        <w:tc>
          <w:tcPr>
            <w:tcW w:w="603" w:type="pct"/>
          </w:tcPr>
          <w:p w:rsidRPr="003B5061" w:rsidR="00563C90" w:rsidP="00320F19" w:rsidRDefault="00563C90" w14:paraId="4B8BFD83" w14:textId="77777777">
            <w:pPr>
              <w:pStyle w:val="Compact"/>
            </w:pPr>
            <w:r>
              <w:t xml:space="preserve">URL </w:t>
            </w:r>
          </w:p>
        </w:tc>
        <w:tc>
          <w:tcPr>
            <w:tcW w:w="4397" w:type="pct"/>
          </w:tcPr>
          <w:p w:rsidRPr="003B5061" w:rsidR="00563C90" w:rsidP="00320F19" w:rsidRDefault="00CE7277" w14:paraId="548967BA" w14:textId="4B711A72">
            <w:pPr>
              <w:rPr>
                <w:bCs/>
              </w:rPr>
            </w:pPr>
            <w:r w:rsidRPr="00CE7277">
              <w:rPr>
                <w:bCs/>
              </w:rPr>
              <w:t>/sessions/{session-id}/requests/{message-id}</w:t>
            </w:r>
          </w:p>
        </w:tc>
      </w:tr>
      <w:tr w:rsidR="00563C90" w:rsidTr="00320F19" w14:paraId="244C92B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63C90" w:rsidP="00320F19" w:rsidRDefault="00563C90" w14:paraId="2D05D06F" w14:textId="77777777">
            <w:pPr>
              <w:pStyle w:val="Compact"/>
            </w:pPr>
            <w:r>
              <w:t>HTTP Body</w:t>
            </w:r>
          </w:p>
        </w:tc>
        <w:tc>
          <w:tcPr>
            <w:tcW w:w="4397" w:type="pct"/>
          </w:tcPr>
          <w:p w:rsidRPr="003B5061" w:rsidR="00563C90" w:rsidP="00320F19" w:rsidRDefault="00FC1647" w14:paraId="5319EAAB" w14:textId="64BC2ED4">
            <w:r>
              <w:t>N/A</w:t>
            </w:r>
          </w:p>
        </w:tc>
      </w:tr>
      <w:tr w:rsidR="00563C90" w:rsidTr="00320F19" w14:paraId="6AE5150B" w14:textId="77777777">
        <w:tc>
          <w:tcPr>
            <w:tcW w:w="603" w:type="pct"/>
          </w:tcPr>
          <w:p w:rsidR="00563C90" w:rsidP="00320F19" w:rsidRDefault="00563C90" w14:paraId="28A636BA" w14:textId="77777777">
            <w:pPr>
              <w:pStyle w:val="Compact"/>
            </w:pPr>
            <w:r>
              <w:t>HTTP Response (Success)</w:t>
            </w:r>
          </w:p>
        </w:tc>
        <w:tc>
          <w:tcPr>
            <w:tcW w:w="4397" w:type="pct"/>
          </w:tcPr>
          <w:p w:rsidR="00563C90" w:rsidP="00320F19" w:rsidRDefault="00563C90" w14:paraId="0B8E3DCA" w14:textId="77777777">
            <w:pPr>
              <w:pStyle w:val="Compact"/>
            </w:pPr>
            <w:r>
              <w:t>204 No Content</w:t>
            </w:r>
          </w:p>
        </w:tc>
      </w:tr>
      <w:tr w:rsidR="00563C90" w:rsidTr="00320F19" w14:paraId="7378122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63C90" w:rsidP="00320F19" w:rsidRDefault="00563C90" w14:paraId="71653CB5" w14:textId="77777777">
            <w:pPr>
              <w:pStyle w:val="Compact"/>
            </w:pPr>
            <w:r>
              <w:t>Output</w:t>
            </w:r>
          </w:p>
        </w:tc>
        <w:tc>
          <w:tcPr>
            <w:tcW w:w="4397" w:type="pct"/>
          </w:tcPr>
          <w:p w:rsidR="00563C90" w:rsidP="00320F19" w:rsidRDefault="00563C90" w14:paraId="53D6D361" w14:textId="77777777">
            <w:r>
              <w:t>N/A</w:t>
            </w:r>
          </w:p>
        </w:tc>
      </w:tr>
      <w:tr w:rsidR="00563C90" w:rsidTr="00320F19" w14:paraId="21231A9D" w14:textId="77777777">
        <w:trPr>
          <w:trHeight w:val="972"/>
        </w:trPr>
        <w:tc>
          <w:tcPr>
            <w:tcW w:w="603" w:type="pct"/>
          </w:tcPr>
          <w:p w:rsidR="00563C90" w:rsidP="00320F19" w:rsidRDefault="00563C90" w14:paraId="605DE4F8" w14:textId="77777777">
            <w:pPr>
              <w:pStyle w:val="Compact"/>
            </w:pPr>
            <w:r>
              <w:t>HTTP Response</w:t>
            </w:r>
          </w:p>
          <w:p w:rsidR="00563C90" w:rsidP="00320F19" w:rsidRDefault="00563C90" w14:paraId="0D25E6EC" w14:textId="77777777">
            <w:pPr>
              <w:pStyle w:val="Compact"/>
            </w:pPr>
            <w:r>
              <w:t>(Error)</w:t>
            </w:r>
          </w:p>
        </w:tc>
        <w:tc>
          <w:tcPr>
            <w:tcW w:w="4397" w:type="pct"/>
          </w:tcPr>
          <w:p w:rsidR="00563C90" w:rsidP="00320F19" w:rsidRDefault="00563C90" w14:paraId="0218A3A3" w14:textId="77777777">
            <w:proofErr w:type="spellStart"/>
            <w:r>
              <w:t>SessionFault</w:t>
            </w:r>
            <w:proofErr w:type="spellEnd"/>
            <w:r>
              <w:t xml:space="preserve"> (</w:t>
            </w:r>
            <w:proofErr w:type="spellStart"/>
            <w:proofErr w:type="gramStart"/>
            <w:r>
              <w:t>json:SessionFault</w:t>
            </w:r>
            <w:proofErr w:type="spellEnd"/>
            <w:proofErr w:type="gramEnd"/>
            <w:r>
              <w:t>) – 404 Not Found</w:t>
            </w:r>
          </w:p>
          <w:p w:rsidR="008C4B05" w:rsidP="008C4B05" w:rsidRDefault="00563C90" w14:paraId="5A7CFB6D" w14:textId="70199A74">
            <w:pPr>
              <w:pStyle w:val="Compact"/>
            </w:pPr>
            <w:proofErr w:type="spellStart"/>
            <w:r>
              <w:t>SessionFault</w:t>
            </w:r>
            <w:proofErr w:type="spellEnd"/>
            <w:r>
              <w:t xml:space="preserve"> (</w:t>
            </w:r>
            <w:proofErr w:type="spellStart"/>
            <w:proofErr w:type="gramStart"/>
            <w:r>
              <w:t>json:SessionFault</w:t>
            </w:r>
            <w:proofErr w:type="spellEnd"/>
            <w:proofErr w:type="gramEnd"/>
            <w:r>
              <w:t xml:space="preserve">) – </w:t>
            </w:r>
            <w:r w:rsidRPr="009A4FB8">
              <w:t xml:space="preserve">422 </w:t>
            </w:r>
            <w:proofErr w:type="spellStart"/>
            <w:r w:rsidRPr="009A4FB8">
              <w:t>Unprocessable</w:t>
            </w:r>
            <w:proofErr w:type="spellEnd"/>
            <w:r w:rsidRPr="009A4FB8">
              <w:t xml:space="preserve"> Entity</w:t>
            </w:r>
            <w:r w:rsidR="008C4B05">
              <w:t xml:space="preserve"> – </w:t>
            </w:r>
            <w:r w:rsidRPr="00D44B31" w:rsidR="008C4B05">
              <w:t xml:space="preserve">session exists but does not correspond to a </w:t>
            </w:r>
            <w:r w:rsidR="008C4B05">
              <w:t xml:space="preserve">consumer request </w:t>
            </w:r>
            <w:r w:rsidRPr="00D44B31" w:rsidR="008C4B05">
              <w:t>session type</w:t>
            </w:r>
          </w:p>
          <w:p w:rsidR="00563C90" w:rsidP="00320F19" w:rsidRDefault="00563C90" w14:paraId="064A44AA" w14:textId="45E41817">
            <w:pPr>
              <w:pStyle w:val="Compact"/>
            </w:pPr>
          </w:p>
          <w:p w:rsidR="00563C90" w:rsidP="00320F19" w:rsidRDefault="00563C90" w14:paraId="6A38D3D2" w14:textId="77777777">
            <w:pPr>
              <w:pStyle w:val="Compact"/>
            </w:pPr>
          </w:p>
        </w:tc>
      </w:tr>
    </w:tbl>
    <w:p w:rsidR="00BB0129" w:rsidP="00296BF2" w:rsidRDefault="00E83E4F" w14:paraId="082FC0E6" w14:textId="113DDAF9">
      <w:pPr>
        <w:pStyle w:val="Heading3"/>
      </w:pPr>
      <w:bookmarkStart w:name="_Toc29288958" w:id="301"/>
      <w:r>
        <w:t>Read Response</w:t>
      </w:r>
      <w:bookmarkEnd w:id="300"/>
      <w:bookmarkEnd w:id="301"/>
    </w:p>
    <w:p w:rsidRPr="00D25D03" w:rsidR="00D25D03" w:rsidP="00D25D03" w:rsidRDefault="00D25D03" w14:paraId="7742517E" w14:textId="1E72A463">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2D90A23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2B07F1DA" w14:textId="77777777">
            <w:pPr>
              <w:pStyle w:val="Compact"/>
            </w:pPr>
            <w:r>
              <w:t>Name</w:t>
            </w:r>
          </w:p>
        </w:tc>
        <w:tc>
          <w:tcPr>
            <w:tcW w:w="0" w:type="auto"/>
          </w:tcPr>
          <w:p w:rsidR="00BB0129" w:rsidRDefault="00E83E4F" w14:paraId="6AD5F7CF" w14:textId="77777777">
            <w:pPr>
              <w:pStyle w:val="Compact"/>
            </w:pPr>
            <w:proofErr w:type="spellStart"/>
            <w:r>
              <w:t>ReadResponse</w:t>
            </w:r>
            <w:proofErr w:type="spellEnd"/>
          </w:p>
        </w:tc>
      </w:tr>
      <w:tr w:rsidR="00BB0129" w:rsidTr="00296BF2" w14:paraId="081433E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0AB9536" w14:textId="77777777">
            <w:pPr>
              <w:pStyle w:val="Compact"/>
            </w:pPr>
            <w:r>
              <w:lastRenderedPageBreak/>
              <w:t>Description</w:t>
            </w:r>
          </w:p>
        </w:tc>
        <w:tc>
          <w:tcPr>
            <w:tcW w:w="0" w:type="auto"/>
          </w:tcPr>
          <w:p w:rsidR="00BB0129" w:rsidRDefault="00E83E4F" w14:paraId="7187F6CE" w14:textId="77777777">
            <w:pPr>
              <w:pStyle w:val="Compact"/>
            </w:pPr>
            <w:r>
              <w:t>Returns the first response message, if any, in the session message queue associated with the request.</w:t>
            </w:r>
          </w:p>
        </w:tc>
      </w:tr>
      <w:tr w:rsidR="00BB0129" w:rsidTr="00296BF2" w14:paraId="4E4ED70C" w14:textId="77777777">
        <w:tc>
          <w:tcPr>
            <w:tcW w:w="0" w:type="auto"/>
          </w:tcPr>
          <w:p w:rsidR="00BB0129" w:rsidRDefault="00E83E4F" w14:paraId="0A17CA29" w14:textId="77777777">
            <w:pPr>
              <w:pStyle w:val="Compact"/>
            </w:pPr>
            <w:r>
              <w:t>Input</w:t>
            </w:r>
          </w:p>
        </w:tc>
        <w:tc>
          <w:tcPr>
            <w:tcW w:w="0" w:type="auto"/>
          </w:tcPr>
          <w:p w:rsidR="00BB0129" w:rsidRDefault="00E83E4F" w14:paraId="4DB344EF" w14:textId="7CC47C79">
            <w:proofErr w:type="spellStart"/>
            <w:r>
              <w:t>SessionID</w:t>
            </w:r>
            <w:proofErr w:type="spellEnd"/>
            <w:r w:rsidR="00EA58D9">
              <w:t xml:space="preserve"> </w:t>
            </w:r>
            <w:r>
              <w:t>[1]</w:t>
            </w:r>
          </w:p>
          <w:p w:rsidR="00BB0129" w:rsidRDefault="00E83E4F" w14:paraId="71686DF2" w14:textId="0C296764">
            <w:proofErr w:type="spellStart"/>
            <w:r>
              <w:t>RequestMessageID</w:t>
            </w:r>
            <w:proofErr w:type="spellEnd"/>
            <w:r>
              <w:t xml:space="preserve"> [1]</w:t>
            </w:r>
          </w:p>
        </w:tc>
      </w:tr>
      <w:tr w:rsidR="00BB0129" w:rsidTr="00296BF2" w14:paraId="540B351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19CC432" w14:textId="77777777">
            <w:pPr>
              <w:pStyle w:val="Compact"/>
            </w:pPr>
            <w:r>
              <w:t>Behavior</w:t>
            </w:r>
          </w:p>
        </w:tc>
        <w:tc>
          <w:tcPr>
            <w:tcW w:w="0" w:type="auto"/>
          </w:tcPr>
          <w:p w:rsidR="00BB0129" w:rsidRDefault="00E83E4F" w14:paraId="361F8E07" w14:textId="77777777">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rsidR="00BB0129" w:rsidRDefault="00E83E4F" w14:paraId="7398708A" w14:textId="77777777">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rsidR="00BB0129" w:rsidRDefault="00E83E4F" w14:paraId="3A2261B5" w14:textId="77777777">
            <w:r>
              <w:t xml:space="preserve">If the </w:t>
            </w:r>
            <w:proofErr w:type="spellStart"/>
            <w:r>
              <w:t>RequestMessageID</w:t>
            </w:r>
            <w:proofErr w:type="spellEnd"/>
            <w:r>
              <w:t xml:space="preserve"> does not correspond to a message in the message queue, then no message is returned.</w:t>
            </w:r>
          </w:p>
        </w:tc>
      </w:tr>
      <w:tr w:rsidR="00BB0129" w:rsidTr="00296BF2" w14:paraId="7327E597" w14:textId="77777777">
        <w:tc>
          <w:tcPr>
            <w:tcW w:w="0" w:type="auto"/>
          </w:tcPr>
          <w:p w:rsidR="00BB0129" w:rsidRDefault="00E83E4F" w14:paraId="4D00B97A" w14:textId="77777777">
            <w:pPr>
              <w:pStyle w:val="Compact"/>
            </w:pPr>
            <w:r>
              <w:t>Output</w:t>
            </w:r>
          </w:p>
        </w:tc>
        <w:tc>
          <w:tcPr>
            <w:tcW w:w="0" w:type="auto"/>
          </w:tcPr>
          <w:p w:rsidR="00BB0129" w:rsidRDefault="00E83E4F" w14:paraId="2FD85C68" w14:textId="112DD635">
            <w:proofErr w:type="spellStart"/>
            <w:r>
              <w:t>ResponseMessage</w:t>
            </w:r>
            <w:proofErr w:type="spellEnd"/>
            <w:r>
              <w:t xml:space="preserve"> [</w:t>
            </w:r>
            <w:proofErr w:type="gramStart"/>
            <w:r>
              <w:t>0..</w:t>
            </w:r>
            <w:proofErr w:type="gramEnd"/>
            <w:r>
              <w:t>1], composed of:</w:t>
            </w:r>
          </w:p>
          <w:p w:rsidR="00BB0129" w:rsidRDefault="00E83E4F" w14:paraId="1A5DC884" w14:textId="484E423A">
            <w:r>
              <w:t>    </w:t>
            </w:r>
            <w:proofErr w:type="spellStart"/>
            <w:r>
              <w:t>MessageID</w:t>
            </w:r>
            <w:proofErr w:type="spellEnd"/>
            <w:r>
              <w:t xml:space="preserve"> [1]</w:t>
            </w:r>
          </w:p>
          <w:p w:rsidR="00BB0129" w:rsidRDefault="00E83E4F" w14:paraId="1AE2356A" w14:textId="253AECF8">
            <w:r>
              <w:t>    </w:t>
            </w:r>
            <w:proofErr w:type="spellStart"/>
            <w:r>
              <w:t>MessageContent</w:t>
            </w:r>
            <w:proofErr w:type="spellEnd"/>
            <w:r>
              <w:t xml:space="preserve"> [1]</w:t>
            </w:r>
          </w:p>
        </w:tc>
      </w:tr>
      <w:tr w:rsidR="00BB0129" w:rsidTr="00296BF2" w14:paraId="3AC145E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C9FDA00" w14:textId="77777777">
            <w:pPr>
              <w:pStyle w:val="Compact"/>
            </w:pPr>
            <w:r>
              <w:t>Faults</w:t>
            </w:r>
          </w:p>
        </w:tc>
        <w:tc>
          <w:tcPr>
            <w:tcW w:w="0" w:type="auto"/>
          </w:tcPr>
          <w:p w:rsidR="00BB0129" w:rsidRDefault="00E83E4F" w14:paraId="7B7B0D7C" w14:textId="77777777">
            <w:pPr>
              <w:pStyle w:val="Compact"/>
            </w:pPr>
            <w:proofErr w:type="spellStart"/>
            <w:r>
              <w:t>SessionFault</w:t>
            </w:r>
            <w:proofErr w:type="spellEnd"/>
          </w:p>
        </w:tc>
      </w:tr>
    </w:tbl>
    <w:p w:rsidR="001F501B" w:rsidP="001F501B" w:rsidRDefault="001F501B" w14:paraId="409AE53B" w14:textId="77777777">
      <w:pPr>
        <w:pStyle w:val="Heading4"/>
      </w:pPr>
      <w:bookmarkStart w:name="remove-response" w:id="302"/>
      <w:bookmarkStart w:name="_Toc25357199" w:id="303"/>
      <w:bookmarkEnd w:id="302"/>
      <w:r>
        <w:t>SOAP Mapping</w:t>
      </w:r>
    </w:p>
    <w:p w:rsidR="001F501B" w:rsidP="001F501B" w:rsidRDefault="001F501B" w14:paraId="1158E44D" w14:textId="184A6983">
      <w:pPr>
        <w:pStyle w:val="BodyText"/>
      </w:pPr>
      <w:r>
        <w:t xml:space="preserve">The Read </w:t>
      </w:r>
      <w:r w:rsidR="00A65659">
        <w:t>Response</w:t>
      </w:r>
      <w:r>
        <w:t xml:space="preserve"> general interface is mapped into SOAP 1.1/1.2 as embedded XML schemas in WSDL descriptions according to the following schema types.</w:t>
      </w:r>
    </w:p>
    <w:p w:rsidR="001F501B" w:rsidP="001F501B" w:rsidRDefault="001F501B" w14:paraId="1A3B059D"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1F501B" w:rsidTr="00320F19" w14:paraId="672DE648"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1F501B" w:rsidP="00320F19" w:rsidRDefault="001F501B" w14:paraId="65530EE1" w14:textId="77777777">
            <w:pPr>
              <w:pStyle w:val="Compact"/>
            </w:pPr>
            <w:r w:rsidRPr="00151DB9">
              <w:rPr>
                <w:b w:val="0"/>
              </w:rPr>
              <w:t>Input</w:t>
            </w:r>
          </w:p>
        </w:tc>
        <w:tc>
          <w:tcPr>
            <w:tcW w:w="4397" w:type="pct"/>
          </w:tcPr>
          <w:p w:rsidRPr="00136178" w:rsidR="001F501B" w:rsidP="00320F19" w:rsidRDefault="001F501B" w14:paraId="3E6ECC71" w14:textId="5CD9BF52">
            <w:pPr>
              <w:rPr>
                <w:b w:val="0"/>
              </w:rPr>
            </w:pPr>
            <w:proofErr w:type="spellStart"/>
            <w:r w:rsidRPr="004C05B4">
              <w:rPr>
                <w:b w:val="0"/>
              </w:rPr>
              <w:t>ReadRe</w:t>
            </w:r>
            <w:r w:rsidR="002A1526">
              <w:rPr>
                <w:b w:val="0"/>
              </w:rPr>
              <w:t>sponse</w:t>
            </w:r>
            <w:proofErr w:type="spellEnd"/>
            <w:r w:rsidRPr="004C05B4">
              <w:rPr>
                <w:b w:val="0"/>
              </w:rPr>
              <w:t xml:space="preserve"> </w:t>
            </w:r>
            <w:r>
              <w:rPr>
                <w:b w:val="0"/>
              </w:rPr>
              <w:t>(</w:t>
            </w:r>
            <w:proofErr w:type="spellStart"/>
            <w:proofErr w:type="gramStart"/>
            <w:r>
              <w:rPr>
                <w:b w:val="0"/>
              </w:rPr>
              <w:t>isbm:</w:t>
            </w:r>
            <w:r w:rsidRPr="004C05B4">
              <w:rPr>
                <w:b w:val="0"/>
              </w:rPr>
              <w:t>ReadRe</w:t>
            </w:r>
            <w:r w:rsidR="002A1526">
              <w:rPr>
                <w:b w:val="0"/>
              </w:rPr>
              <w:t>sponse</w:t>
            </w:r>
            <w:proofErr w:type="spellEnd"/>
            <w:proofErr w:type="gramEnd"/>
            <w:r>
              <w:rPr>
                <w:b w:val="0"/>
              </w:rPr>
              <w:t>)</w:t>
            </w:r>
          </w:p>
          <w:p w:rsidRPr="00EA58D9" w:rsidR="001F501B" w:rsidP="001F501B" w:rsidRDefault="001F501B" w14:paraId="3CC74141" w14:textId="77777777">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6C16A7">
              <w:rPr>
                <w:rStyle w:val="Hyperlink"/>
                <w:b w:val="0"/>
              </w:rPr>
              <w:t>xs:string</w:t>
            </w:r>
            <w:proofErr w:type="spellEnd"/>
            <w:proofErr w:type="gramEnd"/>
            <w:r w:rsidR="000F508D">
              <w:rPr>
                <w:rStyle w:val="Hyperlink"/>
              </w:rPr>
              <w:fldChar w:fldCharType="end"/>
            </w:r>
            <w:r w:rsidRPr="006C16A7">
              <w:rPr>
                <w:b w:val="0"/>
              </w:rPr>
              <w:t>) [1]</w:t>
            </w:r>
          </w:p>
          <w:p w:rsidRPr="006C16A7" w:rsidR="00EA58D9" w:rsidP="001F501B" w:rsidRDefault="00EA58D9" w14:paraId="3BA5EACF" w14:textId="1E2D8781">
            <w:pPr>
              <w:pStyle w:val="ListParagraph"/>
              <w:numPr>
                <w:ilvl w:val="0"/>
                <w:numId w:val="7"/>
              </w:numPr>
              <w:rPr>
                <w:b w:val="0"/>
              </w:rPr>
            </w:pPr>
            <w:proofErr w:type="spellStart"/>
            <w:r w:rsidRPr="00EA58D9">
              <w:rPr>
                <w:b w:val="0"/>
              </w:rPr>
              <w:t>RequestMessageID</w:t>
            </w:r>
            <w:proofErr w:type="spellEnd"/>
            <w:r w:rsidRPr="00EA58D9">
              <w:rPr>
                <w:b w:val="0"/>
              </w:rPr>
              <w:t xml:space="preserve"> (</w:t>
            </w:r>
            <w:proofErr w:type="spellStart"/>
            <w:proofErr w:type="gramStart"/>
            <w:r w:rsidRPr="00EA58D9">
              <w:rPr>
                <w:b w:val="0"/>
              </w:rPr>
              <w:t>xs:string</w:t>
            </w:r>
            <w:proofErr w:type="spellEnd"/>
            <w:proofErr w:type="gramEnd"/>
            <w:r w:rsidRPr="00EA58D9">
              <w:rPr>
                <w:b w:val="0"/>
              </w:rPr>
              <w:t>) [1]</w:t>
            </w:r>
          </w:p>
        </w:tc>
      </w:tr>
      <w:tr w:rsidR="001F501B" w:rsidTr="00320F19" w14:paraId="2507A24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F501B" w:rsidP="00320F19" w:rsidRDefault="001F501B" w14:paraId="66E84540" w14:textId="77777777">
            <w:pPr>
              <w:pStyle w:val="Compact"/>
            </w:pPr>
            <w:r>
              <w:t>Output</w:t>
            </w:r>
          </w:p>
        </w:tc>
        <w:tc>
          <w:tcPr>
            <w:tcW w:w="4397" w:type="pct"/>
          </w:tcPr>
          <w:p w:rsidRPr="00957F55" w:rsidR="001F501B" w:rsidP="00320F19" w:rsidRDefault="001F501B" w14:paraId="77B59412" w14:textId="2E803556">
            <w:pPr>
              <w:rPr>
                <w:bCs/>
              </w:rPr>
            </w:pPr>
            <w:proofErr w:type="spellStart"/>
            <w:r w:rsidRPr="004C05B4">
              <w:t>ReadRe</w:t>
            </w:r>
            <w:r w:rsidR="002A1526">
              <w:t>sponse</w:t>
            </w:r>
            <w:r>
              <w:t>Response</w:t>
            </w:r>
            <w:proofErr w:type="spellEnd"/>
            <w:r w:rsidRPr="004C05B4">
              <w:t xml:space="preserve"> </w:t>
            </w:r>
            <w:r w:rsidRPr="00957F55">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Pr>
                <w:rStyle w:val="Hyperlink"/>
                <w:bCs/>
              </w:rPr>
              <w:t>isbm:</w:t>
            </w:r>
            <w:r w:rsidR="000F508D">
              <w:rPr>
                <w:rStyle w:val="Hyperlink"/>
                <w:bCs/>
              </w:rPr>
              <w:fldChar w:fldCharType="end"/>
            </w:r>
            <w:r w:rsidRPr="004C05B4">
              <w:t>ReadRe</w:t>
            </w:r>
            <w:r w:rsidR="002A1526">
              <w:t>sponse</w:t>
            </w:r>
            <w:r w:rsidRPr="00FD18D1">
              <w:t>Response</w:t>
            </w:r>
            <w:proofErr w:type="spellEnd"/>
            <w:r w:rsidRPr="00957F55">
              <w:rPr>
                <w:bCs/>
              </w:rPr>
              <w:t>)</w:t>
            </w:r>
          </w:p>
          <w:p w:rsidR="001F501B" w:rsidP="001F501B" w:rsidRDefault="001F501B" w14:paraId="0BFE5EFE" w14:textId="7CB3898A">
            <w:pPr>
              <w:pStyle w:val="ListParagraph"/>
              <w:numPr>
                <w:ilvl w:val="0"/>
                <w:numId w:val="7"/>
              </w:numPr>
            </w:pPr>
            <w:proofErr w:type="spellStart"/>
            <w:r>
              <w:t>Re</w:t>
            </w:r>
            <w:r w:rsidR="00E93FF0">
              <w:t>sponse</w:t>
            </w:r>
            <w:r>
              <w:t>Message</w:t>
            </w:r>
            <w:proofErr w:type="spellEnd"/>
            <w:r>
              <w:t xml:space="preserve"> (</w:t>
            </w:r>
            <w:proofErr w:type="spellStart"/>
            <w:r w:rsidR="000F508D">
              <w:fldChar w:fldCharType="begin"/>
            </w:r>
            <w:r w:rsidR="000F508D">
              <w:instrText xml:space="preserve"> HYPERLINK "http://www.openoandm.org/ws-isbm/1.0/ws-isbm.html" \l "request-message-xml" \h </w:instrText>
            </w:r>
            <w:r w:rsidR="000F508D">
              <w:fldChar w:fldCharType="separate"/>
            </w:r>
            <w:r>
              <w:rPr>
                <w:rStyle w:val="Hyperlink"/>
              </w:rPr>
              <w:t>isbm:Re</w:t>
            </w:r>
            <w:r w:rsidR="00E93FF0">
              <w:rPr>
                <w:rStyle w:val="Hyperlink"/>
              </w:rPr>
              <w:t>sponse</w:t>
            </w:r>
            <w:r>
              <w:rPr>
                <w:rStyle w:val="Hyperlink"/>
              </w:rPr>
              <w:t>Message</w:t>
            </w:r>
            <w:proofErr w:type="spellEnd"/>
            <w:r w:rsidR="000F508D">
              <w:rPr>
                <w:rStyle w:val="Hyperlink"/>
              </w:rPr>
              <w:fldChar w:fldCharType="end"/>
            </w:r>
            <w:r>
              <w:t>) [0..1], composed of:</w:t>
            </w:r>
          </w:p>
          <w:p w:rsidR="001F501B" w:rsidP="001F501B" w:rsidRDefault="001F501B" w14:paraId="388EF1D8" w14:textId="77777777">
            <w:pPr>
              <w:pStyle w:val="ListParagraph"/>
              <w:numPr>
                <w:ilvl w:val="1"/>
                <w:numId w:val="7"/>
              </w:numPr>
            </w:pPr>
            <w:r>
              <w:t>    </w:t>
            </w:r>
            <w:proofErr w:type="spellStart"/>
            <w:r>
              <w:t>MessageID</w:t>
            </w:r>
            <w:proofErr w:type="spellEnd"/>
            <w: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166A5D">
              <w:t>xs:string</w:t>
            </w:r>
            <w:proofErr w:type="spellEnd"/>
            <w:proofErr w:type="gramEnd"/>
            <w:r w:rsidR="000F508D">
              <w:fldChar w:fldCharType="end"/>
            </w:r>
            <w:r>
              <w:t>) [1]</w:t>
            </w:r>
          </w:p>
          <w:p w:rsidRPr="00957F55" w:rsidR="001F501B" w:rsidP="00DD5C9C" w:rsidRDefault="001F501B" w14:paraId="6C9180D0" w14:textId="50F26576">
            <w:pPr>
              <w:pStyle w:val="ListParagraph"/>
              <w:numPr>
                <w:ilvl w:val="1"/>
                <w:numId w:val="7"/>
              </w:numPr>
            </w:pPr>
            <w:r>
              <w:t>    </w:t>
            </w:r>
            <w:proofErr w:type="spellStart"/>
            <w:r>
              <w:t>MessageContent</w:t>
            </w:r>
            <w:proofErr w:type="spellEnd"/>
            <w:r>
              <w:t xml:space="preserve"> (</w:t>
            </w:r>
            <w:proofErr w:type="spellStart"/>
            <w:r w:rsidR="000F508D">
              <w:fldChar w:fldCharType="begin"/>
            </w:r>
            <w:r w:rsidR="000F508D">
              <w:instrText xml:space="preserve"> HYPERLINK "http://www.openoandm.org/ws-isbm/1.0/ws-isbm.html" \l "message-content-xml" \h </w:instrText>
            </w:r>
            <w:r w:rsidR="000F508D">
              <w:fldChar w:fldCharType="separate"/>
            </w:r>
            <w:r w:rsidRPr="00166A5D">
              <w:t>isbm:MessageContent</w:t>
            </w:r>
            <w:proofErr w:type="spellEnd"/>
            <w:r w:rsidR="000F508D">
              <w:fldChar w:fldCharType="end"/>
            </w:r>
            <w:r>
              <w:t>) [1]</w:t>
            </w:r>
          </w:p>
        </w:tc>
      </w:tr>
      <w:tr w:rsidR="001F501B" w:rsidTr="00320F19" w14:paraId="2D34ECAE" w14:textId="77777777">
        <w:tc>
          <w:tcPr>
            <w:tcW w:w="603" w:type="pct"/>
          </w:tcPr>
          <w:p w:rsidR="001F501B" w:rsidP="00320F19" w:rsidRDefault="001F501B" w14:paraId="30E8404D" w14:textId="77777777">
            <w:pPr>
              <w:pStyle w:val="Compact"/>
            </w:pPr>
            <w:r>
              <w:t>Faults</w:t>
            </w:r>
          </w:p>
        </w:tc>
        <w:tc>
          <w:tcPr>
            <w:tcW w:w="4397" w:type="pct"/>
          </w:tcPr>
          <w:p w:rsidR="001F501B" w:rsidP="00320F19" w:rsidRDefault="001F501B" w14:paraId="58F795A6" w14:textId="77777777">
            <w:pPr>
              <w:pStyle w:val="Compact"/>
            </w:pPr>
            <w:proofErr w:type="spellStart"/>
            <w:r>
              <w:t>SessionFault</w:t>
            </w:r>
            <w:proofErr w:type="spellEnd"/>
          </w:p>
        </w:tc>
      </w:tr>
    </w:tbl>
    <w:p w:rsidR="001F501B" w:rsidP="001F501B" w:rsidRDefault="001F501B" w14:paraId="62688DD9" w14:textId="77777777">
      <w:pPr>
        <w:pStyle w:val="Heading4"/>
      </w:pPr>
      <w:r>
        <w:t>REST Mapping</w:t>
      </w:r>
    </w:p>
    <w:p w:rsidR="001F501B" w:rsidP="001F501B" w:rsidRDefault="001F501B" w14:paraId="6016B857" w14:textId="7DBB52F5">
      <w:pPr>
        <w:pStyle w:val="BodyText"/>
      </w:pPr>
      <w:r>
        <w:t xml:space="preserve">The Read </w:t>
      </w:r>
      <w:r w:rsidR="00FC5E58">
        <w:t>Response</w:t>
      </w:r>
      <w:r>
        <w:t xml:space="preserve"> general interface is mapped into a RESTful interface as an </w:t>
      </w:r>
      <w:proofErr w:type="spellStart"/>
      <w:r>
        <w:t>OpenAPI</w:t>
      </w:r>
      <w:proofErr w:type="spellEnd"/>
      <w:r>
        <w:t xml:space="preserve"> description according to the following rules.</w:t>
      </w:r>
    </w:p>
    <w:p w:rsidR="001F501B" w:rsidP="001F501B" w:rsidRDefault="001F501B" w14:paraId="62AABAC5"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F501B" w:rsidTr="00320F19" w14:paraId="5F3B230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F501B" w:rsidP="00320F19" w:rsidRDefault="001F501B" w14:paraId="4ACBF740" w14:textId="77777777">
            <w:pPr>
              <w:pStyle w:val="Compact"/>
            </w:pPr>
            <w:r w:rsidRPr="003B5061">
              <w:t>HTTP M</w:t>
            </w:r>
            <w:r>
              <w:t>ethod</w:t>
            </w:r>
          </w:p>
        </w:tc>
        <w:tc>
          <w:tcPr>
            <w:tcW w:w="4397" w:type="pct"/>
          </w:tcPr>
          <w:p w:rsidRPr="003B5061" w:rsidR="001F501B" w:rsidP="00320F19" w:rsidRDefault="001F501B" w14:paraId="0DD92A5E" w14:textId="77777777">
            <w:pPr>
              <w:rPr>
                <w:bCs/>
              </w:rPr>
            </w:pPr>
            <w:r>
              <w:rPr>
                <w:bCs/>
              </w:rPr>
              <w:t>GET</w:t>
            </w:r>
          </w:p>
        </w:tc>
      </w:tr>
      <w:tr w:rsidR="001F501B" w:rsidTr="00320F19" w14:paraId="6D4B3510" w14:textId="77777777">
        <w:tc>
          <w:tcPr>
            <w:tcW w:w="603" w:type="pct"/>
          </w:tcPr>
          <w:p w:rsidRPr="003B5061" w:rsidR="001F501B" w:rsidP="00320F19" w:rsidRDefault="001F501B" w14:paraId="7ABAA272" w14:textId="77777777">
            <w:pPr>
              <w:pStyle w:val="Compact"/>
            </w:pPr>
            <w:r>
              <w:t xml:space="preserve">URL </w:t>
            </w:r>
          </w:p>
        </w:tc>
        <w:tc>
          <w:tcPr>
            <w:tcW w:w="4397" w:type="pct"/>
          </w:tcPr>
          <w:p w:rsidRPr="003B5061" w:rsidR="001F501B" w:rsidP="00320F19" w:rsidRDefault="00BB5E90" w14:paraId="64F6DB62" w14:textId="40BD1A65">
            <w:pPr>
              <w:rPr>
                <w:bCs/>
              </w:rPr>
            </w:pPr>
            <w:r w:rsidRPr="00BB5E90">
              <w:rPr>
                <w:bCs/>
              </w:rPr>
              <w:t>/sessions/{session-id}/requests/{request-id}/response</w:t>
            </w:r>
          </w:p>
        </w:tc>
      </w:tr>
      <w:tr w:rsidR="001F501B" w:rsidTr="00320F19" w14:paraId="00BFAB5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F501B" w:rsidP="00320F19" w:rsidRDefault="001F501B" w14:paraId="793F8751" w14:textId="77777777">
            <w:pPr>
              <w:pStyle w:val="Compact"/>
            </w:pPr>
            <w:r>
              <w:lastRenderedPageBreak/>
              <w:t>HTTP Body</w:t>
            </w:r>
          </w:p>
        </w:tc>
        <w:tc>
          <w:tcPr>
            <w:tcW w:w="4397" w:type="pct"/>
          </w:tcPr>
          <w:p w:rsidRPr="003B5061" w:rsidR="001F501B" w:rsidP="00320F19" w:rsidRDefault="00FC1647" w14:paraId="15372CD5" w14:textId="722E1FFC">
            <w:r>
              <w:t>N/A</w:t>
            </w:r>
          </w:p>
        </w:tc>
      </w:tr>
      <w:tr w:rsidR="001F501B" w:rsidTr="00320F19" w14:paraId="46FC51F3" w14:textId="77777777">
        <w:tc>
          <w:tcPr>
            <w:tcW w:w="603" w:type="pct"/>
          </w:tcPr>
          <w:p w:rsidR="001F501B" w:rsidP="00320F19" w:rsidRDefault="001F501B" w14:paraId="541CF8C7" w14:textId="77777777">
            <w:pPr>
              <w:pStyle w:val="Compact"/>
            </w:pPr>
            <w:r>
              <w:t>HTTP Response (Success)</w:t>
            </w:r>
          </w:p>
        </w:tc>
        <w:tc>
          <w:tcPr>
            <w:tcW w:w="4397" w:type="pct"/>
          </w:tcPr>
          <w:p w:rsidR="001F501B" w:rsidP="00320F19" w:rsidRDefault="001F501B" w14:paraId="7680D1C4" w14:textId="77777777">
            <w:pPr>
              <w:pStyle w:val="Compact"/>
            </w:pPr>
            <w:r>
              <w:t>200 OK</w:t>
            </w:r>
          </w:p>
        </w:tc>
      </w:tr>
      <w:tr w:rsidR="001F501B" w:rsidTr="00320F19" w14:paraId="06F8CCB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F501B" w:rsidP="00320F19" w:rsidRDefault="001F501B" w14:paraId="58E0B9F5" w14:textId="77777777">
            <w:pPr>
              <w:pStyle w:val="Compact"/>
            </w:pPr>
            <w:r>
              <w:t>Output</w:t>
            </w:r>
          </w:p>
        </w:tc>
        <w:tc>
          <w:tcPr>
            <w:tcW w:w="4397" w:type="pct"/>
          </w:tcPr>
          <w:p w:rsidR="001F501B" w:rsidP="00320F19" w:rsidRDefault="001F501B" w14:paraId="404ACE4F" w14:textId="77777777">
            <w:pPr>
              <w:pStyle w:val="Compact"/>
            </w:pPr>
            <w:r>
              <w:t>Message (</w:t>
            </w:r>
            <w:proofErr w:type="spellStart"/>
            <w:proofErr w:type="gramStart"/>
            <w:r>
              <w:t>json:Message</w:t>
            </w:r>
            <w:proofErr w:type="spellEnd"/>
            <w:proofErr w:type="gramEnd"/>
            <w:r>
              <w:t>)</w:t>
            </w:r>
          </w:p>
          <w:p w:rsidR="001F501B" w:rsidP="001F501B" w:rsidRDefault="001F501B" w14:paraId="10D99288" w14:textId="77777777">
            <w:pPr>
              <w:pStyle w:val="ListParagraph"/>
              <w:numPr>
                <w:ilvl w:val="0"/>
                <w:numId w:val="7"/>
              </w:numPr>
            </w:pPr>
            <w:proofErr w:type="spellStart"/>
            <w:r>
              <w:t>MessageID</w:t>
            </w:r>
            <w:proofErr w:type="spellEnd"/>
            <w:r>
              <w:t xml:space="preserve"> “</w:t>
            </w:r>
            <w:proofErr w:type="spellStart"/>
            <w:r w:rsidRPr="001605F6">
              <w:t>messageId</w:t>
            </w:r>
            <w:proofErr w:type="spellEnd"/>
            <w:r>
              <w:t>” (</w:t>
            </w:r>
            <w:proofErr w:type="spellStart"/>
            <w:proofErr w:type="gramStart"/>
            <w:r>
              <w:t>json:string</w:t>
            </w:r>
            <w:proofErr w:type="spellEnd"/>
            <w:proofErr w:type="gramEnd"/>
            <w:r>
              <w:t>) [1]</w:t>
            </w:r>
          </w:p>
          <w:p w:rsidR="001F501B" w:rsidP="008A37AB" w:rsidRDefault="001F501B" w14:paraId="27EB3FBC" w14:textId="22D1556F">
            <w:pPr>
              <w:pStyle w:val="ListParagraph"/>
              <w:numPr>
                <w:ilvl w:val="0"/>
                <w:numId w:val="7"/>
              </w:numPr>
            </w:pPr>
            <w:proofErr w:type="spellStart"/>
            <w:r>
              <w:t>MessageContent</w:t>
            </w:r>
            <w:proofErr w:type="spellEnd"/>
            <w:r>
              <w:t xml:space="preserve"> “</w:t>
            </w:r>
            <w:proofErr w:type="spellStart"/>
            <w:r w:rsidRPr="00D522F7">
              <w:t>messageContent</w:t>
            </w:r>
            <w:proofErr w:type="spellEnd"/>
            <w:r>
              <w:t>” (</w:t>
            </w:r>
            <w:proofErr w:type="spellStart"/>
            <w:r>
              <w:t>json:</w:t>
            </w:r>
            <w:hyperlink w:anchor="message-content-xml" r:id="rId65">
              <w:r w:rsidRPr="00166A5D">
                <w:t>MessageContent</w:t>
              </w:r>
              <w:proofErr w:type="spellEnd"/>
            </w:hyperlink>
            <w:r>
              <w:t>) [1]</w:t>
            </w:r>
          </w:p>
        </w:tc>
      </w:tr>
      <w:tr w:rsidR="001F501B" w:rsidTr="00320F19" w14:paraId="466950BD" w14:textId="77777777">
        <w:trPr>
          <w:trHeight w:val="972"/>
        </w:trPr>
        <w:tc>
          <w:tcPr>
            <w:tcW w:w="603" w:type="pct"/>
          </w:tcPr>
          <w:p w:rsidR="001F501B" w:rsidP="00320F19" w:rsidRDefault="001F501B" w14:paraId="11D34668" w14:textId="77777777">
            <w:pPr>
              <w:pStyle w:val="Compact"/>
            </w:pPr>
            <w:r>
              <w:t>HTTP Response</w:t>
            </w:r>
          </w:p>
          <w:p w:rsidR="001F501B" w:rsidP="00320F19" w:rsidRDefault="001F501B" w14:paraId="7140ABCA" w14:textId="77777777">
            <w:pPr>
              <w:pStyle w:val="Compact"/>
            </w:pPr>
            <w:r>
              <w:t>(Error)</w:t>
            </w:r>
          </w:p>
        </w:tc>
        <w:tc>
          <w:tcPr>
            <w:tcW w:w="4397" w:type="pct"/>
          </w:tcPr>
          <w:p w:rsidR="001F501B" w:rsidP="00320F19" w:rsidRDefault="001F501B" w14:paraId="590B646F" w14:textId="77777777">
            <w:proofErr w:type="spellStart"/>
            <w:r>
              <w:t>SessionFault</w:t>
            </w:r>
            <w:proofErr w:type="spellEnd"/>
            <w:r>
              <w:t xml:space="preserve"> (</w:t>
            </w:r>
            <w:proofErr w:type="spellStart"/>
            <w:proofErr w:type="gramStart"/>
            <w:r>
              <w:t>json:SessionFault</w:t>
            </w:r>
            <w:proofErr w:type="spellEnd"/>
            <w:proofErr w:type="gramEnd"/>
            <w:r>
              <w:t>) – 404 Not Found</w:t>
            </w:r>
          </w:p>
          <w:p w:rsidR="001F501B" w:rsidP="00DA157B" w:rsidRDefault="001F501B" w14:paraId="2518E080" w14:textId="75573242">
            <w:pPr>
              <w:pStyle w:val="Compact"/>
            </w:pPr>
            <w:proofErr w:type="spellStart"/>
            <w:r>
              <w:t>SessionFault</w:t>
            </w:r>
            <w:proofErr w:type="spellEnd"/>
            <w:r>
              <w:t xml:space="preserve"> (</w:t>
            </w:r>
            <w:proofErr w:type="spellStart"/>
            <w:proofErr w:type="gramStart"/>
            <w:r>
              <w:t>json:SessionFault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r w:rsidR="00DA157B">
              <w:t xml:space="preserve"> – </w:t>
            </w:r>
            <w:r w:rsidRPr="00D44B31" w:rsidR="00DA157B">
              <w:t xml:space="preserve">session exists but does not correspond to a </w:t>
            </w:r>
            <w:r w:rsidR="00DA157B">
              <w:t xml:space="preserve">consumer request </w:t>
            </w:r>
            <w:r w:rsidRPr="00D44B31" w:rsidR="00DA157B">
              <w:t>session type</w:t>
            </w:r>
          </w:p>
        </w:tc>
      </w:tr>
    </w:tbl>
    <w:p w:rsidR="00C44AD9" w:rsidP="00C44AD9" w:rsidRDefault="00C44AD9" w14:paraId="1BB16D39" w14:textId="77777777">
      <w:pPr>
        <w:pStyle w:val="Note"/>
      </w:pPr>
      <w:r>
        <w:t>NOTE</w:t>
      </w:r>
      <w:r>
        <w:tab/>
      </w:r>
      <w:r>
        <w:t>A no message response is returned as a 404 Not Found rather than an "empty" message as it maps better to the concept of resources in a RESTful API. If there are no messages on the queue, the resource does not exist and, hence, 404 should be returned.</w:t>
      </w:r>
    </w:p>
    <w:p w:rsidR="00BB0129" w:rsidP="00296BF2" w:rsidRDefault="00E83E4F" w14:paraId="23A4AD47" w14:textId="0067E302">
      <w:pPr>
        <w:pStyle w:val="Heading3"/>
      </w:pPr>
      <w:bookmarkStart w:name="_Toc29288959" w:id="304"/>
      <w:r>
        <w:t>Remove Response</w:t>
      </w:r>
      <w:bookmarkEnd w:id="303"/>
      <w:bookmarkEnd w:id="304"/>
    </w:p>
    <w:p w:rsidRPr="003E74C4" w:rsidR="003E74C4" w:rsidP="003E74C4" w:rsidRDefault="003E74C4" w14:paraId="2D314B05" w14:textId="5883BBC2">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66E38F10"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7F985342" w14:textId="77777777">
            <w:pPr>
              <w:pStyle w:val="Compact"/>
            </w:pPr>
            <w:r>
              <w:t>Name</w:t>
            </w:r>
          </w:p>
        </w:tc>
        <w:tc>
          <w:tcPr>
            <w:tcW w:w="0" w:type="auto"/>
          </w:tcPr>
          <w:p w:rsidR="00BB0129" w:rsidRDefault="00E83E4F" w14:paraId="11BEFC59" w14:textId="77777777">
            <w:pPr>
              <w:pStyle w:val="Compact"/>
            </w:pPr>
            <w:proofErr w:type="spellStart"/>
            <w:r>
              <w:t>RemoveResponse</w:t>
            </w:r>
            <w:proofErr w:type="spellEnd"/>
          </w:p>
        </w:tc>
      </w:tr>
      <w:tr w:rsidR="00BB0129" w:rsidTr="00296BF2" w14:paraId="2A71AE6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2F44383" w14:textId="77777777">
            <w:pPr>
              <w:pStyle w:val="Compact"/>
            </w:pPr>
            <w:r>
              <w:t>Description</w:t>
            </w:r>
          </w:p>
        </w:tc>
        <w:tc>
          <w:tcPr>
            <w:tcW w:w="0" w:type="auto"/>
          </w:tcPr>
          <w:p w:rsidR="00BB0129" w:rsidRDefault="00E83E4F" w14:paraId="2FCEC53E" w14:textId="77777777">
            <w:pPr>
              <w:pStyle w:val="Compact"/>
            </w:pPr>
            <w:r>
              <w:t>Deletes the first response message, if any, in the session message queue associated with the request.</w:t>
            </w:r>
          </w:p>
        </w:tc>
      </w:tr>
      <w:tr w:rsidR="00BB0129" w:rsidTr="00296BF2" w14:paraId="30D38D4F" w14:textId="77777777">
        <w:tc>
          <w:tcPr>
            <w:tcW w:w="0" w:type="auto"/>
          </w:tcPr>
          <w:p w:rsidR="00BB0129" w:rsidRDefault="00E83E4F" w14:paraId="663C2E7B" w14:textId="77777777">
            <w:pPr>
              <w:pStyle w:val="Compact"/>
            </w:pPr>
            <w:r>
              <w:t>Input</w:t>
            </w:r>
          </w:p>
        </w:tc>
        <w:tc>
          <w:tcPr>
            <w:tcW w:w="0" w:type="auto"/>
          </w:tcPr>
          <w:p w:rsidR="00BB0129" w:rsidRDefault="00E83E4F" w14:paraId="2DD02410" w14:textId="1410E583">
            <w:proofErr w:type="spellStart"/>
            <w:r>
              <w:t>SessionID</w:t>
            </w:r>
            <w:proofErr w:type="spellEnd"/>
            <w:r>
              <w:t xml:space="preserve"> [1]</w:t>
            </w:r>
          </w:p>
          <w:p w:rsidR="00BB0129" w:rsidRDefault="00E83E4F" w14:paraId="25044B90" w14:textId="30D4B781">
            <w:proofErr w:type="spellStart"/>
            <w:r>
              <w:t>RequestMessageID</w:t>
            </w:r>
            <w:proofErr w:type="spellEnd"/>
            <w:r>
              <w:t xml:space="preserve"> [1]</w:t>
            </w:r>
          </w:p>
        </w:tc>
      </w:tr>
      <w:tr w:rsidR="00BB0129" w:rsidTr="00296BF2" w14:paraId="6A38D2D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EE0D9CE" w14:textId="77777777">
            <w:pPr>
              <w:pStyle w:val="Compact"/>
            </w:pPr>
            <w:r>
              <w:t>Behavior</w:t>
            </w:r>
          </w:p>
        </w:tc>
        <w:tc>
          <w:tcPr>
            <w:tcW w:w="0" w:type="auto"/>
          </w:tcPr>
          <w:p w:rsidR="00BB0129" w:rsidRDefault="00E83E4F" w14:paraId="53107FF6" w14:textId="77777777">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rsidR="00BB0129" w:rsidRDefault="00E83E4F" w14:paraId="3B09EF30" w14:textId="77777777">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rsidR="00BB0129" w:rsidRDefault="00E83E4F" w14:paraId="0729D0B8" w14:textId="77777777">
            <w:r>
              <w:t xml:space="preserve">If the </w:t>
            </w:r>
            <w:proofErr w:type="spellStart"/>
            <w:r>
              <w:t>RequestMessageID</w:t>
            </w:r>
            <w:proofErr w:type="spellEnd"/>
            <w:r>
              <w:t xml:space="preserve"> does not correspond to a message in the message queue, then no further action is taken.</w:t>
            </w:r>
          </w:p>
        </w:tc>
      </w:tr>
      <w:tr w:rsidR="00BB0129" w:rsidTr="00296BF2" w14:paraId="369911E0" w14:textId="77777777">
        <w:tc>
          <w:tcPr>
            <w:tcW w:w="0" w:type="auto"/>
          </w:tcPr>
          <w:p w:rsidR="00BB0129" w:rsidRDefault="00E83E4F" w14:paraId="20FE9F6A" w14:textId="77777777">
            <w:pPr>
              <w:pStyle w:val="Compact"/>
            </w:pPr>
            <w:r>
              <w:t>Output</w:t>
            </w:r>
          </w:p>
        </w:tc>
        <w:tc>
          <w:tcPr>
            <w:tcW w:w="0" w:type="auto"/>
          </w:tcPr>
          <w:p w:rsidR="00BB0129" w:rsidRDefault="00E83E4F" w14:paraId="63365649" w14:textId="77777777">
            <w:pPr>
              <w:pStyle w:val="Compact"/>
            </w:pPr>
            <w:r>
              <w:t>N/A</w:t>
            </w:r>
          </w:p>
        </w:tc>
      </w:tr>
      <w:tr w:rsidR="00BB0129" w:rsidTr="00296BF2" w14:paraId="4C620F2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94F92AC" w14:textId="77777777">
            <w:pPr>
              <w:pStyle w:val="Compact"/>
            </w:pPr>
            <w:r>
              <w:t>Faults</w:t>
            </w:r>
          </w:p>
        </w:tc>
        <w:tc>
          <w:tcPr>
            <w:tcW w:w="0" w:type="auto"/>
          </w:tcPr>
          <w:p w:rsidR="00BB0129" w:rsidRDefault="00E83E4F" w14:paraId="6CBA9138" w14:textId="77777777">
            <w:pPr>
              <w:pStyle w:val="Compact"/>
            </w:pPr>
            <w:proofErr w:type="spellStart"/>
            <w:r>
              <w:t>SessionFault</w:t>
            </w:r>
            <w:proofErr w:type="spellEnd"/>
          </w:p>
        </w:tc>
      </w:tr>
    </w:tbl>
    <w:p w:rsidR="00425A74" w:rsidP="00425A74" w:rsidRDefault="00425A74" w14:paraId="22F74DB1" w14:textId="77777777">
      <w:pPr>
        <w:pStyle w:val="Heading4"/>
      </w:pPr>
      <w:bookmarkStart w:name="close-consumer-request-session" w:id="305"/>
      <w:bookmarkStart w:name="_Toc25357200" w:id="306"/>
      <w:bookmarkEnd w:id="305"/>
      <w:r>
        <w:t>SOAP Mapping</w:t>
      </w:r>
    </w:p>
    <w:p w:rsidR="00425A74" w:rsidP="00425A74" w:rsidRDefault="00425A74" w14:paraId="046C4896" w14:textId="6D5AB8DB">
      <w:pPr>
        <w:pStyle w:val="BodyText"/>
      </w:pPr>
      <w:r>
        <w:t xml:space="preserve">The Remove </w:t>
      </w:r>
      <w:r w:rsidR="00D058AD">
        <w:t>Response</w:t>
      </w:r>
      <w:r>
        <w:t xml:space="preserve"> general interface is mapped into SOAP 1.1/1.2 as embedded XML schemas in WSDL descriptions according to the following schema types.</w:t>
      </w:r>
    </w:p>
    <w:p w:rsidR="00425A74" w:rsidP="00425A74" w:rsidRDefault="00425A74" w14:paraId="49294855"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425A74" w:rsidTr="00BA4F0F" w14:paraId="4151290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A4F0F" w:rsidR="00425A74" w:rsidP="00320F19" w:rsidRDefault="00425A74" w14:paraId="4FC8B44D" w14:textId="77777777">
            <w:pPr>
              <w:pStyle w:val="Compact"/>
              <w:rPr>
                <w:bCs/>
              </w:rPr>
            </w:pPr>
            <w:r w:rsidRPr="00BA4F0F">
              <w:rPr>
                <w:bCs/>
              </w:rPr>
              <w:t>Input</w:t>
            </w:r>
          </w:p>
        </w:tc>
        <w:tc>
          <w:tcPr>
            <w:tcW w:w="4397" w:type="pct"/>
          </w:tcPr>
          <w:p w:rsidRPr="00BA4F0F" w:rsidR="00425A74" w:rsidP="00320F19" w:rsidRDefault="00425A74" w14:paraId="61B9DC7D" w14:textId="17D12838">
            <w:pPr>
              <w:rPr>
                <w:bCs/>
              </w:rPr>
            </w:pPr>
            <w:proofErr w:type="spellStart"/>
            <w:r w:rsidRPr="00BA4F0F">
              <w:rPr>
                <w:bCs/>
              </w:rPr>
              <w:t>RemoveRe</w:t>
            </w:r>
            <w:r w:rsidRPr="00BA4F0F" w:rsidR="001165F3">
              <w:rPr>
                <w:bCs/>
              </w:rPr>
              <w:t>sponse</w:t>
            </w:r>
            <w:proofErr w:type="spellEnd"/>
            <w:r w:rsidRPr="00BA4F0F">
              <w:rPr>
                <w:bCs/>
              </w:rPr>
              <w:t xml:space="preserve"> (</w:t>
            </w:r>
            <w:proofErr w:type="spellStart"/>
            <w:proofErr w:type="gramStart"/>
            <w:r w:rsidRPr="00BA4F0F">
              <w:rPr>
                <w:bCs/>
              </w:rPr>
              <w:t>isbm:RemoveRe</w:t>
            </w:r>
            <w:r w:rsidRPr="00BA4F0F" w:rsidR="001165F3">
              <w:rPr>
                <w:bCs/>
              </w:rPr>
              <w:t>sponse</w:t>
            </w:r>
            <w:proofErr w:type="spellEnd"/>
            <w:proofErr w:type="gramEnd"/>
            <w:r w:rsidRPr="00BA4F0F">
              <w:rPr>
                <w:bCs/>
              </w:rPr>
              <w:t>)</w:t>
            </w:r>
          </w:p>
          <w:p w:rsidRPr="00BA4F0F" w:rsidR="00425A74" w:rsidP="00320F19" w:rsidRDefault="00425A74" w14:paraId="05C8FE18" w14:textId="77777777">
            <w:pPr>
              <w:pStyle w:val="ListParagraph"/>
              <w:numPr>
                <w:ilvl w:val="0"/>
                <w:numId w:val="7"/>
              </w:numPr>
              <w:rPr>
                <w:bCs/>
              </w:rPr>
            </w:pPr>
            <w:proofErr w:type="spellStart"/>
            <w:r w:rsidRPr="00BA4F0F">
              <w:rPr>
                <w:bCs/>
              </w:rPr>
              <w:t>SessionID</w:t>
            </w:r>
            <w:proofErr w:type="spellEnd"/>
            <w:r w:rsidRPr="00BA4F0F">
              <w:rPr>
                <w:bCs/>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BA4F0F">
              <w:rPr>
                <w:rStyle w:val="Hyperlink"/>
                <w:bCs/>
              </w:rPr>
              <w:t>xs:string</w:t>
            </w:r>
            <w:proofErr w:type="spellEnd"/>
            <w:proofErr w:type="gramEnd"/>
            <w:r w:rsidR="000F508D">
              <w:rPr>
                <w:rStyle w:val="Hyperlink"/>
                <w:bCs/>
              </w:rPr>
              <w:fldChar w:fldCharType="end"/>
            </w:r>
            <w:r w:rsidRPr="00BA4F0F">
              <w:rPr>
                <w:bCs/>
              </w:rPr>
              <w:t>) [1]</w:t>
            </w:r>
          </w:p>
          <w:p w:rsidRPr="00BA4F0F" w:rsidR="00D442D7" w:rsidP="00320F19" w:rsidRDefault="00D442D7" w14:paraId="324CA48B" w14:textId="6CDB561A">
            <w:pPr>
              <w:pStyle w:val="ListParagraph"/>
              <w:numPr>
                <w:ilvl w:val="0"/>
                <w:numId w:val="7"/>
              </w:numPr>
              <w:rPr>
                <w:bCs/>
              </w:rPr>
            </w:pPr>
            <w:proofErr w:type="spellStart"/>
            <w:r w:rsidRPr="00BA4F0F">
              <w:rPr>
                <w:bCs/>
              </w:rPr>
              <w:t>RequestMessageID</w:t>
            </w:r>
            <w:proofErr w:type="spellEnd"/>
            <w:r w:rsidRPr="00BA4F0F">
              <w:rPr>
                <w:bCs/>
              </w:rPr>
              <w:t xml:space="preserve"> (</w:t>
            </w:r>
            <w:proofErr w:type="spellStart"/>
            <w:proofErr w:type="gramStart"/>
            <w:r w:rsidRPr="00BA4F0F">
              <w:rPr>
                <w:bCs/>
              </w:rPr>
              <w:t>xs:string</w:t>
            </w:r>
            <w:proofErr w:type="spellEnd"/>
            <w:proofErr w:type="gramEnd"/>
            <w:r w:rsidRPr="00BA4F0F">
              <w:rPr>
                <w:bCs/>
              </w:rPr>
              <w:t>) [1]</w:t>
            </w:r>
          </w:p>
        </w:tc>
      </w:tr>
      <w:tr w:rsidR="00425A74" w:rsidTr="00BA4F0F" w14:paraId="6ABFB630" w14:textId="77777777">
        <w:tc>
          <w:tcPr>
            <w:tcW w:w="603" w:type="pct"/>
          </w:tcPr>
          <w:p w:rsidR="00425A74" w:rsidP="00320F19" w:rsidRDefault="00425A74" w14:paraId="619F1AA0" w14:textId="77777777">
            <w:pPr>
              <w:pStyle w:val="Compact"/>
            </w:pPr>
            <w:r>
              <w:lastRenderedPageBreak/>
              <w:t>Output</w:t>
            </w:r>
          </w:p>
        </w:tc>
        <w:tc>
          <w:tcPr>
            <w:tcW w:w="4397" w:type="pct"/>
          </w:tcPr>
          <w:p w:rsidRPr="00957F55" w:rsidR="00425A74" w:rsidP="00320F19" w:rsidRDefault="00425A74" w14:paraId="2FCD515B" w14:textId="62649CCF">
            <w:pPr>
              <w:rPr>
                <w:bCs/>
              </w:rPr>
            </w:pPr>
            <w:proofErr w:type="spellStart"/>
            <w:r w:rsidRPr="00081827">
              <w:t>Remove</w:t>
            </w:r>
            <w:r w:rsidRPr="008E449A" w:rsidR="00CE7231">
              <w:t>Response</w:t>
            </w:r>
            <w:r w:rsidRPr="008E449A">
              <w:t>Response</w:t>
            </w:r>
            <w:proofErr w:type="spellEnd"/>
            <w:r w:rsidRPr="008E449A">
              <w:t xml:space="preserve"> </w:t>
            </w:r>
            <w:r w:rsidRPr="00957F55">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Pr>
                <w:rStyle w:val="Hyperlink"/>
                <w:bCs/>
              </w:rPr>
              <w:t>isbm:</w:t>
            </w:r>
            <w:r w:rsidR="000F508D">
              <w:rPr>
                <w:rStyle w:val="Hyperlink"/>
                <w:bCs/>
              </w:rPr>
              <w:fldChar w:fldCharType="end"/>
            </w:r>
            <w:r w:rsidRPr="00081827">
              <w:t>Remove</w:t>
            </w:r>
            <w:r w:rsidRPr="008E449A" w:rsidR="00CE7231">
              <w:t>Response</w:t>
            </w:r>
            <w:r w:rsidRPr="00FD18D1">
              <w:t>Response</w:t>
            </w:r>
            <w:proofErr w:type="spellEnd"/>
            <w:r w:rsidRPr="00957F55">
              <w:rPr>
                <w:bCs/>
              </w:rPr>
              <w:t>)</w:t>
            </w:r>
          </w:p>
          <w:p w:rsidRPr="00957F55" w:rsidR="00425A74" w:rsidP="00320F19" w:rsidRDefault="00425A74" w14:paraId="72B6D2BE" w14:textId="77777777">
            <w:pPr>
              <w:pStyle w:val="ListParagraph"/>
              <w:numPr>
                <w:ilvl w:val="0"/>
                <w:numId w:val="7"/>
              </w:numPr>
            </w:pPr>
            <w:r>
              <w:t>No Content</w:t>
            </w:r>
          </w:p>
        </w:tc>
      </w:tr>
      <w:tr w:rsidR="00425A74" w:rsidTr="00BA4F0F" w14:paraId="0DA7425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425A74" w:rsidP="00320F19" w:rsidRDefault="00425A74" w14:paraId="57BD3052" w14:textId="77777777">
            <w:pPr>
              <w:pStyle w:val="Compact"/>
            </w:pPr>
            <w:r>
              <w:t>Faults</w:t>
            </w:r>
          </w:p>
        </w:tc>
        <w:tc>
          <w:tcPr>
            <w:tcW w:w="4397" w:type="pct"/>
          </w:tcPr>
          <w:p w:rsidR="00425A74" w:rsidP="00320F19" w:rsidRDefault="00425A74" w14:paraId="0FF38E50" w14:textId="77777777">
            <w:pPr>
              <w:pStyle w:val="Compact"/>
            </w:pPr>
            <w:proofErr w:type="spellStart"/>
            <w:r>
              <w:t>SessionFault</w:t>
            </w:r>
            <w:proofErr w:type="spellEnd"/>
          </w:p>
        </w:tc>
      </w:tr>
    </w:tbl>
    <w:p w:rsidR="00425A74" w:rsidP="00425A74" w:rsidRDefault="00425A74" w14:paraId="64A8F50C" w14:textId="77777777">
      <w:pPr>
        <w:pStyle w:val="Heading4"/>
      </w:pPr>
      <w:r>
        <w:t>REST Mapping</w:t>
      </w:r>
    </w:p>
    <w:p w:rsidR="00425A74" w:rsidP="00425A74" w:rsidRDefault="00425A74" w14:paraId="40CDA759" w14:textId="24DD508D">
      <w:pPr>
        <w:pStyle w:val="BodyText"/>
      </w:pPr>
      <w:r>
        <w:t xml:space="preserve">The Remove </w:t>
      </w:r>
      <w:r w:rsidRPr="008E449A" w:rsidR="00256C09">
        <w:t>Response</w:t>
      </w:r>
      <w:r w:rsidR="00256C09">
        <w:t xml:space="preserve"> </w:t>
      </w:r>
      <w:r>
        <w:t xml:space="preserve">general interface is mapped into a RESTful interface as an </w:t>
      </w:r>
      <w:proofErr w:type="spellStart"/>
      <w:r>
        <w:t>OpenAPI</w:t>
      </w:r>
      <w:proofErr w:type="spellEnd"/>
      <w:r>
        <w:t xml:space="preserve"> description according to the following rules.</w:t>
      </w:r>
    </w:p>
    <w:p w:rsidR="00425A74" w:rsidP="00425A74" w:rsidRDefault="00425A74" w14:paraId="2C99E0F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425A74" w:rsidTr="00320F19" w14:paraId="1BA1031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425A74" w:rsidP="00320F19" w:rsidRDefault="00425A74" w14:paraId="26574EB3" w14:textId="77777777">
            <w:pPr>
              <w:pStyle w:val="Compact"/>
            </w:pPr>
            <w:r w:rsidRPr="003B5061">
              <w:t>HTTP M</w:t>
            </w:r>
            <w:r>
              <w:t>ethod</w:t>
            </w:r>
          </w:p>
        </w:tc>
        <w:tc>
          <w:tcPr>
            <w:tcW w:w="4397" w:type="pct"/>
          </w:tcPr>
          <w:p w:rsidRPr="003B5061" w:rsidR="00425A74" w:rsidP="00320F19" w:rsidRDefault="00425A74" w14:paraId="7E72F800" w14:textId="77777777">
            <w:pPr>
              <w:rPr>
                <w:bCs/>
              </w:rPr>
            </w:pPr>
            <w:r>
              <w:rPr>
                <w:bCs/>
              </w:rPr>
              <w:t>DELETE</w:t>
            </w:r>
          </w:p>
        </w:tc>
      </w:tr>
      <w:tr w:rsidR="00425A74" w:rsidTr="00320F19" w14:paraId="6A4D6553" w14:textId="77777777">
        <w:tc>
          <w:tcPr>
            <w:tcW w:w="603" w:type="pct"/>
          </w:tcPr>
          <w:p w:rsidRPr="003B5061" w:rsidR="00425A74" w:rsidP="00320F19" w:rsidRDefault="00425A74" w14:paraId="0AFFB91C" w14:textId="77777777">
            <w:pPr>
              <w:pStyle w:val="Compact"/>
            </w:pPr>
            <w:r>
              <w:t xml:space="preserve">URL </w:t>
            </w:r>
          </w:p>
        </w:tc>
        <w:tc>
          <w:tcPr>
            <w:tcW w:w="4397" w:type="pct"/>
          </w:tcPr>
          <w:p w:rsidRPr="003B5061" w:rsidR="00425A74" w:rsidP="00320F19" w:rsidRDefault="00006A9D" w14:paraId="0F6D2C69" w14:textId="10F47B9D">
            <w:pPr>
              <w:rPr>
                <w:bCs/>
              </w:rPr>
            </w:pPr>
            <w:r w:rsidRPr="00006A9D">
              <w:rPr>
                <w:bCs/>
              </w:rPr>
              <w:t>/sessions/{session-id}/requests/{request-id}/response</w:t>
            </w:r>
          </w:p>
        </w:tc>
      </w:tr>
      <w:tr w:rsidR="00425A74" w:rsidTr="00320F19" w14:paraId="78C73CA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425A74" w:rsidP="00320F19" w:rsidRDefault="00425A74" w14:paraId="36350F4C" w14:textId="77777777">
            <w:pPr>
              <w:pStyle w:val="Compact"/>
            </w:pPr>
            <w:r>
              <w:t>HTTP Body</w:t>
            </w:r>
          </w:p>
        </w:tc>
        <w:tc>
          <w:tcPr>
            <w:tcW w:w="4397" w:type="pct"/>
          </w:tcPr>
          <w:p w:rsidRPr="003B5061" w:rsidR="00425A74" w:rsidP="00320F19" w:rsidRDefault="00FC1647" w14:paraId="2C98B0E6" w14:textId="597D874E">
            <w:r>
              <w:t>N/A</w:t>
            </w:r>
          </w:p>
        </w:tc>
      </w:tr>
      <w:tr w:rsidR="00425A74" w:rsidTr="00320F19" w14:paraId="2FA28DAC" w14:textId="77777777">
        <w:tc>
          <w:tcPr>
            <w:tcW w:w="603" w:type="pct"/>
          </w:tcPr>
          <w:p w:rsidR="00425A74" w:rsidP="00320F19" w:rsidRDefault="00425A74" w14:paraId="0E6F7984" w14:textId="77777777">
            <w:pPr>
              <w:pStyle w:val="Compact"/>
            </w:pPr>
            <w:r>
              <w:t>HTTP Response (Success)</w:t>
            </w:r>
          </w:p>
        </w:tc>
        <w:tc>
          <w:tcPr>
            <w:tcW w:w="4397" w:type="pct"/>
          </w:tcPr>
          <w:p w:rsidR="00425A74" w:rsidP="00320F19" w:rsidRDefault="00425A74" w14:paraId="65956723" w14:textId="77777777">
            <w:pPr>
              <w:pStyle w:val="Compact"/>
            </w:pPr>
            <w:r>
              <w:t>204 No Content</w:t>
            </w:r>
          </w:p>
        </w:tc>
      </w:tr>
      <w:tr w:rsidR="00425A74" w:rsidTr="00320F19" w14:paraId="0E6908C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425A74" w:rsidP="00320F19" w:rsidRDefault="00425A74" w14:paraId="0A21BECD" w14:textId="77777777">
            <w:pPr>
              <w:pStyle w:val="Compact"/>
            </w:pPr>
            <w:r>
              <w:t>Output</w:t>
            </w:r>
          </w:p>
        </w:tc>
        <w:tc>
          <w:tcPr>
            <w:tcW w:w="4397" w:type="pct"/>
          </w:tcPr>
          <w:p w:rsidR="00425A74" w:rsidP="00320F19" w:rsidRDefault="00FC1647" w14:paraId="4BA1849B" w14:textId="44964446">
            <w:r>
              <w:t>N/A</w:t>
            </w:r>
          </w:p>
        </w:tc>
      </w:tr>
      <w:tr w:rsidR="00425A74" w:rsidTr="00320F19" w14:paraId="37E3C933" w14:textId="77777777">
        <w:trPr>
          <w:trHeight w:val="972"/>
        </w:trPr>
        <w:tc>
          <w:tcPr>
            <w:tcW w:w="603" w:type="pct"/>
          </w:tcPr>
          <w:p w:rsidR="00425A74" w:rsidP="00320F19" w:rsidRDefault="00425A74" w14:paraId="6E816A70" w14:textId="77777777">
            <w:pPr>
              <w:pStyle w:val="Compact"/>
            </w:pPr>
            <w:r>
              <w:t>HTTP Response</w:t>
            </w:r>
          </w:p>
          <w:p w:rsidR="00425A74" w:rsidP="00320F19" w:rsidRDefault="00425A74" w14:paraId="75DD4FD5" w14:textId="77777777">
            <w:pPr>
              <w:pStyle w:val="Compact"/>
            </w:pPr>
            <w:r>
              <w:t>(Error)</w:t>
            </w:r>
          </w:p>
        </w:tc>
        <w:tc>
          <w:tcPr>
            <w:tcW w:w="4397" w:type="pct"/>
          </w:tcPr>
          <w:p w:rsidR="00425A74" w:rsidP="00320F19" w:rsidRDefault="00425A74" w14:paraId="464C960A" w14:textId="77777777">
            <w:proofErr w:type="spellStart"/>
            <w:r>
              <w:t>SessionFault</w:t>
            </w:r>
            <w:proofErr w:type="spellEnd"/>
            <w:r>
              <w:t xml:space="preserve"> (</w:t>
            </w:r>
            <w:proofErr w:type="spellStart"/>
            <w:proofErr w:type="gramStart"/>
            <w:r>
              <w:t>json:SessionFault</w:t>
            </w:r>
            <w:proofErr w:type="spellEnd"/>
            <w:proofErr w:type="gramEnd"/>
            <w:r>
              <w:t>) – 404 Not Found</w:t>
            </w:r>
          </w:p>
          <w:p w:rsidR="00425A74" w:rsidP="00320F19" w:rsidRDefault="00425A74" w14:paraId="0324DA9F" w14:textId="096850BE">
            <w:proofErr w:type="spellStart"/>
            <w:r>
              <w:t>SessionFault</w:t>
            </w:r>
            <w:proofErr w:type="spellEnd"/>
            <w:r>
              <w:t xml:space="preserve"> (</w:t>
            </w:r>
            <w:proofErr w:type="spellStart"/>
            <w:proofErr w:type="gramStart"/>
            <w:r>
              <w:t>json:SessionFault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r w:rsidR="00865610">
              <w:t xml:space="preserve"> – </w:t>
            </w:r>
            <w:r w:rsidRPr="00D44B31" w:rsidR="00865610">
              <w:t xml:space="preserve">session exists but does not correspond to a </w:t>
            </w:r>
            <w:r w:rsidR="00865610">
              <w:t xml:space="preserve">consumer request </w:t>
            </w:r>
            <w:r w:rsidRPr="00D44B31" w:rsidR="00865610">
              <w:t>session type</w:t>
            </w:r>
          </w:p>
        </w:tc>
      </w:tr>
    </w:tbl>
    <w:p w:rsidR="00BB0129" w:rsidP="00296BF2" w:rsidRDefault="00E83E4F" w14:paraId="68EBFDBE" w14:textId="41BD564D">
      <w:pPr>
        <w:pStyle w:val="Heading3"/>
      </w:pPr>
      <w:bookmarkStart w:name="_Toc29288960" w:id="307"/>
      <w:r>
        <w:t>Close Consumer Request Session</w:t>
      </w:r>
      <w:bookmarkEnd w:id="306"/>
      <w:bookmarkEnd w:id="307"/>
    </w:p>
    <w:p w:rsidRPr="007340F2" w:rsidR="007340F2" w:rsidP="007340F2" w:rsidRDefault="007340F2" w14:paraId="26F88018" w14:textId="1EA3E5CC">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38255A64"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072532A" w14:textId="77777777">
            <w:pPr>
              <w:pStyle w:val="Compact"/>
            </w:pPr>
            <w:r>
              <w:t>Name</w:t>
            </w:r>
          </w:p>
        </w:tc>
        <w:tc>
          <w:tcPr>
            <w:tcW w:w="0" w:type="auto"/>
          </w:tcPr>
          <w:p w:rsidR="00BB0129" w:rsidRDefault="00E83E4F" w14:paraId="7CED56BC" w14:textId="77777777">
            <w:pPr>
              <w:pStyle w:val="Compact"/>
            </w:pPr>
            <w:proofErr w:type="spellStart"/>
            <w:r>
              <w:t>CloseConsumerRequestSession</w:t>
            </w:r>
            <w:proofErr w:type="spellEnd"/>
          </w:p>
        </w:tc>
      </w:tr>
      <w:tr w:rsidR="00BB0129" w:rsidTr="00296BF2" w14:paraId="2C84F48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C097DFB" w14:textId="77777777">
            <w:pPr>
              <w:pStyle w:val="Compact"/>
            </w:pPr>
            <w:r>
              <w:t>Description</w:t>
            </w:r>
          </w:p>
        </w:tc>
        <w:tc>
          <w:tcPr>
            <w:tcW w:w="0" w:type="auto"/>
          </w:tcPr>
          <w:p w:rsidR="00BB0129" w:rsidRDefault="00E83E4F" w14:paraId="6332BCE1" w14:textId="77777777">
            <w:pPr>
              <w:pStyle w:val="Compact"/>
            </w:pPr>
            <w:r>
              <w:t>Closes a consumer request session.</w:t>
            </w:r>
          </w:p>
        </w:tc>
      </w:tr>
      <w:tr w:rsidR="00BB0129" w:rsidTr="00296BF2" w14:paraId="04150D8B" w14:textId="77777777">
        <w:tc>
          <w:tcPr>
            <w:tcW w:w="0" w:type="auto"/>
          </w:tcPr>
          <w:p w:rsidR="00BB0129" w:rsidRDefault="00E83E4F" w14:paraId="03A4E0DE" w14:textId="77777777">
            <w:pPr>
              <w:pStyle w:val="Compact"/>
            </w:pPr>
            <w:r>
              <w:t>Input</w:t>
            </w:r>
          </w:p>
        </w:tc>
        <w:tc>
          <w:tcPr>
            <w:tcW w:w="0" w:type="auto"/>
          </w:tcPr>
          <w:p w:rsidR="00BB0129" w:rsidRDefault="00E83E4F" w14:paraId="67535C9E" w14:textId="1617CC7B">
            <w:pPr>
              <w:pStyle w:val="Compact"/>
            </w:pPr>
            <w:proofErr w:type="spellStart"/>
            <w:r>
              <w:t>SessionID</w:t>
            </w:r>
            <w:proofErr w:type="spellEnd"/>
            <w:r>
              <w:t xml:space="preserve"> [1]</w:t>
            </w:r>
          </w:p>
        </w:tc>
      </w:tr>
      <w:tr w:rsidR="00BB0129" w:rsidTr="00296BF2" w14:paraId="1C0DACA4"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6B52F71" w14:textId="77777777">
            <w:pPr>
              <w:pStyle w:val="Compact"/>
            </w:pPr>
            <w:r>
              <w:t>Behavior</w:t>
            </w:r>
          </w:p>
        </w:tc>
        <w:tc>
          <w:tcPr>
            <w:tcW w:w="0" w:type="auto"/>
          </w:tcPr>
          <w:p w:rsidR="00BB0129" w:rsidRDefault="00E83E4F" w14:paraId="5FE9C064" w14:textId="77777777">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rsidR="00BB0129" w:rsidRDefault="00E83E4F" w14:paraId="25869AF7" w14:textId="77777777">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rsidR="00BB0129" w:rsidRDefault="00E83E4F" w14:paraId="37F3B904" w14:textId="77777777">
            <w:r>
              <w:t>All unexpired requests that have been posted during the session will be expired.</w:t>
            </w:r>
          </w:p>
        </w:tc>
      </w:tr>
      <w:tr w:rsidR="00BB0129" w:rsidTr="00296BF2" w14:paraId="070748D4" w14:textId="77777777">
        <w:tc>
          <w:tcPr>
            <w:tcW w:w="0" w:type="auto"/>
          </w:tcPr>
          <w:p w:rsidR="00BB0129" w:rsidRDefault="00E83E4F" w14:paraId="53A4CF6B" w14:textId="77777777">
            <w:pPr>
              <w:pStyle w:val="Compact"/>
            </w:pPr>
            <w:r>
              <w:t>Output</w:t>
            </w:r>
          </w:p>
        </w:tc>
        <w:tc>
          <w:tcPr>
            <w:tcW w:w="0" w:type="auto"/>
          </w:tcPr>
          <w:p w:rsidR="00BB0129" w:rsidRDefault="00E83E4F" w14:paraId="74B60C6B" w14:textId="77777777">
            <w:pPr>
              <w:pStyle w:val="Compact"/>
            </w:pPr>
            <w:r>
              <w:t>N/A</w:t>
            </w:r>
          </w:p>
        </w:tc>
      </w:tr>
      <w:tr w:rsidR="00BB0129" w:rsidTr="00296BF2" w14:paraId="741CC44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D81AC7B" w14:textId="77777777">
            <w:pPr>
              <w:pStyle w:val="Compact"/>
            </w:pPr>
            <w:r>
              <w:t>Faults</w:t>
            </w:r>
          </w:p>
        </w:tc>
        <w:tc>
          <w:tcPr>
            <w:tcW w:w="0" w:type="auto"/>
          </w:tcPr>
          <w:p w:rsidR="00BB0129" w:rsidRDefault="00E83E4F" w14:paraId="32C2BEC1" w14:textId="77777777">
            <w:pPr>
              <w:pStyle w:val="Compact"/>
            </w:pPr>
            <w:proofErr w:type="spellStart"/>
            <w:r>
              <w:t>SessionFault</w:t>
            </w:r>
            <w:proofErr w:type="spellEnd"/>
          </w:p>
        </w:tc>
      </w:tr>
    </w:tbl>
    <w:p w:rsidR="009A4B75" w:rsidP="009A4B75" w:rsidRDefault="009A4B75" w14:paraId="73C41FC8" w14:textId="77777777">
      <w:pPr>
        <w:pStyle w:val="Heading4"/>
      </w:pPr>
      <w:bookmarkStart w:name="xml-data-structures" w:id="308"/>
      <w:bookmarkStart w:name="_Toc25357204" w:id="309"/>
      <w:bookmarkStart w:name="_Ref24974152" w:id="310"/>
      <w:bookmarkStart w:name="_Ref24974187" w:id="311"/>
      <w:bookmarkStart w:name="_Ref24974190" w:id="312"/>
      <w:bookmarkEnd w:id="308"/>
      <w:r>
        <w:t>SOAP Mapping</w:t>
      </w:r>
    </w:p>
    <w:p w:rsidR="009A4B75" w:rsidP="009A4B75" w:rsidRDefault="009A4B75" w14:paraId="460442D4" w14:textId="58F609F4">
      <w:pPr>
        <w:pStyle w:val="BodyText"/>
      </w:pPr>
      <w:r>
        <w:t>The Close Consumer Request Session general interface is mapped into SOAP 1.1/1.2 as embedded XML schemas in WSDL descriptions according to the following schema types.</w:t>
      </w:r>
    </w:p>
    <w:p w:rsidR="009A4B75" w:rsidP="009A4B75" w:rsidRDefault="009A4B75" w14:paraId="2C848C91"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9A4B75" w:rsidTr="00414966" w14:paraId="23EE1DD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9A4B75" w:rsidP="00320F19" w:rsidRDefault="009A4B75" w14:paraId="74117070" w14:textId="77777777">
            <w:pPr>
              <w:pStyle w:val="Compact"/>
            </w:pPr>
            <w:bookmarkStart w:name="_Hlk27140457" w:id="313"/>
            <w:r w:rsidRPr="00151DB9">
              <w:lastRenderedPageBreak/>
              <w:t>Input</w:t>
            </w:r>
          </w:p>
        </w:tc>
        <w:tc>
          <w:tcPr>
            <w:tcW w:w="4397" w:type="pct"/>
          </w:tcPr>
          <w:p w:rsidRPr="00136178" w:rsidR="009A4B75" w:rsidP="00320F19" w:rsidRDefault="009A4B75" w14:paraId="5C1369C1" w14:textId="02FDE5C1">
            <w:pPr>
              <w:rPr>
                <w:b/>
              </w:rPr>
            </w:pPr>
            <w:proofErr w:type="spellStart"/>
            <w:r w:rsidRPr="00114367">
              <w:t>Close</w:t>
            </w:r>
            <w:r>
              <w:t>Consumer</w:t>
            </w:r>
            <w:r w:rsidRPr="00114367">
              <w:t>RequestSession</w:t>
            </w:r>
            <w:proofErr w:type="spellEnd"/>
            <w:r w:rsidRPr="00114367">
              <w:t xml:space="preserve"> </w:t>
            </w:r>
            <w:r>
              <w:t>(</w:t>
            </w:r>
            <w:proofErr w:type="spellStart"/>
            <w:proofErr w:type="gramStart"/>
            <w:r>
              <w:t>isbm:</w:t>
            </w:r>
            <w:r w:rsidRPr="00114367">
              <w:t>Close</w:t>
            </w:r>
            <w:r>
              <w:t>Consumer</w:t>
            </w:r>
            <w:r w:rsidRPr="00114367">
              <w:t>RequestSession</w:t>
            </w:r>
            <w:proofErr w:type="spellEnd"/>
            <w:proofErr w:type="gramEnd"/>
            <w:r>
              <w:t>)</w:t>
            </w:r>
          </w:p>
          <w:p w:rsidRPr="006C16A7" w:rsidR="009A4B75" w:rsidP="00320F19" w:rsidRDefault="009A4B75" w14:paraId="6FCCEEB2" w14:textId="77777777">
            <w:pPr>
              <w:pStyle w:val="ListParagraph"/>
              <w:numPr>
                <w:ilvl w:val="0"/>
                <w:numId w:val="7"/>
              </w:numPr>
              <w:rPr>
                <w:b/>
              </w:rPr>
            </w:pPr>
            <w:proofErr w:type="spellStart"/>
            <w:r w:rsidRPr="006C16A7">
              <w:t>SessionID</w:t>
            </w:r>
            <w:proofErr w:type="spellEnd"/>
            <w:r w:rsidRPr="006C16A7">
              <w:t xml:space="preserve"> [1]</w:t>
            </w:r>
          </w:p>
        </w:tc>
      </w:tr>
      <w:tr w:rsidR="009A4B75" w:rsidTr="00414966" w14:paraId="246DC5AF" w14:textId="77777777">
        <w:tc>
          <w:tcPr>
            <w:tcW w:w="603" w:type="pct"/>
          </w:tcPr>
          <w:p w:rsidR="009A4B75" w:rsidP="00320F19" w:rsidRDefault="009A4B75" w14:paraId="00FBD8FD" w14:textId="77777777">
            <w:pPr>
              <w:pStyle w:val="Compact"/>
            </w:pPr>
            <w:r>
              <w:t>Output</w:t>
            </w:r>
          </w:p>
        </w:tc>
        <w:tc>
          <w:tcPr>
            <w:tcW w:w="4397" w:type="pct"/>
          </w:tcPr>
          <w:p w:rsidRPr="00957F55" w:rsidR="009A4B75" w:rsidP="00320F19" w:rsidRDefault="009A4B75" w14:paraId="58C01C81" w14:textId="7FAF0198">
            <w:pPr>
              <w:rPr>
                <w:bCs/>
              </w:rPr>
            </w:pPr>
            <w:proofErr w:type="spellStart"/>
            <w:r w:rsidRPr="00114367">
              <w:t>Close</w:t>
            </w:r>
            <w:r w:rsidR="003610AF">
              <w:t>Consumer</w:t>
            </w:r>
            <w:r w:rsidRPr="00114367">
              <w:t>RequestSession</w:t>
            </w:r>
            <w:r w:rsidRPr="008E449A">
              <w:t>Response</w:t>
            </w:r>
            <w:proofErr w:type="spellEnd"/>
            <w:r w:rsidRPr="008E449A">
              <w:t xml:space="preserve"> </w:t>
            </w:r>
            <w:r w:rsidRPr="00957F55">
              <w:rPr>
                <w:bCs/>
              </w:rPr>
              <w:t>(</w:t>
            </w:r>
            <w:proofErr w:type="spellStart"/>
            <w:r w:rsidR="000F508D">
              <w:fldChar w:fldCharType="begin"/>
            </w:r>
            <w:r w:rsidR="000F508D">
              <w:instrText xml:space="preserve"> HYPERLINK "http://www.openoandm.org/ws-isbm/1.1/wsdl/ChannelManagementService.wsdl" </w:instrText>
            </w:r>
            <w:r w:rsidR="000F508D">
              <w:fldChar w:fldCharType="separate"/>
            </w:r>
            <w:r w:rsidRPr="00957F55">
              <w:rPr>
                <w:rStyle w:val="Hyperlink"/>
                <w:bCs/>
              </w:rPr>
              <w:t>isbm:</w:t>
            </w:r>
            <w:r w:rsidR="000F508D">
              <w:rPr>
                <w:rStyle w:val="Hyperlink"/>
                <w:bCs/>
              </w:rPr>
              <w:fldChar w:fldCharType="end"/>
            </w:r>
            <w:r w:rsidRPr="00114367">
              <w:t>Close</w:t>
            </w:r>
            <w:r w:rsidR="003610AF">
              <w:t>Consumer</w:t>
            </w:r>
            <w:r w:rsidRPr="00114367">
              <w:t>RequestSession</w:t>
            </w:r>
            <w:r w:rsidRPr="008E449A">
              <w:t>Response</w:t>
            </w:r>
            <w:proofErr w:type="spellEnd"/>
            <w:r w:rsidRPr="00957F55">
              <w:rPr>
                <w:bCs/>
              </w:rPr>
              <w:t>)</w:t>
            </w:r>
          </w:p>
          <w:p w:rsidRPr="00957F55" w:rsidR="009A4B75" w:rsidP="00320F19" w:rsidRDefault="009A4B75" w14:paraId="5D125C5A" w14:textId="77777777">
            <w:pPr>
              <w:pStyle w:val="ListParagraph"/>
              <w:numPr>
                <w:ilvl w:val="0"/>
                <w:numId w:val="7"/>
              </w:numPr>
            </w:pPr>
            <w:r>
              <w:t>No Content</w:t>
            </w:r>
          </w:p>
        </w:tc>
      </w:tr>
      <w:tr w:rsidR="009A4B75" w:rsidTr="00414966" w14:paraId="19BD38C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A4B75" w:rsidP="00320F19" w:rsidRDefault="009A4B75" w14:paraId="22458E03" w14:textId="77777777">
            <w:pPr>
              <w:pStyle w:val="Compact"/>
            </w:pPr>
            <w:r>
              <w:t>Faults</w:t>
            </w:r>
          </w:p>
        </w:tc>
        <w:tc>
          <w:tcPr>
            <w:tcW w:w="4397" w:type="pct"/>
          </w:tcPr>
          <w:p w:rsidR="009A4B75" w:rsidP="00320F19" w:rsidRDefault="009A4B75" w14:paraId="6165CED9" w14:textId="77777777">
            <w:pPr>
              <w:pStyle w:val="Compact"/>
            </w:pPr>
            <w:proofErr w:type="spellStart"/>
            <w:r>
              <w:t>SessionFault</w:t>
            </w:r>
            <w:proofErr w:type="spellEnd"/>
          </w:p>
        </w:tc>
      </w:tr>
    </w:tbl>
    <w:bookmarkEnd w:id="313"/>
    <w:p w:rsidR="009A4B75" w:rsidP="009A4B75" w:rsidRDefault="009A4B75" w14:paraId="0B38950C" w14:textId="77777777">
      <w:pPr>
        <w:pStyle w:val="Heading4"/>
      </w:pPr>
      <w:r>
        <w:t>REST Mapping</w:t>
      </w:r>
    </w:p>
    <w:p w:rsidR="009A4B75" w:rsidP="009A4B75" w:rsidRDefault="009A4B75" w14:paraId="14BAA3E9" w14:textId="0A2D2A7E">
      <w:pPr>
        <w:pStyle w:val="BodyText"/>
      </w:pPr>
      <w:bookmarkStart w:name="_Hlk27140653" w:id="314"/>
      <w:r>
        <w:t xml:space="preserve">The Close Consumer Request Session general interface is mapped into a RESTful interface as an </w:t>
      </w:r>
      <w:proofErr w:type="spellStart"/>
      <w:r>
        <w:t>OpenAPI</w:t>
      </w:r>
      <w:proofErr w:type="spellEnd"/>
      <w:r>
        <w:t xml:space="preserve"> description according to the following rules.</w:t>
      </w:r>
    </w:p>
    <w:p w:rsidR="009A4B75" w:rsidP="009A4B75" w:rsidRDefault="009A4B75" w14:paraId="572EDE1C"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9A4B75" w:rsidTr="00320F19" w14:paraId="48EA358A" w14:textId="77777777">
        <w:trPr>
          <w:cnfStyle w:val="000000100000" w:firstRow="0" w:lastRow="0" w:firstColumn="0" w:lastColumn="0" w:oddVBand="0" w:evenVBand="0" w:oddHBand="1" w:evenHBand="0" w:firstRowFirstColumn="0" w:firstRowLastColumn="0" w:lastRowFirstColumn="0" w:lastRowLastColumn="0"/>
        </w:trPr>
        <w:tc>
          <w:tcPr>
            <w:tcW w:w="603" w:type="pct"/>
          </w:tcPr>
          <w:bookmarkEnd w:id="314"/>
          <w:p w:rsidRPr="003B5061" w:rsidR="009A4B75" w:rsidP="00320F19" w:rsidRDefault="009A4B75" w14:paraId="3C0BC86A" w14:textId="77777777">
            <w:pPr>
              <w:pStyle w:val="Compact"/>
            </w:pPr>
            <w:r w:rsidRPr="003B5061">
              <w:t>HTTP M</w:t>
            </w:r>
            <w:r>
              <w:t>ethod</w:t>
            </w:r>
          </w:p>
        </w:tc>
        <w:tc>
          <w:tcPr>
            <w:tcW w:w="4397" w:type="pct"/>
          </w:tcPr>
          <w:p w:rsidRPr="003B5061" w:rsidR="009A4B75" w:rsidP="00320F19" w:rsidRDefault="009A4B75" w14:paraId="2B146818" w14:textId="77777777">
            <w:pPr>
              <w:rPr>
                <w:bCs/>
              </w:rPr>
            </w:pPr>
            <w:r>
              <w:rPr>
                <w:bCs/>
              </w:rPr>
              <w:t>DELETE</w:t>
            </w:r>
          </w:p>
        </w:tc>
      </w:tr>
      <w:tr w:rsidR="009A4B75" w:rsidTr="00320F19" w14:paraId="5B641ACE" w14:textId="77777777">
        <w:tc>
          <w:tcPr>
            <w:tcW w:w="603" w:type="pct"/>
          </w:tcPr>
          <w:p w:rsidRPr="003B5061" w:rsidR="009A4B75" w:rsidP="00320F19" w:rsidRDefault="009A4B75" w14:paraId="5C14BA49" w14:textId="77777777">
            <w:pPr>
              <w:pStyle w:val="Compact"/>
            </w:pPr>
            <w:r>
              <w:t xml:space="preserve">URL </w:t>
            </w:r>
          </w:p>
        </w:tc>
        <w:tc>
          <w:tcPr>
            <w:tcW w:w="4397" w:type="pct"/>
          </w:tcPr>
          <w:p w:rsidRPr="003B5061" w:rsidR="009A4B75" w:rsidP="00320F19" w:rsidRDefault="009A4B75" w14:paraId="223B637B" w14:textId="77777777">
            <w:pPr>
              <w:rPr>
                <w:bCs/>
              </w:rPr>
            </w:pPr>
            <w:r w:rsidRPr="002D240C">
              <w:rPr>
                <w:bCs/>
              </w:rPr>
              <w:t>/sessions/{session-id}</w:t>
            </w:r>
          </w:p>
        </w:tc>
      </w:tr>
      <w:tr w:rsidR="009A4B75" w:rsidTr="00320F19" w14:paraId="4423A5D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9A4B75" w:rsidP="00320F19" w:rsidRDefault="009A4B75" w14:paraId="2A6548B9" w14:textId="77777777">
            <w:pPr>
              <w:pStyle w:val="Compact"/>
            </w:pPr>
            <w:r>
              <w:t>HTTP Body</w:t>
            </w:r>
          </w:p>
        </w:tc>
        <w:tc>
          <w:tcPr>
            <w:tcW w:w="4397" w:type="pct"/>
          </w:tcPr>
          <w:p w:rsidRPr="003B5061" w:rsidR="009A4B75" w:rsidP="00320F19" w:rsidRDefault="00FC1647" w14:paraId="0AA3ACAA" w14:textId="6EA2B3A2">
            <w:r>
              <w:t>N/A</w:t>
            </w:r>
          </w:p>
        </w:tc>
      </w:tr>
      <w:tr w:rsidR="009A4B75" w:rsidTr="00320F19" w14:paraId="3F2050A6" w14:textId="77777777">
        <w:tc>
          <w:tcPr>
            <w:tcW w:w="603" w:type="pct"/>
          </w:tcPr>
          <w:p w:rsidR="009A4B75" w:rsidP="00320F19" w:rsidRDefault="009A4B75" w14:paraId="269EDA4A" w14:textId="77777777">
            <w:pPr>
              <w:pStyle w:val="Compact"/>
            </w:pPr>
            <w:r>
              <w:t>HTTP Response (Success)</w:t>
            </w:r>
          </w:p>
        </w:tc>
        <w:tc>
          <w:tcPr>
            <w:tcW w:w="4397" w:type="pct"/>
          </w:tcPr>
          <w:p w:rsidR="009A4B75" w:rsidP="00320F19" w:rsidRDefault="009A4B75" w14:paraId="37291BE7" w14:textId="77777777">
            <w:pPr>
              <w:pStyle w:val="Compact"/>
            </w:pPr>
            <w:r>
              <w:t>204 No Content</w:t>
            </w:r>
          </w:p>
        </w:tc>
      </w:tr>
      <w:tr w:rsidR="009A4B75" w:rsidTr="00320F19" w14:paraId="6655882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A4B75" w:rsidP="00320F19" w:rsidRDefault="009A4B75" w14:paraId="55C2C114" w14:textId="77777777">
            <w:pPr>
              <w:pStyle w:val="Compact"/>
            </w:pPr>
            <w:r>
              <w:t>Output</w:t>
            </w:r>
          </w:p>
        </w:tc>
        <w:tc>
          <w:tcPr>
            <w:tcW w:w="4397" w:type="pct"/>
          </w:tcPr>
          <w:p w:rsidR="009A4B75" w:rsidP="00320F19" w:rsidRDefault="00FC1647" w14:paraId="2B75EEC3" w14:textId="084B895F">
            <w:r>
              <w:t>N/A</w:t>
            </w:r>
          </w:p>
        </w:tc>
      </w:tr>
      <w:tr w:rsidR="009A4B75" w:rsidTr="00320F19" w14:paraId="2486C2EA" w14:textId="77777777">
        <w:trPr>
          <w:trHeight w:val="972"/>
        </w:trPr>
        <w:tc>
          <w:tcPr>
            <w:tcW w:w="603" w:type="pct"/>
          </w:tcPr>
          <w:p w:rsidR="009A4B75" w:rsidP="00320F19" w:rsidRDefault="009A4B75" w14:paraId="7A552DC9" w14:textId="77777777">
            <w:pPr>
              <w:pStyle w:val="Compact"/>
            </w:pPr>
            <w:r>
              <w:t>HTTP Response</w:t>
            </w:r>
          </w:p>
          <w:p w:rsidR="009A4B75" w:rsidP="00320F19" w:rsidRDefault="009A4B75" w14:paraId="30CA6E42" w14:textId="77777777">
            <w:pPr>
              <w:pStyle w:val="Compact"/>
            </w:pPr>
            <w:r>
              <w:t>(Error)</w:t>
            </w:r>
          </w:p>
        </w:tc>
        <w:tc>
          <w:tcPr>
            <w:tcW w:w="4397" w:type="pct"/>
          </w:tcPr>
          <w:p w:rsidR="009A4B75" w:rsidP="00320F19" w:rsidRDefault="009A4B75" w14:paraId="60F4A5BA" w14:textId="77777777">
            <w:proofErr w:type="spellStart"/>
            <w:r>
              <w:t>SessionFault</w:t>
            </w:r>
            <w:proofErr w:type="spellEnd"/>
            <w:r>
              <w:t xml:space="preserve"> (</w:t>
            </w:r>
            <w:proofErr w:type="spellStart"/>
            <w:proofErr w:type="gramStart"/>
            <w:r>
              <w:t>json:SessionFault</w:t>
            </w:r>
            <w:proofErr w:type="spellEnd"/>
            <w:proofErr w:type="gramEnd"/>
            <w:r>
              <w:t>) – 404 Not Found</w:t>
            </w:r>
          </w:p>
        </w:tc>
      </w:tr>
    </w:tbl>
    <w:p w:rsidR="00414966" w:rsidP="00414966" w:rsidRDefault="00414966" w14:paraId="01C9D847" w14:textId="6211393F">
      <w:pPr>
        <w:pStyle w:val="BodyText"/>
      </w:pPr>
    </w:p>
    <w:p w:rsidR="00414966" w:rsidP="00414966" w:rsidRDefault="00414966" w14:paraId="49CE10CF" w14:textId="77C29FB4">
      <w:pPr>
        <w:pStyle w:val="Heading2"/>
      </w:pPr>
      <w:bookmarkStart w:name="_Ref27140804" w:id="315"/>
      <w:bookmarkStart w:name="_Toc29288961" w:id="316"/>
      <w:commentRangeStart w:id="317"/>
      <w:r>
        <w:t>ISBM Configuration Discovery Service</w:t>
      </w:r>
      <w:commentRangeEnd w:id="317"/>
      <w:r w:rsidR="00BA4F0F">
        <w:rPr>
          <w:rStyle w:val="CommentReference"/>
          <w:rFonts w:eastAsiaTheme="minorHAnsi" w:cstheme="minorBidi"/>
          <w:b w:val="0"/>
          <w:bCs w:val="0"/>
        </w:rPr>
        <w:commentReference w:id="317"/>
      </w:r>
      <w:bookmarkEnd w:id="315"/>
      <w:bookmarkEnd w:id="316"/>
    </w:p>
    <w:p w:rsidR="00414966" w:rsidP="00414966" w:rsidRDefault="00BA4F0F" w14:paraId="6B99C172" w14:textId="54432113">
      <w:pPr>
        <w:pStyle w:val="BodyText"/>
      </w:pPr>
      <w:r w:rsidRPr="00BA4F0F">
        <w:t>The</w:t>
      </w:r>
      <w:r>
        <w:t xml:space="preserve"> </w:t>
      </w:r>
      <w:r w:rsidRPr="00BA4F0F">
        <w:t xml:space="preserve">ISBM Configuration Discovery Service for SOAP Interface is available as a WSDL description and for REST Interface is available as </w:t>
      </w:r>
      <w:proofErr w:type="spellStart"/>
      <w:r w:rsidRPr="00BA4F0F">
        <w:t>OpenAPI</w:t>
      </w:r>
      <w:proofErr w:type="spellEnd"/>
      <w:r w:rsidRPr="00BA4F0F">
        <w:t xml:space="preserve"> 3.0.1 descriptions in YAML.</w:t>
      </w:r>
    </w:p>
    <w:p w:rsidR="00BA4F0F" w:rsidP="00BA4F0F" w:rsidRDefault="00BA4F0F" w14:paraId="2E58C7DF" w14:textId="181AEE40">
      <w:pPr>
        <w:pStyle w:val="Heading3"/>
      </w:pPr>
      <w:bookmarkStart w:name="_Toc29288962" w:id="318"/>
      <w:r>
        <w:t>Get ISBM Configuration</w:t>
      </w:r>
      <w:bookmarkEnd w:id="318"/>
    </w:p>
    <w:p w:rsidR="00BA4F0F" w:rsidP="00BA4F0F" w:rsidRDefault="00BA4F0F" w14:paraId="5C32DE8C" w14:textId="66FD7537">
      <w:pPr>
        <w:pStyle w:val="BodyText"/>
      </w:pPr>
      <w:r>
        <w:t>The Get ISBM Configuration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6689"/>
        <w:gridCol w:w="3391"/>
      </w:tblGrid>
      <w:tr w:rsidR="00BA4F0F" w:rsidTr="00095476" w14:paraId="4301A341"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A4F0F" w:rsidP="00095476" w:rsidRDefault="00BA4F0F" w14:paraId="0DF5ECAB" w14:textId="77777777">
            <w:pPr>
              <w:pStyle w:val="Compact"/>
            </w:pPr>
            <w:r>
              <w:t>Name</w:t>
            </w:r>
          </w:p>
        </w:tc>
        <w:tc>
          <w:tcPr>
            <w:tcW w:w="0" w:type="auto"/>
          </w:tcPr>
          <w:p w:rsidR="00BA4F0F" w:rsidP="00095476" w:rsidRDefault="00BA4F0F" w14:paraId="2E85184A" w14:textId="66F55533">
            <w:pPr>
              <w:pStyle w:val="Compact"/>
            </w:pPr>
            <w:r>
              <w:t>XXX</w:t>
            </w:r>
          </w:p>
        </w:tc>
      </w:tr>
      <w:tr w:rsidR="00BA4F0F" w:rsidTr="00095476" w14:paraId="3CBE306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A4F0F" w:rsidP="00095476" w:rsidRDefault="00BA4F0F" w14:paraId="30E0BC52" w14:textId="77777777">
            <w:pPr>
              <w:pStyle w:val="Compact"/>
            </w:pPr>
            <w:r>
              <w:t>Description</w:t>
            </w:r>
          </w:p>
        </w:tc>
        <w:tc>
          <w:tcPr>
            <w:tcW w:w="0" w:type="auto"/>
          </w:tcPr>
          <w:p w:rsidR="00BA4F0F" w:rsidP="00095476" w:rsidRDefault="00BA4F0F" w14:paraId="38A5691C" w14:textId="10081F5F">
            <w:pPr>
              <w:pStyle w:val="Compact"/>
            </w:pPr>
          </w:p>
        </w:tc>
      </w:tr>
      <w:tr w:rsidR="00BA4F0F" w:rsidTr="00095476" w14:paraId="0B45070A" w14:textId="77777777">
        <w:tc>
          <w:tcPr>
            <w:tcW w:w="0" w:type="auto"/>
          </w:tcPr>
          <w:p w:rsidR="00BA4F0F" w:rsidP="00095476" w:rsidRDefault="00BA4F0F" w14:paraId="675412CB" w14:textId="77777777">
            <w:pPr>
              <w:pStyle w:val="Compact"/>
            </w:pPr>
            <w:r>
              <w:t>Input</w:t>
            </w:r>
          </w:p>
        </w:tc>
        <w:tc>
          <w:tcPr>
            <w:tcW w:w="0" w:type="auto"/>
          </w:tcPr>
          <w:p w:rsidR="00BA4F0F" w:rsidP="00095476" w:rsidRDefault="00BA4F0F" w14:paraId="1F61F01B" w14:textId="22A82DBF">
            <w:pPr>
              <w:pStyle w:val="Compact"/>
            </w:pPr>
          </w:p>
        </w:tc>
      </w:tr>
      <w:tr w:rsidR="00BA4F0F" w:rsidTr="00095476" w14:paraId="1BB2C4B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A4F0F" w:rsidP="00095476" w:rsidRDefault="00BA4F0F" w14:paraId="722BCC31" w14:textId="77777777">
            <w:pPr>
              <w:pStyle w:val="Compact"/>
            </w:pPr>
            <w:r>
              <w:t>Behavior</w:t>
            </w:r>
          </w:p>
        </w:tc>
        <w:tc>
          <w:tcPr>
            <w:tcW w:w="0" w:type="auto"/>
          </w:tcPr>
          <w:p w:rsidR="00BA4F0F" w:rsidP="00095476" w:rsidRDefault="00BA4F0F" w14:paraId="2AB27803" w14:textId="2534052E"/>
        </w:tc>
      </w:tr>
      <w:tr w:rsidR="00BA4F0F" w:rsidTr="00095476" w14:paraId="7180ED0E" w14:textId="77777777">
        <w:tc>
          <w:tcPr>
            <w:tcW w:w="0" w:type="auto"/>
          </w:tcPr>
          <w:p w:rsidR="00BA4F0F" w:rsidP="00095476" w:rsidRDefault="00BA4F0F" w14:paraId="343147BE" w14:textId="77777777">
            <w:pPr>
              <w:pStyle w:val="Compact"/>
            </w:pPr>
            <w:r>
              <w:t>Output</w:t>
            </w:r>
          </w:p>
        </w:tc>
        <w:tc>
          <w:tcPr>
            <w:tcW w:w="0" w:type="auto"/>
          </w:tcPr>
          <w:p w:rsidR="00BA4F0F" w:rsidP="00095476" w:rsidRDefault="00BA4F0F" w14:paraId="619A24C1" w14:textId="57B76CC8">
            <w:pPr>
              <w:pStyle w:val="Compact"/>
            </w:pPr>
          </w:p>
        </w:tc>
      </w:tr>
      <w:tr w:rsidR="00BA4F0F" w:rsidTr="00095476" w14:paraId="151AE10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A4F0F" w:rsidP="00095476" w:rsidRDefault="00BA4F0F" w14:paraId="7A133655" w14:textId="77777777">
            <w:pPr>
              <w:pStyle w:val="Compact"/>
            </w:pPr>
            <w:r>
              <w:t>Faults</w:t>
            </w:r>
          </w:p>
        </w:tc>
        <w:tc>
          <w:tcPr>
            <w:tcW w:w="0" w:type="auto"/>
          </w:tcPr>
          <w:p w:rsidR="00BA4F0F" w:rsidP="00095476" w:rsidRDefault="00BA4F0F" w14:paraId="4E184BA5" w14:textId="32D521E7">
            <w:pPr>
              <w:pStyle w:val="Compact"/>
            </w:pPr>
          </w:p>
        </w:tc>
      </w:tr>
    </w:tbl>
    <w:p w:rsidR="00BA4F0F" w:rsidP="00BA4F0F" w:rsidRDefault="00BA4F0F" w14:paraId="2486AFD3" w14:textId="77A5E35B">
      <w:pPr>
        <w:pStyle w:val="Heading4"/>
      </w:pPr>
      <w:r>
        <w:lastRenderedPageBreak/>
        <w:t>SOAP Mapping</w:t>
      </w:r>
    </w:p>
    <w:p w:rsidR="00BE1919" w:rsidP="00BE1919" w:rsidRDefault="00BE1919" w14:paraId="50B8E75C" w14:textId="53A96168">
      <w:pPr>
        <w:pStyle w:val="BodyText"/>
      </w:pPr>
      <w:r>
        <w:t>The XXX general interface is mapped into SOAP 1.1/1.2 as embedded XML schemas in WSDL descriptions according to the following schema types.</w:t>
      </w:r>
    </w:p>
    <w:p w:rsidRPr="00BE1919" w:rsidR="00BE1919" w:rsidP="00BE1919" w:rsidRDefault="00BE1919" w14:paraId="32101E02" w14:textId="6090A3FD">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BA4F0F" w:rsidTr="00095476" w14:paraId="18F2144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A4F0F" w:rsidP="00095476" w:rsidRDefault="00BA4F0F" w14:paraId="697EA1AB" w14:textId="77777777">
            <w:pPr>
              <w:pStyle w:val="Compact"/>
            </w:pPr>
            <w:r w:rsidRPr="00151DB9">
              <w:t>Input</w:t>
            </w:r>
          </w:p>
        </w:tc>
        <w:tc>
          <w:tcPr>
            <w:tcW w:w="4397" w:type="pct"/>
          </w:tcPr>
          <w:p w:rsidRPr="006C16A7" w:rsidR="00BA4F0F" w:rsidP="00095476" w:rsidRDefault="00BA4F0F" w14:paraId="22B51BA3" w14:textId="0DD6BE35">
            <w:pPr>
              <w:pStyle w:val="ListParagraph"/>
              <w:numPr>
                <w:ilvl w:val="0"/>
                <w:numId w:val="7"/>
              </w:numPr>
              <w:rPr>
                <w:b/>
              </w:rPr>
            </w:pPr>
          </w:p>
        </w:tc>
      </w:tr>
      <w:tr w:rsidR="00BA4F0F" w:rsidTr="00095476" w14:paraId="5E83C145" w14:textId="77777777">
        <w:tc>
          <w:tcPr>
            <w:tcW w:w="603" w:type="pct"/>
          </w:tcPr>
          <w:p w:rsidR="00BA4F0F" w:rsidP="00095476" w:rsidRDefault="00BA4F0F" w14:paraId="19FFEBDD" w14:textId="77777777">
            <w:pPr>
              <w:pStyle w:val="Compact"/>
            </w:pPr>
            <w:r>
              <w:t>Output</w:t>
            </w:r>
          </w:p>
        </w:tc>
        <w:tc>
          <w:tcPr>
            <w:tcW w:w="4397" w:type="pct"/>
          </w:tcPr>
          <w:p w:rsidRPr="00957F55" w:rsidR="00BA4F0F" w:rsidP="00095476" w:rsidRDefault="00BA4F0F" w14:paraId="7A851501" w14:textId="01913730">
            <w:pPr>
              <w:pStyle w:val="ListParagraph"/>
              <w:numPr>
                <w:ilvl w:val="0"/>
                <w:numId w:val="7"/>
              </w:numPr>
            </w:pPr>
          </w:p>
        </w:tc>
      </w:tr>
      <w:tr w:rsidR="00BA4F0F" w:rsidTr="00095476" w14:paraId="4468827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A4F0F" w:rsidP="00095476" w:rsidRDefault="00BA4F0F" w14:paraId="7F9A6248" w14:textId="77777777">
            <w:pPr>
              <w:pStyle w:val="Compact"/>
            </w:pPr>
            <w:r>
              <w:t>Faults</w:t>
            </w:r>
          </w:p>
        </w:tc>
        <w:tc>
          <w:tcPr>
            <w:tcW w:w="4397" w:type="pct"/>
          </w:tcPr>
          <w:p w:rsidR="00BA4F0F" w:rsidP="00095476" w:rsidRDefault="00BA4F0F" w14:paraId="60B96BC6" w14:textId="3AFEE3CF">
            <w:pPr>
              <w:pStyle w:val="Compact"/>
            </w:pPr>
          </w:p>
        </w:tc>
      </w:tr>
    </w:tbl>
    <w:p w:rsidR="00BA4F0F" w:rsidP="00BA4F0F" w:rsidRDefault="00BA4F0F" w14:paraId="50D535DA" w14:textId="1E7FD5D9">
      <w:pPr>
        <w:pStyle w:val="BodyText"/>
      </w:pPr>
    </w:p>
    <w:p w:rsidR="00BA4F0F" w:rsidP="00BA4F0F" w:rsidRDefault="00BA4F0F" w14:paraId="293B9DA8" w14:textId="6AFE0D6F">
      <w:pPr>
        <w:pStyle w:val="Heading4"/>
      </w:pPr>
      <w:r>
        <w:t>REST Mapping</w:t>
      </w:r>
    </w:p>
    <w:p w:rsidR="00BE1919" w:rsidP="00BE1919" w:rsidRDefault="00BE1919" w14:paraId="7DC4F5CF" w14:textId="4898A3C9">
      <w:pPr>
        <w:pStyle w:val="BodyText"/>
      </w:pPr>
      <w:r>
        <w:t xml:space="preserve">The XXX general interface is mapped into a RESTful interface as an </w:t>
      </w:r>
      <w:proofErr w:type="spellStart"/>
      <w:r>
        <w:t>OpenAPI</w:t>
      </w:r>
      <w:proofErr w:type="spellEnd"/>
      <w:r>
        <w:t xml:space="preserve"> description according to the following rules.</w:t>
      </w:r>
    </w:p>
    <w:p w:rsidR="00BA4F0F" w:rsidP="00BE1919" w:rsidRDefault="00BE1919" w14:paraId="2B4EF9C8" w14:textId="0816FF8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E1919" w:rsidTr="00BE1919" w14:paraId="77E2594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E1919" w:rsidP="00095476" w:rsidRDefault="00BE1919" w14:paraId="40A8DC19" w14:textId="77777777">
            <w:pPr>
              <w:pStyle w:val="Compact"/>
            </w:pPr>
            <w:r w:rsidRPr="003B5061">
              <w:t>HTTP M</w:t>
            </w:r>
            <w:r>
              <w:t>ethod</w:t>
            </w:r>
          </w:p>
        </w:tc>
        <w:tc>
          <w:tcPr>
            <w:tcW w:w="4397" w:type="pct"/>
          </w:tcPr>
          <w:p w:rsidRPr="003B5061" w:rsidR="00BE1919" w:rsidP="00095476" w:rsidRDefault="00BE1919" w14:paraId="29107843" w14:textId="5F765EF4">
            <w:pPr>
              <w:rPr>
                <w:bCs/>
              </w:rPr>
            </w:pPr>
          </w:p>
        </w:tc>
      </w:tr>
      <w:tr w:rsidR="00BE1919" w:rsidTr="00BE1919" w14:paraId="1F9D9A03" w14:textId="77777777">
        <w:tc>
          <w:tcPr>
            <w:tcW w:w="603" w:type="pct"/>
          </w:tcPr>
          <w:p w:rsidRPr="003B5061" w:rsidR="00BE1919" w:rsidP="00095476" w:rsidRDefault="00BE1919" w14:paraId="41873EA6" w14:textId="77777777">
            <w:pPr>
              <w:pStyle w:val="Compact"/>
            </w:pPr>
            <w:r>
              <w:t xml:space="preserve">URL </w:t>
            </w:r>
          </w:p>
        </w:tc>
        <w:tc>
          <w:tcPr>
            <w:tcW w:w="4397" w:type="pct"/>
          </w:tcPr>
          <w:p w:rsidRPr="003B5061" w:rsidR="00BE1919" w:rsidP="00095476" w:rsidRDefault="00BE1919" w14:paraId="7C7B41F0" w14:textId="5B25AB61">
            <w:pPr>
              <w:rPr>
                <w:bCs/>
              </w:rPr>
            </w:pPr>
          </w:p>
        </w:tc>
      </w:tr>
      <w:tr w:rsidR="00BE1919" w:rsidTr="00BE1919" w14:paraId="628394B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E1919" w:rsidP="00095476" w:rsidRDefault="00BE1919" w14:paraId="7C2A2872" w14:textId="77777777">
            <w:pPr>
              <w:pStyle w:val="Compact"/>
            </w:pPr>
            <w:r>
              <w:t>HTTP Body</w:t>
            </w:r>
          </w:p>
        </w:tc>
        <w:tc>
          <w:tcPr>
            <w:tcW w:w="4397" w:type="pct"/>
          </w:tcPr>
          <w:p w:rsidRPr="003B5061" w:rsidR="00BE1919" w:rsidP="00095476" w:rsidRDefault="00FC1647" w14:paraId="785EA8ED" w14:textId="736A4E40">
            <w:r>
              <w:t>N/A</w:t>
            </w:r>
          </w:p>
        </w:tc>
      </w:tr>
      <w:tr w:rsidR="00BE1919" w:rsidTr="00BE1919" w14:paraId="277BA1DB" w14:textId="77777777">
        <w:tc>
          <w:tcPr>
            <w:tcW w:w="603" w:type="pct"/>
          </w:tcPr>
          <w:p w:rsidR="00BE1919" w:rsidP="00095476" w:rsidRDefault="00BE1919" w14:paraId="6CEC293C" w14:textId="77777777">
            <w:pPr>
              <w:pStyle w:val="Compact"/>
            </w:pPr>
            <w:r>
              <w:t>HTTP Response (Success)</w:t>
            </w:r>
          </w:p>
        </w:tc>
        <w:tc>
          <w:tcPr>
            <w:tcW w:w="4397" w:type="pct"/>
          </w:tcPr>
          <w:p w:rsidR="00BE1919" w:rsidP="00095476" w:rsidRDefault="00BE1919" w14:paraId="3AF6C1F5" w14:textId="4F2C81ED">
            <w:pPr>
              <w:pStyle w:val="Compact"/>
            </w:pPr>
          </w:p>
        </w:tc>
      </w:tr>
      <w:tr w:rsidR="00BE1919" w:rsidTr="00BE1919" w14:paraId="14BE406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E1919" w:rsidP="00095476" w:rsidRDefault="00BE1919" w14:paraId="4CFD1DD5" w14:textId="77777777">
            <w:pPr>
              <w:pStyle w:val="Compact"/>
            </w:pPr>
            <w:r>
              <w:t>Output</w:t>
            </w:r>
          </w:p>
        </w:tc>
        <w:tc>
          <w:tcPr>
            <w:tcW w:w="4397" w:type="pct"/>
          </w:tcPr>
          <w:p w:rsidR="00BE1919" w:rsidP="00095476" w:rsidRDefault="00FC1647" w14:paraId="256E54F7" w14:textId="167467CA">
            <w:r>
              <w:t>N/A</w:t>
            </w:r>
          </w:p>
        </w:tc>
      </w:tr>
      <w:tr w:rsidR="00BE1919" w:rsidTr="00BE1919" w14:paraId="5BEF0480" w14:textId="77777777">
        <w:trPr>
          <w:trHeight w:val="972"/>
        </w:trPr>
        <w:tc>
          <w:tcPr>
            <w:tcW w:w="603" w:type="pct"/>
          </w:tcPr>
          <w:p w:rsidR="00BE1919" w:rsidP="00095476" w:rsidRDefault="00BE1919" w14:paraId="61B88900" w14:textId="77777777">
            <w:pPr>
              <w:pStyle w:val="Compact"/>
            </w:pPr>
            <w:r>
              <w:t>HTTP Response</w:t>
            </w:r>
          </w:p>
          <w:p w:rsidR="00BE1919" w:rsidP="00095476" w:rsidRDefault="00BE1919" w14:paraId="7F6CB4F0" w14:textId="77777777">
            <w:pPr>
              <w:pStyle w:val="Compact"/>
            </w:pPr>
            <w:r>
              <w:t>(Error)</w:t>
            </w:r>
          </w:p>
        </w:tc>
        <w:tc>
          <w:tcPr>
            <w:tcW w:w="4397" w:type="pct"/>
          </w:tcPr>
          <w:p w:rsidR="00BE1919" w:rsidP="00095476" w:rsidRDefault="00BE1919" w14:paraId="086669A1" w14:textId="702E9ECB"/>
        </w:tc>
      </w:tr>
    </w:tbl>
    <w:p w:rsidRPr="00416275" w:rsidR="00416275" w:rsidP="00416275" w:rsidRDefault="00E83E4F" w14:paraId="2BC7AB16" w14:textId="2D7F2561">
      <w:pPr>
        <w:pStyle w:val="Heading1"/>
      </w:pPr>
      <w:bookmarkStart w:name="_Toc29288963" w:id="319"/>
      <w:r>
        <w:t>XML Data Structures</w:t>
      </w:r>
      <w:bookmarkEnd w:id="309"/>
      <w:bookmarkEnd w:id="310"/>
      <w:bookmarkEnd w:id="311"/>
      <w:bookmarkEnd w:id="312"/>
      <w:bookmarkEnd w:id="319"/>
    </w:p>
    <w:p w:rsidR="00BB0129" w:rsidP="001936FB" w:rsidRDefault="00E83E4F" w14:paraId="4201A29B" w14:textId="1A60F02A">
      <w:pPr>
        <w:pStyle w:val="BodyText"/>
      </w:pPr>
      <w:r>
        <w:t xml:space="preserve">The following data </w:t>
      </w:r>
      <w:r>
        <w:t xml:space="preserve">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rsidR="00BB0129" w:rsidP="00414966" w:rsidRDefault="00E83E4F" w14:paraId="53C7E2AF" w14:textId="77777777">
      <w:pPr>
        <w:pStyle w:val="Heading2"/>
      </w:pPr>
      <w:bookmarkStart w:name="channel-xml" w:id="320"/>
      <w:bookmarkStart w:name="_Toc29288964" w:id="321"/>
      <w:bookmarkEnd w:id="320"/>
      <w:r>
        <w:t>Channel</w:t>
      </w:r>
      <w:bookmarkEnd w:id="321"/>
    </w:p>
    <w:p w:rsidRPr="005D655C" w:rsidR="00BB0129" w:rsidP="005D655C" w:rsidRDefault="00E83E4F" w14:paraId="36502D44" w14:textId="77777777">
      <w:pPr>
        <w:pStyle w:val="SourceCode"/>
      </w:pPr>
      <w:r w:rsidRPr="005D655C">
        <w:rPr>
          <w:rStyle w:val="VerbatimChar"/>
        </w:rPr>
        <w:t>&lt;</w:t>
      </w:r>
      <w:proofErr w:type="spellStart"/>
      <w:r w:rsidRPr="005D655C">
        <w:rPr>
          <w:rStyle w:val="VerbatimChar"/>
        </w:rPr>
        <w:t>xs:complexType</w:t>
      </w:r>
      <w:proofErr w:type="spellEnd"/>
      <w:r w:rsidRPr="005D655C">
        <w:rPr>
          <w:rStyle w:val="VerbatimChar"/>
        </w:rPr>
        <w:t xml:space="preserve"> name="Channel"&gt;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ChannelURI</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ChannelType</w:t>
      </w:r>
      <w:proofErr w:type="spellEnd"/>
      <w:r w:rsidRPr="005D655C">
        <w:rPr>
          <w:rStyle w:val="VerbatimChar"/>
        </w:rPr>
        <w:t>" type="</w:t>
      </w:r>
      <w:proofErr w:type="spellStart"/>
      <w:r w:rsidRPr="005D655C">
        <w:rPr>
          <w:rStyle w:val="VerbatimChar"/>
        </w:rPr>
        <w:t>isbm:ChannelType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minOccurs="0"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ChannelDescription</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&lt;/</w:t>
      </w:r>
      <w:proofErr w:type="spellStart"/>
      <w:r w:rsidRPr="005D655C">
        <w:rPr>
          <w:rStyle w:val="VerbatimChar"/>
        </w:rPr>
        <w:t>xs:complexType</w:t>
      </w:r>
      <w:proofErr w:type="spellEnd"/>
      <w:r w:rsidRPr="005D655C">
        <w:rPr>
          <w:rStyle w:val="VerbatimChar"/>
        </w:rPr>
        <w:t>&gt;</w:t>
      </w:r>
    </w:p>
    <w:p w:rsidR="00BB0129" w:rsidP="00414966" w:rsidRDefault="00E83E4F" w14:paraId="3CE54D70" w14:textId="77777777">
      <w:pPr>
        <w:pStyle w:val="Heading2"/>
      </w:pPr>
      <w:bookmarkStart w:name="channel-type-xml" w:id="322"/>
      <w:bookmarkStart w:name="_ChannelType" w:id="323"/>
      <w:bookmarkStart w:name="_Toc29288965" w:id="324"/>
      <w:bookmarkEnd w:id="322"/>
      <w:bookmarkEnd w:id="323"/>
      <w:proofErr w:type="spellStart"/>
      <w:r>
        <w:lastRenderedPageBreak/>
        <w:t>ChannelType</w:t>
      </w:r>
      <w:bookmarkEnd w:id="324"/>
      <w:proofErr w:type="spellEnd"/>
    </w:p>
    <w:p w:rsidRPr="005D655C" w:rsidR="00D3456E" w:rsidP="005D655C" w:rsidRDefault="00E83E4F" w14:paraId="18282C48" w14:textId="0D503940">
      <w:pPr>
        <w:pStyle w:val="SourceCode"/>
      </w:pPr>
      <w:r>
        <w:rPr>
          <w:rStyle w:val="VerbatimChar"/>
        </w:rPr>
        <w:t>&lt;</w:t>
      </w:r>
      <w:proofErr w:type="spellStart"/>
      <w:proofErr w:type="gramStart"/>
      <w:r w:rsidRPr="005D655C">
        <w:rPr>
          <w:rStyle w:val="VerbatimChar"/>
        </w:rPr>
        <w:t>xs:simpleType</w:t>
      </w:r>
      <w:proofErr w:type="spellEnd"/>
      <w:proofErr w:type="gramEnd"/>
      <w:r w:rsidRPr="005D655C">
        <w:rPr>
          <w:rStyle w:val="VerbatimChar"/>
        </w:rPr>
        <w:t xml:space="preserve"> name="</w:t>
      </w:r>
      <w:proofErr w:type="spellStart"/>
      <w:r w:rsidRPr="005D655C">
        <w:rPr>
          <w:rStyle w:val="VerbatimChar"/>
        </w:rPr>
        <w:t>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 xml:space="preserve"> base="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value="Publication"/&gt;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value="Request"/&gt;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&gt;</w:t>
      </w:r>
      <w:r w:rsidRPr="005D655C">
        <w:br/>
      </w:r>
      <w:r w:rsidRPr="005D655C">
        <w:rPr>
          <w:rStyle w:val="VerbatimChar"/>
        </w:rPr>
        <w:t>&lt;/</w:t>
      </w:r>
      <w:proofErr w:type="spellStart"/>
      <w:r w:rsidRPr="005D655C">
        <w:rPr>
          <w:rStyle w:val="VerbatimChar"/>
        </w:rPr>
        <w:t>xs:simpleType</w:t>
      </w:r>
      <w:proofErr w:type="spellEnd"/>
      <w:r w:rsidRPr="005D655C">
        <w:rPr>
          <w:rStyle w:val="VerbatimChar"/>
        </w:rPr>
        <w:t>&gt;</w:t>
      </w:r>
    </w:p>
    <w:p w:rsidR="00ED11F4" w:rsidP="00414966" w:rsidRDefault="00ED11F4" w14:paraId="6C6BD664" w14:textId="233DC155">
      <w:pPr>
        <w:pStyle w:val="Heading2"/>
      </w:pPr>
      <w:bookmarkStart w:name="message-content-xml" w:id="325"/>
      <w:bookmarkStart w:name="_MessageContent" w:id="326"/>
      <w:bookmarkStart w:name="_Toc29288966" w:id="327"/>
      <w:bookmarkStart w:name="_Ref24974141" w:id="328"/>
      <w:bookmarkEnd w:id="325"/>
      <w:bookmarkEnd w:id="326"/>
      <w:r>
        <w:t>Expression</w:t>
      </w:r>
      <w:bookmarkEnd w:id="327"/>
    </w:p>
    <w:p w:rsidRPr="005D655C" w:rsidR="00BE4B0B" w:rsidP="00BE4B0B" w:rsidRDefault="00BE4B0B" w14:paraId="0952B147" w14:textId="77777777">
      <w:pPr>
        <w:pStyle w:val="SourceCode"/>
      </w:pPr>
      <w:r w:rsidRPr="005D655C">
        <w:t>&lt;</w:t>
      </w:r>
      <w:proofErr w:type="spellStart"/>
      <w:proofErr w:type="gramStart"/>
      <w:r w:rsidRPr="005D655C">
        <w:t>xs:complexType</w:t>
      </w:r>
      <w:proofErr w:type="spellEnd"/>
      <w:proofErr w:type="gramEnd"/>
      <w:r w:rsidRPr="005D655C">
        <w:t> name="Expression"&gt;</w:t>
      </w:r>
    </w:p>
    <w:p w:rsidRPr="005D655C" w:rsidR="00BE4B0B" w:rsidP="00BE4B0B" w:rsidRDefault="00BE4B0B" w14:paraId="4467A94A" w14:textId="77777777">
      <w:pPr>
        <w:pStyle w:val="SourceCode"/>
      </w:pPr>
      <w:r w:rsidRPr="005D655C">
        <w:t>  &lt;</w:t>
      </w:r>
      <w:proofErr w:type="spellStart"/>
      <w:proofErr w:type="gramStart"/>
      <w:r w:rsidRPr="005D655C">
        <w:t>xs:sequence</w:t>
      </w:r>
      <w:proofErr w:type="spellEnd"/>
      <w:proofErr w:type="gramEnd"/>
      <w:r w:rsidRPr="005D655C">
        <w:t>&gt;</w:t>
      </w:r>
    </w:p>
    <w:p w:rsidRPr="005D655C" w:rsidR="00BE4B0B" w:rsidP="00BE4B0B" w:rsidRDefault="00BE4B0B" w14:paraId="57D65413" w14:textId="77777777">
      <w:pPr>
        <w:pStyle w:val="SourceCode"/>
      </w:pPr>
      <w:r w:rsidRPr="005D655C">
        <w:t>    &lt;</w:t>
      </w:r>
      <w:proofErr w:type="gramStart"/>
      <w:r w:rsidRPr="005D655C">
        <w:t>xs:element</w:t>
      </w:r>
      <w:proofErr w:type="gramEnd"/>
      <w:r w:rsidRPr="005D655C">
        <w:t> minOccurs="1" maxOccurs="1" name="ExpressionString"&gt;</w:t>
      </w:r>
    </w:p>
    <w:p w:rsidRPr="005D655C" w:rsidR="00BE4B0B" w:rsidP="00BE4B0B" w:rsidRDefault="00BE4B0B" w14:paraId="54642EB9" w14:textId="77777777">
      <w:pPr>
        <w:pStyle w:val="SourceCode"/>
      </w:pPr>
      <w:r w:rsidRPr="005D655C">
        <w:t xml:space="preserve">      &lt;</w:t>
      </w:r>
      <w:proofErr w:type="spellStart"/>
      <w:proofErr w:type="gramStart"/>
      <w:r w:rsidRPr="005D655C">
        <w:t>xs:simpleContent</w:t>
      </w:r>
      <w:proofErr w:type="spellEnd"/>
      <w:proofErr w:type="gramEnd"/>
      <w:r w:rsidRPr="005D655C">
        <w:t>&gt;</w:t>
      </w:r>
    </w:p>
    <w:p w:rsidRPr="005D655C" w:rsidR="00BE4B0B" w:rsidP="00BE4B0B" w:rsidRDefault="00BE4B0B" w14:paraId="22615689" w14:textId="77777777">
      <w:pPr>
        <w:pStyle w:val="SourceCode"/>
      </w:pPr>
      <w:r w:rsidRPr="005D655C">
        <w:t xml:space="preserve">        &lt;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rsidRPr="005D655C" w:rsidR="00BE4B0B" w:rsidP="00BE4B0B" w:rsidRDefault="00BE4B0B" w14:paraId="0B418BC2" w14:textId="77777777">
      <w:pPr>
        <w:pStyle w:val="SourceCode"/>
      </w:pPr>
      <w:r w:rsidRPr="005D655C">
        <w:t xml:space="preserve">          </w:t>
      </w:r>
      <w:proofErr w:type="gramStart"/>
      <w:r w:rsidRPr="005D655C">
        <w:t>&lt;!--</w:t>
      </w:r>
      <w:proofErr w:type="gramEnd"/>
      <w:r w:rsidRPr="005D655C">
        <w:t xml:space="preserve"> Recognized languages/versions are: XPath/1.0; </w:t>
      </w:r>
      <w:proofErr w:type="spellStart"/>
      <w:r w:rsidRPr="005D655C">
        <w:t>JSONPath</w:t>
      </w:r>
      <w:proofErr w:type="spellEnd"/>
      <w:r w:rsidRPr="005D655C">
        <w:t xml:space="preserve"> --&gt;</w:t>
      </w:r>
    </w:p>
    <w:p w:rsidRPr="005D655C" w:rsidR="00BE4B0B" w:rsidP="00BE4B0B" w:rsidRDefault="00BE4B0B" w14:paraId="6C9B379D" w14:textId="77777777">
      <w:pPr>
        <w:pStyle w:val="SourceCode"/>
      </w:pPr>
      <w:r w:rsidRPr="005D655C">
        <w:t xml:space="preserve">          &lt;</w:t>
      </w:r>
      <w:proofErr w:type="spellStart"/>
      <w:proofErr w:type="gramStart"/>
      <w:r w:rsidRPr="005D655C">
        <w:t>xs:attribute</w:t>
      </w:r>
      <w:proofErr w:type="spellEnd"/>
      <w:proofErr w:type="gramEnd"/>
      <w:r w:rsidRPr="005D655C">
        <w:t xml:space="preserve"> name="language" type="</w:t>
      </w:r>
      <w:proofErr w:type="spellStart"/>
      <w:r w:rsidRPr="005D655C">
        <w:t>xs:token</w:t>
      </w:r>
      <w:proofErr w:type="spellEnd"/>
      <w:r w:rsidRPr="005D655C">
        <w:t>" use="required"/&gt;</w:t>
      </w:r>
    </w:p>
    <w:p w:rsidRPr="005D655C" w:rsidR="00BE4B0B" w:rsidP="00BE4B0B" w:rsidRDefault="00BE4B0B" w14:paraId="19B16D56" w14:textId="77777777">
      <w:pPr>
        <w:pStyle w:val="SourceCode"/>
      </w:pPr>
      <w:r w:rsidRPr="005D655C">
        <w:t>          &lt;</w:t>
      </w:r>
      <w:proofErr w:type="gramStart"/>
      <w:r w:rsidRPr="005D655C">
        <w:t>xs:attribute</w:t>
      </w:r>
      <w:proofErr w:type="gramEnd"/>
      <w:r w:rsidRPr="005D655C">
        <w:t> name="languageVersion" type="xs:token" use="optional"/&gt;</w:t>
      </w:r>
    </w:p>
    <w:p w:rsidRPr="005D655C" w:rsidR="00BE4B0B" w:rsidP="00BE4B0B" w:rsidRDefault="00BE4B0B" w14:paraId="46BC33EA" w14:textId="77777777">
      <w:pPr>
        <w:pStyle w:val="SourceCode"/>
      </w:pPr>
      <w:r w:rsidRPr="005D655C">
        <w:t xml:space="preserve">        &lt;/</w:t>
      </w:r>
      <w:proofErr w:type="spellStart"/>
      <w:proofErr w:type="gramStart"/>
      <w:r w:rsidRPr="005D655C">
        <w:t>xs:extension</w:t>
      </w:r>
      <w:proofErr w:type="spellEnd"/>
      <w:proofErr w:type="gramEnd"/>
      <w:r w:rsidRPr="005D655C">
        <w:t>&gt;</w:t>
      </w:r>
    </w:p>
    <w:p w:rsidRPr="005D655C" w:rsidR="00BE4B0B" w:rsidP="00BE4B0B" w:rsidRDefault="00BE4B0B" w14:paraId="3D207046" w14:textId="77777777">
      <w:pPr>
        <w:pStyle w:val="SourceCode"/>
      </w:pPr>
      <w:r w:rsidRPr="005D655C">
        <w:t xml:space="preserve">      &lt;/</w:t>
      </w:r>
      <w:proofErr w:type="spellStart"/>
      <w:proofErr w:type="gramStart"/>
      <w:r w:rsidRPr="005D655C">
        <w:t>xs:simpleContent</w:t>
      </w:r>
      <w:proofErr w:type="spellEnd"/>
      <w:proofErr w:type="gramEnd"/>
      <w:r w:rsidRPr="005D655C">
        <w:t>&gt;</w:t>
      </w:r>
    </w:p>
    <w:p w:rsidRPr="005D655C" w:rsidR="00BE4B0B" w:rsidP="00BE4B0B" w:rsidRDefault="00BE4B0B" w14:paraId="20800639" w14:textId="77777777">
      <w:pPr>
        <w:pStyle w:val="SourceCode"/>
      </w:pPr>
      <w:r w:rsidRPr="005D655C">
        <w:t xml:space="preserve">    &lt;/</w:t>
      </w:r>
      <w:proofErr w:type="spellStart"/>
      <w:proofErr w:type="gramStart"/>
      <w:r w:rsidRPr="005D655C">
        <w:t>xs:element</w:t>
      </w:r>
      <w:proofErr w:type="spellEnd"/>
      <w:proofErr w:type="gramEnd"/>
      <w:r w:rsidRPr="005D655C">
        <w:t>&gt;</w:t>
      </w:r>
    </w:p>
    <w:p w:rsidRPr="005D655C" w:rsidR="00BE4B0B" w:rsidP="00BE4B0B" w:rsidRDefault="00BE4B0B" w14:paraId="6A7B758C" w14:textId="77777777">
      <w:pPr>
        <w:pStyle w:val="SourceCode"/>
      </w:pPr>
      <w:r w:rsidRPr="005D655C">
        <w:t>    &lt;</w:t>
      </w:r>
      <w:proofErr w:type="gramStart"/>
      <w:r w:rsidRPr="005D655C">
        <w:t>xs:element</w:t>
      </w:r>
      <w:proofErr w:type="gramEnd"/>
      <w:r w:rsidRPr="005D655C">
        <w:t> minOccurs="0" maxOccurs="unbounded" name="Namespace" type="isbm:Namespace"/&gt;</w:t>
      </w:r>
    </w:p>
    <w:p w:rsidRPr="005D655C" w:rsidR="00BE4B0B" w:rsidP="00BE4B0B" w:rsidRDefault="00BE4B0B" w14:paraId="1D596895" w14:textId="77777777">
      <w:pPr>
        <w:pStyle w:val="SourceCode"/>
      </w:pPr>
      <w:r w:rsidRPr="005D655C">
        <w:t>  &lt;/</w:t>
      </w:r>
      <w:proofErr w:type="spellStart"/>
      <w:proofErr w:type="gramStart"/>
      <w:r w:rsidRPr="005D655C">
        <w:t>xs:sequence</w:t>
      </w:r>
      <w:proofErr w:type="spellEnd"/>
      <w:proofErr w:type="gramEnd"/>
      <w:r w:rsidRPr="005D655C">
        <w:t>&gt;</w:t>
      </w:r>
    </w:p>
    <w:p w:rsidRPr="005D655C" w:rsidR="00BE4B0B" w:rsidP="00BE4B0B" w:rsidRDefault="00BE4B0B" w14:paraId="0A0DE51D" w14:textId="77777777">
      <w:pPr>
        <w:pStyle w:val="SourceCode"/>
      </w:pPr>
      <w:r w:rsidRPr="005D655C">
        <w:t xml:space="preserve">  &lt;</w:t>
      </w:r>
      <w:proofErr w:type="spellStart"/>
      <w:proofErr w:type="gramStart"/>
      <w:r w:rsidRPr="005D655C">
        <w:t>xs:attribute</w:t>
      </w:r>
      <w:proofErr w:type="spellEnd"/>
      <w:proofErr w:type="gramEnd"/>
      <w:r w:rsidRPr="005D655C">
        <w:t xml:space="preserve"> name="</w:t>
      </w:r>
      <w:proofErr w:type="spellStart"/>
      <w:r w:rsidRPr="005D655C">
        <w:t>applicableMediaTypes</w:t>
      </w:r>
      <w:proofErr w:type="spellEnd"/>
      <w:r w:rsidRPr="005D655C">
        <w:t>" type="</w:t>
      </w:r>
      <w:proofErr w:type="spellStart"/>
      <w:r w:rsidRPr="005D655C">
        <w:t>isbm:MediaTypeList</w:t>
      </w:r>
      <w:proofErr w:type="spellEnd"/>
      <w:r w:rsidRPr="005D655C">
        <w:t>" use="optional"/&gt;</w:t>
      </w:r>
    </w:p>
    <w:p w:rsidRPr="005D655C" w:rsidR="00BE4B0B" w:rsidP="00BE4B0B" w:rsidRDefault="00BE4B0B" w14:paraId="719CDD84" w14:textId="1493F50F">
      <w:pPr>
        <w:pStyle w:val="SourceCode"/>
      </w:pPr>
      <w:r w:rsidRPr="005D655C">
        <w:t>&lt;/</w:t>
      </w:r>
      <w:proofErr w:type="spellStart"/>
      <w:proofErr w:type="gramStart"/>
      <w:r w:rsidRPr="005D655C">
        <w:t>xs:complexType</w:t>
      </w:r>
      <w:proofErr w:type="spellEnd"/>
      <w:proofErr w:type="gramEnd"/>
      <w:r w:rsidRPr="005D655C">
        <w:t>&gt;</w:t>
      </w:r>
    </w:p>
    <w:p w:rsidR="007F7126" w:rsidP="00414966" w:rsidRDefault="007F7126" w14:paraId="24121C2B" w14:textId="5346482E">
      <w:pPr>
        <w:pStyle w:val="Heading2"/>
      </w:pPr>
      <w:bookmarkStart w:name="_Toc29288967" w:id="329"/>
      <w:proofErr w:type="spellStart"/>
      <w:r>
        <w:t>MediaTypeList</w:t>
      </w:r>
      <w:bookmarkEnd w:id="329"/>
      <w:proofErr w:type="spellEnd"/>
    </w:p>
    <w:p w:rsidRPr="005D655C" w:rsidR="007F7126" w:rsidP="007F7126" w:rsidRDefault="007F7126" w14:paraId="464A6198" w14:textId="77777777">
      <w:pPr>
        <w:pStyle w:val="SourceCode"/>
      </w:pPr>
      <w:r w:rsidRPr="005D655C">
        <w:t>&lt;</w:t>
      </w:r>
      <w:proofErr w:type="spellStart"/>
      <w:proofErr w:type="gramStart"/>
      <w:r w:rsidRPr="005D655C">
        <w:t>xs:simpleType</w:t>
      </w:r>
      <w:proofErr w:type="spellEnd"/>
      <w:proofErr w:type="gramEnd"/>
      <w:r w:rsidRPr="005D655C">
        <w:t xml:space="preserve"> name="</w:t>
      </w:r>
      <w:proofErr w:type="spellStart"/>
      <w:r w:rsidRPr="005D655C">
        <w:t>MediaTypeList</w:t>
      </w:r>
      <w:proofErr w:type="spellEnd"/>
      <w:r w:rsidRPr="005D655C">
        <w:t>"&gt;</w:t>
      </w:r>
    </w:p>
    <w:p w:rsidRPr="005D655C" w:rsidR="007F7126" w:rsidP="007F7126" w:rsidRDefault="007F7126" w14:paraId="2E8EEDF2" w14:textId="77777777">
      <w:pPr>
        <w:pStyle w:val="SourceCode"/>
      </w:pPr>
      <w:r w:rsidRPr="005D655C">
        <w:t xml:space="preserve">  &lt;</w:t>
      </w:r>
      <w:proofErr w:type="spellStart"/>
      <w:proofErr w:type="gramStart"/>
      <w:r w:rsidRPr="005D655C">
        <w:t>xs:list</w:t>
      </w:r>
      <w:proofErr w:type="spellEnd"/>
      <w:proofErr w:type="gramEnd"/>
      <w:r w:rsidRPr="005D655C">
        <w:t xml:space="preserve"> </w:t>
      </w:r>
      <w:proofErr w:type="spellStart"/>
      <w:r w:rsidRPr="005D655C">
        <w:t>itemType</w:t>
      </w:r>
      <w:proofErr w:type="spellEnd"/>
      <w:r w:rsidRPr="005D655C">
        <w:t>="</w:t>
      </w:r>
      <w:proofErr w:type="spellStart"/>
      <w:r w:rsidRPr="005D655C">
        <w:t>xs:token</w:t>
      </w:r>
      <w:proofErr w:type="spellEnd"/>
      <w:r w:rsidRPr="005D655C">
        <w:t>"/&gt;</w:t>
      </w:r>
    </w:p>
    <w:p w:rsidRPr="005D655C" w:rsidR="007F7126" w:rsidP="007F7126" w:rsidRDefault="007F7126" w14:paraId="3C4B1BB4" w14:textId="77777777">
      <w:pPr>
        <w:pStyle w:val="SourceCode"/>
      </w:pPr>
      <w:r w:rsidRPr="005D655C">
        <w:t>&lt;/</w:t>
      </w:r>
      <w:proofErr w:type="spellStart"/>
      <w:proofErr w:type="gramStart"/>
      <w:r w:rsidRPr="005D655C">
        <w:t>xs:simpleType</w:t>
      </w:r>
      <w:proofErr w:type="spellEnd"/>
      <w:proofErr w:type="gramEnd"/>
      <w:r w:rsidRPr="005D655C">
        <w:t>&gt;</w:t>
      </w:r>
    </w:p>
    <w:p w:rsidR="00BB0129" w:rsidP="00414966" w:rsidRDefault="00E83E4F" w14:paraId="68FE4E43" w14:textId="1C9F3DC9">
      <w:pPr>
        <w:pStyle w:val="Heading2"/>
      </w:pPr>
      <w:bookmarkStart w:name="_Toc29288968" w:id="330"/>
      <w:proofErr w:type="spellStart"/>
      <w:r>
        <w:t>MessageContent</w:t>
      </w:r>
      <w:bookmarkEnd w:id="328"/>
      <w:bookmarkEnd w:id="330"/>
      <w:proofErr w:type="spellEnd"/>
    </w:p>
    <w:p w:rsidRPr="005B5CFD" w:rsidR="005B5CFD" w:rsidP="00E218E6" w:rsidRDefault="005B5CFD" w14:paraId="536BA3DE" w14:textId="77777777">
      <w:pPr>
        <w:pStyle w:val="SourceCode"/>
        <w:rPr>
          <w:rStyle w:val="VerbatimChar"/>
          <w:rFonts w:eastAsiaTheme="majorEastAsia" w:cstheme="majorBidi"/>
          <w:b/>
          <w:bCs/>
          <w:i/>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 name="</w:t>
      </w:r>
      <w:proofErr w:type="spellStart"/>
      <w:r w:rsidRPr="005B5CFD">
        <w:rPr>
          <w:rStyle w:val="VerbatimChar"/>
        </w:rPr>
        <w:t>MessageContent</w:t>
      </w:r>
      <w:proofErr w:type="spellEnd"/>
      <w:r w:rsidRPr="005B5CFD">
        <w:rPr>
          <w:rStyle w:val="VerbatimChar"/>
        </w:rPr>
        <w:t>" abstract="true"&gt;</w:t>
      </w:r>
    </w:p>
    <w:p w:rsidRPr="005B5CFD" w:rsidR="005B5CFD" w:rsidP="00E218E6" w:rsidRDefault="005B5CFD" w14:paraId="637A6BAA" w14:textId="77777777">
      <w:pPr>
        <w:pStyle w:val="SourceCode"/>
        <w:rPr>
          <w:rStyle w:val="VerbatimChar"/>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&gt;</w:t>
      </w:r>
    </w:p>
    <w:p w:rsidRPr="005B5CFD" w:rsidR="005B5CFD" w:rsidP="00E218E6" w:rsidRDefault="005B5CFD" w14:paraId="6A8147CD" w14:textId="77777777">
      <w:pPr>
        <w:pStyle w:val="SourceCode"/>
        <w:rPr>
          <w:rStyle w:val="VerbatimChar"/>
        </w:rPr>
      </w:pPr>
    </w:p>
    <w:p w:rsidRPr="005B5CFD" w:rsidR="005B5CFD" w:rsidP="00E218E6" w:rsidRDefault="005B5CFD" w14:paraId="7CAC64A7"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BinaryContent</w:t>
      </w:r>
      <w:proofErr w:type="spellEnd"/>
      <w:r w:rsidRPr="005B5CFD">
        <w:rPr>
          <w:rStyle w:val="VerbatimChar"/>
        </w:rPr>
        <w:t>"&gt;</w:t>
      </w:r>
    </w:p>
    <w:p w:rsidRPr="005B5CFD" w:rsidR="005B5CFD" w:rsidP="00E218E6" w:rsidRDefault="005B5CFD" w14:paraId="7C9E4B0F"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5B5CFD" w:rsidP="00E218E6" w:rsidRDefault="005B5CFD" w14:paraId="5FB269F8"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rsidRPr="005B5CFD" w:rsidR="005B5CFD" w:rsidP="00E218E6" w:rsidRDefault="005B5CFD" w14:paraId="5A98421B" w14:textId="77777777">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use="optional" name="mediaType" type="xs:string" /&gt;</w:t>
      </w:r>
    </w:p>
    <w:p w:rsidRPr="005B5CFD" w:rsidR="005B5CFD" w:rsidP="00E218E6" w:rsidRDefault="005B5CFD" w14:paraId="1E2CFF0C"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5B5CFD" w:rsidP="00E218E6" w:rsidRDefault="005B5CFD" w14:paraId="3F411ECA" w14:textId="77777777">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type="xs:base64binary" /&gt;</w:t>
      </w:r>
    </w:p>
    <w:p w:rsidRPr="005B5CFD" w:rsidR="005B5CFD" w:rsidP="00E218E6" w:rsidRDefault="005B5CFD" w14:paraId="40470466"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5B5CFD" w:rsidP="00E218E6" w:rsidRDefault="005B5CFD" w14:paraId="7F808ECC"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rsidRPr="005B5CFD" w:rsidR="005B5CFD" w:rsidP="00E218E6" w:rsidRDefault="005B5CFD" w14:paraId="01F32ED6"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5B5CFD" w:rsidP="00E218E6" w:rsidRDefault="005B5CFD" w14:paraId="69586BA1"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rsidRPr="005B5CFD" w:rsidR="005B5CFD" w:rsidP="00E218E6" w:rsidRDefault="005B5CFD" w14:paraId="0025FFEC" w14:textId="77777777">
      <w:pPr>
        <w:pStyle w:val="SourceCode"/>
        <w:rPr>
          <w:rStyle w:val="VerbatimChar"/>
        </w:rPr>
      </w:pPr>
    </w:p>
    <w:p w:rsidRPr="005B5CFD" w:rsidR="005B5CFD" w:rsidP="00E218E6" w:rsidRDefault="005B5CFD" w14:paraId="4CD7B196"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StringContent</w:t>
      </w:r>
      <w:proofErr w:type="spellEnd"/>
      <w:r w:rsidRPr="005B5CFD">
        <w:rPr>
          <w:rStyle w:val="VerbatimChar"/>
        </w:rPr>
        <w:t>"&gt;</w:t>
      </w:r>
    </w:p>
    <w:p w:rsidRPr="005B5CFD" w:rsidR="005B5CFD" w:rsidP="00E218E6" w:rsidRDefault="005B5CFD" w14:paraId="09C4B1D2"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5B5CFD" w:rsidP="00E218E6" w:rsidRDefault="005B5CFD" w14:paraId="59E67D7C"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rsidRPr="005B5CFD" w:rsidR="005B5CFD" w:rsidP="00E218E6" w:rsidRDefault="005B5CFD" w14:paraId="7A68E0B9" w14:textId="77777777">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use="required" name="mediaType" type="xs:string" /&gt;</w:t>
      </w:r>
    </w:p>
    <w:p w:rsidRPr="005B5CFD" w:rsidR="005B5CFD" w:rsidP="00E218E6" w:rsidRDefault="005B5CFD" w14:paraId="248221E1"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5B5CFD" w:rsidP="00E218E6" w:rsidRDefault="005B5CFD" w14:paraId="2F5A7434" w14:textId="77777777">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w:t>
      </w:r>
      <w:proofErr w:type="spellStart"/>
      <w:r w:rsidRPr="005B5CFD">
        <w:rPr>
          <w:rStyle w:val="VerbatimChar"/>
        </w:rPr>
        <w:t>xs:string</w:t>
      </w:r>
      <w:proofErr w:type="spellEnd"/>
      <w:r w:rsidRPr="005B5CFD">
        <w:rPr>
          <w:rStyle w:val="VerbatimChar"/>
        </w:rPr>
        <w:t>" /&gt;</w:t>
      </w:r>
    </w:p>
    <w:p w:rsidRPr="005B5CFD" w:rsidR="005B5CFD" w:rsidP="00E218E6" w:rsidRDefault="005B5CFD" w14:paraId="3C28C2F6"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5B5CFD" w:rsidP="00E218E6" w:rsidRDefault="005B5CFD" w14:paraId="02CC2991" w14:textId="77777777">
      <w:pPr>
        <w:pStyle w:val="SourceCode"/>
        <w:rPr>
          <w:rStyle w:val="VerbatimChar"/>
        </w:rPr>
      </w:pPr>
      <w:r w:rsidRPr="005B5CFD">
        <w:rPr>
          <w:rStyle w:val="VerbatimChar"/>
        </w:rPr>
        <w:lastRenderedPageBreak/>
        <w:t>    &lt;/</w:t>
      </w:r>
      <w:proofErr w:type="spellStart"/>
      <w:proofErr w:type="gramStart"/>
      <w:r w:rsidRPr="005B5CFD">
        <w:rPr>
          <w:rStyle w:val="VerbatimChar"/>
        </w:rPr>
        <w:t>xs:extension</w:t>
      </w:r>
      <w:proofErr w:type="spellEnd"/>
      <w:proofErr w:type="gramEnd"/>
      <w:r w:rsidRPr="005B5CFD">
        <w:rPr>
          <w:rStyle w:val="VerbatimChar"/>
        </w:rPr>
        <w:t>&gt;</w:t>
      </w:r>
    </w:p>
    <w:p w:rsidRPr="005B5CFD" w:rsidR="005B5CFD" w:rsidP="00E218E6" w:rsidRDefault="005B5CFD" w14:paraId="6D635D1D"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5B5CFD" w:rsidP="00E218E6" w:rsidRDefault="005B5CFD" w14:paraId="17F81FA5"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rsidRPr="005B5CFD" w:rsidR="005B5CFD" w:rsidP="00E218E6" w:rsidRDefault="005B5CFD" w14:paraId="24E2BBF5" w14:textId="77777777">
      <w:pPr>
        <w:pStyle w:val="SourceCode"/>
        <w:rPr>
          <w:rStyle w:val="VerbatimChar"/>
        </w:rPr>
      </w:pPr>
    </w:p>
    <w:p w:rsidRPr="005B5CFD" w:rsidR="005B5CFD" w:rsidP="00E218E6" w:rsidRDefault="005B5CFD" w14:paraId="295176A1"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XMLContent</w:t>
      </w:r>
      <w:proofErr w:type="spellEnd"/>
      <w:r w:rsidRPr="005B5CFD">
        <w:rPr>
          <w:rStyle w:val="VerbatimChar"/>
        </w:rPr>
        <w:t>"&gt;</w:t>
      </w:r>
    </w:p>
    <w:p w:rsidRPr="005B5CFD" w:rsidR="005B5CFD" w:rsidP="00E218E6" w:rsidRDefault="005B5CFD" w14:paraId="3540C30C"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5B5CFD" w:rsidP="00E218E6" w:rsidRDefault="005B5CFD" w14:paraId="108784EB"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rsidRPr="005B5CFD" w:rsidR="005B5CFD" w:rsidP="00E218E6" w:rsidRDefault="005B5CFD" w14:paraId="3A02F1E1"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5B5CFD" w:rsidP="00E218E6" w:rsidRDefault="005B5CFD" w14:paraId="1E061BA8" w14:textId="77777777">
      <w:pPr>
        <w:pStyle w:val="SourceCode"/>
        <w:rPr>
          <w:rStyle w:val="VerbatimChar"/>
        </w:rPr>
      </w:pPr>
      <w:r w:rsidRPr="005B5CFD">
        <w:rPr>
          <w:rStyle w:val="VerbatimChar"/>
        </w:rPr>
        <w:t>        &lt;</w:t>
      </w:r>
      <w:proofErr w:type="gramStart"/>
      <w:r w:rsidRPr="005B5CFD">
        <w:rPr>
          <w:rStyle w:val="VerbatimChar"/>
        </w:rPr>
        <w:t>xs:any</w:t>
      </w:r>
      <w:proofErr w:type="gramEnd"/>
      <w:r w:rsidRPr="005B5CFD">
        <w:rPr>
          <w:rStyle w:val="VerbatimChar"/>
        </w:rPr>
        <w:t> minOccurs="1" maxOccurs="1" namespace="##any" processContents="lax"/&gt;</w:t>
      </w:r>
    </w:p>
    <w:p w:rsidRPr="005B5CFD" w:rsidR="005B5CFD" w:rsidP="00E218E6" w:rsidRDefault="005B5CFD" w14:paraId="6B5FCA7B"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5B5CFD" w:rsidP="00E218E6" w:rsidRDefault="005B5CFD" w14:paraId="54E7B157"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rsidRPr="005B5CFD" w:rsidR="005B5CFD" w:rsidP="00E218E6" w:rsidRDefault="005B5CFD" w14:paraId="578B3CBB"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005B5CFD" w:rsidP="00A86060" w:rsidRDefault="005B5CFD" w14:paraId="5A82B5CF" w14:textId="5C0A29E9">
      <w:pPr>
        <w:pStyle w:val="SourceCode"/>
      </w:pPr>
      <w:r w:rsidRPr="005B5CFD">
        <w:rPr>
          <w:rStyle w:val="VerbatimChar"/>
        </w:rPr>
        <w:t>&lt;/</w:t>
      </w:r>
      <w:proofErr w:type="spellStart"/>
      <w:r w:rsidRPr="005B5CFD">
        <w:rPr>
          <w:rStyle w:val="VerbatimChar"/>
        </w:rPr>
        <w:t>complexType</w:t>
      </w:r>
      <w:proofErr w:type="spellEnd"/>
      <w:r w:rsidRPr="005B5CFD">
        <w:rPr>
          <w:rStyle w:val="VerbatimChar"/>
        </w:rPr>
        <w:t>&gt;</w:t>
      </w:r>
    </w:p>
    <w:p w:rsidR="00BB0129" w:rsidP="00414966" w:rsidRDefault="00E83E4F" w14:paraId="3E2F5253" w14:textId="77777777">
      <w:pPr>
        <w:pStyle w:val="Heading2"/>
      </w:pPr>
      <w:bookmarkStart w:name="namespace-xml" w:id="331"/>
      <w:bookmarkStart w:name="_Toc29288969" w:id="332"/>
      <w:bookmarkEnd w:id="331"/>
      <w:r>
        <w:t>Namespace</w:t>
      </w:r>
      <w:bookmarkEnd w:id="332"/>
    </w:p>
    <w:p w:rsidR="00BB0129" w:rsidP="00A86060" w:rsidRDefault="00E83E4F" w14:paraId="3876174A" w14:textId="77777777">
      <w:pPr>
        <w:pStyle w:val="SourceCode"/>
      </w:pPr>
      <w:r>
        <w:rPr>
          <w:rStyle w:val="VerbatimChar"/>
        </w:rPr>
        <w:t>&lt;</w:t>
      </w:r>
      <w:proofErr w:type="spellStart"/>
      <w:r>
        <w:rPr>
          <w:rStyle w:val="VerbatimChar"/>
        </w:rPr>
        <w:t>xs:complexType</w:t>
      </w:r>
      <w:proofErr w:type="spellEnd"/>
      <w:r>
        <w:rPr>
          <w:rStyle w:val="VerbatimChar"/>
        </w:rPr>
        <w:t xml:space="preserve"> name="Namespace"&gt;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NamespacePrefix</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NamespaceName</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rsidR="00BB0129" w:rsidP="00414966" w:rsidRDefault="00E83E4F" w14:paraId="25684342" w14:textId="77777777">
      <w:pPr>
        <w:pStyle w:val="Heading2"/>
      </w:pPr>
      <w:bookmarkStart w:name="publication-message-xml" w:id="333"/>
      <w:bookmarkStart w:name="_Toc29288970" w:id="334"/>
      <w:bookmarkEnd w:id="333"/>
      <w:proofErr w:type="spellStart"/>
      <w:r>
        <w:t>PublicationMessage</w:t>
      </w:r>
      <w:bookmarkEnd w:id="334"/>
      <w:proofErr w:type="spellEnd"/>
    </w:p>
    <w:p w:rsidR="00BB0129" w:rsidP="00A86060" w:rsidRDefault="00E83E4F" w14:paraId="2BE8F87F" w14:textId="77777777">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PublicationMessage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="unbounded"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rsidR="00BB0129" w:rsidP="00414966" w:rsidRDefault="00E83E4F" w14:paraId="2391D87C" w14:textId="77777777">
      <w:pPr>
        <w:pStyle w:val="Heading2"/>
      </w:pPr>
      <w:bookmarkStart w:name="request-message-xml" w:id="335"/>
      <w:bookmarkStart w:name="_Toc29288971" w:id="336"/>
      <w:bookmarkEnd w:id="335"/>
      <w:proofErr w:type="spellStart"/>
      <w:r>
        <w:t>RequestMessage</w:t>
      </w:r>
      <w:bookmarkEnd w:id="336"/>
      <w:proofErr w:type="spellEnd"/>
    </w:p>
    <w:p w:rsidR="00BB0129" w:rsidP="00A86060" w:rsidRDefault="00E83E4F" w14:paraId="2D2AD74D" w14:textId="77777777">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RequestMessage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rsidR="00BB0129" w:rsidP="00414966" w:rsidRDefault="00E83E4F" w14:paraId="5F927F09" w14:textId="77777777">
      <w:pPr>
        <w:pStyle w:val="Heading2"/>
      </w:pPr>
      <w:bookmarkStart w:name="response-message-xml" w:id="337"/>
      <w:bookmarkStart w:name="_Toc29288972" w:id="338"/>
      <w:bookmarkEnd w:id="337"/>
      <w:proofErr w:type="spellStart"/>
      <w:r>
        <w:t>ResponseMessage</w:t>
      </w:r>
      <w:bookmarkEnd w:id="338"/>
      <w:proofErr w:type="spellEnd"/>
    </w:p>
    <w:p w:rsidR="00BB0129" w:rsidP="00A86060" w:rsidRDefault="00E83E4F" w14:paraId="122062D9" w14:textId="77777777">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ResponseMessage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rsidR="00BB0129" w:rsidP="00414966" w:rsidRDefault="00E83E4F" w14:paraId="7F7CEBDB" w14:textId="77777777">
      <w:pPr>
        <w:pStyle w:val="Heading2"/>
      </w:pPr>
      <w:bookmarkStart w:name="security-token-xml" w:id="339"/>
      <w:bookmarkStart w:name="_Toc29288973" w:id="340"/>
      <w:bookmarkEnd w:id="339"/>
      <w:proofErr w:type="spellStart"/>
      <w:r>
        <w:t>SecurityToken</w:t>
      </w:r>
      <w:bookmarkEnd w:id="340"/>
      <w:proofErr w:type="spellEnd"/>
    </w:p>
    <w:p w:rsidRPr="00A86060" w:rsidR="00BB0129" w:rsidP="00A86060" w:rsidRDefault="00E83E4F" w14:paraId="76712645" w14:textId="77777777">
      <w:pPr>
        <w:pStyle w:val="SourceCode"/>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sidRPr="002B5B54">
        <w:rPr>
          <w:rStyle w:val="VerbatimChar"/>
        </w:rPr>
        <w:t>SecurityToken</w:t>
      </w:r>
      <w:proofErr w:type="spellEnd"/>
      <w:r w:rsidRPr="002B5B54">
        <w:rPr>
          <w:rStyle w:val="VerbatimChar"/>
        </w:rPr>
        <w:t>"&gt;</w:t>
      </w:r>
      <w:r w:rsidRPr="002B5B54">
        <w:br/>
      </w:r>
      <w:r w:rsidRPr="002B5B54">
        <w:rPr>
          <w:rStyle w:val="VerbatimChar"/>
        </w:rPr>
        <w:t xml:space="preserve">  &lt;</w:t>
      </w:r>
      <w:proofErr w:type="spellStart"/>
      <w:r w:rsidRPr="002B5B54">
        <w:rPr>
          <w:rStyle w:val="VerbatimChar"/>
        </w:rPr>
        <w:t>xs:sequence</w:t>
      </w:r>
      <w:proofErr w:type="spellEnd"/>
      <w:r w:rsidRPr="002B5B54">
        <w:rPr>
          <w:rStyle w:val="VerbatimChar"/>
        </w:rPr>
        <w:t>&gt;</w:t>
      </w:r>
      <w:r w:rsidRPr="002B5B54">
        <w:br/>
      </w:r>
      <w:r w:rsidRPr="00A86060">
        <w:rPr>
          <w:rStyle w:val="VerbatimChar"/>
        </w:rPr>
        <w:lastRenderedPageBreak/>
        <w:t xml:space="preserve">    &lt;</w:t>
      </w:r>
      <w:proofErr w:type="spellStart"/>
      <w:r w:rsidRPr="00A86060">
        <w:rPr>
          <w:rStyle w:val="VerbatimChar"/>
        </w:rPr>
        <w:t>xs:any</w:t>
      </w:r>
      <w:proofErr w:type="spellEnd"/>
      <w:r w:rsidRPr="00A86060">
        <w:rPr>
          <w:rStyle w:val="VerbatimChar"/>
        </w:rPr>
        <w:t xml:space="preserve"> minOccurs="1" </w:t>
      </w:r>
      <w:proofErr w:type="spellStart"/>
      <w:r w:rsidRPr="00A86060">
        <w:rPr>
          <w:rStyle w:val="VerbatimChar"/>
        </w:rPr>
        <w:t>maxOccurs</w:t>
      </w:r>
      <w:proofErr w:type="spellEnd"/>
      <w:r w:rsidRPr="00A86060">
        <w:rPr>
          <w:rStyle w:val="VerbatimChar"/>
        </w:rPr>
        <w:t xml:space="preserve">="1" namespace="##any" </w:t>
      </w:r>
      <w:proofErr w:type="spellStart"/>
      <w:r w:rsidRPr="00A86060">
        <w:rPr>
          <w:rStyle w:val="VerbatimChar"/>
        </w:rPr>
        <w:t>processContents</w:t>
      </w:r>
      <w:proofErr w:type="spellEnd"/>
      <w:r w:rsidRPr="00A86060">
        <w:rPr>
          <w:rStyle w:val="VerbatimChar"/>
        </w:rPr>
        <w:t>="lax"/&gt;</w:t>
      </w:r>
      <w:r w:rsidRPr="00A86060">
        <w:br/>
      </w:r>
      <w:r w:rsidRPr="00A86060">
        <w:rPr>
          <w:rStyle w:val="VerbatimChar"/>
        </w:rPr>
        <w:t xml:space="preserve">  &lt;/</w:t>
      </w:r>
      <w:proofErr w:type="spellStart"/>
      <w:r w:rsidRPr="00A86060">
        <w:rPr>
          <w:rStyle w:val="VerbatimChar"/>
        </w:rPr>
        <w:t>xs:sequence</w:t>
      </w:r>
      <w:proofErr w:type="spellEnd"/>
      <w:r w:rsidRPr="00A86060">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p>
    <w:p w:rsidR="00BF0136" w:rsidP="001936FB" w:rsidRDefault="00BF0136" w14:paraId="243C953A" w14:textId="19EB2BD3">
      <w:pPr>
        <w:pStyle w:val="Heading1"/>
      </w:pPr>
      <w:bookmarkStart w:name="conformance" w:id="341"/>
      <w:bookmarkStart w:name="_Toc25357205" w:id="342"/>
      <w:bookmarkStart w:name="_Toc29288974" w:id="343"/>
      <w:bookmarkEnd w:id="341"/>
      <w:r>
        <w:t>JSON Data Structures</w:t>
      </w:r>
      <w:bookmarkEnd w:id="342"/>
      <w:bookmarkEnd w:id="343"/>
    </w:p>
    <w:p w:rsidR="00C53513" w:rsidP="00C53513" w:rsidRDefault="00C53513" w14:paraId="1383F97E" w14:textId="7B40EE4A">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rsidR="00C53513" w:rsidP="00414966" w:rsidRDefault="00C53513" w14:paraId="6B22BAFE" w14:textId="5C2EDB69">
      <w:pPr>
        <w:pStyle w:val="Heading2"/>
      </w:pPr>
      <w:bookmarkStart w:name="_Channel" w:id="344"/>
      <w:bookmarkStart w:name="_Toc29288975" w:id="345"/>
      <w:bookmarkEnd w:id="344"/>
      <w:r>
        <w:t>Channel</w:t>
      </w:r>
      <w:bookmarkEnd w:id="345"/>
    </w:p>
    <w:p w:rsidRPr="002B5B54" w:rsidR="00781238" w:rsidP="00A86060" w:rsidRDefault="00781238" w14:paraId="4F038AA6" w14:textId="77777777">
      <w:pPr>
        <w:pStyle w:val="SourceCode"/>
        <w:rPr>
          <w:rStyle w:val="VerbatimChar"/>
        </w:rPr>
      </w:pPr>
      <w:r w:rsidRPr="002B5B54">
        <w:rPr>
          <w:rStyle w:val="VerbatimChar"/>
        </w:rPr>
        <w:t>"Channel": {</w:t>
      </w:r>
    </w:p>
    <w:p w:rsidRPr="002B5B54" w:rsidR="00781238" w:rsidRDefault="00781238" w14:paraId="55EAD912" w14:textId="77777777">
      <w:pPr>
        <w:pStyle w:val="SourceCode"/>
        <w:rPr>
          <w:rStyle w:val="VerbatimChar"/>
        </w:rPr>
      </w:pPr>
      <w:r w:rsidRPr="002B5B54">
        <w:rPr>
          <w:rStyle w:val="VerbatimChar"/>
        </w:rPr>
        <w:t xml:space="preserve">        "type": "object",</w:t>
      </w:r>
    </w:p>
    <w:p w:rsidRPr="002B5B54" w:rsidR="00781238" w:rsidRDefault="00781238" w14:paraId="2D966E6B" w14:textId="77777777">
      <w:pPr>
        <w:pStyle w:val="SourceCode"/>
        <w:rPr>
          <w:rStyle w:val="VerbatimChar"/>
        </w:rPr>
      </w:pPr>
      <w:r w:rsidRPr="002B5B54">
        <w:rPr>
          <w:rStyle w:val="VerbatimChar"/>
        </w:rPr>
        <w:t xml:space="preserve">        "properties": {</w:t>
      </w:r>
    </w:p>
    <w:p w:rsidRPr="00A86060" w:rsidR="00781238" w:rsidRDefault="00781238" w14:paraId="7F16C167" w14:textId="77777777">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 {</w:t>
      </w:r>
    </w:p>
    <w:p w:rsidRPr="00A86060" w:rsidR="00781238" w:rsidRDefault="00781238" w14:paraId="27069803" w14:textId="77777777">
      <w:pPr>
        <w:pStyle w:val="SourceCode"/>
        <w:rPr>
          <w:rStyle w:val="VerbatimChar"/>
        </w:rPr>
      </w:pPr>
      <w:r w:rsidRPr="00A86060">
        <w:rPr>
          <w:rStyle w:val="VerbatimChar"/>
        </w:rPr>
        <w:t xml:space="preserve">            "type": "string",</w:t>
      </w:r>
    </w:p>
    <w:p w:rsidRPr="00A86060" w:rsidR="00781238" w:rsidRDefault="00781238" w14:paraId="43026DDA" w14:textId="77777777">
      <w:pPr>
        <w:pStyle w:val="SourceCode"/>
        <w:rPr>
          <w:rStyle w:val="VerbatimChar"/>
        </w:rPr>
      </w:pPr>
      <w:r w:rsidRPr="00A86060">
        <w:rPr>
          <w:rStyle w:val="VerbatimChar"/>
        </w:rPr>
        <w:t xml:space="preserve">            "format": "</w:t>
      </w:r>
      <w:proofErr w:type="spellStart"/>
      <w:r w:rsidRPr="00A86060">
        <w:rPr>
          <w:rStyle w:val="VerbatimChar"/>
        </w:rPr>
        <w:t>uri</w:t>
      </w:r>
      <w:proofErr w:type="spellEnd"/>
      <w:r w:rsidRPr="00A86060">
        <w:rPr>
          <w:rStyle w:val="VerbatimChar"/>
        </w:rPr>
        <w:t>"</w:t>
      </w:r>
    </w:p>
    <w:p w:rsidRPr="00A86060" w:rsidR="00781238" w:rsidRDefault="00781238" w14:paraId="4F3D17F7" w14:textId="77777777">
      <w:pPr>
        <w:pStyle w:val="SourceCode"/>
        <w:rPr>
          <w:rStyle w:val="VerbatimChar"/>
        </w:rPr>
      </w:pPr>
      <w:r w:rsidRPr="00A86060">
        <w:rPr>
          <w:rStyle w:val="VerbatimChar"/>
        </w:rPr>
        <w:t xml:space="preserve">          },</w:t>
      </w:r>
    </w:p>
    <w:p w:rsidRPr="00A86060" w:rsidR="00781238" w:rsidRDefault="00781238" w14:paraId="75CD3B6A" w14:textId="77777777">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 {</w:t>
      </w:r>
    </w:p>
    <w:p w:rsidRPr="00A86060" w:rsidR="00781238" w:rsidRDefault="00781238" w14:paraId="5D6D45CC" w14:textId="77777777">
      <w:pPr>
        <w:pStyle w:val="SourceCode"/>
        <w:rPr>
          <w:rStyle w:val="VerbatimChar"/>
        </w:rPr>
      </w:pPr>
      <w:r w:rsidRPr="00A86060">
        <w:rPr>
          <w:rStyle w:val="VerbatimChar"/>
        </w:rPr>
        <w:t xml:space="preserve">            "$ref": "#/components/schemas/</w:t>
      </w:r>
      <w:proofErr w:type="spellStart"/>
      <w:r w:rsidRPr="00A86060">
        <w:rPr>
          <w:rStyle w:val="VerbatimChar"/>
        </w:rPr>
        <w:t>ChannelType</w:t>
      </w:r>
      <w:proofErr w:type="spellEnd"/>
      <w:r w:rsidRPr="00A86060">
        <w:rPr>
          <w:rStyle w:val="VerbatimChar"/>
        </w:rPr>
        <w:t>"</w:t>
      </w:r>
    </w:p>
    <w:p w:rsidRPr="00A86060" w:rsidR="00781238" w:rsidRDefault="00781238" w14:paraId="441B795A" w14:textId="77777777">
      <w:pPr>
        <w:pStyle w:val="SourceCode"/>
        <w:rPr>
          <w:rStyle w:val="VerbatimChar"/>
        </w:rPr>
      </w:pPr>
      <w:r w:rsidRPr="00A86060">
        <w:rPr>
          <w:rStyle w:val="VerbatimChar"/>
        </w:rPr>
        <w:t xml:space="preserve">          },</w:t>
      </w:r>
    </w:p>
    <w:p w:rsidRPr="00A86060" w:rsidR="00781238" w:rsidRDefault="00781238" w14:paraId="6D0B4E28" w14:textId="77777777">
      <w:pPr>
        <w:pStyle w:val="SourceCode"/>
        <w:rPr>
          <w:rStyle w:val="VerbatimChar"/>
        </w:rPr>
      </w:pPr>
      <w:r w:rsidRPr="00A86060">
        <w:rPr>
          <w:rStyle w:val="VerbatimChar"/>
        </w:rPr>
        <w:t xml:space="preserve">          "description": {</w:t>
      </w:r>
    </w:p>
    <w:p w:rsidRPr="00A86060" w:rsidR="00781238" w:rsidRDefault="00781238" w14:paraId="65C233EA" w14:textId="77777777">
      <w:pPr>
        <w:pStyle w:val="SourceCode"/>
        <w:rPr>
          <w:rStyle w:val="VerbatimChar"/>
        </w:rPr>
      </w:pPr>
      <w:r w:rsidRPr="00A86060">
        <w:rPr>
          <w:rStyle w:val="VerbatimChar"/>
        </w:rPr>
        <w:t xml:space="preserve">            "type": "string"</w:t>
      </w:r>
    </w:p>
    <w:p w:rsidRPr="00A86060" w:rsidR="00781238" w:rsidRDefault="00781238" w14:paraId="664E7AB0" w14:textId="77777777">
      <w:pPr>
        <w:pStyle w:val="SourceCode"/>
        <w:rPr>
          <w:rStyle w:val="VerbatimChar"/>
        </w:rPr>
      </w:pPr>
      <w:r w:rsidRPr="00A86060">
        <w:rPr>
          <w:rStyle w:val="VerbatimChar"/>
        </w:rPr>
        <w:t xml:space="preserve">          },</w:t>
      </w:r>
    </w:p>
    <w:p w:rsidRPr="00A86060" w:rsidR="00781238" w:rsidRDefault="00781238" w14:paraId="6BC5943E" w14:textId="77777777">
      <w:pPr>
        <w:pStyle w:val="SourceCode"/>
        <w:rPr>
          <w:rStyle w:val="VerbatimChar"/>
        </w:rPr>
      </w:pPr>
      <w:r w:rsidRPr="00A86060">
        <w:rPr>
          <w:rStyle w:val="VerbatimChar"/>
        </w:rPr>
        <w:t xml:space="preserve">          "</w:t>
      </w:r>
      <w:proofErr w:type="spellStart"/>
      <w:r w:rsidRPr="00A86060">
        <w:rPr>
          <w:rStyle w:val="VerbatimChar"/>
        </w:rPr>
        <w:t>securityTokens</w:t>
      </w:r>
      <w:proofErr w:type="spellEnd"/>
      <w:r w:rsidRPr="00A86060">
        <w:rPr>
          <w:rStyle w:val="VerbatimChar"/>
        </w:rPr>
        <w:t>": {</w:t>
      </w:r>
    </w:p>
    <w:p w:rsidRPr="00A86060" w:rsidR="00781238" w:rsidRDefault="00781238" w14:paraId="15D4F45B" w14:textId="77777777">
      <w:pPr>
        <w:pStyle w:val="SourceCode"/>
        <w:rPr>
          <w:rStyle w:val="VerbatimChar"/>
        </w:rPr>
      </w:pPr>
      <w:r w:rsidRPr="00A86060">
        <w:rPr>
          <w:rStyle w:val="VerbatimChar"/>
        </w:rPr>
        <w:t xml:space="preserve">            "description": "This can be provided when creating a channel but should never be returned.",</w:t>
      </w:r>
    </w:p>
    <w:p w:rsidRPr="00A86060" w:rsidR="00781238" w:rsidRDefault="00781238" w14:paraId="25AEF4D7" w14:textId="77777777">
      <w:pPr>
        <w:pStyle w:val="SourceCode"/>
        <w:rPr>
          <w:rStyle w:val="VerbatimChar"/>
        </w:rPr>
      </w:pPr>
      <w:r w:rsidRPr="00A86060">
        <w:rPr>
          <w:rStyle w:val="VerbatimChar"/>
        </w:rPr>
        <w:t xml:space="preserve">            "type": "array",</w:t>
      </w:r>
    </w:p>
    <w:p w:rsidRPr="00A86060" w:rsidR="00781238" w:rsidRDefault="00781238" w14:paraId="43F3B545" w14:textId="77777777">
      <w:pPr>
        <w:pStyle w:val="SourceCode"/>
        <w:rPr>
          <w:rStyle w:val="VerbatimChar"/>
        </w:rPr>
      </w:pPr>
      <w:r w:rsidRPr="00A86060">
        <w:rPr>
          <w:rStyle w:val="VerbatimChar"/>
        </w:rPr>
        <w:t xml:space="preserve">            "items": {</w:t>
      </w:r>
    </w:p>
    <w:p w:rsidRPr="00A86060" w:rsidR="00781238" w:rsidRDefault="00781238" w14:paraId="777DF7BF" w14:textId="77777777">
      <w:pPr>
        <w:pStyle w:val="SourceCode"/>
        <w:rPr>
          <w:rStyle w:val="VerbatimChar"/>
        </w:rPr>
      </w:pPr>
      <w:r w:rsidRPr="00A86060">
        <w:rPr>
          <w:rStyle w:val="VerbatimChar"/>
        </w:rPr>
        <w:t xml:space="preserve">              "$ref": "#/components/schemas/</w:t>
      </w:r>
      <w:proofErr w:type="spellStart"/>
      <w:r w:rsidRPr="00A86060">
        <w:rPr>
          <w:rStyle w:val="VerbatimChar"/>
        </w:rPr>
        <w:t>SecurityToken</w:t>
      </w:r>
      <w:proofErr w:type="spellEnd"/>
      <w:r w:rsidRPr="00A86060">
        <w:rPr>
          <w:rStyle w:val="VerbatimChar"/>
        </w:rPr>
        <w:t>"</w:t>
      </w:r>
    </w:p>
    <w:p w:rsidRPr="00A86060" w:rsidR="00781238" w:rsidRDefault="00781238" w14:paraId="369658DE" w14:textId="77777777">
      <w:pPr>
        <w:pStyle w:val="SourceCode"/>
        <w:rPr>
          <w:rStyle w:val="VerbatimChar"/>
        </w:rPr>
      </w:pPr>
      <w:r w:rsidRPr="00A86060">
        <w:rPr>
          <w:rStyle w:val="VerbatimChar"/>
        </w:rPr>
        <w:t xml:space="preserve">            }</w:t>
      </w:r>
    </w:p>
    <w:p w:rsidRPr="00A86060" w:rsidR="00781238" w:rsidRDefault="00781238" w14:paraId="40DC0781" w14:textId="77777777">
      <w:pPr>
        <w:pStyle w:val="SourceCode"/>
        <w:rPr>
          <w:rStyle w:val="VerbatimChar"/>
        </w:rPr>
      </w:pPr>
      <w:r w:rsidRPr="00A86060">
        <w:rPr>
          <w:rStyle w:val="VerbatimChar"/>
        </w:rPr>
        <w:t xml:space="preserve">          }</w:t>
      </w:r>
    </w:p>
    <w:p w:rsidRPr="00A86060" w:rsidR="00781238" w:rsidRDefault="00781238" w14:paraId="5418A4F2" w14:textId="77777777">
      <w:pPr>
        <w:pStyle w:val="SourceCode"/>
        <w:rPr>
          <w:rStyle w:val="VerbatimChar"/>
        </w:rPr>
      </w:pPr>
      <w:r w:rsidRPr="00A86060">
        <w:rPr>
          <w:rStyle w:val="VerbatimChar"/>
        </w:rPr>
        <w:t xml:space="preserve">        },</w:t>
      </w:r>
    </w:p>
    <w:p w:rsidRPr="00A86060" w:rsidR="00781238" w:rsidRDefault="00781238" w14:paraId="507CC3E3" w14:textId="77777777">
      <w:pPr>
        <w:pStyle w:val="SourceCode"/>
        <w:rPr>
          <w:rStyle w:val="VerbatimChar"/>
        </w:rPr>
      </w:pPr>
      <w:r w:rsidRPr="00A86060">
        <w:rPr>
          <w:rStyle w:val="VerbatimChar"/>
        </w:rPr>
        <w:t xml:space="preserve">        "required": [</w:t>
      </w:r>
    </w:p>
    <w:p w:rsidRPr="00A86060" w:rsidR="00781238" w:rsidRDefault="00781238" w14:paraId="5D73AB7D" w14:textId="77777777">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w:t>
      </w:r>
    </w:p>
    <w:p w:rsidRPr="00A86060" w:rsidR="00781238" w:rsidRDefault="00781238" w14:paraId="3986B3F3" w14:textId="77777777">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w:t>
      </w:r>
    </w:p>
    <w:p w:rsidRPr="00A86060" w:rsidR="00781238" w:rsidRDefault="00781238" w14:paraId="7FB24D70" w14:textId="77777777">
      <w:pPr>
        <w:pStyle w:val="SourceCode"/>
        <w:rPr>
          <w:rStyle w:val="VerbatimChar"/>
        </w:rPr>
      </w:pPr>
      <w:r w:rsidRPr="00A86060">
        <w:rPr>
          <w:rStyle w:val="VerbatimChar"/>
        </w:rPr>
        <w:t xml:space="preserve">        ]</w:t>
      </w:r>
    </w:p>
    <w:p w:rsidRPr="00A86060" w:rsidR="00781238" w:rsidRDefault="00781238" w14:paraId="0CA44428" w14:textId="7651AB8F">
      <w:pPr>
        <w:pStyle w:val="SourceCode"/>
        <w:rPr>
          <w:rStyle w:val="VerbatimChar"/>
        </w:rPr>
      </w:pPr>
      <w:r w:rsidRPr="00A86060">
        <w:rPr>
          <w:rStyle w:val="VerbatimChar"/>
        </w:rPr>
        <w:t xml:space="preserve">      }</w:t>
      </w:r>
    </w:p>
    <w:p w:rsidR="00C53513" w:rsidP="00414966" w:rsidRDefault="00C53513" w14:paraId="553EF0CF" w14:textId="1BA01265">
      <w:pPr>
        <w:pStyle w:val="Heading2"/>
      </w:pPr>
      <w:bookmarkStart w:name="_ChannelType_1" w:id="346"/>
      <w:bookmarkStart w:name="_Toc29288976" w:id="347"/>
      <w:bookmarkEnd w:id="346"/>
      <w:proofErr w:type="spellStart"/>
      <w:r>
        <w:t>ChannelType</w:t>
      </w:r>
      <w:bookmarkEnd w:id="347"/>
      <w:proofErr w:type="spellEnd"/>
    </w:p>
    <w:p w:rsidRPr="00781238" w:rsidR="00781238" w:rsidP="0082130C" w:rsidRDefault="00781238" w14:paraId="76A1170C" w14:textId="77777777">
      <w:pPr>
        <w:pStyle w:val="SourceCode"/>
        <w:rPr>
          <w:rStyle w:val="VerbatimChar"/>
          <w:rFonts w:eastAsiaTheme="majorEastAsia" w:cstheme="majorBidi"/>
          <w:b/>
          <w:bCs/>
          <w:i/>
        </w:rPr>
      </w:pPr>
      <w:r w:rsidRPr="00781238">
        <w:rPr>
          <w:rStyle w:val="VerbatimChar"/>
        </w:rPr>
        <w:t>"</w:t>
      </w:r>
      <w:proofErr w:type="spellStart"/>
      <w:r w:rsidRPr="00781238">
        <w:rPr>
          <w:rStyle w:val="VerbatimChar"/>
        </w:rPr>
        <w:t>ChannelType</w:t>
      </w:r>
      <w:proofErr w:type="spellEnd"/>
      <w:r w:rsidRPr="00781238">
        <w:rPr>
          <w:rStyle w:val="VerbatimChar"/>
        </w:rPr>
        <w:t>": {</w:t>
      </w:r>
    </w:p>
    <w:p w:rsidRPr="00781238" w:rsidR="00781238" w:rsidP="0082130C" w:rsidRDefault="00781238" w14:paraId="1CFE1522" w14:textId="77777777">
      <w:pPr>
        <w:pStyle w:val="SourceCode"/>
        <w:rPr>
          <w:rStyle w:val="VerbatimChar"/>
        </w:rPr>
      </w:pPr>
      <w:r w:rsidRPr="00781238">
        <w:rPr>
          <w:rStyle w:val="VerbatimChar"/>
        </w:rPr>
        <w:t xml:space="preserve">        "type": "string",</w:t>
      </w:r>
    </w:p>
    <w:p w:rsidRPr="00781238" w:rsidR="00781238" w:rsidP="0082130C" w:rsidRDefault="00781238" w14:paraId="5A7D70DF" w14:textId="77777777">
      <w:pPr>
        <w:pStyle w:val="SourceCode"/>
        <w:rPr>
          <w:rStyle w:val="VerbatimChar"/>
        </w:rPr>
      </w:pPr>
      <w:r w:rsidRPr="00781238">
        <w:rPr>
          <w:rStyle w:val="VerbatimChar"/>
        </w:rPr>
        <w:t xml:space="preserve">        "</w:t>
      </w:r>
      <w:proofErr w:type="spellStart"/>
      <w:r w:rsidRPr="00781238">
        <w:rPr>
          <w:rStyle w:val="VerbatimChar"/>
        </w:rPr>
        <w:t>enum</w:t>
      </w:r>
      <w:proofErr w:type="spellEnd"/>
      <w:r w:rsidRPr="00781238">
        <w:rPr>
          <w:rStyle w:val="VerbatimChar"/>
        </w:rPr>
        <w:t>": [</w:t>
      </w:r>
    </w:p>
    <w:p w:rsidRPr="00781238" w:rsidR="00781238" w:rsidP="0082130C" w:rsidRDefault="00781238" w14:paraId="19600BB5" w14:textId="77777777">
      <w:pPr>
        <w:pStyle w:val="SourceCode"/>
        <w:rPr>
          <w:rStyle w:val="VerbatimChar"/>
        </w:rPr>
      </w:pPr>
      <w:r w:rsidRPr="00781238">
        <w:rPr>
          <w:rStyle w:val="VerbatimChar"/>
        </w:rPr>
        <w:t xml:space="preserve">          "Publication",</w:t>
      </w:r>
    </w:p>
    <w:p w:rsidRPr="00781238" w:rsidR="00781238" w:rsidP="0082130C" w:rsidRDefault="00781238" w14:paraId="14ADD96D" w14:textId="77777777">
      <w:pPr>
        <w:pStyle w:val="SourceCode"/>
        <w:rPr>
          <w:rStyle w:val="VerbatimChar"/>
        </w:rPr>
      </w:pPr>
      <w:r w:rsidRPr="00781238">
        <w:rPr>
          <w:rStyle w:val="VerbatimChar"/>
        </w:rPr>
        <w:t xml:space="preserve">          "Request"</w:t>
      </w:r>
    </w:p>
    <w:p w:rsidRPr="00781238" w:rsidR="00781238" w:rsidP="0082130C" w:rsidRDefault="00781238" w14:paraId="6C7AE6B0" w14:textId="77777777">
      <w:pPr>
        <w:pStyle w:val="SourceCode"/>
        <w:rPr>
          <w:rStyle w:val="VerbatimChar"/>
        </w:rPr>
      </w:pPr>
      <w:r w:rsidRPr="00781238">
        <w:rPr>
          <w:rStyle w:val="VerbatimChar"/>
        </w:rPr>
        <w:t xml:space="preserve">        ]</w:t>
      </w:r>
    </w:p>
    <w:p w:rsidR="00781238" w:rsidP="0082130C" w:rsidRDefault="00781238" w14:paraId="66EE5BF8" w14:textId="73F61449">
      <w:pPr>
        <w:pStyle w:val="SourceCode"/>
        <w:rPr>
          <w:rStyle w:val="VerbatimChar"/>
        </w:rPr>
      </w:pPr>
      <w:r w:rsidRPr="00781238">
        <w:rPr>
          <w:rStyle w:val="VerbatimChar"/>
        </w:rPr>
        <w:t xml:space="preserve">      }</w:t>
      </w:r>
    </w:p>
    <w:p w:rsidR="00BD6E4A" w:rsidP="00414966" w:rsidRDefault="00BD6E4A" w14:paraId="51EFBE5A" w14:textId="1BEE30B7">
      <w:pPr>
        <w:pStyle w:val="Heading2"/>
      </w:pPr>
      <w:bookmarkStart w:name="_Fault" w:id="348"/>
      <w:bookmarkStart w:name="_Toc29288977" w:id="349"/>
      <w:bookmarkEnd w:id="348"/>
      <w:r>
        <w:t>Fault</w:t>
      </w:r>
      <w:bookmarkEnd w:id="349"/>
    </w:p>
    <w:p w:rsidRPr="00AF2F21" w:rsidR="00AF2F21" w:rsidP="00AF2F21" w:rsidRDefault="00AF2F21" w14:paraId="63777151" w14:textId="77777777">
      <w:pPr>
        <w:pStyle w:val="SourceCode"/>
        <w:rPr>
          <w:rStyle w:val="VerbatimChar"/>
        </w:rPr>
      </w:pPr>
      <w:r w:rsidRPr="00AF2F21">
        <w:rPr>
          <w:rStyle w:val="VerbatimChar"/>
        </w:rPr>
        <w:t>"</w:t>
      </w:r>
      <w:proofErr w:type="spellStart"/>
      <w:r w:rsidRPr="00AF2F21">
        <w:rPr>
          <w:rStyle w:val="VerbatimChar"/>
        </w:rPr>
        <w:t>ParameterFault</w:t>
      </w:r>
      <w:proofErr w:type="spellEnd"/>
      <w:r w:rsidRPr="00AF2F21">
        <w:rPr>
          <w:rStyle w:val="VerbatimChar"/>
        </w:rPr>
        <w:t>": {</w:t>
      </w:r>
    </w:p>
    <w:p w:rsidRPr="00AF2F21" w:rsidR="00AF2F21" w:rsidP="00AF2F21" w:rsidRDefault="00AF2F21" w14:paraId="78432815" w14:textId="77777777">
      <w:pPr>
        <w:pStyle w:val="SourceCode"/>
        <w:rPr>
          <w:rStyle w:val="VerbatimChar"/>
        </w:rPr>
      </w:pPr>
      <w:r w:rsidRPr="00AF2F21">
        <w:rPr>
          <w:rStyle w:val="VerbatimChar"/>
        </w:rPr>
        <w:t xml:space="preserve">        "type": "object",</w:t>
      </w:r>
    </w:p>
    <w:p w:rsidRPr="00AF2F21" w:rsidR="00AF2F21" w:rsidP="00AF2F21" w:rsidRDefault="00AF2F21" w14:paraId="4365B0E7" w14:textId="77777777">
      <w:pPr>
        <w:pStyle w:val="SourceCode"/>
        <w:rPr>
          <w:rStyle w:val="VerbatimChar"/>
        </w:rPr>
      </w:pPr>
      <w:r w:rsidRPr="00AF2F21">
        <w:rPr>
          <w:rStyle w:val="VerbatimChar"/>
        </w:rPr>
        <w:t xml:space="preserve">        "description": "Returned when any given parameter is malformed or not optional but blank.",</w:t>
      </w:r>
    </w:p>
    <w:p w:rsidRPr="00AF2F21" w:rsidR="00AF2F21" w:rsidP="00AF2F21" w:rsidRDefault="00AF2F21" w14:paraId="2F4070C0" w14:textId="77777777">
      <w:pPr>
        <w:pStyle w:val="SourceCode"/>
        <w:rPr>
          <w:rStyle w:val="VerbatimChar"/>
        </w:rPr>
      </w:pPr>
      <w:r w:rsidRPr="00AF2F21">
        <w:rPr>
          <w:rStyle w:val="VerbatimChar"/>
        </w:rPr>
        <w:t xml:space="preserve">        "properties": {</w:t>
      </w:r>
    </w:p>
    <w:p w:rsidRPr="00AF2F21" w:rsidR="00AF2F21" w:rsidP="00AF2F21" w:rsidRDefault="00AF2F21" w14:paraId="56323FA1" w14:textId="77777777">
      <w:pPr>
        <w:pStyle w:val="SourceCode"/>
        <w:rPr>
          <w:rStyle w:val="VerbatimChar"/>
        </w:rPr>
      </w:pPr>
      <w:r w:rsidRPr="00AF2F21">
        <w:rPr>
          <w:rStyle w:val="VerbatimChar"/>
        </w:rPr>
        <w:lastRenderedPageBreak/>
        <w:t xml:space="preserve">          "</w:t>
      </w:r>
      <w:proofErr w:type="spellStart"/>
      <w:r w:rsidRPr="00AF2F21">
        <w:rPr>
          <w:rStyle w:val="VerbatimChar"/>
        </w:rPr>
        <w:t>faultstring</w:t>
      </w:r>
      <w:proofErr w:type="spellEnd"/>
      <w:r w:rsidRPr="00AF2F21">
        <w:rPr>
          <w:rStyle w:val="VerbatimChar"/>
        </w:rPr>
        <w:t>": {</w:t>
      </w:r>
    </w:p>
    <w:p w:rsidRPr="00AF2F21" w:rsidR="00AF2F21" w:rsidP="00AF2F21" w:rsidRDefault="00AF2F21" w14:paraId="60BFE112" w14:textId="77777777">
      <w:pPr>
        <w:pStyle w:val="SourceCode"/>
        <w:rPr>
          <w:rStyle w:val="VerbatimChar"/>
        </w:rPr>
      </w:pPr>
      <w:r w:rsidRPr="00AF2F21">
        <w:rPr>
          <w:rStyle w:val="VerbatimChar"/>
        </w:rPr>
        <w:t xml:space="preserve">            "type": "string"</w:t>
      </w:r>
    </w:p>
    <w:p w:rsidRPr="00AF2F21" w:rsidR="00AF2F21" w:rsidP="00AF2F21" w:rsidRDefault="00AF2F21" w14:paraId="3C2A6AB9" w14:textId="77777777">
      <w:pPr>
        <w:pStyle w:val="SourceCode"/>
        <w:rPr>
          <w:rStyle w:val="VerbatimChar"/>
        </w:rPr>
      </w:pPr>
      <w:r w:rsidRPr="00AF2F21">
        <w:rPr>
          <w:rStyle w:val="VerbatimChar"/>
        </w:rPr>
        <w:t xml:space="preserve">          }</w:t>
      </w:r>
    </w:p>
    <w:p w:rsidRPr="00AF2F21" w:rsidR="00AF2F21" w:rsidP="00AF2F21" w:rsidRDefault="00AF2F21" w14:paraId="424D065C" w14:textId="77777777">
      <w:pPr>
        <w:pStyle w:val="SourceCode"/>
        <w:rPr>
          <w:rStyle w:val="VerbatimChar"/>
        </w:rPr>
      </w:pPr>
      <w:r w:rsidRPr="00AF2F21">
        <w:rPr>
          <w:rStyle w:val="VerbatimChar"/>
        </w:rPr>
        <w:t xml:space="preserve">        },</w:t>
      </w:r>
    </w:p>
    <w:p w:rsidRPr="00AF2F21" w:rsidR="00AF2F21" w:rsidP="00AF2F21" w:rsidRDefault="00AF2F21" w14:paraId="1FF9D862" w14:textId="77777777">
      <w:pPr>
        <w:pStyle w:val="SourceCode"/>
        <w:rPr>
          <w:rStyle w:val="VerbatimChar"/>
        </w:rPr>
      </w:pPr>
      <w:r w:rsidRPr="00AF2F21">
        <w:rPr>
          <w:rStyle w:val="VerbatimChar"/>
        </w:rPr>
        <w:t xml:space="preserve">        "required": [</w:t>
      </w:r>
    </w:p>
    <w:p w:rsidRPr="00AF2F21" w:rsidR="00AF2F21" w:rsidP="00AF2F21" w:rsidRDefault="00AF2F21" w14:paraId="4EEEDCBA" w14:textId="77777777">
      <w:pPr>
        <w:pStyle w:val="SourceCode"/>
        <w:rPr>
          <w:rStyle w:val="VerbatimChar"/>
        </w:rPr>
      </w:pPr>
      <w:r w:rsidRPr="00AF2F21">
        <w:rPr>
          <w:rStyle w:val="VerbatimChar"/>
        </w:rPr>
        <w:t xml:space="preserve">          "</w:t>
      </w:r>
      <w:proofErr w:type="spellStart"/>
      <w:r w:rsidRPr="00AF2F21">
        <w:rPr>
          <w:rStyle w:val="VerbatimChar"/>
        </w:rPr>
        <w:t>faultstring</w:t>
      </w:r>
      <w:proofErr w:type="spellEnd"/>
      <w:r w:rsidRPr="00AF2F21">
        <w:rPr>
          <w:rStyle w:val="VerbatimChar"/>
        </w:rPr>
        <w:t>"</w:t>
      </w:r>
    </w:p>
    <w:p w:rsidRPr="00AF2F21" w:rsidR="00AF2F21" w:rsidP="00AF2F21" w:rsidRDefault="00AF2F21" w14:paraId="3C969D18" w14:textId="77777777">
      <w:pPr>
        <w:pStyle w:val="SourceCode"/>
        <w:rPr>
          <w:rStyle w:val="VerbatimChar"/>
        </w:rPr>
      </w:pPr>
      <w:r w:rsidRPr="00AF2F21">
        <w:rPr>
          <w:rStyle w:val="VerbatimChar"/>
        </w:rPr>
        <w:t xml:space="preserve">        ]</w:t>
      </w:r>
    </w:p>
    <w:p w:rsidRPr="00781238" w:rsidR="00BD6E4A" w:rsidP="00BD6E4A" w:rsidRDefault="00AF2F21" w14:paraId="5017C680" w14:textId="460A0774">
      <w:pPr>
        <w:pStyle w:val="SourceCode"/>
        <w:rPr>
          <w:rStyle w:val="VerbatimChar"/>
        </w:rPr>
      </w:pPr>
      <w:r w:rsidRPr="00AF2F21">
        <w:rPr>
          <w:rStyle w:val="VerbatimChar"/>
        </w:rPr>
        <w:t xml:space="preserve">      }</w:t>
      </w:r>
    </w:p>
    <w:p w:rsidRPr="00414966" w:rsidR="00384E57" w:rsidP="00414966" w:rsidRDefault="00384E57" w14:paraId="42753300" w14:textId="343624A2">
      <w:pPr>
        <w:pStyle w:val="Heading2"/>
        <w:rPr>
          <w:rStyle w:val="VerbatimChar"/>
          <w:sz w:val="27"/>
        </w:rPr>
      </w:pPr>
      <w:bookmarkStart w:name="_Toc29288978" w:id="350"/>
      <w:r w:rsidRPr="00414966">
        <w:t>Message</w:t>
      </w:r>
      <w:bookmarkEnd w:id="350"/>
    </w:p>
    <w:p w:rsidRPr="006B6572" w:rsidR="006B6572" w:rsidP="006B6572" w:rsidRDefault="006B6572" w14:paraId="664FB1B4" w14:textId="77777777">
      <w:pPr>
        <w:pStyle w:val="SourceCode"/>
        <w:rPr>
          <w:rStyle w:val="VerbatimChar"/>
        </w:rPr>
      </w:pPr>
      <w:r w:rsidRPr="006B6572">
        <w:rPr>
          <w:rStyle w:val="VerbatimChar"/>
        </w:rPr>
        <w:t>"Message": {</w:t>
      </w:r>
    </w:p>
    <w:p w:rsidRPr="006B6572" w:rsidR="006B6572" w:rsidP="006B6572" w:rsidRDefault="006B6572" w14:paraId="1A6128D9" w14:textId="77777777">
      <w:pPr>
        <w:pStyle w:val="SourceCode"/>
        <w:rPr>
          <w:rStyle w:val="VerbatimChar"/>
        </w:rPr>
      </w:pPr>
      <w:r w:rsidRPr="006B6572">
        <w:rPr>
          <w:rStyle w:val="VerbatimChar"/>
        </w:rPr>
        <w:t xml:space="preserve">        "type": "object",</w:t>
      </w:r>
    </w:p>
    <w:p w:rsidR="006B6572" w:rsidP="006B6572" w:rsidRDefault="006B6572" w14:paraId="600AD3AB" w14:textId="1C68DA3C">
      <w:pPr>
        <w:pStyle w:val="SourceCode"/>
        <w:rPr>
          <w:rStyle w:val="VerbatimChar"/>
        </w:rPr>
      </w:pPr>
      <w:r w:rsidRPr="006B6572">
        <w:rPr>
          <w:rStyle w:val="VerbatimChar"/>
        </w:rPr>
        <w:t xml:space="preserve">        "description": "Message Content may be XML, JSON, or possibly an arbitrary type. However, XML and JSON must be supported. When receiving a Message object as the result of a POST, MUST only include the message ID confirming the creation of the </w:t>
      </w:r>
      <w:proofErr w:type="spellStart"/>
      <w:r w:rsidRPr="006B6572">
        <w:rPr>
          <w:rStyle w:val="VerbatimChar"/>
        </w:rPr>
        <w:t>Message.The</w:t>
      </w:r>
      <w:proofErr w:type="spellEnd"/>
      <w:r w:rsidRPr="006B6572">
        <w:rPr>
          <w:rStyle w:val="VerbatimChar"/>
        </w:rPr>
        <w:t xml:space="preserve"> message type is implicit based on the context and MUST NOT appear in request/response bodies.",</w:t>
      </w:r>
    </w:p>
    <w:p w:rsidR="006B6572" w:rsidP="006B6572" w:rsidRDefault="006B6572" w14:paraId="7C35846B" w14:textId="77777777">
      <w:pPr>
        <w:pStyle w:val="SourceCode"/>
        <w:rPr>
          <w:rStyle w:val="VerbatimChar"/>
        </w:rPr>
      </w:pPr>
    </w:p>
    <w:p w:rsidRPr="00384E57" w:rsidR="00384E57" w:rsidP="006B6572" w:rsidRDefault="00384E57" w14:paraId="22773680" w14:textId="01133DCB">
      <w:pPr>
        <w:pStyle w:val="SourceCode"/>
        <w:rPr>
          <w:rStyle w:val="VerbatimChar"/>
        </w:rPr>
      </w:pPr>
      <w:r w:rsidRPr="00384E57">
        <w:rPr>
          <w:rStyle w:val="VerbatimChar"/>
        </w:rPr>
        <w:t xml:space="preserve">        "properties": {</w:t>
      </w:r>
    </w:p>
    <w:p w:rsidRPr="00384E57" w:rsidR="00384E57" w:rsidP="006B6572" w:rsidRDefault="00384E57" w14:paraId="5272837F" w14:textId="77777777">
      <w:pPr>
        <w:pStyle w:val="SourceCode"/>
        <w:rPr>
          <w:rStyle w:val="VerbatimChar"/>
        </w:rPr>
      </w:pPr>
      <w:r w:rsidRPr="00384E57">
        <w:rPr>
          <w:rStyle w:val="VerbatimChar"/>
        </w:rPr>
        <w:t xml:space="preserve">          "</w:t>
      </w:r>
      <w:proofErr w:type="spellStart"/>
      <w:r w:rsidRPr="00384E57">
        <w:rPr>
          <w:rStyle w:val="VerbatimChar"/>
        </w:rPr>
        <w:t>messageId</w:t>
      </w:r>
      <w:proofErr w:type="spellEnd"/>
      <w:r w:rsidRPr="00384E57">
        <w:rPr>
          <w:rStyle w:val="VerbatimChar"/>
        </w:rPr>
        <w:t>": {</w:t>
      </w:r>
    </w:p>
    <w:p w:rsidRPr="00384E57" w:rsidR="00384E57" w:rsidP="006B6572" w:rsidRDefault="00384E57" w14:paraId="0E2B856B" w14:textId="77777777">
      <w:pPr>
        <w:pStyle w:val="SourceCode"/>
        <w:rPr>
          <w:rStyle w:val="VerbatimChar"/>
        </w:rPr>
      </w:pPr>
      <w:r w:rsidRPr="00384E57">
        <w:rPr>
          <w:rStyle w:val="VerbatimChar"/>
        </w:rPr>
        <w:t xml:space="preserve">            "type": "string"</w:t>
      </w:r>
    </w:p>
    <w:p w:rsidRPr="00384E57" w:rsidR="00384E57" w:rsidP="006B6572" w:rsidRDefault="00384E57" w14:paraId="36AA0B06" w14:textId="77777777">
      <w:pPr>
        <w:pStyle w:val="SourceCode"/>
        <w:rPr>
          <w:rStyle w:val="VerbatimChar"/>
        </w:rPr>
      </w:pPr>
      <w:r w:rsidRPr="00384E57">
        <w:rPr>
          <w:rStyle w:val="VerbatimChar"/>
        </w:rPr>
        <w:t xml:space="preserve">          },</w:t>
      </w:r>
    </w:p>
    <w:p w:rsidRPr="00384E57" w:rsidR="00384E57" w:rsidP="006B6572" w:rsidRDefault="00384E57" w14:paraId="3475C504" w14:textId="77777777">
      <w:pPr>
        <w:pStyle w:val="SourceCode"/>
        <w:rPr>
          <w:rStyle w:val="VerbatimChar"/>
        </w:rPr>
      </w:pPr>
      <w:r w:rsidRPr="00384E57">
        <w:rPr>
          <w:rStyle w:val="VerbatimChar"/>
        </w:rPr>
        <w:t xml:space="preserve">          "</w:t>
      </w:r>
      <w:proofErr w:type="spellStart"/>
      <w:r w:rsidRPr="00384E57">
        <w:rPr>
          <w:rStyle w:val="VerbatimChar"/>
        </w:rPr>
        <w:t>messageType</w:t>
      </w:r>
      <w:proofErr w:type="spellEnd"/>
      <w:r w:rsidRPr="00384E57">
        <w:rPr>
          <w:rStyle w:val="VerbatimChar"/>
        </w:rPr>
        <w:t>": {</w:t>
      </w:r>
    </w:p>
    <w:p w:rsidRPr="00384E57" w:rsidR="00384E57" w:rsidP="006B6572" w:rsidRDefault="00384E57" w14:paraId="2513EA25" w14:textId="77777777">
      <w:pPr>
        <w:pStyle w:val="SourceCode"/>
        <w:rPr>
          <w:rStyle w:val="VerbatimChar"/>
        </w:rPr>
      </w:pPr>
      <w:r w:rsidRPr="00384E57">
        <w:rPr>
          <w:rStyle w:val="VerbatimChar"/>
        </w:rPr>
        <w:t xml:space="preserve">            "$ref": "#/components/schemas/</w:t>
      </w:r>
      <w:proofErr w:type="spellStart"/>
      <w:r w:rsidRPr="00384E57">
        <w:rPr>
          <w:rStyle w:val="VerbatimChar"/>
        </w:rPr>
        <w:t>MessageType</w:t>
      </w:r>
      <w:proofErr w:type="spellEnd"/>
      <w:r w:rsidRPr="00384E57">
        <w:rPr>
          <w:rStyle w:val="VerbatimChar"/>
        </w:rPr>
        <w:t>"</w:t>
      </w:r>
    </w:p>
    <w:p w:rsidRPr="00384E57" w:rsidR="00384E57" w:rsidP="006B6572" w:rsidRDefault="00384E57" w14:paraId="080A500E" w14:textId="77777777">
      <w:pPr>
        <w:pStyle w:val="SourceCode"/>
        <w:rPr>
          <w:rStyle w:val="VerbatimChar"/>
        </w:rPr>
      </w:pPr>
      <w:r w:rsidRPr="00384E57">
        <w:rPr>
          <w:rStyle w:val="VerbatimChar"/>
        </w:rPr>
        <w:t xml:space="preserve">          },</w:t>
      </w:r>
    </w:p>
    <w:p w:rsidRPr="00384E57" w:rsidR="00384E57" w:rsidP="006B6572" w:rsidRDefault="00384E57" w14:paraId="0EADEEEC" w14:textId="77777777">
      <w:pPr>
        <w:pStyle w:val="SourceCode"/>
        <w:rPr>
          <w:rStyle w:val="VerbatimChar"/>
        </w:rPr>
      </w:pPr>
      <w:r w:rsidRPr="00384E57">
        <w:rPr>
          <w:rStyle w:val="VerbatimChar"/>
        </w:rPr>
        <w:t xml:space="preserve">          "</w:t>
      </w:r>
      <w:proofErr w:type="spellStart"/>
      <w:r w:rsidRPr="00384E57">
        <w:rPr>
          <w:rStyle w:val="VerbatimChar"/>
        </w:rPr>
        <w:t>messageContent</w:t>
      </w:r>
      <w:proofErr w:type="spellEnd"/>
      <w:r w:rsidRPr="00384E57">
        <w:rPr>
          <w:rStyle w:val="VerbatimChar"/>
        </w:rPr>
        <w:t>": {</w:t>
      </w:r>
    </w:p>
    <w:p w:rsidRPr="00384E57" w:rsidR="00384E57" w:rsidP="006B6572" w:rsidRDefault="00384E57" w14:paraId="41B3924D" w14:textId="77777777">
      <w:pPr>
        <w:pStyle w:val="SourceCode"/>
        <w:rPr>
          <w:rStyle w:val="VerbatimChar"/>
        </w:rPr>
      </w:pPr>
      <w:r w:rsidRPr="00384E57">
        <w:rPr>
          <w:rStyle w:val="VerbatimChar"/>
        </w:rPr>
        <w:t xml:space="preserve">            "$ref": "#/components/schemas/</w:t>
      </w:r>
      <w:proofErr w:type="spellStart"/>
      <w:r w:rsidRPr="00384E57">
        <w:rPr>
          <w:rStyle w:val="VerbatimChar"/>
        </w:rPr>
        <w:t>MessageContent</w:t>
      </w:r>
      <w:proofErr w:type="spellEnd"/>
      <w:r w:rsidRPr="00384E57">
        <w:rPr>
          <w:rStyle w:val="VerbatimChar"/>
        </w:rPr>
        <w:t>"</w:t>
      </w:r>
    </w:p>
    <w:p w:rsidRPr="00384E57" w:rsidR="00384E57" w:rsidP="006B6572" w:rsidRDefault="00384E57" w14:paraId="21006127" w14:textId="77777777">
      <w:pPr>
        <w:pStyle w:val="SourceCode"/>
        <w:rPr>
          <w:rStyle w:val="VerbatimChar"/>
        </w:rPr>
      </w:pPr>
      <w:r w:rsidRPr="00384E57">
        <w:rPr>
          <w:rStyle w:val="VerbatimChar"/>
        </w:rPr>
        <w:t xml:space="preserve">          },</w:t>
      </w:r>
    </w:p>
    <w:p w:rsidRPr="00384E57" w:rsidR="00384E57" w:rsidP="006B6572" w:rsidRDefault="00384E57" w14:paraId="269BCC18" w14:textId="77777777">
      <w:pPr>
        <w:pStyle w:val="SourceCode"/>
        <w:rPr>
          <w:rStyle w:val="VerbatimChar"/>
        </w:rPr>
      </w:pPr>
      <w:r w:rsidRPr="00384E57">
        <w:rPr>
          <w:rStyle w:val="VerbatimChar"/>
        </w:rPr>
        <w:t xml:space="preserve">          "topics": {</w:t>
      </w:r>
    </w:p>
    <w:p w:rsidRPr="00384E57" w:rsidR="00384E57" w:rsidP="006B6572" w:rsidRDefault="00384E57" w14:paraId="41F16DAA" w14:textId="77777777">
      <w:pPr>
        <w:pStyle w:val="SourceCode"/>
        <w:rPr>
          <w:rStyle w:val="VerbatimChar"/>
        </w:rPr>
      </w:pPr>
      <w:r w:rsidRPr="00384E57">
        <w:rPr>
          <w:rStyle w:val="VerbatimChar"/>
        </w:rPr>
        <w:t xml:space="preserve">            "description": "The Topic(s) to which the message will be posted.",</w:t>
      </w:r>
    </w:p>
    <w:p w:rsidRPr="00384E57" w:rsidR="00384E57" w:rsidP="006B6572" w:rsidRDefault="00384E57" w14:paraId="6608EE65" w14:textId="77777777">
      <w:pPr>
        <w:pStyle w:val="SourceCode"/>
        <w:rPr>
          <w:rStyle w:val="VerbatimChar"/>
        </w:rPr>
      </w:pPr>
      <w:r w:rsidRPr="00384E57">
        <w:rPr>
          <w:rStyle w:val="VerbatimChar"/>
        </w:rPr>
        <w:t xml:space="preserve">            "type": "array",</w:t>
      </w:r>
    </w:p>
    <w:p w:rsidRPr="00384E57" w:rsidR="00384E57" w:rsidP="006B6572" w:rsidRDefault="00384E57" w14:paraId="7FAE7826" w14:textId="77777777">
      <w:pPr>
        <w:pStyle w:val="SourceCode"/>
        <w:rPr>
          <w:rStyle w:val="VerbatimChar"/>
        </w:rPr>
      </w:pPr>
      <w:r w:rsidRPr="00384E57">
        <w:rPr>
          <w:rStyle w:val="VerbatimChar"/>
        </w:rPr>
        <w:t xml:space="preserve">            "items": {</w:t>
      </w:r>
    </w:p>
    <w:p w:rsidRPr="00384E57" w:rsidR="00384E57" w:rsidP="006B6572" w:rsidRDefault="00384E57" w14:paraId="63443360" w14:textId="77777777">
      <w:pPr>
        <w:pStyle w:val="SourceCode"/>
        <w:rPr>
          <w:rStyle w:val="VerbatimChar"/>
        </w:rPr>
      </w:pPr>
      <w:r w:rsidRPr="00384E57">
        <w:rPr>
          <w:rStyle w:val="VerbatimChar"/>
        </w:rPr>
        <w:t xml:space="preserve">              "type": "string"</w:t>
      </w:r>
    </w:p>
    <w:p w:rsidRPr="00384E57" w:rsidR="00384E57" w:rsidP="006B6572" w:rsidRDefault="00384E57" w14:paraId="4A73E788" w14:textId="77777777">
      <w:pPr>
        <w:pStyle w:val="SourceCode"/>
        <w:rPr>
          <w:rStyle w:val="VerbatimChar"/>
        </w:rPr>
      </w:pPr>
      <w:r w:rsidRPr="00384E57">
        <w:rPr>
          <w:rStyle w:val="VerbatimChar"/>
        </w:rPr>
        <w:t xml:space="preserve">            },</w:t>
      </w:r>
    </w:p>
    <w:p w:rsidRPr="00384E57" w:rsidR="00384E57" w:rsidP="006B6572" w:rsidRDefault="00384E57" w14:paraId="5B861755" w14:textId="77777777">
      <w:pPr>
        <w:pStyle w:val="SourceCode"/>
        <w:rPr>
          <w:rStyle w:val="VerbatimChar"/>
        </w:rPr>
      </w:pPr>
      <w:r w:rsidRPr="00384E57">
        <w:rPr>
          <w:rStyle w:val="VerbatimChar"/>
        </w:rPr>
        <w:t xml:space="preserve">            "</w:t>
      </w:r>
      <w:proofErr w:type="spellStart"/>
      <w:r w:rsidRPr="00384E57">
        <w:rPr>
          <w:rStyle w:val="VerbatimChar"/>
        </w:rPr>
        <w:t>minItems</w:t>
      </w:r>
      <w:proofErr w:type="spellEnd"/>
      <w:r w:rsidRPr="00384E57">
        <w:rPr>
          <w:rStyle w:val="VerbatimChar"/>
        </w:rPr>
        <w:t>": 1</w:t>
      </w:r>
    </w:p>
    <w:p w:rsidRPr="00384E57" w:rsidR="00384E57" w:rsidP="006B6572" w:rsidRDefault="00384E57" w14:paraId="423A0A4B" w14:textId="77777777">
      <w:pPr>
        <w:pStyle w:val="SourceCode"/>
        <w:rPr>
          <w:rStyle w:val="VerbatimChar"/>
        </w:rPr>
      </w:pPr>
      <w:r w:rsidRPr="00384E57">
        <w:rPr>
          <w:rStyle w:val="VerbatimChar"/>
        </w:rPr>
        <w:t xml:space="preserve">          },</w:t>
      </w:r>
    </w:p>
    <w:p w:rsidRPr="00384E57" w:rsidR="00384E57" w:rsidP="006B6572" w:rsidRDefault="00384E57" w14:paraId="47A9C719" w14:textId="77777777">
      <w:pPr>
        <w:pStyle w:val="SourceCode"/>
        <w:rPr>
          <w:rStyle w:val="VerbatimChar"/>
        </w:rPr>
      </w:pPr>
      <w:r w:rsidRPr="00384E57">
        <w:rPr>
          <w:rStyle w:val="VerbatimChar"/>
        </w:rPr>
        <w:t xml:space="preserve">          "expiry": {</w:t>
      </w:r>
    </w:p>
    <w:p w:rsidRPr="00384E57" w:rsidR="00384E57" w:rsidP="006B6572" w:rsidRDefault="00384E57" w14:paraId="5747DA7B" w14:textId="77777777">
      <w:pPr>
        <w:pStyle w:val="SourceCode"/>
        <w:rPr>
          <w:rStyle w:val="VerbatimChar"/>
        </w:rPr>
      </w:pPr>
      <w:r w:rsidRPr="00384E57">
        <w:rPr>
          <w:rStyle w:val="VerbatimChar"/>
        </w:rPr>
        <w:t xml:space="preserve">            "type": "string",</w:t>
      </w:r>
    </w:p>
    <w:p w:rsidRPr="00384E57" w:rsidR="00384E57" w:rsidP="006B6572" w:rsidRDefault="00384E57" w14:paraId="7A9576B3" w14:textId="77777777">
      <w:pPr>
        <w:pStyle w:val="SourceCode"/>
        <w:rPr>
          <w:rStyle w:val="VerbatimChar"/>
        </w:rPr>
      </w:pPr>
      <w:r w:rsidRPr="00384E57">
        <w:rPr>
          <w:rStyle w:val="VerbatimChar"/>
        </w:rPr>
        <w:t xml:space="preserve">            "format": "duration",</w:t>
      </w:r>
    </w:p>
    <w:p w:rsidRPr="002B5B54" w:rsidR="00384E57" w:rsidP="006B6572" w:rsidRDefault="00384E57" w14:paraId="52F79EF2" w14:textId="77777777">
      <w:pPr>
        <w:pStyle w:val="SourceCode"/>
        <w:rPr>
          <w:rStyle w:val="VerbatimChar"/>
        </w:rPr>
      </w:pPr>
      <w:r w:rsidRPr="002B5B54">
        <w:rPr>
          <w:rStyle w:val="VerbatimChar"/>
        </w:rPr>
        <w:t xml:space="preserve">            "description": "The duration after which the message will be automatically expired. Negative duration is no duration. Duration as defined by XML Schema </w:t>
      </w:r>
      <w:proofErr w:type="spellStart"/>
      <w:proofErr w:type="gramStart"/>
      <w:r w:rsidRPr="002B5B54">
        <w:rPr>
          <w:rStyle w:val="VerbatimChar"/>
        </w:rPr>
        <w:t>xs:duration</w:t>
      </w:r>
      <w:proofErr w:type="spellEnd"/>
      <w:proofErr w:type="gramEnd"/>
      <w:r w:rsidRPr="002B5B54">
        <w:rPr>
          <w:rStyle w:val="VerbatimChar"/>
        </w:rPr>
        <w:t>, http://w3c.org/TR/xmlschema-2/#duration",</w:t>
      </w:r>
    </w:p>
    <w:p w:rsidRPr="00384E57" w:rsidR="00384E57" w:rsidP="006B6572" w:rsidRDefault="00384E57" w14:paraId="009995BD" w14:textId="77777777">
      <w:pPr>
        <w:pStyle w:val="SourceCode"/>
        <w:rPr>
          <w:rStyle w:val="VerbatimChar"/>
        </w:rPr>
      </w:pPr>
      <w:r w:rsidRPr="00384E57">
        <w:rPr>
          <w:rStyle w:val="VerbatimChar"/>
        </w:rPr>
        <w:t xml:space="preserve">            "pattern": "[-</w:t>
      </w:r>
      <w:proofErr w:type="gramStart"/>
      <w:r w:rsidRPr="00384E57">
        <w:rPr>
          <w:rStyle w:val="VerbatimChar"/>
        </w:rPr>
        <w:t>]?P</w:t>
      </w:r>
      <w:proofErr w:type="gramEnd"/>
      <w:r w:rsidRPr="00384E57">
        <w:rPr>
          <w:rStyle w:val="VerbatimChar"/>
        </w:rPr>
        <w:t>([0-9]+Y)?([0-9]+M)?([0-9]+D)?(T([0-9]+H)?([0-9]+M)?([0-9]+([.][0-9]+)?S)?)?"</w:t>
      </w:r>
    </w:p>
    <w:p w:rsidRPr="00384E57" w:rsidR="00384E57" w:rsidP="006B6572" w:rsidRDefault="00384E57" w14:paraId="1F1235C0" w14:textId="77777777">
      <w:pPr>
        <w:pStyle w:val="SourceCode"/>
        <w:rPr>
          <w:rStyle w:val="VerbatimChar"/>
        </w:rPr>
      </w:pPr>
      <w:r w:rsidRPr="00384E57">
        <w:rPr>
          <w:rStyle w:val="VerbatimChar"/>
        </w:rPr>
        <w:t xml:space="preserve">          },</w:t>
      </w:r>
    </w:p>
    <w:p w:rsidRPr="00384E57" w:rsidR="00384E57" w:rsidP="006B6572" w:rsidRDefault="00384E57" w14:paraId="18A4C22C" w14:textId="77777777">
      <w:pPr>
        <w:pStyle w:val="SourceCode"/>
        <w:rPr>
          <w:rStyle w:val="VerbatimChar"/>
        </w:rPr>
      </w:pPr>
      <w:r w:rsidRPr="00384E57">
        <w:rPr>
          <w:rStyle w:val="VerbatimChar"/>
        </w:rPr>
        <w:t xml:space="preserve">          "</w:t>
      </w:r>
      <w:proofErr w:type="spellStart"/>
      <w:r w:rsidRPr="00384E57">
        <w:rPr>
          <w:rStyle w:val="VerbatimChar"/>
        </w:rPr>
        <w:t>requestMessageId</w:t>
      </w:r>
      <w:proofErr w:type="spellEnd"/>
      <w:r w:rsidRPr="00384E57">
        <w:rPr>
          <w:rStyle w:val="VerbatimChar"/>
        </w:rPr>
        <w:t>": {</w:t>
      </w:r>
    </w:p>
    <w:p w:rsidRPr="00384E57" w:rsidR="00384E57" w:rsidP="006B6572" w:rsidRDefault="00384E57" w14:paraId="03B9D28A" w14:textId="77777777">
      <w:pPr>
        <w:pStyle w:val="SourceCode"/>
        <w:rPr>
          <w:rStyle w:val="VerbatimChar"/>
        </w:rPr>
      </w:pPr>
      <w:r w:rsidRPr="00384E57">
        <w:rPr>
          <w:rStyle w:val="VerbatimChar"/>
        </w:rPr>
        <w:t xml:space="preserve">            "type": "string",</w:t>
      </w:r>
    </w:p>
    <w:p w:rsidRPr="00384E57" w:rsidR="00384E57" w:rsidP="006B6572" w:rsidRDefault="00384E57" w14:paraId="0ACEAAFA" w14:textId="77777777">
      <w:pPr>
        <w:pStyle w:val="SourceCode"/>
        <w:rPr>
          <w:rStyle w:val="VerbatimChar"/>
        </w:rPr>
      </w:pPr>
      <w:r w:rsidRPr="00384E57">
        <w:rPr>
          <w:rStyle w:val="VerbatimChar"/>
        </w:rPr>
        <w:t xml:space="preserve">            "description": "Only valid for Response messages; refers to the original Request message."</w:t>
      </w:r>
    </w:p>
    <w:p w:rsidRPr="00384E57" w:rsidR="00384E57" w:rsidP="006B6572" w:rsidRDefault="00384E57" w14:paraId="3581E272" w14:textId="77777777">
      <w:pPr>
        <w:pStyle w:val="SourceCode"/>
        <w:rPr>
          <w:rStyle w:val="VerbatimChar"/>
        </w:rPr>
      </w:pPr>
      <w:r w:rsidRPr="00384E57">
        <w:rPr>
          <w:rStyle w:val="VerbatimChar"/>
        </w:rPr>
        <w:t xml:space="preserve">          }</w:t>
      </w:r>
    </w:p>
    <w:p w:rsidRPr="00384E57" w:rsidR="00384E57" w:rsidP="006B6572" w:rsidRDefault="00384E57" w14:paraId="52D8F249" w14:textId="77777777">
      <w:pPr>
        <w:pStyle w:val="SourceCode"/>
        <w:rPr>
          <w:rStyle w:val="VerbatimChar"/>
        </w:rPr>
      </w:pPr>
      <w:r w:rsidRPr="00384E57">
        <w:rPr>
          <w:rStyle w:val="VerbatimChar"/>
        </w:rPr>
        <w:t xml:space="preserve">        }</w:t>
      </w:r>
    </w:p>
    <w:p w:rsidR="00384E57" w:rsidP="006B6572" w:rsidRDefault="00384E57" w14:paraId="5C787F68" w14:textId="35E28572">
      <w:pPr>
        <w:pStyle w:val="SourceCode"/>
        <w:rPr>
          <w:rStyle w:val="VerbatimChar"/>
        </w:rPr>
      </w:pPr>
      <w:r w:rsidRPr="00384E57">
        <w:rPr>
          <w:rStyle w:val="VerbatimChar"/>
        </w:rPr>
        <w:t xml:space="preserve">      }      </w:t>
      </w:r>
    </w:p>
    <w:p w:rsidR="00384E57" w:rsidP="00414966" w:rsidRDefault="00384E57" w14:paraId="26E045AB" w14:textId="77777777">
      <w:pPr>
        <w:pStyle w:val="Heading2"/>
      </w:pPr>
      <w:bookmarkStart w:name="_MessageContent_1" w:id="351"/>
      <w:bookmarkStart w:name="_Toc29288979" w:id="352"/>
      <w:bookmarkEnd w:id="351"/>
      <w:proofErr w:type="spellStart"/>
      <w:r>
        <w:t>MessageContent</w:t>
      </w:r>
      <w:bookmarkEnd w:id="352"/>
      <w:proofErr w:type="spellEnd"/>
    </w:p>
    <w:p w:rsidRPr="00384E57" w:rsidR="00384E57" w:rsidP="0082130C" w:rsidRDefault="00384E57" w14:paraId="1A600D44" w14:textId="77777777">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MessageContent</w:t>
      </w:r>
      <w:proofErr w:type="spellEnd"/>
      <w:r w:rsidRPr="00384E57">
        <w:rPr>
          <w:rStyle w:val="VerbatimChar"/>
        </w:rPr>
        <w:t>": {</w:t>
      </w:r>
    </w:p>
    <w:p w:rsidRPr="00384E57" w:rsidR="00384E57" w:rsidP="0082130C" w:rsidRDefault="00384E57" w14:paraId="71E9AB3A" w14:textId="77777777">
      <w:pPr>
        <w:pStyle w:val="SourceCode"/>
        <w:rPr>
          <w:rStyle w:val="VerbatimChar"/>
        </w:rPr>
      </w:pPr>
      <w:r w:rsidRPr="00384E57">
        <w:rPr>
          <w:rStyle w:val="VerbatimChar"/>
        </w:rPr>
        <w:t xml:space="preserve">        "type": "object",</w:t>
      </w:r>
    </w:p>
    <w:p w:rsidRPr="00384E57" w:rsidR="00384E57" w:rsidP="0082130C" w:rsidRDefault="00384E57" w14:paraId="2C5AB723" w14:textId="77777777">
      <w:pPr>
        <w:pStyle w:val="SourceCode"/>
        <w:rPr>
          <w:rStyle w:val="VerbatimChar"/>
        </w:rPr>
      </w:pPr>
      <w:r w:rsidRPr="00384E57">
        <w:rPr>
          <w:rStyle w:val="VerbatimChar"/>
        </w:rPr>
        <w:t xml:space="preserve">        "properties": {</w:t>
      </w:r>
    </w:p>
    <w:p w:rsidRPr="00384E57" w:rsidR="00384E57" w:rsidP="0082130C" w:rsidRDefault="00384E57" w14:paraId="2F307A87" w14:textId="77777777">
      <w:pPr>
        <w:pStyle w:val="SourceCode"/>
        <w:rPr>
          <w:rStyle w:val="VerbatimChar"/>
        </w:rPr>
      </w:pPr>
      <w:r w:rsidRPr="00384E57">
        <w:rPr>
          <w:rStyle w:val="VerbatimChar"/>
        </w:rPr>
        <w:t xml:space="preserve">          "</w:t>
      </w:r>
      <w:proofErr w:type="spellStart"/>
      <w:r w:rsidRPr="00384E57">
        <w:rPr>
          <w:rStyle w:val="VerbatimChar"/>
        </w:rPr>
        <w:t>mediaType</w:t>
      </w:r>
      <w:proofErr w:type="spellEnd"/>
      <w:r w:rsidRPr="00384E57">
        <w:rPr>
          <w:rStyle w:val="VerbatimChar"/>
        </w:rPr>
        <w:t>": {</w:t>
      </w:r>
    </w:p>
    <w:p w:rsidRPr="00384E57" w:rsidR="00384E57" w:rsidP="0082130C" w:rsidRDefault="00384E57" w14:paraId="71D96B73" w14:textId="77777777">
      <w:pPr>
        <w:pStyle w:val="SourceCode"/>
        <w:rPr>
          <w:rStyle w:val="VerbatimChar"/>
        </w:rPr>
      </w:pPr>
      <w:r w:rsidRPr="00384E57">
        <w:rPr>
          <w:rStyle w:val="VerbatimChar"/>
        </w:rPr>
        <w:lastRenderedPageBreak/>
        <w:t xml:space="preserve">            "type": "string",</w:t>
      </w:r>
    </w:p>
    <w:p w:rsidRPr="00384E57" w:rsidR="00384E57" w:rsidP="0082130C" w:rsidRDefault="00384E57" w14:paraId="3CFC15E3" w14:textId="77777777">
      <w:pPr>
        <w:pStyle w:val="SourceCode"/>
        <w:rPr>
          <w:rStyle w:val="VerbatimChar"/>
        </w:rPr>
      </w:pPr>
      <w:r w:rsidRPr="00384E57">
        <w:rPr>
          <w:rStyle w:val="VerbatimChar"/>
        </w:rPr>
        <w:t xml:space="preserve">            "description": "The MIME type of the content. If not present, it is assumed to be the same as the Content-Type of the request/response body."</w:t>
      </w:r>
    </w:p>
    <w:p w:rsidRPr="00384E57" w:rsidR="00384E57" w:rsidP="0082130C" w:rsidRDefault="00384E57" w14:paraId="2DE069BA" w14:textId="77777777">
      <w:pPr>
        <w:pStyle w:val="SourceCode"/>
        <w:rPr>
          <w:rStyle w:val="VerbatimChar"/>
        </w:rPr>
      </w:pPr>
      <w:r w:rsidRPr="00384E57">
        <w:rPr>
          <w:rStyle w:val="VerbatimChar"/>
        </w:rPr>
        <w:t xml:space="preserve">          },</w:t>
      </w:r>
    </w:p>
    <w:p w:rsidRPr="00384E57" w:rsidR="00384E57" w:rsidP="0082130C" w:rsidRDefault="00384E57" w14:paraId="1544CA42" w14:textId="77777777">
      <w:pPr>
        <w:pStyle w:val="SourceCode"/>
        <w:rPr>
          <w:rStyle w:val="VerbatimChar"/>
        </w:rPr>
      </w:pPr>
      <w:r w:rsidRPr="00384E57">
        <w:rPr>
          <w:rStyle w:val="VerbatimChar"/>
        </w:rPr>
        <w:t xml:space="preserve">          "content": {</w:t>
      </w:r>
    </w:p>
    <w:p w:rsidRPr="00384E57" w:rsidR="00384E57" w:rsidP="0082130C" w:rsidRDefault="00384E57" w14:paraId="0B0FF69C" w14:textId="77777777">
      <w:pPr>
        <w:pStyle w:val="SourceCode"/>
        <w:rPr>
          <w:rStyle w:val="VerbatimChar"/>
        </w:rPr>
      </w:pPr>
      <w:r w:rsidRPr="00384E57">
        <w:rPr>
          <w:rStyle w:val="VerbatimChar"/>
        </w:rPr>
        <w:t xml:space="preserve">            "type": "object",</w:t>
      </w:r>
    </w:p>
    <w:p w:rsidRPr="00384E57" w:rsidR="00384E57" w:rsidP="0082130C" w:rsidRDefault="00384E57" w14:paraId="7E746DB9" w14:textId="77777777">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rsidRPr="00384E57" w:rsidR="00384E57" w:rsidP="0082130C" w:rsidRDefault="00384E57" w14:paraId="53A2551B" w14:textId="77777777">
      <w:pPr>
        <w:pStyle w:val="SourceCode"/>
        <w:rPr>
          <w:rStyle w:val="VerbatimChar"/>
        </w:rPr>
      </w:pPr>
      <w:r w:rsidRPr="00384E57">
        <w:rPr>
          <w:rStyle w:val="VerbatimChar"/>
        </w:rPr>
        <w:t xml:space="preserve">          }</w:t>
      </w:r>
    </w:p>
    <w:p w:rsidRPr="00384E57" w:rsidR="00384E57" w:rsidP="0082130C" w:rsidRDefault="00384E57" w14:paraId="15A7D33D" w14:textId="77777777">
      <w:pPr>
        <w:pStyle w:val="SourceCode"/>
        <w:rPr>
          <w:rStyle w:val="VerbatimChar"/>
        </w:rPr>
      </w:pPr>
      <w:r w:rsidRPr="00384E57">
        <w:rPr>
          <w:rStyle w:val="VerbatimChar"/>
        </w:rPr>
        <w:t xml:space="preserve">        },</w:t>
      </w:r>
    </w:p>
    <w:p w:rsidRPr="00384E57" w:rsidR="00384E57" w:rsidP="0082130C" w:rsidRDefault="00384E57" w14:paraId="625F8A3F" w14:textId="77777777">
      <w:pPr>
        <w:pStyle w:val="SourceCode"/>
        <w:rPr>
          <w:rStyle w:val="VerbatimChar"/>
        </w:rPr>
      </w:pPr>
      <w:r w:rsidRPr="00384E57">
        <w:rPr>
          <w:rStyle w:val="VerbatimChar"/>
        </w:rPr>
        <w:t xml:space="preserve">        "required": [</w:t>
      </w:r>
    </w:p>
    <w:p w:rsidRPr="00384E57" w:rsidR="00384E57" w:rsidP="0082130C" w:rsidRDefault="00384E57" w14:paraId="064790D8" w14:textId="77777777">
      <w:pPr>
        <w:pStyle w:val="SourceCode"/>
        <w:rPr>
          <w:rStyle w:val="VerbatimChar"/>
        </w:rPr>
      </w:pPr>
      <w:r w:rsidRPr="00384E57">
        <w:rPr>
          <w:rStyle w:val="VerbatimChar"/>
        </w:rPr>
        <w:t xml:space="preserve">          "content"</w:t>
      </w:r>
    </w:p>
    <w:p w:rsidRPr="00384E57" w:rsidR="00384E57" w:rsidP="0082130C" w:rsidRDefault="00384E57" w14:paraId="028C6EE9" w14:textId="77777777">
      <w:pPr>
        <w:pStyle w:val="SourceCode"/>
        <w:rPr>
          <w:rStyle w:val="VerbatimChar"/>
        </w:rPr>
      </w:pPr>
      <w:r w:rsidRPr="00384E57">
        <w:rPr>
          <w:rStyle w:val="VerbatimChar"/>
        </w:rPr>
        <w:t xml:space="preserve">        ]</w:t>
      </w:r>
    </w:p>
    <w:p w:rsidR="00384E57" w:rsidP="0082130C" w:rsidRDefault="00384E57" w14:paraId="47F0A204" w14:textId="4973A9DC">
      <w:pPr>
        <w:pStyle w:val="SourceCode"/>
        <w:rPr>
          <w:rStyle w:val="VerbatimChar"/>
        </w:rPr>
      </w:pPr>
      <w:r w:rsidRPr="00384E57">
        <w:rPr>
          <w:rStyle w:val="VerbatimChar"/>
        </w:rPr>
        <w:t xml:space="preserve">      }</w:t>
      </w:r>
    </w:p>
    <w:p w:rsidRPr="00414966" w:rsidR="00384E57" w:rsidP="00414966" w:rsidRDefault="00384E57" w14:paraId="75484418" w14:textId="13DB0821">
      <w:pPr>
        <w:pStyle w:val="Heading2"/>
        <w:rPr>
          <w:rStyle w:val="VerbatimChar"/>
          <w:sz w:val="27"/>
        </w:rPr>
      </w:pPr>
      <w:bookmarkStart w:name="_Toc29288980" w:id="353"/>
      <w:proofErr w:type="spellStart"/>
      <w:r w:rsidRPr="00414966">
        <w:t>MessageType</w:t>
      </w:r>
      <w:bookmarkEnd w:id="353"/>
      <w:proofErr w:type="spellEnd"/>
    </w:p>
    <w:p w:rsidRPr="00384E57" w:rsidR="00384E57" w:rsidP="0082130C" w:rsidRDefault="00384E57" w14:paraId="22C5FBBE" w14:textId="77777777">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MessageType</w:t>
      </w:r>
      <w:proofErr w:type="spellEnd"/>
      <w:r w:rsidRPr="00384E57">
        <w:rPr>
          <w:rStyle w:val="VerbatimChar"/>
        </w:rPr>
        <w:t>": {</w:t>
      </w:r>
    </w:p>
    <w:p w:rsidRPr="00384E57" w:rsidR="00384E57" w:rsidP="0082130C" w:rsidRDefault="00384E57" w14:paraId="20575AC1" w14:textId="77777777">
      <w:pPr>
        <w:pStyle w:val="SourceCode"/>
        <w:rPr>
          <w:rStyle w:val="VerbatimChar"/>
        </w:rPr>
      </w:pPr>
      <w:r w:rsidRPr="00384E57">
        <w:rPr>
          <w:rStyle w:val="VerbatimChar"/>
        </w:rPr>
        <w:t xml:space="preserve">        "type": "string",</w:t>
      </w:r>
    </w:p>
    <w:p w:rsidRPr="00384E57" w:rsidR="00384E57" w:rsidP="0082130C" w:rsidRDefault="00384E57" w14:paraId="52415077" w14:textId="77777777">
      <w:pPr>
        <w:pStyle w:val="SourceCode"/>
        <w:rPr>
          <w:rStyle w:val="VerbatimChar"/>
        </w:rPr>
      </w:pPr>
      <w:r w:rsidRPr="00384E57">
        <w:rPr>
          <w:rStyle w:val="VerbatimChar"/>
        </w:rPr>
        <w:t xml:space="preserve">        "</w:t>
      </w:r>
      <w:proofErr w:type="spellStart"/>
      <w:r w:rsidRPr="00384E57">
        <w:rPr>
          <w:rStyle w:val="VerbatimChar"/>
        </w:rPr>
        <w:t>enum</w:t>
      </w:r>
      <w:proofErr w:type="spellEnd"/>
      <w:r w:rsidRPr="00384E57">
        <w:rPr>
          <w:rStyle w:val="VerbatimChar"/>
        </w:rPr>
        <w:t>": [</w:t>
      </w:r>
    </w:p>
    <w:p w:rsidRPr="00384E57" w:rsidR="00384E57" w:rsidP="0082130C" w:rsidRDefault="00384E57" w14:paraId="2EB8C178" w14:textId="77777777">
      <w:pPr>
        <w:pStyle w:val="SourceCode"/>
        <w:rPr>
          <w:rStyle w:val="VerbatimChar"/>
        </w:rPr>
      </w:pPr>
      <w:r w:rsidRPr="00384E57">
        <w:rPr>
          <w:rStyle w:val="VerbatimChar"/>
        </w:rPr>
        <w:t xml:space="preserve">          "Request",</w:t>
      </w:r>
    </w:p>
    <w:p w:rsidRPr="00384E57" w:rsidR="00384E57" w:rsidP="0082130C" w:rsidRDefault="00384E57" w14:paraId="00E2E314" w14:textId="77777777">
      <w:pPr>
        <w:pStyle w:val="SourceCode"/>
        <w:rPr>
          <w:rStyle w:val="VerbatimChar"/>
        </w:rPr>
      </w:pPr>
      <w:r w:rsidRPr="00384E57">
        <w:rPr>
          <w:rStyle w:val="VerbatimChar"/>
        </w:rPr>
        <w:t xml:space="preserve">          "Response",</w:t>
      </w:r>
    </w:p>
    <w:p w:rsidRPr="00384E57" w:rsidR="00384E57" w:rsidP="0082130C" w:rsidRDefault="00384E57" w14:paraId="1B2E1883" w14:textId="77777777">
      <w:pPr>
        <w:pStyle w:val="SourceCode"/>
        <w:rPr>
          <w:rStyle w:val="VerbatimChar"/>
        </w:rPr>
      </w:pPr>
      <w:r w:rsidRPr="00384E57">
        <w:rPr>
          <w:rStyle w:val="VerbatimChar"/>
        </w:rPr>
        <w:t xml:space="preserve">          "Publication"</w:t>
      </w:r>
    </w:p>
    <w:p w:rsidRPr="00384E57" w:rsidR="00384E57" w:rsidP="0082130C" w:rsidRDefault="00384E57" w14:paraId="526F0D71" w14:textId="77777777">
      <w:pPr>
        <w:pStyle w:val="SourceCode"/>
        <w:rPr>
          <w:rStyle w:val="VerbatimChar"/>
        </w:rPr>
      </w:pPr>
      <w:r w:rsidRPr="00384E57">
        <w:rPr>
          <w:rStyle w:val="VerbatimChar"/>
        </w:rPr>
        <w:t xml:space="preserve">        ]</w:t>
      </w:r>
    </w:p>
    <w:p w:rsidR="00384E57" w:rsidP="0082130C" w:rsidRDefault="00384E57" w14:paraId="096381B5" w14:textId="77777777">
      <w:pPr>
        <w:pStyle w:val="SourceCode"/>
        <w:rPr>
          <w:rStyle w:val="VerbatimChar"/>
        </w:rPr>
      </w:pPr>
      <w:r w:rsidRPr="00384E57">
        <w:rPr>
          <w:rStyle w:val="VerbatimChar"/>
        </w:rPr>
        <w:t xml:space="preserve">      }</w:t>
      </w:r>
    </w:p>
    <w:p w:rsidR="005D2F4F" w:rsidP="00414966" w:rsidRDefault="005D2F4F" w14:paraId="7F775996" w14:textId="494BD0EA">
      <w:pPr>
        <w:pStyle w:val="Heading2"/>
      </w:pPr>
      <w:bookmarkStart w:name="_SecurityToken" w:id="354"/>
      <w:bookmarkStart w:name="_Toc29288981" w:id="355"/>
      <w:bookmarkEnd w:id="354"/>
      <w:r>
        <w:t>Notification</w:t>
      </w:r>
      <w:bookmarkEnd w:id="355"/>
    </w:p>
    <w:p w:rsidRPr="005D2F4F" w:rsidR="005D2F4F" w:rsidP="005D2F4F" w:rsidRDefault="005D2F4F" w14:paraId="4D80A0EC" w14:textId="77777777">
      <w:pPr>
        <w:pStyle w:val="SourceCode"/>
        <w:rPr>
          <w:rStyle w:val="VerbatimChar"/>
        </w:rPr>
      </w:pPr>
      <w:r w:rsidRPr="005D2F4F">
        <w:rPr>
          <w:rStyle w:val="VerbatimChar"/>
        </w:rPr>
        <w:t>"Notification": {</w:t>
      </w:r>
    </w:p>
    <w:p w:rsidRPr="005D2F4F" w:rsidR="005D2F4F" w:rsidP="005D2F4F" w:rsidRDefault="005D2F4F" w14:paraId="5AAA680E" w14:textId="77777777">
      <w:pPr>
        <w:pStyle w:val="SourceCode"/>
        <w:rPr>
          <w:rStyle w:val="VerbatimChar"/>
        </w:rPr>
      </w:pPr>
      <w:r w:rsidRPr="005D2F4F">
        <w:rPr>
          <w:rStyle w:val="VerbatimChar"/>
        </w:rPr>
        <w:t xml:space="preserve">        "type": "object",</w:t>
      </w:r>
    </w:p>
    <w:p w:rsidRPr="005D2F4F" w:rsidR="005D2F4F" w:rsidP="005D2F4F" w:rsidRDefault="005D2F4F" w14:paraId="5666D79F" w14:textId="77777777">
      <w:pPr>
        <w:pStyle w:val="SourceCode"/>
        <w:rPr>
          <w:rStyle w:val="VerbatimChar"/>
        </w:rPr>
      </w:pPr>
      <w:r w:rsidRPr="005D2F4F">
        <w:rPr>
          <w:rStyle w:val="VerbatimChar"/>
        </w:rPr>
        <w:t xml:space="preserve">        "description": "Represents a notification to a listener about a publication, request, or response message.\</w:t>
      </w:r>
      <w:proofErr w:type="spellStart"/>
      <w:r w:rsidRPr="005D2F4F">
        <w:rPr>
          <w:rStyle w:val="VerbatimChar"/>
        </w:rPr>
        <w:t>nTopic</w:t>
      </w:r>
      <w:proofErr w:type="spellEnd"/>
      <w:r w:rsidRPr="005D2F4F">
        <w:rPr>
          <w:rStyle w:val="VerbatimChar"/>
        </w:rPr>
        <w:t xml:space="preserve"> and </w:t>
      </w:r>
      <w:proofErr w:type="spellStart"/>
      <w:r w:rsidRPr="005D2F4F">
        <w:rPr>
          <w:rStyle w:val="VerbatimChar"/>
        </w:rPr>
        <w:t>RequestMessageID</w:t>
      </w:r>
      <w:proofErr w:type="spellEnd"/>
      <w:r w:rsidRPr="005D2F4F">
        <w:rPr>
          <w:rStyle w:val="VerbatimChar"/>
        </w:rPr>
        <w:t xml:space="preserve"> are mutually exclusive.",</w:t>
      </w:r>
    </w:p>
    <w:p w:rsidRPr="005D2F4F" w:rsidR="005D2F4F" w:rsidP="005D2F4F" w:rsidRDefault="005D2F4F" w14:paraId="426AD63D" w14:textId="77777777">
      <w:pPr>
        <w:pStyle w:val="SourceCode"/>
        <w:rPr>
          <w:rStyle w:val="VerbatimChar"/>
        </w:rPr>
      </w:pPr>
      <w:r w:rsidRPr="005D2F4F">
        <w:rPr>
          <w:rStyle w:val="VerbatimChar"/>
        </w:rPr>
        <w:t xml:space="preserve">        "properties": {</w:t>
      </w:r>
    </w:p>
    <w:p w:rsidRPr="005D2F4F" w:rsidR="005D2F4F" w:rsidP="005D2F4F" w:rsidRDefault="005D2F4F" w14:paraId="17A9B615" w14:textId="77777777">
      <w:pPr>
        <w:pStyle w:val="SourceCode"/>
        <w:rPr>
          <w:rStyle w:val="VerbatimChar"/>
        </w:rPr>
      </w:pPr>
      <w:r w:rsidRPr="005D2F4F">
        <w:rPr>
          <w:rStyle w:val="VerbatimChar"/>
        </w:rPr>
        <w:t xml:space="preserve">          "</w:t>
      </w:r>
      <w:proofErr w:type="spellStart"/>
      <w:r w:rsidRPr="005D2F4F">
        <w:rPr>
          <w:rStyle w:val="VerbatimChar"/>
        </w:rPr>
        <w:t>sessionId</w:t>
      </w:r>
      <w:proofErr w:type="spellEnd"/>
      <w:r w:rsidRPr="005D2F4F">
        <w:rPr>
          <w:rStyle w:val="VerbatimChar"/>
        </w:rPr>
        <w:t>": {</w:t>
      </w:r>
    </w:p>
    <w:p w:rsidRPr="005D2F4F" w:rsidR="005D2F4F" w:rsidP="005D2F4F" w:rsidRDefault="005D2F4F" w14:paraId="64BB07E3" w14:textId="77777777">
      <w:pPr>
        <w:pStyle w:val="SourceCode"/>
        <w:rPr>
          <w:rStyle w:val="VerbatimChar"/>
        </w:rPr>
      </w:pPr>
      <w:r w:rsidRPr="005D2F4F">
        <w:rPr>
          <w:rStyle w:val="VerbatimChar"/>
        </w:rPr>
        <w:t xml:space="preserve">            "type": "string"</w:t>
      </w:r>
    </w:p>
    <w:p w:rsidRPr="005D2F4F" w:rsidR="005D2F4F" w:rsidP="005D2F4F" w:rsidRDefault="005D2F4F" w14:paraId="762A7B82" w14:textId="77777777">
      <w:pPr>
        <w:pStyle w:val="SourceCode"/>
        <w:rPr>
          <w:rStyle w:val="VerbatimChar"/>
        </w:rPr>
      </w:pPr>
      <w:r w:rsidRPr="005D2F4F">
        <w:rPr>
          <w:rStyle w:val="VerbatimChar"/>
        </w:rPr>
        <w:t xml:space="preserve">          },</w:t>
      </w:r>
    </w:p>
    <w:p w:rsidRPr="005D2F4F" w:rsidR="005D2F4F" w:rsidP="005D2F4F" w:rsidRDefault="005D2F4F" w14:paraId="56D12795" w14:textId="77777777">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 {</w:t>
      </w:r>
    </w:p>
    <w:p w:rsidRPr="005D2F4F" w:rsidR="005D2F4F" w:rsidP="005D2F4F" w:rsidRDefault="005D2F4F" w14:paraId="30E854A0" w14:textId="77777777">
      <w:pPr>
        <w:pStyle w:val="SourceCode"/>
        <w:rPr>
          <w:rStyle w:val="VerbatimChar"/>
        </w:rPr>
      </w:pPr>
      <w:r w:rsidRPr="005D2F4F">
        <w:rPr>
          <w:rStyle w:val="VerbatimChar"/>
        </w:rPr>
        <w:t xml:space="preserve">            "type": "string"</w:t>
      </w:r>
    </w:p>
    <w:p w:rsidRPr="005D2F4F" w:rsidR="005D2F4F" w:rsidP="005D2F4F" w:rsidRDefault="005D2F4F" w14:paraId="5C033B44" w14:textId="77777777">
      <w:pPr>
        <w:pStyle w:val="SourceCode"/>
        <w:rPr>
          <w:rStyle w:val="VerbatimChar"/>
        </w:rPr>
      </w:pPr>
      <w:r w:rsidRPr="005D2F4F">
        <w:rPr>
          <w:rStyle w:val="VerbatimChar"/>
        </w:rPr>
        <w:t xml:space="preserve">          },</w:t>
      </w:r>
    </w:p>
    <w:p w:rsidRPr="005D2F4F" w:rsidR="005D2F4F" w:rsidP="005D2F4F" w:rsidRDefault="005D2F4F" w14:paraId="030581F0" w14:textId="77777777">
      <w:pPr>
        <w:pStyle w:val="SourceCode"/>
        <w:rPr>
          <w:rStyle w:val="VerbatimChar"/>
        </w:rPr>
      </w:pPr>
      <w:r w:rsidRPr="005D2F4F">
        <w:rPr>
          <w:rStyle w:val="VerbatimChar"/>
        </w:rPr>
        <w:t xml:space="preserve">          "topics": {</w:t>
      </w:r>
    </w:p>
    <w:p w:rsidRPr="005D2F4F" w:rsidR="005D2F4F" w:rsidP="005D2F4F" w:rsidRDefault="005D2F4F" w14:paraId="05568CB0" w14:textId="77777777">
      <w:pPr>
        <w:pStyle w:val="SourceCode"/>
        <w:rPr>
          <w:rStyle w:val="VerbatimChar"/>
        </w:rPr>
      </w:pPr>
      <w:r w:rsidRPr="005D2F4F">
        <w:rPr>
          <w:rStyle w:val="VerbatimChar"/>
        </w:rPr>
        <w:t xml:space="preserve">            "type": "array",</w:t>
      </w:r>
    </w:p>
    <w:p w:rsidRPr="005D2F4F" w:rsidR="005D2F4F" w:rsidP="005D2F4F" w:rsidRDefault="005D2F4F" w14:paraId="645FEDC4" w14:textId="77777777">
      <w:pPr>
        <w:pStyle w:val="SourceCode"/>
        <w:rPr>
          <w:rStyle w:val="VerbatimChar"/>
        </w:rPr>
      </w:pPr>
      <w:r w:rsidRPr="005D2F4F">
        <w:rPr>
          <w:rStyle w:val="VerbatimChar"/>
        </w:rPr>
        <w:t xml:space="preserve">            "items": {</w:t>
      </w:r>
    </w:p>
    <w:p w:rsidRPr="005D2F4F" w:rsidR="005D2F4F" w:rsidP="005D2F4F" w:rsidRDefault="005D2F4F" w14:paraId="4F316105" w14:textId="77777777">
      <w:pPr>
        <w:pStyle w:val="SourceCode"/>
        <w:rPr>
          <w:rStyle w:val="VerbatimChar"/>
        </w:rPr>
      </w:pPr>
      <w:r w:rsidRPr="005D2F4F">
        <w:rPr>
          <w:rStyle w:val="VerbatimChar"/>
        </w:rPr>
        <w:t xml:space="preserve">              "type": "string"</w:t>
      </w:r>
    </w:p>
    <w:p w:rsidRPr="005D2F4F" w:rsidR="005D2F4F" w:rsidP="005D2F4F" w:rsidRDefault="005D2F4F" w14:paraId="3463CBCB" w14:textId="77777777">
      <w:pPr>
        <w:pStyle w:val="SourceCode"/>
        <w:rPr>
          <w:rStyle w:val="VerbatimChar"/>
        </w:rPr>
      </w:pPr>
      <w:r w:rsidRPr="005D2F4F">
        <w:rPr>
          <w:rStyle w:val="VerbatimChar"/>
        </w:rPr>
        <w:t xml:space="preserve">            }</w:t>
      </w:r>
    </w:p>
    <w:p w:rsidRPr="005D2F4F" w:rsidR="005D2F4F" w:rsidP="005D2F4F" w:rsidRDefault="005D2F4F" w14:paraId="738DEF74" w14:textId="77777777">
      <w:pPr>
        <w:pStyle w:val="SourceCode"/>
        <w:rPr>
          <w:rStyle w:val="VerbatimChar"/>
        </w:rPr>
      </w:pPr>
      <w:r w:rsidRPr="005D2F4F">
        <w:rPr>
          <w:rStyle w:val="VerbatimChar"/>
        </w:rPr>
        <w:t xml:space="preserve">          },</w:t>
      </w:r>
    </w:p>
    <w:p w:rsidRPr="005D2F4F" w:rsidR="005D2F4F" w:rsidP="005D2F4F" w:rsidRDefault="005D2F4F" w14:paraId="272824A3" w14:textId="77777777">
      <w:pPr>
        <w:pStyle w:val="SourceCode"/>
        <w:rPr>
          <w:rStyle w:val="VerbatimChar"/>
        </w:rPr>
      </w:pPr>
      <w:r w:rsidRPr="005D2F4F">
        <w:rPr>
          <w:rStyle w:val="VerbatimChar"/>
        </w:rPr>
        <w:t xml:space="preserve">          "</w:t>
      </w:r>
      <w:proofErr w:type="spellStart"/>
      <w:r w:rsidRPr="005D2F4F">
        <w:rPr>
          <w:rStyle w:val="VerbatimChar"/>
        </w:rPr>
        <w:t>requestMessageId</w:t>
      </w:r>
      <w:proofErr w:type="spellEnd"/>
      <w:r w:rsidRPr="005D2F4F">
        <w:rPr>
          <w:rStyle w:val="VerbatimChar"/>
        </w:rPr>
        <w:t>": {</w:t>
      </w:r>
    </w:p>
    <w:p w:rsidRPr="005D2F4F" w:rsidR="005D2F4F" w:rsidP="005D2F4F" w:rsidRDefault="005D2F4F" w14:paraId="4A123F7B" w14:textId="77777777">
      <w:pPr>
        <w:pStyle w:val="SourceCode"/>
        <w:rPr>
          <w:rStyle w:val="VerbatimChar"/>
        </w:rPr>
      </w:pPr>
      <w:r w:rsidRPr="005D2F4F">
        <w:rPr>
          <w:rStyle w:val="VerbatimChar"/>
        </w:rPr>
        <w:t xml:space="preserve">            "type": "string"</w:t>
      </w:r>
    </w:p>
    <w:p w:rsidRPr="005D2F4F" w:rsidR="005D2F4F" w:rsidP="005D2F4F" w:rsidRDefault="005D2F4F" w14:paraId="391A295A" w14:textId="77777777">
      <w:pPr>
        <w:pStyle w:val="SourceCode"/>
        <w:rPr>
          <w:rStyle w:val="VerbatimChar"/>
        </w:rPr>
      </w:pPr>
      <w:r w:rsidRPr="005D2F4F">
        <w:rPr>
          <w:rStyle w:val="VerbatimChar"/>
        </w:rPr>
        <w:t xml:space="preserve">          }</w:t>
      </w:r>
    </w:p>
    <w:p w:rsidRPr="005D2F4F" w:rsidR="005D2F4F" w:rsidP="005D2F4F" w:rsidRDefault="005D2F4F" w14:paraId="3BB1291A" w14:textId="77777777">
      <w:pPr>
        <w:pStyle w:val="SourceCode"/>
        <w:rPr>
          <w:rStyle w:val="VerbatimChar"/>
        </w:rPr>
      </w:pPr>
      <w:r w:rsidRPr="005D2F4F">
        <w:rPr>
          <w:rStyle w:val="VerbatimChar"/>
        </w:rPr>
        <w:t xml:space="preserve">        },</w:t>
      </w:r>
    </w:p>
    <w:p w:rsidRPr="005D2F4F" w:rsidR="005D2F4F" w:rsidP="005D2F4F" w:rsidRDefault="005D2F4F" w14:paraId="1682A842" w14:textId="77777777">
      <w:pPr>
        <w:pStyle w:val="SourceCode"/>
        <w:rPr>
          <w:rStyle w:val="VerbatimChar"/>
        </w:rPr>
      </w:pPr>
      <w:r w:rsidRPr="005D2F4F">
        <w:rPr>
          <w:rStyle w:val="VerbatimChar"/>
        </w:rPr>
        <w:t xml:space="preserve">        "required": [</w:t>
      </w:r>
    </w:p>
    <w:p w:rsidRPr="005D2F4F" w:rsidR="005D2F4F" w:rsidP="005D2F4F" w:rsidRDefault="005D2F4F" w14:paraId="2D7DAF57" w14:textId="77777777">
      <w:pPr>
        <w:pStyle w:val="SourceCode"/>
        <w:rPr>
          <w:rStyle w:val="VerbatimChar"/>
        </w:rPr>
      </w:pPr>
      <w:r w:rsidRPr="005D2F4F">
        <w:rPr>
          <w:rStyle w:val="VerbatimChar"/>
        </w:rPr>
        <w:t xml:space="preserve">          "</w:t>
      </w:r>
      <w:proofErr w:type="spellStart"/>
      <w:r w:rsidRPr="005D2F4F">
        <w:rPr>
          <w:rStyle w:val="VerbatimChar"/>
        </w:rPr>
        <w:t>sessionId</w:t>
      </w:r>
      <w:proofErr w:type="spellEnd"/>
      <w:r w:rsidRPr="005D2F4F">
        <w:rPr>
          <w:rStyle w:val="VerbatimChar"/>
        </w:rPr>
        <w:t>",</w:t>
      </w:r>
    </w:p>
    <w:p w:rsidRPr="005D2F4F" w:rsidR="005D2F4F" w:rsidP="005D2F4F" w:rsidRDefault="005D2F4F" w14:paraId="49BC5B65" w14:textId="77777777">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w:t>
      </w:r>
    </w:p>
    <w:p w:rsidRPr="005D2F4F" w:rsidR="005D2F4F" w:rsidP="005D2F4F" w:rsidRDefault="005D2F4F" w14:paraId="5A0B13C5" w14:textId="77777777">
      <w:pPr>
        <w:pStyle w:val="SourceCode"/>
        <w:rPr>
          <w:rStyle w:val="VerbatimChar"/>
        </w:rPr>
      </w:pPr>
      <w:r w:rsidRPr="005D2F4F">
        <w:rPr>
          <w:rStyle w:val="VerbatimChar"/>
        </w:rPr>
        <w:t xml:space="preserve">        ]</w:t>
      </w:r>
    </w:p>
    <w:p w:rsidRPr="00384E57" w:rsidR="005D2F4F" w:rsidP="005D2F4F" w:rsidRDefault="005D2F4F" w14:paraId="16E712D1" w14:textId="760263D9">
      <w:pPr>
        <w:pStyle w:val="SourceCode"/>
        <w:rPr>
          <w:rStyle w:val="VerbatimChar"/>
        </w:rPr>
      </w:pPr>
      <w:r w:rsidRPr="005D2F4F">
        <w:rPr>
          <w:rStyle w:val="VerbatimChar"/>
        </w:rPr>
        <w:t xml:space="preserve">      }</w:t>
      </w:r>
    </w:p>
    <w:p w:rsidR="00CE30F5" w:rsidP="00414966" w:rsidRDefault="00CE30F5" w14:paraId="2C1E8F2B" w14:textId="25C130BC">
      <w:pPr>
        <w:pStyle w:val="Heading2"/>
      </w:pPr>
      <w:bookmarkStart w:name="_Toc29288982" w:id="356"/>
      <w:proofErr w:type="spellStart"/>
      <w:r>
        <w:lastRenderedPageBreak/>
        <w:t>SecurityToken</w:t>
      </w:r>
      <w:bookmarkEnd w:id="356"/>
      <w:proofErr w:type="spellEnd"/>
    </w:p>
    <w:p w:rsidRPr="00384E57" w:rsidR="0094399B" w:rsidP="0094399B" w:rsidRDefault="0094399B" w14:paraId="3B6928C4" w14:textId="77777777">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SecurityToken</w:t>
      </w:r>
      <w:proofErr w:type="spellEnd"/>
      <w:r w:rsidRPr="00384E57">
        <w:rPr>
          <w:rStyle w:val="VerbatimChar"/>
        </w:rPr>
        <w:t>": {</w:t>
      </w:r>
    </w:p>
    <w:p w:rsidRPr="00384E57" w:rsidR="0094399B" w:rsidP="0094399B" w:rsidRDefault="0094399B" w14:paraId="4C4DAE76" w14:textId="77777777">
      <w:pPr>
        <w:pStyle w:val="SourceCode"/>
        <w:rPr>
          <w:rStyle w:val="VerbatimChar"/>
        </w:rPr>
      </w:pPr>
      <w:r w:rsidRPr="00384E57">
        <w:rPr>
          <w:rStyle w:val="VerbatimChar"/>
        </w:rPr>
        <w:t xml:space="preserve">        "type": "object",</w:t>
      </w:r>
    </w:p>
    <w:p w:rsidRPr="00384E57" w:rsidR="0094399B" w:rsidP="0094399B" w:rsidRDefault="0094399B" w14:paraId="5B2AB4BD" w14:textId="77777777">
      <w:pPr>
        <w:pStyle w:val="SourceCode"/>
        <w:rPr>
          <w:rStyle w:val="VerbatimChar"/>
        </w:rPr>
      </w:pPr>
      <w:r w:rsidRPr="00384E57">
        <w:rPr>
          <w:rStyle w:val="VerbatimChar"/>
        </w:rPr>
        <w:t xml:space="preserve">        "description": "Exact security token types are implementation specific. Support must be provided for at least </w:t>
      </w:r>
      <w:proofErr w:type="spellStart"/>
      <w:r w:rsidRPr="00384E57">
        <w:rPr>
          <w:rStyle w:val="VerbatimChar"/>
        </w:rPr>
        <w:t>UsernameToken</w:t>
      </w:r>
      <w:proofErr w:type="spellEnd"/>
      <w:r w:rsidRPr="00384E57">
        <w:rPr>
          <w:rStyle w:val="VerbatimChar"/>
        </w:rPr>
        <w:t>.",</w:t>
      </w:r>
    </w:p>
    <w:p w:rsidRPr="00384E57" w:rsidR="0094399B" w:rsidP="0094399B" w:rsidRDefault="0094399B" w14:paraId="1064A8A1" w14:textId="77777777">
      <w:pPr>
        <w:pStyle w:val="SourceCode"/>
        <w:rPr>
          <w:rStyle w:val="VerbatimChar"/>
        </w:rPr>
      </w:pPr>
      <w:r w:rsidRPr="00384E57">
        <w:rPr>
          <w:rStyle w:val="VerbatimChar"/>
        </w:rPr>
        <w:t xml:space="preserve">        "</w:t>
      </w:r>
      <w:proofErr w:type="spellStart"/>
      <w:r w:rsidRPr="00384E57">
        <w:rPr>
          <w:rStyle w:val="VerbatimChar"/>
        </w:rPr>
        <w:t>anyOf</w:t>
      </w:r>
      <w:proofErr w:type="spellEnd"/>
      <w:r w:rsidRPr="00384E57">
        <w:rPr>
          <w:rStyle w:val="VerbatimChar"/>
        </w:rPr>
        <w:t>": [</w:t>
      </w:r>
    </w:p>
    <w:p w:rsidRPr="00384E57" w:rsidR="0094399B" w:rsidP="0094399B" w:rsidRDefault="0094399B" w14:paraId="00A5E688" w14:textId="77777777">
      <w:pPr>
        <w:pStyle w:val="SourceCode"/>
        <w:rPr>
          <w:rStyle w:val="VerbatimChar"/>
        </w:rPr>
      </w:pPr>
      <w:r w:rsidRPr="00384E57">
        <w:rPr>
          <w:rStyle w:val="VerbatimChar"/>
        </w:rPr>
        <w:t xml:space="preserve">          {</w:t>
      </w:r>
    </w:p>
    <w:p w:rsidRPr="00384E57" w:rsidR="0094399B" w:rsidP="0094399B" w:rsidRDefault="0094399B" w14:paraId="7789B22A" w14:textId="77777777">
      <w:pPr>
        <w:pStyle w:val="SourceCode"/>
        <w:rPr>
          <w:rStyle w:val="VerbatimChar"/>
        </w:rPr>
      </w:pPr>
      <w:r w:rsidRPr="00384E57">
        <w:rPr>
          <w:rStyle w:val="VerbatimChar"/>
        </w:rPr>
        <w:t xml:space="preserve">            "$ref": "#/components/schemas/</w:t>
      </w:r>
      <w:proofErr w:type="spellStart"/>
      <w:r w:rsidRPr="00384E57">
        <w:rPr>
          <w:rStyle w:val="VerbatimChar"/>
        </w:rPr>
        <w:t>UsernameToken</w:t>
      </w:r>
      <w:proofErr w:type="spellEnd"/>
      <w:r w:rsidRPr="00384E57">
        <w:rPr>
          <w:rStyle w:val="VerbatimChar"/>
        </w:rPr>
        <w:t>"</w:t>
      </w:r>
    </w:p>
    <w:p w:rsidRPr="00384E57" w:rsidR="0094399B" w:rsidP="0094399B" w:rsidRDefault="0094399B" w14:paraId="7884EF64" w14:textId="77777777">
      <w:pPr>
        <w:pStyle w:val="SourceCode"/>
        <w:rPr>
          <w:rStyle w:val="VerbatimChar"/>
        </w:rPr>
      </w:pPr>
      <w:r w:rsidRPr="00384E57">
        <w:rPr>
          <w:rStyle w:val="VerbatimChar"/>
        </w:rPr>
        <w:t xml:space="preserve">          }</w:t>
      </w:r>
    </w:p>
    <w:p w:rsidRPr="00384E57" w:rsidR="0094399B" w:rsidP="0094399B" w:rsidRDefault="0094399B" w14:paraId="1EE0B78E" w14:textId="77777777">
      <w:pPr>
        <w:pStyle w:val="SourceCode"/>
        <w:rPr>
          <w:rStyle w:val="VerbatimChar"/>
        </w:rPr>
      </w:pPr>
      <w:r w:rsidRPr="00384E57">
        <w:rPr>
          <w:rStyle w:val="VerbatimChar"/>
        </w:rPr>
        <w:t xml:space="preserve">        ],</w:t>
      </w:r>
    </w:p>
    <w:p w:rsidRPr="00384E57" w:rsidR="0094399B" w:rsidP="0094399B" w:rsidRDefault="0094399B" w14:paraId="2DEE8F8A" w14:textId="77777777">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rsidRPr="00384E57" w:rsidR="0094399B" w:rsidP="0094399B" w:rsidRDefault="0094399B" w14:paraId="675FB75E" w14:textId="04BA5C9F">
      <w:pPr>
        <w:pStyle w:val="SourceCode"/>
        <w:rPr>
          <w:rStyle w:val="VerbatimChar"/>
        </w:rPr>
      </w:pPr>
      <w:r w:rsidRPr="00384E57">
        <w:rPr>
          <w:rStyle w:val="VerbatimChar"/>
        </w:rPr>
        <w:t xml:space="preserve">      }</w:t>
      </w:r>
    </w:p>
    <w:p w:rsidR="0020690B" w:rsidP="0094399B" w:rsidRDefault="0020690B" w14:paraId="7F6C609B" w14:textId="2C1FB484">
      <w:pPr>
        <w:pStyle w:val="Heading2"/>
      </w:pPr>
      <w:bookmarkStart w:name="_Toc29288983" w:id="357"/>
      <w:r>
        <w:t>Session</w:t>
      </w:r>
      <w:bookmarkEnd w:id="357"/>
    </w:p>
    <w:p w:rsidRPr="0020690B" w:rsidR="0020690B" w:rsidP="0020690B" w:rsidRDefault="0020690B" w14:paraId="6BEA41FC" w14:textId="77777777">
      <w:pPr>
        <w:pStyle w:val="SourceCode"/>
        <w:rPr>
          <w:rStyle w:val="VerbatimChar"/>
        </w:rPr>
      </w:pPr>
      <w:r w:rsidRPr="0020690B">
        <w:rPr>
          <w:rStyle w:val="VerbatimChar"/>
        </w:rPr>
        <w:t>"Session": {</w:t>
      </w:r>
    </w:p>
    <w:p w:rsidRPr="0020690B" w:rsidR="0020690B" w:rsidP="0020690B" w:rsidRDefault="0020690B" w14:paraId="14F25FEE" w14:textId="77777777">
      <w:pPr>
        <w:pStyle w:val="SourceCode"/>
        <w:rPr>
          <w:rStyle w:val="VerbatimChar"/>
        </w:rPr>
      </w:pPr>
      <w:r w:rsidRPr="0020690B">
        <w:rPr>
          <w:rStyle w:val="VerbatimChar"/>
        </w:rPr>
        <w:t xml:space="preserve">        "type": "object",</w:t>
      </w:r>
    </w:p>
    <w:p w:rsidRPr="0020690B" w:rsidR="0020690B" w:rsidP="0020690B" w:rsidRDefault="0020690B" w14:paraId="3156D8D8" w14:textId="77777777">
      <w:pPr>
        <w:pStyle w:val="SourceCode"/>
        <w:rPr>
          <w:rStyle w:val="VerbatimChar"/>
        </w:rPr>
      </w:pPr>
      <w:r w:rsidRPr="0020690B">
        <w:rPr>
          <w:rStyle w:val="VerbatimChar"/>
        </w:rPr>
        <w:t xml:space="preserve">        "properties": {</w:t>
      </w:r>
    </w:p>
    <w:p w:rsidRPr="0020690B" w:rsidR="0020690B" w:rsidP="0020690B" w:rsidRDefault="0020690B" w14:paraId="6BC9B6D3" w14:textId="77777777">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 {</w:t>
      </w:r>
    </w:p>
    <w:p w:rsidRPr="0020690B" w:rsidR="0020690B" w:rsidP="0020690B" w:rsidRDefault="0020690B" w14:paraId="3477AD1F" w14:textId="77777777">
      <w:pPr>
        <w:pStyle w:val="SourceCode"/>
        <w:rPr>
          <w:rStyle w:val="VerbatimChar"/>
        </w:rPr>
      </w:pPr>
      <w:r w:rsidRPr="0020690B">
        <w:rPr>
          <w:rStyle w:val="VerbatimChar"/>
        </w:rPr>
        <w:t xml:space="preserve">            "type": "string"</w:t>
      </w:r>
    </w:p>
    <w:p w:rsidRPr="0020690B" w:rsidR="0020690B" w:rsidP="0020690B" w:rsidRDefault="0020690B" w14:paraId="6E394A76" w14:textId="77777777">
      <w:pPr>
        <w:pStyle w:val="SourceCode"/>
        <w:rPr>
          <w:rStyle w:val="VerbatimChar"/>
        </w:rPr>
      </w:pPr>
      <w:r w:rsidRPr="0020690B">
        <w:rPr>
          <w:rStyle w:val="VerbatimChar"/>
        </w:rPr>
        <w:t xml:space="preserve">          },</w:t>
      </w:r>
    </w:p>
    <w:p w:rsidRPr="0020690B" w:rsidR="0020690B" w:rsidP="0020690B" w:rsidRDefault="0020690B" w14:paraId="26EA86A8" w14:textId="77777777">
      <w:pPr>
        <w:pStyle w:val="SourceCode"/>
        <w:rPr>
          <w:rStyle w:val="VerbatimChar"/>
        </w:rPr>
      </w:pPr>
      <w:r w:rsidRPr="0020690B">
        <w:rPr>
          <w:rStyle w:val="VerbatimChar"/>
        </w:rPr>
        <w:t xml:space="preserve">          "</w:t>
      </w:r>
      <w:proofErr w:type="spellStart"/>
      <w:r w:rsidRPr="0020690B">
        <w:rPr>
          <w:rStyle w:val="VerbatimChar"/>
        </w:rPr>
        <w:t>sessionType</w:t>
      </w:r>
      <w:proofErr w:type="spellEnd"/>
      <w:r w:rsidRPr="0020690B">
        <w:rPr>
          <w:rStyle w:val="VerbatimChar"/>
        </w:rPr>
        <w:t>": {</w:t>
      </w:r>
    </w:p>
    <w:p w:rsidRPr="0020690B" w:rsidR="0020690B" w:rsidP="0020690B" w:rsidRDefault="0020690B" w14:paraId="0E3CA331" w14:textId="77777777">
      <w:pPr>
        <w:pStyle w:val="SourceCode"/>
        <w:rPr>
          <w:rStyle w:val="VerbatimChar"/>
        </w:rPr>
      </w:pPr>
      <w:r w:rsidRPr="0020690B">
        <w:rPr>
          <w:rStyle w:val="VerbatimChar"/>
        </w:rPr>
        <w:t xml:space="preserve">            "$ref": "#/components/schemas/</w:t>
      </w:r>
      <w:proofErr w:type="spellStart"/>
      <w:r w:rsidRPr="0020690B">
        <w:rPr>
          <w:rStyle w:val="VerbatimChar"/>
        </w:rPr>
        <w:t>SessionType</w:t>
      </w:r>
      <w:proofErr w:type="spellEnd"/>
      <w:r w:rsidRPr="0020690B">
        <w:rPr>
          <w:rStyle w:val="VerbatimChar"/>
        </w:rPr>
        <w:t>"</w:t>
      </w:r>
    </w:p>
    <w:p w:rsidRPr="0020690B" w:rsidR="0020690B" w:rsidP="0020690B" w:rsidRDefault="0020690B" w14:paraId="474D3F34" w14:textId="77777777">
      <w:pPr>
        <w:pStyle w:val="SourceCode"/>
        <w:rPr>
          <w:rStyle w:val="VerbatimChar"/>
        </w:rPr>
      </w:pPr>
      <w:r w:rsidRPr="0020690B">
        <w:rPr>
          <w:rStyle w:val="VerbatimChar"/>
        </w:rPr>
        <w:t xml:space="preserve">          },</w:t>
      </w:r>
    </w:p>
    <w:p w:rsidRPr="0020690B" w:rsidR="0020690B" w:rsidP="0020690B" w:rsidRDefault="0020690B" w14:paraId="797E94C4" w14:textId="77777777">
      <w:pPr>
        <w:pStyle w:val="SourceCode"/>
        <w:rPr>
          <w:rStyle w:val="VerbatimChar"/>
        </w:rPr>
      </w:pPr>
      <w:r w:rsidRPr="0020690B">
        <w:rPr>
          <w:rStyle w:val="VerbatimChar"/>
        </w:rPr>
        <w:t xml:space="preserve">          "</w:t>
      </w:r>
      <w:proofErr w:type="spellStart"/>
      <w:r w:rsidRPr="0020690B">
        <w:rPr>
          <w:rStyle w:val="VerbatimChar"/>
        </w:rPr>
        <w:t>listenerUrl</w:t>
      </w:r>
      <w:proofErr w:type="spellEnd"/>
      <w:r w:rsidRPr="0020690B">
        <w:rPr>
          <w:rStyle w:val="VerbatimChar"/>
        </w:rPr>
        <w:t>": {</w:t>
      </w:r>
    </w:p>
    <w:p w:rsidRPr="0020690B" w:rsidR="0020690B" w:rsidP="0020690B" w:rsidRDefault="0020690B" w14:paraId="081E0C1B" w14:textId="77777777">
      <w:pPr>
        <w:pStyle w:val="SourceCode"/>
        <w:rPr>
          <w:rStyle w:val="VerbatimChar"/>
        </w:rPr>
      </w:pPr>
      <w:r w:rsidRPr="0020690B">
        <w:rPr>
          <w:rStyle w:val="VerbatimChar"/>
        </w:rPr>
        <w:t xml:space="preserve">            "type": "string",</w:t>
      </w:r>
    </w:p>
    <w:p w:rsidRPr="0020690B" w:rsidR="0020690B" w:rsidP="0020690B" w:rsidRDefault="0020690B" w14:paraId="03C326AD" w14:textId="77777777">
      <w:pPr>
        <w:pStyle w:val="SourceCode"/>
        <w:rPr>
          <w:rStyle w:val="VerbatimChar"/>
        </w:rPr>
      </w:pPr>
      <w:r w:rsidRPr="0020690B">
        <w:rPr>
          <w:rStyle w:val="VerbatimChar"/>
        </w:rPr>
        <w:t xml:space="preserve">            "format": "</w:t>
      </w:r>
      <w:proofErr w:type="spellStart"/>
      <w:r w:rsidRPr="0020690B">
        <w:rPr>
          <w:rStyle w:val="VerbatimChar"/>
        </w:rPr>
        <w:t>uri</w:t>
      </w:r>
      <w:proofErr w:type="spellEnd"/>
      <w:r w:rsidRPr="0020690B">
        <w:rPr>
          <w:rStyle w:val="VerbatimChar"/>
        </w:rPr>
        <w:t>"</w:t>
      </w:r>
    </w:p>
    <w:p w:rsidRPr="0020690B" w:rsidR="0020690B" w:rsidP="0020690B" w:rsidRDefault="0020690B" w14:paraId="70AF7D88" w14:textId="77777777">
      <w:pPr>
        <w:pStyle w:val="SourceCode"/>
        <w:rPr>
          <w:rStyle w:val="VerbatimChar"/>
        </w:rPr>
      </w:pPr>
      <w:r w:rsidRPr="0020690B">
        <w:rPr>
          <w:rStyle w:val="VerbatimChar"/>
        </w:rPr>
        <w:t xml:space="preserve">          },</w:t>
      </w:r>
    </w:p>
    <w:p w:rsidRPr="0020690B" w:rsidR="0020690B" w:rsidP="0020690B" w:rsidRDefault="0020690B" w14:paraId="176FBD93" w14:textId="77777777">
      <w:pPr>
        <w:pStyle w:val="SourceCode"/>
        <w:rPr>
          <w:rStyle w:val="VerbatimChar"/>
        </w:rPr>
      </w:pPr>
      <w:r w:rsidRPr="0020690B">
        <w:rPr>
          <w:rStyle w:val="VerbatimChar"/>
        </w:rPr>
        <w:t xml:space="preserve">          "topics": {</w:t>
      </w:r>
    </w:p>
    <w:p w:rsidRPr="0020690B" w:rsidR="0020690B" w:rsidP="0020690B" w:rsidRDefault="0020690B" w14:paraId="34C86AEC" w14:textId="77777777">
      <w:pPr>
        <w:pStyle w:val="SourceCode"/>
        <w:rPr>
          <w:rStyle w:val="VerbatimChar"/>
        </w:rPr>
      </w:pPr>
      <w:r w:rsidRPr="0020690B">
        <w:rPr>
          <w:rStyle w:val="VerbatimChar"/>
        </w:rPr>
        <w:t xml:space="preserve">            "type": "array",</w:t>
      </w:r>
    </w:p>
    <w:p w:rsidRPr="0020690B" w:rsidR="0020690B" w:rsidP="0020690B" w:rsidRDefault="0020690B" w14:paraId="07BAB442" w14:textId="77777777">
      <w:pPr>
        <w:pStyle w:val="SourceCode"/>
        <w:rPr>
          <w:rStyle w:val="VerbatimChar"/>
        </w:rPr>
      </w:pPr>
      <w:r w:rsidRPr="0020690B">
        <w:rPr>
          <w:rStyle w:val="VerbatimChar"/>
        </w:rPr>
        <w:t xml:space="preserve">            "items": {</w:t>
      </w:r>
    </w:p>
    <w:p w:rsidRPr="0020690B" w:rsidR="0020690B" w:rsidP="0020690B" w:rsidRDefault="0020690B" w14:paraId="20A1F742" w14:textId="77777777">
      <w:pPr>
        <w:pStyle w:val="SourceCode"/>
        <w:rPr>
          <w:rStyle w:val="VerbatimChar"/>
        </w:rPr>
      </w:pPr>
      <w:r w:rsidRPr="0020690B">
        <w:rPr>
          <w:rStyle w:val="VerbatimChar"/>
        </w:rPr>
        <w:t xml:space="preserve">              "type": "string"</w:t>
      </w:r>
    </w:p>
    <w:p w:rsidRPr="0020690B" w:rsidR="0020690B" w:rsidP="0020690B" w:rsidRDefault="0020690B" w14:paraId="00976A0F" w14:textId="77777777">
      <w:pPr>
        <w:pStyle w:val="SourceCode"/>
        <w:rPr>
          <w:rStyle w:val="VerbatimChar"/>
        </w:rPr>
      </w:pPr>
      <w:r w:rsidRPr="0020690B">
        <w:rPr>
          <w:rStyle w:val="VerbatimChar"/>
        </w:rPr>
        <w:t xml:space="preserve">            },</w:t>
      </w:r>
    </w:p>
    <w:p w:rsidRPr="0020690B" w:rsidR="0020690B" w:rsidP="0020690B" w:rsidRDefault="0020690B" w14:paraId="4BCC7513" w14:textId="77777777">
      <w:pPr>
        <w:pStyle w:val="SourceCode"/>
        <w:rPr>
          <w:rStyle w:val="VerbatimChar"/>
        </w:rPr>
      </w:pPr>
      <w:r w:rsidRPr="0020690B">
        <w:rPr>
          <w:rStyle w:val="VerbatimChar"/>
        </w:rPr>
        <w:t xml:space="preserve">            "</w:t>
      </w:r>
      <w:proofErr w:type="spellStart"/>
      <w:r w:rsidRPr="0020690B">
        <w:rPr>
          <w:rStyle w:val="VerbatimChar"/>
        </w:rPr>
        <w:t>minItems</w:t>
      </w:r>
      <w:proofErr w:type="spellEnd"/>
      <w:r w:rsidRPr="0020690B">
        <w:rPr>
          <w:rStyle w:val="VerbatimChar"/>
        </w:rPr>
        <w:t>": 1</w:t>
      </w:r>
    </w:p>
    <w:p w:rsidRPr="0020690B" w:rsidR="0020690B" w:rsidP="0020690B" w:rsidRDefault="0020690B" w14:paraId="7DB43982" w14:textId="77777777">
      <w:pPr>
        <w:pStyle w:val="SourceCode"/>
        <w:rPr>
          <w:rStyle w:val="VerbatimChar"/>
        </w:rPr>
      </w:pPr>
      <w:r w:rsidRPr="0020690B">
        <w:rPr>
          <w:rStyle w:val="VerbatimChar"/>
        </w:rPr>
        <w:t xml:space="preserve">          },</w:t>
      </w:r>
    </w:p>
    <w:p w:rsidRPr="0020690B" w:rsidR="0020690B" w:rsidP="0020690B" w:rsidRDefault="0020690B" w14:paraId="060F3334" w14:textId="77777777">
      <w:pPr>
        <w:pStyle w:val="SourceCode"/>
        <w:rPr>
          <w:rStyle w:val="VerbatimChar"/>
        </w:rPr>
      </w:pPr>
      <w:r w:rsidRPr="0020690B">
        <w:rPr>
          <w:rStyle w:val="VerbatimChar"/>
        </w:rPr>
        <w:t xml:space="preserve">          "</w:t>
      </w:r>
      <w:proofErr w:type="spellStart"/>
      <w:r w:rsidRPr="0020690B">
        <w:rPr>
          <w:rStyle w:val="VerbatimChar"/>
        </w:rPr>
        <w:t>XPathExpression</w:t>
      </w:r>
      <w:proofErr w:type="spellEnd"/>
      <w:r w:rsidRPr="0020690B">
        <w:rPr>
          <w:rStyle w:val="VerbatimChar"/>
        </w:rPr>
        <w:t>": {</w:t>
      </w:r>
    </w:p>
    <w:p w:rsidRPr="0020690B" w:rsidR="0020690B" w:rsidP="0020690B" w:rsidRDefault="0020690B" w14:paraId="102C18DA" w14:textId="77777777">
      <w:pPr>
        <w:pStyle w:val="SourceCode"/>
        <w:rPr>
          <w:rStyle w:val="VerbatimChar"/>
        </w:rPr>
      </w:pPr>
      <w:r w:rsidRPr="0020690B">
        <w:rPr>
          <w:rStyle w:val="VerbatimChar"/>
        </w:rPr>
        <w:t xml:space="preserve">            "type": "string"</w:t>
      </w:r>
    </w:p>
    <w:p w:rsidRPr="0020690B" w:rsidR="0020690B" w:rsidP="0020690B" w:rsidRDefault="0020690B" w14:paraId="06C21733" w14:textId="77777777">
      <w:pPr>
        <w:pStyle w:val="SourceCode"/>
        <w:rPr>
          <w:rStyle w:val="VerbatimChar"/>
        </w:rPr>
      </w:pPr>
      <w:r w:rsidRPr="0020690B">
        <w:rPr>
          <w:rStyle w:val="VerbatimChar"/>
        </w:rPr>
        <w:t xml:space="preserve">          },</w:t>
      </w:r>
    </w:p>
    <w:p w:rsidRPr="0020690B" w:rsidR="0020690B" w:rsidP="0020690B" w:rsidRDefault="0020690B" w14:paraId="5F00B540" w14:textId="77777777">
      <w:pPr>
        <w:pStyle w:val="SourceCode"/>
        <w:rPr>
          <w:rStyle w:val="VerbatimChar"/>
        </w:rPr>
      </w:pPr>
      <w:r w:rsidRPr="0020690B">
        <w:rPr>
          <w:rStyle w:val="VerbatimChar"/>
        </w:rPr>
        <w:t xml:space="preserve">          "</w:t>
      </w:r>
      <w:proofErr w:type="spellStart"/>
      <w:r w:rsidRPr="0020690B">
        <w:rPr>
          <w:rStyle w:val="VerbatimChar"/>
        </w:rPr>
        <w:t>XPathNamespace</w:t>
      </w:r>
      <w:proofErr w:type="spellEnd"/>
      <w:r w:rsidRPr="0020690B">
        <w:rPr>
          <w:rStyle w:val="VerbatimChar"/>
        </w:rPr>
        <w:t>": {</w:t>
      </w:r>
    </w:p>
    <w:p w:rsidRPr="0020690B" w:rsidR="0020690B" w:rsidP="0020690B" w:rsidRDefault="0020690B" w14:paraId="39363B28" w14:textId="77777777">
      <w:pPr>
        <w:pStyle w:val="SourceCode"/>
        <w:rPr>
          <w:rStyle w:val="VerbatimChar"/>
        </w:rPr>
      </w:pPr>
      <w:r w:rsidRPr="0020690B">
        <w:rPr>
          <w:rStyle w:val="VerbatimChar"/>
        </w:rPr>
        <w:t xml:space="preserve">            "type": "object",</w:t>
      </w:r>
    </w:p>
    <w:p w:rsidRPr="0020690B" w:rsidR="0020690B" w:rsidP="0020690B" w:rsidRDefault="0020690B" w14:paraId="70883E60" w14:textId="77777777">
      <w:pPr>
        <w:pStyle w:val="SourceCode"/>
        <w:rPr>
          <w:rStyle w:val="VerbatimChar"/>
        </w:rPr>
      </w:pPr>
      <w:r w:rsidRPr="0020690B">
        <w:rPr>
          <w:rStyle w:val="VerbatimChar"/>
        </w:rPr>
        <w:t xml:space="preserve">            "properties": {</w:t>
      </w:r>
    </w:p>
    <w:p w:rsidRPr="0020690B" w:rsidR="0020690B" w:rsidP="0020690B" w:rsidRDefault="0020690B" w14:paraId="35CDE8B4" w14:textId="77777777">
      <w:pPr>
        <w:pStyle w:val="SourceCode"/>
        <w:rPr>
          <w:rStyle w:val="VerbatimChar"/>
        </w:rPr>
      </w:pPr>
      <w:r w:rsidRPr="0020690B">
        <w:rPr>
          <w:rStyle w:val="VerbatimChar"/>
        </w:rPr>
        <w:t xml:space="preserve">              "prefix": {</w:t>
      </w:r>
    </w:p>
    <w:p w:rsidRPr="0020690B" w:rsidR="0020690B" w:rsidP="0020690B" w:rsidRDefault="0020690B" w14:paraId="376516BC" w14:textId="77777777">
      <w:pPr>
        <w:pStyle w:val="SourceCode"/>
        <w:rPr>
          <w:rStyle w:val="VerbatimChar"/>
        </w:rPr>
      </w:pPr>
      <w:r w:rsidRPr="0020690B">
        <w:rPr>
          <w:rStyle w:val="VerbatimChar"/>
        </w:rPr>
        <w:t xml:space="preserve">                "type": "string"</w:t>
      </w:r>
    </w:p>
    <w:p w:rsidRPr="0020690B" w:rsidR="0020690B" w:rsidP="0020690B" w:rsidRDefault="0020690B" w14:paraId="3C25FFDE" w14:textId="77777777">
      <w:pPr>
        <w:pStyle w:val="SourceCode"/>
        <w:rPr>
          <w:rStyle w:val="VerbatimChar"/>
        </w:rPr>
      </w:pPr>
      <w:r w:rsidRPr="0020690B">
        <w:rPr>
          <w:rStyle w:val="VerbatimChar"/>
        </w:rPr>
        <w:t xml:space="preserve">              },</w:t>
      </w:r>
    </w:p>
    <w:p w:rsidRPr="0020690B" w:rsidR="0020690B" w:rsidP="0020690B" w:rsidRDefault="0020690B" w14:paraId="18D5ABC3" w14:textId="77777777">
      <w:pPr>
        <w:pStyle w:val="SourceCode"/>
        <w:rPr>
          <w:rStyle w:val="VerbatimChar"/>
        </w:rPr>
      </w:pPr>
      <w:r w:rsidRPr="0020690B">
        <w:rPr>
          <w:rStyle w:val="VerbatimChar"/>
        </w:rPr>
        <w:t xml:space="preserve">              "namespace": {</w:t>
      </w:r>
    </w:p>
    <w:p w:rsidRPr="0020690B" w:rsidR="0020690B" w:rsidP="0020690B" w:rsidRDefault="0020690B" w14:paraId="582B0F96" w14:textId="77777777">
      <w:pPr>
        <w:pStyle w:val="SourceCode"/>
        <w:rPr>
          <w:rStyle w:val="VerbatimChar"/>
        </w:rPr>
      </w:pPr>
      <w:r w:rsidRPr="0020690B">
        <w:rPr>
          <w:rStyle w:val="VerbatimChar"/>
        </w:rPr>
        <w:t xml:space="preserve">                "type": "string"</w:t>
      </w:r>
    </w:p>
    <w:p w:rsidRPr="0020690B" w:rsidR="0020690B" w:rsidP="0020690B" w:rsidRDefault="0020690B" w14:paraId="0701CCBB" w14:textId="77777777">
      <w:pPr>
        <w:pStyle w:val="SourceCode"/>
        <w:rPr>
          <w:rStyle w:val="VerbatimChar"/>
        </w:rPr>
      </w:pPr>
      <w:r w:rsidRPr="0020690B">
        <w:rPr>
          <w:rStyle w:val="VerbatimChar"/>
        </w:rPr>
        <w:t xml:space="preserve">              }</w:t>
      </w:r>
    </w:p>
    <w:p w:rsidRPr="0020690B" w:rsidR="0020690B" w:rsidP="0020690B" w:rsidRDefault="0020690B" w14:paraId="6B17D03D" w14:textId="77777777">
      <w:pPr>
        <w:pStyle w:val="SourceCode"/>
        <w:rPr>
          <w:rStyle w:val="VerbatimChar"/>
        </w:rPr>
      </w:pPr>
      <w:r w:rsidRPr="0020690B">
        <w:rPr>
          <w:rStyle w:val="VerbatimChar"/>
        </w:rPr>
        <w:t xml:space="preserve">            }</w:t>
      </w:r>
    </w:p>
    <w:p w:rsidRPr="0020690B" w:rsidR="0020690B" w:rsidP="0020690B" w:rsidRDefault="0020690B" w14:paraId="0B9C97BE" w14:textId="77777777">
      <w:pPr>
        <w:pStyle w:val="SourceCode"/>
        <w:rPr>
          <w:rStyle w:val="VerbatimChar"/>
        </w:rPr>
      </w:pPr>
      <w:r w:rsidRPr="0020690B">
        <w:rPr>
          <w:rStyle w:val="VerbatimChar"/>
        </w:rPr>
        <w:t xml:space="preserve">          }</w:t>
      </w:r>
    </w:p>
    <w:p w:rsidRPr="0020690B" w:rsidR="0020690B" w:rsidP="0020690B" w:rsidRDefault="0020690B" w14:paraId="117616F0" w14:textId="77777777">
      <w:pPr>
        <w:pStyle w:val="SourceCode"/>
        <w:rPr>
          <w:rStyle w:val="VerbatimChar"/>
        </w:rPr>
      </w:pPr>
      <w:r w:rsidRPr="0020690B">
        <w:rPr>
          <w:rStyle w:val="VerbatimChar"/>
        </w:rPr>
        <w:t xml:space="preserve">        },</w:t>
      </w:r>
    </w:p>
    <w:p w:rsidRPr="0020690B" w:rsidR="0020690B" w:rsidP="0020690B" w:rsidRDefault="0020690B" w14:paraId="7A5AB087" w14:textId="77777777">
      <w:pPr>
        <w:pStyle w:val="SourceCode"/>
        <w:rPr>
          <w:rStyle w:val="VerbatimChar"/>
        </w:rPr>
      </w:pPr>
      <w:r w:rsidRPr="0020690B">
        <w:rPr>
          <w:rStyle w:val="VerbatimChar"/>
        </w:rPr>
        <w:t xml:space="preserve">        "required": [</w:t>
      </w:r>
    </w:p>
    <w:p w:rsidRPr="0020690B" w:rsidR="0020690B" w:rsidP="0020690B" w:rsidRDefault="0020690B" w14:paraId="043325DB" w14:textId="77777777">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w:t>
      </w:r>
    </w:p>
    <w:p w:rsidRPr="0020690B" w:rsidR="0020690B" w:rsidP="0020690B" w:rsidRDefault="0020690B" w14:paraId="393FEAF2" w14:textId="77777777">
      <w:pPr>
        <w:pStyle w:val="SourceCode"/>
        <w:rPr>
          <w:rStyle w:val="VerbatimChar"/>
        </w:rPr>
      </w:pPr>
      <w:r w:rsidRPr="0020690B">
        <w:rPr>
          <w:rStyle w:val="VerbatimChar"/>
        </w:rPr>
        <w:t xml:space="preserve">        ]</w:t>
      </w:r>
    </w:p>
    <w:p w:rsidRPr="00384E57" w:rsidR="0020690B" w:rsidP="0020690B" w:rsidRDefault="0020690B" w14:paraId="1D9242E4" w14:textId="7E40A92E">
      <w:pPr>
        <w:pStyle w:val="SourceCode"/>
        <w:rPr>
          <w:rStyle w:val="VerbatimChar"/>
        </w:rPr>
      </w:pPr>
      <w:r w:rsidRPr="0020690B">
        <w:rPr>
          <w:rStyle w:val="VerbatimChar"/>
        </w:rPr>
        <w:t xml:space="preserve">      }</w:t>
      </w:r>
    </w:p>
    <w:p w:rsidR="00C53A28" w:rsidP="0094399B" w:rsidRDefault="00C53A28" w14:paraId="1A5E11CE" w14:textId="06099DEA">
      <w:pPr>
        <w:pStyle w:val="Heading2"/>
      </w:pPr>
      <w:bookmarkStart w:name="_Toc29288984" w:id="358"/>
      <w:proofErr w:type="spellStart"/>
      <w:r>
        <w:lastRenderedPageBreak/>
        <w:t>SessionType</w:t>
      </w:r>
      <w:bookmarkEnd w:id="358"/>
      <w:proofErr w:type="spellEnd"/>
    </w:p>
    <w:p w:rsidRPr="005D0243" w:rsidR="005D0243" w:rsidP="005D0243" w:rsidRDefault="005D0243" w14:paraId="7A2121F6" w14:textId="77777777">
      <w:pPr>
        <w:pStyle w:val="SourceCode"/>
        <w:rPr>
          <w:rStyle w:val="VerbatimChar"/>
        </w:rPr>
      </w:pPr>
      <w:r w:rsidRPr="005D0243">
        <w:rPr>
          <w:rStyle w:val="VerbatimChar"/>
        </w:rPr>
        <w:t>"</w:t>
      </w:r>
      <w:proofErr w:type="spellStart"/>
      <w:r w:rsidRPr="005D0243">
        <w:rPr>
          <w:rStyle w:val="VerbatimChar"/>
        </w:rPr>
        <w:t>SessionType</w:t>
      </w:r>
      <w:proofErr w:type="spellEnd"/>
      <w:r w:rsidRPr="005D0243">
        <w:rPr>
          <w:rStyle w:val="VerbatimChar"/>
        </w:rPr>
        <w:t>": {</w:t>
      </w:r>
    </w:p>
    <w:p w:rsidRPr="005D0243" w:rsidR="005D0243" w:rsidP="005D0243" w:rsidRDefault="005D0243" w14:paraId="6420C537" w14:textId="77777777">
      <w:pPr>
        <w:pStyle w:val="SourceCode"/>
        <w:rPr>
          <w:rStyle w:val="VerbatimChar"/>
        </w:rPr>
      </w:pPr>
      <w:r w:rsidRPr="005D0243">
        <w:rPr>
          <w:rStyle w:val="VerbatimChar"/>
        </w:rPr>
        <w:t xml:space="preserve">        "type": "string",</w:t>
      </w:r>
    </w:p>
    <w:p w:rsidRPr="005D0243" w:rsidR="005D0243" w:rsidP="005D0243" w:rsidRDefault="005D0243" w14:paraId="583AA9B8" w14:textId="77777777">
      <w:pPr>
        <w:pStyle w:val="SourceCode"/>
        <w:rPr>
          <w:rStyle w:val="VerbatimChar"/>
        </w:rPr>
      </w:pPr>
      <w:r w:rsidRPr="005D0243">
        <w:rPr>
          <w:rStyle w:val="VerbatimChar"/>
        </w:rPr>
        <w:t xml:space="preserve">        "</w:t>
      </w:r>
      <w:proofErr w:type="spellStart"/>
      <w:r w:rsidRPr="005D0243">
        <w:rPr>
          <w:rStyle w:val="VerbatimChar"/>
        </w:rPr>
        <w:t>enum</w:t>
      </w:r>
      <w:proofErr w:type="spellEnd"/>
      <w:r w:rsidRPr="005D0243">
        <w:rPr>
          <w:rStyle w:val="VerbatimChar"/>
        </w:rPr>
        <w:t>": [</w:t>
      </w:r>
    </w:p>
    <w:p w:rsidRPr="005D0243" w:rsidR="005D0243" w:rsidP="005D0243" w:rsidRDefault="005D0243" w14:paraId="5D8DD068" w14:textId="77777777">
      <w:pPr>
        <w:pStyle w:val="SourceCode"/>
        <w:rPr>
          <w:rStyle w:val="VerbatimChar"/>
        </w:rPr>
      </w:pPr>
      <w:r w:rsidRPr="005D0243">
        <w:rPr>
          <w:rStyle w:val="VerbatimChar"/>
        </w:rPr>
        <w:t xml:space="preserve">          "</w:t>
      </w:r>
      <w:proofErr w:type="spellStart"/>
      <w:r w:rsidRPr="005D0243">
        <w:rPr>
          <w:rStyle w:val="VerbatimChar"/>
        </w:rPr>
        <w:t>PublicationProvider</w:t>
      </w:r>
      <w:proofErr w:type="spellEnd"/>
      <w:r w:rsidRPr="005D0243">
        <w:rPr>
          <w:rStyle w:val="VerbatimChar"/>
        </w:rPr>
        <w:t>",</w:t>
      </w:r>
    </w:p>
    <w:p w:rsidRPr="005D0243" w:rsidR="005D0243" w:rsidP="005D0243" w:rsidRDefault="005D0243" w14:paraId="24811A72" w14:textId="77777777">
      <w:pPr>
        <w:pStyle w:val="SourceCode"/>
        <w:rPr>
          <w:rStyle w:val="VerbatimChar"/>
        </w:rPr>
      </w:pPr>
      <w:r w:rsidRPr="005D0243">
        <w:rPr>
          <w:rStyle w:val="VerbatimChar"/>
        </w:rPr>
        <w:t xml:space="preserve">          "</w:t>
      </w:r>
      <w:proofErr w:type="spellStart"/>
      <w:r w:rsidRPr="005D0243">
        <w:rPr>
          <w:rStyle w:val="VerbatimChar"/>
        </w:rPr>
        <w:t>PublicationConsumer</w:t>
      </w:r>
      <w:proofErr w:type="spellEnd"/>
      <w:r w:rsidRPr="005D0243">
        <w:rPr>
          <w:rStyle w:val="VerbatimChar"/>
        </w:rPr>
        <w:t>",</w:t>
      </w:r>
    </w:p>
    <w:p w:rsidRPr="005D0243" w:rsidR="005D0243" w:rsidP="005D0243" w:rsidRDefault="005D0243" w14:paraId="07E05A23" w14:textId="77777777">
      <w:pPr>
        <w:pStyle w:val="SourceCode"/>
        <w:rPr>
          <w:rStyle w:val="VerbatimChar"/>
        </w:rPr>
      </w:pPr>
      <w:r w:rsidRPr="005D0243">
        <w:rPr>
          <w:rStyle w:val="VerbatimChar"/>
        </w:rPr>
        <w:t xml:space="preserve">          "</w:t>
      </w:r>
      <w:proofErr w:type="spellStart"/>
      <w:r w:rsidRPr="005D0243">
        <w:rPr>
          <w:rStyle w:val="VerbatimChar"/>
        </w:rPr>
        <w:t>RequestProvider</w:t>
      </w:r>
      <w:proofErr w:type="spellEnd"/>
      <w:r w:rsidRPr="005D0243">
        <w:rPr>
          <w:rStyle w:val="VerbatimChar"/>
        </w:rPr>
        <w:t>",</w:t>
      </w:r>
    </w:p>
    <w:p w:rsidRPr="005D0243" w:rsidR="005D0243" w:rsidP="005D0243" w:rsidRDefault="005D0243" w14:paraId="44EEB892" w14:textId="77777777">
      <w:pPr>
        <w:pStyle w:val="SourceCode"/>
        <w:rPr>
          <w:rStyle w:val="VerbatimChar"/>
        </w:rPr>
      </w:pPr>
      <w:r w:rsidRPr="005D0243">
        <w:rPr>
          <w:rStyle w:val="VerbatimChar"/>
        </w:rPr>
        <w:t xml:space="preserve">          "</w:t>
      </w:r>
      <w:proofErr w:type="spellStart"/>
      <w:r w:rsidRPr="005D0243">
        <w:rPr>
          <w:rStyle w:val="VerbatimChar"/>
        </w:rPr>
        <w:t>RequestConsumer</w:t>
      </w:r>
      <w:proofErr w:type="spellEnd"/>
      <w:r w:rsidRPr="005D0243">
        <w:rPr>
          <w:rStyle w:val="VerbatimChar"/>
        </w:rPr>
        <w:t>"</w:t>
      </w:r>
    </w:p>
    <w:p w:rsidRPr="005D0243" w:rsidR="005D0243" w:rsidP="005D0243" w:rsidRDefault="005D0243" w14:paraId="152B9A4D" w14:textId="77777777">
      <w:pPr>
        <w:pStyle w:val="SourceCode"/>
        <w:rPr>
          <w:rStyle w:val="VerbatimChar"/>
        </w:rPr>
      </w:pPr>
      <w:r w:rsidRPr="005D0243">
        <w:rPr>
          <w:rStyle w:val="VerbatimChar"/>
        </w:rPr>
        <w:t xml:space="preserve">        ]</w:t>
      </w:r>
    </w:p>
    <w:p w:rsidRPr="00384E57" w:rsidR="005D0243" w:rsidP="005D0243" w:rsidRDefault="005D0243" w14:paraId="0789C455" w14:textId="5305B79B">
      <w:pPr>
        <w:pStyle w:val="SourceCode"/>
        <w:rPr>
          <w:rStyle w:val="VerbatimChar"/>
        </w:rPr>
      </w:pPr>
      <w:r w:rsidRPr="005D0243">
        <w:rPr>
          <w:rStyle w:val="VerbatimChar"/>
        </w:rPr>
        <w:t xml:space="preserve">      }</w:t>
      </w:r>
    </w:p>
    <w:p w:rsidR="0094399B" w:rsidP="0094399B" w:rsidRDefault="0094399B" w14:paraId="517DA30B" w14:textId="4ED69D51">
      <w:pPr>
        <w:pStyle w:val="Heading2"/>
      </w:pPr>
      <w:bookmarkStart w:name="_Toc29288985" w:id="359"/>
      <w:proofErr w:type="spellStart"/>
      <w:r>
        <w:t>UsernameToken</w:t>
      </w:r>
      <w:bookmarkEnd w:id="359"/>
      <w:proofErr w:type="spellEnd"/>
    </w:p>
    <w:p w:rsidRPr="00384E57" w:rsidR="00384E57" w:rsidP="0094399B" w:rsidRDefault="00384E57" w14:paraId="5D55FCD9" w14:textId="0C8D579D">
      <w:pPr>
        <w:pStyle w:val="SourceCode"/>
        <w:rPr>
          <w:rStyle w:val="VerbatimChar"/>
        </w:rPr>
      </w:pPr>
      <w:r w:rsidRPr="00384E57">
        <w:rPr>
          <w:rStyle w:val="VerbatimChar"/>
        </w:rPr>
        <w:t xml:space="preserve"> "</w:t>
      </w:r>
      <w:proofErr w:type="spellStart"/>
      <w:r w:rsidRPr="00384E57">
        <w:rPr>
          <w:rStyle w:val="VerbatimChar"/>
        </w:rPr>
        <w:t>UsernameToken</w:t>
      </w:r>
      <w:proofErr w:type="spellEnd"/>
      <w:r w:rsidRPr="00384E57">
        <w:rPr>
          <w:rStyle w:val="VerbatimChar"/>
        </w:rPr>
        <w:t>": {</w:t>
      </w:r>
    </w:p>
    <w:p w:rsidRPr="00384E57" w:rsidR="00384E57" w:rsidP="0094399B" w:rsidRDefault="00384E57" w14:paraId="46D1F29D" w14:textId="77777777">
      <w:pPr>
        <w:pStyle w:val="SourceCode"/>
        <w:rPr>
          <w:rStyle w:val="VerbatimChar"/>
        </w:rPr>
      </w:pPr>
      <w:r w:rsidRPr="00384E57">
        <w:rPr>
          <w:rStyle w:val="VerbatimChar"/>
        </w:rPr>
        <w:t xml:space="preserve">        "type": "object",</w:t>
      </w:r>
    </w:p>
    <w:p w:rsidRPr="00384E57" w:rsidR="00384E57" w:rsidP="0094399B" w:rsidRDefault="00384E57" w14:paraId="7F554C72" w14:textId="77777777">
      <w:pPr>
        <w:pStyle w:val="SourceCode"/>
        <w:rPr>
          <w:rStyle w:val="VerbatimChar"/>
        </w:rPr>
      </w:pPr>
      <w:r w:rsidRPr="00384E57">
        <w:rPr>
          <w:rStyle w:val="VerbatimChar"/>
        </w:rPr>
        <w:t xml:space="preserve">        "properties": {</w:t>
      </w:r>
    </w:p>
    <w:p w:rsidRPr="00384E57" w:rsidR="00384E57" w:rsidP="0094399B" w:rsidRDefault="00384E57" w14:paraId="0662A256" w14:textId="77777777">
      <w:pPr>
        <w:pStyle w:val="SourceCode"/>
        <w:rPr>
          <w:rStyle w:val="VerbatimChar"/>
        </w:rPr>
      </w:pPr>
      <w:r w:rsidRPr="00384E57">
        <w:rPr>
          <w:rStyle w:val="VerbatimChar"/>
        </w:rPr>
        <w:t xml:space="preserve">          "username": {</w:t>
      </w:r>
    </w:p>
    <w:p w:rsidRPr="00384E57" w:rsidR="00384E57" w:rsidP="0094399B" w:rsidRDefault="00384E57" w14:paraId="10FA6688" w14:textId="77777777">
      <w:pPr>
        <w:pStyle w:val="SourceCode"/>
        <w:rPr>
          <w:rStyle w:val="VerbatimChar"/>
        </w:rPr>
      </w:pPr>
      <w:r w:rsidRPr="00384E57">
        <w:rPr>
          <w:rStyle w:val="VerbatimChar"/>
        </w:rPr>
        <w:t xml:space="preserve">            "type": "string"</w:t>
      </w:r>
    </w:p>
    <w:p w:rsidRPr="00384E57" w:rsidR="00384E57" w:rsidP="0094399B" w:rsidRDefault="00384E57" w14:paraId="713C261A" w14:textId="77777777">
      <w:pPr>
        <w:pStyle w:val="SourceCode"/>
        <w:rPr>
          <w:rStyle w:val="VerbatimChar"/>
        </w:rPr>
      </w:pPr>
      <w:r w:rsidRPr="00384E57">
        <w:rPr>
          <w:rStyle w:val="VerbatimChar"/>
        </w:rPr>
        <w:t xml:space="preserve">          },</w:t>
      </w:r>
    </w:p>
    <w:p w:rsidRPr="00384E57" w:rsidR="00384E57" w:rsidP="0094399B" w:rsidRDefault="00384E57" w14:paraId="2B8EA437" w14:textId="77777777">
      <w:pPr>
        <w:pStyle w:val="SourceCode"/>
        <w:rPr>
          <w:rStyle w:val="VerbatimChar"/>
        </w:rPr>
      </w:pPr>
      <w:r w:rsidRPr="00384E57">
        <w:rPr>
          <w:rStyle w:val="VerbatimChar"/>
        </w:rPr>
        <w:t xml:space="preserve">          "password": {</w:t>
      </w:r>
    </w:p>
    <w:p w:rsidRPr="00384E57" w:rsidR="00384E57" w:rsidP="0094399B" w:rsidRDefault="00384E57" w14:paraId="1A3E93B2" w14:textId="77777777">
      <w:pPr>
        <w:pStyle w:val="SourceCode"/>
        <w:rPr>
          <w:rStyle w:val="VerbatimChar"/>
        </w:rPr>
      </w:pPr>
      <w:r w:rsidRPr="00384E57">
        <w:rPr>
          <w:rStyle w:val="VerbatimChar"/>
        </w:rPr>
        <w:t xml:space="preserve">            "type": "string",</w:t>
      </w:r>
    </w:p>
    <w:p w:rsidRPr="00384E57" w:rsidR="00384E57" w:rsidP="0094399B" w:rsidRDefault="00384E57" w14:paraId="6DB4D29A" w14:textId="77777777">
      <w:pPr>
        <w:pStyle w:val="SourceCode"/>
        <w:rPr>
          <w:rStyle w:val="VerbatimChar"/>
        </w:rPr>
      </w:pPr>
      <w:r w:rsidRPr="00384E57">
        <w:rPr>
          <w:rStyle w:val="VerbatimChar"/>
        </w:rPr>
        <w:t xml:space="preserve">            "format": "password"</w:t>
      </w:r>
    </w:p>
    <w:p w:rsidRPr="00384E57" w:rsidR="00384E57" w:rsidP="0094399B" w:rsidRDefault="00384E57" w14:paraId="4D004DF6" w14:textId="77777777">
      <w:pPr>
        <w:pStyle w:val="SourceCode"/>
        <w:rPr>
          <w:rStyle w:val="VerbatimChar"/>
        </w:rPr>
      </w:pPr>
      <w:r w:rsidRPr="00384E57">
        <w:rPr>
          <w:rStyle w:val="VerbatimChar"/>
        </w:rPr>
        <w:t xml:space="preserve">          }</w:t>
      </w:r>
    </w:p>
    <w:p w:rsidRPr="00384E57" w:rsidR="00384E57" w:rsidP="0094399B" w:rsidRDefault="00384E57" w14:paraId="1FBBC57D" w14:textId="77777777">
      <w:pPr>
        <w:pStyle w:val="SourceCode"/>
        <w:rPr>
          <w:rStyle w:val="VerbatimChar"/>
        </w:rPr>
      </w:pPr>
      <w:r w:rsidRPr="00384E57">
        <w:rPr>
          <w:rStyle w:val="VerbatimChar"/>
        </w:rPr>
        <w:t xml:space="preserve">        },</w:t>
      </w:r>
    </w:p>
    <w:p w:rsidRPr="00384E57" w:rsidR="00384E57" w:rsidP="0094399B" w:rsidRDefault="00384E57" w14:paraId="01940E34" w14:textId="77777777">
      <w:pPr>
        <w:pStyle w:val="SourceCode"/>
        <w:rPr>
          <w:rStyle w:val="VerbatimChar"/>
        </w:rPr>
      </w:pPr>
      <w:r w:rsidRPr="00384E57">
        <w:rPr>
          <w:rStyle w:val="VerbatimChar"/>
        </w:rPr>
        <w:t xml:space="preserve">        "required": [</w:t>
      </w:r>
    </w:p>
    <w:p w:rsidRPr="00384E57" w:rsidR="00384E57" w:rsidP="0094399B" w:rsidRDefault="00384E57" w14:paraId="27F18070" w14:textId="77777777">
      <w:pPr>
        <w:pStyle w:val="SourceCode"/>
        <w:rPr>
          <w:rStyle w:val="VerbatimChar"/>
        </w:rPr>
      </w:pPr>
      <w:r w:rsidRPr="00384E57">
        <w:rPr>
          <w:rStyle w:val="VerbatimChar"/>
        </w:rPr>
        <w:t xml:space="preserve">          "password",</w:t>
      </w:r>
    </w:p>
    <w:p w:rsidRPr="00384E57" w:rsidR="00384E57" w:rsidP="0094399B" w:rsidRDefault="00384E57" w14:paraId="76D90E38" w14:textId="77777777">
      <w:pPr>
        <w:pStyle w:val="SourceCode"/>
        <w:rPr>
          <w:rStyle w:val="VerbatimChar"/>
        </w:rPr>
      </w:pPr>
      <w:r w:rsidRPr="00384E57">
        <w:rPr>
          <w:rStyle w:val="VerbatimChar"/>
        </w:rPr>
        <w:t xml:space="preserve">          "username"</w:t>
      </w:r>
    </w:p>
    <w:p w:rsidRPr="00384E57" w:rsidR="00384E57" w:rsidP="0094399B" w:rsidRDefault="00384E57" w14:paraId="00037545" w14:textId="77777777">
      <w:pPr>
        <w:pStyle w:val="SourceCode"/>
        <w:rPr>
          <w:rStyle w:val="VerbatimChar"/>
        </w:rPr>
      </w:pPr>
      <w:r w:rsidRPr="00384E57">
        <w:rPr>
          <w:rStyle w:val="VerbatimChar"/>
        </w:rPr>
        <w:t xml:space="preserve">        ]</w:t>
      </w:r>
    </w:p>
    <w:p w:rsidRPr="00384E57" w:rsidR="00781238" w:rsidP="0094399B" w:rsidRDefault="00384E57" w14:paraId="5357DF09" w14:textId="1FB677C3">
      <w:pPr>
        <w:pStyle w:val="SourceCode"/>
        <w:rPr>
          <w:rStyle w:val="VerbatimChar"/>
        </w:rPr>
      </w:pPr>
      <w:r w:rsidRPr="00384E57">
        <w:rPr>
          <w:rStyle w:val="VerbatimChar"/>
        </w:rPr>
        <w:t xml:space="preserve">      }</w:t>
      </w:r>
    </w:p>
    <w:p w:rsidR="00811CC4" w:rsidP="001936FB" w:rsidRDefault="00497EE1" w14:paraId="1D4B0A1D" w14:textId="1EC2C1AE">
      <w:pPr>
        <w:pStyle w:val="Heading1"/>
      </w:pPr>
      <w:bookmarkStart w:name="_Toc25357206" w:id="360"/>
      <w:bookmarkStart w:name="_Toc29288986" w:id="361"/>
      <w:r>
        <w:t>Security Architecture</w:t>
      </w:r>
      <w:bookmarkEnd w:id="360"/>
      <w:bookmarkEnd w:id="361"/>
    </w:p>
    <w:p w:rsidR="00967C82" w:rsidP="00967C82" w:rsidRDefault="00B03EA3" w14:paraId="57F514E0" w14:textId="7EBDD12D">
      <w:pPr>
        <w:pStyle w:val="BodyText"/>
      </w:pPr>
      <w:r>
        <w:t>The general Service Requirements only provide security requirements related to authenticating operations against the channels on which they will be performed. This section considers security from an inter-enterprise context</w:t>
      </w:r>
      <w:r w:rsidR="00B36AD0">
        <w:t>.</w:t>
      </w:r>
      <w:r>
        <w:t xml:space="preserve"> It defines 4 levels of security to which ISBM implementations may conform.</w:t>
      </w:r>
      <w:r w:rsidR="00B36AD0">
        <w:t xml:space="preserve"> In this version of </w:t>
      </w:r>
      <w:r>
        <w:t xml:space="preserve">the </w:t>
      </w:r>
      <w:r w:rsidR="00B36AD0">
        <w:t xml:space="preserve">specification, these security levels are introduced and briefly discussed. In </w:t>
      </w:r>
      <w:r>
        <w:t xml:space="preserve">future revisions </w:t>
      </w:r>
      <w:r w:rsidR="00B36AD0">
        <w:t xml:space="preserve">of </w:t>
      </w:r>
      <w:r>
        <w:t xml:space="preserve">this </w:t>
      </w:r>
      <w:r w:rsidR="00B36AD0">
        <w:t xml:space="preserve">specification, the following security levels will be </w:t>
      </w:r>
      <w:r>
        <w:t xml:space="preserve">associated with concrete requirements </w:t>
      </w:r>
      <w:r w:rsidR="00ED0A6C">
        <w:t>for the services in general and requirements for specific services where necessary</w:t>
      </w:r>
      <w:r w:rsidR="00B36AD0">
        <w:t>.</w:t>
      </w:r>
    </w:p>
    <w:p w:rsidR="00B36AD0" w:rsidP="00B36AD0" w:rsidRDefault="00B36AD0" w14:paraId="0C0262C4" w14:textId="62C94544">
      <w:pPr>
        <w:pStyle w:val="Heading2"/>
      </w:pPr>
      <w:bookmarkStart w:name="_Toc25357207" w:id="362"/>
      <w:bookmarkStart w:name="_Toc29288987" w:id="363"/>
      <w:r>
        <w:t>Security Level 1</w:t>
      </w:r>
      <w:bookmarkEnd w:id="362"/>
      <w:r w:rsidR="00B03EA3">
        <w:t xml:space="preserve"> – None</w:t>
      </w:r>
      <w:bookmarkEnd w:id="363"/>
    </w:p>
    <w:p w:rsidR="00ED0A6C" w:rsidP="00ED0A6C" w:rsidRDefault="00ED0A6C" w14:paraId="6978225C" w14:textId="6F378179">
      <w:pPr>
        <w:pStyle w:val="BodyText"/>
      </w:pPr>
      <w:r>
        <w:t>Security Level 1 is characterized by fulfilling no security criteria. That is:</w:t>
      </w:r>
    </w:p>
    <w:p w:rsidR="00ED0A6C" w:rsidP="00ED0A6C" w:rsidRDefault="00ED0A6C" w14:paraId="3F6EE0D0" w14:textId="7C601307">
      <w:pPr>
        <w:pStyle w:val="BodyText"/>
        <w:numPr>
          <w:ilvl w:val="0"/>
          <w:numId w:val="29"/>
        </w:numPr>
      </w:pPr>
      <w:r>
        <w:t>SSL/TLS are NOT used for transport layer security</w:t>
      </w:r>
    </w:p>
    <w:p w:rsidR="00ED0A6C" w:rsidP="00ED0A6C" w:rsidRDefault="00ED0A6C" w14:paraId="0CC6F745" w14:textId="520AC5D4">
      <w:pPr>
        <w:pStyle w:val="BodyText"/>
        <w:numPr>
          <w:ilvl w:val="0"/>
          <w:numId w:val="29"/>
        </w:numPr>
      </w:pPr>
      <w:r>
        <w:t>Security tokens are NOT used to secure channels, or tokens are exchanged in the clear without encryption</w:t>
      </w:r>
    </w:p>
    <w:p w:rsidR="00A14411" w:rsidP="00ED0A6C" w:rsidRDefault="00A14411" w14:paraId="02543BEC" w14:textId="677EBD48">
      <w:pPr>
        <w:pStyle w:val="BodyText"/>
        <w:numPr>
          <w:ilvl w:val="0"/>
          <w:numId w:val="29"/>
        </w:numPr>
      </w:pPr>
      <w:r>
        <w:t>Security tokens MAY or MAY NOT be stored encrypted, if used</w:t>
      </w:r>
    </w:p>
    <w:p w:rsidR="00ED0A6C" w:rsidP="00ED0A6C" w:rsidRDefault="00ED0A6C" w14:paraId="5CD5089C" w14:textId="5733D84A">
      <w:pPr>
        <w:pStyle w:val="BodyText"/>
        <w:numPr>
          <w:ilvl w:val="0"/>
          <w:numId w:val="29"/>
        </w:numPr>
      </w:pPr>
      <w:r>
        <w:t>Certificates are NOT used for confirming identity</w:t>
      </w:r>
    </w:p>
    <w:p w:rsidR="00ED0A6C" w:rsidP="00ED0A6C" w:rsidRDefault="00ED0A6C" w14:paraId="7AFD8019" w14:textId="26B2D70A">
      <w:pPr>
        <w:pStyle w:val="Heading3"/>
      </w:pPr>
      <w:bookmarkStart w:name="_Toc29288988" w:id="364"/>
      <w:r>
        <w:lastRenderedPageBreak/>
        <w:t>Usage Scenarios</w:t>
      </w:r>
      <w:bookmarkEnd w:id="364"/>
    </w:p>
    <w:p w:rsidR="00F774B2" w:rsidP="00ED0A6C" w:rsidRDefault="00F774B2" w14:paraId="68692159" w14:textId="520F21EF">
      <w:pPr>
        <w:pStyle w:val="BodyText"/>
      </w:pPr>
      <w:r>
        <w:t xml:space="preserve">This security level is </w:t>
      </w:r>
      <w:r w:rsidR="00A14411">
        <w:t>NOT RECOMMENDED</w:t>
      </w:r>
      <w:r w:rsidRPr="00967C82" w:rsidR="00967C82">
        <w:t xml:space="preserve"> for </w:t>
      </w:r>
      <w:r w:rsidRPr="00967C82">
        <w:t>production</w:t>
      </w:r>
      <w:r>
        <w:t xml:space="preserve"> environment</w:t>
      </w:r>
      <w:r w:rsidR="00A14411">
        <w:t xml:space="preserve">s. However, it MAY be suitable for use </w:t>
      </w:r>
      <w:r>
        <w:t>in</w:t>
      </w:r>
      <w:r w:rsidRPr="00967C82" w:rsidR="00967C82">
        <w:t xml:space="preserve"> development and testing </w:t>
      </w:r>
      <w:r>
        <w:t>environment</w:t>
      </w:r>
      <w:r w:rsidR="00A14411">
        <w:t>s</w:t>
      </w:r>
      <w:r w:rsidRPr="00967C82" w:rsidR="00967C82">
        <w:t xml:space="preserve">. </w:t>
      </w:r>
      <w:r>
        <w:t xml:space="preserve">It </w:t>
      </w:r>
      <w:r w:rsidR="00A14411">
        <w:t>MAY</w:t>
      </w:r>
      <w:r w:rsidRPr="00967C82" w:rsidR="00967C82">
        <w:t xml:space="preserve"> </w:t>
      </w:r>
      <w:r>
        <w:t xml:space="preserve">also be </w:t>
      </w:r>
      <w:r w:rsidRPr="00967C82" w:rsidR="00967C82">
        <w:t>use</w:t>
      </w:r>
      <w:r>
        <w:t>d</w:t>
      </w:r>
      <w:r w:rsidRPr="00967C82" w:rsidR="00967C82">
        <w:t xml:space="preserve"> in known restricted environments, </w:t>
      </w:r>
      <w:r w:rsidR="00A14411">
        <w:t>such as</w:t>
      </w:r>
      <w:r w:rsidRPr="00967C82" w:rsidR="00967C82">
        <w:t xml:space="preserve"> isolated networks.</w:t>
      </w:r>
    </w:p>
    <w:p w:rsidR="00F774B2" w:rsidP="00F774B2" w:rsidRDefault="00F774B2" w14:paraId="6AE170FA" w14:textId="31096F97">
      <w:pPr>
        <w:pStyle w:val="Heading2"/>
      </w:pPr>
      <w:bookmarkStart w:name="_Toc25357208" w:id="365"/>
      <w:bookmarkStart w:name="_Toc29288989" w:id="366"/>
      <w:r>
        <w:t>Security Level 2</w:t>
      </w:r>
      <w:bookmarkEnd w:id="365"/>
      <w:r w:rsidR="00A14411">
        <w:t xml:space="preserve"> – Core Security</w:t>
      </w:r>
      <w:bookmarkEnd w:id="366"/>
    </w:p>
    <w:p w:rsidR="00A14411" w:rsidP="00ED0A6C" w:rsidRDefault="00A14411" w14:paraId="0466933F" w14:textId="6CCBE198">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rsidR="00A14411" w:rsidP="00A14411" w:rsidRDefault="00F774B2" w14:paraId="7C228722" w14:textId="77777777">
      <w:pPr>
        <w:pStyle w:val="BodyText"/>
        <w:numPr>
          <w:ilvl w:val="0"/>
          <w:numId w:val="30"/>
        </w:numPr>
      </w:pPr>
      <w:r>
        <w:t>A</w:t>
      </w:r>
      <w:r w:rsidRPr="00967C82" w:rsidR="00967C82">
        <w:t xml:space="preserve">ll </w:t>
      </w:r>
      <w:r>
        <w:t xml:space="preserve">the </w:t>
      </w:r>
      <w:r w:rsidRPr="00967C82" w:rsidR="00967C82">
        <w:t xml:space="preserve">communications </w:t>
      </w:r>
      <w:r w:rsidR="00A14411">
        <w:t xml:space="preserve">MUST use transport layer security, e.g., </w:t>
      </w:r>
      <w:r w:rsidRPr="00967C82" w:rsidR="00967C82">
        <w:t>SSL/TLS</w:t>
      </w:r>
    </w:p>
    <w:p w:rsidR="00A14411" w:rsidP="00A14411" w:rsidRDefault="00F774B2" w14:paraId="5B3B6AE4" w14:textId="58A6FD5F">
      <w:pPr>
        <w:pStyle w:val="BodyText"/>
        <w:numPr>
          <w:ilvl w:val="0"/>
          <w:numId w:val="30"/>
        </w:numPr>
      </w:pPr>
      <w:r>
        <w:t xml:space="preserve">Security tokens </w:t>
      </w:r>
      <w:r w:rsidR="00A14411">
        <w:t>MAY be used but MUST be are stored encrypted by the ISBM Service Provider</w:t>
      </w:r>
    </w:p>
    <w:p w:rsidR="00A14411" w:rsidP="00A14411" w:rsidRDefault="00A14411" w14:paraId="3FBD06EC" w14:textId="77777777">
      <w:pPr>
        <w:pStyle w:val="BodyText"/>
        <w:numPr>
          <w:ilvl w:val="0"/>
          <w:numId w:val="30"/>
        </w:numPr>
      </w:pPr>
      <w:r>
        <w:t>B</w:t>
      </w:r>
      <w:r w:rsidRPr="00967C82" w:rsidR="00967C82">
        <w:t xml:space="preserve">est practices are used to exchange/configure security tokens </w:t>
      </w:r>
      <w:r>
        <w:t>out-of-band</w:t>
      </w:r>
    </w:p>
    <w:p w:rsidR="00F774B2" w:rsidP="00582953" w:rsidRDefault="00582953" w14:paraId="487BBD5B" w14:textId="1C1CC0C8">
      <w:pPr>
        <w:pStyle w:val="BodyText"/>
      </w:pPr>
      <w:r>
        <w:t>The Core Security level MAY also utilize Role-Based Access Control for configuring the services and performing their operations.</w:t>
      </w:r>
    </w:p>
    <w:p w:rsidR="00582953" w:rsidP="00582953" w:rsidRDefault="00582953" w14:paraId="37433DDE" w14:textId="02B251A4">
      <w:pPr>
        <w:pStyle w:val="Heading3"/>
      </w:pPr>
      <w:bookmarkStart w:name="_Toc29288990" w:id="367"/>
      <w:r>
        <w:t>Usage Scenarios</w:t>
      </w:r>
      <w:bookmarkEnd w:id="367"/>
    </w:p>
    <w:p w:rsidR="0060601E" w:rsidP="00582953" w:rsidRDefault="00582953" w14:paraId="09717293" w14:textId="46ADD130">
      <w:pPr>
        <w:pStyle w:val="BodyText"/>
      </w:pPr>
      <w:r>
        <w:t xml:space="preserve">The Core Security level MAY be used for production environments and is most appropriate for </w:t>
      </w:r>
      <w:r w:rsidRPr="00582953">
        <w:rPr>
          <w:i/>
          <w:iCs/>
        </w:rPr>
        <w:t>intra</w:t>
      </w:r>
      <w:r>
        <w:t xml:space="preserve">-enterprise connectivity. It is NOT RECOMMENDED for environments, even intra-enterprise environments, that </w:t>
      </w:r>
      <w:r w:rsidR="002B5B54">
        <w:t>require a higher level of security</w:t>
      </w:r>
      <w:r>
        <w:t>.</w:t>
      </w:r>
    </w:p>
    <w:p w:rsidR="0060601E" w:rsidP="0060601E" w:rsidRDefault="0060601E" w14:paraId="5C21577F" w14:textId="70C0A43E">
      <w:pPr>
        <w:pStyle w:val="Heading2"/>
      </w:pPr>
      <w:bookmarkStart w:name="_Toc25357209" w:id="368"/>
      <w:bookmarkStart w:name="_Toc29288991" w:id="369"/>
      <w:r>
        <w:t>Security Level 3</w:t>
      </w:r>
      <w:bookmarkEnd w:id="368"/>
      <w:r w:rsidR="00582953">
        <w:t xml:space="preserve"> – Inter-Enterprise Security</w:t>
      </w:r>
      <w:bookmarkEnd w:id="369"/>
    </w:p>
    <w:p w:rsidR="00582953" w:rsidP="00582953" w:rsidRDefault="00582953" w14:paraId="5CB22167" w14:textId="067B541E">
      <w:pPr>
        <w:pStyle w:val="BodyText"/>
      </w:pPr>
      <w:r>
        <w:t xml:space="preserve">Security Level 3, or Inter-Enterprise Security, includes all the requirements of Core Security and adds requirements suitable for an inter-enterprise context. </w:t>
      </w:r>
      <w:proofErr w:type="gramStart"/>
      <w:r>
        <w:t>In particular, this</w:t>
      </w:r>
      <w:proofErr w:type="gramEnd"/>
      <w:r>
        <w:t xml:space="preserve"> level of security is characterized by confirming the identity of interacting systems. The additional requirements to the meet the Inter-Enterprise Security level include:</w:t>
      </w:r>
    </w:p>
    <w:p w:rsidR="00582953" w:rsidP="00582953" w:rsidRDefault="00582953" w14:paraId="0E44F969" w14:textId="4451999A">
      <w:pPr>
        <w:pStyle w:val="BodyText"/>
        <w:numPr>
          <w:ilvl w:val="0"/>
          <w:numId w:val="31"/>
        </w:numPr>
      </w:pPr>
      <w:r>
        <w:t>Certificates (or other mechanisms) MUST be used to identify ISBM Service Providers and Clients, including Notification endpoints specified by subscription sessions.</w:t>
      </w:r>
    </w:p>
    <w:p w:rsidR="00582953" w:rsidP="00582953" w:rsidRDefault="00582953" w14:paraId="73897837" w14:textId="07440CAD">
      <w:pPr>
        <w:pStyle w:val="BodyText"/>
        <w:numPr>
          <w:ilvl w:val="0"/>
          <w:numId w:val="31"/>
        </w:numPr>
      </w:pPr>
      <w:r>
        <w:t xml:space="preserve">Role-Based Access Control </w:t>
      </w:r>
      <w:r w:rsidR="007A2F0D">
        <w:t>MUST</w:t>
      </w:r>
      <w:r>
        <w:t xml:space="preserve"> </w:t>
      </w:r>
      <w:r w:rsidR="007A2F0D">
        <w:t xml:space="preserve">be used </w:t>
      </w:r>
      <w:r>
        <w:t xml:space="preserve">for configuration of the Service Provider and </w:t>
      </w:r>
      <w:r w:rsidR="00CE4FF3">
        <w:t>performing the</w:t>
      </w:r>
      <w:r>
        <w:t xml:space="preserve"> operations on the Services.</w:t>
      </w:r>
    </w:p>
    <w:p w:rsidR="007A2F0D" w:rsidP="00582953" w:rsidRDefault="007A2F0D" w14:paraId="30BBC42B" w14:textId="64901E4D">
      <w:pPr>
        <w:pStyle w:val="BodyText"/>
        <w:numPr>
          <w:ilvl w:val="0"/>
          <w:numId w:val="31"/>
        </w:numPr>
      </w:pPr>
      <w:r>
        <w:t>All channels MUST be configured with security tokens and non-authenticated operations (</w:t>
      </w:r>
      <w:proofErr w:type="spellStart"/>
      <w:r>
        <w:t>GetChannels</w:t>
      </w:r>
      <w:proofErr w:type="spellEnd"/>
      <w:r>
        <w:t xml:space="preserve"> and </w:t>
      </w:r>
      <w:proofErr w:type="spellStart"/>
      <w:r>
        <w:t>CreateChannel</w:t>
      </w:r>
      <w:proofErr w:type="spellEnd"/>
      <w:r>
        <w:t>) only respond to recognized systems based on the identity check (such as checking their certificates).</w:t>
      </w:r>
    </w:p>
    <w:p w:rsidR="007A2F0D" w:rsidP="007A2F0D" w:rsidRDefault="007A2F0D" w14:paraId="07E76829" w14:textId="097E89FB">
      <w:pPr>
        <w:pStyle w:val="BodyText"/>
      </w:pPr>
      <w:r>
        <w:t>At this level of security, ISBM Service Providers MAY use 3</w:t>
      </w:r>
      <w:r w:rsidRPr="007A2F0D">
        <w:rPr>
          <w:vertAlign w:val="superscript"/>
        </w:rPr>
        <w:t>rd</w:t>
      </w:r>
      <w:r>
        <w:t xml:space="preserve"> party services (</w:t>
      </w:r>
      <w:r w:rsidR="00B70306">
        <w:t xml:space="preserve">Key Management Services) </w:t>
      </w:r>
      <w:r w:rsidR="00823DFF">
        <w:t>to encrypt/decrypt security tokens on demand.</w:t>
      </w:r>
    </w:p>
    <w:p w:rsidR="007A2F0D" w:rsidP="007A2F0D" w:rsidRDefault="007A2F0D" w14:paraId="28320F34" w14:textId="7FCB2F0A">
      <w:pPr>
        <w:pStyle w:val="Heading3"/>
      </w:pPr>
      <w:bookmarkStart w:name="_Toc29288992" w:id="370"/>
      <w:r>
        <w:t>Usage Scenarios</w:t>
      </w:r>
      <w:bookmarkEnd w:id="370"/>
    </w:p>
    <w:p w:rsidRPr="00967C82" w:rsidR="007C75C7" w:rsidP="00ED0A6C" w:rsidRDefault="007A2F0D" w14:paraId="5023C8F8" w14:textId="58998797">
      <w:pPr>
        <w:pStyle w:val="BodyText"/>
      </w:pPr>
      <w:r>
        <w:t xml:space="preserve">The Inter-Enterprise Security Level is RECOMMENDED for </w:t>
      </w:r>
      <w:r w:rsidR="00823DFF">
        <w:t xml:space="preserve">most </w:t>
      </w:r>
      <w:r w:rsidRPr="00967C82" w:rsidR="00967C82">
        <w:t>Inter-Enterprise scenarios</w:t>
      </w:r>
      <w:r w:rsidR="007C75C7">
        <w:t>.</w:t>
      </w:r>
      <w:r w:rsidR="00823DFF">
        <w:t xml:space="preserve"> It is NOT RECOMMENDED for use in highly secure environments that require additional security guarantees.</w:t>
      </w:r>
    </w:p>
    <w:p w:rsidR="00AA266C" w:rsidP="00AA266C" w:rsidRDefault="00AA266C" w14:paraId="46BD9D05" w14:textId="34A622C1">
      <w:pPr>
        <w:pStyle w:val="Heading2"/>
      </w:pPr>
      <w:bookmarkStart w:name="_Toc25357210" w:id="371"/>
      <w:bookmarkStart w:name="_Toc29288993" w:id="372"/>
      <w:r>
        <w:t>Security Level 4</w:t>
      </w:r>
      <w:bookmarkEnd w:id="371"/>
      <w:r w:rsidR="007A2F0D">
        <w:t xml:space="preserve"> – Defense</w:t>
      </w:r>
      <w:bookmarkEnd w:id="372"/>
    </w:p>
    <w:p w:rsidR="00823DFF" w:rsidP="00ED0A6C" w:rsidRDefault="2F2914D0" w14:paraId="0A7721EC" w14:textId="384017AD">
      <w:pPr>
        <w:pStyle w:val="BodyText"/>
      </w:pPr>
      <w:r>
        <w:t xml:space="preserve">The Defense Security Level, Security Level 4, includes all the requirements of Inter-Enterprise Security (and Core Security) with the addition of requirements necessary for highly secure environments, such as </w:t>
      </w:r>
      <w:r w:rsidR="008913E0">
        <w:t>National Defense Services</w:t>
      </w:r>
      <w:r w:rsidR="008913E0">
        <w:t>.</w:t>
      </w:r>
      <w:r>
        <w:t xml:space="preserve"> This level of security is characterized by securing the messages and other data within the ISBM Service Provider. Additional requirements for the Defense Security Level include:</w:t>
      </w:r>
    </w:p>
    <w:p w:rsidR="00823DFF" w:rsidP="00823DFF" w:rsidRDefault="00823DFF" w14:paraId="03096324" w14:textId="0C165733">
      <w:pPr>
        <w:pStyle w:val="BodyText"/>
        <w:numPr>
          <w:ilvl w:val="0"/>
          <w:numId w:val="32"/>
        </w:numPr>
      </w:pPr>
      <w:r>
        <w:lastRenderedPageBreak/>
        <w:t xml:space="preserve">Full end-to-end encryption of messages MUST be performed, that is, the message content is encrypted </w:t>
      </w:r>
      <w:r w:rsidR="001E3705">
        <w:t>on the server/s of the ISBM Service Provider</w:t>
      </w:r>
    </w:p>
    <w:p w:rsidR="001E3705" w:rsidP="00823DFF" w:rsidRDefault="001E3705" w14:paraId="7EF46107" w14:textId="1DE70B44">
      <w:pPr>
        <w:pStyle w:val="BodyText"/>
        <w:numPr>
          <w:ilvl w:val="0"/>
          <w:numId w:val="32"/>
        </w:numPr>
      </w:pPr>
      <w:r>
        <w:t>Security keys (for messages encryption) and security tokens (for channel access) MUST be stored encrypted</w:t>
      </w:r>
    </w:p>
    <w:p w:rsidR="001E3705" w:rsidP="00823DFF" w:rsidRDefault="001E3705" w14:paraId="43A7EF78" w14:textId="4A444516">
      <w:pPr>
        <w:pStyle w:val="BodyText"/>
        <w:numPr>
          <w:ilvl w:val="0"/>
          <w:numId w:val="32"/>
        </w:numPr>
      </w:pPr>
      <w:r>
        <w:t>It is RECOMMENDED that 3</w:t>
      </w:r>
      <w:r w:rsidRPr="001E3705">
        <w:rPr>
          <w:vertAlign w:val="superscript"/>
        </w:rPr>
        <w:t>rd</w:t>
      </w:r>
      <w:r>
        <w:t xml:space="preserve"> party KMSs (Key Management Services) be used to encrypt/decrypt the security keys and tokens.</w:t>
      </w:r>
    </w:p>
    <w:p w:rsidR="001E3705" w:rsidP="00823DFF" w:rsidRDefault="001E3705" w14:paraId="381B33E9" w14:textId="7D8C20E5">
      <w:pPr>
        <w:pStyle w:val="BodyText"/>
        <w:numPr>
          <w:ilvl w:val="0"/>
          <w:numId w:val="32"/>
        </w:numPr>
      </w:pPr>
      <w:r>
        <w:t xml:space="preserve">Access to </w:t>
      </w:r>
      <w:r w:rsidR="004E401E">
        <w:t>an</w:t>
      </w:r>
      <w:r>
        <w:t xml:space="preserve"> ISBM Service Provider at this level of security by systems of lower-security levels MUST be performed using appropriate negotiation protocols.</w:t>
      </w:r>
    </w:p>
    <w:p w:rsidR="001E3705" w:rsidP="009E128D" w:rsidRDefault="002B5B54" w14:paraId="6178125A" w14:textId="074557EC">
      <w:pPr>
        <w:pStyle w:val="Note"/>
      </w:pPr>
      <w:r>
        <w:t>NOTE</w:t>
      </w:r>
      <w:r>
        <w:tab/>
      </w:r>
      <w:r w:rsidR="001E3705">
        <w:t>A typical approach to encrypting a message may be as follows: a random encryption key is created for each message; the message is encrypted using its key and the encrypted message is stored; the key is encrypted using a 3</w:t>
      </w:r>
      <w:r w:rsidRPr="001E3705" w:rsidR="001E3705">
        <w:rPr>
          <w:vertAlign w:val="superscript"/>
        </w:rPr>
        <w:t>rd</w:t>
      </w:r>
      <w:r w:rsidR="001E3705">
        <w:t xml:space="preserve"> party KMS (to prevent the 3</w:t>
      </w:r>
      <w:r w:rsidRPr="001E3705" w:rsidR="001E3705">
        <w:rPr>
          <w:vertAlign w:val="superscript"/>
        </w:rPr>
        <w:t>rd</w:t>
      </w:r>
      <w:r w:rsidR="001E3705">
        <w:t xml:space="preserve"> party from the seeing the confidential messages); the encrypted key is then stored in the database.</w:t>
      </w:r>
    </w:p>
    <w:p w:rsidR="001E3705" w:rsidP="001E3705" w:rsidRDefault="001E3705" w14:paraId="4DFADF51" w14:textId="7115B0C1">
      <w:pPr>
        <w:pStyle w:val="Heading3"/>
      </w:pPr>
      <w:bookmarkStart w:name="_Toc29288994" w:id="373"/>
      <w:r>
        <w:t>Usage Scenarios</w:t>
      </w:r>
      <w:bookmarkEnd w:id="373"/>
    </w:p>
    <w:p w:rsidR="004D5247" w:rsidP="00ED0A6C" w:rsidRDefault="001E3705" w14:paraId="0A1E1C89" w14:textId="5475E7A3">
      <w:pPr>
        <w:pStyle w:val="BodyText"/>
      </w:pPr>
      <w:r>
        <w:t>The Defense Security Level is RECOMMENDED for highly secure environments such as those often required by Defense.</w:t>
      </w:r>
      <w:r w:rsidR="004C44E2">
        <w:t xml:space="preserve"> </w:t>
      </w:r>
      <w:r>
        <w:t>This may be both intra- and inter-enterprise scenarios depending on the requirements of the deployment.</w:t>
      </w:r>
    </w:p>
    <w:p w:rsidR="007A2F0D" w:rsidP="007A2F0D" w:rsidRDefault="007A2F0D" w14:paraId="1D9850E2" w14:textId="66A3F808">
      <w:pPr>
        <w:pStyle w:val="Heading2"/>
      </w:pPr>
      <w:bookmarkStart w:name="_Toc29288995" w:id="374"/>
      <w:r>
        <w:t>Security Level Matrix</w:t>
      </w:r>
      <w:bookmarkEnd w:id="374"/>
    </w:p>
    <w:p w:rsidRPr="00967C82" w:rsidR="004D5247" w:rsidP="00ED0A6C" w:rsidRDefault="004D5247" w14:paraId="2B85032E" w14:textId="77777777">
      <w:pPr>
        <w:pStyle w:val="BodyText"/>
      </w:pPr>
      <w:r>
        <w:t>The following table summarizes the four levels of security discussed above.</w:t>
      </w:r>
    </w:p>
    <w:tbl>
      <w:tblPr>
        <w:tblStyle w:val="GridTable3"/>
        <w:tblW w:w="0" w:type="auto"/>
        <w:tblLook w:val="04A0" w:firstRow="1" w:lastRow="0" w:firstColumn="1" w:lastColumn="0" w:noHBand="0" w:noVBand="1"/>
      </w:tblPr>
      <w:tblGrid>
        <w:gridCol w:w="1006"/>
        <w:gridCol w:w="1072"/>
        <w:gridCol w:w="993"/>
        <w:gridCol w:w="1268"/>
        <w:gridCol w:w="1168"/>
        <w:gridCol w:w="1089"/>
        <w:gridCol w:w="817"/>
        <w:gridCol w:w="1250"/>
        <w:gridCol w:w="1417"/>
      </w:tblGrid>
      <w:tr w:rsidR="00CA6F2C" w:rsidTr="00CA6F2C" w14:paraId="28464A45" w14:textId="6663C8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CA6F2C" w:rsidP="004C44E2" w:rsidRDefault="00CA6F2C" w14:paraId="768ABADC" w14:textId="77777777">
            <w:pPr>
              <w:pStyle w:val="Compact"/>
            </w:pPr>
          </w:p>
        </w:tc>
        <w:tc>
          <w:tcPr>
            <w:tcW w:w="1072" w:type="dxa"/>
          </w:tcPr>
          <w:p w:rsidRPr="006F6695" w:rsidR="00CA6F2C" w:rsidP="004C44E2" w:rsidRDefault="00CA6F2C" w14:paraId="432F8C26" w14:textId="0BB8C724">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016" w:type="dxa"/>
          </w:tcPr>
          <w:p w:rsidRPr="006F6695" w:rsidR="00CA6F2C" w:rsidP="004C44E2" w:rsidRDefault="00CA6F2C" w14:paraId="12205BF5" w14:textId="3D91539A">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1388" w:type="dxa"/>
          </w:tcPr>
          <w:p w:rsidRPr="006F6695" w:rsidR="00CA6F2C" w:rsidP="004C44E2" w:rsidRDefault="00CA6F2C" w14:paraId="7E748AC9" w14:textId="0BDD117D">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1190" w:type="dxa"/>
          </w:tcPr>
          <w:p w:rsidRPr="006F6695" w:rsidR="00CA6F2C" w:rsidP="004C44E2" w:rsidRDefault="00CA6F2C" w14:paraId="57FD377B" w14:textId="3E544190">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189" w:type="dxa"/>
          </w:tcPr>
          <w:p w:rsidRPr="006F6695" w:rsidR="00CA6F2C" w:rsidP="004C44E2" w:rsidRDefault="00CA6F2C" w14:paraId="4D734EB6" w14:textId="153F9A8F">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768" w:type="dxa"/>
          </w:tcPr>
          <w:p w:rsidR="00CA6F2C" w:rsidP="004C44E2" w:rsidRDefault="00CA6F2C" w14:paraId="7BCFCCE3" w14:textId="69647650">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1250" w:type="dxa"/>
          </w:tcPr>
          <w:p w:rsidRPr="006F6695" w:rsidR="00CA6F2C" w:rsidP="004C44E2" w:rsidRDefault="00CA6F2C" w14:paraId="643DA814" w14:textId="223C3BD3">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417" w:type="dxa"/>
          </w:tcPr>
          <w:p w:rsidRPr="006F6695" w:rsidR="00CA6F2C" w:rsidP="004C44E2" w:rsidRDefault="00CA6F2C" w14:paraId="1D19E0AC" w14:textId="272F7F91">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CA6F2C" w:rsidTr="00CA6F2C" w14:paraId="53760E3B" w14:textId="04CCD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Pr="006F6695" w:rsidR="00CA6F2C" w:rsidP="00D03886" w:rsidRDefault="00CA6F2C" w14:paraId="2B9BF1B7" w14:textId="65052615">
            <w:pPr>
              <w:pStyle w:val="Compact"/>
              <w:rPr>
                <w:b/>
              </w:rPr>
            </w:pPr>
            <w:r w:rsidRPr="006F6695">
              <w:rPr>
                <w:b/>
              </w:rPr>
              <w:t>Security Level 1</w:t>
            </w:r>
          </w:p>
        </w:tc>
        <w:tc>
          <w:tcPr>
            <w:tcW w:w="1072" w:type="dxa"/>
          </w:tcPr>
          <w:p w:rsidR="00CA6F2C" w:rsidP="00D03886" w:rsidRDefault="00CA6F2C" w14:paraId="1894B93F" w14:textId="1B470C95">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016" w:type="dxa"/>
          </w:tcPr>
          <w:p w:rsidR="00CA6F2C" w:rsidP="00D03886" w:rsidRDefault="00CA6F2C" w14:paraId="1C936F78" w14:textId="00E74420">
            <w:pPr>
              <w:pStyle w:val="Compact"/>
              <w:jc w:val="center"/>
              <w:cnfStyle w:val="000000100000" w:firstRow="0" w:lastRow="0" w:firstColumn="0" w:lastColumn="0" w:oddVBand="0" w:evenVBand="0" w:oddHBand="1" w:evenHBand="0" w:firstRowFirstColumn="0" w:firstRowLastColumn="0" w:lastRowFirstColumn="0" w:lastRowLastColumn="0"/>
            </w:pPr>
            <w:r>
              <w:t>Maybe</w:t>
            </w:r>
          </w:p>
        </w:tc>
        <w:tc>
          <w:tcPr>
            <w:tcW w:w="1388" w:type="dxa"/>
          </w:tcPr>
          <w:p w:rsidR="00CA6F2C" w:rsidP="00D03886" w:rsidRDefault="00CA6F2C" w14:paraId="5F28104E" w14:textId="4D4ACFF1">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190" w:type="dxa"/>
          </w:tcPr>
          <w:p w:rsidR="00CA6F2C" w:rsidP="00D03886" w:rsidRDefault="00CA6F2C" w14:paraId="1F0665A4" w14:textId="011744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189" w:type="dxa"/>
          </w:tcPr>
          <w:p w:rsidR="00CA6F2C" w:rsidP="00D03886" w:rsidRDefault="00CA6F2C" w14:paraId="117CB2A9" w14:textId="63FE3E9F">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768" w:type="dxa"/>
          </w:tcPr>
          <w:p w:rsidR="00CA6F2C" w:rsidP="00D03886" w:rsidRDefault="00CA6F2C" w14:paraId="4B567DB1" w14:textId="3C21381D">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250" w:type="dxa"/>
          </w:tcPr>
          <w:p w:rsidR="00CA6F2C" w:rsidP="00D03886" w:rsidRDefault="00CA6F2C" w14:paraId="5D98E209" w14:textId="6DF42C5A">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417" w:type="dxa"/>
          </w:tcPr>
          <w:p w:rsidR="00CA6F2C" w:rsidP="00D03886" w:rsidRDefault="00CA6F2C" w14:paraId="41204C0F" w14:textId="10AA80B6">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CA6F2C" w:rsidTr="00CA6F2C" w14:paraId="06741F8A" w14:textId="0F12A7CE">
        <w:tc>
          <w:tcPr>
            <w:cnfStyle w:val="001000000000" w:firstRow="0" w:lastRow="0" w:firstColumn="1" w:lastColumn="0" w:oddVBand="0" w:evenVBand="0" w:oddHBand="0" w:evenHBand="0" w:firstRowFirstColumn="0" w:firstRowLastColumn="0" w:lastRowFirstColumn="0" w:lastRowLastColumn="0"/>
            <w:tcW w:w="1006" w:type="dxa"/>
          </w:tcPr>
          <w:p w:rsidRPr="006F6695" w:rsidR="00CA6F2C" w:rsidP="00571FD4" w:rsidRDefault="00CA6F2C" w14:paraId="730CDC79" w14:textId="144766DD">
            <w:pPr>
              <w:pStyle w:val="Compact"/>
              <w:rPr>
                <w:b/>
              </w:rPr>
            </w:pPr>
            <w:r w:rsidRPr="006F6695">
              <w:rPr>
                <w:b/>
              </w:rPr>
              <w:t>Security Level 2</w:t>
            </w:r>
          </w:p>
        </w:tc>
        <w:tc>
          <w:tcPr>
            <w:tcW w:w="1072" w:type="dxa"/>
          </w:tcPr>
          <w:p w:rsidR="00CA6F2C" w:rsidP="00571FD4" w:rsidRDefault="00CA6F2C" w14:paraId="4F731580" w14:textId="78C5197C">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Yes </w:t>
            </w:r>
          </w:p>
        </w:tc>
        <w:tc>
          <w:tcPr>
            <w:tcW w:w="1016" w:type="dxa"/>
          </w:tcPr>
          <w:p w:rsidR="00CA6F2C" w:rsidP="00571FD4" w:rsidRDefault="00CA6F2C" w14:paraId="0D0CBFF9" w14:textId="0BBA018E">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Yes</w:t>
            </w:r>
          </w:p>
        </w:tc>
        <w:tc>
          <w:tcPr>
            <w:tcW w:w="1388" w:type="dxa"/>
          </w:tcPr>
          <w:p w:rsidR="00CA6F2C" w:rsidP="00571FD4" w:rsidRDefault="00CA6F2C" w14:paraId="3D2D5939" w14:textId="3A97913E">
            <w:pPr>
              <w:pStyle w:val="Compact"/>
              <w:jc w:val="center"/>
              <w:cnfStyle w:val="000000000000" w:firstRow="0" w:lastRow="0" w:firstColumn="0" w:lastColumn="0" w:oddVBand="0" w:evenVBand="0" w:oddHBand="0" w:evenHBand="0" w:firstRowFirstColumn="0" w:firstRowLastColumn="0" w:lastRowFirstColumn="0" w:lastRowLastColumn="0"/>
            </w:pPr>
            <w:r>
              <w:t>Yes</w:t>
            </w:r>
          </w:p>
        </w:tc>
        <w:tc>
          <w:tcPr>
            <w:tcW w:w="1190" w:type="dxa"/>
          </w:tcPr>
          <w:p w:rsidR="00CA6F2C" w:rsidP="00571FD4" w:rsidRDefault="00CA6F2C" w14:paraId="0FC4A82A" w14:textId="5288A313">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189" w:type="dxa"/>
          </w:tcPr>
          <w:p w:rsidR="00CA6F2C" w:rsidP="00571FD4" w:rsidRDefault="00CA6F2C" w14:paraId="3470B57B" w14:textId="67AE5436">
            <w:pPr>
              <w:pStyle w:val="Compact"/>
              <w:jc w:val="center"/>
              <w:cnfStyle w:val="000000000000" w:firstRow="0" w:lastRow="0" w:firstColumn="0" w:lastColumn="0" w:oddVBand="0" w:evenVBand="0" w:oddHBand="0" w:evenHBand="0" w:firstRowFirstColumn="0" w:firstRowLastColumn="0" w:lastRowFirstColumn="0" w:lastRowLastColumn="0"/>
            </w:pPr>
            <w:r>
              <w:t>Maybe</w:t>
            </w:r>
          </w:p>
        </w:tc>
        <w:tc>
          <w:tcPr>
            <w:tcW w:w="768" w:type="dxa"/>
          </w:tcPr>
          <w:p w:rsidR="00CA6F2C" w:rsidP="00571FD4" w:rsidRDefault="00CA6F2C" w14:paraId="1732A056" w14:textId="008CC990">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250" w:type="dxa"/>
          </w:tcPr>
          <w:p w:rsidR="00CA6F2C" w:rsidP="00571FD4" w:rsidRDefault="00CA6F2C" w14:paraId="089FEF74" w14:textId="5020D906">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417" w:type="dxa"/>
          </w:tcPr>
          <w:p w:rsidR="00CA6F2C" w:rsidP="00571FD4" w:rsidRDefault="00CA6F2C" w14:paraId="59BC40D5" w14:textId="0FDB0CBD">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CA6F2C" w:rsidTr="00CA6F2C" w14:paraId="684031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Pr="006F6695" w:rsidR="00CA6F2C" w:rsidP="00571FD4" w:rsidRDefault="00CA6F2C" w14:paraId="177E4441" w14:textId="41E6E482">
            <w:pPr>
              <w:pStyle w:val="Compact"/>
              <w:rPr>
                <w:b/>
              </w:rPr>
            </w:pPr>
            <w:r w:rsidRPr="006F6695">
              <w:rPr>
                <w:b/>
              </w:rPr>
              <w:t>Security Level 3</w:t>
            </w:r>
          </w:p>
        </w:tc>
        <w:tc>
          <w:tcPr>
            <w:tcW w:w="1072" w:type="dxa"/>
          </w:tcPr>
          <w:p w:rsidR="00CA6F2C" w:rsidP="00571FD4" w:rsidRDefault="00CA6F2C" w14:paraId="620D405C" w14:textId="437E7EEB">
            <w:pPr>
              <w:pStyle w:val="Compact"/>
              <w:jc w:val="center"/>
              <w:cnfStyle w:val="000000100000" w:firstRow="0" w:lastRow="0" w:firstColumn="0" w:lastColumn="0" w:oddVBand="0" w:evenVBand="0" w:oddHBand="1" w:evenHBand="0" w:firstRowFirstColumn="0" w:firstRowLastColumn="0" w:lastRowFirstColumn="0" w:lastRowLastColumn="0"/>
            </w:pPr>
            <w:r w:rsidRPr="00CD780D">
              <w:rPr>
                <w:rFonts w:cs="Arial"/>
              </w:rPr>
              <w:t xml:space="preserve">Yes </w:t>
            </w:r>
          </w:p>
        </w:tc>
        <w:tc>
          <w:tcPr>
            <w:tcW w:w="1016" w:type="dxa"/>
          </w:tcPr>
          <w:p w:rsidR="00CA6F2C" w:rsidP="00571FD4" w:rsidRDefault="00CA6F2C" w14:paraId="316B05F4" w14:textId="43B995EC">
            <w:pPr>
              <w:pStyle w:val="Compact"/>
              <w:jc w:val="center"/>
              <w:cnfStyle w:val="000000100000" w:firstRow="0" w:lastRow="0" w:firstColumn="0" w:lastColumn="0" w:oddVBand="0" w:evenVBand="0" w:oddHBand="1" w:evenHBand="0" w:firstRowFirstColumn="0" w:firstRowLastColumn="0" w:lastRowFirstColumn="0" w:lastRowLastColumn="0"/>
            </w:pPr>
            <w:r w:rsidRPr="00CD780D">
              <w:rPr>
                <w:rFonts w:cs="Arial"/>
              </w:rPr>
              <w:t xml:space="preserve">Yes </w:t>
            </w:r>
          </w:p>
        </w:tc>
        <w:tc>
          <w:tcPr>
            <w:tcW w:w="1388" w:type="dxa"/>
          </w:tcPr>
          <w:p w:rsidR="00CA6F2C" w:rsidP="00571FD4" w:rsidRDefault="00CA6F2C" w14:paraId="71D03722" w14:textId="3D67E7BA">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1190" w:type="dxa"/>
          </w:tcPr>
          <w:p w:rsidR="00CA6F2C" w:rsidP="00571FD4" w:rsidRDefault="00CA6F2C" w14:paraId="5BDFF6DB" w14:textId="68800FE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1189" w:type="dxa"/>
          </w:tcPr>
          <w:p w:rsidR="00CA6F2C" w:rsidP="00571FD4" w:rsidRDefault="00CA6F2C" w14:paraId="3A0E11CA" w14:textId="4F1F9DF1">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768" w:type="dxa"/>
          </w:tcPr>
          <w:p w:rsidR="00CA6F2C" w:rsidP="00571FD4" w:rsidRDefault="00CA6F2C" w14:paraId="37D3B44A" w14:textId="169D4359">
            <w:pPr>
              <w:pStyle w:val="Compact"/>
              <w:jc w:val="center"/>
              <w:cnfStyle w:val="000000100000" w:firstRow="0" w:lastRow="0" w:firstColumn="0" w:lastColumn="0" w:oddVBand="0" w:evenVBand="0" w:oddHBand="1" w:evenHBand="0" w:firstRowFirstColumn="0" w:firstRowLastColumn="0" w:lastRowFirstColumn="0" w:lastRowLastColumn="0"/>
            </w:pPr>
            <w:r>
              <w:t>Maybe</w:t>
            </w:r>
          </w:p>
        </w:tc>
        <w:tc>
          <w:tcPr>
            <w:tcW w:w="1250" w:type="dxa"/>
          </w:tcPr>
          <w:p w:rsidR="00CA6F2C" w:rsidP="00571FD4" w:rsidRDefault="00CA6F2C" w14:paraId="48CD513E" w14:textId="0C3DBEF7">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417" w:type="dxa"/>
          </w:tcPr>
          <w:p w:rsidR="00CA6F2C" w:rsidP="00571FD4" w:rsidRDefault="00CA6F2C" w14:paraId="07B28FB8" w14:textId="4939472E">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CA6F2C" w:rsidTr="00CA6F2C" w14:paraId="4CE3E93B" w14:textId="77777777">
        <w:tc>
          <w:tcPr>
            <w:cnfStyle w:val="001000000000" w:firstRow="0" w:lastRow="0" w:firstColumn="1" w:lastColumn="0" w:oddVBand="0" w:evenVBand="0" w:oddHBand="0" w:evenHBand="0" w:firstRowFirstColumn="0" w:firstRowLastColumn="0" w:lastRowFirstColumn="0" w:lastRowLastColumn="0"/>
            <w:tcW w:w="1006" w:type="dxa"/>
          </w:tcPr>
          <w:p w:rsidRPr="006F6695" w:rsidR="00CA6F2C" w:rsidP="00571FD4" w:rsidRDefault="00CA6F2C" w14:paraId="22561275" w14:textId="1724F760">
            <w:pPr>
              <w:pStyle w:val="Compact"/>
              <w:rPr>
                <w:b/>
              </w:rPr>
            </w:pPr>
            <w:r w:rsidRPr="006F6695">
              <w:rPr>
                <w:b/>
              </w:rPr>
              <w:t>Security Level 4</w:t>
            </w:r>
          </w:p>
        </w:tc>
        <w:tc>
          <w:tcPr>
            <w:tcW w:w="1072" w:type="dxa"/>
          </w:tcPr>
          <w:p w:rsidR="00CA6F2C" w:rsidP="00571FD4" w:rsidRDefault="00CA6F2C" w14:paraId="5B0ED749" w14:textId="00DE0A80">
            <w:pPr>
              <w:pStyle w:val="Compact"/>
              <w:jc w:val="center"/>
              <w:cnfStyle w:val="000000000000" w:firstRow="0" w:lastRow="0" w:firstColumn="0" w:lastColumn="0" w:oddVBand="0" w:evenVBand="0" w:oddHBand="0" w:evenHBand="0" w:firstRowFirstColumn="0" w:firstRowLastColumn="0" w:lastRowFirstColumn="0" w:lastRowLastColumn="0"/>
            </w:pPr>
            <w:r w:rsidRPr="00CD780D">
              <w:rPr>
                <w:rFonts w:cs="Arial"/>
              </w:rPr>
              <w:t xml:space="preserve">Yes </w:t>
            </w:r>
          </w:p>
        </w:tc>
        <w:tc>
          <w:tcPr>
            <w:tcW w:w="1016" w:type="dxa"/>
          </w:tcPr>
          <w:p w:rsidR="00CA6F2C" w:rsidP="00571FD4" w:rsidRDefault="00CA6F2C" w14:paraId="636601FB" w14:textId="00791AB4">
            <w:pPr>
              <w:pStyle w:val="Compact"/>
              <w:jc w:val="center"/>
              <w:cnfStyle w:val="000000000000" w:firstRow="0" w:lastRow="0" w:firstColumn="0" w:lastColumn="0" w:oddVBand="0" w:evenVBand="0" w:oddHBand="0" w:evenHBand="0" w:firstRowFirstColumn="0" w:firstRowLastColumn="0" w:lastRowFirstColumn="0" w:lastRowLastColumn="0"/>
            </w:pPr>
            <w:r w:rsidRPr="00CD780D">
              <w:rPr>
                <w:rFonts w:cs="Arial"/>
              </w:rPr>
              <w:t xml:space="preserve">Yes </w:t>
            </w:r>
          </w:p>
        </w:tc>
        <w:tc>
          <w:tcPr>
            <w:tcW w:w="1388" w:type="dxa"/>
          </w:tcPr>
          <w:p w:rsidR="00CA6F2C" w:rsidP="00571FD4" w:rsidRDefault="00CA6F2C" w14:paraId="5B66DAB1" w14:textId="30901EA0">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190" w:type="dxa"/>
          </w:tcPr>
          <w:p w:rsidR="00CA6F2C" w:rsidP="00571FD4" w:rsidRDefault="00CA6F2C" w14:paraId="13E09058" w14:textId="23F3B5B2">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189" w:type="dxa"/>
          </w:tcPr>
          <w:p w:rsidR="00CA6F2C" w:rsidP="00571FD4" w:rsidRDefault="00CA6F2C" w14:paraId="290E43DB" w14:textId="578E31C6">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768" w:type="dxa"/>
          </w:tcPr>
          <w:p w:rsidRPr="00B05E09" w:rsidR="00CA6F2C" w:rsidP="00571FD4" w:rsidRDefault="00CA6F2C" w14:paraId="6E94037F" w14:textId="34B7CE87">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Yes</w:t>
            </w:r>
          </w:p>
        </w:tc>
        <w:tc>
          <w:tcPr>
            <w:tcW w:w="1250" w:type="dxa"/>
          </w:tcPr>
          <w:p w:rsidR="00CA6F2C" w:rsidP="00571FD4" w:rsidRDefault="00CA6F2C" w14:paraId="234DF1C4" w14:textId="4FB85B51">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417" w:type="dxa"/>
          </w:tcPr>
          <w:p w:rsidR="00CA6F2C" w:rsidP="00571FD4" w:rsidRDefault="00CA6F2C" w14:paraId="0040B171" w14:textId="65A1411A">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rsidR="00E47FB5" w:rsidP="00ED0A6C" w:rsidRDefault="00E47FB5" w14:paraId="486927AC" w14:textId="312A38D0">
      <w:pPr>
        <w:pStyle w:val="BodyText"/>
      </w:pPr>
    </w:p>
    <w:p w:rsidR="00BB0129" w:rsidP="001936FB" w:rsidRDefault="00E83E4F" w14:paraId="6DD60CB1" w14:textId="1FB6DAD5">
      <w:pPr>
        <w:pStyle w:val="Heading1"/>
      </w:pPr>
      <w:bookmarkStart w:name="_Toc25357211" w:id="375"/>
      <w:bookmarkStart w:name="_Toc29288996" w:id="376"/>
      <w:r>
        <w:t>Conformance</w:t>
      </w:r>
      <w:bookmarkEnd w:id="375"/>
      <w:bookmarkEnd w:id="376"/>
    </w:p>
    <w:p w:rsidR="00BB0129" w:rsidP="00ED0A6C" w:rsidRDefault="00E83E4F" w14:paraId="47B1C43B" w14:textId="21E1314D">
      <w:pPr>
        <w:pStyle w:val="BodyText"/>
      </w:pPr>
      <w:r>
        <w:t xml:space="preserve">Any assessment of conformance of </w:t>
      </w:r>
      <w:r w:rsidR="008913E0">
        <w:t>an</w:t>
      </w:r>
      <w:r>
        <w:t xml:space="preserve"> ISBM implementation MUST be qualified by the following:</w:t>
      </w:r>
    </w:p>
    <w:p w:rsidR="00BB0129" w:rsidP="00ED0A6C" w:rsidRDefault="00E83E4F" w14:paraId="09C1F4DD" w14:textId="77777777">
      <w:pPr>
        <w:pStyle w:val="BodyText"/>
        <w:numPr>
          <w:ilvl w:val="0"/>
          <w:numId w:val="26"/>
        </w:numPr>
      </w:pPr>
      <w:r>
        <w:t>Support for the Channel Management Service</w:t>
      </w:r>
    </w:p>
    <w:p w:rsidR="00BB0129" w:rsidP="00ED0A6C" w:rsidRDefault="00E83E4F" w14:paraId="70DB6533" w14:textId="77777777">
      <w:pPr>
        <w:pStyle w:val="BodyText"/>
        <w:numPr>
          <w:ilvl w:val="0"/>
          <w:numId w:val="26"/>
        </w:numPr>
      </w:pPr>
      <w:r>
        <w:t>Support for the Notification Service</w:t>
      </w:r>
    </w:p>
    <w:p w:rsidR="00BB0129" w:rsidP="00ED0A6C" w:rsidRDefault="00E83E4F" w14:paraId="2BC64818" w14:textId="77777777">
      <w:pPr>
        <w:pStyle w:val="BodyText"/>
        <w:numPr>
          <w:ilvl w:val="0"/>
          <w:numId w:val="26"/>
        </w:numPr>
      </w:pPr>
      <w:r>
        <w:t>Support for the Provider Publication Service</w:t>
      </w:r>
    </w:p>
    <w:p w:rsidR="00BB0129" w:rsidP="00ED0A6C" w:rsidRDefault="00E83E4F" w14:paraId="70C89037" w14:textId="77777777">
      <w:pPr>
        <w:pStyle w:val="BodyText"/>
        <w:numPr>
          <w:ilvl w:val="0"/>
          <w:numId w:val="26"/>
        </w:numPr>
      </w:pPr>
      <w:r>
        <w:lastRenderedPageBreak/>
        <w:t>Support for the Consumer Publication Service</w:t>
      </w:r>
    </w:p>
    <w:p w:rsidR="00BB0129" w:rsidP="00ED0A6C" w:rsidRDefault="00E83E4F" w14:paraId="59518378" w14:textId="77777777">
      <w:pPr>
        <w:pStyle w:val="BodyText"/>
        <w:numPr>
          <w:ilvl w:val="0"/>
          <w:numId w:val="26"/>
        </w:numPr>
      </w:pPr>
      <w:r>
        <w:t>Support for the Provider Request Service</w:t>
      </w:r>
    </w:p>
    <w:p w:rsidR="00BB0129" w:rsidP="00ED0A6C" w:rsidRDefault="00E83E4F" w14:paraId="272D653E" w14:textId="0AD91420">
      <w:pPr>
        <w:pStyle w:val="BodyText"/>
        <w:numPr>
          <w:ilvl w:val="0"/>
          <w:numId w:val="26"/>
        </w:numPr>
      </w:pPr>
      <w:r>
        <w:t>Support for the Consumer Request Service</w:t>
      </w:r>
    </w:p>
    <w:p w:rsidR="009A7AE2" w:rsidP="009A7AE2" w:rsidRDefault="009A7AE2" w14:paraId="3FC0494F" w14:textId="77777777">
      <w:pPr>
        <w:pStyle w:val="BodyText"/>
        <w:numPr>
          <w:ilvl w:val="0"/>
          <w:numId w:val="26"/>
        </w:numPr>
      </w:pPr>
      <w:r>
        <w:t>Support for SOAP 1.1 and SOAP 1.2 services</w:t>
      </w:r>
    </w:p>
    <w:p w:rsidR="001835D3" w:rsidP="00ED0A6C" w:rsidRDefault="001835D3" w14:paraId="44E5C63F" w14:textId="0E19FE62">
      <w:pPr>
        <w:pStyle w:val="BodyText"/>
        <w:numPr>
          <w:ilvl w:val="0"/>
          <w:numId w:val="26"/>
        </w:numPr>
      </w:pPr>
      <w:r>
        <w:t xml:space="preserve">Support for HTTP 1.1 </w:t>
      </w:r>
    </w:p>
    <w:p w:rsidR="009A7AE2" w:rsidP="009A7AE2" w:rsidRDefault="009A7AE2" w14:paraId="3235D5EB" w14:textId="77777777">
      <w:pPr>
        <w:pStyle w:val="BodyText"/>
        <w:numPr>
          <w:ilvl w:val="0"/>
          <w:numId w:val="26"/>
        </w:numPr>
      </w:pPr>
      <w:r>
        <w:t xml:space="preserve">Support for </w:t>
      </w:r>
      <w:proofErr w:type="spellStart"/>
      <w:r>
        <w:t>OpenAPI</w:t>
      </w:r>
      <w:proofErr w:type="spellEnd"/>
      <w:r>
        <w:t xml:space="preserve"> 3.0.1 services</w:t>
      </w:r>
    </w:p>
    <w:p w:rsidR="009A7AE2" w:rsidP="009A7AE2" w:rsidRDefault="009A7AE2" w14:paraId="7BF99870" w14:textId="77777777">
      <w:pPr>
        <w:pStyle w:val="BodyText"/>
        <w:numPr>
          <w:ilvl w:val="0"/>
          <w:numId w:val="26"/>
        </w:numPr>
      </w:pPr>
      <w:r>
        <w:t>Support for Filter Expressions in an XPath 1.0 format for XML content</w:t>
      </w:r>
    </w:p>
    <w:p w:rsidR="009A7AE2" w:rsidP="009A7AE2" w:rsidRDefault="009A7AE2" w14:paraId="26E0B32F" w14:textId="77777777">
      <w:pPr>
        <w:pStyle w:val="BodyText"/>
        <w:numPr>
          <w:ilvl w:val="0"/>
          <w:numId w:val="26"/>
        </w:numPr>
      </w:pPr>
      <w:r>
        <w:t xml:space="preserve">Support for Filter Expressions in an </w:t>
      </w:r>
      <w:proofErr w:type="spellStart"/>
      <w:r>
        <w:t>JSONPath</w:t>
      </w:r>
      <w:proofErr w:type="spellEnd"/>
      <w:r>
        <w:t xml:space="preserve"> format for JSON content</w:t>
      </w:r>
    </w:p>
    <w:p w:rsidR="00045EBF" w:rsidP="00ED0A6C" w:rsidRDefault="00045EBF" w14:paraId="33ABD5D6" w14:textId="1304C98D">
      <w:pPr>
        <w:pStyle w:val="BodyText"/>
        <w:numPr>
          <w:ilvl w:val="0"/>
          <w:numId w:val="26"/>
        </w:numPr>
      </w:pPr>
      <w:r>
        <w:t>Support for transport layer security (e.g. SSL/TLS) in order to secure tokens and messages, and to prevent replay attacks.</w:t>
      </w:r>
    </w:p>
    <w:p w:rsidR="009A7AE2" w:rsidP="009A7AE2" w:rsidRDefault="009A7AE2" w14:paraId="65902637" w14:textId="77777777">
      <w:pPr>
        <w:pStyle w:val="BodyText"/>
        <w:numPr>
          <w:ilvl w:val="0"/>
          <w:numId w:val="26"/>
        </w:numPr>
      </w:pPr>
      <w:r>
        <w:t xml:space="preserve">Support for Security Tokens using WS-Security </w:t>
      </w:r>
      <w:proofErr w:type="spellStart"/>
      <w:r>
        <w:t>UsernameToken</w:t>
      </w:r>
      <w:proofErr w:type="spellEnd"/>
    </w:p>
    <w:p w:rsidR="009A7AE2" w:rsidP="009A7AE2" w:rsidRDefault="009A7AE2" w14:paraId="5BE43EA6" w14:textId="6CDE7DB7">
      <w:pPr>
        <w:pStyle w:val="BodyText"/>
        <w:numPr>
          <w:ilvl w:val="0"/>
          <w:numId w:val="26"/>
        </w:numPr>
      </w:pPr>
      <w:r>
        <w:t xml:space="preserve">Support for HTTP basic and/or digest authentication and authorization </w:t>
      </w:r>
    </w:p>
    <w:p w:rsidR="00BB0129" w:rsidP="00ED0A6C" w:rsidRDefault="00E83E4F" w14:paraId="1419BAE6" w14:textId="59819A7E">
      <w:pPr>
        <w:pStyle w:val="BodyText"/>
        <w:numPr>
          <w:ilvl w:val="0"/>
          <w:numId w:val="26"/>
        </w:numPr>
      </w:pPr>
      <w:r>
        <w:t>Support for other Security Tokens formats</w:t>
      </w:r>
      <w:r w:rsidR="009A7AE2">
        <w:t xml:space="preserve"> (including HTTP authentication/authorization token formats)</w:t>
      </w:r>
    </w:p>
    <w:p w:rsidR="00BB0129" w:rsidP="00ED0A6C" w:rsidRDefault="00E83E4F" w14:paraId="3A23C4D3" w14:textId="4F44A522">
      <w:pPr>
        <w:pStyle w:val="BodyText"/>
        <w:numPr>
          <w:ilvl w:val="0"/>
          <w:numId w:val="26"/>
        </w:numPr>
      </w:pPr>
      <w:r>
        <w:t>A statement of the total conformance concerning services and security methods supported or, in case of partial conformance, a statement identifying explicitly the areas of non-conformance</w:t>
      </w:r>
    </w:p>
    <w:p w:rsidR="009A7AE2" w:rsidP="009A7AE2" w:rsidRDefault="009A7AE2" w14:paraId="177FF03B" w14:textId="77777777">
      <w:pPr>
        <w:pStyle w:val="BodyText"/>
      </w:pPr>
    </w:p>
    <w:p w:rsidR="00B62A7D" w:rsidP="00D768E6" w:rsidRDefault="00B62A7D" w14:paraId="5AB29487" w14:textId="2F31F845">
      <w:pPr>
        <w:pStyle w:val="AppendixHeading1"/>
      </w:pPr>
      <w:bookmarkStart w:name="_Toc25357214" w:id="377"/>
      <w:bookmarkStart w:name="_Toc29288997" w:id="378"/>
      <w:r w:rsidRPr="00D768E6">
        <w:lastRenderedPageBreak/>
        <w:t>Specification</w:t>
      </w:r>
      <w:r>
        <w:t xml:space="preserve"> Files</w:t>
      </w:r>
      <w:bookmarkEnd w:id="377"/>
      <w:bookmarkEnd w:id="378"/>
    </w:p>
    <w:p w:rsidRPr="00B62A7D" w:rsidR="00B62A7D" w:rsidP="00B62A7D" w:rsidRDefault="00ED0A6C" w14:paraId="7DF82722" w14:textId="52E4FEA2">
      <w:pPr>
        <w:pStyle w:val="BodyText"/>
      </w:pPr>
      <w:r>
        <w:t>The following lists the files containing the Web Services descriptions for SOAP (WSDL format) and REST (</w:t>
      </w:r>
      <w:proofErr w:type="spellStart"/>
      <w:r>
        <w:t>OpenAPI</w:t>
      </w:r>
      <w:proofErr w:type="spellEnd"/>
      <w:r>
        <w:t xml:space="preserve"> format).</w:t>
      </w:r>
    </w:p>
    <w:p w:rsidR="00B62A7D" w:rsidP="00253326" w:rsidRDefault="00B62A7D" w14:paraId="7D2540D6" w14:textId="77777777">
      <w:pPr>
        <w:pStyle w:val="AppendixHeading2"/>
      </w:pPr>
      <w:bookmarkStart w:name="_Toc25357215" w:id="379"/>
      <w:bookmarkStart w:name="_Toc29288998" w:id="380"/>
      <w:commentRangeStart w:id="381"/>
      <w:proofErr w:type="spellStart"/>
      <w:r>
        <w:t>OpenAPI</w:t>
      </w:r>
      <w:proofErr w:type="spellEnd"/>
      <w:r>
        <w:t xml:space="preserve"> Definitions</w:t>
      </w:r>
      <w:commentRangeEnd w:id="381"/>
      <w:r>
        <w:rPr>
          <w:rStyle w:val="CommentReference"/>
          <w:rFonts w:eastAsiaTheme="minorHAnsi" w:cstheme="minorBidi"/>
          <w:b w:val="0"/>
          <w:bCs w:val="0"/>
        </w:rPr>
        <w:commentReference w:id="381"/>
      </w:r>
      <w:bookmarkEnd w:id="379"/>
      <w:bookmarkEnd w:id="380"/>
    </w:p>
    <w:p w:rsidR="00B62A7D" w:rsidP="00B62A7D" w:rsidRDefault="004B329C" w14:paraId="19355F5C" w14:textId="0D551976">
      <w:pPr>
        <w:pStyle w:val="Definition"/>
      </w:pPr>
      <w:hyperlink w:history="1" r:id="rId66">
        <w:r w:rsidRPr="00D049B2" w:rsidR="00D049B2">
          <w:rPr>
            <w:rStyle w:val="Hyperlink"/>
          </w:rPr>
          <w:t>http://www.openoandm.org/isbm/2.0/openapi/channel_management_service.yml</w:t>
        </w:r>
      </w:hyperlink>
    </w:p>
    <w:p w:rsidR="00B62A7D" w:rsidP="00B62A7D" w:rsidRDefault="004B329C" w14:paraId="2F980B96" w14:textId="6973E275">
      <w:pPr>
        <w:pStyle w:val="Definition"/>
      </w:pPr>
      <w:hyperlink w:history="1" r:id="rId67">
        <w:r w:rsidRPr="00D049B2" w:rsidR="00D049B2">
          <w:rPr>
            <w:rStyle w:val="Hyperlink"/>
          </w:rPr>
          <w:t>http://www.openoandm.org/isbm/2.0/openapi/channel_management_service.json</w:t>
        </w:r>
      </w:hyperlink>
    </w:p>
    <w:p w:rsidR="00B62A7D" w:rsidP="00B62A7D" w:rsidRDefault="004B329C" w14:paraId="7701580C" w14:textId="74403731">
      <w:pPr>
        <w:pStyle w:val="Definition"/>
      </w:pPr>
      <w:hyperlink w:history="1" r:id="rId68">
        <w:r w:rsidRPr="00D049B2" w:rsidR="00D049B2">
          <w:rPr>
            <w:rStyle w:val="Hyperlink"/>
          </w:rPr>
          <w:t>http://www.openoandm.org/isbm/2.0/openapi/notification_service.yml</w:t>
        </w:r>
      </w:hyperlink>
    </w:p>
    <w:p w:rsidR="00B62A7D" w:rsidP="00B62A7D" w:rsidRDefault="004B329C" w14:paraId="099BCD68" w14:textId="2D2B4ED6">
      <w:pPr>
        <w:pStyle w:val="Definition"/>
      </w:pPr>
      <w:hyperlink w:history="1" r:id="rId69">
        <w:r w:rsidRPr="00D049B2" w:rsidR="00D049B2">
          <w:rPr>
            <w:rStyle w:val="Hyperlink"/>
          </w:rPr>
          <w:t>http://www.openoandm.org/isbm/2.0/openapi/notification_service.json</w:t>
        </w:r>
      </w:hyperlink>
    </w:p>
    <w:p w:rsidR="00B62A7D" w:rsidP="00B62A7D" w:rsidRDefault="004B329C" w14:paraId="3923CACD" w14:textId="432F8DDE">
      <w:pPr>
        <w:pStyle w:val="Definition"/>
      </w:pPr>
      <w:hyperlink w:history="1" r:id="rId70">
        <w:r w:rsidRPr="00D049B2" w:rsidR="00D049B2">
          <w:rPr>
            <w:rStyle w:val="Hyperlink"/>
          </w:rPr>
          <w:t>http://www.openoandm.org/isbm/2.0/openapi/provider_publication_service.yml</w:t>
        </w:r>
      </w:hyperlink>
    </w:p>
    <w:p w:rsidR="00B62A7D" w:rsidP="00B62A7D" w:rsidRDefault="004B329C" w14:paraId="2D27E0E8" w14:textId="606477DC">
      <w:pPr>
        <w:pStyle w:val="Definition"/>
      </w:pPr>
      <w:hyperlink w:history="1" r:id="rId71">
        <w:r w:rsidRPr="00D049B2" w:rsidR="00D049B2">
          <w:rPr>
            <w:rStyle w:val="Hyperlink"/>
          </w:rPr>
          <w:t>http://www.openoandm.org/isbm/2.0/openapi/provider_publication_service.json</w:t>
        </w:r>
      </w:hyperlink>
    </w:p>
    <w:p w:rsidR="00B62A7D" w:rsidP="00B62A7D" w:rsidRDefault="004B329C" w14:paraId="6DEBF43A" w14:textId="6C1B604D">
      <w:pPr>
        <w:pStyle w:val="Definition"/>
      </w:pPr>
      <w:hyperlink w:history="1" r:id="rId72">
        <w:r w:rsidRPr="00D049B2" w:rsidR="00D049B2">
          <w:rPr>
            <w:rStyle w:val="Hyperlink"/>
          </w:rPr>
          <w:t>http://www.openoandm.org/isbm/2.0/openapi/consumer_publication_service.yml</w:t>
        </w:r>
      </w:hyperlink>
    </w:p>
    <w:p w:rsidR="00B62A7D" w:rsidP="00B62A7D" w:rsidRDefault="004B329C" w14:paraId="10054E02" w14:textId="4DE0DD37">
      <w:pPr>
        <w:pStyle w:val="Definition"/>
      </w:pPr>
      <w:hyperlink w:history="1" r:id="rId73">
        <w:r w:rsidRPr="00D049B2" w:rsidR="00D049B2">
          <w:rPr>
            <w:rStyle w:val="Hyperlink"/>
          </w:rPr>
          <w:t>http://www.openoandm.org/isbm/2.0/openapi/consumer_publication_service.json</w:t>
        </w:r>
      </w:hyperlink>
    </w:p>
    <w:p w:rsidR="00B62A7D" w:rsidP="00B62A7D" w:rsidRDefault="004B329C" w14:paraId="368E5CCC" w14:textId="2151CECE">
      <w:pPr>
        <w:pStyle w:val="Definition"/>
      </w:pPr>
      <w:hyperlink w:history="1" r:id="rId74">
        <w:r w:rsidRPr="00D049B2" w:rsidR="00D049B2">
          <w:rPr>
            <w:rStyle w:val="Hyperlink"/>
          </w:rPr>
          <w:t>http://www.openoandm.org/isbm/2.0/openapi/provider_request_service.yml</w:t>
        </w:r>
      </w:hyperlink>
    </w:p>
    <w:p w:rsidR="00B62A7D" w:rsidP="00B62A7D" w:rsidRDefault="004B329C" w14:paraId="0E8ACF2F" w14:textId="3461FA49">
      <w:pPr>
        <w:pStyle w:val="Definition"/>
      </w:pPr>
      <w:hyperlink w:history="1" r:id="rId75">
        <w:r w:rsidRPr="00D049B2" w:rsidR="00D049B2">
          <w:rPr>
            <w:rStyle w:val="Hyperlink"/>
          </w:rPr>
          <w:t>http://www.openoandm.org/isbm/2.0/openapi/provider_request_service.json</w:t>
        </w:r>
      </w:hyperlink>
    </w:p>
    <w:p w:rsidR="00B62A7D" w:rsidP="00B62A7D" w:rsidRDefault="004B329C" w14:paraId="7E3B0614" w14:textId="7385B1C5">
      <w:pPr>
        <w:pStyle w:val="Definition"/>
      </w:pPr>
      <w:hyperlink w:history="1" r:id="rId76">
        <w:r w:rsidRPr="00D049B2" w:rsidR="00D049B2">
          <w:rPr>
            <w:rStyle w:val="Hyperlink"/>
          </w:rPr>
          <w:t>http://www.openoandm.org/isbm/2.0/openapi/consumer_request_service.yml</w:t>
        </w:r>
      </w:hyperlink>
    </w:p>
    <w:p w:rsidR="00B62A7D" w:rsidP="00B62A7D" w:rsidRDefault="004B329C" w14:paraId="39651C76" w14:textId="3CC3C68F">
      <w:pPr>
        <w:pStyle w:val="Definition"/>
      </w:pPr>
      <w:hyperlink w:history="1" r:id="rId77">
        <w:r w:rsidRPr="00D049B2" w:rsidR="00D049B2">
          <w:rPr>
            <w:rStyle w:val="Hyperlink"/>
          </w:rPr>
          <w:t>http://www.openoandm.org/isbm/2.0/openapi/consumer_request_service.json</w:t>
        </w:r>
      </w:hyperlink>
    </w:p>
    <w:p w:rsidR="00B62A7D" w:rsidP="00B62A7D" w:rsidRDefault="004B329C" w14:paraId="7701A39F" w14:textId="06AE50D1">
      <w:pPr>
        <w:pStyle w:val="Definition"/>
      </w:pPr>
      <w:hyperlink w:history="1" r:id="rId78">
        <w:r w:rsidRPr="00D049B2" w:rsidR="00D049B2">
          <w:rPr>
            <w:rStyle w:val="Hyperlink"/>
          </w:rPr>
          <w:t>http://www.openoandm.org/isbm/2.0/openapi/isbm_complete.yml</w:t>
        </w:r>
      </w:hyperlink>
    </w:p>
    <w:p w:rsidR="00B62A7D" w:rsidP="00B62A7D" w:rsidRDefault="00D049B2" w14:paraId="14EEF2EA" w14:textId="229CA3E7">
      <w:pPr>
        <w:pStyle w:val="Definition"/>
      </w:pPr>
      <w:r>
        <w:fldChar w:fldCharType="begin"/>
      </w:r>
      <w:r>
        <w:instrText xml:space="preserve"> HYPERLINK "</w:instrText>
      </w:r>
      <w:commentRangeStart w:id="382"/>
      <w:r w:rsidRPr="00C461C9">
        <w:instrText>http://www.openoandm.org/isbm/2.0/openapi/isbm_complete.json</w:instrText>
      </w:r>
      <w:r>
        <w:instrText xml:space="preserve">" </w:instrText>
      </w:r>
      <w:r>
        <w:fldChar w:fldCharType="separate"/>
      </w:r>
      <w:r w:rsidRPr="00D049B2">
        <w:rPr>
          <w:rStyle w:val="Hyperlink"/>
        </w:rPr>
        <w:t>http://www.openoandm.org/isbm/2.0/openapi/isbm_complete.json</w:t>
      </w:r>
      <w:r>
        <w:fldChar w:fldCharType="end"/>
      </w:r>
      <w:commentRangeEnd w:id="382"/>
      <w:r w:rsidR="00B62A7D">
        <w:rPr>
          <w:rStyle w:val="CommentReference"/>
        </w:rPr>
        <w:commentReference w:id="382"/>
      </w:r>
    </w:p>
    <w:p w:rsidR="00B62A7D" w:rsidP="00D768E6" w:rsidRDefault="00B62A7D" w14:paraId="2DE9C111" w14:textId="77777777">
      <w:pPr>
        <w:pStyle w:val="AppendixHeading2"/>
      </w:pPr>
      <w:bookmarkStart w:name="_Toc25357216" w:id="383"/>
      <w:bookmarkStart w:name="_Toc29288999" w:id="384"/>
      <w:r>
        <w:t>WSDLs</w:t>
      </w:r>
      <w:bookmarkEnd w:id="383"/>
      <w:bookmarkEnd w:id="384"/>
    </w:p>
    <w:bookmarkStart w:name="example-http-flows" w:id="385"/>
    <w:bookmarkEnd w:id="385"/>
    <w:p w:rsidR="00BB0129" w:rsidRDefault="00D049B2" w14:paraId="1A7E681B" w14:textId="3EDA1998">
      <w:pPr>
        <w:pStyle w:val="Definition"/>
      </w:pPr>
      <w:r>
        <w:fldChar w:fldCharType="begin"/>
      </w:r>
      <w:r>
        <w:instrText xml:space="preserve"> HYPERLINK "</w:instrText>
      </w:r>
      <w:r w:rsidRPr="00C461C9">
        <w:instrText>http://www.openoandm.org/isbm/2.0/wsdl/ChannelManagementService.wsdl</w:instrText>
      </w:r>
      <w:r>
        <w:instrText xml:space="preserve">" </w:instrText>
      </w:r>
      <w:r>
        <w:fldChar w:fldCharType="separate"/>
      </w:r>
      <w:r w:rsidRPr="00D049B2">
        <w:rPr>
          <w:rStyle w:val="Hyperlink"/>
        </w:rPr>
        <w:t>http://www.openoandm.org/isbm/2.0/wsdl/ChannelManagementService.wsdl</w:t>
      </w:r>
      <w:r>
        <w:fldChar w:fldCharType="end"/>
      </w:r>
    </w:p>
    <w:p w:rsidR="00BB0129" w:rsidRDefault="004B329C" w14:paraId="7E6C9CB6" w14:textId="45E6CBA1">
      <w:pPr>
        <w:pStyle w:val="Definition"/>
      </w:pPr>
      <w:hyperlink w:history="1" r:id="rId79">
        <w:r w:rsidRPr="00D049B2" w:rsidR="00D049B2">
          <w:rPr>
            <w:rStyle w:val="Hyperlink"/>
          </w:rPr>
          <w:t>http://www.openoandm.org/isbm/2.0/wsdl/NotificationService.wsdl</w:t>
        </w:r>
      </w:hyperlink>
    </w:p>
    <w:p w:rsidR="00BB0129" w:rsidRDefault="004B329C" w14:paraId="27C4FF35" w14:textId="3039F75E">
      <w:pPr>
        <w:pStyle w:val="Definition"/>
      </w:pPr>
      <w:hyperlink w:history="1" r:id="rId80">
        <w:r w:rsidRPr="00D049B2" w:rsidR="00D049B2">
          <w:rPr>
            <w:rStyle w:val="Hyperlink"/>
          </w:rPr>
          <w:t>http://www.openoandm.org/isbm/2.0/wsdl/ProviderPublicationService.wsdl</w:t>
        </w:r>
      </w:hyperlink>
    </w:p>
    <w:p w:rsidR="00BB0129" w:rsidRDefault="004B329C" w14:paraId="4B7F6F4B" w14:textId="6636935D">
      <w:pPr>
        <w:pStyle w:val="Definition"/>
      </w:pPr>
      <w:hyperlink w:history="1" r:id="rId81">
        <w:r w:rsidRPr="00D049B2" w:rsidR="00D049B2">
          <w:rPr>
            <w:rStyle w:val="Hyperlink"/>
          </w:rPr>
          <w:t>http://www.openoandm.org/isbm/2.0/wsdl/ConsumerPublicationService.wsdl</w:t>
        </w:r>
      </w:hyperlink>
    </w:p>
    <w:p w:rsidR="00BB0129" w:rsidRDefault="004B329C" w14:paraId="72DD5E52" w14:textId="28F8FA90">
      <w:pPr>
        <w:pStyle w:val="Definition"/>
      </w:pPr>
      <w:hyperlink w:history="1" r:id="rId82">
        <w:r w:rsidRPr="00D049B2" w:rsidR="00D049B2">
          <w:rPr>
            <w:rStyle w:val="Hyperlink"/>
          </w:rPr>
          <w:t>http://www.openoandm.org/isbm/2.0/wsdl/ProviderRequestService.wsdl</w:t>
        </w:r>
      </w:hyperlink>
    </w:p>
    <w:p w:rsidR="00BB0129" w:rsidRDefault="004B329C" w14:paraId="317853F8" w14:textId="1167B2D7">
      <w:pPr>
        <w:pStyle w:val="Definition"/>
      </w:pPr>
      <w:hyperlink w:history="1" r:id="rId83">
        <w:r w:rsidRPr="00D049B2" w:rsidR="00D049B2">
          <w:rPr>
            <w:rStyle w:val="Hyperlink"/>
          </w:rPr>
          <w:t>http://www.openoandm.org/isbm/2.0/wsdl/ConsumerRequestService.wsdl</w:t>
        </w:r>
      </w:hyperlink>
    </w:p>
    <w:p w:rsidR="00BB0129" w:rsidP="00BF5A6C" w:rsidRDefault="00E83E4F" w14:paraId="703A2563" w14:textId="77777777">
      <w:pPr>
        <w:pStyle w:val="AppendixHeading2"/>
      </w:pPr>
      <w:bookmarkStart w:name="_Toc25357217" w:id="386"/>
      <w:bookmarkStart w:name="_Toc29289000" w:id="387"/>
      <w:r>
        <w:t>Packaged Specification</w:t>
      </w:r>
      <w:bookmarkEnd w:id="386"/>
      <w:bookmarkEnd w:id="387"/>
    </w:p>
    <w:p w:rsidR="00B62A7D" w:rsidP="00B62A7D" w:rsidRDefault="00B62A7D" w14:paraId="08BB012E" w14:textId="5A89C969">
      <w:pPr>
        <w:pStyle w:val="Definition"/>
      </w:pPr>
      <w:commentRangeStart w:id="388"/>
      <w:r w:rsidRPr="00F133EE">
        <w:t>http://www.openoandm.org/isbm</w:t>
      </w:r>
      <w:r w:rsidR="00253326">
        <w:t>/</w:t>
      </w:r>
      <w:r w:rsidRPr="00F133EE">
        <w:t>isbm</w:t>
      </w:r>
      <w:r>
        <w:t>-soap</w:t>
      </w:r>
      <w:r w:rsidR="00253326">
        <w:t>-</w:t>
      </w:r>
      <w:r w:rsidR="00D049B2">
        <w:t>2.0</w:t>
      </w:r>
      <w:r w:rsidRPr="00F133EE">
        <w:t>.zip</w:t>
      </w:r>
    </w:p>
    <w:p w:rsidR="00B62A7D" w:rsidP="00B62A7D" w:rsidRDefault="00B62A7D" w14:paraId="0928FD48" w14:textId="71FAC125">
      <w:pPr>
        <w:pStyle w:val="Definition"/>
      </w:pPr>
      <w:commentRangeEnd w:id="388"/>
      <w:r w:rsidRPr="00F133EE">
        <w:rPr>
          <w:rStyle w:val="CommentReference"/>
        </w:rPr>
        <w:commentReference w:id="388"/>
      </w:r>
      <w:r w:rsidRPr="00F133EE">
        <w:t>http://www.openoandm.org/isbm</w:t>
      </w:r>
      <w:r w:rsidR="00253326">
        <w:t>/</w:t>
      </w:r>
      <w:r w:rsidRPr="00F133EE">
        <w:t>isbm</w:t>
      </w:r>
      <w:r>
        <w:t>-rest</w:t>
      </w:r>
      <w:r w:rsidRPr="00F133EE">
        <w:t>-</w:t>
      </w:r>
      <w:r w:rsidR="00D049B2">
        <w:t>2.0</w:t>
      </w:r>
      <w:r w:rsidRPr="00F133EE">
        <w:t>.zip</w:t>
      </w:r>
    </w:p>
    <w:p w:rsidR="00B62A7D" w:rsidP="00B62A7D" w:rsidRDefault="00B62A7D" w14:paraId="04897625" w14:textId="6ACFB506">
      <w:pPr>
        <w:pStyle w:val="Definition"/>
      </w:pPr>
      <w:r w:rsidRPr="00F133EE">
        <w:t>http://www.openoandm.org/isbm/isbm</w:t>
      </w:r>
      <w:r>
        <w:t>-all</w:t>
      </w:r>
      <w:r w:rsidRPr="00F133EE">
        <w:t>-</w:t>
      </w:r>
      <w:r w:rsidR="00D049B2">
        <w:t>2.0</w:t>
      </w:r>
      <w:r w:rsidRPr="00F133EE">
        <w:t>.zip</w:t>
      </w:r>
    </w:p>
    <w:p w:rsidRPr="00F133EE" w:rsidR="00253326" w:rsidP="00B62A7D" w:rsidRDefault="00253326" w14:paraId="62D17073" w14:textId="77777777">
      <w:pPr>
        <w:pStyle w:val="Definition"/>
      </w:pPr>
    </w:p>
    <w:p w:rsidR="00BB0129" w:rsidP="00BF5A6C" w:rsidRDefault="00E83E4F" w14:paraId="0942A022" w14:textId="592A7FBB">
      <w:pPr>
        <w:pStyle w:val="AppendixHeading1"/>
      </w:pPr>
      <w:bookmarkStart w:name="_Toc25357218" w:id="389"/>
      <w:bookmarkStart w:name="_Toc29289001" w:id="390"/>
      <w:commentRangeStart w:id="391"/>
      <w:r>
        <w:lastRenderedPageBreak/>
        <w:t xml:space="preserve">Example </w:t>
      </w:r>
      <w:commentRangeEnd w:id="391"/>
      <w:r w:rsidR="00ED0A6C">
        <w:rPr>
          <w:rStyle w:val="CommentReference"/>
          <w:rFonts w:eastAsiaTheme="minorHAnsi" w:cstheme="minorBidi"/>
          <w:b w:val="0"/>
          <w:bCs w:val="0"/>
        </w:rPr>
        <w:commentReference w:id="391"/>
      </w:r>
      <w:r>
        <w:t>HTTP Flows</w:t>
      </w:r>
      <w:bookmarkEnd w:id="389"/>
      <w:bookmarkEnd w:id="390"/>
    </w:p>
    <w:p w:rsidR="00BB0129" w:rsidP="00BF5A6C" w:rsidRDefault="00E83E4F" w14:paraId="5C05E4C8" w14:textId="1CC1542C">
      <w:pPr>
        <w:pStyle w:val="AppendixHeading2"/>
      </w:pPr>
      <w:bookmarkStart w:name="channel-management-example" w:id="392"/>
      <w:bookmarkStart w:name="_Toc25357219" w:id="393"/>
      <w:bookmarkStart w:name="_Toc29289002" w:id="394"/>
      <w:bookmarkEnd w:id="392"/>
      <w:r>
        <w:t>Channel Management Example</w:t>
      </w:r>
      <w:bookmarkEnd w:id="393"/>
      <w:bookmarkEnd w:id="394"/>
    </w:p>
    <w:p w:rsidR="00BB0129" w:rsidRDefault="00E83E4F" w14:paraId="6926C1D8" w14:textId="77777777">
      <w:pPr>
        <w:pStyle w:val="Compact"/>
      </w:pPr>
      <w:r>
        <w:rPr>
          <w:noProof/>
        </w:rPr>
        <w:drawing>
          <wp:inline distT="0" distB="0" distL="0" distR="0" wp14:anchorId="2804D5E8" wp14:editId="5C8EF9B9">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84"/>
                    <a:stretch>
                      <a:fillRect/>
                    </a:stretch>
                  </pic:blipFill>
                  <pic:spPr bwMode="auto">
                    <a:xfrm>
                      <a:off x="0" y="0"/>
                      <a:ext cx="5105400" cy="5562600"/>
                    </a:xfrm>
                    <a:prstGeom prst="rect">
                      <a:avLst/>
                    </a:prstGeom>
                    <a:noFill/>
                    <a:ln w="9525">
                      <a:noFill/>
                      <a:headEnd/>
                      <a:tailEnd/>
                    </a:ln>
                  </pic:spPr>
                </pic:pic>
              </a:graphicData>
            </a:graphic>
          </wp:inline>
        </w:drawing>
      </w:r>
    </w:p>
    <w:p w:rsidR="00BB0129" w:rsidP="00BF5A6C" w:rsidRDefault="00E83E4F" w14:paraId="0EE7589C" w14:textId="62761C7B">
      <w:pPr>
        <w:pStyle w:val="AppendixHeading3"/>
      </w:pPr>
      <w:bookmarkStart w:name="createchannel" w:id="395"/>
      <w:bookmarkStart w:name="_Toc25357220" w:id="396"/>
      <w:bookmarkStart w:name="_Toc29289003" w:id="397"/>
      <w:bookmarkEnd w:id="395"/>
      <w:proofErr w:type="spellStart"/>
      <w:r>
        <w:t>CreateChannel</w:t>
      </w:r>
      <w:bookmarkEnd w:id="396"/>
      <w:bookmarkEnd w:id="397"/>
      <w:proofErr w:type="spellEnd"/>
    </w:p>
    <w:p w:rsidR="00BB0129" w:rsidP="003066DC" w:rsidRDefault="00E83E4F" w14:paraId="5C3F03AE" w14:textId="77777777">
      <w:pPr>
        <w:pStyle w:val="BodyText"/>
      </w:pPr>
      <w:r>
        <w:t>The Application creates a channel on the ISBM Service Provider and assigns a WS-Security security token.</w:t>
      </w:r>
    </w:p>
    <w:p w:rsidR="00BB0129" w:rsidP="003D678A" w:rsidRDefault="00A86060" w14:paraId="787D0E16" w14:textId="34A37F72">
      <w:pPr>
        <w:pStyle w:val="Note"/>
      </w:pPr>
      <w:r>
        <w:t>NOTE</w:t>
      </w:r>
      <w:r>
        <w:tab/>
      </w:r>
      <w:r w:rsidR="00E83E4F">
        <w:t xml:space="preserve">XML special characters must be escaped, as seen with the </w:t>
      </w:r>
      <w:r w:rsidR="00E83E4F">
        <w:rPr>
          <w:b/>
        </w:rPr>
        <w:t>&lt;</w:t>
      </w:r>
      <w:r w:rsidR="00E83E4F">
        <w:t xml:space="preserve"> character in the </w:t>
      </w:r>
      <w:r w:rsidR="00E83E4F">
        <w:rPr>
          <w:rStyle w:val="VerbatimChar"/>
        </w:rPr>
        <w:t>Password</w:t>
      </w:r>
      <w:r w:rsidR="00E83E4F">
        <w:t xml:space="preserve"> element.</w:t>
      </w:r>
    </w:p>
    <w:p w:rsidR="00BB0129" w:rsidP="003D678A" w:rsidRDefault="00E83E4F" w14:paraId="70926710" w14:textId="77777777">
      <w:pPr>
        <w:pStyle w:val="AppendixHeading4"/>
      </w:pPr>
      <w:bookmarkStart w:name="http-request" w:id="398"/>
      <w:bookmarkEnd w:id="398"/>
      <w:r>
        <w:t>HTTP Request</w:t>
      </w:r>
    </w:p>
    <w:p w:rsidR="00BB0129" w:rsidP="003D678A" w:rsidRDefault="00E83E4F" w14:paraId="3B88C16E" w14:textId="77777777">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705</w:t>
      </w:r>
      <w:r>
        <w:br/>
      </w:r>
      <w:proofErr w:type="spellStart"/>
      <w:r>
        <w:rPr>
          <w:rStyle w:val="VerbatimChar"/>
        </w:rPr>
        <w:t>SOAPAction</w:t>
      </w:r>
      <w:proofErr w:type="spellEnd"/>
      <w:r>
        <w:rPr>
          <w:rStyle w:val="VerbatimChar"/>
        </w:rPr>
        <w:t>: "http://www.openoandm.org/ws-isbm/CreateChannel"</w:t>
      </w:r>
      <w:r>
        <w:br/>
      </w:r>
      <w:r>
        <w:lastRenderedPageBreak/>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isbm:CreateChannel</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isbm:ChannelType</w:t>
      </w:r>
      <w:proofErr w:type="spellEnd"/>
      <w:r>
        <w:rPr>
          <w:rStyle w:val="VerbatimChar"/>
        </w:rPr>
        <w:t>&gt;Publication&lt;/</w:t>
      </w:r>
      <w:proofErr w:type="spellStart"/>
      <w:r>
        <w:rPr>
          <w:rStyle w:val="VerbatimChar"/>
        </w:rPr>
        <w:t>isbm:ChannelType</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isbm:CreateChannel</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0871731A" w14:textId="77777777">
      <w:pPr>
        <w:pStyle w:val="AppendixHeading4"/>
      </w:pPr>
      <w:bookmarkStart w:name="http-response" w:id="399"/>
      <w:bookmarkEnd w:id="399"/>
      <w:r>
        <w:t>HTTP Response</w:t>
      </w:r>
    </w:p>
    <w:p w:rsidR="00BB0129" w:rsidP="003D678A" w:rsidRDefault="00E83E4F" w14:paraId="035973A2" w14:textId="77777777">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isbm:CreateChannelResponse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19B5B065" w14:textId="4B3277C0">
      <w:pPr>
        <w:pStyle w:val="AppendixHeading3"/>
      </w:pPr>
      <w:bookmarkStart w:name="addsecuritytoken" w:id="400"/>
      <w:bookmarkStart w:name="_Toc25357221" w:id="401"/>
      <w:bookmarkStart w:name="_Toc29289004" w:id="402"/>
      <w:bookmarkEnd w:id="400"/>
      <w:proofErr w:type="spellStart"/>
      <w:r>
        <w:t>AddSecurityToken</w:t>
      </w:r>
      <w:bookmarkEnd w:id="401"/>
      <w:bookmarkEnd w:id="402"/>
      <w:proofErr w:type="spellEnd"/>
    </w:p>
    <w:p w:rsidR="00BB0129" w:rsidP="003066DC" w:rsidRDefault="00E83E4F" w14:paraId="6A3CE26A" w14:textId="77777777">
      <w:pPr>
        <w:pStyle w:val="BodyText"/>
      </w:pPr>
      <w:r>
        <w:t>The Application assigns an additional security token to the channel.</w:t>
      </w:r>
    </w:p>
    <w:p w:rsidR="00BB0129" w:rsidP="003D678A" w:rsidRDefault="00E83E4F" w14:paraId="3CC6E08A" w14:textId="77777777">
      <w:pPr>
        <w:pStyle w:val="AppendixHeading4"/>
      </w:pPr>
      <w:bookmarkStart w:name="http-request-1" w:id="403"/>
      <w:bookmarkEnd w:id="403"/>
      <w:r>
        <w:t>HTTP Request</w:t>
      </w:r>
    </w:p>
    <w:p w:rsidR="00BB0129" w:rsidP="003D678A" w:rsidRDefault="00E83E4F" w14:paraId="34A0D46B" w14:textId="77777777">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892</w:t>
      </w:r>
      <w:r>
        <w:br/>
      </w:r>
      <w:proofErr w:type="spellStart"/>
      <w:r>
        <w:rPr>
          <w:rStyle w:val="VerbatimChar"/>
        </w:rPr>
        <w:t>SOAPAction</w:t>
      </w:r>
      <w:proofErr w:type="spellEnd"/>
      <w:r>
        <w:rPr>
          <w:rStyle w:val="VerbatimChar"/>
        </w:rPr>
        <w:t>: "http://www.openoandm.org/ws-isbm/AddSecurityToken"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 xmlns:wsse="http://docs.oasis-open.org/wss/2004/01/oasis-200401-wss-wssecurity-secext-1.0.xsd"&gt;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isbm:AddSecurityToken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lastRenderedPageBreak/>
        <w:t xml:space="preserve">      &lt;isbm:ChannelURI&gt;/Enterprise/Site/Area/WorkCenter&lt;/isbm:ChannelURI&gt;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isbm:AddSecurityToken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1901CEE3" w14:textId="77777777">
      <w:pPr>
        <w:pStyle w:val="AppendixHeading4"/>
      </w:pPr>
      <w:bookmarkStart w:name="http-response-1" w:id="404"/>
      <w:bookmarkEnd w:id="404"/>
      <w:r>
        <w:t>HTTP Response</w:t>
      </w:r>
    </w:p>
    <w:p w:rsidR="00BB0129" w:rsidP="003D678A" w:rsidRDefault="00E83E4F" w14:paraId="756A8EE9" w14:textId="77777777">
      <w:pPr>
        <w:pStyle w:val="SourceCode"/>
      </w:pPr>
      <w:r>
        <w:rPr>
          <w:rStyle w:val="VerbatimChar"/>
        </w:rPr>
        <w:t>HTTP/1.1 200 OK</w:t>
      </w:r>
      <w:r>
        <w:br/>
      </w:r>
      <w:r>
        <w:rPr>
          <w:rStyle w:val="VerbatimChar"/>
        </w:rPr>
        <w:t>Content-Type: text/xml; charset=utf-8</w:t>
      </w:r>
      <w:r>
        <w:br/>
      </w:r>
      <w:r>
        <w:rPr>
          <w:rStyle w:val="VerbatimChar"/>
        </w:rPr>
        <w:t>Content-Length: 241</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isbm:AddSecurityTokenResponse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13F9868B" w14:textId="788C17F2">
      <w:pPr>
        <w:pStyle w:val="AppendixHeading3"/>
      </w:pPr>
      <w:bookmarkStart w:name="removesecuritytoken" w:id="405"/>
      <w:bookmarkStart w:name="_Toc25357222" w:id="406"/>
      <w:bookmarkStart w:name="_Toc29289005" w:id="407"/>
      <w:bookmarkEnd w:id="405"/>
      <w:proofErr w:type="spellStart"/>
      <w:r>
        <w:t>RemoveSecurityToken</w:t>
      </w:r>
      <w:bookmarkEnd w:id="406"/>
      <w:bookmarkEnd w:id="407"/>
      <w:proofErr w:type="spellEnd"/>
    </w:p>
    <w:p w:rsidR="00BB0129" w:rsidP="003066DC" w:rsidRDefault="00E83E4F" w14:paraId="66AB4CBF" w14:textId="77777777">
      <w:pPr>
        <w:pStyle w:val="BodyText"/>
      </w:pPr>
      <w:r>
        <w:t>The Application removes the original security token from the channel.</w:t>
      </w:r>
    </w:p>
    <w:p w:rsidR="00BB0129" w:rsidP="003D678A" w:rsidRDefault="00E83E4F" w14:paraId="54AC3BD0" w14:textId="77777777">
      <w:pPr>
        <w:pStyle w:val="AppendixHeading4"/>
      </w:pPr>
      <w:bookmarkStart w:name="http-request-2" w:id="408"/>
      <w:bookmarkEnd w:id="408"/>
      <w:r>
        <w:t>HTTP Request</w:t>
      </w:r>
    </w:p>
    <w:p w:rsidR="00BB0129" w:rsidP="003D678A" w:rsidRDefault="00E83E4F" w14:paraId="6E7F8123" w14:textId="77777777">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898</w:t>
      </w:r>
      <w:r>
        <w:br/>
      </w:r>
      <w:proofErr w:type="spellStart"/>
      <w:r>
        <w:rPr>
          <w:rStyle w:val="VerbatimChar"/>
        </w:rPr>
        <w:t>SOAPAction</w:t>
      </w:r>
      <w:proofErr w:type="spellEnd"/>
      <w:r>
        <w:rPr>
          <w:rStyle w:val="VerbatimChar"/>
        </w:rPr>
        <w:t>: "http://www.openoandm.org/ws-isbm/RemoveSecurityToken"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 xmlns:wsse="http://docs.oasis-open.org/wss/2004/01/oasis-200401-wss-wssecurity-secext-1.0.xsd"&gt;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isbm:RemoveSecurityToken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lastRenderedPageBreak/>
        <w:t xml:space="preserve">    &lt;/</w:t>
      </w:r>
      <w:proofErr w:type="spellStart"/>
      <w:r>
        <w:rPr>
          <w:rStyle w:val="VerbatimChar"/>
        </w:rPr>
        <w:t>isbm:RemoveSecurityToken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2C8A0F1B" w14:textId="77777777">
      <w:pPr>
        <w:pStyle w:val="AppendixHeading4"/>
      </w:pPr>
      <w:bookmarkStart w:name="http-response-2" w:id="409"/>
      <w:bookmarkEnd w:id="409"/>
      <w:r>
        <w:t>HTTP Response</w:t>
      </w:r>
    </w:p>
    <w:p w:rsidR="00BB0129" w:rsidP="003D678A" w:rsidRDefault="00E83E4F" w14:paraId="47724E28" w14:textId="77777777">
      <w:pPr>
        <w:pStyle w:val="SourceCode"/>
      </w:pPr>
      <w:r>
        <w:rPr>
          <w:rStyle w:val="VerbatimChar"/>
        </w:rPr>
        <w:t>HTTP/1.1 200 OK</w:t>
      </w:r>
      <w:r>
        <w:br/>
      </w:r>
      <w:r>
        <w:rPr>
          <w:rStyle w:val="VerbatimChar"/>
        </w:rPr>
        <w:t>Content-Type: text/xml; charset=utf-8</w:t>
      </w:r>
      <w:r>
        <w:br/>
      </w:r>
      <w:r>
        <w:rPr>
          <w:rStyle w:val="VerbatimChar"/>
        </w:rPr>
        <w:t>Content-Length: 244</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isbm:RemoveSecurityTokenResponse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072D3C16" w14:textId="4D5B70CB">
      <w:pPr>
        <w:pStyle w:val="AppendixHeading3"/>
      </w:pPr>
      <w:bookmarkStart w:name="getchannel" w:id="410"/>
      <w:bookmarkStart w:name="_Toc25357223" w:id="411"/>
      <w:bookmarkStart w:name="_Toc29289006" w:id="412"/>
      <w:bookmarkEnd w:id="410"/>
      <w:proofErr w:type="spellStart"/>
      <w:r>
        <w:t>GetChannel</w:t>
      </w:r>
      <w:bookmarkEnd w:id="411"/>
      <w:bookmarkEnd w:id="412"/>
      <w:proofErr w:type="spellEnd"/>
    </w:p>
    <w:p w:rsidR="00BB0129" w:rsidP="003066DC" w:rsidRDefault="00E83E4F" w14:paraId="6D66CC84" w14:textId="77777777">
      <w:pPr>
        <w:pStyle w:val="BodyText"/>
      </w:pPr>
      <w:r>
        <w:t>The Application attempts to retrieve channel information using the original security token and receives an authorization failure.</w:t>
      </w:r>
    </w:p>
    <w:p w:rsidR="00BB0129" w:rsidP="003D678A" w:rsidRDefault="00E83E4F" w14:paraId="1BC0CA75" w14:textId="77777777">
      <w:pPr>
        <w:pStyle w:val="AppendixHeading4"/>
      </w:pPr>
      <w:bookmarkStart w:name="http-request-3" w:id="413"/>
      <w:bookmarkEnd w:id="413"/>
      <w:r>
        <w:t>HTTP Request</w:t>
      </w:r>
    </w:p>
    <w:p w:rsidR="00BB0129" w:rsidP="003D678A" w:rsidRDefault="00E83E4F" w14:paraId="4E23B090" w14:textId="77777777">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656</w:t>
      </w:r>
      <w:r>
        <w:br/>
      </w:r>
      <w:proofErr w:type="spellStart"/>
      <w:r>
        <w:rPr>
          <w:rStyle w:val="VerbatimChar"/>
        </w:rPr>
        <w:t>SOAPAction</w:t>
      </w:r>
      <w:proofErr w:type="spellEnd"/>
      <w:r>
        <w:rPr>
          <w:rStyle w:val="VerbatimChar"/>
        </w:rPr>
        <w:t>: "http://www.openoandm.org/ws-isbm/GetChannel"</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isbm:GetChannel</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isbm:GetChannel</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4A3957C8" w14:textId="77777777">
      <w:pPr>
        <w:pStyle w:val="AppendixHeading4"/>
      </w:pPr>
      <w:bookmarkStart w:name="http-response-3" w:id="414"/>
      <w:bookmarkEnd w:id="414"/>
      <w:r>
        <w:t>HTTP Response</w:t>
      </w:r>
    </w:p>
    <w:p w:rsidR="00BB0129" w:rsidP="003D678A" w:rsidRDefault="00E83E4F" w14:paraId="14E97AD6" w14:textId="77777777">
      <w:pPr>
        <w:pStyle w:val="SourceCode"/>
      </w:pPr>
      <w:r>
        <w:rPr>
          <w:rStyle w:val="VerbatimChar"/>
        </w:rPr>
        <w:t>HTTP/1.1 500 Internal Server Error</w:t>
      </w:r>
      <w:r>
        <w:br/>
      </w:r>
      <w:r>
        <w:rPr>
          <w:rStyle w:val="VerbatimChar"/>
        </w:rPr>
        <w:t>Content-Type: text/xml; charset=utf-8</w:t>
      </w:r>
      <w:r>
        <w:br/>
      </w:r>
      <w:r>
        <w:rPr>
          <w:rStyle w:val="VerbatimChar"/>
        </w:rPr>
        <w:t>Content-Length: 401</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lastRenderedPageBreak/>
        <w:t xml:space="preserve">    &lt;</w:t>
      </w:r>
      <w:proofErr w:type="spellStart"/>
      <w:r>
        <w:rPr>
          <w:rStyle w:val="VerbatimChar"/>
        </w:rPr>
        <w:t>soap:Fault</w:t>
      </w:r>
      <w:proofErr w:type="spellEnd"/>
      <w:r>
        <w:rPr>
          <w:rStyle w:val="VerbatimChar"/>
        </w:rPr>
        <w:t>&gt;</w:t>
      </w:r>
      <w:r>
        <w:br/>
      </w:r>
      <w:r>
        <w:rPr>
          <w:rStyle w:val="VerbatimChar"/>
        </w:rPr>
        <w:t xml:space="preserve">      &lt;</w:t>
      </w:r>
      <w:proofErr w:type="spellStart"/>
      <w:r>
        <w:rPr>
          <w:rStyle w:val="VerbatimChar"/>
        </w:rPr>
        <w:t>faultcode</w:t>
      </w:r>
      <w:proofErr w:type="spellEnd"/>
      <w:r>
        <w:rPr>
          <w:rStyle w:val="VerbatimChar"/>
        </w:rPr>
        <w:t>&gt;</w:t>
      </w:r>
      <w:proofErr w:type="spellStart"/>
      <w:r>
        <w:rPr>
          <w:rStyle w:val="VerbatimChar"/>
        </w:rPr>
        <w:t>soap:Client</w:t>
      </w:r>
      <w:proofErr w:type="spellEnd"/>
      <w:r>
        <w:rPr>
          <w:rStyle w:val="VerbatimChar"/>
        </w:rPr>
        <w:t>&lt;/</w:t>
      </w:r>
      <w:proofErr w:type="spellStart"/>
      <w:r>
        <w:rPr>
          <w:rStyle w:val="VerbatimChar"/>
        </w:rPr>
        <w:t>faultcode</w:t>
      </w:r>
      <w:proofErr w:type="spellEnd"/>
      <w:r>
        <w:rPr>
          <w:rStyle w:val="VerbatimChar"/>
        </w:rPr>
        <w:t>&gt;</w:t>
      </w:r>
      <w:r>
        <w:br/>
      </w:r>
      <w:r>
        <w:rPr>
          <w:rStyle w:val="VerbatimChar"/>
        </w:rPr>
        <w:t xml:space="preserve">      &lt;</w:t>
      </w:r>
      <w:proofErr w:type="spellStart"/>
      <w:r>
        <w:rPr>
          <w:rStyle w:val="VerbatimChar"/>
        </w:rPr>
        <w:t>faultstring</w:t>
      </w:r>
      <w:proofErr w:type="spellEnd"/>
      <w:r>
        <w:rPr>
          <w:rStyle w:val="VerbatimChar"/>
        </w:rPr>
        <w:t>&gt;Channel is not accessible.&lt;/</w:t>
      </w:r>
      <w:proofErr w:type="spellStart"/>
      <w:r>
        <w:rPr>
          <w:rStyle w:val="VerbatimChar"/>
        </w:rPr>
        <w:t>faultstring</w:t>
      </w:r>
      <w:proofErr w:type="spellEnd"/>
      <w:r>
        <w:rPr>
          <w:rStyle w:val="VerbatimChar"/>
        </w:rPr>
        <w:t>&gt;</w:t>
      </w:r>
      <w:r>
        <w:br/>
      </w:r>
      <w:r>
        <w:rPr>
          <w:rStyle w:val="VerbatimChar"/>
        </w:rPr>
        <w:t xml:space="preserve">      &lt;detail&gt;</w:t>
      </w:r>
      <w:r>
        <w:br/>
      </w:r>
      <w:r>
        <w:rPr>
          <w:rStyle w:val="VerbatimChar"/>
        </w:rPr>
        <w:t xml:space="preserve">        &lt;</w:t>
      </w:r>
      <w:proofErr w:type="spellStart"/>
      <w:r>
        <w:rPr>
          <w:rStyle w:val="VerbatimChar"/>
        </w:rPr>
        <w:t>isbm:ChannelFault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&lt;/detail&gt;</w:t>
      </w:r>
      <w:r>
        <w:br/>
      </w:r>
      <w:r>
        <w:rPr>
          <w:rStyle w:val="VerbatimChar"/>
        </w:rPr>
        <w:t xml:space="preserve">    &lt;/</w:t>
      </w:r>
      <w:proofErr w:type="spellStart"/>
      <w:r>
        <w:rPr>
          <w:rStyle w:val="VerbatimChar"/>
        </w:rPr>
        <w:t>soap:Fault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5C1A1BCA" w14:textId="6862804E">
      <w:pPr>
        <w:pStyle w:val="AppendixHeading3"/>
      </w:pPr>
      <w:bookmarkStart w:name="getchannels" w:id="415"/>
      <w:bookmarkStart w:name="_Toc25357224" w:id="416"/>
      <w:bookmarkStart w:name="_Toc29289007" w:id="417"/>
      <w:bookmarkEnd w:id="415"/>
      <w:proofErr w:type="spellStart"/>
      <w:r>
        <w:t>GetChannels</w:t>
      </w:r>
      <w:bookmarkEnd w:id="416"/>
      <w:bookmarkEnd w:id="417"/>
      <w:proofErr w:type="spellEnd"/>
    </w:p>
    <w:p w:rsidR="00BB0129" w:rsidP="003066DC" w:rsidRDefault="00E83E4F" w14:paraId="70A8E920" w14:textId="77777777">
      <w:pPr>
        <w:pStyle w:val="BodyText"/>
      </w:pPr>
      <w:r>
        <w:t>The Application retrieves information about channels filtered by the newly assigned security token.</w:t>
      </w:r>
    </w:p>
    <w:p w:rsidR="00BB0129" w:rsidP="003D678A" w:rsidRDefault="00E83E4F" w14:paraId="1B045B2D" w14:textId="77777777">
      <w:pPr>
        <w:pStyle w:val="AppendixHeading4"/>
      </w:pPr>
      <w:bookmarkStart w:name="http-request-4" w:id="418"/>
      <w:bookmarkEnd w:id="418"/>
      <w:r>
        <w:t>HTTP Request</w:t>
      </w:r>
    </w:p>
    <w:p w:rsidR="00BB0129" w:rsidP="003D678A" w:rsidRDefault="00E83E4F" w14:paraId="112A8C37" w14:textId="77777777">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559</w:t>
      </w:r>
      <w:r>
        <w:br/>
      </w:r>
      <w:proofErr w:type="spellStart"/>
      <w:r>
        <w:rPr>
          <w:rStyle w:val="VerbatimChar"/>
        </w:rPr>
        <w:t>SOAPAction</w:t>
      </w:r>
      <w:proofErr w:type="spellEnd"/>
      <w:r>
        <w:rPr>
          <w:rStyle w:val="VerbatimChar"/>
        </w:rPr>
        <w:t>: "http://www.openoandm.org/ws-isbm/GetChannels"</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isbm:GetChannels</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2851DCAB" w14:textId="77777777">
      <w:pPr>
        <w:pStyle w:val="AppendixHeading4"/>
      </w:pPr>
      <w:bookmarkStart w:name="http-response-4" w:id="419"/>
      <w:bookmarkEnd w:id="419"/>
      <w:r>
        <w:t>HTTP Response</w:t>
      </w:r>
    </w:p>
    <w:p w:rsidR="00BB0129" w:rsidP="003D678A" w:rsidRDefault="00E83E4F" w14:paraId="678B58EC" w14:textId="77777777">
      <w:pPr>
        <w:pStyle w:val="SourceCode"/>
      </w:pPr>
      <w:r>
        <w:rPr>
          <w:rStyle w:val="VerbatimChar"/>
        </w:rPr>
        <w:t>HTTP/1.1 200 OK</w:t>
      </w:r>
      <w:r>
        <w:br/>
      </w:r>
      <w:r>
        <w:rPr>
          <w:rStyle w:val="VerbatimChar"/>
        </w:rPr>
        <w:t>Content-Type: text/xml; charset=utf-8</w:t>
      </w:r>
      <w:r>
        <w:br/>
      </w:r>
      <w:r>
        <w:rPr>
          <w:rStyle w:val="VerbatimChar"/>
        </w:rPr>
        <w:t>Content-Length: 442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isbm:GetChannelsResponse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isbm:Channel</w:t>
      </w:r>
      <w:proofErr w:type="spellEnd"/>
      <w:r>
        <w:rPr>
          <w:rStyle w:val="VerbatimChar"/>
        </w:rPr>
        <w:t>&gt;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isbm:ChannelType</w:t>
      </w:r>
      <w:proofErr w:type="spellEnd"/>
      <w:r>
        <w:rPr>
          <w:rStyle w:val="VerbatimChar"/>
        </w:rPr>
        <w:t>&gt;Publication&lt;/</w:t>
      </w:r>
      <w:proofErr w:type="spellStart"/>
      <w:r>
        <w:rPr>
          <w:rStyle w:val="VerbatimChar"/>
        </w:rPr>
        <w:t>isbm:ChannelType</w:t>
      </w:r>
      <w:proofErr w:type="spellEnd"/>
      <w:r>
        <w:rPr>
          <w:rStyle w:val="VerbatimChar"/>
        </w:rPr>
        <w:t>&gt;</w:t>
      </w:r>
      <w:r>
        <w:br/>
      </w:r>
      <w:r>
        <w:rPr>
          <w:rStyle w:val="VerbatimChar"/>
        </w:rPr>
        <w:t xml:space="preserve">      &lt;/</w:t>
      </w:r>
      <w:proofErr w:type="spellStart"/>
      <w:r>
        <w:rPr>
          <w:rStyle w:val="VerbatimChar"/>
        </w:rPr>
        <w:t>isbm:Channel</w:t>
      </w:r>
      <w:proofErr w:type="spellEnd"/>
      <w:r>
        <w:rPr>
          <w:rStyle w:val="VerbatimChar"/>
        </w:rPr>
        <w:t>&gt;</w:t>
      </w:r>
      <w:r>
        <w:br/>
      </w:r>
      <w:r>
        <w:rPr>
          <w:rStyle w:val="VerbatimChar"/>
        </w:rPr>
        <w:t xml:space="preserve">    &lt;/</w:t>
      </w:r>
      <w:proofErr w:type="spellStart"/>
      <w:r>
        <w:rPr>
          <w:rStyle w:val="VerbatimChar"/>
        </w:rPr>
        <w:t>isbm:GetChannelsResponse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67DF368A" w14:textId="50664AE4">
      <w:pPr>
        <w:pStyle w:val="AppendixHeading3"/>
      </w:pPr>
      <w:bookmarkStart w:name="deletechannel" w:id="420"/>
      <w:bookmarkStart w:name="_Toc25357225" w:id="421"/>
      <w:bookmarkStart w:name="_Toc29289008" w:id="422"/>
      <w:bookmarkEnd w:id="420"/>
      <w:proofErr w:type="spellStart"/>
      <w:r>
        <w:lastRenderedPageBreak/>
        <w:t>DeleteChannel</w:t>
      </w:r>
      <w:bookmarkEnd w:id="421"/>
      <w:bookmarkEnd w:id="422"/>
      <w:proofErr w:type="spellEnd"/>
    </w:p>
    <w:p w:rsidR="00BB0129" w:rsidP="003066DC" w:rsidRDefault="00E83E4F" w14:paraId="793C400B" w14:textId="77777777">
      <w:pPr>
        <w:pStyle w:val="BodyText"/>
      </w:pPr>
      <w:r>
        <w:t xml:space="preserve">The Application removes the channel from the </w:t>
      </w:r>
      <w:proofErr w:type="spellStart"/>
      <w:r>
        <w:t>ws</w:t>
      </w:r>
      <w:proofErr w:type="spellEnd"/>
      <w:r>
        <w:t>-ISBM Service Provider.</w:t>
      </w:r>
    </w:p>
    <w:p w:rsidR="00BB0129" w:rsidP="003D678A" w:rsidRDefault="00E83E4F" w14:paraId="1771E620" w14:textId="77777777">
      <w:pPr>
        <w:pStyle w:val="AppendixHeading4"/>
      </w:pPr>
      <w:bookmarkStart w:name="http-request-5" w:id="423"/>
      <w:bookmarkEnd w:id="423"/>
      <w:r>
        <w:t>HTTP Request</w:t>
      </w:r>
    </w:p>
    <w:p w:rsidR="00BB0129" w:rsidP="003D678A" w:rsidRDefault="00E83E4F" w14:paraId="0796247B" w14:textId="77777777">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659</w:t>
      </w:r>
      <w:r>
        <w:br/>
      </w:r>
      <w:proofErr w:type="spellStart"/>
      <w:r>
        <w:rPr>
          <w:rStyle w:val="VerbatimChar"/>
        </w:rPr>
        <w:t>SOAPAction</w:t>
      </w:r>
      <w:proofErr w:type="spellEnd"/>
      <w:r>
        <w:rPr>
          <w:rStyle w:val="VerbatimChar"/>
        </w:rPr>
        <w:t>: "http://www.openoandm.org/ws-isbm/DeleteChannel"</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isbm:DeleteChannel</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isbm:DeleteChannel</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260247C5" w14:textId="77777777">
      <w:pPr>
        <w:pStyle w:val="AppendixHeading4"/>
      </w:pPr>
      <w:bookmarkStart w:name="http-response-5" w:id="424"/>
      <w:bookmarkEnd w:id="424"/>
      <w:r>
        <w:t>HTTP Response</w:t>
      </w:r>
    </w:p>
    <w:p w:rsidR="00BB0129" w:rsidP="003D678A" w:rsidRDefault="00E83E4F" w14:paraId="4088162D" w14:textId="77777777">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isbm:DeleteChannelResponse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3FC78C5F" w14:textId="1B4B7DE7">
      <w:pPr>
        <w:pStyle w:val="AppendixHeading2"/>
      </w:pPr>
      <w:bookmarkStart w:name="publish-subscribe-example" w:id="425"/>
      <w:bookmarkStart w:name="_Toc25357226" w:id="426"/>
      <w:bookmarkStart w:name="_Toc29289009" w:id="427"/>
      <w:bookmarkEnd w:id="425"/>
      <w:r>
        <w:lastRenderedPageBreak/>
        <w:t>Publish-Subscribe Example</w:t>
      </w:r>
      <w:bookmarkEnd w:id="426"/>
      <w:bookmarkEnd w:id="427"/>
    </w:p>
    <w:p w:rsidR="00BB0129" w:rsidRDefault="00E83E4F" w14:paraId="6560F20D" w14:textId="77777777">
      <w:pPr>
        <w:pStyle w:val="Compact"/>
      </w:pPr>
      <w:r>
        <w:rPr>
          <w:noProof/>
        </w:rPr>
        <w:drawing>
          <wp:inline distT="0" distB="0" distL="0" distR="0" wp14:anchorId="740F233E" wp14:editId="03C7F717">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85"/>
                    <a:stretch>
                      <a:fillRect/>
                    </a:stretch>
                  </pic:blipFill>
                  <pic:spPr bwMode="auto">
                    <a:xfrm>
                      <a:off x="0" y="0"/>
                      <a:ext cx="6400800" cy="5271247"/>
                    </a:xfrm>
                    <a:prstGeom prst="rect">
                      <a:avLst/>
                    </a:prstGeom>
                    <a:noFill/>
                    <a:ln w="9525">
                      <a:noFill/>
                      <a:headEnd/>
                      <a:tailEnd/>
                    </a:ln>
                  </pic:spPr>
                </pic:pic>
              </a:graphicData>
            </a:graphic>
          </wp:inline>
        </w:drawing>
      </w:r>
    </w:p>
    <w:p w:rsidR="00BB0129" w:rsidP="00BF5A6C" w:rsidRDefault="00E83E4F" w14:paraId="5332B8E2" w14:textId="31DA1072">
      <w:pPr>
        <w:pStyle w:val="AppendixHeading3"/>
      </w:pPr>
      <w:bookmarkStart w:name="opensubscriptionsession" w:id="428"/>
      <w:bookmarkStart w:name="_Toc25357227" w:id="429"/>
      <w:bookmarkStart w:name="_Toc29289010" w:id="430"/>
      <w:bookmarkEnd w:id="428"/>
      <w:proofErr w:type="spellStart"/>
      <w:r>
        <w:t>OpenSubscriptionSession</w:t>
      </w:r>
      <w:bookmarkEnd w:id="429"/>
      <w:bookmarkEnd w:id="430"/>
      <w:proofErr w:type="spellEnd"/>
    </w:p>
    <w:p w:rsidR="00BB0129" w:rsidP="003066DC" w:rsidRDefault="00E83E4F" w14:paraId="5BEB9FF9" w14:textId="77777777">
      <w:pPr>
        <w:pStyle w:val="BodyText"/>
      </w:pPr>
      <w:r>
        <w:t>The Consumer Application opens a subscription session with the ISBM Service Provider and receives a session identifier.</w:t>
      </w:r>
    </w:p>
    <w:p w:rsidR="00BB0129" w:rsidP="003D678A" w:rsidRDefault="00E83E4F" w14:paraId="7965068B" w14:textId="77777777">
      <w:pPr>
        <w:pStyle w:val="AppendixHeading4"/>
      </w:pPr>
      <w:bookmarkStart w:name="http-request-6" w:id="431"/>
      <w:bookmarkEnd w:id="431"/>
      <w:r>
        <w:t>HTTP Request</w:t>
      </w:r>
    </w:p>
    <w:p w:rsidR="00BB0129" w:rsidP="003D678A" w:rsidRDefault="00E83E4F" w14:paraId="33B902B3" w14:textId="77777777">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812</w:t>
      </w:r>
      <w:r>
        <w:br/>
      </w:r>
      <w:proofErr w:type="spellStart"/>
      <w:r>
        <w:rPr>
          <w:rStyle w:val="VerbatimChar"/>
        </w:rPr>
        <w:t>SOAPAction</w:t>
      </w:r>
      <w:proofErr w:type="spellEnd"/>
      <w:r>
        <w:rPr>
          <w:rStyle w:val="VerbatimChar"/>
        </w:rPr>
        <w:t>: "http://www.openoandm.org/ws-isbm/OpenSubscriptionSession"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w:t>
      </w:r>
      <w:r>
        <w:rPr>
          <w:rStyle w:val="VerbatimChar"/>
        </w:rPr>
        <w:lastRenderedPageBreak/>
        <w: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isbm:OpenSubscriptionSession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&lt;isbm:ListenerURL&gt;http://consumer.example.com/NotificationService&lt;/isbm:ListenerURL&gt;</w:t>
      </w:r>
      <w:r>
        <w:br/>
      </w:r>
      <w:r>
        <w:rPr>
          <w:rStyle w:val="VerbatimChar"/>
        </w:rPr>
        <w:t xml:space="preserve">    &lt;/</w:t>
      </w:r>
      <w:proofErr w:type="spellStart"/>
      <w:r>
        <w:rPr>
          <w:rStyle w:val="VerbatimChar"/>
        </w:rPr>
        <w:t>isbm:OpenPublicationSession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5BA95EC6" w14:textId="77777777">
      <w:pPr>
        <w:pStyle w:val="AppendixHeading4"/>
      </w:pPr>
      <w:bookmarkStart w:name="http-response-6" w:id="432"/>
      <w:bookmarkEnd w:id="432"/>
      <w:r>
        <w:t>HTTP Response</w:t>
      </w:r>
    </w:p>
    <w:p w:rsidR="00BB0129" w:rsidP="003D678A" w:rsidRDefault="00E83E4F" w14:paraId="0BA5B24A" w14:textId="77777777">
      <w:pPr>
        <w:pStyle w:val="SourceCode"/>
      </w:pPr>
      <w:r>
        <w:rPr>
          <w:rStyle w:val="VerbatimChar"/>
        </w:rPr>
        <w:t>HTTP/1.1 200 OK</w:t>
      </w:r>
      <w:r>
        <w:br/>
      </w:r>
      <w:r>
        <w:rPr>
          <w:rStyle w:val="VerbatimChar"/>
        </w:rPr>
        <w:t>Content-Type: text/xml; charset=utf-8</w:t>
      </w:r>
      <w:r>
        <w:br/>
      </w:r>
      <w:r>
        <w:rPr>
          <w:rStyle w:val="VerbatimChar"/>
        </w:rPr>
        <w:t>Content-Length: 366</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isbm:OpenSubscriptionSessionResponse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w:t>
      </w:r>
      <w:proofErr w:type="spellStart"/>
      <w:r>
        <w:rPr>
          <w:rStyle w:val="VerbatimChar"/>
        </w:rPr>
        <w:t>isbm:OpenSubscriptionSessionResponse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6EB58AFC" w14:textId="77A4737D">
      <w:pPr>
        <w:pStyle w:val="AppendixHeading3"/>
      </w:pPr>
      <w:bookmarkStart w:name="openpublicationsession" w:id="433"/>
      <w:bookmarkStart w:name="_Toc25357228" w:id="434"/>
      <w:bookmarkStart w:name="_Toc29289011" w:id="435"/>
      <w:bookmarkEnd w:id="433"/>
      <w:proofErr w:type="spellStart"/>
      <w:r>
        <w:t>OpenPublicationSession</w:t>
      </w:r>
      <w:bookmarkEnd w:id="434"/>
      <w:bookmarkEnd w:id="435"/>
      <w:proofErr w:type="spellEnd"/>
    </w:p>
    <w:p w:rsidR="00BB0129" w:rsidP="003066DC" w:rsidRDefault="00E83E4F" w14:paraId="45A1D80A" w14:textId="77777777">
      <w:pPr>
        <w:pStyle w:val="BodyText"/>
      </w:pPr>
      <w:r>
        <w:t>The Provider Application opens a publication session with the ISBM Service Provider and receives a session identifier.</w:t>
      </w:r>
    </w:p>
    <w:p w:rsidR="00BB0129" w:rsidP="003D678A" w:rsidRDefault="00E83E4F" w14:paraId="6CE9C016" w14:textId="77777777">
      <w:pPr>
        <w:pStyle w:val="AppendixHeading4"/>
      </w:pPr>
      <w:bookmarkStart w:name="http-request-7" w:id="436"/>
      <w:bookmarkEnd w:id="436"/>
      <w:r>
        <w:t>HTTP Request</w:t>
      </w:r>
    </w:p>
    <w:p w:rsidR="00BB0129" w:rsidP="003D678A" w:rsidRDefault="00E83E4F" w14:paraId="5E7AFEA2" w14:textId="77777777">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684</w:t>
      </w:r>
      <w:r>
        <w:br/>
      </w:r>
      <w:proofErr w:type="spellStart"/>
      <w:r>
        <w:rPr>
          <w:rStyle w:val="VerbatimChar"/>
        </w:rPr>
        <w:t>SOAPAction</w:t>
      </w:r>
      <w:proofErr w:type="spellEnd"/>
      <w:r>
        <w:rPr>
          <w:rStyle w:val="VerbatimChar"/>
        </w:rPr>
        <w:t>: "http://www.openoandm.org/ws-isbm/OpenPublicationSession"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lastRenderedPageBreak/>
        <w:t xml:space="preserve">    &lt;</w:t>
      </w:r>
      <w:proofErr w:type="spellStart"/>
      <w:r>
        <w:rPr>
          <w:rStyle w:val="VerbatimChar"/>
        </w:rPr>
        <w:t>isbm:OpenPublicationSession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isbm:OpenPublicationSession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2F876365" w14:textId="77777777">
      <w:pPr>
        <w:pStyle w:val="AppendixHeading4"/>
      </w:pPr>
      <w:bookmarkStart w:name="http-response-7" w:id="437"/>
      <w:bookmarkEnd w:id="437"/>
      <w:r>
        <w:t>HTTP Response</w:t>
      </w:r>
    </w:p>
    <w:p w:rsidR="00BB0129" w:rsidP="003D678A" w:rsidRDefault="00E83E4F" w14:paraId="77FCEBA9" w14:textId="77777777">
      <w:pPr>
        <w:pStyle w:val="SourceCode"/>
      </w:pPr>
      <w:r>
        <w:rPr>
          <w:rStyle w:val="VerbatimChar"/>
        </w:rPr>
        <w:t>HTTP/1.1 200 OK</w:t>
      </w:r>
      <w:r>
        <w:br/>
      </w:r>
      <w:r>
        <w:rPr>
          <w:rStyle w:val="VerbatimChar"/>
        </w:rPr>
        <w:t>Content-Type: text/xml; charset=utf-8</w:t>
      </w:r>
      <w:r>
        <w:br/>
      </w:r>
      <w:r>
        <w:rPr>
          <w:rStyle w:val="VerbatimChar"/>
        </w:rPr>
        <w:t>Content-Length: 364</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isbm:OpenPublicationSessionResponse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w:t>
      </w:r>
      <w:proofErr w:type="spellStart"/>
      <w:r>
        <w:rPr>
          <w:rStyle w:val="VerbatimChar"/>
        </w:rPr>
        <w:t>isbm:OpenPublicationSessionResponse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3CE9A7A8" w14:textId="44321340">
      <w:pPr>
        <w:pStyle w:val="AppendixHeading3"/>
      </w:pPr>
      <w:bookmarkStart w:name="postpublication" w:id="438"/>
      <w:bookmarkStart w:name="_Toc25357229" w:id="439"/>
      <w:bookmarkStart w:name="_Toc29289012" w:id="440"/>
      <w:bookmarkEnd w:id="438"/>
      <w:proofErr w:type="spellStart"/>
      <w:r>
        <w:t>PostPublication</w:t>
      </w:r>
      <w:bookmarkEnd w:id="439"/>
      <w:bookmarkEnd w:id="440"/>
      <w:proofErr w:type="spellEnd"/>
    </w:p>
    <w:p w:rsidR="00BB0129" w:rsidP="003066DC" w:rsidRDefault="00E83E4F" w14:paraId="6AD1BC35" w14:textId="77777777">
      <w:pPr>
        <w:pStyle w:val="BodyText"/>
      </w:pPr>
      <w:r>
        <w:t xml:space="preserve">The Provider Application </w:t>
      </w:r>
      <w:r w:rsidRPr="003066DC">
        <w:t>posts</w:t>
      </w:r>
      <w:r>
        <w:t xml:space="preserve"> a publication message to the ISBM Service Provider and receives a message identifier.</w:t>
      </w:r>
    </w:p>
    <w:p w:rsidR="00BB0129" w:rsidP="003D678A" w:rsidRDefault="00E83E4F" w14:paraId="0B2E37D7" w14:textId="77777777">
      <w:pPr>
        <w:pStyle w:val="AppendixHeading4"/>
      </w:pPr>
      <w:bookmarkStart w:name="http-request-8" w:id="441"/>
      <w:bookmarkEnd w:id="441"/>
      <w:r>
        <w:t>HTTP Request</w:t>
      </w:r>
    </w:p>
    <w:p w:rsidR="00BB0129" w:rsidP="003D678A" w:rsidRDefault="00E83E4F" w14:paraId="0720ECE1" w14:textId="77777777">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799</w:t>
      </w:r>
      <w:r>
        <w:br/>
      </w:r>
      <w:proofErr w:type="spellStart"/>
      <w:r>
        <w:rPr>
          <w:rStyle w:val="VerbatimChar"/>
        </w:rPr>
        <w:t>SOAPAction</w:t>
      </w:r>
      <w:proofErr w:type="spellEnd"/>
      <w:r>
        <w:rPr>
          <w:rStyle w:val="VerbatimChar"/>
        </w:rPr>
        <w:t>: "http://www.openoandm.org/ws-isbm/PostPublication"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&lt;Text&gt;Hello World!&lt;/Text&gt;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isbm:PostPublication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152C28F1" w14:textId="77777777">
      <w:pPr>
        <w:pStyle w:val="AppendixHeading4"/>
      </w:pPr>
      <w:bookmarkStart w:name="http-response-8" w:id="442"/>
      <w:bookmarkEnd w:id="442"/>
      <w:r>
        <w:lastRenderedPageBreak/>
        <w:t>HTTP Response</w:t>
      </w:r>
    </w:p>
    <w:p w:rsidR="00BB0129" w:rsidP="003D678A" w:rsidRDefault="00E83E4F" w14:paraId="5A2B57AD" w14:textId="77777777">
      <w:pPr>
        <w:pStyle w:val="SourceCode"/>
      </w:pPr>
      <w:r>
        <w:rPr>
          <w:rStyle w:val="VerbatimChar"/>
        </w:rPr>
        <w:t>HTTP/1.1 200 OK</w:t>
      </w:r>
      <w:r>
        <w:br/>
      </w:r>
      <w:r>
        <w:rPr>
          <w:rStyle w:val="VerbatimChar"/>
        </w:rPr>
        <w:t>Content-Type: text/xml; charset=utf-8</w:t>
      </w:r>
      <w:r>
        <w:br/>
      </w:r>
      <w:r>
        <w:rPr>
          <w:rStyle w:val="VerbatimChar"/>
        </w:rPr>
        <w:t>Content-Length: 350</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isbm:PostPublicationResponse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4BCF758B" w14:textId="3A935BBB">
      <w:pPr>
        <w:pStyle w:val="AppendixHeading3"/>
      </w:pPr>
      <w:bookmarkStart w:name="notifylistener" w:id="443"/>
      <w:bookmarkStart w:name="_Toc25357230" w:id="444"/>
      <w:bookmarkStart w:name="_Toc29289013" w:id="445"/>
      <w:bookmarkEnd w:id="443"/>
      <w:proofErr w:type="spellStart"/>
      <w:r>
        <w:t>NotifyListener</w:t>
      </w:r>
      <w:bookmarkEnd w:id="444"/>
      <w:bookmarkEnd w:id="445"/>
      <w:proofErr w:type="spellEnd"/>
    </w:p>
    <w:p w:rsidR="00BB0129" w:rsidP="003066DC" w:rsidRDefault="00E83E4F" w14:paraId="70DD2C56" w14:textId="77777777">
      <w:pPr>
        <w:pStyle w:val="BodyText"/>
      </w:pPr>
      <w:r>
        <w:t>The ISBM Service Provider notifies the Consumer Application of an applicable publication message.</w:t>
      </w:r>
    </w:p>
    <w:p w:rsidR="00BB0129" w:rsidP="003D678A" w:rsidRDefault="00E83E4F" w14:paraId="6FFACD16" w14:textId="77777777">
      <w:pPr>
        <w:pStyle w:val="AppendixHeading4"/>
      </w:pPr>
      <w:bookmarkStart w:name="http-request-9" w:id="446"/>
      <w:bookmarkEnd w:id="446"/>
      <w:r>
        <w:t>HTTP Request</w:t>
      </w:r>
    </w:p>
    <w:p w:rsidR="00BB0129" w:rsidP="003D678A" w:rsidRDefault="00E83E4F" w14:paraId="039AA9ED" w14:textId="77777777">
      <w:pPr>
        <w:pStyle w:val="SourceCode"/>
      </w:pPr>
      <w:r>
        <w:rPr>
          <w:rStyle w:val="VerbatimChar"/>
        </w:rPr>
        <w:t>POST /</w:t>
      </w:r>
      <w:proofErr w:type="spellStart"/>
      <w:r>
        <w:rPr>
          <w:rStyle w:val="VerbatimChar"/>
        </w:rPr>
        <w:t>NotifyListener</w:t>
      </w:r>
      <w:proofErr w:type="spellEnd"/>
      <w:r>
        <w:rPr>
          <w:rStyle w:val="VerbatimChar"/>
        </w:rPr>
        <w:t xml:space="preserve"> HTTP/1.1</w:t>
      </w:r>
      <w:r>
        <w:br/>
      </w:r>
      <w:r>
        <w:rPr>
          <w:rStyle w:val="VerbatimChar"/>
        </w:rPr>
        <w:t>Host: consumer.example.com</w:t>
      </w:r>
      <w:r>
        <w:br/>
      </w:r>
      <w:r>
        <w:rPr>
          <w:rStyle w:val="VerbatimChar"/>
        </w:rPr>
        <w:t>Content-Type: text/xml; charset=utf-8</w:t>
      </w:r>
      <w:r>
        <w:br/>
      </w:r>
      <w:r>
        <w:rPr>
          <w:rStyle w:val="VerbatimChar"/>
        </w:rPr>
        <w:t>Content-Length: 444</w:t>
      </w:r>
      <w:r>
        <w:br/>
      </w:r>
      <w:proofErr w:type="spellStart"/>
      <w:r>
        <w:rPr>
          <w:rStyle w:val="VerbatimChar"/>
        </w:rPr>
        <w:t>SOAPAction</w:t>
      </w:r>
      <w:proofErr w:type="spellEnd"/>
      <w:r>
        <w:rPr>
          <w:rStyle w:val="VerbatimChar"/>
        </w:rPr>
        <w:t>: "http://www.openoandm.org/ws-isbm/NotifyListener"</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5F758FFC" w14:textId="77777777">
      <w:pPr>
        <w:pStyle w:val="AppendixHeading4"/>
      </w:pPr>
      <w:bookmarkStart w:name="http-response-9" w:id="447"/>
      <w:bookmarkEnd w:id="447"/>
      <w:r>
        <w:t>HTTP Response</w:t>
      </w:r>
    </w:p>
    <w:p w:rsidR="00BB0129" w:rsidP="003D678A" w:rsidRDefault="00E83E4F" w14:paraId="3C219ACD" w14:textId="77777777">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703C85A8" w14:textId="7950D398">
      <w:pPr>
        <w:pStyle w:val="AppendixHeading3"/>
      </w:pPr>
      <w:bookmarkStart w:name="readpublication" w:id="448"/>
      <w:bookmarkStart w:name="_Toc25357231" w:id="449"/>
      <w:bookmarkStart w:name="_Toc29289014" w:id="450"/>
      <w:bookmarkEnd w:id="448"/>
      <w:proofErr w:type="spellStart"/>
      <w:r>
        <w:t>ReadPublication</w:t>
      </w:r>
      <w:bookmarkEnd w:id="449"/>
      <w:bookmarkEnd w:id="450"/>
      <w:proofErr w:type="spellEnd"/>
    </w:p>
    <w:p w:rsidR="00BB0129" w:rsidP="003066DC" w:rsidRDefault="00E83E4F" w14:paraId="5CE08068" w14:textId="77777777">
      <w:pPr>
        <w:pStyle w:val="BodyText"/>
      </w:pPr>
      <w:r>
        <w:t>The Consumer Application reads the publication message from the ISBM Service Provider.</w:t>
      </w:r>
    </w:p>
    <w:p w:rsidR="00BB0129" w:rsidP="003D678A" w:rsidRDefault="00E83E4F" w14:paraId="2BAAF1B8" w14:textId="77777777">
      <w:pPr>
        <w:pStyle w:val="AppendixHeading4"/>
      </w:pPr>
      <w:bookmarkStart w:name="http-request-10" w:id="451"/>
      <w:bookmarkEnd w:id="451"/>
      <w:r>
        <w:t>HTTP Request</w:t>
      </w:r>
    </w:p>
    <w:p w:rsidR="00BB0129" w:rsidP="003D678A" w:rsidRDefault="00E83E4F" w14:paraId="5807F4D0" w14:textId="77777777">
      <w:pPr>
        <w:pStyle w:val="SourceCode"/>
      </w:pPr>
      <w:r>
        <w:rPr>
          <w:rStyle w:val="VerbatimChar"/>
        </w:rPr>
        <w:lastRenderedPageBreak/>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672</w:t>
      </w:r>
      <w:r>
        <w:br/>
      </w:r>
      <w:proofErr w:type="spellStart"/>
      <w:r>
        <w:rPr>
          <w:rStyle w:val="VerbatimChar"/>
        </w:rPr>
        <w:t>SOAPAction</w:t>
      </w:r>
      <w:proofErr w:type="spellEnd"/>
      <w:r>
        <w:rPr>
          <w:rStyle w:val="VerbatimChar"/>
        </w:rPr>
        <w:t>: "http://www.openoandm.org/ws-isbm/ReadPublication"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w:t>
      </w:r>
      <w:proofErr w:type="spellStart"/>
      <w:r>
        <w:rPr>
          <w:rStyle w:val="VerbatimChar"/>
        </w:rPr>
        <w:t>isbm:ReadPublication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4447A8A7" w14:textId="77777777">
      <w:pPr>
        <w:pStyle w:val="AppendixHeading4"/>
      </w:pPr>
      <w:bookmarkStart w:name="http-response-10" w:id="452"/>
      <w:bookmarkEnd w:id="452"/>
      <w:r>
        <w:t>HTTP Response</w:t>
      </w:r>
    </w:p>
    <w:p w:rsidR="00BB0129" w:rsidP="003D678A" w:rsidRDefault="00E83E4F" w14:paraId="0C1DE763" w14:textId="77777777">
      <w:pPr>
        <w:pStyle w:val="SourceCode"/>
      </w:pPr>
      <w:r>
        <w:rPr>
          <w:rStyle w:val="VerbatimChar"/>
        </w:rPr>
        <w:t>HTTP/1.1 200 OK</w:t>
      </w:r>
      <w:r>
        <w:br/>
      </w:r>
      <w:r>
        <w:rPr>
          <w:rStyle w:val="VerbatimChar"/>
        </w:rPr>
        <w:t>Content-Type: text/xml; charset=utf-8</w:t>
      </w:r>
      <w:r>
        <w:br/>
      </w:r>
      <w:r>
        <w:rPr>
          <w:rStyle w:val="VerbatimChar"/>
        </w:rPr>
        <w:t>Content-Length: 552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isbm:PublicationMessage</w:t>
      </w:r>
      <w:proofErr w:type="spellEnd"/>
      <w:r>
        <w:rPr>
          <w:rStyle w:val="VerbatimChar"/>
        </w:rPr>
        <w:t>&gt;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&lt;Text&gt;Hello World!&lt;/Text&gt;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isbm:PublicationMessage</w:t>
      </w:r>
      <w:proofErr w:type="spellEnd"/>
      <w:r>
        <w:rPr>
          <w:rStyle w:val="VerbatimChar"/>
        </w:rPr>
        <w:t>&gt;</w:t>
      </w:r>
      <w:r>
        <w:br/>
      </w:r>
      <w:r>
        <w:rPr>
          <w:rStyle w:val="VerbatimChar"/>
        </w:rPr>
        <w:t xml:space="preserve">    &lt;/</w:t>
      </w:r>
      <w:proofErr w:type="spellStart"/>
      <w:r>
        <w:rPr>
          <w:rStyle w:val="VerbatimChar"/>
        </w:rPr>
        <w:t>isbm:ReadPublicationResponse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724276D6" w14:textId="5C97FEDD">
      <w:pPr>
        <w:pStyle w:val="AppendixHeading3"/>
      </w:pPr>
      <w:bookmarkStart w:name="expirepublication" w:id="453"/>
      <w:bookmarkStart w:name="_Toc25357232" w:id="454"/>
      <w:bookmarkStart w:name="_Toc29289015" w:id="455"/>
      <w:bookmarkEnd w:id="453"/>
      <w:proofErr w:type="spellStart"/>
      <w:r>
        <w:t>ExpirePublication</w:t>
      </w:r>
      <w:bookmarkEnd w:id="454"/>
      <w:bookmarkEnd w:id="455"/>
      <w:proofErr w:type="spellEnd"/>
    </w:p>
    <w:p w:rsidR="00BB0129" w:rsidP="003066DC" w:rsidRDefault="00E83E4F" w14:paraId="7AD5E095" w14:textId="77777777">
      <w:pPr>
        <w:pStyle w:val="BodyText"/>
      </w:pPr>
      <w:r>
        <w:t>The Provider Application manually expires the publication message from the ISBM Service Provider. The message is still visible to the Consumer Application since it has already been read.</w:t>
      </w:r>
    </w:p>
    <w:p w:rsidR="00BB0129" w:rsidP="003D678A" w:rsidRDefault="00E83E4F" w14:paraId="7A15A33F" w14:textId="77777777">
      <w:pPr>
        <w:pStyle w:val="AppendixHeading4"/>
      </w:pPr>
      <w:bookmarkStart w:name="http-request-11" w:id="456"/>
      <w:bookmarkEnd w:id="456"/>
      <w:r>
        <w:t>HTTP Request</w:t>
      </w:r>
    </w:p>
    <w:p w:rsidR="00BB0129" w:rsidP="003D678A" w:rsidRDefault="00E83E4F" w14:paraId="2B24901D" w14:textId="77777777">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752</w:t>
      </w:r>
      <w:r>
        <w:br/>
      </w:r>
      <w:proofErr w:type="spellStart"/>
      <w:r>
        <w:rPr>
          <w:rStyle w:val="VerbatimChar"/>
        </w:rPr>
        <w:lastRenderedPageBreak/>
        <w:t>SOAPAction</w:t>
      </w:r>
      <w:proofErr w:type="spellEnd"/>
      <w:r>
        <w:rPr>
          <w:rStyle w:val="VerbatimChar"/>
        </w:rPr>
        <w:t>: "http://www.openoandm.org/ws-isbm/ExpirePublication"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isbm:ExpirePublication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isbm:ExpirePublication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34B9757D" w14:textId="77777777">
      <w:pPr>
        <w:pStyle w:val="AppendixHeading4"/>
      </w:pPr>
      <w:bookmarkStart w:name="http-response-11" w:id="457"/>
      <w:bookmarkEnd w:id="457"/>
      <w:r>
        <w:t>HTTP Response</w:t>
      </w:r>
    </w:p>
    <w:p w:rsidR="00BB0129" w:rsidP="003D678A" w:rsidRDefault="00E83E4F" w14:paraId="49DD04CA" w14:textId="77777777">
      <w:pPr>
        <w:pStyle w:val="SourceCod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isbm:ExpirePublicationResponse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3F0DA50E" w14:textId="2594907F">
      <w:pPr>
        <w:pStyle w:val="AppendixHeading3"/>
      </w:pPr>
      <w:bookmarkStart w:name="removepublication" w:id="458"/>
      <w:bookmarkStart w:name="_Toc25357233" w:id="459"/>
      <w:bookmarkStart w:name="_Toc29289016" w:id="460"/>
      <w:bookmarkEnd w:id="458"/>
      <w:proofErr w:type="spellStart"/>
      <w:r>
        <w:t>RemovePublication</w:t>
      </w:r>
      <w:bookmarkEnd w:id="459"/>
      <w:bookmarkEnd w:id="460"/>
      <w:proofErr w:type="spellEnd"/>
    </w:p>
    <w:p w:rsidR="00BB0129" w:rsidP="003066DC" w:rsidRDefault="00E83E4F" w14:paraId="0981E49A" w14:textId="77777777">
      <w:pPr>
        <w:pStyle w:val="BodyText"/>
      </w:pPr>
      <w:r>
        <w:t>The Consumer Application removes the publication message from the ISBM Service Provider.</w:t>
      </w:r>
    </w:p>
    <w:p w:rsidR="00BB0129" w:rsidP="003D678A" w:rsidRDefault="00E83E4F" w14:paraId="572BAB9B" w14:textId="77777777">
      <w:pPr>
        <w:pStyle w:val="AppendixHeading4"/>
      </w:pPr>
      <w:bookmarkStart w:name="http-request-12" w:id="461"/>
      <w:bookmarkEnd w:id="461"/>
      <w:r>
        <w:t>HTTP Request</w:t>
      </w:r>
    </w:p>
    <w:p w:rsidR="00BB0129" w:rsidP="003D678A" w:rsidRDefault="00E83E4F" w14:paraId="416333F9" w14:textId="77777777">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677</w:t>
      </w:r>
      <w:r>
        <w:br/>
      </w:r>
      <w:proofErr w:type="spellStart"/>
      <w:r>
        <w:rPr>
          <w:rStyle w:val="VerbatimChar"/>
        </w:rPr>
        <w:t>SOAPAction</w:t>
      </w:r>
      <w:proofErr w:type="spellEnd"/>
      <w:r>
        <w:rPr>
          <w:rStyle w:val="VerbatimChar"/>
        </w:rPr>
        <w:t>: "http://www.openoandm.org/ws-isbm/RemovePublication"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lastRenderedPageBreak/>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&lt;isbm:SessionID&gt;e94c645a-6450-411e-8ec7-4b70620d3a98&lt;&lt;/isbm:SessionID&gt;</w:t>
      </w:r>
      <w:r>
        <w:br/>
      </w:r>
      <w:r>
        <w:rPr>
          <w:rStyle w:val="VerbatimChar"/>
        </w:rPr>
        <w:t xml:space="preserve">    &lt;/</w:t>
      </w:r>
      <w:proofErr w:type="spellStart"/>
      <w:r>
        <w:rPr>
          <w:rStyle w:val="VerbatimChar"/>
        </w:rPr>
        <w:t>isbm:RemovePublication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15CDA90F" w14:textId="77777777">
      <w:pPr>
        <w:pStyle w:val="AppendixHeading4"/>
      </w:pPr>
      <w:bookmarkStart w:name="http-response-12" w:id="462"/>
      <w:bookmarkEnd w:id="462"/>
      <w:r>
        <w:t>HTTP Response</w:t>
      </w:r>
    </w:p>
    <w:p w:rsidR="00BB0129" w:rsidP="003D678A" w:rsidRDefault="00E83E4F" w14:paraId="0DDB5083" w14:textId="77777777">
      <w:pPr>
        <w:pStyle w:val="SourceCod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31AC5D93" w14:textId="20386C24">
      <w:pPr>
        <w:pStyle w:val="AppendixHeading3"/>
      </w:pPr>
      <w:bookmarkStart w:name="closepublicationsession" w:id="463"/>
      <w:bookmarkStart w:name="_Toc25357234" w:id="464"/>
      <w:bookmarkStart w:name="_Toc29289017" w:id="465"/>
      <w:bookmarkEnd w:id="463"/>
      <w:proofErr w:type="spellStart"/>
      <w:r>
        <w:t>ClosePublicationSession</w:t>
      </w:r>
      <w:bookmarkEnd w:id="464"/>
      <w:bookmarkEnd w:id="465"/>
      <w:proofErr w:type="spellEnd"/>
    </w:p>
    <w:p w:rsidR="00BB0129" w:rsidP="003066DC" w:rsidRDefault="00E83E4F" w14:paraId="3C8E9BC8" w14:textId="77777777">
      <w:pPr>
        <w:pStyle w:val="BodyText"/>
      </w:pPr>
      <w:r>
        <w:t>The Provider Application closes the publication session with the ISBM Service Provider.</w:t>
      </w:r>
    </w:p>
    <w:p w:rsidR="00BB0129" w:rsidP="003D678A" w:rsidRDefault="00E83E4F" w14:paraId="45FB1728" w14:textId="77777777">
      <w:pPr>
        <w:pStyle w:val="AppendixHeading4"/>
      </w:pPr>
      <w:bookmarkStart w:name="http-request-13" w:id="466"/>
      <w:bookmarkEnd w:id="466"/>
      <w:r>
        <w:t>HTTP Request</w:t>
      </w:r>
    </w:p>
    <w:p w:rsidR="00BB0129" w:rsidP="003D678A" w:rsidRDefault="00E83E4F" w14:paraId="4CB428A8" w14:textId="77777777">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688</w:t>
      </w:r>
      <w:r>
        <w:br/>
      </w:r>
      <w:proofErr w:type="spellStart"/>
      <w:r>
        <w:rPr>
          <w:rStyle w:val="VerbatimChar"/>
        </w:rPr>
        <w:t>SOAPAction</w:t>
      </w:r>
      <w:proofErr w:type="spellEnd"/>
      <w:r>
        <w:rPr>
          <w:rStyle w:val="VerbatimChar"/>
        </w:rPr>
        <w:t>: "http://www.openoandm.org/ws-isbm/ClosePublicationSession"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isbm:ClosePublicationSession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w:t>
      </w:r>
      <w:proofErr w:type="spellStart"/>
      <w:r>
        <w:rPr>
          <w:rStyle w:val="VerbatimChar"/>
        </w:rPr>
        <w:t>isbm:ClosePublicationSession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368887AE" w14:textId="77777777">
      <w:pPr>
        <w:pStyle w:val="AppendixHeading4"/>
      </w:pPr>
      <w:bookmarkStart w:name="http-response-13" w:id="467"/>
      <w:bookmarkEnd w:id="467"/>
      <w:r>
        <w:t>HTTP Response</w:t>
      </w:r>
    </w:p>
    <w:p w:rsidR="00BB0129" w:rsidP="003D678A" w:rsidRDefault="00E83E4F" w14:paraId="2EC9DF1A" w14:textId="77777777">
      <w:pPr>
        <w:pStyle w:val="SourceCode"/>
      </w:pPr>
      <w:r>
        <w:rPr>
          <w:rStyle w:val="VerbatimChar"/>
        </w:rPr>
        <w:t>HTTP/1.1 200 OK</w:t>
      </w:r>
      <w:r>
        <w:br/>
      </w:r>
      <w:r>
        <w:rPr>
          <w:rStyle w:val="VerbatimChar"/>
        </w:rPr>
        <w:t>Content-Type: text/xml; charset=utf-8</w:t>
      </w:r>
      <w:r>
        <w:br/>
      </w:r>
      <w:r>
        <w:rPr>
          <w:rStyle w:val="VerbatimChar"/>
        </w:rPr>
        <w:t>Content-Length: 248</w:t>
      </w:r>
      <w:r>
        <w:br/>
      </w:r>
      <w:r>
        <w:br/>
      </w:r>
      <w:r>
        <w:rPr>
          <w:rStyle w:val="VerbatimChar"/>
        </w:rPr>
        <w:lastRenderedPageBreak/>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isbm:ClosePublicationSessionResponse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1180A777" w14:textId="2F008F16">
      <w:pPr>
        <w:pStyle w:val="AppendixHeading3"/>
      </w:pPr>
      <w:bookmarkStart w:name="closesubscriptionsession" w:id="468"/>
      <w:bookmarkStart w:name="_Toc25357235" w:id="469"/>
      <w:bookmarkStart w:name="_Toc29289018" w:id="470"/>
      <w:bookmarkEnd w:id="468"/>
      <w:proofErr w:type="spellStart"/>
      <w:r>
        <w:t>CloseSubscriptionSession</w:t>
      </w:r>
      <w:bookmarkEnd w:id="469"/>
      <w:bookmarkEnd w:id="470"/>
      <w:proofErr w:type="spellEnd"/>
    </w:p>
    <w:p w:rsidR="00BB0129" w:rsidP="003066DC" w:rsidRDefault="00E83E4F" w14:paraId="0FA52A7E" w14:textId="77777777">
      <w:pPr>
        <w:pStyle w:val="BodyText"/>
      </w:pPr>
      <w:r>
        <w:t>The Consumer Application closes the subscription session with the ISBM Service Provider.</w:t>
      </w:r>
    </w:p>
    <w:p w:rsidR="00BB0129" w:rsidP="003D678A" w:rsidRDefault="00E83E4F" w14:paraId="4E5BE855" w14:textId="77777777">
      <w:pPr>
        <w:pStyle w:val="AppendixHeading4"/>
      </w:pPr>
      <w:bookmarkStart w:name="http-request-14" w:id="471"/>
      <w:bookmarkEnd w:id="471"/>
      <w:r>
        <w:t>HTTP Request</w:t>
      </w:r>
    </w:p>
    <w:p w:rsidR="00BB0129" w:rsidP="003D678A" w:rsidRDefault="00E83E4F" w14:paraId="36ECE670" w14:textId="77777777">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690</w:t>
      </w:r>
      <w:r>
        <w:br/>
      </w:r>
      <w:proofErr w:type="spellStart"/>
      <w:r>
        <w:rPr>
          <w:rStyle w:val="VerbatimChar"/>
        </w:rPr>
        <w:t>SOAPAction</w:t>
      </w:r>
      <w:proofErr w:type="spellEnd"/>
      <w:r>
        <w:rPr>
          <w:rStyle w:val="VerbatimChar"/>
        </w:rPr>
        <w:t>: "http://www.openoandm.org/ws-isbm/ClosePublicationSession"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isbm:CloseSubscriptionSession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w:t>
      </w:r>
      <w:proofErr w:type="spellStart"/>
      <w:r>
        <w:rPr>
          <w:rStyle w:val="VerbatimChar"/>
        </w:rPr>
        <w:t>isbm:CloseSubscriptionSession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39511D32" w14:textId="77777777">
      <w:pPr>
        <w:pStyle w:val="AppendixHeading4"/>
      </w:pPr>
      <w:bookmarkStart w:name="http-response-14" w:id="472"/>
      <w:bookmarkEnd w:id="472"/>
      <w:r>
        <w:t>HTTP Response</w:t>
      </w:r>
    </w:p>
    <w:p w:rsidR="00BB0129" w:rsidP="003D678A" w:rsidRDefault="00E83E4F" w14:paraId="77D9DE14" w14:textId="77777777">
      <w:pPr>
        <w:pStyle w:val="SourceCode"/>
      </w:pPr>
      <w:r>
        <w:rPr>
          <w:rStyle w:val="VerbatimChar"/>
        </w:rPr>
        <w:t>HTTP/1.1 200 OK</w:t>
      </w:r>
      <w:r>
        <w:br/>
      </w:r>
      <w:r>
        <w:rPr>
          <w:rStyle w:val="VerbatimChar"/>
        </w:rPr>
        <w:t>Content-Type: text/xml; charset=utf-8</w:t>
      </w:r>
      <w:r>
        <w:br/>
      </w:r>
      <w:r>
        <w:rPr>
          <w:rStyle w:val="VerbatimChar"/>
        </w:rPr>
        <w:t>Content-Length: 249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isbm:CloseSubscriptionSessionResponse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7C299A13" w14:textId="12DE0FA8">
      <w:pPr>
        <w:pStyle w:val="AppendixHeading2"/>
      </w:pPr>
      <w:bookmarkStart w:name="request-response-example" w:id="473"/>
      <w:bookmarkStart w:name="_Toc25357236" w:id="474"/>
      <w:bookmarkStart w:name="_Toc29289019" w:id="475"/>
      <w:bookmarkEnd w:id="473"/>
      <w:r>
        <w:lastRenderedPageBreak/>
        <w:t>Request-Response Example</w:t>
      </w:r>
      <w:bookmarkEnd w:id="474"/>
      <w:bookmarkEnd w:id="475"/>
    </w:p>
    <w:p w:rsidR="00BB0129" w:rsidRDefault="00E83E4F" w14:paraId="6308D1FF" w14:textId="77777777">
      <w:pPr>
        <w:pStyle w:val="Compact"/>
      </w:pPr>
      <w:r>
        <w:rPr>
          <w:noProof/>
        </w:rPr>
        <w:drawing>
          <wp:inline distT="0" distB="0" distL="0" distR="0" wp14:anchorId="295EE0AF" wp14:editId="37DE5D4F">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86"/>
                    <a:stretch>
                      <a:fillRect/>
                    </a:stretch>
                  </pic:blipFill>
                  <pic:spPr bwMode="auto">
                    <a:xfrm>
                      <a:off x="0" y="0"/>
                      <a:ext cx="6400800" cy="6725347"/>
                    </a:xfrm>
                    <a:prstGeom prst="rect">
                      <a:avLst/>
                    </a:prstGeom>
                    <a:noFill/>
                    <a:ln w="9525">
                      <a:noFill/>
                      <a:headEnd/>
                      <a:tailEnd/>
                    </a:ln>
                  </pic:spPr>
                </pic:pic>
              </a:graphicData>
            </a:graphic>
          </wp:inline>
        </w:drawing>
      </w:r>
    </w:p>
    <w:p w:rsidR="00BB0129" w:rsidP="00BF5A6C" w:rsidRDefault="00E83E4F" w14:paraId="646D10A8" w14:textId="4D0541F1">
      <w:pPr>
        <w:pStyle w:val="AppendixHeading3"/>
      </w:pPr>
      <w:bookmarkStart w:name="openproviderrequestsession" w:id="476"/>
      <w:bookmarkStart w:name="_Toc25357237" w:id="477"/>
      <w:bookmarkStart w:name="_Toc29289020" w:id="478"/>
      <w:bookmarkEnd w:id="476"/>
      <w:proofErr w:type="spellStart"/>
      <w:r>
        <w:t>OpenProviderRequestSession</w:t>
      </w:r>
      <w:bookmarkEnd w:id="477"/>
      <w:bookmarkEnd w:id="478"/>
      <w:proofErr w:type="spellEnd"/>
    </w:p>
    <w:p w:rsidR="00BB0129" w:rsidP="00E44B0A" w:rsidRDefault="00E83E4F" w14:paraId="4724E1E2" w14:textId="77777777">
      <w:pPr>
        <w:pStyle w:val="BodyText"/>
      </w:pPr>
      <w:r>
        <w:t>The Provider Application opens a provider request session with the ISBM Service Provider and receives a session identifier.</w:t>
      </w:r>
    </w:p>
    <w:p w:rsidR="00BB0129" w:rsidP="003D678A" w:rsidRDefault="00E83E4F" w14:paraId="6CFA87AC" w14:textId="77777777">
      <w:pPr>
        <w:pStyle w:val="AppendixHeading4"/>
      </w:pPr>
      <w:bookmarkStart w:name="http-request-15" w:id="479"/>
      <w:bookmarkEnd w:id="479"/>
      <w:r>
        <w:t>HTTP Request</w:t>
      </w:r>
    </w:p>
    <w:p w:rsidR="00BB0129" w:rsidP="003D678A" w:rsidRDefault="00E83E4F" w14:paraId="6233B2E4" w14:textId="77777777">
      <w:pPr>
        <w:pStyle w:val="SourceCode"/>
      </w:pPr>
      <w:r>
        <w:rPr>
          <w:rStyle w:val="VerbatimChar"/>
        </w:rPr>
        <w:lastRenderedPageBreak/>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819</w:t>
      </w:r>
      <w:r>
        <w:br/>
      </w:r>
      <w:proofErr w:type="spellStart"/>
      <w:r>
        <w:rPr>
          <w:rStyle w:val="VerbatimChar"/>
        </w:rPr>
        <w:t>SOAPAction</w:t>
      </w:r>
      <w:proofErr w:type="spellEnd"/>
      <w:r>
        <w:rPr>
          <w:rStyle w:val="VerbatimChar"/>
        </w:rPr>
        <w:t>: "http://www.openoandm.org/ws-isbm/OpenProviderRequestSession"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isbm:OpenProviderRequestSession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&lt;isbm:ListenerURL&gt;http://provider.example.com/NotificationService&lt;/isbm:ListenerURL&gt;</w:t>
      </w:r>
      <w:r>
        <w:br/>
      </w:r>
      <w:r>
        <w:rPr>
          <w:rStyle w:val="VerbatimChar"/>
        </w:rPr>
        <w:t xml:space="preserve">    &lt;/</w:t>
      </w:r>
      <w:proofErr w:type="spellStart"/>
      <w:r>
        <w:rPr>
          <w:rStyle w:val="VerbatimChar"/>
        </w:rPr>
        <w:t>isbm:OpenProviderRequestSession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7462B3C2" w14:textId="77777777">
      <w:pPr>
        <w:pStyle w:val="AppendixHeading4"/>
      </w:pPr>
      <w:bookmarkStart w:name="http-response-15" w:id="480"/>
      <w:bookmarkEnd w:id="480"/>
      <w:r>
        <w:t>HTTP Response</w:t>
      </w:r>
    </w:p>
    <w:p w:rsidR="00BB0129" w:rsidP="003D678A" w:rsidRDefault="00E83E4F" w14:paraId="09971F01" w14:textId="77777777">
      <w:pPr>
        <w:pStyle w:val="SourceCod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isbm:OpenProviderRequestSessionResponse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w:t>
      </w:r>
      <w:proofErr w:type="spellStart"/>
      <w:r>
        <w:rPr>
          <w:rStyle w:val="VerbatimChar"/>
        </w:rPr>
        <w:t>isbm:OpenProviderRequestSessionResponse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058D10DB" w14:textId="50399446">
      <w:pPr>
        <w:pStyle w:val="AppendixHeading3"/>
      </w:pPr>
      <w:bookmarkStart w:name="openconsumerrequestsession" w:id="481"/>
      <w:bookmarkStart w:name="_Toc25357238" w:id="482"/>
      <w:bookmarkStart w:name="_Toc29289021" w:id="483"/>
      <w:bookmarkEnd w:id="481"/>
      <w:proofErr w:type="spellStart"/>
      <w:r>
        <w:t>OpenConsumerRequestSession</w:t>
      </w:r>
      <w:bookmarkEnd w:id="482"/>
      <w:bookmarkEnd w:id="483"/>
      <w:proofErr w:type="spellEnd"/>
    </w:p>
    <w:p w:rsidR="00BB0129" w:rsidP="00E44B0A" w:rsidRDefault="00E83E4F" w14:paraId="0FCC4A79" w14:textId="77777777">
      <w:pPr>
        <w:pStyle w:val="BodyText"/>
      </w:pPr>
      <w:r>
        <w:t>The Consumer Application opens a consumer request session with the ISBM Service Provider and receives a session identifier.</w:t>
      </w:r>
    </w:p>
    <w:p w:rsidR="00BB0129" w:rsidP="003D678A" w:rsidRDefault="00E83E4F" w14:paraId="2B51BE2E" w14:textId="77777777">
      <w:pPr>
        <w:pStyle w:val="AppendixHeading4"/>
      </w:pPr>
      <w:bookmarkStart w:name="http-request-16" w:id="484"/>
      <w:bookmarkEnd w:id="484"/>
      <w:r>
        <w:t>HTTP Request</w:t>
      </w:r>
    </w:p>
    <w:p w:rsidR="00BB0129" w:rsidP="003D678A" w:rsidRDefault="00E83E4F" w14:paraId="79F9A35B" w14:textId="77777777">
      <w:pPr>
        <w:pStyle w:val="SourceCode"/>
      </w:pPr>
      <w:r>
        <w:rPr>
          <w:rStyle w:val="VerbatimChar"/>
        </w:rPr>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783</w:t>
      </w:r>
      <w:r>
        <w:br/>
      </w:r>
      <w:proofErr w:type="spellStart"/>
      <w:r>
        <w:rPr>
          <w:rStyle w:val="VerbatimChar"/>
        </w:rPr>
        <w:t>SOAPAction</w:t>
      </w:r>
      <w:proofErr w:type="spellEnd"/>
      <w:r>
        <w:rPr>
          <w:rStyle w:val="VerbatimChar"/>
        </w:rPr>
        <w:t>: "http://www.openoandm.org/ws-isbm/OpenConsumerRequestSession"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lastRenderedPageBreak/>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isbm:OpenConsumerRequestSession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&lt;isbm:ListenerURL&gt;http://consumer.example.com/NotificationService&lt;/isbm:ListenerURL&gt;</w:t>
      </w:r>
      <w:r>
        <w:br/>
      </w:r>
      <w:r>
        <w:rPr>
          <w:rStyle w:val="VerbatimChar"/>
        </w:rPr>
        <w:t xml:space="preserve">    &lt;/</w:t>
      </w:r>
      <w:proofErr w:type="spellStart"/>
      <w:r>
        <w:rPr>
          <w:rStyle w:val="VerbatimChar"/>
        </w:rPr>
        <w:t>isbm:OpenConsumerRequestSession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78FCC02F" w14:textId="77777777">
      <w:pPr>
        <w:pStyle w:val="AppendixHeading4"/>
      </w:pPr>
      <w:bookmarkStart w:name="http-response-16" w:id="485"/>
      <w:bookmarkEnd w:id="485"/>
      <w:r>
        <w:t>HTTP Response</w:t>
      </w:r>
    </w:p>
    <w:p w:rsidR="00BB0129" w:rsidP="003D678A" w:rsidRDefault="00E83E4F" w14:paraId="1365BB18" w14:textId="77777777">
      <w:pPr>
        <w:pStyle w:val="SourceCod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isbm:OpenConsumerRequestSessionResponse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w:t>
      </w:r>
      <w:proofErr w:type="spellStart"/>
      <w:r>
        <w:rPr>
          <w:rStyle w:val="VerbatimChar"/>
        </w:rPr>
        <w:t>isbm:OpenConsumerRequestSessionResponse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40C75079" w14:textId="16FC5814">
      <w:pPr>
        <w:pStyle w:val="AppendixHeading3"/>
      </w:pPr>
      <w:bookmarkStart w:name="postrequest" w:id="486"/>
      <w:bookmarkStart w:name="_Toc25357239" w:id="487"/>
      <w:bookmarkStart w:name="_Toc29289022" w:id="488"/>
      <w:bookmarkEnd w:id="486"/>
      <w:proofErr w:type="spellStart"/>
      <w:r>
        <w:t>PostRequest</w:t>
      </w:r>
      <w:bookmarkEnd w:id="487"/>
      <w:bookmarkEnd w:id="488"/>
      <w:proofErr w:type="spellEnd"/>
    </w:p>
    <w:p w:rsidR="00BB0129" w:rsidP="00E44B0A" w:rsidRDefault="00E83E4F" w14:paraId="39671A1C" w14:textId="77777777">
      <w:pPr>
        <w:pStyle w:val="BodyText"/>
      </w:pPr>
      <w:r>
        <w:t>The Consumer Application posts a request message to the ISBM Service Provider and receives a message identifier.</w:t>
      </w:r>
    </w:p>
    <w:p w:rsidR="00BB0129" w:rsidP="003D678A" w:rsidRDefault="00E83E4F" w14:paraId="43616A15" w14:textId="77777777">
      <w:pPr>
        <w:pStyle w:val="AppendixHeading4"/>
      </w:pPr>
      <w:bookmarkStart w:name="http-request-17" w:id="489"/>
      <w:bookmarkEnd w:id="489"/>
      <w:r>
        <w:t>HTTP Request</w:t>
      </w:r>
    </w:p>
    <w:p w:rsidR="00BB0129" w:rsidP="003D678A" w:rsidRDefault="00E83E4F" w14:paraId="0B2F6D2A" w14:textId="77777777">
      <w:pPr>
        <w:pStyle w:val="SourceCode"/>
      </w:pPr>
      <w:r>
        <w:rPr>
          <w:rStyle w:val="VerbatimChar"/>
        </w:rPr>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748</w:t>
      </w:r>
      <w:r>
        <w:br/>
      </w:r>
      <w:proofErr w:type="spellStart"/>
      <w:r>
        <w:rPr>
          <w:rStyle w:val="VerbatimChar"/>
        </w:rPr>
        <w:t>SOAPAction</w:t>
      </w:r>
      <w:proofErr w:type="spellEnd"/>
      <w:r>
        <w:rPr>
          <w:rStyle w:val="VerbatimChar"/>
        </w:rPr>
        <w:t>: "http://www.openoandm.org/ws-isbm/PostRequest"</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lastRenderedPageBreak/>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isbm:PostRequest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&lt;Text&gt;Ping!&lt;/Text&gt;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isbm:PostRequest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357BAD50" w14:textId="77777777">
      <w:pPr>
        <w:pStyle w:val="AppendixHeading4"/>
      </w:pPr>
      <w:bookmarkStart w:name="http-response-17" w:id="490"/>
      <w:bookmarkEnd w:id="490"/>
      <w:r>
        <w:t>HTTP Response</w:t>
      </w:r>
    </w:p>
    <w:p w:rsidR="00BB0129" w:rsidP="003D678A" w:rsidRDefault="00E83E4F" w14:paraId="64B4B3B9" w14:textId="77777777">
      <w:pPr>
        <w:pStyle w:val="SourceCode"/>
      </w:pPr>
      <w:r>
        <w:rPr>
          <w:rStyle w:val="VerbatimChar"/>
        </w:rPr>
        <w:t>HTTP/1.1 200 OK</w:t>
      </w:r>
      <w:r>
        <w:br/>
      </w:r>
      <w:r>
        <w:rPr>
          <w:rStyle w:val="VerbatimChar"/>
        </w:rPr>
        <w:t>Content-Type: text/xml; charset=utf-8</w:t>
      </w:r>
      <w:r>
        <w:br/>
      </w:r>
      <w:r>
        <w:rPr>
          <w:rStyle w:val="VerbatimChar"/>
        </w:rPr>
        <w:t>Content-Length: 342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isbm:PostRequestResponse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&lt;isbm:MessageID&gt;e8cfecb1-d2fc-4167-88f7-c90d60fc53ee&lt;/isbm:MessageID&gt;</w:t>
      </w:r>
      <w:r>
        <w:br/>
      </w:r>
      <w:r>
        <w:rPr>
          <w:rStyle w:val="VerbatimChar"/>
        </w:rPr>
        <w:t xml:space="preserve">    &lt;/</w:t>
      </w:r>
      <w:proofErr w:type="spellStart"/>
      <w:r>
        <w:rPr>
          <w:rStyle w:val="VerbatimChar"/>
        </w:rPr>
        <w:t>isbm:PostRequestResponse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035F9C00" w14:textId="3F96BF05">
      <w:pPr>
        <w:pStyle w:val="AppendixHeading3"/>
      </w:pPr>
      <w:bookmarkStart w:name="notifylistener-1" w:id="491"/>
      <w:bookmarkStart w:name="_Toc25357240" w:id="492"/>
      <w:bookmarkStart w:name="_Toc29289023" w:id="493"/>
      <w:bookmarkEnd w:id="491"/>
      <w:proofErr w:type="spellStart"/>
      <w:r>
        <w:t>NotifyListener</w:t>
      </w:r>
      <w:bookmarkEnd w:id="492"/>
      <w:bookmarkEnd w:id="493"/>
      <w:proofErr w:type="spellEnd"/>
    </w:p>
    <w:p w:rsidR="00BB0129" w:rsidP="00E44B0A" w:rsidRDefault="00E83E4F" w14:paraId="05F04CAC" w14:textId="77777777">
      <w:pPr>
        <w:pStyle w:val="BodyText"/>
      </w:pPr>
      <w:r>
        <w:t>The ISBM Service Provider notifies the Provider Application of an applicable request message.</w:t>
      </w:r>
    </w:p>
    <w:p w:rsidR="00BB0129" w:rsidP="003D678A" w:rsidRDefault="00E83E4F" w14:paraId="6EBA1D73" w14:textId="77777777">
      <w:pPr>
        <w:pStyle w:val="AppendixHeading4"/>
      </w:pPr>
      <w:bookmarkStart w:name="http-request-18" w:id="494"/>
      <w:bookmarkEnd w:id="494"/>
      <w:r>
        <w:t>HTTP Request</w:t>
      </w:r>
    </w:p>
    <w:p w:rsidR="00BB0129" w:rsidP="003D678A" w:rsidRDefault="00E83E4F" w14:paraId="7508C31B" w14:textId="77777777">
      <w:pPr>
        <w:pStyle w:val="SourceCode"/>
      </w:pPr>
      <w:r>
        <w:rPr>
          <w:rStyle w:val="VerbatimChar"/>
        </w:rPr>
        <w:t>POST /</w:t>
      </w:r>
      <w:proofErr w:type="spellStart"/>
      <w:r>
        <w:rPr>
          <w:rStyle w:val="VerbatimChar"/>
        </w:rPr>
        <w:t>NotifyListener</w:t>
      </w:r>
      <w:proofErr w:type="spellEnd"/>
      <w:r>
        <w:rPr>
          <w:rStyle w:val="VerbatimChar"/>
        </w:rPr>
        <w:t xml:space="preserve"> HTTP/1.1</w:t>
      </w:r>
      <w:r>
        <w:br/>
      </w:r>
      <w:r>
        <w:rPr>
          <w:rStyle w:val="VerbatimChar"/>
        </w:rPr>
        <w:t>Host: provider.example.com</w:t>
      </w:r>
      <w:r>
        <w:br/>
      </w:r>
      <w:r>
        <w:rPr>
          <w:rStyle w:val="VerbatimChar"/>
        </w:rPr>
        <w:t>Content-Type: text/xml; charset=utf-8</w:t>
      </w:r>
      <w:r>
        <w:br/>
      </w:r>
      <w:r>
        <w:rPr>
          <w:rStyle w:val="VerbatimChar"/>
        </w:rPr>
        <w:t>Content-Length: 444</w:t>
      </w:r>
      <w:r>
        <w:br/>
      </w:r>
      <w:proofErr w:type="spellStart"/>
      <w:r>
        <w:rPr>
          <w:rStyle w:val="VerbatimChar"/>
        </w:rPr>
        <w:t>SOAPAction</w:t>
      </w:r>
      <w:proofErr w:type="spellEnd"/>
      <w:r>
        <w:rPr>
          <w:rStyle w:val="VerbatimChar"/>
        </w:rPr>
        <w:t>: "http://www.openoandm.org/ws-isbm/NotifyListener"</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&lt;isbm:MessageID&gt;e8cfecb1-d2fc-4167-88f7-c90d60fc53ee&lt;/isbm:MessageID&gt;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6C31C63C" w14:textId="77777777">
      <w:pPr>
        <w:pStyle w:val="AppendixHeading4"/>
      </w:pPr>
      <w:bookmarkStart w:name="http-response-18" w:id="495"/>
      <w:bookmarkEnd w:id="495"/>
      <w:r>
        <w:t>HTTP Response</w:t>
      </w:r>
    </w:p>
    <w:p w:rsidR="00BB0129" w:rsidP="003D678A" w:rsidRDefault="00E83E4F" w14:paraId="4C8EED7F" w14:textId="77777777">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lastRenderedPageBreak/>
        <w:t xml:space="preserve">    &lt;</w:t>
      </w:r>
      <w:proofErr w:type="spellStart"/>
      <w:r>
        <w:rPr>
          <w:rStyle w:val="VerbatimChar"/>
        </w:rPr>
        <w:t>isbm:NotifyListenerResponse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223A0B2A" w14:textId="37ED767E">
      <w:pPr>
        <w:pStyle w:val="AppendixHeading3"/>
      </w:pPr>
      <w:bookmarkStart w:name="readrequest" w:id="496"/>
      <w:bookmarkStart w:name="_Toc25357241" w:id="497"/>
      <w:bookmarkStart w:name="_Toc29289024" w:id="498"/>
      <w:bookmarkEnd w:id="496"/>
      <w:proofErr w:type="spellStart"/>
      <w:r>
        <w:t>ReadRequest</w:t>
      </w:r>
      <w:bookmarkEnd w:id="497"/>
      <w:bookmarkEnd w:id="498"/>
      <w:proofErr w:type="spellEnd"/>
    </w:p>
    <w:p w:rsidR="00BB0129" w:rsidP="00E44B0A" w:rsidRDefault="00E83E4F" w14:paraId="27CAFE8F" w14:textId="77777777">
      <w:pPr>
        <w:pStyle w:val="BodyText"/>
      </w:pPr>
      <w:r>
        <w:t>The Provider Application reads the request message from the ISBM Service Provider.</w:t>
      </w:r>
    </w:p>
    <w:p w:rsidR="00BB0129" w:rsidP="003D678A" w:rsidRDefault="00E83E4F" w14:paraId="3194858C" w14:textId="77777777">
      <w:pPr>
        <w:pStyle w:val="AppendixHeading4"/>
      </w:pPr>
      <w:bookmarkStart w:name="http-request-19" w:id="499"/>
      <w:bookmarkEnd w:id="499"/>
      <w:r>
        <w:t>HTTP Request</w:t>
      </w:r>
    </w:p>
    <w:p w:rsidR="00BB0129" w:rsidP="003D678A" w:rsidRDefault="00E83E4F" w14:paraId="29D41E48" w14:textId="77777777">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664</w:t>
      </w:r>
      <w:r>
        <w:br/>
      </w:r>
      <w:proofErr w:type="spellStart"/>
      <w:r>
        <w:rPr>
          <w:rStyle w:val="VerbatimChar"/>
        </w:rPr>
        <w:t>SOAPAction</w:t>
      </w:r>
      <w:proofErr w:type="spellEnd"/>
      <w:r>
        <w:rPr>
          <w:rStyle w:val="VerbatimChar"/>
        </w:rPr>
        <w:t>: "http://www.openoandm.org/ws-isbm/ReadRequest"</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isbm:ReadRequest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w:t>
      </w:r>
      <w:proofErr w:type="spellStart"/>
      <w:r>
        <w:rPr>
          <w:rStyle w:val="VerbatimChar"/>
        </w:rPr>
        <w:t>isbm:ReadRequest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499A8281" w14:textId="77777777">
      <w:pPr>
        <w:pStyle w:val="AppendixHeading4"/>
      </w:pPr>
      <w:bookmarkStart w:name="http-response-19" w:id="500"/>
      <w:bookmarkEnd w:id="500"/>
      <w:r>
        <w:t>HTTP Response</w:t>
      </w:r>
    </w:p>
    <w:p w:rsidR="00BB0129" w:rsidP="003D678A" w:rsidRDefault="00E83E4F" w14:paraId="478D5A3E" w14:textId="77777777">
      <w:pPr>
        <w:pStyle w:val="SourceCode"/>
      </w:pPr>
      <w:r>
        <w:rPr>
          <w:rStyle w:val="VerbatimChar"/>
        </w:rPr>
        <w:t>HTTP/1.1 200 OK</w:t>
      </w:r>
      <w:r>
        <w:br/>
      </w:r>
      <w:r>
        <w:rPr>
          <w:rStyle w:val="VerbatimChar"/>
        </w:rPr>
        <w:t>Content-Type: text/xml; charset=utf-8</w:t>
      </w:r>
      <w:r>
        <w:br/>
      </w:r>
      <w:r>
        <w:rPr>
          <w:rStyle w:val="VerbatimChar"/>
        </w:rPr>
        <w:t>Content-Length: 529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isbm:ReadRequestResponse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isbm:RequestMessage</w:t>
      </w:r>
      <w:proofErr w:type="spellEnd"/>
      <w:r>
        <w:rPr>
          <w:rStyle w:val="VerbatimChar"/>
        </w:rPr>
        <w:t>&gt;</w:t>
      </w:r>
      <w:r>
        <w:br/>
      </w:r>
      <w:r>
        <w:rPr>
          <w:rStyle w:val="VerbatimChar"/>
        </w:rPr>
        <w:t xml:space="preserve">        &lt;isbm:MessageID&gt;e8cfecb1-d2fc-4167-88f7-c90d60fc53ee&lt;/isbm:MessageID&gt;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&lt;Text&gt;Ping!&lt;/Text&gt;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isbm:RequestMessage</w:t>
      </w:r>
      <w:proofErr w:type="spellEnd"/>
      <w:r>
        <w:rPr>
          <w:rStyle w:val="VerbatimChar"/>
        </w:rPr>
        <w:t>&gt;</w:t>
      </w:r>
      <w:r>
        <w:br/>
      </w:r>
      <w:r>
        <w:rPr>
          <w:rStyle w:val="VerbatimChar"/>
        </w:rPr>
        <w:t xml:space="preserve">    &lt;/</w:t>
      </w:r>
      <w:proofErr w:type="spellStart"/>
      <w:r>
        <w:rPr>
          <w:rStyle w:val="VerbatimChar"/>
        </w:rPr>
        <w:t>isbm:ReadRequestResponse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14CBCC06" w14:textId="5117145F">
      <w:pPr>
        <w:pStyle w:val="AppendixHeading3"/>
      </w:pPr>
      <w:bookmarkStart w:name="removerequest" w:id="501"/>
      <w:bookmarkStart w:name="_Toc25357242" w:id="502"/>
      <w:bookmarkStart w:name="_Toc29289025" w:id="503"/>
      <w:bookmarkEnd w:id="501"/>
      <w:proofErr w:type="spellStart"/>
      <w:r>
        <w:lastRenderedPageBreak/>
        <w:t>RemoveRequest</w:t>
      </w:r>
      <w:bookmarkEnd w:id="502"/>
      <w:bookmarkEnd w:id="503"/>
      <w:proofErr w:type="spellEnd"/>
    </w:p>
    <w:p w:rsidR="00BB0129" w:rsidP="00E44B0A" w:rsidRDefault="00E83E4F" w14:paraId="695ED14D" w14:textId="77777777">
      <w:pPr>
        <w:pStyle w:val="BodyText"/>
      </w:pPr>
      <w:r>
        <w:t>The Provider Application removes the request message from the ISBM Service Provider.</w:t>
      </w:r>
    </w:p>
    <w:p w:rsidR="00BB0129" w:rsidP="003D678A" w:rsidRDefault="00E83E4F" w14:paraId="75906FFB" w14:textId="77777777">
      <w:pPr>
        <w:pStyle w:val="AppendixHeading4"/>
      </w:pPr>
      <w:bookmarkStart w:name="http-request-20" w:id="504"/>
      <w:bookmarkEnd w:id="504"/>
      <w:r>
        <w:t>HTTP Request</w:t>
      </w:r>
    </w:p>
    <w:p w:rsidR="00BB0129" w:rsidP="003D678A" w:rsidRDefault="00E83E4F" w14:paraId="4124D76F" w14:textId="77777777">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669</w:t>
      </w:r>
      <w:r>
        <w:br/>
      </w:r>
      <w:proofErr w:type="spellStart"/>
      <w:r>
        <w:rPr>
          <w:rStyle w:val="VerbatimChar"/>
        </w:rPr>
        <w:t>SOAPAction</w:t>
      </w:r>
      <w:proofErr w:type="spellEnd"/>
      <w:r>
        <w:rPr>
          <w:rStyle w:val="VerbatimChar"/>
        </w:rPr>
        <w:t>: "http://www.openoandm.org/ws-isbm/RemoveRequest"</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isbm:RemoveRequest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&lt;isbm:SessionID&gt;16ee00f6-8fa9-4e80-8c36-a9d6d2bdb551&lt;&lt;/isbm:SessionID&gt;</w:t>
      </w:r>
      <w:r>
        <w:br/>
      </w:r>
      <w:r>
        <w:rPr>
          <w:rStyle w:val="VerbatimChar"/>
        </w:rPr>
        <w:t xml:space="preserve">    &lt;/</w:t>
      </w:r>
      <w:proofErr w:type="spellStart"/>
      <w:r>
        <w:rPr>
          <w:rStyle w:val="VerbatimChar"/>
        </w:rPr>
        <w:t>isbm:RemoveRequest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3D69A2DA" w14:textId="77777777">
      <w:pPr>
        <w:pStyle w:val="AppendixHeading4"/>
      </w:pPr>
      <w:bookmarkStart w:name="http-response-20" w:id="505"/>
      <w:bookmarkEnd w:id="505"/>
      <w:r>
        <w:t>HTTP Response</w:t>
      </w:r>
    </w:p>
    <w:p w:rsidR="00BB0129" w:rsidP="003D678A" w:rsidRDefault="00E83E4F" w14:paraId="189963C2" w14:textId="77777777">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isbm:RemoveRequestResponse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4F94C5CB" w14:textId="54CF6E96">
      <w:pPr>
        <w:pStyle w:val="AppendixHeading3"/>
      </w:pPr>
      <w:bookmarkStart w:name="postresponse" w:id="506"/>
      <w:bookmarkStart w:name="_Toc25357243" w:id="507"/>
      <w:bookmarkStart w:name="_Toc29289026" w:id="508"/>
      <w:bookmarkEnd w:id="506"/>
      <w:proofErr w:type="spellStart"/>
      <w:r>
        <w:t>PostResponse</w:t>
      </w:r>
      <w:bookmarkEnd w:id="507"/>
      <w:bookmarkEnd w:id="508"/>
      <w:proofErr w:type="spellEnd"/>
    </w:p>
    <w:p w:rsidR="00BB0129" w:rsidP="00E44B0A" w:rsidRDefault="00E83E4F" w14:paraId="1974DF0E" w14:textId="77777777">
      <w:pPr>
        <w:pStyle w:val="BodyText"/>
      </w:pPr>
      <w:r>
        <w:t>The Provider Application posts a response message to the ISBM Service Provider.</w:t>
      </w:r>
    </w:p>
    <w:p w:rsidR="00BB0129" w:rsidP="003D678A" w:rsidRDefault="00E83E4F" w14:paraId="339DDB8D" w14:textId="77777777">
      <w:pPr>
        <w:pStyle w:val="AppendixHeading4"/>
      </w:pPr>
      <w:bookmarkStart w:name="http-request-21" w:id="509"/>
      <w:bookmarkEnd w:id="509"/>
      <w:r>
        <w:t>HTTP Request</w:t>
      </w:r>
    </w:p>
    <w:p w:rsidR="00BB0129" w:rsidP="003D678A" w:rsidRDefault="00E83E4F" w14:paraId="49FC844B" w14:textId="77777777">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840</w:t>
      </w:r>
      <w:r>
        <w:br/>
      </w:r>
      <w:proofErr w:type="spellStart"/>
      <w:r>
        <w:rPr>
          <w:rStyle w:val="VerbatimChar"/>
        </w:rPr>
        <w:t>SOAPAction</w:t>
      </w:r>
      <w:proofErr w:type="spellEnd"/>
      <w:r>
        <w:rPr>
          <w:rStyle w:val="VerbatimChar"/>
        </w:rPr>
        <w:t>: "http://www.openoandm.org/ws-isbm/PostResponse"</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lastRenderedPageBreak/>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&lt;Text&gt;Pong!&lt;/Text&gt;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isbm:PostResponse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776C0370" w14:textId="77777777">
      <w:pPr>
        <w:pStyle w:val="AppendixHeading4"/>
      </w:pPr>
      <w:bookmarkStart w:name="http-response-21" w:id="510"/>
      <w:bookmarkEnd w:id="510"/>
      <w:r>
        <w:t>HTTP Response</w:t>
      </w:r>
    </w:p>
    <w:p w:rsidR="00BB0129" w:rsidP="003D678A" w:rsidRDefault="00E83E4F" w14:paraId="05CCE9DC" w14:textId="77777777">
      <w:pPr>
        <w:pStyle w:val="SourceCode"/>
      </w:pPr>
      <w:r>
        <w:rPr>
          <w:rStyle w:val="VerbatimChar"/>
        </w:rPr>
        <w:t>HTTP/1.1 200 OK</w:t>
      </w:r>
      <w:r>
        <w:br/>
      </w:r>
      <w:r>
        <w:rPr>
          <w:rStyle w:val="VerbatimChar"/>
        </w:rPr>
        <w:t>Content-Type: text/xml; charset=utf-8</w:t>
      </w:r>
      <w:r>
        <w:br/>
      </w:r>
      <w:r>
        <w:rPr>
          <w:rStyle w:val="VerbatimChar"/>
        </w:rPr>
        <w:t>Content-Length: 237</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isbm:PostResponseResponse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21344E4D" w14:textId="10596A6B">
      <w:pPr>
        <w:pStyle w:val="AppendixHeading3"/>
      </w:pPr>
      <w:bookmarkStart w:name="notifylistener-2" w:id="511"/>
      <w:bookmarkStart w:name="_Toc25357244" w:id="512"/>
      <w:bookmarkStart w:name="_Toc29289027" w:id="513"/>
      <w:bookmarkEnd w:id="511"/>
      <w:proofErr w:type="spellStart"/>
      <w:r>
        <w:t>NotifyListener</w:t>
      </w:r>
      <w:bookmarkEnd w:id="512"/>
      <w:bookmarkEnd w:id="513"/>
      <w:proofErr w:type="spellEnd"/>
    </w:p>
    <w:p w:rsidR="00BB0129" w:rsidP="00E44B0A" w:rsidRDefault="00E83E4F" w14:paraId="6EACAE58" w14:textId="77777777">
      <w:pPr>
        <w:pStyle w:val="BodyText"/>
      </w:pPr>
      <w:r>
        <w:t>The ISBM Service Provider notifies the Consumer Application of an applicable response message.</w:t>
      </w:r>
    </w:p>
    <w:p w:rsidR="00BB0129" w:rsidP="003D678A" w:rsidRDefault="00E83E4F" w14:paraId="71A96605" w14:textId="77777777">
      <w:pPr>
        <w:pStyle w:val="AppendixHeading4"/>
      </w:pPr>
      <w:bookmarkStart w:name="http-request-22" w:id="514"/>
      <w:bookmarkEnd w:id="514"/>
      <w:r>
        <w:t>HTTP Request</w:t>
      </w:r>
    </w:p>
    <w:p w:rsidR="00BB0129" w:rsidP="003D678A" w:rsidRDefault="00E83E4F" w14:paraId="0ABBB7FE" w14:textId="77777777">
      <w:pPr>
        <w:pStyle w:val="SourceCode"/>
      </w:pPr>
      <w:r>
        <w:rPr>
          <w:rStyle w:val="VerbatimChar"/>
        </w:rPr>
        <w:t>POST /</w:t>
      </w:r>
      <w:proofErr w:type="spellStart"/>
      <w:r>
        <w:rPr>
          <w:rStyle w:val="VerbatimChar"/>
        </w:rPr>
        <w:t>NotifyListener</w:t>
      </w:r>
      <w:proofErr w:type="spellEnd"/>
      <w:r>
        <w:rPr>
          <w:rStyle w:val="VerbatimChar"/>
        </w:rPr>
        <w:t xml:space="preserve"> HTTP/1.1</w:t>
      </w:r>
      <w:r>
        <w:br/>
      </w:r>
      <w:r>
        <w:rPr>
          <w:rStyle w:val="VerbatimChar"/>
        </w:rPr>
        <w:t>Host: consumer.example.com</w:t>
      </w:r>
      <w:r>
        <w:br/>
      </w:r>
      <w:r>
        <w:rPr>
          <w:rStyle w:val="VerbatimChar"/>
        </w:rPr>
        <w:t>Content-Type: text/xml; charset=utf-8</w:t>
      </w:r>
      <w:r>
        <w:br/>
      </w:r>
      <w:r>
        <w:rPr>
          <w:rStyle w:val="VerbatimChar"/>
        </w:rPr>
        <w:t>Content-Length: 498</w:t>
      </w:r>
      <w:r>
        <w:br/>
      </w:r>
      <w:proofErr w:type="spellStart"/>
      <w:r>
        <w:rPr>
          <w:rStyle w:val="VerbatimChar"/>
        </w:rPr>
        <w:t>SOAPAction</w:t>
      </w:r>
      <w:proofErr w:type="spellEnd"/>
      <w:r>
        <w:rPr>
          <w:rStyle w:val="VerbatimChar"/>
        </w:rPr>
        <w:t>: "http://www.openoandm.org/ws-isbm/NotifyListener"</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&lt;isbm:MessageID&gt;af250a33-d5af-4c25-bb57-56802d8fea79&lt;/isbm:MessageID&gt;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isbm:NotifyListener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5E8E4D95" w14:textId="77777777">
      <w:pPr>
        <w:pStyle w:val="AppendixHeading4"/>
      </w:pPr>
      <w:bookmarkStart w:name="http-response-22" w:id="515"/>
      <w:bookmarkEnd w:id="515"/>
      <w:r>
        <w:lastRenderedPageBreak/>
        <w:t>HTTP Response</w:t>
      </w:r>
    </w:p>
    <w:p w:rsidR="00BB0129" w:rsidP="003D678A" w:rsidRDefault="00E83E4F" w14:paraId="144343D1" w14:textId="77777777">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738D77F9" w14:textId="15683B21">
      <w:pPr>
        <w:pStyle w:val="AppendixHeading3"/>
      </w:pPr>
      <w:bookmarkStart w:name="readresponse" w:id="516"/>
      <w:bookmarkStart w:name="_Toc25357245" w:id="517"/>
      <w:bookmarkStart w:name="_Toc29289028" w:id="518"/>
      <w:bookmarkEnd w:id="516"/>
      <w:proofErr w:type="spellStart"/>
      <w:r>
        <w:t>ReadResponse</w:t>
      </w:r>
      <w:bookmarkEnd w:id="517"/>
      <w:bookmarkEnd w:id="518"/>
      <w:proofErr w:type="spellEnd"/>
    </w:p>
    <w:p w:rsidR="00BB0129" w:rsidP="00E44B0A" w:rsidRDefault="00E83E4F" w14:paraId="15407D80" w14:textId="77777777">
      <w:pPr>
        <w:pStyle w:val="BodyText"/>
      </w:pPr>
      <w:r>
        <w:t>The Consumer Application reads the response message from the ISBM Service Provider.</w:t>
      </w:r>
    </w:p>
    <w:p w:rsidR="00BB0129" w:rsidP="003D678A" w:rsidRDefault="00E83E4F" w14:paraId="661B5CA8" w14:textId="77777777">
      <w:pPr>
        <w:pStyle w:val="AppendixHeading4"/>
      </w:pPr>
      <w:bookmarkStart w:name="http-request-23" w:id="519"/>
      <w:bookmarkEnd w:id="519"/>
      <w:r>
        <w:t>HTTP Request</w:t>
      </w:r>
    </w:p>
    <w:p w:rsidR="00BB0129" w:rsidP="003D678A" w:rsidRDefault="00E83E4F" w14:paraId="42BE8BF9" w14:textId="77777777">
      <w:pPr>
        <w:pStyle w:val="SourceCode"/>
      </w:pPr>
      <w:r>
        <w:rPr>
          <w:rStyle w:val="VerbatimChar"/>
        </w:rPr>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756</w:t>
      </w:r>
      <w:r>
        <w:br/>
      </w:r>
      <w:proofErr w:type="spellStart"/>
      <w:r>
        <w:rPr>
          <w:rStyle w:val="VerbatimChar"/>
        </w:rPr>
        <w:t>SOAPAction</w:t>
      </w:r>
      <w:proofErr w:type="spellEnd"/>
      <w:r>
        <w:rPr>
          <w:rStyle w:val="VerbatimChar"/>
        </w:rPr>
        <w:t>: "http://www.openoandm.org/ws-isbm/ReadResponse"</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isbm:ReadResponse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230C9B5D" w14:textId="77777777">
      <w:pPr>
        <w:pStyle w:val="AppendixHeading4"/>
      </w:pPr>
      <w:bookmarkStart w:name="http-response-23" w:id="520"/>
      <w:bookmarkEnd w:id="520"/>
      <w:r>
        <w:t>HTTP Response</w:t>
      </w:r>
    </w:p>
    <w:p w:rsidR="00BB0129" w:rsidP="003D678A" w:rsidRDefault="00E83E4F" w14:paraId="35B0F256" w14:textId="77777777">
      <w:pPr>
        <w:pStyle w:val="SourceCode"/>
      </w:pPr>
      <w:r>
        <w:rPr>
          <w:rStyle w:val="VerbatimChar"/>
        </w:rPr>
        <w:t>HTTP/1.1 200 OK</w:t>
      </w:r>
      <w:r>
        <w:br/>
      </w:r>
      <w:r>
        <w:rPr>
          <w:rStyle w:val="VerbatimChar"/>
        </w:rPr>
        <w:t>Content-Type: text/xml; charset=utf-8</w:t>
      </w:r>
      <w:r>
        <w:br/>
      </w:r>
      <w:r>
        <w:rPr>
          <w:rStyle w:val="VerbatimChar"/>
        </w:rPr>
        <w:t>Content-Length: 495</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isbm:ReadResponseResponse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isbm:ResponseMessage</w:t>
      </w:r>
      <w:proofErr w:type="spellEnd"/>
      <w:r>
        <w:rPr>
          <w:rStyle w:val="VerbatimChar"/>
        </w:rPr>
        <w:t>&gt;</w:t>
      </w:r>
      <w:r>
        <w:br/>
      </w:r>
      <w:r>
        <w:rPr>
          <w:rStyle w:val="VerbatimChar"/>
        </w:rPr>
        <w:t xml:space="preserve">        &lt;isbm:MessageID&gt;af250a33-d5af-4c25-bb57-56802d8fea79&lt;/isbm:MessageID&gt;</w:t>
      </w:r>
      <w:r>
        <w:br/>
      </w:r>
      <w:r>
        <w:rPr>
          <w:rStyle w:val="VerbatimChar"/>
        </w:rPr>
        <w:lastRenderedPageBreak/>
        <w:t xml:space="preserve">        &lt;</w:t>
      </w:r>
      <w:proofErr w:type="spellStart"/>
      <w:r>
        <w:rPr>
          <w:rStyle w:val="VerbatimChar"/>
        </w:rPr>
        <w:t>isbm:MessageContent</w:t>
      </w:r>
      <w:proofErr w:type="spellEnd"/>
      <w:r>
        <w:rPr>
          <w:rStyle w:val="VerbatimChar"/>
        </w:rPr>
        <w:t>&gt;</w:t>
      </w:r>
      <w:r>
        <w:br/>
      </w:r>
      <w:r>
        <w:rPr>
          <w:rStyle w:val="VerbatimChar"/>
        </w:rPr>
        <w:t xml:space="preserve">          &lt;Text&gt;Pong!&lt;/Text&gt;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isbm:ResponseMessage</w:t>
      </w:r>
      <w:proofErr w:type="spellEnd"/>
      <w:r>
        <w:rPr>
          <w:rStyle w:val="VerbatimChar"/>
        </w:rPr>
        <w:t>&gt;</w:t>
      </w:r>
      <w:r>
        <w:br/>
      </w:r>
      <w:r>
        <w:rPr>
          <w:rStyle w:val="VerbatimChar"/>
        </w:rPr>
        <w:t xml:space="preserve">    &lt;/</w:t>
      </w:r>
      <w:proofErr w:type="spellStart"/>
      <w:r>
        <w:rPr>
          <w:rStyle w:val="VerbatimChar"/>
        </w:rPr>
        <w:t>isbm:ReadResponseResponse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604DA5E1" w14:textId="431FFD82">
      <w:pPr>
        <w:pStyle w:val="AppendixHeading3"/>
      </w:pPr>
      <w:bookmarkStart w:name="removeresponse" w:id="521"/>
      <w:bookmarkStart w:name="_Toc25357246" w:id="522"/>
      <w:bookmarkStart w:name="_Toc29289029" w:id="523"/>
      <w:bookmarkEnd w:id="521"/>
      <w:proofErr w:type="spellStart"/>
      <w:r>
        <w:t>RemoveResponse</w:t>
      </w:r>
      <w:bookmarkEnd w:id="522"/>
      <w:bookmarkEnd w:id="523"/>
      <w:proofErr w:type="spellEnd"/>
    </w:p>
    <w:p w:rsidR="00BB0129" w:rsidP="00E44B0A" w:rsidRDefault="00E83E4F" w14:paraId="1DE1A45F" w14:textId="77777777">
      <w:pPr>
        <w:pStyle w:val="BodyText"/>
      </w:pPr>
      <w:r>
        <w:t>The Consumer Application removes the response message from the ISBM Service Provider.</w:t>
      </w:r>
    </w:p>
    <w:p w:rsidR="00BB0129" w:rsidP="003D678A" w:rsidRDefault="00E83E4F" w14:paraId="746B9F1C" w14:textId="77777777">
      <w:pPr>
        <w:pStyle w:val="AppendixHeading4"/>
      </w:pPr>
      <w:bookmarkStart w:name="http-request-24" w:id="524"/>
      <w:bookmarkEnd w:id="524"/>
      <w:r>
        <w:t>HTTP Request</w:t>
      </w:r>
    </w:p>
    <w:p w:rsidR="00BB0129" w:rsidP="003D678A" w:rsidRDefault="00E83E4F" w14:paraId="5FC3E3C4" w14:textId="77777777">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760</w:t>
      </w:r>
      <w:r>
        <w:br/>
      </w:r>
      <w:proofErr w:type="spellStart"/>
      <w:r>
        <w:rPr>
          <w:rStyle w:val="VerbatimChar"/>
        </w:rPr>
        <w:t>SOAPAction</w:t>
      </w:r>
      <w:proofErr w:type="spellEnd"/>
      <w:r>
        <w:rPr>
          <w:rStyle w:val="VerbatimChar"/>
        </w:rPr>
        <w:t>: "http://www.openoandm.org/ws-isbm/RemoveResponse"</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isbm:RemoveResponse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7905B3EF" w14:textId="77777777">
      <w:pPr>
        <w:pStyle w:val="AppendixHeading4"/>
      </w:pPr>
      <w:bookmarkStart w:name="http-response-24" w:id="525"/>
      <w:bookmarkEnd w:id="525"/>
      <w:r>
        <w:t>HTTP Response</w:t>
      </w:r>
    </w:p>
    <w:p w:rsidR="00BB0129" w:rsidP="003D678A" w:rsidRDefault="00E83E4F" w14:paraId="6AD4E0F1" w14:textId="77777777">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isbm:RemoveResponseResponse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03C666FB" w14:textId="4DCE1941">
      <w:pPr>
        <w:pStyle w:val="AppendixHeading3"/>
      </w:pPr>
      <w:bookmarkStart w:name="closeconsumerrequestsession" w:id="526"/>
      <w:bookmarkStart w:name="_Toc25357247" w:id="527"/>
      <w:bookmarkStart w:name="_Toc29289030" w:id="528"/>
      <w:bookmarkEnd w:id="526"/>
      <w:proofErr w:type="spellStart"/>
      <w:r>
        <w:t>CloseConsumerRequestSession</w:t>
      </w:r>
      <w:bookmarkEnd w:id="527"/>
      <w:bookmarkEnd w:id="528"/>
      <w:proofErr w:type="spellEnd"/>
    </w:p>
    <w:p w:rsidR="00BB0129" w:rsidP="00E44B0A" w:rsidRDefault="00E83E4F" w14:paraId="6D694E2C" w14:textId="77777777">
      <w:pPr>
        <w:pStyle w:val="BodyText"/>
      </w:pPr>
      <w:r>
        <w:t>The Consumer Application closes the consumer request session with the ISBM Service Provider.</w:t>
      </w:r>
    </w:p>
    <w:p w:rsidR="00BB0129" w:rsidP="003D678A" w:rsidRDefault="00E83E4F" w14:paraId="7BE8E784" w14:textId="77777777">
      <w:pPr>
        <w:pStyle w:val="AppendixHeading4"/>
      </w:pPr>
      <w:bookmarkStart w:name="http-request-25" w:id="529"/>
      <w:bookmarkEnd w:id="529"/>
      <w:r>
        <w:t>HTTP Request</w:t>
      </w:r>
    </w:p>
    <w:p w:rsidR="00BB0129" w:rsidP="003D678A" w:rsidRDefault="00E83E4F" w14:paraId="3106A4C5" w14:textId="77777777">
      <w:pPr>
        <w:pStyle w:val="SourceCode"/>
      </w:pPr>
      <w:r>
        <w:rPr>
          <w:rStyle w:val="VerbatimChar"/>
        </w:rPr>
        <w:lastRenderedPageBreak/>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696</w:t>
      </w:r>
      <w:r>
        <w:br/>
      </w:r>
      <w:proofErr w:type="spellStart"/>
      <w:r>
        <w:rPr>
          <w:rStyle w:val="VerbatimChar"/>
        </w:rPr>
        <w:t>SOAPAction</w:t>
      </w:r>
      <w:proofErr w:type="spellEnd"/>
      <w:r>
        <w:rPr>
          <w:rStyle w:val="VerbatimChar"/>
        </w:rPr>
        <w:t>: "http://www.openoandm.org/ws-isbm/CloseConsumerRequestSession"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isbm:CloseConsumerRequestSession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w:t>
      </w:r>
      <w:proofErr w:type="spellStart"/>
      <w:r>
        <w:rPr>
          <w:rStyle w:val="VerbatimChar"/>
        </w:rPr>
        <w:t>isbm:CloseConsumerRequestSession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66EBF01B" w14:textId="77777777">
      <w:pPr>
        <w:pStyle w:val="AppendixHeading4"/>
      </w:pPr>
      <w:bookmarkStart w:name="http-response-25" w:id="530"/>
      <w:bookmarkEnd w:id="530"/>
      <w:r>
        <w:t>HTTP Response</w:t>
      </w:r>
    </w:p>
    <w:p w:rsidR="00BB0129" w:rsidP="003D678A" w:rsidRDefault="00E83E4F" w14:paraId="04673426" w14:textId="77777777">
      <w:pPr>
        <w:pStyle w:val="SourceCod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isbm:CloseConsumerRequestSessionResponse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BF5A6C" w:rsidRDefault="00E83E4F" w14:paraId="06483E58" w14:textId="0A637C43">
      <w:pPr>
        <w:pStyle w:val="AppendixHeading3"/>
      </w:pPr>
      <w:bookmarkStart w:name="closeproviderrequestsession" w:id="531"/>
      <w:bookmarkStart w:name="_Toc25357248" w:id="532"/>
      <w:bookmarkStart w:name="_Toc29289031" w:id="533"/>
      <w:bookmarkEnd w:id="531"/>
      <w:proofErr w:type="spellStart"/>
      <w:r>
        <w:t>CloseProviderRequestSession</w:t>
      </w:r>
      <w:bookmarkEnd w:id="532"/>
      <w:bookmarkEnd w:id="533"/>
      <w:proofErr w:type="spellEnd"/>
    </w:p>
    <w:p w:rsidR="00BB0129" w:rsidP="00E44B0A" w:rsidRDefault="00E83E4F" w14:paraId="1C8C73B6" w14:textId="77777777">
      <w:pPr>
        <w:pStyle w:val="BodyText"/>
      </w:pPr>
      <w:r>
        <w:t>The Provider Application closes the provider request session with the ISBM Service Provider.</w:t>
      </w:r>
    </w:p>
    <w:p w:rsidR="00BB0129" w:rsidP="003D678A" w:rsidRDefault="00E83E4F" w14:paraId="533FDA5E" w14:textId="77777777">
      <w:pPr>
        <w:pStyle w:val="AppendixHeading4"/>
      </w:pPr>
      <w:bookmarkStart w:name="http-request-26" w:id="534"/>
      <w:bookmarkEnd w:id="534"/>
      <w:r>
        <w:t>HTTP Request</w:t>
      </w:r>
    </w:p>
    <w:p w:rsidR="00BB0129" w:rsidP="003D678A" w:rsidRDefault="00E83E4F" w14:paraId="53A92C67" w14:textId="77777777">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w:t>
      </w:r>
      <w:r w:rsidRPr="00A86060">
        <w:rPr>
          <w:rStyle w:val="VerbatimChar"/>
        </w:rPr>
        <w:t>example</w:t>
      </w:r>
      <w:r>
        <w:rPr>
          <w:rStyle w:val="VerbatimChar"/>
        </w:rPr>
        <w:t>.com</w:t>
      </w:r>
      <w:r>
        <w:br/>
      </w:r>
      <w:r>
        <w:rPr>
          <w:rStyle w:val="VerbatimChar"/>
        </w:rPr>
        <w:t>Content-Type: text/xml; charset=utf-8</w:t>
      </w:r>
      <w:r>
        <w:br/>
      </w:r>
      <w:r>
        <w:rPr>
          <w:rStyle w:val="VerbatimChar"/>
        </w:rPr>
        <w:t>Content-Length: 696</w:t>
      </w:r>
      <w:r>
        <w:br/>
      </w:r>
      <w:proofErr w:type="spellStart"/>
      <w:r>
        <w:rPr>
          <w:rStyle w:val="VerbatimChar"/>
        </w:rPr>
        <w:t>SOAPAction</w:t>
      </w:r>
      <w:proofErr w:type="spellEnd"/>
      <w:r>
        <w:rPr>
          <w:rStyle w:val="VerbatimChar"/>
        </w:rPr>
        <w:t>: "http://www.openoandm.org/ws-isbm/CloseProviderRequestSession"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lastRenderedPageBreak/>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isbm:CloseProviderRequestSession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w:t>
      </w:r>
      <w:proofErr w:type="spellStart"/>
      <w:r>
        <w:rPr>
          <w:rStyle w:val="VerbatimChar"/>
        </w:rPr>
        <w:t>isbm:CloseProviderRequestSession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3D678A" w:rsidRDefault="00E83E4F" w14:paraId="1C19469C" w14:textId="77777777">
      <w:pPr>
        <w:pStyle w:val="AppendixHeading4"/>
      </w:pPr>
      <w:bookmarkStart w:name="http-response-26" w:id="535"/>
      <w:bookmarkEnd w:id="535"/>
      <w:r>
        <w:t>HTTP Response</w:t>
      </w:r>
    </w:p>
    <w:p w:rsidR="00BB0129" w:rsidP="003D678A" w:rsidRDefault="00E83E4F" w14:paraId="10B68453" w14:textId="77777777">
      <w:pPr>
        <w:pStyle w:val="SourceCod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isbm:CloseProviderRequestSessionResponse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rsidR="00BB0129" w:rsidP="008B6393" w:rsidRDefault="00E83E4F" w14:paraId="44FF19BA" w14:textId="11974699">
      <w:pPr>
        <w:pStyle w:val="Heading1NoNumbers"/>
      </w:pPr>
      <w:bookmarkStart w:name="acknowledgements" w:id="536"/>
      <w:bookmarkStart w:name="_Toc25357249" w:id="537"/>
      <w:bookmarkStart w:name="_Toc29289032" w:id="538"/>
      <w:bookmarkEnd w:id="536"/>
      <w:commentRangeStart w:id="539"/>
      <w:r>
        <w:lastRenderedPageBreak/>
        <w:t>Acknowledgements</w:t>
      </w:r>
      <w:commentRangeEnd w:id="539"/>
      <w:r w:rsidR="00450EB2">
        <w:rPr>
          <w:rStyle w:val="CommentReference"/>
          <w:rFonts w:eastAsiaTheme="minorHAnsi" w:cstheme="minorBidi"/>
          <w:b w:val="0"/>
          <w:bCs w:val="0"/>
        </w:rPr>
        <w:commentReference w:id="539"/>
      </w:r>
      <w:bookmarkEnd w:id="537"/>
      <w:bookmarkEnd w:id="538"/>
    </w:p>
    <w:p w:rsidR="00BB0129" w:rsidP="00655548" w:rsidRDefault="00E83E4F" w14:paraId="098AC98B" w14:textId="77777777">
      <w:pPr>
        <w:pStyle w:val="BodyText"/>
      </w:pPr>
      <w:r>
        <w:t>The following individuals have participated in the creation of this specification and are gratefully acknowledged:</w:t>
      </w:r>
    </w:p>
    <w:p w:rsidR="00BB0129" w:rsidP="001E4771" w:rsidRDefault="00E83E4F" w14:paraId="0A5EB68A" w14:textId="77777777">
      <w:pPr>
        <w:pStyle w:val="Compact"/>
        <w:numPr>
          <w:ilvl w:val="0"/>
          <w:numId w:val="2"/>
        </w:numPr>
      </w:pPr>
      <w:r>
        <w:t>Georg Grossmann, University of South Australia</w:t>
      </w:r>
    </w:p>
    <w:p w:rsidR="00450EB2" w:rsidP="001E4771" w:rsidRDefault="00E83E4F" w14:paraId="5C36084E" w14:textId="77777777">
      <w:pPr>
        <w:pStyle w:val="Compact"/>
        <w:numPr>
          <w:ilvl w:val="0"/>
          <w:numId w:val="2"/>
        </w:numPr>
      </w:pPr>
      <w:r>
        <w:t>James Fort, Microsoft</w:t>
      </w:r>
    </w:p>
    <w:p w:rsidR="00450EB2" w:rsidP="001E4771" w:rsidRDefault="00450EB2" w14:paraId="4E7F9CB1" w14:textId="77777777">
      <w:pPr>
        <w:pStyle w:val="Compact"/>
        <w:numPr>
          <w:ilvl w:val="0"/>
          <w:numId w:val="2"/>
        </w:numPr>
      </w:pPr>
      <w:r>
        <w:t>.</w:t>
      </w:r>
    </w:p>
    <w:p w:rsidR="00450EB2" w:rsidP="001E4771" w:rsidRDefault="00450EB2" w14:paraId="58D7D1CA" w14:textId="77777777">
      <w:pPr>
        <w:pStyle w:val="Compact"/>
        <w:numPr>
          <w:ilvl w:val="0"/>
          <w:numId w:val="2"/>
        </w:numPr>
      </w:pPr>
      <w:r>
        <w:t>.</w:t>
      </w:r>
    </w:p>
    <w:p w:rsidR="00450EB2" w:rsidP="001E4771" w:rsidRDefault="00450EB2" w14:paraId="0EEE58CD" w14:textId="77777777">
      <w:pPr>
        <w:pStyle w:val="Compact"/>
        <w:numPr>
          <w:ilvl w:val="0"/>
          <w:numId w:val="2"/>
        </w:numPr>
      </w:pPr>
      <w:r>
        <w:t>.</w:t>
      </w:r>
    </w:p>
    <w:p w:rsidR="00450EB2" w:rsidP="001E4771" w:rsidRDefault="00450EB2" w14:paraId="570D8F67" w14:textId="77777777">
      <w:pPr>
        <w:pStyle w:val="Compact"/>
        <w:numPr>
          <w:ilvl w:val="0"/>
          <w:numId w:val="2"/>
        </w:numPr>
      </w:pPr>
      <w:r>
        <w:t>.</w:t>
      </w:r>
    </w:p>
    <w:p w:rsidR="00BB0129" w:rsidP="001E4771" w:rsidRDefault="00655548" w14:paraId="673EE761" w14:textId="43DC12FB">
      <w:pPr>
        <w:pStyle w:val="Compact"/>
        <w:numPr>
          <w:ilvl w:val="0"/>
          <w:numId w:val="2"/>
        </w:numPr>
      </w:pPr>
      <w:r>
        <w:t xml:space="preserve"> </w:t>
      </w:r>
    </w:p>
    <w:p w:rsidR="00D837D9" w:rsidP="00D837D9" w:rsidRDefault="00D837D9" w14:paraId="2FF9F338" w14:textId="77777777">
      <w:pPr>
        <w:pStyle w:val="Bibliography"/>
      </w:pPr>
    </w:p>
    <w:p w:rsidR="00D837D9" w:rsidP="00D837D9" w:rsidRDefault="00D837D9" w14:paraId="161416E0" w14:textId="77777777">
      <w:pPr>
        <w:pStyle w:val="Bibliography"/>
      </w:pPr>
    </w:p>
    <w:p w:rsidR="00D837D9" w:rsidP="00D837D9" w:rsidRDefault="00D837D9" w14:paraId="6DF1ED09" w14:textId="77777777">
      <w:pPr>
        <w:pStyle w:val="Bibliography"/>
      </w:pPr>
    </w:p>
    <w:p w:rsidR="00D837D9" w:rsidP="00D837D9" w:rsidRDefault="00D837D9" w14:paraId="5174A958" w14:textId="77777777">
      <w:pPr>
        <w:pStyle w:val="Bibliography"/>
      </w:pPr>
    </w:p>
    <w:p w:rsidR="00D837D9" w:rsidP="00D837D9" w:rsidRDefault="00D837D9" w14:paraId="7C691779" w14:textId="77777777">
      <w:pPr>
        <w:pStyle w:val="Bibliography"/>
      </w:pPr>
    </w:p>
    <w:p w:rsidR="00D837D9" w:rsidP="00D837D9" w:rsidRDefault="00D837D9" w14:paraId="00C16D18" w14:textId="77777777">
      <w:pPr>
        <w:pStyle w:val="Bibliography"/>
      </w:pPr>
    </w:p>
    <w:p w:rsidR="00D837D9" w:rsidP="00D837D9" w:rsidRDefault="00D837D9" w14:paraId="15968A35" w14:textId="77777777">
      <w:pPr>
        <w:pStyle w:val="Bibliography"/>
      </w:pPr>
    </w:p>
    <w:p w:rsidR="00D837D9" w:rsidP="00D837D9" w:rsidRDefault="00D837D9" w14:paraId="11E4D536" w14:textId="77777777">
      <w:pPr>
        <w:pStyle w:val="Bibliography"/>
      </w:pPr>
    </w:p>
    <w:p w:rsidR="00D837D9" w:rsidP="00D837D9" w:rsidRDefault="00D837D9" w14:paraId="74021FFA" w14:textId="77777777">
      <w:pPr>
        <w:pStyle w:val="Bibliography"/>
      </w:pPr>
    </w:p>
    <w:p w:rsidR="00D837D9" w:rsidP="00D837D9" w:rsidRDefault="00D837D9" w14:paraId="4215E471" w14:textId="77777777">
      <w:pPr>
        <w:pStyle w:val="Bibliography"/>
      </w:pPr>
    </w:p>
    <w:p w:rsidR="00D837D9" w:rsidP="00D837D9" w:rsidRDefault="00D837D9" w14:paraId="07AADA39" w14:textId="77777777">
      <w:pPr>
        <w:pStyle w:val="Bibliography"/>
      </w:pPr>
    </w:p>
    <w:p w:rsidR="00D837D9" w:rsidP="008B6393" w:rsidRDefault="00D837D9" w14:paraId="6CD109F0" w14:textId="347CD799">
      <w:pPr>
        <w:pStyle w:val="Heading1NoNumbers"/>
      </w:pPr>
      <w:bookmarkStart w:name="_Toc29289033" w:id="540"/>
      <w:r w:rsidRPr="00D837D9">
        <w:lastRenderedPageBreak/>
        <w:t>Bibliography</w:t>
      </w:r>
      <w:bookmarkEnd w:id="540"/>
    </w:p>
    <w:p w:rsidR="00201557" w:rsidP="00201557" w:rsidRDefault="004B329C" w14:paraId="56C8C16F" w14:textId="78F26A2E">
      <w:pPr>
        <w:pStyle w:val="Bibliography"/>
        <w:numPr>
          <w:ilvl w:val="0"/>
          <w:numId w:val="80"/>
        </w:numPr>
      </w:pPr>
      <w:hyperlink w:history="1" r:id="rId87">
        <w:r w:rsidRPr="007A41D1" w:rsidR="00201557">
          <w:t>XML Path Language (XPath) Version 1.0</w:t>
        </w:r>
      </w:hyperlink>
      <w:r w:rsidRPr="007A41D1" w:rsidR="00201557">
        <w:t xml:space="preserve">, James Clark and Steven DeRose, Editors. World Wide Web Consortium, 16 Nov 1999. This version is </w:t>
      </w:r>
      <w:r w:rsidRPr="00491CFB" w:rsidR="00201557">
        <w:rPr>
          <w:rStyle w:val="Hyperlink"/>
          <w:i/>
          <w:iCs/>
        </w:rPr>
        <w:t>http://www.w3.org/TR/1999/REC-xpath-19991116</w:t>
      </w:r>
      <w:r w:rsidRPr="007A41D1" w:rsidR="00201557">
        <w:t>. The </w:t>
      </w:r>
      <w:hyperlink w:history="1" r:id="rId88">
        <w:r w:rsidRPr="007A41D1" w:rsidR="00201557">
          <w:t>latest version</w:t>
        </w:r>
      </w:hyperlink>
      <w:r w:rsidRPr="007A41D1" w:rsidR="00201557">
        <w:t xml:space="preserve"> is available at </w:t>
      </w:r>
      <w:hyperlink w:history="1" r:id="rId89">
        <w:r w:rsidRPr="0010516F" w:rsidR="00201557">
          <w:rPr>
            <w:rStyle w:val="Hyperlink"/>
            <w:i/>
            <w:iCs/>
          </w:rPr>
          <w:t>http://www.w3.org/TR/xpath</w:t>
        </w:r>
      </w:hyperlink>
      <w:r w:rsidRPr="007A41D1" w:rsidR="00201557">
        <w:t>.</w:t>
      </w:r>
    </w:p>
    <w:p w:rsidR="00CA4DAE" w:rsidP="00926F6F" w:rsidRDefault="00491CFB" w14:paraId="1E4A8B5D" w14:textId="03265C92">
      <w:pPr>
        <w:pStyle w:val="Bibliography"/>
        <w:numPr>
          <w:ilvl w:val="0"/>
          <w:numId w:val="80"/>
        </w:numPr>
      </w:pPr>
      <w:r w:rsidRPr="00491CFB">
        <w:t xml:space="preserve">Web Services Description Language (WSDL) 1.1, E. Christensen, F. </w:t>
      </w:r>
      <w:proofErr w:type="spellStart"/>
      <w:r w:rsidRPr="00491CFB">
        <w:t>Curbera</w:t>
      </w:r>
      <w:proofErr w:type="spellEnd"/>
      <w:r w:rsidRPr="00491CFB">
        <w:t xml:space="preserve">, G. Meredith, and S. </w:t>
      </w:r>
      <w:proofErr w:type="spellStart"/>
      <w:r w:rsidRPr="00491CFB">
        <w:t>Weerawarana</w:t>
      </w:r>
      <w:proofErr w:type="spellEnd"/>
      <w:r w:rsidRPr="00491CFB">
        <w:t xml:space="preserve">, Authors. World Wide Web Consortium, 15 March 2002. This version of the Web Services Description Language 1.1 Note is </w:t>
      </w:r>
      <w:r w:rsidRPr="00491CFB">
        <w:rPr>
          <w:rStyle w:val="Hyperlink"/>
          <w:i/>
          <w:iCs/>
        </w:rPr>
        <w:t>http://www.w3.org/TR/2001/NOTE-wsdl-20010315</w:t>
      </w:r>
      <w:r w:rsidRPr="00491CFB">
        <w:t xml:space="preserve">. The latest version of Web Services Description Language 1.1 is available at </w:t>
      </w:r>
      <w:hyperlink w:history="1" r:id="rId90">
        <w:r w:rsidRPr="00517A4B">
          <w:rPr>
            <w:rStyle w:val="Hyperlink"/>
            <w:i/>
            <w:iCs/>
          </w:rPr>
          <w:t>http://www.w3.org/TR/wsdl</w:t>
        </w:r>
      </w:hyperlink>
      <w:r w:rsidRPr="00491CFB">
        <w:t>.</w:t>
      </w:r>
    </w:p>
    <w:p w:rsidRPr="00491CFB" w:rsidR="00491CFB" w:rsidP="00926F6F" w:rsidRDefault="00491CFB" w14:paraId="60B025FE" w14:textId="4392A2F9">
      <w:pPr>
        <w:pStyle w:val="Bibliography"/>
        <w:numPr>
          <w:ilvl w:val="0"/>
          <w:numId w:val="80"/>
        </w:numPr>
        <w:rPr>
          <w:rStyle w:val="Hyperlink"/>
          <w:color w:val="444444"/>
        </w:rPr>
      </w:pPr>
      <w:r>
        <w:t xml:space="preserve">Open API Initiative: </w:t>
      </w:r>
      <w:proofErr w:type="spellStart"/>
      <w:r>
        <w:t>OpenAPI</w:t>
      </w:r>
      <w:proofErr w:type="spellEnd"/>
      <w:r>
        <w:t xml:space="preserve"> Specification 3.0.2, </w:t>
      </w:r>
      <w:hyperlink w:history="1" r:id="rId91">
        <w:r w:rsidRPr="00517A4B">
          <w:rPr>
            <w:rStyle w:val="Hyperlink"/>
            <w:i/>
            <w:iCs/>
          </w:rPr>
          <w:t>https://github.com/OAI/OpenAPISpecification/blob/master/versions/3.0.2.md</w:t>
        </w:r>
      </w:hyperlink>
    </w:p>
    <w:p w:rsidRPr="00862459" w:rsidR="00491CFB" w:rsidP="00926F6F" w:rsidRDefault="00862459" w14:paraId="1ED12F60" w14:textId="0AB5E05F">
      <w:pPr>
        <w:pStyle w:val="Bibliography"/>
        <w:numPr>
          <w:ilvl w:val="0"/>
          <w:numId w:val="80"/>
        </w:numPr>
      </w:pPr>
      <w:r>
        <w:t>Representational State Transfer (</w:t>
      </w:r>
      <w:r w:rsidR="00491CFB">
        <w:t>REST</w:t>
      </w:r>
      <w:r>
        <w:t>), Fielding</w:t>
      </w:r>
      <w:r w:rsidR="00491CFB">
        <w:rPr>
          <w:rFonts w:cs="Arial"/>
          <w:color w:val="222222"/>
          <w:sz w:val="19"/>
          <w:szCs w:val="19"/>
          <w:shd w:val="clear" w:color="auto" w:fill="FFFFFF"/>
        </w:rPr>
        <w:t>, Roy Thomas (2000). </w:t>
      </w:r>
      <w:r w:rsidRPr="00862459" w:rsidR="00491CFB">
        <w:rPr>
          <w:rFonts w:cs="Arial"/>
          <w:sz w:val="19"/>
          <w:szCs w:val="19"/>
        </w:rPr>
        <w:t>"Chapter 5: Representational State Transfer (REST)"</w:t>
      </w:r>
      <w:r>
        <w:t xml:space="preserve"> available at </w:t>
      </w:r>
      <w:r w:rsidRPr="00862459">
        <w:rPr>
          <w:rStyle w:val="Hyperlink"/>
          <w:i/>
          <w:iCs/>
        </w:rPr>
        <w:t>http://www.ics.uci.edu/~fielding/pubs/dissertation/rest_arch_style.htm</w:t>
      </w:r>
      <w:r w:rsidR="00491CFB">
        <w:rPr>
          <w:rFonts w:cs="Arial"/>
          <w:color w:val="222222"/>
          <w:sz w:val="19"/>
          <w:szCs w:val="19"/>
          <w:shd w:val="clear" w:color="auto" w:fill="FFFFFF"/>
        </w:rPr>
        <w:t>. </w:t>
      </w:r>
      <w:r w:rsidR="00491CFB">
        <w:rPr>
          <w:rFonts w:cs="Arial"/>
          <w:i/>
          <w:iCs/>
          <w:color w:val="222222"/>
          <w:sz w:val="19"/>
          <w:szCs w:val="19"/>
          <w:shd w:val="clear" w:color="auto" w:fill="FFFFFF"/>
        </w:rPr>
        <w:t>Architectural Styles and the Design of Network-based Software Architectures</w:t>
      </w:r>
      <w:r w:rsidR="00491CFB">
        <w:rPr>
          <w:rFonts w:cs="Arial"/>
          <w:color w:val="222222"/>
          <w:sz w:val="19"/>
          <w:szCs w:val="19"/>
          <w:shd w:val="clear" w:color="auto" w:fill="FFFFFF"/>
        </w:rPr>
        <w:t> (Ph.D.). University of California, Irvine.</w:t>
      </w:r>
    </w:p>
    <w:p w:rsidRPr="00D837D9" w:rsidR="00862459" w:rsidP="00926F6F" w:rsidRDefault="00862459" w14:paraId="2D4C5B9C" w14:textId="412D5728">
      <w:pPr>
        <w:pStyle w:val="Bibliography"/>
        <w:numPr>
          <w:ilvl w:val="0"/>
          <w:numId w:val="80"/>
        </w:numPr>
      </w:pPr>
      <w:proofErr w:type="spellStart"/>
      <w:r>
        <w:t>JSONPath</w:t>
      </w:r>
      <w:proofErr w:type="spellEnd"/>
      <w:r>
        <w:t xml:space="preserve">, Stefan </w:t>
      </w:r>
      <w:proofErr w:type="spellStart"/>
      <w:r>
        <w:t>Goessner</w:t>
      </w:r>
      <w:proofErr w:type="spellEnd"/>
      <w:r>
        <w:t xml:space="preserve"> (2007), </w:t>
      </w:r>
      <w:hyperlink w:history="1" r:id="rId92">
        <w:r>
          <w:rPr>
            <w:rStyle w:val="Hyperlink"/>
          </w:rPr>
          <w:t>https://goessner.net/articles/JsonPath/</w:t>
        </w:r>
      </w:hyperlink>
    </w:p>
    <w:sectPr w:rsidRPr="00D837D9" w:rsidR="00862459" w:rsidSect="001C00AF">
      <w:headerReference w:type="default" r:id="rId93"/>
      <w:footerReference w:type="default" r:id="rId94"/>
      <w:type w:val="oddPage"/>
      <w:pgSz w:w="12240" w:h="15840" w:orient="portrait"/>
      <w:pgMar w:top="1440" w:right="1080" w:bottom="1440" w:left="108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MS" w:author="Matt Selway" w:date="2019-12-03T22:26:00Z" w:id="4">
    <w:p w:rsidR="004B329C" w:rsidRDefault="004B329C" w14:paraId="620EB3B6" w14:textId="792B79FB">
      <w:pPr>
        <w:pStyle w:val="CommentText"/>
      </w:pPr>
      <w:r>
        <w:rPr>
          <w:rStyle w:val="CommentReference"/>
        </w:rPr>
        <w:annotationRef/>
      </w:r>
      <w:r>
        <w:t>What should the subtitle be if we are avoiding the expanding term that includes ‘Bus’??</w:t>
      </w:r>
    </w:p>
  </w:comment>
  <w:comment w:initials="M(" w:author="Matt Selway (Admin)" w:date="2019-12-18T00:06:00Z" w:id="6">
    <w:p w:rsidR="004B329C" w:rsidRDefault="004B329C" w14:paraId="6B68117A" w14:textId="6D7479C3">
      <w:pPr>
        <w:pStyle w:val="CommentText"/>
      </w:pPr>
      <w:r>
        <w:t>Just drop the subtitle is one option. Alan to have a bit of a think if a different descriptive subtitle would work.</w:t>
      </w:r>
      <w:r>
        <w:rPr>
          <w:rStyle w:val="CommentReference"/>
        </w:rPr>
        <w:annotationRef/>
      </w:r>
    </w:p>
  </w:comment>
  <w:comment w:initials="M(" w:author="Matt Selway (Admin)" w:date="2019-12-18T00:10:00Z" w:id="7">
    <w:p w:rsidR="004B329C" w:rsidRDefault="004B329C" w14:paraId="04ABDF80" w14:textId="707768EF">
      <w:pPr>
        <w:pStyle w:val="CommentText"/>
      </w:pPr>
      <w:r>
        <w:t xml:space="preserve">Suggestion: Common/Standard/*** </w:t>
      </w:r>
      <w:proofErr w:type="spellStart"/>
      <w:r>
        <w:t>Implementaiton</w:t>
      </w:r>
      <w:proofErr w:type="spellEnd"/>
      <w:r>
        <w:t xml:space="preserve"> of ISA-95 Message Service Model</w:t>
      </w:r>
      <w:r>
        <w:rPr>
          <w:rStyle w:val="CommentReference"/>
        </w:rPr>
        <w:annotationRef/>
      </w:r>
    </w:p>
  </w:comment>
  <w:comment w:initials="KK" w:author="Karamjit Kaur" w:date="2019-12-10T17:09:00Z" w:id="55">
    <w:p w:rsidR="004B329C" w:rsidRDefault="004B329C" w14:paraId="4A3BD0C5" w14:textId="02F2159F">
      <w:pPr>
        <w:pStyle w:val="CommentText"/>
      </w:pPr>
      <w:r>
        <w:rPr>
          <w:rStyle w:val="CommentReference"/>
        </w:rPr>
        <w:annotationRef/>
      </w:r>
      <w:r>
        <w:t xml:space="preserve">Add definition </w:t>
      </w:r>
    </w:p>
  </w:comment>
  <w:comment w:initials="KK" w:author="Karamjit Kaur" w:date="2019-12-10T17:09:00Z" w:id="56">
    <w:p w:rsidR="004B329C" w:rsidRDefault="004B329C" w14:paraId="1820BC07" w14:textId="0C599747">
      <w:pPr>
        <w:pStyle w:val="CommentText"/>
      </w:pPr>
      <w:r>
        <w:rPr>
          <w:rStyle w:val="CommentReference"/>
        </w:rPr>
        <w:annotationRef/>
      </w:r>
      <w:r>
        <w:t>Add definition</w:t>
      </w:r>
    </w:p>
  </w:comment>
  <w:comment w:initials="KK" w:author="Karamjit Kaur" w:date="2019-12-10T14:31:00Z" w:id="57">
    <w:p w:rsidR="004B329C" w:rsidRDefault="004B329C" w14:paraId="0D14752C" w14:textId="3F2F9F2E">
      <w:pPr>
        <w:pStyle w:val="CommentText"/>
      </w:pPr>
      <w:r>
        <w:rPr>
          <w:rStyle w:val="CommentReference"/>
        </w:rPr>
        <w:annotationRef/>
      </w:r>
      <w:r w:rsidR="00414C97">
        <w:t>Add definition</w:t>
      </w:r>
    </w:p>
  </w:comment>
  <w:comment w:initials="MS" w:author="Matt Selway [2]" w:date="2019-11-23T21:23:00Z" w:id="123">
    <w:p w:rsidR="004B329C" w:rsidRDefault="004B329C" w14:paraId="44B15807" w14:textId="54F83D5B">
      <w:pPr>
        <w:pStyle w:val="CommentText"/>
      </w:pPr>
      <w:r>
        <w:rPr>
          <w:rStyle w:val="CommentReference"/>
        </w:rPr>
        <w:annotationRef/>
      </w:r>
      <w:r>
        <w:t>I need to go find my notes form the discussion with Doug</w:t>
      </w:r>
    </w:p>
  </w:comment>
  <w:comment w:initials="KK" w:author="Karamjit Kaur" w:date="2019-12-16T14:56:00Z" w:id="130">
    <w:p w:rsidR="004B329C" w:rsidRDefault="004B329C" w14:paraId="1A9D37D5" w14:textId="03BAEEA4">
      <w:pPr>
        <w:pStyle w:val="CommentText"/>
      </w:pPr>
      <w:r>
        <w:rPr>
          <w:rStyle w:val="CommentReference"/>
        </w:rPr>
        <w:annotationRef/>
      </w:r>
      <w:r>
        <w:t>Need to fill out details in this section</w:t>
      </w:r>
    </w:p>
  </w:comment>
  <w:comment w:initials="M(" w:author="Matt Selway (Admin)" w:date="2019-12-18T00:34:00Z" w:id="131">
    <w:p w:rsidR="004B329C" w:rsidRDefault="004B329C" w14:paraId="7169BF56" w14:textId="29B82A07">
      <w:pPr>
        <w:pStyle w:val="CommentText"/>
      </w:pPr>
      <w:r>
        <w:t xml:space="preserve">maybe </w:t>
      </w:r>
      <w:r w:rsidR="00F15423">
        <w:t>include</w:t>
      </w:r>
      <w:r>
        <w:t xml:space="preserve"> an annex at the end that points </w:t>
      </w:r>
      <w:r w:rsidR="00F15423">
        <w:t>people</w:t>
      </w:r>
      <w:r>
        <w:t xml:space="preserve"> to existing </w:t>
      </w:r>
      <w:r w:rsidR="00F15423">
        <w:t>implementation</w:t>
      </w:r>
      <w:r>
        <w:t xml:space="preserve"> of the filtering to show how it has been done </w:t>
      </w:r>
      <w:r w:rsidR="00F15423">
        <w:t>previously</w:t>
      </w:r>
      <w:r>
        <w:t xml:space="preserve"> to encourage compatible </w:t>
      </w:r>
      <w:r w:rsidR="00F15423">
        <w:t>implementations</w:t>
      </w:r>
      <w:r>
        <w:t>.</w:t>
      </w:r>
      <w:r>
        <w:rPr>
          <w:rStyle w:val="CommentReference"/>
        </w:rPr>
        <w:annotationRef/>
      </w:r>
    </w:p>
  </w:comment>
  <w:comment w:initials="DB" w:author="Dennis Brandl" w:date="2019-11-25T18:55:00Z" w:id="189">
    <w:p w:rsidR="004B329C" w:rsidRDefault="004B329C" w14:paraId="4A88FA53" w14:textId="3DF02B23">
      <w:pPr>
        <w:pStyle w:val="CommentText"/>
      </w:pPr>
      <w:r>
        <w:rPr>
          <w:rStyle w:val="CommentReference"/>
        </w:rPr>
        <w:annotationRef/>
      </w:r>
      <w:r>
        <w:t xml:space="preserve">This should require that all tokens match, in order to increase the security and prevent inadvertent token removal or sending random tokens in the hope that some will be valid and removed/ </w:t>
      </w:r>
    </w:p>
  </w:comment>
  <w:comment w:initials="MS" w:author="Matt Selway" w:date="2019-12-03T21:47:00Z" w:id="190">
    <w:p w:rsidR="004B329C" w:rsidRDefault="004B329C" w14:paraId="37A34013" w14:textId="0997B77C">
      <w:pPr>
        <w:pStyle w:val="CommentText"/>
      </w:pPr>
      <w:r>
        <w:rPr>
          <w:rStyle w:val="CommentReference"/>
        </w:rPr>
        <w:annotationRef/>
      </w:r>
      <w:r>
        <w:t>That’s what the following clause does. This clause is about the authentication token.</w:t>
      </w:r>
    </w:p>
  </w:comment>
  <w:comment w:initials="M(" w:author="Matt Selway (Admin)" w:date="2019-12-18T00:36:00Z" w:id="191">
    <w:p w:rsidR="004B329C" w:rsidRDefault="004B329C" w14:paraId="16A378EA" w14:textId="041C273E">
      <w:pPr>
        <w:pStyle w:val="CommentText"/>
      </w:pPr>
      <w:r>
        <w:t xml:space="preserve">clarify the security of the operations from </w:t>
      </w:r>
      <w:proofErr w:type="spellStart"/>
      <w:r>
        <w:t>teh</w:t>
      </w:r>
      <w:proofErr w:type="spellEnd"/>
      <w:r>
        <w:t xml:space="preserve"> soap </w:t>
      </w:r>
      <w:proofErr w:type="spellStart"/>
      <w:r>
        <w:t>ws</w:t>
      </w:r>
      <w:proofErr w:type="spellEnd"/>
      <w:r>
        <w:t xml:space="preserve">-security header and HTTP header for the authentication of the </w:t>
      </w:r>
      <w:proofErr w:type="spellStart"/>
      <w:r>
        <w:t>operaiton</w:t>
      </w:r>
      <w:proofErr w:type="spellEnd"/>
      <w:r>
        <w:t xml:space="preserve">. </w:t>
      </w:r>
      <w:proofErr w:type="spellStart"/>
      <w:r>
        <w:t>UPdate</w:t>
      </w:r>
      <w:proofErr w:type="spellEnd"/>
      <w:r>
        <w:t xml:space="preserve"> that everywhere!</w:t>
      </w:r>
      <w:r>
        <w:rPr>
          <w:rStyle w:val="CommentReference"/>
        </w:rPr>
        <w:annotationRef/>
      </w:r>
    </w:p>
  </w:comment>
  <w:comment w:initials="KK" w:author="Karamjit Kaur [2]" w:date="2019-11-18T20:48:00Z" w:id="245">
    <w:p w:rsidR="004B329C" w:rsidRDefault="004B329C" w14:paraId="3F94FA13" w14:textId="3448EDE2">
      <w:pPr>
        <w:pStyle w:val="CommentText"/>
      </w:pPr>
      <w:r>
        <w:rPr>
          <w:rStyle w:val="CommentReference"/>
        </w:rPr>
        <w:annotationRef/>
      </w:r>
      <w:r>
        <w:t xml:space="preserve">Should it not be </w:t>
      </w:r>
      <w:proofErr w:type="spellStart"/>
      <w:r>
        <w:t>ContentFilterExpression</w:t>
      </w:r>
      <w:proofErr w:type="spellEnd"/>
      <w:r>
        <w:t xml:space="preserve"> everywhere instead of </w:t>
      </w:r>
      <w:proofErr w:type="spellStart"/>
      <w:r>
        <w:t>XPathExpression</w:t>
      </w:r>
      <w:proofErr w:type="spellEnd"/>
      <w:r>
        <w:rPr>
          <w:rStyle w:val="CommentReference"/>
        </w:rPr>
        <w:annotationRef/>
      </w:r>
      <w:r>
        <w:t>?</w:t>
      </w:r>
    </w:p>
    <w:p w:rsidR="004B329C" w:rsidRDefault="004B329C" w14:paraId="2926822E" w14:textId="16FE9489">
      <w:pPr>
        <w:pStyle w:val="CommentText"/>
      </w:pPr>
    </w:p>
  </w:comment>
  <w:comment w:initials="KK" w:author="Karamjit Kaur [2]" w:date="2019-11-19T14:44:00Z" w:id="246">
    <w:p w:rsidR="004B329C" w:rsidRDefault="004B329C" w14:paraId="2B71FF0D" w14:textId="77777777">
      <w:pPr>
        <w:pStyle w:val="CommentText"/>
      </w:pPr>
      <w:r>
        <w:rPr>
          <w:rStyle w:val="CommentReference"/>
        </w:rPr>
        <w:annotationRef/>
      </w:r>
      <w:r>
        <w:t>Yes, update it everywhere. And update SOAP WSDLs too.</w:t>
      </w:r>
    </w:p>
  </w:comment>
  <w:comment w:initials="KK" w:author="Karamjit Kaur" w:date="2019-11-22T22:06:00Z" w:id="250">
    <w:p w:rsidR="004B329C" w:rsidP="00575C64" w:rsidRDefault="004B329C" w14:paraId="56EE7C22" w14:textId="77777777">
      <w:pPr>
        <w:pStyle w:val="CommentText"/>
      </w:pPr>
      <w:r>
        <w:rPr>
          <w:rStyle w:val="CommentReference"/>
        </w:rPr>
        <w:annotationRef/>
      </w:r>
      <w:r>
        <w:t>Should be changed to Expression. YAML/JSON files need to be updated too.</w:t>
      </w:r>
    </w:p>
  </w:comment>
  <w:comment w:initials="MS" w:author="Matt Selway" w:date="2019-12-03T22:19:00Z" w:id="277">
    <w:p w:rsidR="004B329C" w:rsidRDefault="004B329C" w14:paraId="13ABD190" w14:textId="11E5F15E">
      <w:pPr>
        <w:pStyle w:val="CommentText"/>
      </w:pPr>
      <w:r>
        <w:rPr>
          <w:rStyle w:val="CommentReference"/>
        </w:rPr>
        <w:annotationRef/>
      </w:r>
      <w:proofErr w:type="gramStart"/>
      <w:r>
        <w:t>All of</w:t>
      </w:r>
      <w:proofErr w:type="gramEnd"/>
      <w:r>
        <w:t xml:space="preserve"> these sentences should be updated to clarify the security token is the authentication token accompanying the operation.</w:t>
      </w:r>
    </w:p>
  </w:comment>
  <w:comment w:initials="KK" w:author="Karamjit Kaur" w:date="2019-12-03T15:36:00Z" w:id="278">
    <w:p w:rsidR="004B329C" w:rsidRDefault="004B329C" w14:paraId="66BF8197" w14:textId="75A63114">
      <w:pPr>
        <w:pStyle w:val="CommentText"/>
      </w:pPr>
      <w:r>
        <w:rPr>
          <w:rStyle w:val="CommentReference"/>
        </w:rPr>
        <w:annotationRef/>
      </w:r>
      <w:r>
        <w:t>Put a NOTE as well</w:t>
      </w:r>
    </w:p>
  </w:comment>
  <w:comment w:initials="MS" w:author="Matt Selway" w:date="2019-12-03T22:20:00Z" w:id="279">
    <w:p w:rsidR="004B329C" w:rsidRDefault="004B329C" w14:paraId="149877C7" w14:textId="4081A343">
      <w:pPr>
        <w:pStyle w:val="CommentText"/>
      </w:pPr>
      <w:r>
        <w:rPr>
          <w:rStyle w:val="CommentReference"/>
        </w:rPr>
        <w:annotationRef/>
      </w:r>
      <w:r>
        <w:t>We should just include a note to remind people of the behavior in the presence of an expired request.</w:t>
      </w:r>
    </w:p>
  </w:comment>
  <w:comment w:initials="MS" w:author="Matt Selway" w:date="2019-12-13T14:38:00Z" w:id="317">
    <w:p w:rsidR="004B329C" w:rsidRDefault="004B329C" w14:paraId="38FC4B22" w14:textId="0AB40738">
      <w:pPr>
        <w:pStyle w:val="CommentText"/>
      </w:pPr>
      <w:r>
        <w:rPr>
          <w:rStyle w:val="CommentReference"/>
        </w:rPr>
        <w:annotationRef/>
      </w:r>
      <w:r>
        <w:t>Placeholder to be updated with proper details.</w:t>
      </w:r>
    </w:p>
  </w:comment>
  <w:comment w:initials="KK" w:author="Karamjit Kaur [2]" w:date="2019-10-18T10:38:00Z" w:id="381">
    <w:p w:rsidR="004B329C" w:rsidP="00B62A7D" w:rsidRDefault="004B329C" w14:paraId="28862BC1" w14:textId="77777777">
      <w:pPr>
        <w:pStyle w:val="CommentText"/>
      </w:pPr>
      <w:r>
        <w:rPr>
          <w:rStyle w:val="CommentReference"/>
        </w:rPr>
        <w:annotationRef/>
      </w:r>
      <w:r>
        <w:t>Placeholder as of now, will be updated once files are on website</w:t>
      </w:r>
    </w:p>
  </w:comment>
  <w:comment w:initials="MS" w:author="Matt Selway [2]" w:date="2019-11-22T16:22:00Z" w:id="382">
    <w:p w:rsidR="004B329C" w:rsidP="00B62A7D" w:rsidRDefault="004B329C" w14:paraId="3E495B70" w14:textId="77777777">
      <w:pPr>
        <w:pStyle w:val="CommentText"/>
      </w:pPr>
      <w:r>
        <w:rPr>
          <w:rStyle w:val="CommentReference"/>
        </w:rPr>
        <w:annotationRef/>
      </w:r>
      <w:r>
        <w:t xml:space="preserve">It will be good to </w:t>
      </w:r>
      <w:r>
        <w:rPr>
          <w:rStyle w:val="CommentReference"/>
        </w:rPr>
        <w:annotationRef/>
      </w:r>
      <w:r>
        <w:t xml:space="preserve">set up Swagger API on Open O&amp;M website for testing endpoints. Will use </w:t>
      </w:r>
      <w:proofErr w:type="spellStart"/>
      <w:r>
        <w:t>isbm_</w:t>
      </w:r>
      <w:proofErr w:type="gramStart"/>
      <w:r>
        <w:t>complete.json</w:t>
      </w:r>
      <w:proofErr w:type="spellEnd"/>
      <w:proofErr w:type="gramEnd"/>
      <w:r>
        <w:t xml:space="preserve"> for that.</w:t>
      </w:r>
    </w:p>
  </w:comment>
  <w:comment w:initials="KK" w:author="Karamjit Kaur [2]" w:date="2019-10-03T16:39:00Z" w:id="388">
    <w:p w:rsidR="004B329C" w:rsidP="00B62A7D" w:rsidRDefault="004B329C" w14:paraId="367CD075" w14:textId="77777777">
      <w:pPr>
        <w:pStyle w:val="CommentText"/>
      </w:pPr>
      <w:r>
        <w:rPr>
          <w:rStyle w:val="CommentReference"/>
        </w:rPr>
        <w:annotationRef/>
      </w:r>
      <w:r>
        <w:t>To be updated</w:t>
      </w:r>
    </w:p>
  </w:comment>
  <w:comment w:initials="MS" w:author="Matt Selway [2]" w:date="2019-11-23T21:47:00Z" w:id="391">
    <w:p w:rsidR="004B329C" w:rsidP="00ED0A6C" w:rsidRDefault="004B329C" w14:paraId="58250843" w14:textId="77777777">
      <w:pPr>
        <w:pStyle w:val="CommentText"/>
      </w:pPr>
      <w:r>
        <w:rPr>
          <w:rStyle w:val="CommentReference"/>
        </w:rPr>
        <w:annotationRef/>
      </w:r>
      <w:r>
        <w:rPr>
          <w:rStyle w:val="CommentReference"/>
        </w:rPr>
        <w:annotationRef/>
      </w:r>
      <w:r>
        <w:rPr>
          <w:rStyle w:val="CommentReference"/>
        </w:rPr>
        <w:t>This section will be updated to include REST examples in next update of the specification.</w:t>
      </w:r>
    </w:p>
    <w:p w:rsidR="004B329C" w:rsidRDefault="004B329C" w14:paraId="36A04999" w14:textId="77777777">
      <w:pPr>
        <w:pStyle w:val="CommentText"/>
      </w:pPr>
    </w:p>
    <w:p w:rsidR="004B329C" w:rsidRDefault="004B329C" w14:paraId="201D3857" w14:textId="37217F4E">
      <w:pPr>
        <w:pStyle w:val="CommentText"/>
      </w:pPr>
      <w:r>
        <w:t>Need to make sure the current examples do not use any of the modified elements.</w:t>
      </w:r>
    </w:p>
  </w:comment>
  <w:comment w:initials="KK" w:author="Karamjit Kaur [2]" w:date="2019-10-03T17:11:00Z" w:id="539">
    <w:p w:rsidR="004B329C" w:rsidRDefault="004B329C" w14:paraId="227F81BF" w14:textId="15D5F094">
      <w:pPr>
        <w:pStyle w:val="CommentText"/>
      </w:pPr>
      <w:r>
        <w:rPr>
          <w:rStyle w:val="CommentReference"/>
        </w:rPr>
        <w:annotationRef/>
      </w:r>
      <w:r>
        <w:t>Needs to be updated</w:t>
      </w:r>
    </w:p>
  </w:comment>
</w:comments>
</file>

<file path=word/commentsExtended.xml><?xml version="1.0" encoding="utf-8"?>
<w15:commentsEx xmlns:mc="http://schemas.openxmlformats.org/markup-compatibility/2006" xmlns:w15="http://schemas.microsoft.com/office/word/2012/wordml" mc:Ignorable="w15">
  <w15:commentEx w15:done="0" w15:paraId="620EB3B6"/>
  <w15:commentEx w15:done="0" w15:paraId="6B68117A" w15:paraIdParent="620EB3B6"/>
  <w15:commentEx w15:done="0" w15:paraId="04ABDF80" w15:paraIdParent="620EB3B6"/>
  <w15:commentEx w15:done="0" w15:paraId="4A3BD0C5"/>
  <w15:commentEx w15:done="0" w15:paraId="1820BC07"/>
  <w15:commentEx w15:done="0" w15:paraId="0D14752C"/>
  <w15:commentEx w15:done="0" w15:paraId="44B15807"/>
  <w15:commentEx w15:done="0" w15:paraId="1A9D37D5"/>
  <w15:commentEx w15:done="0" w15:paraId="7169BF56" w15:paraIdParent="1A9D37D5"/>
  <w15:commentEx w15:done="0" w15:paraId="4A88FA53"/>
  <w15:commentEx w15:done="0" w15:paraId="37A34013" w15:paraIdParent="4A88FA53"/>
  <w15:commentEx w15:done="0" w15:paraId="16A378EA" w15:paraIdParent="4A88FA53"/>
  <w15:commentEx w15:done="0" w15:paraId="2926822E"/>
  <w15:commentEx w15:done="0" w15:paraId="2B71FF0D" w15:paraIdParent="2926822E"/>
  <w15:commentEx w15:done="0" w15:paraId="56EE7C22"/>
  <w15:commentEx w15:done="0" w15:paraId="13ABD190"/>
  <w15:commentEx w15:done="0" w15:paraId="66BF8197"/>
  <w15:commentEx w15:done="0" w15:paraId="149877C7" w15:paraIdParent="66BF8197"/>
  <w15:commentEx w15:done="0" w15:paraId="38FC4B22"/>
  <w15:commentEx w15:done="0" w15:paraId="28862BC1"/>
  <w15:commentEx w15:done="0" w15:paraId="3E495B70"/>
  <w15:commentEx w15:done="0" w15:paraId="367CD075"/>
  <w15:commentEx w15:done="0" w15:paraId="201D3857"/>
  <w15:commentEx w15:done="0" w15:paraId="227F81BF"/>
</w15:commentsEx>
</file>

<file path=word/commentsIds.xml><?xml version="1.0" encoding="utf-8"?>
<w16cid:commentsIds xmlns:mc="http://schemas.openxmlformats.org/markup-compatibility/2006" xmlns:w16cid="http://schemas.microsoft.com/office/word/2016/wordml/cid" mc:Ignorable="w16cid">
  <w16cid:commentId w16cid:paraId="620EB3B6" w16cid:durableId="21915F80"/>
  <w16cid:commentId w16cid:paraId="6B68117A" w16cid:durableId="03554431"/>
  <w16cid:commentId w16cid:paraId="04ABDF80" w16cid:durableId="0D6ED349"/>
  <w16cid:commentId w16cid:paraId="4A3BD0C5" w16cid:durableId="219A4FB8"/>
  <w16cid:commentId w16cid:paraId="1820BC07" w16cid:durableId="219A4FC6"/>
  <w16cid:commentId w16cid:paraId="0D14752C" w16cid:durableId="219A2ACB"/>
  <w16cid:commentId w16cid:paraId="44B15807" w16cid:durableId="218421D4"/>
  <w16cid:commentId w16cid:paraId="1A9D37D5" w16cid:durableId="21A2198E"/>
  <w16cid:commentId w16cid:paraId="7169BF56" w16cid:durableId="5C52F589"/>
  <w16cid:commentId w16cid:paraId="4A88FA53" w16cid:durableId="2186A20C"/>
  <w16cid:commentId w16cid:paraId="37A34013" w16cid:durableId="21915685"/>
  <w16cid:commentId w16cid:paraId="16A378EA" w16cid:durableId="733A3A9B"/>
  <w16cid:commentId w16cid:paraId="2926822E" w16cid:durableId="217D8233"/>
  <w16cid:commentId w16cid:paraId="2B71FF0D" w16cid:durableId="2182EF52"/>
  <w16cid:commentId w16cid:paraId="56EE7C22" w16cid:durableId="2182DA7A"/>
  <w16cid:commentId w16cid:paraId="13ABD190" w16cid:durableId="21915DFF"/>
  <w16cid:commentId w16cid:paraId="66BF8197" w16cid:durableId="2190FF97"/>
  <w16cid:commentId w16cid:paraId="149877C7" w16cid:durableId="21915E40"/>
  <w16cid:commentId w16cid:paraId="38FC4B22" w16cid:durableId="219E20CB"/>
  <w16cid:commentId w16cid:paraId="28862BC1" w16cid:durableId="21829FA5"/>
  <w16cid:commentId w16cid:paraId="3E495B70" w16cid:durableId="218289B2"/>
  <w16cid:commentId w16cid:paraId="367CD075" w16cid:durableId="21829FA6"/>
  <w16cid:commentId w16cid:paraId="201D3857" w16cid:durableId="2184276C"/>
  <w16cid:commentId w16cid:paraId="227F81BF" w16cid:durableId="2140AA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8CE" w:rsidRDefault="006B38CE" w14:paraId="29C07137" w14:textId="77777777">
      <w:pPr>
        <w:spacing w:after="0"/>
      </w:pPr>
      <w:r>
        <w:separator/>
      </w:r>
    </w:p>
  </w:endnote>
  <w:endnote w:type="continuationSeparator" w:id="0">
    <w:p w:rsidR="006B38CE" w:rsidRDefault="006B38CE" w14:paraId="386A3BA6" w14:textId="77777777">
      <w:pPr>
        <w:spacing w:after="0"/>
      </w:pPr>
      <w:r>
        <w:continuationSeparator/>
      </w:r>
    </w:p>
  </w:endnote>
  <w:endnote w:type="continuationNotice" w:id="1">
    <w:p w:rsidR="006B38CE" w:rsidRDefault="006B38CE" w14:paraId="50AA92FB"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altName w:val="Raavi"/>
    <w:panose1 w:val="02000500000000000000"/>
    <w:charset w:val="00"/>
    <w:family w:val="swiss"/>
    <w:pitch w:val="variable"/>
    <w:sig w:usb0="0002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612B43" w:rsidR="004B329C" w:rsidP="00E83E4F" w:rsidRDefault="004B329C" w14:paraId="3FFF22F6" w14:textId="77777777">
    <w:pPr>
      <w:pStyle w:val="Footer"/>
    </w:pPr>
    <w:r>
      <w:rPr>
        <w:noProof/>
        <w:sz w:val="16"/>
        <w:lang w:val="en-AU" w:eastAsia="en-AU"/>
      </w:rPr>
      <w:drawing>
        <wp:anchor distT="0" distB="0" distL="114300" distR="114300" simplePos="0" relativeHeight="251658240"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rsidRPr="00FD4274" w:rsidR="004B329C" w:rsidP="00E83E4F" w:rsidRDefault="004B329C" w14:paraId="39ECFD33" w14:textId="77777777">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Pr="00612B43" w:rsidR="004B329C" w:rsidP="00E83E4F" w:rsidRDefault="004B329C" w14:paraId="32C5BFAE" w14:textId="63512502">
    <w:pPr>
      <w:pStyle w:val="Footer"/>
    </w:pPr>
    <w:r>
      <w:rPr>
        <w:noProof/>
      </w:rPr>
      <w:drawing>
        <wp:anchor distT="0" distB="0" distL="114300" distR="114300" simplePos="0" relativeHeight="251657216" behindDoc="0" locked="0" layoutInCell="1" allowOverlap="1" wp14:anchorId="5FB55F4C" wp14:editId="4C15E0E4">
          <wp:simplePos x="0" y="0"/>
          <wp:positionH relativeFrom="column">
            <wp:posOffset>5153025</wp:posOffset>
          </wp:positionH>
          <wp:positionV relativeFrom="paragraph">
            <wp:posOffset>100</wp:posOffset>
          </wp:positionV>
          <wp:extent cx="1249914" cy="5334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rsidRPr="00612B43" w:rsidR="004B329C" w:rsidP="00E83E4F" w:rsidRDefault="004B329C" w14:paraId="6757537F" w14:textId="77777777">
    <w:pPr>
      <w:pStyle w:val="Footer"/>
      <w:rPr>
        <w:sz w:val="16"/>
      </w:rPr>
    </w:pPr>
    <w:r w:rsidRPr="00612B43">
      <w:rPr>
        <w:sz w:val="16"/>
      </w:rPr>
      <w:t>© 1998 - 201</w:t>
    </w:r>
    <w:r>
      <w:rPr>
        <w:sz w:val="16"/>
      </w:rPr>
      <w:t>9</w:t>
    </w:r>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Pr="00612B43" w:rsidR="004B329C" w:rsidP="00E83E4F" w:rsidRDefault="004B329C" w14:paraId="3AD6070D" w14:textId="77777777">
    <w:pPr>
      <w:pStyle w:val="Footer"/>
    </w:pPr>
    <w:r>
      <w:rPr>
        <w:noProof/>
      </w:rPr>
      <w:drawing>
        <wp:anchor distT="0" distB="0" distL="114300" distR="114300" simplePos="0" relativeHeight="251656192"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rsidRPr="00FD4274" w:rsidR="004B329C" w:rsidRDefault="004B329C" w14:paraId="3FD95D2E" w14:textId="77777777">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Pr="00612B43" w:rsidR="004B329C" w:rsidP="00E83E4F" w:rsidRDefault="004B329C" w14:paraId="3D9E8ADE" w14:textId="77777777">
    <w:pPr>
      <w:pStyle w:val="Footer"/>
    </w:pPr>
    <w:r>
      <w:rPr>
        <w:noProof/>
      </w:rPr>
      <w:drawing>
        <wp:anchor distT="0" distB="0" distL="114300" distR="114300" simplePos="0" relativeHeight="251667456" behindDoc="0" locked="0" layoutInCell="1" allowOverlap="1" wp14:anchorId="34F06142" wp14:editId="04CFF114">
          <wp:simplePos x="0" y="0"/>
          <wp:positionH relativeFrom="column">
            <wp:posOffset>5153025</wp:posOffset>
          </wp:positionH>
          <wp:positionV relativeFrom="paragraph">
            <wp:posOffset>100</wp:posOffset>
          </wp:positionV>
          <wp:extent cx="1249914" cy="53340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rsidRPr="00612B43" w:rsidR="004B329C" w:rsidP="00E83E4F" w:rsidRDefault="004B329C" w14:paraId="064234CD" w14:textId="77777777">
    <w:pPr>
      <w:pStyle w:val="Footer"/>
      <w:rPr>
        <w:sz w:val="16"/>
      </w:rPr>
    </w:pPr>
    <w:r w:rsidRPr="00612B43">
      <w:rPr>
        <w:sz w:val="16"/>
      </w:rPr>
      <w:t>© 1998 - 201</w:t>
    </w:r>
    <w:r>
      <w:rPr>
        <w:sz w:val="16"/>
      </w:rPr>
      <w:t>9</w:t>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Pr="00612B43" w:rsidR="004B329C" w:rsidP="00E83E4F" w:rsidRDefault="004B329C" w14:paraId="28F1170D" w14:textId="77777777">
    <w:pPr>
      <w:pStyle w:val="Footer"/>
    </w:pPr>
    <w:r>
      <w:rPr>
        <w:noProof/>
      </w:rPr>
      <w:drawing>
        <wp:anchor distT="0" distB="0" distL="114300" distR="114300" simplePos="0" relativeHeight="251663360" behindDoc="0" locked="0" layoutInCell="1" allowOverlap="1" wp14:anchorId="6BE5C9F1" wp14:editId="69811809">
          <wp:simplePos x="0" y="0"/>
          <wp:positionH relativeFrom="column">
            <wp:posOffset>5153025</wp:posOffset>
          </wp:positionH>
          <wp:positionV relativeFrom="paragraph">
            <wp:posOffset>100</wp:posOffset>
          </wp:positionV>
          <wp:extent cx="1249914" cy="5334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rsidRPr="00612B43" w:rsidR="004B329C" w:rsidP="00E83E4F" w:rsidRDefault="004B329C" w14:paraId="440E191A" w14:textId="77777777">
    <w:pPr>
      <w:pStyle w:val="Footer"/>
      <w:rPr>
        <w:sz w:val="16"/>
      </w:rPr>
    </w:pPr>
    <w:r w:rsidRPr="00612B43">
      <w:rPr>
        <w:sz w:val="16"/>
      </w:rPr>
      <w:t>© 1998 - 201</w:t>
    </w:r>
    <w:r>
      <w:rPr>
        <w:sz w:val="16"/>
      </w:rPr>
      <w:t>9</w:t>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8CE" w:rsidRDefault="006B38CE" w14:paraId="66145F92" w14:textId="77777777">
      <w:r>
        <w:separator/>
      </w:r>
    </w:p>
  </w:footnote>
  <w:footnote w:type="continuationSeparator" w:id="0">
    <w:p w:rsidR="006B38CE" w:rsidRDefault="006B38CE" w14:paraId="31BA3931" w14:textId="77777777">
      <w:r>
        <w:continuationSeparator/>
      </w:r>
    </w:p>
  </w:footnote>
  <w:footnote w:type="continuationNotice" w:id="1">
    <w:p w:rsidR="006B38CE" w:rsidRDefault="006B38CE" w14:paraId="7F495088"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898691"/>
      <w:docPartObj>
        <w:docPartGallery w:val="Page Numbers (Top of Page)"/>
        <w:docPartUnique/>
      </w:docPartObj>
    </w:sdtPr>
    <w:sdtEndPr>
      <w:rPr>
        <w:color w:val="7F7F7F" w:themeColor="background1" w:themeShade="7F"/>
        <w:spacing w:val="60"/>
      </w:rPr>
    </w:sdtEndPr>
    <w:sdtContent>
      <w:p w:rsidR="004B329C" w:rsidRDefault="004B329C" w14:paraId="45B625B0" w14:textId="77777777">
        <w:pPr>
          <w:pStyle w:val="Header"/>
          <w:pBdr>
            <w:bottom w:val="single" w:color="D9D9D9" w:themeColor="background1" w:themeShade="D9" w:sz="4" w:space="1"/>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rsidR="004B329C" w:rsidRDefault="004B329C" w14:paraId="77D0BA6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29C" w:rsidRDefault="004B329C" w14:paraId="7A0163BC" w14:textId="135B354E">
    <w:pPr>
      <w:pStyle w:val="Header"/>
    </w:pPr>
    <w:sdt>
      <w:sdtPr>
        <w:rPr>
          <w:color w:val="7F7F7F" w:themeColor="background1" w:themeShade="7F"/>
          <w:spacing w:val="60"/>
        </w:rPr>
        <w:id w:val="403106224"/>
        <w:docPartObj>
          <w:docPartGallery w:val="Watermarks"/>
          <w:docPartUnique/>
        </w:docPartObj>
      </w:sdtPr>
      <w:sdtContent>
        <w:r>
          <w:rPr>
            <w:noProof/>
            <w:color w:val="7F7F7F" w:themeColor="background1" w:themeShade="7F"/>
            <w:spacing w:val="60"/>
          </w:rPr>
          <w:pict w14:anchorId="5D0824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style="position:absolute;margin-left:0;margin-top:0;width:412.4pt;height:247.45pt;rotation:315;z-index:-251657216;mso-position-horizontal:center;mso-position-horizontal-relative:margin;mso-position-vertical:center;mso-position-vertical-relative:margin" o:spid="_x0000_s2051" o:allowincell="f" fillcolor="silver" stroked="f" type="#_x0000_t136">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29C" w:rsidRDefault="004B329C" w14:paraId="58C77102" w14:textId="77777777">
    <w:pPr>
      <w:pStyle w:val="Header"/>
      <w:pBdr>
        <w:bottom w:val="single" w:color="D9D9D9" w:themeColor="background1" w:themeShade="D9" w:sz="4" w:space="1"/>
      </w:pBdr>
      <w:jc w:val="right"/>
      <w:rPr>
        <w:b/>
        <w:bCs/>
      </w:rPr>
    </w:pPr>
    <w:sdt>
      <w:sdtPr>
        <w:rPr>
          <w:color w:val="7F7F7F" w:themeColor="background1" w:themeShade="7F"/>
          <w:spacing w:val="60"/>
        </w:rPr>
        <w:id w:val="-21860865"/>
        <w:docPartObj>
          <w:docPartGallery w:val="Watermarks"/>
          <w:docPartUnique/>
        </w:docPartObj>
      </w:sdtPr>
      <w:sdtContent>
        <w:r>
          <w:rPr>
            <w:noProof/>
            <w:color w:val="7F7F7F" w:themeColor="background1" w:themeShade="7F"/>
            <w:spacing w:val="60"/>
          </w:rPr>
          <w:pict w14:anchorId="0E7D7E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style="position:absolute;left:0;text-align:left;margin-left:0;margin-top:0;width:412.4pt;height:247.45pt;rotation:315;z-index:-251651072;mso-position-horizontal:center;mso-position-horizontal-relative:margin;mso-position-vertical:center;mso-position-vertical-relative:margin" o:allowincell="f" fillcolor="silver" stroked="f" type="#_x0000_t136">
              <v:fill opacity=".5"/>
              <v:textpath style="font-family:&quot;Calibri&quot;;font-size:1pt" string="DRAFT"/>
              <w10:wrap anchorx="margin" anchory="margin"/>
            </v:shape>
          </w:pict>
        </w:r>
      </w:sdtContent>
    </w:sdt>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3D701F">
          <w:rPr>
            <w:b/>
            <w:bCs/>
            <w:noProof/>
          </w:rPr>
          <w:t>1</w:t>
        </w:r>
        <w:r>
          <w:rPr>
            <w:b/>
            <w:bCs/>
            <w:noProof/>
          </w:rPr>
          <w:fldChar w:fldCharType="end"/>
        </w:r>
      </w:sdtContent>
    </w:sdt>
  </w:p>
  <w:p w:rsidR="004B329C" w:rsidRDefault="004B329C" w14:paraId="76474013"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29C" w:rsidRDefault="004B329C" w14:paraId="173A06DD" w14:textId="77777777">
    <w:pPr>
      <w:pStyle w:val="Header"/>
      <w:pBdr>
        <w:bottom w:val="single" w:color="D9D9D9" w:themeColor="background1" w:themeShade="D9" w:sz="4" w:space="1"/>
      </w:pBdr>
      <w:jc w:val="right"/>
      <w:rPr>
        <w:b/>
        <w:bCs/>
      </w:rPr>
    </w:pPr>
    <w:sdt>
      <w:sdtPr>
        <w:rPr>
          <w:color w:val="7F7F7F" w:themeColor="background1" w:themeShade="7F"/>
          <w:spacing w:val="60"/>
        </w:rPr>
        <w:id w:val="-1265697509"/>
        <w:docPartObj>
          <w:docPartGallery w:val="Watermarks"/>
          <w:docPartUnique/>
        </w:docPartObj>
      </w:sdtPr>
      <w:sdtContent>
        <w:r>
          <w:rPr>
            <w:noProof/>
            <w:color w:val="7F7F7F" w:themeColor="background1" w:themeShade="7F"/>
            <w:spacing w:val="60"/>
          </w:rPr>
          <w:pict w14:anchorId="78874C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style="position:absolute;left:0;text-align:left;margin-left:0;margin-top:0;width:412.4pt;height:247.45pt;rotation:315;z-index:-251655168;mso-position-horizontal:center;mso-position-horizontal-relative:margin;mso-position-vertical:center;mso-position-vertical-relative:margin" o:allowincell="f" fillcolor="silver" stroked="f" type="#_x0000_t136">
              <v:fill opacity=".5"/>
              <v:textpath style="font-family:&quot;Calibri&quot;;font-size:1pt" string="DRAFT"/>
              <w10:wrap anchorx="margin" anchory="margin"/>
            </v:shape>
          </w:pict>
        </w:r>
      </w:sdtContent>
    </w:sdt>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3D701F">
          <w:rPr>
            <w:b/>
            <w:bCs/>
            <w:noProof/>
          </w:rPr>
          <w:t>1</w:t>
        </w:r>
        <w:r>
          <w:rPr>
            <w:b/>
            <w:bCs/>
            <w:noProof/>
          </w:rPr>
          <w:fldChar w:fldCharType="end"/>
        </w:r>
      </w:sdtContent>
    </w:sdt>
  </w:p>
  <w:p w:rsidR="004B329C" w:rsidRDefault="004B329C" w14:paraId="2826119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204EED"/>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BE22CED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A0A9BF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FF4E9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696CB0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698E722"/>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7F672B4"/>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4C8ADD46"/>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754EA2AC"/>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9F1206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E9233D2"/>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4AB3ECF"/>
    <w:multiLevelType w:val="hybridMultilevel"/>
    <w:tmpl w:val="3532213A"/>
    <w:lvl w:ilvl="0" w:tplc="D8340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72015DD"/>
    <w:multiLevelType w:val="hybridMultilevel"/>
    <w:tmpl w:val="F8C08D8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0997117C"/>
    <w:multiLevelType w:val="hybridMultilevel"/>
    <w:tmpl w:val="365CEC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0AD77AE2"/>
    <w:multiLevelType w:val="hybridMultilevel"/>
    <w:tmpl w:val="FD46F1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0C6B1C21"/>
    <w:multiLevelType w:val="hybridMultilevel"/>
    <w:tmpl w:val="ABC65976"/>
    <w:lvl w:ilvl="0" w:tplc="861679E0">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69009F"/>
    <w:multiLevelType w:val="hybridMultilevel"/>
    <w:tmpl w:val="E61083E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0F72402D"/>
    <w:multiLevelType w:val="hybridMultilevel"/>
    <w:tmpl w:val="73D40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16946729"/>
    <w:multiLevelType w:val="hybridMultilevel"/>
    <w:tmpl w:val="DB9C719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1A2C4F4C"/>
    <w:multiLevelType w:val="hybridMultilevel"/>
    <w:tmpl w:val="AE48B0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1BB34D92"/>
    <w:multiLevelType w:val="hybridMultilevel"/>
    <w:tmpl w:val="5498DCB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28725BC5"/>
    <w:multiLevelType w:val="hybridMultilevel"/>
    <w:tmpl w:val="B70607D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28AC1597"/>
    <w:multiLevelType w:val="hybridMultilevel"/>
    <w:tmpl w:val="D3002B6E"/>
    <w:lvl w:ilvl="0" w:tplc="08981DC4">
      <w:start w:val="1"/>
      <w:numFmt w:val="upperLetter"/>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34C2F57"/>
    <w:multiLevelType w:val="hybridMultilevel"/>
    <w:tmpl w:val="CFA46BF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3779530E"/>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hint="default" w:ascii="Arial" w:hAnsi="Arial" w:cs="Times New Roman"/>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hint="default" w:cs="Times New Roman"/>
        <w:b/>
        <w:i w:val="0"/>
      </w:rPr>
    </w:lvl>
    <w:lvl w:ilvl="2">
      <w:start w:val="1"/>
      <w:numFmt w:val="decimal"/>
      <w:pStyle w:val="AppendixHeading3"/>
      <w:lvlText w:val="%1.%2.%3"/>
      <w:lvlJc w:val="left"/>
      <w:pPr>
        <w:tabs>
          <w:tab w:val="num" w:pos="794"/>
        </w:tabs>
        <w:ind w:left="0" w:firstLine="0"/>
      </w:pPr>
      <w:rPr>
        <w:rFonts w:hint="default" w:cs="Times New Roman"/>
        <w:b/>
        <w:i w:val="0"/>
      </w:rPr>
    </w:lvl>
    <w:lvl w:ilvl="3">
      <w:start w:val="1"/>
      <w:numFmt w:val="decimal"/>
      <w:pStyle w:val="a4"/>
      <w:lvlText w:val="%1.%2.%3.%4"/>
      <w:lvlJc w:val="left"/>
      <w:pPr>
        <w:tabs>
          <w:tab w:val="num" w:pos="1080"/>
        </w:tabs>
        <w:ind w:left="0" w:firstLine="0"/>
      </w:pPr>
      <w:rPr>
        <w:rFonts w:hint="default" w:cs="Times New Roman"/>
        <w:b/>
        <w:i w:val="0"/>
      </w:rPr>
    </w:lvl>
    <w:lvl w:ilvl="4">
      <w:start w:val="1"/>
      <w:numFmt w:val="decimal"/>
      <w:pStyle w:val="a5"/>
      <w:lvlText w:val="%1.%2.%3.%4.%5"/>
      <w:lvlJc w:val="left"/>
      <w:pPr>
        <w:tabs>
          <w:tab w:val="num" w:pos="1080"/>
        </w:tabs>
        <w:ind w:left="0" w:firstLine="0"/>
      </w:pPr>
      <w:rPr>
        <w:rFonts w:hint="default" w:cs="Times New Roman"/>
        <w:b/>
        <w:i w:val="0"/>
      </w:rPr>
    </w:lvl>
    <w:lvl w:ilvl="5">
      <w:start w:val="1"/>
      <w:numFmt w:val="decimal"/>
      <w:pStyle w:val="a6"/>
      <w:lvlText w:val="%1.%2.%3.%4.%5.%6"/>
      <w:lvlJc w:val="left"/>
      <w:pPr>
        <w:tabs>
          <w:tab w:val="num" w:pos="1440"/>
        </w:tabs>
        <w:ind w:left="0" w:firstLine="0"/>
      </w:pPr>
      <w:rPr>
        <w:rFonts w:hint="default" w:cs="Times New Roman"/>
        <w:b/>
        <w:i w:val="0"/>
      </w:rPr>
    </w:lvl>
    <w:lvl w:ilvl="6">
      <w:start w:val="1"/>
      <w:numFmt w:val="decimal"/>
      <w:lvlRestart w:val="1"/>
      <w:suff w:val="space"/>
      <w:lvlText w:val="Figure %1.%7 —"/>
      <w:lvlJc w:val="left"/>
      <w:pPr>
        <w:ind w:left="0" w:firstLine="0"/>
      </w:pPr>
      <w:rPr>
        <w:rFonts w:hint="default" w:cs="Times New Roman"/>
      </w:rPr>
    </w:lvl>
    <w:lvl w:ilvl="7">
      <w:start w:val="1"/>
      <w:numFmt w:val="decimal"/>
      <w:lvlRestart w:val="1"/>
      <w:suff w:val="space"/>
      <w:lvlText w:val="Table %1.%8 —"/>
      <w:lvlJc w:val="left"/>
      <w:pPr>
        <w:ind w:left="0" w:firstLine="0"/>
      </w:pPr>
      <w:rPr>
        <w:rFonts w:hint="default" w:cs="Times New Roman"/>
      </w:rPr>
    </w:lvl>
    <w:lvl w:ilvl="8">
      <w:start w:val="1"/>
      <w:numFmt w:val="lowerRoman"/>
      <w:lvlText w:val="(%9)"/>
      <w:lvlJc w:val="left"/>
      <w:pPr>
        <w:tabs>
          <w:tab w:val="num" w:pos="6120"/>
        </w:tabs>
        <w:ind w:left="0" w:firstLine="0"/>
      </w:pPr>
      <w:rPr>
        <w:rFonts w:hint="default" w:cs="Times New Roman"/>
      </w:rPr>
    </w:lvl>
  </w:abstractNum>
  <w:abstractNum w:abstractNumId="28"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2F160BB"/>
    <w:multiLevelType w:val="hybridMultilevel"/>
    <w:tmpl w:val="718210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45867338"/>
    <w:multiLevelType w:val="hybridMultilevel"/>
    <w:tmpl w:val="F4F619A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2" w15:restartNumberingAfterBreak="0">
    <w:nsid w:val="5BCA3067"/>
    <w:multiLevelType w:val="hybridMultilevel"/>
    <w:tmpl w:val="16EEE5C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3" w15:restartNumberingAfterBreak="0">
    <w:nsid w:val="645A2A58"/>
    <w:multiLevelType w:val="hybridMultilevel"/>
    <w:tmpl w:val="35DCAB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4" w15:restartNumberingAfterBreak="0">
    <w:nsid w:val="66E70017"/>
    <w:multiLevelType w:val="hybridMultilevel"/>
    <w:tmpl w:val="2F9869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D8F6021"/>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28"/>
  </w:num>
  <w:num w:numId="3">
    <w:abstractNumId w:val="35"/>
  </w:num>
  <w:num w:numId="4">
    <w:abstractNumId w:val="26"/>
  </w:num>
  <w:num w:numId="5">
    <w:abstractNumId w:val="25"/>
  </w:num>
  <w:num w:numId="6">
    <w:abstractNumId w:val="14"/>
  </w:num>
  <w:num w:numId="7">
    <w:abstractNumId w:val="1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4"/>
  </w:num>
  <w:num w:numId="19">
    <w:abstractNumId w:val="11"/>
  </w:num>
  <w:num w:numId="20">
    <w:abstractNumId w:val="27"/>
  </w:num>
  <w:num w:numId="21">
    <w:abstractNumId w:val="19"/>
  </w:num>
  <w:num w:numId="22">
    <w:abstractNumId w:val="23"/>
  </w:num>
  <w:num w:numId="23">
    <w:abstractNumId w:val="17"/>
  </w:num>
  <w:num w:numId="24">
    <w:abstractNumId w:val="31"/>
  </w:num>
  <w:num w:numId="25">
    <w:abstractNumId w:val="22"/>
  </w:num>
  <w:num w:numId="26">
    <w:abstractNumId w:val="29"/>
  </w:num>
  <w:num w:numId="27">
    <w:abstractNumId w:val="18"/>
  </w:num>
  <w:num w:numId="28">
    <w:abstractNumId w:val="34"/>
  </w:num>
  <w:num w:numId="29">
    <w:abstractNumId w:val="32"/>
  </w:num>
  <w:num w:numId="30">
    <w:abstractNumId w:val="20"/>
  </w:num>
  <w:num w:numId="31">
    <w:abstractNumId w:val="12"/>
  </w:num>
  <w:num w:numId="32">
    <w:abstractNumId w:val="21"/>
  </w:num>
  <w:num w:numId="33">
    <w:abstractNumId w:val="30"/>
  </w:num>
  <w:num w:numId="34">
    <w:abstractNumId w:val="27"/>
  </w:num>
  <w:num w:numId="35">
    <w:abstractNumId w:val="27"/>
  </w:num>
  <w:num w:numId="36">
    <w:abstractNumId w:val="27"/>
  </w:num>
  <w:num w:numId="37">
    <w:abstractNumId w:val="27"/>
  </w:num>
  <w:num w:numId="38">
    <w:abstractNumId w:val="27"/>
  </w:num>
  <w:num w:numId="39">
    <w:abstractNumId w:val="27"/>
  </w:num>
  <w:num w:numId="40">
    <w:abstractNumId w:val="27"/>
  </w:num>
  <w:num w:numId="41">
    <w:abstractNumId w:val="27"/>
  </w:num>
  <w:num w:numId="42">
    <w:abstractNumId w:val="27"/>
  </w:num>
  <w:num w:numId="43">
    <w:abstractNumId w:val="27"/>
  </w:num>
  <w:num w:numId="44">
    <w:abstractNumId w:val="27"/>
  </w:num>
  <w:num w:numId="45">
    <w:abstractNumId w:val="27"/>
  </w:num>
  <w:num w:numId="46">
    <w:abstractNumId w:val="27"/>
  </w:num>
  <w:num w:numId="47">
    <w:abstractNumId w:val="27"/>
  </w:num>
  <w:num w:numId="48">
    <w:abstractNumId w:val="27"/>
  </w:num>
  <w:num w:numId="49">
    <w:abstractNumId w:val="27"/>
  </w:num>
  <w:num w:numId="50">
    <w:abstractNumId w:val="27"/>
  </w:num>
  <w:num w:numId="51">
    <w:abstractNumId w:val="27"/>
  </w:num>
  <w:num w:numId="52">
    <w:abstractNumId w:val="27"/>
  </w:num>
  <w:num w:numId="53">
    <w:abstractNumId w:val="27"/>
  </w:num>
  <w:num w:numId="54">
    <w:abstractNumId w:val="27"/>
  </w:num>
  <w:num w:numId="55">
    <w:abstractNumId w:val="27"/>
  </w:num>
  <w:num w:numId="56">
    <w:abstractNumId w:val="27"/>
  </w:num>
  <w:num w:numId="57">
    <w:abstractNumId w:val="27"/>
  </w:num>
  <w:num w:numId="58">
    <w:abstractNumId w:val="27"/>
  </w:num>
  <w:num w:numId="59">
    <w:abstractNumId w:val="27"/>
  </w:num>
  <w:num w:numId="60">
    <w:abstractNumId w:val="27"/>
  </w:num>
  <w:num w:numId="61">
    <w:abstractNumId w:val="27"/>
  </w:num>
  <w:num w:numId="62">
    <w:abstractNumId w:val="27"/>
  </w:num>
  <w:num w:numId="63">
    <w:abstractNumId w:val="27"/>
  </w:num>
  <w:num w:numId="64">
    <w:abstractNumId w:val="27"/>
  </w:num>
  <w:num w:numId="65">
    <w:abstractNumId w:val="27"/>
  </w:num>
  <w:num w:numId="66">
    <w:abstractNumId w:val="27"/>
  </w:num>
  <w:num w:numId="67">
    <w:abstractNumId w:val="27"/>
  </w:num>
  <w:num w:numId="68">
    <w:abstractNumId w:val="27"/>
  </w:num>
  <w:num w:numId="69">
    <w:abstractNumId w:val="27"/>
  </w:num>
  <w:num w:numId="70">
    <w:abstractNumId w:val="27"/>
  </w:num>
  <w:num w:numId="71">
    <w:abstractNumId w:val="27"/>
  </w:num>
  <w:num w:numId="72">
    <w:abstractNumId w:val="27"/>
  </w:num>
  <w:num w:numId="73">
    <w:abstractNumId w:val="27"/>
  </w:num>
  <w:num w:numId="74">
    <w:abstractNumId w:val="27"/>
  </w:num>
  <w:num w:numId="75">
    <w:abstractNumId w:val="27"/>
  </w:num>
  <w:num w:numId="76">
    <w:abstractNumId w:val="27"/>
  </w:num>
  <w:num w:numId="77">
    <w:abstractNumId w:val="33"/>
  </w:num>
  <w:num w:numId="78">
    <w:abstractNumId w:val="13"/>
  </w:num>
  <w:num w:numId="79">
    <w:abstractNumId w:val="19"/>
  </w:num>
  <w:num w:numId="80">
    <w:abstractNumId w:val="16"/>
  </w:num>
  <w:num w:numId="81">
    <w:abstractNumId w:val="19"/>
  </w:num>
  <w:num w:numId="82">
    <w:abstractNumId w:val="19"/>
  </w:num>
  <w:num w:numId="83">
    <w:abstractNumId w:val="19"/>
  </w:num>
  <w:num w:numId="84">
    <w:abstractNumId w:val="19"/>
  </w:num>
  <w:num w:numId="85">
    <w:abstractNumId w:val="19"/>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Selway">
    <w15:presenceInfo w15:providerId="None" w15:userId="Matt Selway"/>
  </w15:person>
  <w15:person w15:author="Matt Selway (Admin)">
    <w15:presenceInfo w15:providerId="AD" w15:userId="S::admin@mimosa130.onmicrosoft.com::bd05b664-b6ec-4f96-9ac1-6408a813d57b"/>
  </w15:person>
  <w15:person w15:author="Karamjit Kaur">
    <w15:presenceInfo w15:providerId="AD" w15:userId="S::kaurkar@unisa.edu.au::b658082b-61f8-4640-84f7-cc430abf4e82"/>
  </w15:person>
  <w15:person w15:author="Matt Selway [2]">
    <w15:presenceInfo w15:providerId="AD" w15:userId="S::selwaymr@unisa.edu.au::ee169fb8-842f-455b-b58f-736cfa1d14ad"/>
  </w15:person>
  <w15:person w15:author="Dennis Brandl">
    <w15:presenceInfo w15:providerId="Windows Live" w15:userId="b0bd9e687dccd278"/>
  </w15:person>
  <w15:person w15:author="Karamjit Kaur [2]">
    <w15:presenceInfo w15:providerId="AD" w15:userId="S::karamjit.kaur_unisa.edu.au#ext#@mimosa130.onmicrosoft.com::7e80f78c-90ec-49a3-bcaa-962484bb59d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60F"/>
    <w:rsid w:val="00000B62"/>
    <w:rsid w:val="00001DF8"/>
    <w:rsid w:val="00003342"/>
    <w:rsid w:val="00003B12"/>
    <w:rsid w:val="00006A9D"/>
    <w:rsid w:val="00007ACB"/>
    <w:rsid w:val="00010F54"/>
    <w:rsid w:val="000118D6"/>
    <w:rsid w:val="00011C8B"/>
    <w:rsid w:val="00012ECB"/>
    <w:rsid w:val="000208EF"/>
    <w:rsid w:val="0002780D"/>
    <w:rsid w:val="000305D0"/>
    <w:rsid w:val="00030931"/>
    <w:rsid w:val="00032741"/>
    <w:rsid w:val="00032AB5"/>
    <w:rsid w:val="00033F8F"/>
    <w:rsid w:val="000369E9"/>
    <w:rsid w:val="00037B4B"/>
    <w:rsid w:val="00037DDC"/>
    <w:rsid w:val="0004039A"/>
    <w:rsid w:val="00042554"/>
    <w:rsid w:val="000446C7"/>
    <w:rsid w:val="00044BF5"/>
    <w:rsid w:val="00044FD6"/>
    <w:rsid w:val="00045427"/>
    <w:rsid w:val="00045EBF"/>
    <w:rsid w:val="00046726"/>
    <w:rsid w:val="000470E4"/>
    <w:rsid w:val="00050705"/>
    <w:rsid w:val="0005342D"/>
    <w:rsid w:val="00054125"/>
    <w:rsid w:val="000557D6"/>
    <w:rsid w:val="00055AFA"/>
    <w:rsid w:val="00056760"/>
    <w:rsid w:val="0005693C"/>
    <w:rsid w:val="00061F22"/>
    <w:rsid w:val="00064A2A"/>
    <w:rsid w:val="00064BC1"/>
    <w:rsid w:val="000651C9"/>
    <w:rsid w:val="00067BEA"/>
    <w:rsid w:val="00071EC9"/>
    <w:rsid w:val="00072661"/>
    <w:rsid w:val="00081827"/>
    <w:rsid w:val="00082381"/>
    <w:rsid w:val="00082D1C"/>
    <w:rsid w:val="00085DC5"/>
    <w:rsid w:val="000901D4"/>
    <w:rsid w:val="00090C9F"/>
    <w:rsid w:val="00092164"/>
    <w:rsid w:val="00092DF4"/>
    <w:rsid w:val="00095476"/>
    <w:rsid w:val="00095477"/>
    <w:rsid w:val="00095E80"/>
    <w:rsid w:val="00096992"/>
    <w:rsid w:val="000A3854"/>
    <w:rsid w:val="000A6C22"/>
    <w:rsid w:val="000A72B5"/>
    <w:rsid w:val="000B161A"/>
    <w:rsid w:val="000B1816"/>
    <w:rsid w:val="000B28F9"/>
    <w:rsid w:val="000B2C09"/>
    <w:rsid w:val="000C0D84"/>
    <w:rsid w:val="000C2F6D"/>
    <w:rsid w:val="000C30BD"/>
    <w:rsid w:val="000C38A0"/>
    <w:rsid w:val="000C48BA"/>
    <w:rsid w:val="000C5356"/>
    <w:rsid w:val="000C59D1"/>
    <w:rsid w:val="000C5F3F"/>
    <w:rsid w:val="000C63FD"/>
    <w:rsid w:val="000C68BC"/>
    <w:rsid w:val="000D03FF"/>
    <w:rsid w:val="000D0990"/>
    <w:rsid w:val="000D1CD7"/>
    <w:rsid w:val="000D3B37"/>
    <w:rsid w:val="000D48D2"/>
    <w:rsid w:val="000D5E14"/>
    <w:rsid w:val="000D6C3D"/>
    <w:rsid w:val="000E19B2"/>
    <w:rsid w:val="000E297B"/>
    <w:rsid w:val="000F03E3"/>
    <w:rsid w:val="000F102D"/>
    <w:rsid w:val="000F1DEA"/>
    <w:rsid w:val="000F29B1"/>
    <w:rsid w:val="000F3504"/>
    <w:rsid w:val="000F42BD"/>
    <w:rsid w:val="000F4FA4"/>
    <w:rsid w:val="000F508D"/>
    <w:rsid w:val="00103A5F"/>
    <w:rsid w:val="001058FD"/>
    <w:rsid w:val="00106226"/>
    <w:rsid w:val="00106C1F"/>
    <w:rsid w:val="001106A2"/>
    <w:rsid w:val="00111087"/>
    <w:rsid w:val="001110EA"/>
    <w:rsid w:val="00112938"/>
    <w:rsid w:val="00113679"/>
    <w:rsid w:val="00114367"/>
    <w:rsid w:val="0011540C"/>
    <w:rsid w:val="0011555C"/>
    <w:rsid w:val="001165F3"/>
    <w:rsid w:val="001174AB"/>
    <w:rsid w:val="00122FBE"/>
    <w:rsid w:val="00123A8F"/>
    <w:rsid w:val="00124B21"/>
    <w:rsid w:val="00124D42"/>
    <w:rsid w:val="00125F7F"/>
    <w:rsid w:val="00127B66"/>
    <w:rsid w:val="00131B79"/>
    <w:rsid w:val="00132A18"/>
    <w:rsid w:val="00136178"/>
    <w:rsid w:val="00140D26"/>
    <w:rsid w:val="00141D49"/>
    <w:rsid w:val="00144100"/>
    <w:rsid w:val="00146444"/>
    <w:rsid w:val="00147E65"/>
    <w:rsid w:val="00151DB9"/>
    <w:rsid w:val="00151FB9"/>
    <w:rsid w:val="00151FC5"/>
    <w:rsid w:val="001532A9"/>
    <w:rsid w:val="0015341C"/>
    <w:rsid w:val="00153BE7"/>
    <w:rsid w:val="00155CA3"/>
    <w:rsid w:val="00155F9B"/>
    <w:rsid w:val="00157071"/>
    <w:rsid w:val="001602F9"/>
    <w:rsid w:val="001605F6"/>
    <w:rsid w:val="001633A9"/>
    <w:rsid w:val="00163B00"/>
    <w:rsid w:val="00163D4E"/>
    <w:rsid w:val="00165269"/>
    <w:rsid w:val="00166A5D"/>
    <w:rsid w:val="0016749D"/>
    <w:rsid w:val="001725A1"/>
    <w:rsid w:val="00174D6A"/>
    <w:rsid w:val="00176323"/>
    <w:rsid w:val="001773D0"/>
    <w:rsid w:val="001835D3"/>
    <w:rsid w:val="00186F67"/>
    <w:rsid w:val="00186FE0"/>
    <w:rsid w:val="001936FB"/>
    <w:rsid w:val="00195FF8"/>
    <w:rsid w:val="00197A92"/>
    <w:rsid w:val="001A1265"/>
    <w:rsid w:val="001A1AF5"/>
    <w:rsid w:val="001A2F7C"/>
    <w:rsid w:val="001A3CC1"/>
    <w:rsid w:val="001A69AA"/>
    <w:rsid w:val="001A6D09"/>
    <w:rsid w:val="001A6E71"/>
    <w:rsid w:val="001B085A"/>
    <w:rsid w:val="001B5C5D"/>
    <w:rsid w:val="001B687C"/>
    <w:rsid w:val="001B70F4"/>
    <w:rsid w:val="001B77D8"/>
    <w:rsid w:val="001C00AF"/>
    <w:rsid w:val="001C07CB"/>
    <w:rsid w:val="001C44C9"/>
    <w:rsid w:val="001C5AA5"/>
    <w:rsid w:val="001C6290"/>
    <w:rsid w:val="001C6408"/>
    <w:rsid w:val="001C6713"/>
    <w:rsid w:val="001D0324"/>
    <w:rsid w:val="001D0726"/>
    <w:rsid w:val="001D38B3"/>
    <w:rsid w:val="001D3FAA"/>
    <w:rsid w:val="001D4D7E"/>
    <w:rsid w:val="001D58F9"/>
    <w:rsid w:val="001D5DE3"/>
    <w:rsid w:val="001D772D"/>
    <w:rsid w:val="001D7B22"/>
    <w:rsid w:val="001E19D7"/>
    <w:rsid w:val="001E2DD8"/>
    <w:rsid w:val="001E3296"/>
    <w:rsid w:val="001E34DB"/>
    <w:rsid w:val="001E35FA"/>
    <w:rsid w:val="001E3705"/>
    <w:rsid w:val="001E4771"/>
    <w:rsid w:val="001F26FE"/>
    <w:rsid w:val="001F3F8A"/>
    <w:rsid w:val="001F501B"/>
    <w:rsid w:val="00201557"/>
    <w:rsid w:val="00203F49"/>
    <w:rsid w:val="002050E1"/>
    <w:rsid w:val="0020690B"/>
    <w:rsid w:val="00207E7C"/>
    <w:rsid w:val="00211B67"/>
    <w:rsid w:val="00212265"/>
    <w:rsid w:val="00213381"/>
    <w:rsid w:val="002138C4"/>
    <w:rsid w:val="00222B2B"/>
    <w:rsid w:val="00223461"/>
    <w:rsid w:val="0022357F"/>
    <w:rsid w:val="00227D48"/>
    <w:rsid w:val="00230491"/>
    <w:rsid w:val="0023122B"/>
    <w:rsid w:val="00231C0E"/>
    <w:rsid w:val="0023482B"/>
    <w:rsid w:val="002363F5"/>
    <w:rsid w:val="0023696C"/>
    <w:rsid w:val="0024122D"/>
    <w:rsid w:val="00244E0A"/>
    <w:rsid w:val="00244FCA"/>
    <w:rsid w:val="002505B6"/>
    <w:rsid w:val="00250AC3"/>
    <w:rsid w:val="00250F06"/>
    <w:rsid w:val="00252254"/>
    <w:rsid w:val="00253326"/>
    <w:rsid w:val="00255893"/>
    <w:rsid w:val="00256C09"/>
    <w:rsid w:val="00260D0F"/>
    <w:rsid w:val="00262006"/>
    <w:rsid w:val="002621AA"/>
    <w:rsid w:val="002634C4"/>
    <w:rsid w:val="002643BD"/>
    <w:rsid w:val="00264707"/>
    <w:rsid w:val="00265830"/>
    <w:rsid w:val="00270359"/>
    <w:rsid w:val="00272291"/>
    <w:rsid w:val="00273A91"/>
    <w:rsid w:val="00277D21"/>
    <w:rsid w:val="002811A8"/>
    <w:rsid w:val="00281BBF"/>
    <w:rsid w:val="002838DA"/>
    <w:rsid w:val="00284319"/>
    <w:rsid w:val="00285447"/>
    <w:rsid w:val="002860E3"/>
    <w:rsid w:val="00287F17"/>
    <w:rsid w:val="00293F76"/>
    <w:rsid w:val="0029673A"/>
    <w:rsid w:val="00296BF2"/>
    <w:rsid w:val="002A1526"/>
    <w:rsid w:val="002A3B3D"/>
    <w:rsid w:val="002A5C04"/>
    <w:rsid w:val="002B5B54"/>
    <w:rsid w:val="002B6139"/>
    <w:rsid w:val="002B6255"/>
    <w:rsid w:val="002C19FC"/>
    <w:rsid w:val="002C2759"/>
    <w:rsid w:val="002C2C8E"/>
    <w:rsid w:val="002C42EB"/>
    <w:rsid w:val="002C5195"/>
    <w:rsid w:val="002C6837"/>
    <w:rsid w:val="002D0399"/>
    <w:rsid w:val="002D240C"/>
    <w:rsid w:val="002D2FA9"/>
    <w:rsid w:val="002D59FD"/>
    <w:rsid w:val="002E2FF6"/>
    <w:rsid w:val="002E61D1"/>
    <w:rsid w:val="002E6823"/>
    <w:rsid w:val="002F1B63"/>
    <w:rsid w:val="002F3F9D"/>
    <w:rsid w:val="002F7768"/>
    <w:rsid w:val="003013EC"/>
    <w:rsid w:val="003030DE"/>
    <w:rsid w:val="003041B6"/>
    <w:rsid w:val="003050BF"/>
    <w:rsid w:val="0030599A"/>
    <w:rsid w:val="003066DC"/>
    <w:rsid w:val="00310670"/>
    <w:rsid w:val="00311FEE"/>
    <w:rsid w:val="003162A0"/>
    <w:rsid w:val="00317799"/>
    <w:rsid w:val="00320F19"/>
    <w:rsid w:val="00321734"/>
    <w:rsid w:val="0032402A"/>
    <w:rsid w:val="00324F50"/>
    <w:rsid w:val="0032586C"/>
    <w:rsid w:val="003342EB"/>
    <w:rsid w:val="00334E23"/>
    <w:rsid w:val="003403F5"/>
    <w:rsid w:val="003404A6"/>
    <w:rsid w:val="0034236E"/>
    <w:rsid w:val="00343CC0"/>
    <w:rsid w:val="00344140"/>
    <w:rsid w:val="00344EF1"/>
    <w:rsid w:val="00351A39"/>
    <w:rsid w:val="00354010"/>
    <w:rsid w:val="0035563B"/>
    <w:rsid w:val="00357BE3"/>
    <w:rsid w:val="003608A8"/>
    <w:rsid w:val="003610AF"/>
    <w:rsid w:val="00362144"/>
    <w:rsid w:val="0036497A"/>
    <w:rsid w:val="00370170"/>
    <w:rsid w:val="00371F65"/>
    <w:rsid w:val="00372FE6"/>
    <w:rsid w:val="003736EB"/>
    <w:rsid w:val="00373A74"/>
    <w:rsid w:val="003761FE"/>
    <w:rsid w:val="00376624"/>
    <w:rsid w:val="003770D3"/>
    <w:rsid w:val="00384315"/>
    <w:rsid w:val="003847D8"/>
    <w:rsid w:val="00384888"/>
    <w:rsid w:val="00384E57"/>
    <w:rsid w:val="003854C5"/>
    <w:rsid w:val="003868F8"/>
    <w:rsid w:val="00386C04"/>
    <w:rsid w:val="0039203A"/>
    <w:rsid w:val="00392677"/>
    <w:rsid w:val="00392F55"/>
    <w:rsid w:val="00397283"/>
    <w:rsid w:val="003978B5"/>
    <w:rsid w:val="00397A96"/>
    <w:rsid w:val="003B148A"/>
    <w:rsid w:val="003B3904"/>
    <w:rsid w:val="003B472B"/>
    <w:rsid w:val="003B4A68"/>
    <w:rsid w:val="003B5061"/>
    <w:rsid w:val="003B7D20"/>
    <w:rsid w:val="003C0E41"/>
    <w:rsid w:val="003C5054"/>
    <w:rsid w:val="003C6788"/>
    <w:rsid w:val="003C6856"/>
    <w:rsid w:val="003D2998"/>
    <w:rsid w:val="003D2D7C"/>
    <w:rsid w:val="003D39F9"/>
    <w:rsid w:val="003D5227"/>
    <w:rsid w:val="003D5625"/>
    <w:rsid w:val="003D5749"/>
    <w:rsid w:val="003D678A"/>
    <w:rsid w:val="003D6B9E"/>
    <w:rsid w:val="003D6BCA"/>
    <w:rsid w:val="003E0151"/>
    <w:rsid w:val="003E0593"/>
    <w:rsid w:val="003E5278"/>
    <w:rsid w:val="003E5CBA"/>
    <w:rsid w:val="003E74C4"/>
    <w:rsid w:val="003E7873"/>
    <w:rsid w:val="003E79B6"/>
    <w:rsid w:val="003F0218"/>
    <w:rsid w:val="003F0815"/>
    <w:rsid w:val="003F1211"/>
    <w:rsid w:val="003F17A1"/>
    <w:rsid w:val="003F2578"/>
    <w:rsid w:val="003F26AA"/>
    <w:rsid w:val="003F428B"/>
    <w:rsid w:val="00401E4E"/>
    <w:rsid w:val="00405DF0"/>
    <w:rsid w:val="00410C3B"/>
    <w:rsid w:val="00410CFF"/>
    <w:rsid w:val="0041118C"/>
    <w:rsid w:val="00412FE0"/>
    <w:rsid w:val="00413CC8"/>
    <w:rsid w:val="00414966"/>
    <w:rsid w:val="00414C97"/>
    <w:rsid w:val="00416275"/>
    <w:rsid w:val="00416600"/>
    <w:rsid w:val="00417723"/>
    <w:rsid w:val="0041783C"/>
    <w:rsid w:val="004206C0"/>
    <w:rsid w:val="00423726"/>
    <w:rsid w:val="00423F91"/>
    <w:rsid w:val="00425401"/>
    <w:rsid w:val="00425A74"/>
    <w:rsid w:val="00426120"/>
    <w:rsid w:val="00430FC3"/>
    <w:rsid w:val="0043207D"/>
    <w:rsid w:val="00433AE1"/>
    <w:rsid w:val="00437D83"/>
    <w:rsid w:val="0044178B"/>
    <w:rsid w:val="00443482"/>
    <w:rsid w:val="004440D2"/>
    <w:rsid w:val="004445A0"/>
    <w:rsid w:val="0044765B"/>
    <w:rsid w:val="00450EB2"/>
    <w:rsid w:val="00455C01"/>
    <w:rsid w:val="00455F7F"/>
    <w:rsid w:val="00455FAF"/>
    <w:rsid w:val="00457286"/>
    <w:rsid w:val="00457BBD"/>
    <w:rsid w:val="004630BE"/>
    <w:rsid w:val="00463B77"/>
    <w:rsid w:val="0046535E"/>
    <w:rsid w:val="004729B9"/>
    <w:rsid w:val="00480DAB"/>
    <w:rsid w:val="00481990"/>
    <w:rsid w:val="00481E3C"/>
    <w:rsid w:val="00484EEA"/>
    <w:rsid w:val="004855E0"/>
    <w:rsid w:val="00486747"/>
    <w:rsid w:val="00491CFB"/>
    <w:rsid w:val="004926B5"/>
    <w:rsid w:val="00494743"/>
    <w:rsid w:val="0049533D"/>
    <w:rsid w:val="00495DD3"/>
    <w:rsid w:val="00496A35"/>
    <w:rsid w:val="00497EE1"/>
    <w:rsid w:val="004A04AF"/>
    <w:rsid w:val="004A1D28"/>
    <w:rsid w:val="004A22D9"/>
    <w:rsid w:val="004A2560"/>
    <w:rsid w:val="004B23F0"/>
    <w:rsid w:val="004B329C"/>
    <w:rsid w:val="004B7EFD"/>
    <w:rsid w:val="004C05B4"/>
    <w:rsid w:val="004C0BE1"/>
    <w:rsid w:val="004C1835"/>
    <w:rsid w:val="004C1F09"/>
    <w:rsid w:val="004C22FC"/>
    <w:rsid w:val="004C2389"/>
    <w:rsid w:val="004C2DE2"/>
    <w:rsid w:val="004C44E2"/>
    <w:rsid w:val="004C53E7"/>
    <w:rsid w:val="004C5881"/>
    <w:rsid w:val="004C75AB"/>
    <w:rsid w:val="004C76A5"/>
    <w:rsid w:val="004D3F32"/>
    <w:rsid w:val="004D5247"/>
    <w:rsid w:val="004D6E4D"/>
    <w:rsid w:val="004E29B3"/>
    <w:rsid w:val="004E401E"/>
    <w:rsid w:val="004E6E38"/>
    <w:rsid w:val="004F01BE"/>
    <w:rsid w:val="004F1BD3"/>
    <w:rsid w:val="004F3470"/>
    <w:rsid w:val="004F551B"/>
    <w:rsid w:val="004F5989"/>
    <w:rsid w:val="004F5B1A"/>
    <w:rsid w:val="004F629F"/>
    <w:rsid w:val="004F7776"/>
    <w:rsid w:val="005001E4"/>
    <w:rsid w:val="005018E3"/>
    <w:rsid w:val="0050628B"/>
    <w:rsid w:val="00507EFF"/>
    <w:rsid w:val="005140B6"/>
    <w:rsid w:val="00514DD7"/>
    <w:rsid w:val="00514E99"/>
    <w:rsid w:val="00515E00"/>
    <w:rsid w:val="0051794A"/>
    <w:rsid w:val="00524266"/>
    <w:rsid w:val="00526099"/>
    <w:rsid w:val="005262B8"/>
    <w:rsid w:val="0053076F"/>
    <w:rsid w:val="00530B67"/>
    <w:rsid w:val="00537127"/>
    <w:rsid w:val="00541124"/>
    <w:rsid w:val="00542731"/>
    <w:rsid w:val="00543015"/>
    <w:rsid w:val="00552D61"/>
    <w:rsid w:val="00555408"/>
    <w:rsid w:val="00556CDF"/>
    <w:rsid w:val="00563423"/>
    <w:rsid w:val="00563C90"/>
    <w:rsid w:val="005659A3"/>
    <w:rsid w:val="00565FA7"/>
    <w:rsid w:val="00570E80"/>
    <w:rsid w:val="00571FD4"/>
    <w:rsid w:val="00572411"/>
    <w:rsid w:val="005742AD"/>
    <w:rsid w:val="005749BC"/>
    <w:rsid w:val="00575138"/>
    <w:rsid w:val="00575C64"/>
    <w:rsid w:val="00580975"/>
    <w:rsid w:val="005820F1"/>
    <w:rsid w:val="00582953"/>
    <w:rsid w:val="00590C38"/>
    <w:rsid w:val="00590D07"/>
    <w:rsid w:val="00591237"/>
    <w:rsid w:val="00591AD3"/>
    <w:rsid w:val="005955CD"/>
    <w:rsid w:val="005959AA"/>
    <w:rsid w:val="005A28EC"/>
    <w:rsid w:val="005A52D4"/>
    <w:rsid w:val="005A6279"/>
    <w:rsid w:val="005A75CB"/>
    <w:rsid w:val="005B0073"/>
    <w:rsid w:val="005B0C3B"/>
    <w:rsid w:val="005B38CE"/>
    <w:rsid w:val="005B5CFD"/>
    <w:rsid w:val="005B7578"/>
    <w:rsid w:val="005C035F"/>
    <w:rsid w:val="005C0883"/>
    <w:rsid w:val="005C4335"/>
    <w:rsid w:val="005C6C49"/>
    <w:rsid w:val="005D0243"/>
    <w:rsid w:val="005D180F"/>
    <w:rsid w:val="005D19F3"/>
    <w:rsid w:val="005D2F4F"/>
    <w:rsid w:val="005D5D3E"/>
    <w:rsid w:val="005D655C"/>
    <w:rsid w:val="005D6A9E"/>
    <w:rsid w:val="005D6FCC"/>
    <w:rsid w:val="005D7EBA"/>
    <w:rsid w:val="005E1C46"/>
    <w:rsid w:val="005E4D68"/>
    <w:rsid w:val="005E5E0C"/>
    <w:rsid w:val="005E7C68"/>
    <w:rsid w:val="005F275C"/>
    <w:rsid w:val="005F429F"/>
    <w:rsid w:val="005F550A"/>
    <w:rsid w:val="0060367B"/>
    <w:rsid w:val="006051B7"/>
    <w:rsid w:val="0060601E"/>
    <w:rsid w:val="00610435"/>
    <w:rsid w:val="006119F0"/>
    <w:rsid w:val="00611F12"/>
    <w:rsid w:val="006142B6"/>
    <w:rsid w:val="0061445C"/>
    <w:rsid w:val="00615992"/>
    <w:rsid w:val="00615BD6"/>
    <w:rsid w:val="00617793"/>
    <w:rsid w:val="0062535A"/>
    <w:rsid w:val="006269EC"/>
    <w:rsid w:val="00626E28"/>
    <w:rsid w:val="00627E08"/>
    <w:rsid w:val="00632A29"/>
    <w:rsid w:val="00632CEA"/>
    <w:rsid w:val="0063309C"/>
    <w:rsid w:val="00637952"/>
    <w:rsid w:val="00637C77"/>
    <w:rsid w:val="00642642"/>
    <w:rsid w:val="006438CA"/>
    <w:rsid w:val="00645605"/>
    <w:rsid w:val="0064630D"/>
    <w:rsid w:val="00651349"/>
    <w:rsid w:val="0065184A"/>
    <w:rsid w:val="00652F21"/>
    <w:rsid w:val="00655548"/>
    <w:rsid w:val="00657526"/>
    <w:rsid w:val="00657FCA"/>
    <w:rsid w:val="00660C7C"/>
    <w:rsid w:val="00660D75"/>
    <w:rsid w:val="00661964"/>
    <w:rsid w:val="00665185"/>
    <w:rsid w:val="00666CD3"/>
    <w:rsid w:val="0066732F"/>
    <w:rsid w:val="00671A8E"/>
    <w:rsid w:val="00680098"/>
    <w:rsid w:val="00681793"/>
    <w:rsid w:val="00682775"/>
    <w:rsid w:val="00682F76"/>
    <w:rsid w:val="00683E8A"/>
    <w:rsid w:val="00685981"/>
    <w:rsid w:val="00686FBE"/>
    <w:rsid w:val="0068733D"/>
    <w:rsid w:val="00687C57"/>
    <w:rsid w:val="00690340"/>
    <w:rsid w:val="00695CEE"/>
    <w:rsid w:val="00697FBD"/>
    <w:rsid w:val="006A0154"/>
    <w:rsid w:val="006A10A9"/>
    <w:rsid w:val="006A1ACA"/>
    <w:rsid w:val="006B1834"/>
    <w:rsid w:val="006B1E3B"/>
    <w:rsid w:val="006B296E"/>
    <w:rsid w:val="006B2E6B"/>
    <w:rsid w:val="006B30B5"/>
    <w:rsid w:val="006B33BD"/>
    <w:rsid w:val="006B38CE"/>
    <w:rsid w:val="006B56B3"/>
    <w:rsid w:val="006B6572"/>
    <w:rsid w:val="006B680C"/>
    <w:rsid w:val="006B6ACC"/>
    <w:rsid w:val="006B733C"/>
    <w:rsid w:val="006C0706"/>
    <w:rsid w:val="006C16A7"/>
    <w:rsid w:val="006C1BAD"/>
    <w:rsid w:val="006C2BCB"/>
    <w:rsid w:val="006C304A"/>
    <w:rsid w:val="006C48BC"/>
    <w:rsid w:val="006D0FD8"/>
    <w:rsid w:val="006D20FB"/>
    <w:rsid w:val="006D2D8A"/>
    <w:rsid w:val="006D3EC3"/>
    <w:rsid w:val="006D4DC5"/>
    <w:rsid w:val="006D69E0"/>
    <w:rsid w:val="006D706D"/>
    <w:rsid w:val="006D7A04"/>
    <w:rsid w:val="006E0375"/>
    <w:rsid w:val="006E1054"/>
    <w:rsid w:val="006E1215"/>
    <w:rsid w:val="006E1C29"/>
    <w:rsid w:val="006E6482"/>
    <w:rsid w:val="006E6D95"/>
    <w:rsid w:val="006E77C7"/>
    <w:rsid w:val="006F6695"/>
    <w:rsid w:val="006F6810"/>
    <w:rsid w:val="006F69C8"/>
    <w:rsid w:val="006F7333"/>
    <w:rsid w:val="006F7F2B"/>
    <w:rsid w:val="0070289C"/>
    <w:rsid w:val="0070474A"/>
    <w:rsid w:val="007073B3"/>
    <w:rsid w:val="00714D94"/>
    <w:rsid w:val="00716D77"/>
    <w:rsid w:val="0072010C"/>
    <w:rsid w:val="007231F9"/>
    <w:rsid w:val="00724D85"/>
    <w:rsid w:val="007250F3"/>
    <w:rsid w:val="00727C15"/>
    <w:rsid w:val="00730ABB"/>
    <w:rsid w:val="007310E5"/>
    <w:rsid w:val="00731991"/>
    <w:rsid w:val="00733738"/>
    <w:rsid w:val="00733929"/>
    <w:rsid w:val="007340F2"/>
    <w:rsid w:val="007368D8"/>
    <w:rsid w:val="00737184"/>
    <w:rsid w:val="00740254"/>
    <w:rsid w:val="007412E1"/>
    <w:rsid w:val="00743E15"/>
    <w:rsid w:val="007516F4"/>
    <w:rsid w:val="0075430A"/>
    <w:rsid w:val="007544FA"/>
    <w:rsid w:val="00754644"/>
    <w:rsid w:val="007556A6"/>
    <w:rsid w:val="0076225E"/>
    <w:rsid w:val="00762832"/>
    <w:rsid w:val="00766B62"/>
    <w:rsid w:val="00767F0F"/>
    <w:rsid w:val="00770449"/>
    <w:rsid w:val="007717EB"/>
    <w:rsid w:val="00774438"/>
    <w:rsid w:val="00775F0E"/>
    <w:rsid w:val="00776546"/>
    <w:rsid w:val="00776E2D"/>
    <w:rsid w:val="00781238"/>
    <w:rsid w:val="00782492"/>
    <w:rsid w:val="00782FCB"/>
    <w:rsid w:val="0078484D"/>
    <w:rsid w:val="00784D58"/>
    <w:rsid w:val="00785335"/>
    <w:rsid w:val="00786399"/>
    <w:rsid w:val="00791EC0"/>
    <w:rsid w:val="00791F51"/>
    <w:rsid w:val="007923B5"/>
    <w:rsid w:val="00794FFA"/>
    <w:rsid w:val="00795D0E"/>
    <w:rsid w:val="007A1E90"/>
    <w:rsid w:val="007A2F0D"/>
    <w:rsid w:val="007A3736"/>
    <w:rsid w:val="007A41D1"/>
    <w:rsid w:val="007A75EF"/>
    <w:rsid w:val="007B0341"/>
    <w:rsid w:val="007B3951"/>
    <w:rsid w:val="007B6C01"/>
    <w:rsid w:val="007B7870"/>
    <w:rsid w:val="007C578C"/>
    <w:rsid w:val="007C75C7"/>
    <w:rsid w:val="007D012A"/>
    <w:rsid w:val="007D104C"/>
    <w:rsid w:val="007D1E74"/>
    <w:rsid w:val="007D54A8"/>
    <w:rsid w:val="007D595A"/>
    <w:rsid w:val="007D63A1"/>
    <w:rsid w:val="007E3F94"/>
    <w:rsid w:val="007E4413"/>
    <w:rsid w:val="007E49CD"/>
    <w:rsid w:val="007E687E"/>
    <w:rsid w:val="007E688A"/>
    <w:rsid w:val="007E7578"/>
    <w:rsid w:val="007F0055"/>
    <w:rsid w:val="007F0B22"/>
    <w:rsid w:val="007F5CD2"/>
    <w:rsid w:val="007F7126"/>
    <w:rsid w:val="007F7D4C"/>
    <w:rsid w:val="00803A69"/>
    <w:rsid w:val="00807523"/>
    <w:rsid w:val="00811CC4"/>
    <w:rsid w:val="008124AC"/>
    <w:rsid w:val="0081262B"/>
    <w:rsid w:val="00814786"/>
    <w:rsid w:val="00815EC5"/>
    <w:rsid w:val="00816F6F"/>
    <w:rsid w:val="00817ED9"/>
    <w:rsid w:val="0082010D"/>
    <w:rsid w:val="0082130C"/>
    <w:rsid w:val="00823DFF"/>
    <w:rsid w:val="008241D6"/>
    <w:rsid w:val="00825D3D"/>
    <w:rsid w:val="00826F81"/>
    <w:rsid w:val="008319BA"/>
    <w:rsid w:val="0083280B"/>
    <w:rsid w:val="0083387F"/>
    <w:rsid w:val="00833A95"/>
    <w:rsid w:val="00833F6A"/>
    <w:rsid w:val="00840EDA"/>
    <w:rsid w:val="00845269"/>
    <w:rsid w:val="00850D5B"/>
    <w:rsid w:val="00855990"/>
    <w:rsid w:val="008559F6"/>
    <w:rsid w:val="0085627D"/>
    <w:rsid w:val="00857511"/>
    <w:rsid w:val="008579EA"/>
    <w:rsid w:val="00862459"/>
    <w:rsid w:val="00865610"/>
    <w:rsid w:val="00865653"/>
    <w:rsid w:val="008658AD"/>
    <w:rsid w:val="008702EA"/>
    <w:rsid w:val="0087457B"/>
    <w:rsid w:val="00882742"/>
    <w:rsid w:val="0088295D"/>
    <w:rsid w:val="0088324F"/>
    <w:rsid w:val="008847B7"/>
    <w:rsid w:val="00886F54"/>
    <w:rsid w:val="0088704E"/>
    <w:rsid w:val="00890898"/>
    <w:rsid w:val="008913E0"/>
    <w:rsid w:val="008930EC"/>
    <w:rsid w:val="00894FE4"/>
    <w:rsid w:val="008950A8"/>
    <w:rsid w:val="008A07F3"/>
    <w:rsid w:val="008A1078"/>
    <w:rsid w:val="008A10A7"/>
    <w:rsid w:val="008A3655"/>
    <w:rsid w:val="008A37AB"/>
    <w:rsid w:val="008A3E6B"/>
    <w:rsid w:val="008A58AB"/>
    <w:rsid w:val="008A7410"/>
    <w:rsid w:val="008B0343"/>
    <w:rsid w:val="008B5EA7"/>
    <w:rsid w:val="008B6140"/>
    <w:rsid w:val="008B6393"/>
    <w:rsid w:val="008B6776"/>
    <w:rsid w:val="008B7F15"/>
    <w:rsid w:val="008C2388"/>
    <w:rsid w:val="008C380A"/>
    <w:rsid w:val="008C42C5"/>
    <w:rsid w:val="008C4B05"/>
    <w:rsid w:val="008C59A3"/>
    <w:rsid w:val="008D0DAE"/>
    <w:rsid w:val="008D14EA"/>
    <w:rsid w:val="008D2F94"/>
    <w:rsid w:val="008D6863"/>
    <w:rsid w:val="008E1611"/>
    <w:rsid w:val="008E449A"/>
    <w:rsid w:val="008E4A29"/>
    <w:rsid w:val="008E58AE"/>
    <w:rsid w:val="008F0162"/>
    <w:rsid w:val="008F11DA"/>
    <w:rsid w:val="008F136E"/>
    <w:rsid w:val="008F20DE"/>
    <w:rsid w:val="008F467C"/>
    <w:rsid w:val="008F57EF"/>
    <w:rsid w:val="008F7FF0"/>
    <w:rsid w:val="0090168D"/>
    <w:rsid w:val="0090217C"/>
    <w:rsid w:val="00902975"/>
    <w:rsid w:val="00903005"/>
    <w:rsid w:val="00906736"/>
    <w:rsid w:val="00910C77"/>
    <w:rsid w:val="00910D0C"/>
    <w:rsid w:val="00914870"/>
    <w:rsid w:val="00914F01"/>
    <w:rsid w:val="00915691"/>
    <w:rsid w:val="00915692"/>
    <w:rsid w:val="00916E41"/>
    <w:rsid w:val="0091720F"/>
    <w:rsid w:val="00917654"/>
    <w:rsid w:val="00923157"/>
    <w:rsid w:val="00926680"/>
    <w:rsid w:val="00926C41"/>
    <w:rsid w:val="009305B7"/>
    <w:rsid w:val="00931DFF"/>
    <w:rsid w:val="009329A8"/>
    <w:rsid w:val="0093323F"/>
    <w:rsid w:val="0093497B"/>
    <w:rsid w:val="009420F0"/>
    <w:rsid w:val="009423A3"/>
    <w:rsid w:val="0094399B"/>
    <w:rsid w:val="0094474E"/>
    <w:rsid w:val="009455FC"/>
    <w:rsid w:val="00947376"/>
    <w:rsid w:val="0094752D"/>
    <w:rsid w:val="009508BF"/>
    <w:rsid w:val="009531AD"/>
    <w:rsid w:val="00953906"/>
    <w:rsid w:val="00953EAD"/>
    <w:rsid w:val="009546D5"/>
    <w:rsid w:val="00955015"/>
    <w:rsid w:val="009557FC"/>
    <w:rsid w:val="00956E18"/>
    <w:rsid w:val="00957F55"/>
    <w:rsid w:val="00960D4B"/>
    <w:rsid w:val="0096131E"/>
    <w:rsid w:val="00961A15"/>
    <w:rsid w:val="00966AEB"/>
    <w:rsid w:val="00966CA1"/>
    <w:rsid w:val="0096726A"/>
    <w:rsid w:val="00967C82"/>
    <w:rsid w:val="00971941"/>
    <w:rsid w:val="00974FD7"/>
    <w:rsid w:val="00977233"/>
    <w:rsid w:val="00981C21"/>
    <w:rsid w:val="00982B45"/>
    <w:rsid w:val="009830FE"/>
    <w:rsid w:val="00985090"/>
    <w:rsid w:val="00985BAF"/>
    <w:rsid w:val="009877E2"/>
    <w:rsid w:val="00992B06"/>
    <w:rsid w:val="00993680"/>
    <w:rsid w:val="0099460C"/>
    <w:rsid w:val="009A0612"/>
    <w:rsid w:val="009A104F"/>
    <w:rsid w:val="009A4B75"/>
    <w:rsid w:val="009A4FB8"/>
    <w:rsid w:val="009A638B"/>
    <w:rsid w:val="009A6BDE"/>
    <w:rsid w:val="009A6C18"/>
    <w:rsid w:val="009A7AE2"/>
    <w:rsid w:val="009B1FA7"/>
    <w:rsid w:val="009B375C"/>
    <w:rsid w:val="009C0595"/>
    <w:rsid w:val="009C0E0C"/>
    <w:rsid w:val="009C3CD4"/>
    <w:rsid w:val="009C489B"/>
    <w:rsid w:val="009C7573"/>
    <w:rsid w:val="009D0770"/>
    <w:rsid w:val="009D4E67"/>
    <w:rsid w:val="009D5F38"/>
    <w:rsid w:val="009D7DDE"/>
    <w:rsid w:val="009E021E"/>
    <w:rsid w:val="009E128D"/>
    <w:rsid w:val="009E1757"/>
    <w:rsid w:val="009E1AD6"/>
    <w:rsid w:val="009E20EB"/>
    <w:rsid w:val="009E21ED"/>
    <w:rsid w:val="009E343C"/>
    <w:rsid w:val="009E7C7B"/>
    <w:rsid w:val="009F1361"/>
    <w:rsid w:val="009F24DF"/>
    <w:rsid w:val="009F46FB"/>
    <w:rsid w:val="00A000E0"/>
    <w:rsid w:val="00A07549"/>
    <w:rsid w:val="00A10B21"/>
    <w:rsid w:val="00A13505"/>
    <w:rsid w:val="00A13805"/>
    <w:rsid w:val="00A14411"/>
    <w:rsid w:val="00A158DD"/>
    <w:rsid w:val="00A166D3"/>
    <w:rsid w:val="00A24A1E"/>
    <w:rsid w:val="00A25D21"/>
    <w:rsid w:val="00A25EDB"/>
    <w:rsid w:val="00A26DDB"/>
    <w:rsid w:val="00A3352F"/>
    <w:rsid w:val="00A34B5F"/>
    <w:rsid w:val="00A41E62"/>
    <w:rsid w:val="00A4281C"/>
    <w:rsid w:val="00A435E9"/>
    <w:rsid w:val="00A4508A"/>
    <w:rsid w:val="00A45661"/>
    <w:rsid w:val="00A47D04"/>
    <w:rsid w:val="00A521D0"/>
    <w:rsid w:val="00A5276D"/>
    <w:rsid w:val="00A5346A"/>
    <w:rsid w:val="00A54468"/>
    <w:rsid w:val="00A55671"/>
    <w:rsid w:val="00A5568A"/>
    <w:rsid w:val="00A556E1"/>
    <w:rsid w:val="00A5736E"/>
    <w:rsid w:val="00A578AF"/>
    <w:rsid w:val="00A61C20"/>
    <w:rsid w:val="00A6254B"/>
    <w:rsid w:val="00A65659"/>
    <w:rsid w:val="00A70042"/>
    <w:rsid w:val="00A735EE"/>
    <w:rsid w:val="00A73BDD"/>
    <w:rsid w:val="00A76F5E"/>
    <w:rsid w:val="00A81580"/>
    <w:rsid w:val="00A82007"/>
    <w:rsid w:val="00A83039"/>
    <w:rsid w:val="00A84A37"/>
    <w:rsid w:val="00A86060"/>
    <w:rsid w:val="00A87C07"/>
    <w:rsid w:val="00A92B8E"/>
    <w:rsid w:val="00A92F5E"/>
    <w:rsid w:val="00A932C3"/>
    <w:rsid w:val="00A9589A"/>
    <w:rsid w:val="00AA110D"/>
    <w:rsid w:val="00AA1E8D"/>
    <w:rsid w:val="00AA266C"/>
    <w:rsid w:val="00AA2FC7"/>
    <w:rsid w:val="00AA5FEA"/>
    <w:rsid w:val="00AA71BB"/>
    <w:rsid w:val="00AB2B85"/>
    <w:rsid w:val="00AB36FF"/>
    <w:rsid w:val="00AB567B"/>
    <w:rsid w:val="00AC0998"/>
    <w:rsid w:val="00AC1836"/>
    <w:rsid w:val="00AC316A"/>
    <w:rsid w:val="00AC3407"/>
    <w:rsid w:val="00AC5916"/>
    <w:rsid w:val="00AD19AD"/>
    <w:rsid w:val="00AD2C49"/>
    <w:rsid w:val="00AD2D85"/>
    <w:rsid w:val="00AD5EFC"/>
    <w:rsid w:val="00AD6FFA"/>
    <w:rsid w:val="00AE106B"/>
    <w:rsid w:val="00AE4242"/>
    <w:rsid w:val="00AE68DF"/>
    <w:rsid w:val="00AF0004"/>
    <w:rsid w:val="00AF08EE"/>
    <w:rsid w:val="00AF0930"/>
    <w:rsid w:val="00AF2C4F"/>
    <w:rsid w:val="00AF2F21"/>
    <w:rsid w:val="00AF4199"/>
    <w:rsid w:val="00AF5232"/>
    <w:rsid w:val="00AF5D8A"/>
    <w:rsid w:val="00AF5DF3"/>
    <w:rsid w:val="00AF6166"/>
    <w:rsid w:val="00B01DE0"/>
    <w:rsid w:val="00B03EA3"/>
    <w:rsid w:val="00B066E0"/>
    <w:rsid w:val="00B07EC0"/>
    <w:rsid w:val="00B10A17"/>
    <w:rsid w:val="00B11BBF"/>
    <w:rsid w:val="00B1323B"/>
    <w:rsid w:val="00B16608"/>
    <w:rsid w:val="00B16DE2"/>
    <w:rsid w:val="00B16FF5"/>
    <w:rsid w:val="00B17339"/>
    <w:rsid w:val="00B1751A"/>
    <w:rsid w:val="00B177E9"/>
    <w:rsid w:val="00B205B7"/>
    <w:rsid w:val="00B212FB"/>
    <w:rsid w:val="00B2178E"/>
    <w:rsid w:val="00B2195D"/>
    <w:rsid w:val="00B2225D"/>
    <w:rsid w:val="00B22819"/>
    <w:rsid w:val="00B238A1"/>
    <w:rsid w:val="00B25322"/>
    <w:rsid w:val="00B303C3"/>
    <w:rsid w:val="00B313DE"/>
    <w:rsid w:val="00B32A4F"/>
    <w:rsid w:val="00B33BD0"/>
    <w:rsid w:val="00B35514"/>
    <w:rsid w:val="00B36AD0"/>
    <w:rsid w:val="00B4214A"/>
    <w:rsid w:val="00B434A6"/>
    <w:rsid w:val="00B436AB"/>
    <w:rsid w:val="00B43B19"/>
    <w:rsid w:val="00B47A42"/>
    <w:rsid w:val="00B47E6C"/>
    <w:rsid w:val="00B5054A"/>
    <w:rsid w:val="00B50C99"/>
    <w:rsid w:val="00B532AE"/>
    <w:rsid w:val="00B55BA6"/>
    <w:rsid w:val="00B60152"/>
    <w:rsid w:val="00B6120B"/>
    <w:rsid w:val="00B61C46"/>
    <w:rsid w:val="00B62A7D"/>
    <w:rsid w:val="00B62D24"/>
    <w:rsid w:val="00B64C1D"/>
    <w:rsid w:val="00B658F4"/>
    <w:rsid w:val="00B67495"/>
    <w:rsid w:val="00B70306"/>
    <w:rsid w:val="00B720E0"/>
    <w:rsid w:val="00B738B0"/>
    <w:rsid w:val="00B7428B"/>
    <w:rsid w:val="00B74873"/>
    <w:rsid w:val="00B74B12"/>
    <w:rsid w:val="00B7630E"/>
    <w:rsid w:val="00B80180"/>
    <w:rsid w:val="00B80EF6"/>
    <w:rsid w:val="00B82072"/>
    <w:rsid w:val="00B83003"/>
    <w:rsid w:val="00B831F1"/>
    <w:rsid w:val="00B86B75"/>
    <w:rsid w:val="00B87626"/>
    <w:rsid w:val="00B92172"/>
    <w:rsid w:val="00BA023E"/>
    <w:rsid w:val="00BA1F17"/>
    <w:rsid w:val="00BA209D"/>
    <w:rsid w:val="00BA32BE"/>
    <w:rsid w:val="00BA3FA2"/>
    <w:rsid w:val="00BA4C56"/>
    <w:rsid w:val="00BA4F0F"/>
    <w:rsid w:val="00BB0129"/>
    <w:rsid w:val="00BB0505"/>
    <w:rsid w:val="00BB172D"/>
    <w:rsid w:val="00BB2C5F"/>
    <w:rsid w:val="00BB5208"/>
    <w:rsid w:val="00BB5E90"/>
    <w:rsid w:val="00BB69DD"/>
    <w:rsid w:val="00BC0433"/>
    <w:rsid w:val="00BC1FAD"/>
    <w:rsid w:val="00BC3395"/>
    <w:rsid w:val="00BC44D5"/>
    <w:rsid w:val="00BC4593"/>
    <w:rsid w:val="00BC48D5"/>
    <w:rsid w:val="00BC4F61"/>
    <w:rsid w:val="00BC5A49"/>
    <w:rsid w:val="00BC7D34"/>
    <w:rsid w:val="00BD1F01"/>
    <w:rsid w:val="00BD5CF9"/>
    <w:rsid w:val="00BD67BC"/>
    <w:rsid w:val="00BD6E4A"/>
    <w:rsid w:val="00BD72AC"/>
    <w:rsid w:val="00BE1919"/>
    <w:rsid w:val="00BE2B5F"/>
    <w:rsid w:val="00BE4B0B"/>
    <w:rsid w:val="00BE5FD6"/>
    <w:rsid w:val="00BE6182"/>
    <w:rsid w:val="00BE7145"/>
    <w:rsid w:val="00BE7E11"/>
    <w:rsid w:val="00BE7FA6"/>
    <w:rsid w:val="00BF0136"/>
    <w:rsid w:val="00BF0E58"/>
    <w:rsid w:val="00BF3065"/>
    <w:rsid w:val="00BF3ED0"/>
    <w:rsid w:val="00BF5A6C"/>
    <w:rsid w:val="00BF625C"/>
    <w:rsid w:val="00BF72B0"/>
    <w:rsid w:val="00BF784C"/>
    <w:rsid w:val="00C02BF5"/>
    <w:rsid w:val="00C04CF5"/>
    <w:rsid w:val="00C05097"/>
    <w:rsid w:val="00C0611D"/>
    <w:rsid w:val="00C063AF"/>
    <w:rsid w:val="00C063B0"/>
    <w:rsid w:val="00C11F8A"/>
    <w:rsid w:val="00C12910"/>
    <w:rsid w:val="00C13CC2"/>
    <w:rsid w:val="00C14E11"/>
    <w:rsid w:val="00C15A43"/>
    <w:rsid w:val="00C169F0"/>
    <w:rsid w:val="00C173EC"/>
    <w:rsid w:val="00C17E6B"/>
    <w:rsid w:val="00C17EBD"/>
    <w:rsid w:val="00C2418C"/>
    <w:rsid w:val="00C24793"/>
    <w:rsid w:val="00C265D3"/>
    <w:rsid w:val="00C26C80"/>
    <w:rsid w:val="00C27D0A"/>
    <w:rsid w:val="00C307FB"/>
    <w:rsid w:val="00C31F52"/>
    <w:rsid w:val="00C34209"/>
    <w:rsid w:val="00C36279"/>
    <w:rsid w:val="00C4067F"/>
    <w:rsid w:val="00C418F6"/>
    <w:rsid w:val="00C42E2E"/>
    <w:rsid w:val="00C44AD9"/>
    <w:rsid w:val="00C45848"/>
    <w:rsid w:val="00C461C9"/>
    <w:rsid w:val="00C47619"/>
    <w:rsid w:val="00C50453"/>
    <w:rsid w:val="00C53513"/>
    <w:rsid w:val="00C53A28"/>
    <w:rsid w:val="00C54E2E"/>
    <w:rsid w:val="00C5523B"/>
    <w:rsid w:val="00C631A2"/>
    <w:rsid w:val="00C64B00"/>
    <w:rsid w:val="00C64E2B"/>
    <w:rsid w:val="00C72758"/>
    <w:rsid w:val="00C73353"/>
    <w:rsid w:val="00C845A6"/>
    <w:rsid w:val="00C85D12"/>
    <w:rsid w:val="00C92041"/>
    <w:rsid w:val="00C9380E"/>
    <w:rsid w:val="00CA02F5"/>
    <w:rsid w:val="00CA4DAE"/>
    <w:rsid w:val="00CA6F2C"/>
    <w:rsid w:val="00CA7BD0"/>
    <w:rsid w:val="00CB08E2"/>
    <w:rsid w:val="00CB2454"/>
    <w:rsid w:val="00CB70A6"/>
    <w:rsid w:val="00CB70CD"/>
    <w:rsid w:val="00CB7F82"/>
    <w:rsid w:val="00CC10FE"/>
    <w:rsid w:val="00CC2179"/>
    <w:rsid w:val="00CC34B3"/>
    <w:rsid w:val="00CC392A"/>
    <w:rsid w:val="00CC3A97"/>
    <w:rsid w:val="00CC3E5F"/>
    <w:rsid w:val="00CC5BA1"/>
    <w:rsid w:val="00CD0BCD"/>
    <w:rsid w:val="00CD4024"/>
    <w:rsid w:val="00CD5DAD"/>
    <w:rsid w:val="00CD658D"/>
    <w:rsid w:val="00CD6866"/>
    <w:rsid w:val="00CD74EA"/>
    <w:rsid w:val="00CE07DE"/>
    <w:rsid w:val="00CE0A4C"/>
    <w:rsid w:val="00CE0EEA"/>
    <w:rsid w:val="00CE30F5"/>
    <w:rsid w:val="00CE3744"/>
    <w:rsid w:val="00CE4FF3"/>
    <w:rsid w:val="00CE7231"/>
    <w:rsid w:val="00CE7277"/>
    <w:rsid w:val="00CF3ED7"/>
    <w:rsid w:val="00CF438F"/>
    <w:rsid w:val="00CF45C0"/>
    <w:rsid w:val="00CF791A"/>
    <w:rsid w:val="00D03886"/>
    <w:rsid w:val="00D03E7F"/>
    <w:rsid w:val="00D049B2"/>
    <w:rsid w:val="00D04A4D"/>
    <w:rsid w:val="00D058AD"/>
    <w:rsid w:val="00D06798"/>
    <w:rsid w:val="00D11747"/>
    <w:rsid w:val="00D12FAB"/>
    <w:rsid w:val="00D13136"/>
    <w:rsid w:val="00D201EC"/>
    <w:rsid w:val="00D22CB7"/>
    <w:rsid w:val="00D2446E"/>
    <w:rsid w:val="00D253F7"/>
    <w:rsid w:val="00D25D03"/>
    <w:rsid w:val="00D25DD6"/>
    <w:rsid w:val="00D33643"/>
    <w:rsid w:val="00D33ECC"/>
    <w:rsid w:val="00D3456E"/>
    <w:rsid w:val="00D35AA0"/>
    <w:rsid w:val="00D37357"/>
    <w:rsid w:val="00D3797E"/>
    <w:rsid w:val="00D436CA"/>
    <w:rsid w:val="00D442D7"/>
    <w:rsid w:val="00D44362"/>
    <w:rsid w:val="00D44B31"/>
    <w:rsid w:val="00D44B5F"/>
    <w:rsid w:val="00D45924"/>
    <w:rsid w:val="00D4606A"/>
    <w:rsid w:val="00D4743D"/>
    <w:rsid w:val="00D51AAC"/>
    <w:rsid w:val="00D522F7"/>
    <w:rsid w:val="00D5310B"/>
    <w:rsid w:val="00D61224"/>
    <w:rsid w:val="00D61384"/>
    <w:rsid w:val="00D621C7"/>
    <w:rsid w:val="00D628EA"/>
    <w:rsid w:val="00D64321"/>
    <w:rsid w:val="00D64F6D"/>
    <w:rsid w:val="00D66183"/>
    <w:rsid w:val="00D66DA9"/>
    <w:rsid w:val="00D67B48"/>
    <w:rsid w:val="00D7111A"/>
    <w:rsid w:val="00D75A67"/>
    <w:rsid w:val="00D75B81"/>
    <w:rsid w:val="00D768E6"/>
    <w:rsid w:val="00D77C97"/>
    <w:rsid w:val="00D837D9"/>
    <w:rsid w:val="00D848E3"/>
    <w:rsid w:val="00D86EB0"/>
    <w:rsid w:val="00D871AC"/>
    <w:rsid w:val="00D916F5"/>
    <w:rsid w:val="00D92779"/>
    <w:rsid w:val="00D943F6"/>
    <w:rsid w:val="00D96D6F"/>
    <w:rsid w:val="00DA02E8"/>
    <w:rsid w:val="00DA0E4E"/>
    <w:rsid w:val="00DA118E"/>
    <w:rsid w:val="00DA157B"/>
    <w:rsid w:val="00DA1A22"/>
    <w:rsid w:val="00DA331F"/>
    <w:rsid w:val="00DA34AD"/>
    <w:rsid w:val="00DA3A24"/>
    <w:rsid w:val="00DA4117"/>
    <w:rsid w:val="00DB2EAA"/>
    <w:rsid w:val="00DB37D4"/>
    <w:rsid w:val="00DB3ACE"/>
    <w:rsid w:val="00DC0CCA"/>
    <w:rsid w:val="00DC3690"/>
    <w:rsid w:val="00DC452B"/>
    <w:rsid w:val="00DD1A7D"/>
    <w:rsid w:val="00DD25A4"/>
    <w:rsid w:val="00DD3444"/>
    <w:rsid w:val="00DD405B"/>
    <w:rsid w:val="00DD5543"/>
    <w:rsid w:val="00DD5C9C"/>
    <w:rsid w:val="00DD70EC"/>
    <w:rsid w:val="00DE1CA0"/>
    <w:rsid w:val="00DE25B4"/>
    <w:rsid w:val="00DE4AD9"/>
    <w:rsid w:val="00DE4CCE"/>
    <w:rsid w:val="00DE50B8"/>
    <w:rsid w:val="00DF1B3B"/>
    <w:rsid w:val="00DF45CA"/>
    <w:rsid w:val="00DF460D"/>
    <w:rsid w:val="00DF4CEE"/>
    <w:rsid w:val="00DF665F"/>
    <w:rsid w:val="00DF6989"/>
    <w:rsid w:val="00E06DA0"/>
    <w:rsid w:val="00E10B29"/>
    <w:rsid w:val="00E13819"/>
    <w:rsid w:val="00E162C4"/>
    <w:rsid w:val="00E17B28"/>
    <w:rsid w:val="00E201B2"/>
    <w:rsid w:val="00E2057F"/>
    <w:rsid w:val="00E213F8"/>
    <w:rsid w:val="00E218E6"/>
    <w:rsid w:val="00E2785E"/>
    <w:rsid w:val="00E30141"/>
    <w:rsid w:val="00E315A3"/>
    <w:rsid w:val="00E36F1D"/>
    <w:rsid w:val="00E40B96"/>
    <w:rsid w:val="00E44812"/>
    <w:rsid w:val="00E44B0A"/>
    <w:rsid w:val="00E44F38"/>
    <w:rsid w:val="00E44FDC"/>
    <w:rsid w:val="00E462D1"/>
    <w:rsid w:val="00E47FB5"/>
    <w:rsid w:val="00E5020C"/>
    <w:rsid w:val="00E504A8"/>
    <w:rsid w:val="00E512E0"/>
    <w:rsid w:val="00E51AAD"/>
    <w:rsid w:val="00E52231"/>
    <w:rsid w:val="00E54E4C"/>
    <w:rsid w:val="00E55591"/>
    <w:rsid w:val="00E57CC1"/>
    <w:rsid w:val="00E57F4F"/>
    <w:rsid w:val="00E600B6"/>
    <w:rsid w:val="00E613D8"/>
    <w:rsid w:val="00E62C7A"/>
    <w:rsid w:val="00E65168"/>
    <w:rsid w:val="00E72931"/>
    <w:rsid w:val="00E72CCE"/>
    <w:rsid w:val="00E72E29"/>
    <w:rsid w:val="00E7303A"/>
    <w:rsid w:val="00E778FE"/>
    <w:rsid w:val="00E81B28"/>
    <w:rsid w:val="00E83E4F"/>
    <w:rsid w:val="00E841C4"/>
    <w:rsid w:val="00E8661E"/>
    <w:rsid w:val="00E93740"/>
    <w:rsid w:val="00E93FF0"/>
    <w:rsid w:val="00E94EAD"/>
    <w:rsid w:val="00E9597D"/>
    <w:rsid w:val="00E96F2A"/>
    <w:rsid w:val="00E97933"/>
    <w:rsid w:val="00E97CE4"/>
    <w:rsid w:val="00EA0525"/>
    <w:rsid w:val="00EA0C86"/>
    <w:rsid w:val="00EA3094"/>
    <w:rsid w:val="00EA58D9"/>
    <w:rsid w:val="00EA5F2D"/>
    <w:rsid w:val="00EA71DE"/>
    <w:rsid w:val="00EA7A1B"/>
    <w:rsid w:val="00EB3D6B"/>
    <w:rsid w:val="00EB4607"/>
    <w:rsid w:val="00EB6867"/>
    <w:rsid w:val="00EB76CF"/>
    <w:rsid w:val="00EC15D9"/>
    <w:rsid w:val="00EC2817"/>
    <w:rsid w:val="00EC3B5E"/>
    <w:rsid w:val="00EC5DE6"/>
    <w:rsid w:val="00EC7AA7"/>
    <w:rsid w:val="00EC7E92"/>
    <w:rsid w:val="00ED0A6C"/>
    <w:rsid w:val="00ED10F8"/>
    <w:rsid w:val="00ED11F4"/>
    <w:rsid w:val="00ED1893"/>
    <w:rsid w:val="00ED3F19"/>
    <w:rsid w:val="00ED5528"/>
    <w:rsid w:val="00ED5CD2"/>
    <w:rsid w:val="00ED7B78"/>
    <w:rsid w:val="00EE0013"/>
    <w:rsid w:val="00EE4367"/>
    <w:rsid w:val="00EE5690"/>
    <w:rsid w:val="00EE5A58"/>
    <w:rsid w:val="00EE5C91"/>
    <w:rsid w:val="00EE6727"/>
    <w:rsid w:val="00EF04DF"/>
    <w:rsid w:val="00EF08B7"/>
    <w:rsid w:val="00EF460A"/>
    <w:rsid w:val="00EF471F"/>
    <w:rsid w:val="00EF6BA5"/>
    <w:rsid w:val="00EF7DA9"/>
    <w:rsid w:val="00F00EC8"/>
    <w:rsid w:val="00F013DB"/>
    <w:rsid w:val="00F030FE"/>
    <w:rsid w:val="00F031AB"/>
    <w:rsid w:val="00F0365E"/>
    <w:rsid w:val="00F131AA"/>
    <w:rsid w:val="00F133EE"/>
    <w:rsid w:val="00F15423"/>
    <w:rsid w:val="00F16CA9"/>
    <w:rsid w:val="00F234BF"/>
    <w:rsid w:val="00F24A56"/>
    <w:rsid w:val="00F259A0"/>
    <w:rsid w:val="00F27186"/>
    <w:rsid w:val="00F302E0"/>
    <w:rsid w:val="00F31FB0"/>
    <w:rsid w:val="00F333A9"/>
    <w:rsid w:val="00F33654"/>
    <w:rsid w:val="00F34241"/>
    <w:rsid w:val="00F35787"/>
    <w:rsid w:val="00F37CC4"/>
    <w:rsid w:val="00F44004"/>
    <w:rsid w:val="00F45351"/>
    <w:rsid w:val="00F4582A"/>
    <w:rsid w:val="00F459A8"/>
    <w:rsid w:val="00F46284"/>
    <w:rsid w:val="00F53C33"/>
    <w:rsid w:val="00F547F0"/>
    <w:rsid w:val="00F549BA"/>
    <w:rsid w:val="00F5519F"/>
    <w:rsid w:val="00F571D5"/>
    <w:rsid w:val="00F60965"/>
    <w:rsid w:val="00F633DC"/>
    <w:rsid w:val="00F6601A"/>
    <w:rsid w:val="00F67A42"/>
    <w:rsid w:val="00F703AC"/>
    <w:rsid w:val="00F71AAD"/>
    <w:rsid w:val="00F73D6A"/>
    <w:rsid w:val="00F76A3F"/>
    <w:rsid w:val="00F774B2"/>
    <w:rsid w:val="00F776AB"/>
    <w:rsid w:val="00F81D08"/>
    <w:rsid w:val="00F82AB6"/>
    <w:rsid w:val="00F834DD"/>
    <w:rsid w:val="00F85965"/>
    <w:rsid w:val="00F85AA8"/>
    <w:rsid w:val="00F85AEF"/>
    <w:rsid w:val="00F8612B"/>
    <w:rsid w:val="00F91C09"/>
    <w:rsid w:val="00F94238"/>
    <w:rsid w:val="00F960DC"/>
    <w:rsid w:val="00FA047F"/>
    <w:rsid w:val="00FA394B"/>
    <w:rsid w:val="00FA4789"/>
    <w:rsid w:val="00FA4CBF"/>
    <w:rsid w:val="00FA6950"/>
    <w:rsid w:val="00FA7089"/>
    <w:rsid w:val="00FB0CAD"/>
    <w:rsid w:val="00FB18F1"/>
    <w:rsid w:val="00FB209F"/>
    <w:rsid w:val="00FB25F9"/>
    <w:rsid w:val="00FB3062"/>
    <w:rsid w:val="00FB3FF0"/>
    <w:rsid w:val="00FC1647"/>
    <w:rsid w:val="00FC22CA"/>
    <w:rsid w:val="00FC3383"/>
    <w:rsid w:val="00FC3533"/>
    <w:rsid w:val="00FC5E58"/>
    <w:rsid w:val="00FD02B4"/>
    <w:rsid w:val="00FD18D1"/>
    <w:rsid w:val="00FD2CA3"/>
    <w:rsid w:val="00FD3480"/>
    <w:rsid w:val="00FD4CD9"/>
    <w:rsid w:val="00FE082F"/>
    <w:rsid w:val="00FE094B"/>
    <w:rsid w:val="00FE104E"/>
    <w:rsid w:val="00FE196A"/>
    <w:rsid w:val="00FE1C37"/>
    <w:rsid w:val="00FE2A9A"/>
    <w:rsid w:val="00FE2AD2"/>
    <w:rsid w:val="00FE2F71"/>
    <w:rsid w:val="00FE3335"/>
    <w:rsid w:val="00FF1B22"/>
    <w:rsid w:val="00FF2EFC"/>
    <w:rsid w:val="05B27384"/>
    <w:rsid w:val="0E4F47E8"/>
    <w:rsid w:val="16357397"/>
    <w:rsid w:val="2F2914D0"/>
    <w:rsid w:val="36A0D277"/>
    <w:rsid w:val="5D6C556A"/>
    <w:rsid w:val="5E591451"/>
    <w:rsid w:val="69AA3061"/>
  </w:rsids>
  <m:mathPr>
    <m:mathFont m:val="Cambria Math"/>
    <m:brkBin m:val="before"/>
    <m:brkBinSub m:val="--"/>
    <m:smallFrac m:val="0"/>
    <m:dispDef m:val="0"/>
    <m:lMargin m:val="0"/>
    <m:rMargin m:val="0"/>
    <m:defJc m:val="centerGroup"/>
    <m:wrapRight/>
    <m:intLim m:val="subSup"/>
    <m:naryLim m:val="subSup"/>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9BF545"/>
  <w15:docId w15:val="{72A8EDB7-0BDD-4481-9F14-412CA8FBC2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qFormat="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uiPriority="9" w:semiHidden="1" w:unhideWhenUsed="1" w:qFormat="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uiPriority="99"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99"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21"/>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21"/>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21"/>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21"/>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21"/>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21"/>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21"/>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21"/>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21"/>
      </w:numPr>
      <w:spacing w:before="200" w:after="0"/>
      <w:outlineLvl w:val="8"/>
    </w:pPr>
    <w:rPr>
      <w:rFonts w:eastAsiaTheme="majorEastAsia" w:cstheme="majorBidi"/>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rsid w:val="003A56D3"/>
    <w:pPr>
      <w:spacing w:before="180"/>
    </w:pPr>
  </w:style>
  <w:style w:type="paragraph" w:styleId="FirstParagraph" w:customStyle="1">
    <w:name w:val="First Paragraph"/>
    <w:basedOn w:val="BodyText"/>
    <w:next w:val="BodyText"/>
    <w:qFormat/>
    <w:rsid w:val="005A28E1"/>
    <w:pPr>
      <w:spacing w:before="100" w:beforeAutospacing="1" w:after="100" w:afterAutospacing="1"/>
    </w:pPr>
    <w:rPr>
      <w:sz w:val="24"/>
    </w:rPr>
  </w:style>
  <w:style w:type="paragraph" w:styleId="Compact" w:customStyle="1">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styleId="Abstract" w:customStyle="1">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Heading3"/>
    <w:next w:val="Definition"/>
    <w:rsid w:val="00FE082F"/>
    <w:pPr>
      <w:spacing w:before="0" w:after="0"/>
      <w:outlineLvl w:val="9"/>
    </w:pPr>
    <w:rPr>
      <w:sz w:val="20"/>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sid w:val="00A86060"/>
    <w:rPr>
      <w:rFonts w:ascii="Arial" w:hAnsi="Arial"/>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styleId="HeaderChar" w:customStyle="1">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styleId="FooterChar" w:customStyle="1">
    <w:name w:val="Footer Char"/>
    <w:basedOn w:val="DefaultParagraphFont"/>
    <w:link w:val="Footer"/>
    <w:rsid w:val="006D2E63"/>
  </w:style>
  <w:style w:type="character" w:styleId="BodyTextChar" w:customStyle="1">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styleId="HTMLPreformattedChar" w:customStyle="1">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styleId="label-info" w:customStyle="1">
    <w:name w:val="label-info"/>
    <w:basedOn w:val="BodyTextChar"/>
    <w:uiPriority w:val="1"/>
    <w:qFormat/>
    <w:rsid w:val="002B1594"/>
    <w:rPr>
      <w:rFonts w:ascii="Arial" w:hAnsi="Arial"/>
      <w:b/>
      <w:color w:val="FFFFFF" w:themeColor="background1"/>
      <w:position w:val="4"/>
      <w:sz w:val="16"/>
      <w:bdr w:val="none" w:color="auto" w:sz="0" w:space="0"/>
      <w:shd w:val="clear" w:color="auto" w:fill="00B0F0"/>
      <w:vertAlign w:val="baseline"/>
    </w:rPr>
  </w:style>
  <w:style w:type="table" w:styleId="TableGrid">
    <w:name w:val="Table Grid"/>
    <w:basedOn w:val="TableNormal"/>
    <w:rsid w:val="00510CE1"/>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2">
    <w:name w:val="List Table 2"/>
    <w:basedOn w:val="TableNormal"/>
    <w:uiPriority w:val="47"/>
    <w:rsid w:val="00167F7F"/>
    <w:pPr>
      <w:spacing w:after="0"/>
    </w:pPr>
    <w:tblPr>
      <w:tblStyleRowBandSize w:val="1"/>
      <w:tblStyleColBandSize w:val="1"/>
      <w:tblBorders>
        <w:top w:val="single" w:color="BFBFBF" w:themeColor="background1" w:themeShade="BF" w:sz="4" w:space="0"/>
        <w:bottom w:val="single" w:color="BFBFBF" w:themeColor="background1" w:themeShade="BF" w:sz="4" w:space="0"/>
        <w:insideH w:val="single" w:color="BFBFBF" w:themeColor="background1" w:themeShade="BF"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styleId="UnresolvedMention1" w:customStyle="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semiHidden/>
    <w:unhideWhenUsed/>
    <w:rsid w:val="00964EA8"/>
    <w:rPr>
      <w:szCs w:val="20"/>
    </w:rPr>
  </w:style>
  <w:style w:type="character" w:styleId="CommentTextChar" w:customStyle="1">
    <w:name w:val="Comment Text Char"/>
    <w:basedOn w:val="DefaultParagraphFont"/>
    <w:link w:val="CommentText"/>
    <w:semiHidden/>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styleId="CommentSubjectChar" w:customStyle="1">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styleId="BalloonTextChar" w:customStyle="1">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styleId="SourceCode" w:customStyle="1">
    <w:name w:val="Source Code"/>
    <w:basedOn w:val="BodyText"/>
    <w:link w:val="VerbatimChar"/>
    <w:rsid w:val="00A86060"/>
    <w:pPr>
      <w:pBdr>
        <w:top w:val="single" w:color="auto" w:sz="4" w:space="1"/>
        <w:left w:val="single" w:color="auto" w:sz="4" w:space="4"/>
        <w:bottom w:val="single" w:color="auto" w:sz="4" w:space="1"/>
        <w:right w:val="single" w:color="auto" w:sz="4" w:space="4"/>
      </w:pBdr>
      <w:spacing w:before="0"/>
      <w:contextualSpacing/>
    </w:pPr>
  </w:style>
  <w:style w:type="character" w:styleId="KeywordTok" w:customStyle="1">
    <w:name w:val="KeywordTok"/>
    <w:basedOn w:val="VerbatimChar"/>
    <w:rPr>
      <w:rFonts w:ascii="Consolas" w:hAnsi="Consolas"/>
      <w:b/>
      <w:color w:val="007020"/>
      <w:sz w:val="20"/>
    </w:rPr>
  </w:style>
  <w:style w:type="character" w:styleId="DataTypeTok" w:customStyle="1">
    <w:name w:val="DataTypeTok"/>
    <w:basedOn w:val="VerbatimChar"/>
    <w:rPr>
      <w:rFonts w:ascii="Consolas" w:hAnsi="Consolas"/>
      <w:color w:val="902000"/>
      <w:sz w:val="20"/>
    </w:rPr>
  </w:style>
  <w:style w:type="character" w:styleId="DecValTok" w:customStyle="1">
    <w:name w:val="DecValTok"/>
    <w:basedOn w:val="VerbatimChar"/>
    <w:rPr>
      <w:rFonts w:ascii="Consolas" w:hAnsi="Consolas"/>
      <w:color w:val="40A070"/>
      <w:sz w:val="20"/>
    </w:rPr>
  </w:style>
  <w:style w:type="character" w:styleId="BaseNTok" w:customStyle="1">
    <w:name w:val="BaseNTok"/>
    <w:basedOn w:val="VerbatimChar"/>
    <w:rPr>
      <w:rFonts w:ascii="Consolas" w:hAnsi="Consolas"/>
      <w:color w:val="40A070"/>
      <w:sz w:val="20"/>
    </w:rPr>
  </w:style>
  <w:style w:type="character" w:styleId="FloatTok" w:customStyle="1">
    <w:name w:val="FloatTok"/>
    <w:basedOn w:val="VerbatimChar"/>
    <w:rPr>
      <w:rFonts w:ascii="Consolas" w:hAnsi="Consolas"/>
      <w:color w:val="40A070"/>
      <w:sz w:val="20"/>
    </w:rPr>
  </w:style>
  <w:style w:type="character" w:styleId="ConstantTok" w:customStyle="1">
    <w:name w:val="ConstantTok"/>
    <w:basedOn w:val="VerbatimChar"/>
    <w:rPr>
      <w:rFonts w:ascii="Consolas" w:hAnsi="Consolas"/>
      <w:color w:val="880000"/>
      <w:sz w:val="20"/>
    </w:rPr>
  </w:style>
  <w:style w:type="character" w:styleId="CharTok" w:customStyle="1">
    <w:name w:val="CharTok"/>
    <w:basedOn w:val="VerbatimChar"/>
    <w:rPr>
      <w:rFonts w:ascii="Consolas" w:hAnsi="Consolas"/>
      <w:color w:val="4070A0"/>
      <w:sz w:val="20"/>
    </w:rPr>
  </w:style>
  <w:style w:type="character" w:styleId="SpecialCharTok" w:customStyle="1">
    <w:name w:val="SpecialCharTok"/>
    <w:basedOn w:val="VerbatimChar"/>
    <w:rPr>
      <w:rFonts w:ascii="Consolas" w:hAnsi="Consolas"/>
      <w:color w:val="4070A0"/>
      <w:sz w:val="20"/>
    </w:rPr>
  </w:style>
  <w:style w:type="character" w:styleId="StringTok" w:customStyle="1">
    <w:name w:val="StringTok"/>
    <w:basedOn w:val="VerbatimChar"/>
    <w:rPr>
      <w:rFonts w:ascii="Consolas" w:hAnsi="Consolas"/>
      <w:color w:val="4070A0"/>
      <w:sz w:val="20"/>
    </w:rPr>
  </w:style>
  <w:style w:type="character" w:styleId="VerbatimStringTok" w:customStyle="1">
    <w:name w:val="VerbatimStringTok"/>
    <w:basedOn w:val="VerbatimChar"/>
    <w:rPr>
      <w:rFonts w:ascii="Consolas" w:hAnsi="Consolas"/>
      <w:color w:val="4070A0"/>
      <w:sz w:val="20"/>
    </w:rPr>
  </w:style>
  <w:style w:type="character" w:styleId="SpecialStringTok" w:customStyle="1">
    <w:name w:val="SpecialStringTok"/>
    <w:basedOn w:val="VerbatimChar"/>
    <w:rPr>
      <w:rFonts w:ascii="Consolas" w:hAnsi="Consolas"/>
      <w:color w:val="BB6688"/>
      <w:sz w:val="20"/>
    </w:rPr>
  </w:style>
  <w:style w:type="character" w:styleId="ImportTok" w:customStyle="1">
    <w:name w:val="ImportTok"/>
    <w:basedOn w:val="VerbatimChar"/>
    <w:rPr>
      <w:rFonts w:ascii="Consolas" w:hAnsi="Consolas"/>
      <w:color w:val="444444"/>
      <w:sz w:val="20"/>
    </w:rPr>
  </w:style>
  <w:style w:type="character" w:styleId="CommentTok" w:customStyle="1">
    <w:name w:val="CommentTok"/>
    <w:basedOn w:val="VerbatimChar"/>
    <w:rPr>
      <w:rFonts w:ascii="Consolas" w:hAnsi="Consolas"/>
      <w:i/>
      <w:color w:val="60A0B0"/>
      <w:sz w:val="20"/>
    </w:rPr>
  </w:style>
  <w:style w:type="character" w:styleId="DocumentationTok" w:customStyle="1">
    <w:name w:val="DocumentationTok"/>
    <w:basedOn w:val="VerbatimChar"/>
    <w:rPr>
      <w:rFonts w:ascii="Consolas" w:hAnsi="Consolas"/>
      <w:i/>
      <w:color w:val="BA2121"/>
      <w:sz w:val="20"/>
    </w:rPr>
  </w:style>
  <w:style w:type="character" w:styleId="AnnotationTok" w:customStyle="1">
    <w:name w:val="AnnotationTok"/>
    <w:basedOn w:val="VerbatimChar"/>
    <w:rPr>
      <w:rFonts w:ascii="Consolas" w:hAnsi="Consolas"/>
      <w:b/>
      <w:i/>
      <w:color w:val="60A0B0"/>
      <w:sz w:val="20"/>
    </w:rPr>
  </w:style>
  <w:style w:type="character" w:styleId="CommentVarTok" w:customStyle="1">
    <w:name w:val="CommentVarTok"/>
    <w:basedOn w:val="VerbatimChar"/>
    <w:rPr>
      <w:rFonts w:ascii="Consolas" w:hAnsi="Consolas"/>
      <w:b/>
      <w:i/>
      <w:color w:val="60A0B0"/>
      <w:sz w:val="20"/>
    </w:rPr>
  </w:style>
  <w:style w:type="character" w:styleId="OtherTok" w:customStyle="1">
    <w:name w:val="OtherTok"/>
    <w:basedOn w:val="VerbatimChar"/>
    <w:rPr>
      <w:rFonts w:ascii="Consolas" w:hAnsi="Consolas"/>
      <w:color w:val="007020"/>
      <w:sz w:val="20"/>
    </w:rPr>
  </w:style>
  <w:style w:type="character" w:styleId="FunctionTok" w:customStyle="1">
    <w:name w:val="FunctionTok"/>
    <w:basedOn w:val="VerbatimChar"/>
    <w:rPr>
      <w:rFonts w:ascii="Consolas" w:hAnsi="Consolas"/>
      <w:color w:val="06287E"/>
      <w:sz w:val="20"/>
    </w:rPr>
  </w:style>
  <w:style w:type="character" w:styleId="VariableTok" w:customStyle="1">
    <w:name w:val="VariableTok"/>
    <w:basedOn w:val="VerbatimChar"/>
    <w:rPr>
      <w:rFonts w:ascii="Consolas" w:hAnsi="Consolas"/>
      <w:color w:val="19177C"/>
      <w:sz w:val="20"/>
    </w:rPr>
  </w:style>
  <w:style w:type="character" w:styleId="ControlFlowTok" w:customStyle="1">
    <w:name w:val="ControlFlowTok"/>
    <w:basedOn w:val="VerbatimChar"/>
    <w:rPr>
      <w:rFonts w:ascii="Consolas" w:hAnsi="Consolas"/>
      <w:b/>
      <w:color w:val="007020"/>
      <w:sz w:val="20"/>
    </w:rPr>
  </w:style>
  <w:style w:type="character" w:styleId="OperatorTok" w:customStyle="1">
    <w:name w:val="OperatorTok"/>
    <w:basedOn w:val="VerbatimChar"/>
    <w:rPr>
      <w:rFonts w:ascii="Consolas" w:hAnsi="Consolas"/>
      <w:color w:val="666666"/>
      <w:sz w:val="20"/>
    </w:rPr>
  </w:style>
  <w:style w:type="character" w:styleId="BuiltInTok" w:customStyle="1">
    <w:name w:val="BuiltInTok"/>
    <w:basedOn w:val="VerbatimChar"/>
    <w:rPr>
      <w:rFonts w:ascii="Consolas" w:hAnsi="Consolas"/>
      <w:color w:val="444444"/>
      <w:sz w:val="20"/>
    </w:rPr>
  </w:style>
  <w:style w:type="character" w:styleId="ExtensionTok" w:customStyle="1">
    <w:name w:val="ExtensionTok"/>
    <w:basedOn w:val="VerbatimChar"/>
    <w:rPr>
      <w:rFonts w:ascii="Consolas" w:hAnsi="Consolas"/>
      <w:color w:val="444444"/>
      <w:sz w:val="20"/>
    </w:rPr>
  </w:style>
  <w:style w:type="character" w:styleId="PreprocessorTok" w:customStyle="1">
    <w:name w:val="PreprocessorTok"/>
    <w:basedOn w:val="VerbatimChar"/>
    <w:rPr>
      <w:rFonts w:ascii="Consolas" w:hAnsi="Consolas"/>
      <w:color w:val="BC7A00"/>
      <w:sz w:val="20"/>
    </w:rPr>
  </w:style>
  <w:style w:type="character" w:styleId="AttributeTok" w:customStyle="1">
    <w:name w:val="AttributeTok"/>
    <w:basedOn w:val="VerbatimChar"/>
    <w:rPr>
      <w:rFonts w:ascii="Consolas" w:hAnsi="Consolas"/>
      <w:color w:val="7D9029"/>
      <w:sz w:val="20"/>
    </w:rPr>
  </w:style>
  <w:style w:type="character" w:styleId="RegionMarkerTok" w:customStyle="1">
    <w:name w:val="RegionMarkerTok"/>
    <w:basedOn w:val="VerbatimChar"/>
    <w:rPr>
      <w:rFonts w:ascii="Consolas" w:hAnsi="Consolas"/>
      <w:color w:val="444444"/>
      <w:sz w:val="20"/>
    </w:rPr>
  </w:style>
  <w:style w:type="character" w:styleId="InformationTok" w:customStyle="1">
    <w:name w:val="InformationTok"/>
    <w:basedOn w:val="VerbatimChar"/>
    <w:rPr>
      <w:rFonts w:ascii="Consolas" w:hAnsi="Consolas"/>
      <w:b/>
      <w:i/>
      <w:color w:val="60A0B0"/>
      <w:sz w:val="20"/>
    </w:rPr>
  </w:style>
  <w:style w:type="character" w:styleId="WarningTok" w:customStyle="1">
    <w:name w:val="WarningTok"/>
    <w:basedOn w:val="VerbatimChar"/>
    <w:rPr>
      <w:rFonts w:ascii="Consolas" w:hAnsi="Consolas"/>
      <w:b/>
      <w:i/>
      <w:color w:val="60A0B0"/>
      <w:sz w:val="20"/>
    </w:rPr>
  </w:style>
  <w:style w:type="character" w:styleId="AlertTok" w:customStyle="1">
    <w:name w:val="AlertTok"/>
    <w:basedOn w:val="VerbatimChar"/>
    <w:rPr>
      <w:rFonts w:ascii="Consolas" w:hAnsi="Consolas"/>
      <w:b/>
      <w:color w:val="FF0000"/>
      <w:sz w:val="20"/>
    </w:rPr>
  </w:style>
  <w:style w:type="character" w:styleId="ErrorTok" w:customStyle="1">
    <w:name w:val="ErrorTok"/>
    <w:basedOn w:val="VerbatimChar"/>
    <w:rPr>
      <w:rFonts w:ascii="Consolas" w:hAnsi="Consolas"/>
      <w:b/>
      <w:color w:val="FF0000"/>
      <w:sz w:val="20"/>
    </w:rPr>
  </w:style>
  <w:style w:type="character" w:styleId="NormalTok" w:customStyle="1">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hAnsiTheme="minorHAnsi" w:eastAsiaTheme="minorEastAsia"/>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hAnsiTheme="minorHAnsi" w:eastAsiaTheme="minorEastAsia"/>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hAnsiTheme="minorHAnsi" w:eastAsiaTheme="minorEastAsia"/>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hAnsiTheme="minorHAnsi" w:eastAsiaTheme="minorEastAsia"/>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hAnsiTheme="minorHAnsi" w:eastAsiaTheme="minorEastAsia"/>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hAnsiTheme="minorHAnsi" w:eastAsiaTheme="minorEastAsia"/>
      <w:color w:val="auto"/>
      <w:sz w:val="22"/>
      <w:szCs w:val="22"/>
    </w:rPr>
  </w:style>
  <w:style w:type="character" w:styleId="UnresolvedMention">
    <w:name w:val="Unresolved Mention"/>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character" w:styleId="HTMLCode">
    <w:name w:val="HTML Code"/>
    <w:basedOn w:val="DefaultParagraphFont"/>
    <w:uiPriority w:val="99"/>
    <w:semiHidden/>
    <w:unhideWhenUsed/>
    <w:rsid w:val="00DD1A7D"/>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rsid w:val="001D0324"/>
    <w:rPr>
      <w:rFonts w:ascii="Arial" w:hAnsi="Arial" w:eastAsiaTheme="majorEastAsia"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hAnsi="Times New Roman" w:eastAsia="Times New Roman" w:cs="Times New Roman"/>
      <w:color w:val="auto"/>
      <w:sz w:val="24"/>
    </w:rPr>
  </w:style>
  <w:style w:type="paragraph" w:styleId="AppendixHeading1" w:customStyle="1">
    <w:name w:val="Appendix Heading 1"/>
    <w:basedOn w:val="Heading1"/>
    <w:next w:val="BodyText"/>
    <w:link w:val="AppendixHeading1Char"/>
    <w:qFormat/>
    <w:rsid w:val="00D96D6F"/>
    <w:pPr>
      <w:pageBreakBefore/>
      <w:numPr>
        <w:numId w:val="20"/>
      </w:numPr>
    </w:pPr>
  </w:style>
  <w:style w:type="character" w:styleId="AppendixHeading1Char" w:customStyle="1">
    <w:name w:val="Appendix Heading 1 Char"/>
    <w:basedOn w:val="Heading1Char"/>
    <w:link w:val="AppendixHeading1"/>
    <w:rsid w:val="00BF5A6C"/>
    <w:rPr>
      <w:rFonts w:ascii="Arial" w:hAnsi="Arial" w:eastAsiaTheme="majorEastAsia" w:cstheme="majorBidi"/>
      <w:b/>
      <w:bCs/>
      <w:color w:val="444444"/>
      <w:sz w:val="36"/>
      <w:szCs w:val="32"/>
    </w:rPr>
  </w:style>
  <w:style w:type="paragraph" w:styleId="AppendixHeading2" w:customStyle="1">
    <w:name w:val="Appendix Heading 2"/>
    <w:basedOn w:val="Heading2"/>
    <w:next w:val="BodyText"/>
    <w:link w:val="AppendixHeading2Char"/>
    <w:qFormat/>
    <w:rsid w:val="00D96D6F"/>
    <w:pPr>
      <w:numPr>
        <w:numId w:val="20"/>
      </w:numPr>
    </w:pPr>
  </w:style>
  <w:style w:type="character" w:styleId="Heading2Char" w:customStyle="1">
    <w:name w:val="Heading 2 Char"/>
    <w:basedOn w:val="DefaultParagraphFont"/>
    <w:link w:val="Heading2"/>
    <w:uiPriority w:val="9"/>
    <w:rsid w:val="00BF5A6C"/>
    <w:rPr>
      <w:rFonts w:ascii="Arial" w:hAnsi="Arial" w:eastAsiaTheme="majorEastAsia" w:cstheme="majorBidi"/>
      <w:b/>
      <w:bCs/>
      <w:color w:val="444444"/>
      <w:sz w:val="27"/>
      <w:szCs w:val="32"/>
    </w:rPr>
  </w:style>
  <w:style w:type="character" w:styleId="AppendixHeading2Char" w:customStyle="1">
    <w:name w:val="Appendix Heading 2 Char"/>
    <w:basedOn w:val="Heading2Char"/>
    <w:link w:val="AppendixHeading2"/>
    <w:rsid w:val="00BF5A6C"/>
    <w:rPr>
      <w:rFonts w:ascii="Arial" w:hAnsi="Arial" w:eastAsiaTheme="majorEastAsia" w:cstheme="majorBidi"/>
      <w:b/>
      <w:bCs/>
      <w:color w:val="444444"/>
      <w:sz w:val="27"/>
      <w:szCs w:val="32"/>
    </w:rPr>
  </w:style>
  <w:style w:type="paragraph" w:styleId="a3" w:customStyle="1">
    <w:name w:val="a3"/>
    <w:basedOn w:val="Normal"/>
    <w:rsid w:val="00BF5A6C"/>
  </w:style>
  <w:style w:type="paragraph" w:styleId="a4" w:customStyle="1">
    <w:name w:val="a4"/>
    <w:basedOn w:val="Normal"/>
    <w:link w:val="a4Char"/>
    <w:rsid w:val="00BF5A6C"/>
    <w:pPr>
      <w:numPr>
        <w:ilvl w:val="3"/>
        <w:numId w:val="20"/>
      </w:numPr>
    </w:pPr>
  </w:style>
  <w:style w:type="paragraph" w:styleId="a5" w:customStyle="1">
    <w:name w:val="a5"/>
    <w:basedOn w:val="Normal"/>
    <w:rsid w:val="00BF5A6C"/>
    <w:pPr>
      <w:numPr>
        <w:ilvl w:val="4"/>
        <w:numId w:val="20"/>
      </w:numPr>
    </w:pPr>
  </w:style>
  <w:style w:type="paragraph" w:styleId="a6" w:customStyle="1">
    <w:name w:val="a6"/>
    <w:basedOn w:val="Normal"/>
    <w:rsid w:val="00BF5A6C"/>
    <w:pPr>
      <w:numPr>
        <w:ilvl w:val="5"/>
        <w:numId w:val="20"/>
      </w:numPr>
    </w:pPr>
  </w:style>
  <w:style w:type="paragraph" w:styleId="AppendixHeading3" w:customStyle="1">
    <w:name w:val="Appendix Heading 3"/>
    <w:basedOn w:val="Heading3"/>
    <w:next w:val="BodyText"/>
    <w:qFormat/>
    <w:rsid w:val="00D768E6"/>
    <w:pPr>
      <w:numPr>
        <w:numId w:val="20"/>
      </w:numPr>
    </w:pPr>
  </w:style>
  <w:style w:type="paragraph" w:styleId="Heading1NoNumbers" w:customStyle="1">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styleId="DocumentMapChar" w:customStyle="1">
    <w:name w:val="Document Map Char"/>
    <w:basedOn w:val="DefaultParagraphFont"/>
    <w:link w:val="DocumentMap"/>
    <w:rsid w:val="00BF72B0"/>
    <w:rPr>
      <w:rFonts w:ascii="Segoe UI" w:hAnsi="Segoe UI" w:cs="Segoe UI"/>
      <w:color w:val="444444"/>
      <w:sz w:val="16"/>
      <w:szCs w:val="16"/>
    </w:rPr>
  </w:style>
  <w:style w:type="paragraph" w:styleId="Note" w:customStyle="1">
    <w:name w:val="Note"/>
    <w:basedOn w:val="BodyText"/>
    <w:link w:val="NoteChar"/>
    <w:qFormat/>
    <w:rsid w:val="00D64321"/>
    <w:pPr>
      <w:ind w:left="720" w:hanging="720"/>
    </w:pPr>
    <w:rPr>
      <w:sz w:val="16"/>
      <w:szCs w:val="20"/>
    </w:rPr>
  </w:style>
  <w:style w:type="paragraph" w:styleId="AppendixHeading4" w:customStyle="1">
    <w:name w:val="Appendix Heading 4"/>
    <w:basedOn w:val="a4"/>
    <w:link w:val="AppendixHeading4Char"/>
    <w:qFormat/>
    <w:rsid w:val="00A86060"/>
  </w:style>
  <w:style w:type="character" w:styleId="NoteChar" w:customStyle="1">
    <w:name w:val="Note Char"/>
    <w:basedOn w:val="BodyTextChar"/>
    <w:link w:val="Note"/>
    <w:rsid w:val="00D64321"/>
    <w:rPr>
      <w:rFonts w:ascii="Arial" w:hAnsi="Arial"/>
      <w:color w:val="444444"/>
      <w:sz w:val="16"/>
      <w:szCs w:val="20"/>
    </w:rPr>
  </w:style>
  <w:style w:type="character" w:styleId="a4Char" w:customStyle="1">
    <w:name w:val="a4 Char"/>
    <w:basedOn w:val="DefaultParagraphFont"/>
    <w:link w:val="a4"/>
    <w:rsid w:val="00A86060"/>
    <w:rPr>
      <w:rFonts w:ascii="Arial" w:hAnsi="Arial"/>
      <w:color w:val="444444"/>
      <w:sz w:val="20"/>
    </w:rPr>
  </w:style>
  <w:style w:type="character" w:styleId="AppendixHeading4Char" w:customStyle="1">
    <w:name w:val="Appendix Heading 4 Char"/>
    <w:basedOn w:val="a4Char"/>
    <w:link w:val="AppendixHeading4"/>
    <w:rsid w:val="00A86060"/>
    <w:rPr>
      <w:rFonts w:ascii="Arial" w:hAnsi="Arial"/>
      <w:color w:val="444444"/>
      <w:sz w:val="20"/>
    </w:rPr>
  </w:style>
  <w:style w:type="character" w:styleId="Heading3Char" w:customStyle="1">
    <w:name w:val="Heading 3 Char"/>
    <w:basedOn w:val="DefaultParagraphFont"/>
    <w:link w:val="Heading3"/>
    <w:uiPriority w:val="9"/>
    <w:rsid w:val="001F501B"/>
    <w:rPr>
      <w:rFonts w:ascii="Arial" w:hAnsi="Arial" w:eastAsiaTheme="majorEastAsia" w:cstheme="majorBidi"/>
      <w:b/>
      <w:bCs/>
      <w:color w:val="444444"/>
      <w:szCs w:val="28"/>
    </w:rPr>
  </w:style>
  <w:style w:type="character" w:styleId="Heading4Char" w:customStyle="1">
    <w:name w:val="Heading 4 Char"/>
    <w:basedOn w:val="DefaultParagraphFont"/>
    <w:link w:val="Heading4"/>
    <w:uiPriority w:val="9"/>
    <w:rsid w:val="001F501B"/>
    <w:rPr>
      <w:rFonts w:ascii="Arial" w:hAnsi="Arial" w:eastAsiaTheme="majorEastAsia" w:cstheme="majorBidi"/>
      <w:b/>
      <w:bCs/>
      <w:i/>
      <w:color w:val="444444"/>
      <w:sz w:val="22"/>
    </w:rPr>
  </w:style>
  <w:style w:type="character" w:styleId="PlaceholderText">
    <w:name w:val="Placeholder Text"/>
    <w:basedOn w:val="DefaultParagraphFont"/>
    <w:semiHidden/>
    <w:rsid w:val="00ED10F8"/>
    <w:rPr>
      <w:color w:val="808080"/>
    </w:rPr>
  </w:style>
  <w:style w:type="character" w:styleId="cs1-lock-free" w:customStyle="1">
    <w:name w:val="cs1-lock-free"/>
    <w:basedOn w:val="DefaultParagraphFont"/>
    <w:rsid w:val="002811A8"/>
  </w:style>
  <w:style w:type="paragraph" w:styleId="Ref" w:customStyle="1">
    <w:name w:val="Ref"/>
    <w:basedOn w:val="Normal"/>
    <w:autoRedefine/>
    <w:rsid w:val="00882742"/>
    <w:pPr>
      <w:spacing w:before="40" w:after="40"/>
      <w:ind w:left="2160" w:hanging="1800"/>
    </w:pPr>
    <w:rPr>
      <w:rFonts w:eastAsia="Times New Roman"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36149526">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2073042764">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634914505">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314791811">
      <w:bodyDiv w:val="1"/>
      <w:marLeft w:val="0"/>
      <w:marRight w:val="0"/>
      <w:marTop w:val="0"/>
      <w:marBottom w:val="0"/>
      <w:divBdr>
        <w:top w:val="none" w:sz="0" w:space="0" w:color="auto"/>
        <w:left w:val="none" w:sz="0" w:space="0" w:color="auto"/>
        <w:bottom w:val="none" w:sz="0" w:space="0" w:color="auto"/>
        <w:right w:val="none" w:sz="0" w:space="0" w:color="auto"/>
      </w:divBdr>
    </w:div>
    <w:div w:id="1440024290">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sChild>
    </w:div>
    <w:div w:id="1798334865">
      <w:bodyDiv w:val="1"/>
      <w:marLeft w:val="0"/>
      <w:marRight w:val="0"/>
      <w:marTop w:val="0"/>
      <w:marBottom w:val="0"/>
      <w:divBdr>
        <w:top w:val="none" w:sz="0" w:space="0" w:color="auto"/>
        <w:left w:val="none" w:sz="0" w:space="0" w:color="auto"/>
        <w:bottom w:val="none" w:sz="0" w:space="0" w:color="auto"/>
        <w:right w:val="none" w:sz="0" w:space="0" w:color="auto"/>
      </w:divBdr>
    </w:div>
    <w:div w:id="1838838023">
      <w:bodyDiv w:val="1"/>
      <w:marLeft w:val="0"/>
      <w:marRight w:val="0"/>
      <w:marTop w:val="0"/>
      <w:marBottom w:val="0"/>
      <w:divBdr>
        <w:top w:val="none" w:sz="0" w:space="0" w:color="auto"/>
        <w:left w:val="none" w:sz="0" w:space="0" w:color="auto"/>
        <w:bottom w:val="none" w:sz="0" w:space="0" w:color="auto"/>
        <w:right w:val="none" w:sz="0" w:space="0" w:color="auto"/>
      </w:divBdr>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3275041">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4.xml" Id="rId26" /><Relationship Type="http://schemas.openxmlformats.org/officeDocument/2006/relationships/header" Target="header2.xml" Id="rId21" /><Relationship Type="http://schemas.openxmlformats.org/officeDocument/2006/relationships/hyperlink" Target="https://www.iana.org/assignments/media-types/media-types.xhtml" TargetMode="External" Id="rId34" /><Relationship Type="http://schemas.openxmlformats.org/officeDocument/2006/relationships/hyperlink" Target="https://www.oasis-open.org/committees/download.php/16782/wss-v1.1-spec-os-UsernameTokenProfile.pdf" TargetMode="External" Id="rId42" /><Relationship Type="http://schemas.openxmlformats.org/officeDocument/2006/relationships/hyperlink" Target="http://www.w3.org/TR/soap12-part1/" TargetMode="External" Id="rId47" /><Relationship Type="http://schemas.openxmlformats.org/officeDocument/2006/relationships/hyperlink" Target="http://www.openoandm.org/ws-isbm/1.1/yaml/channel_management_service.yml" TargetMode="External" Id="rId50" /><Relationship Type="http://schemas.openxmlformats.org/officeDocument/2006/relationships/hyperlink" Target="http://www.openoandm.org/ws-isbm/1.1/wsdl/NotificationService.wsdl" TargetMode="External" Id="rId55" /><Relationship Type="http://schemas.openxmlformats.org/officeDocument/2006/relationships/hyperlink" Target="http://www.openoandm.org/ws-isbm/1.1/wsdl/NotificationService.wsdl" TargetMode="External" Id="rId63" /><Relationship Type="http://schemas.openxmlformats.org/officeDocument/2006/relationships/hyperlink" Target="http://www.openoandm.org/isbm/2.0/openapi/notification_service.yml" TargetMode="External" Id="rId68" /><Relationship Type="http://schemas.openxmlformats.org/officeDocument/2006/relationships/hyperlink" Target="http://www.openoandm.org/isbm/2.0/openapi/consumer_request_service.yml" TargetMode="External" Id="rId76" /><Relationship Type="http://schemas.openxmlformats.org/officeDocument/2006/relationships/image" Target="media/image5.png" Id="rId84" /><Relationship Type="http://schemas.openxmlformats.org/officeDocument/2006/relationships/hyperlink" Target="http://www.w3.org/TR/xpath" TargetMode="External" Id="rId89" /><Relationship Type="http://schemas.openxmlformats.org/officeDocument/2006/relationships/theme" Target="theme/theme1.xml" Id="rId97" /><Relationship Type="http://schemas.openxmlformats.org/officeDocument/2006/relationships/styles" Target="styles.xml" Id="rId7" /><Relationship Type="http://schemas.openxmlformats.org/officeDocument/2006/relationships/hyperlink" Target="http://www.openoandm.org/isbm/2.0/openapi/provider_publication_service.json" TargetMode="External" Id="rId71" /><Relationship Type="http://schemas.openxmlformats.org/officeDocument/2006/relationships/hyperlink" Target="https://goessner.net/articles/JsonPath/" TargetMode="External" Id="rId92" /><Relationship Type="http://schemas.openxmlformats.org/officeDocument/2006/relationships/customXml" Target="../customXml/item2.xml" Id="rId2" /><Relationship Type="http://schemas.microsoft.com/office/2016/09/relationships/commentsIds" Target="commentsIds.xml" Id="rId16" /><Relationship Type="http://schemas.openxmlformats.org/officeDocument/2006/relationships/hyperlink" Target="http://www.ietf.org/rfc/rfc2119.txt" TargetMode="External" Id="rId29" /><Relationship Type="http://schemas.openxmlformats.org/officeDocument/2006/relationships/endnotes" Target="endnotes.xml" Id="rId11" /><Relationship Type="http://schemas.openxmlformats.org/officeDocument/2006/relationships/footer" Target="footer3.xml" Id="rId24" /><Relationship Type="http://schemas.openxmlformats.org/officeDocument/2006/relationships/hyperlink" Target="https://www.iana.org/assignments/media-types/media-types.xhtml" TargetMode="External" Id="rId32" /><Relationship Type="http://schemas.openxmlformats.org/officeDocument/2006/relationships/hyperlink" Target="http://server/channels/encoded%2Fchannel%2FURI'" TargetMode="External" Id="rId37" /><Relationship Type="http://schemas.openxmlformats.org/officeDocument/2006/relationships/hyperlink" Target="http://docs.oasis-open.org/wsfed/federation/v1.2/os/ws-federation-1.2-spec-os.html" TargetMode="External" Id="rId40" /><Relationship Type="http://schemas.openxmlformats.org/officeDocument/2006/relationships/hyperlink" Target="https://tools.ietf.org/html/rfc7235" TargetMode="External" Id="rId45" /><Relationship Type="http://schemas.openxmlformats.org/officeDocument/2006/relationships/hyperlink" Target="http://www.openoandm.org/ws-isbm/1.1/wsdl/NotificationService.wsdl" TargetMode="External" Id="rId53" /><Relationship Type="http://schemas.openxmlformats.org/officeDocument/2006/relationships/hyperlink" Target="http://www.openoandm.org/ws-isbm/1.1/yaml/notification_service.yml" TargetMode="External" Id="rId58" /><Relationship Type="http://schemas.openxmlformats.org/officeDocument/2006/relationships/hyperlink" Target="http://www.openoandm.org/isbm/2.0/openapi/channel_management_service.yml" TargetMode="External" Id="rId66" /><Relationship Type="http://schemas.openxmlformats.org/officeDocument/2006/relationships/hyperlink" Target="http://www.openoandm.org/isbm/2.0/openapi/provider_request_service.yml" TargetMode="External" Id="rId74" /><Relationship Type="http://schemas.openxmlformats.org/officeDocument/2006/relationships/hyperlink" Target="http://www.openoandm.org/isbm/2.0/wsdl/NotificationService.wsdl" TargetMode="External" Id="rId79" /><Relationship Type="http://schemas.openxmlformats.org/officeDocument/2006/relationships/hyperlink" Target="http://www.w3.org/TR/xpath/" TargetMode="External" Id="rId87" /><Relationship Type="http://schemas.openxmlformats.org/officeDocument/2006/relationships/customXml" Target="../customXml/item5.xml" Id="rId5" /><Relationship Type="http://schemas.openxmlformats.org/officeDocument/2006/relationships/hyperlink" Target="http://www.openoandm.org/ws-isbm/1.1/yaml/notification_service.yml" TargetMode="External" Id="rId61" /><Relationship Type="http://schemas.openxmlformats.org/officeDocument/2006/relationships/hyperlink" Target="http://www.openoandm.org/isbm/2.0/wsdl/ProviderRequestService.wsdl" TargetMode="External" Id="rId82" /><Relationship Type="http://schemas.openxmlformats.org/officeDocument/2006/relationships/hyperlink" Target="http://www.w3.org/TR/wsdl" TargetMode="External" Id="rId90" /><Relationship Type="http://schemas.openxmlformats.org/officeDocument/2006/relationships/fontTable" Target="fontTable.xml" Id="rId95" /><Relationship Type="http://schemas.openxmlformats.org/officeDocument/2006/relationships/hyperlink" Target="http://www.mimosa.org/policy-charters/mimosa-license-agreement/" TargetMode="External" Id="rId19" /><Relationship Type="http://schemas.openxmlformats.org/officeDocument/2006/relationships/comments" Target="comments.xml" Id="rId14" /><Relationship Type="http://schemas.openxmlformats.org/officeDocument/2006/relationships/footer" Target="footer1.xml" Id="rId22" /><Relationship Type="http://schemas.openxmlformats.org/officeDocument/2006/relationships/hyperlink" Target="http://www.iso.org/obp" TargetMode="External" Id="rId27" /><Relationship Type="http://schemas.openxmlformats.org/officeDocument/2006/relationships/hyperlink" Target="http://www.openoandm.org/ws-isbm/" TargetMode="External" Id="rId30" /><Relationship Type="http://schemas.openxmlformats.org/officeDocument/2006/relationships/hyperlink" Target="https://www.iana.org/assignments/http-parameters/http-parameters.xhtml" TargetMode="External" Id="rId35" /><Relationship Type="http://schemas.openxmlformats.org/officeDocument/2006/relationships/hyperlink" Target="http://www.openoandm.org/ws-isbm/1.0/ws-isbm.html" TargetMode="External" Id="rId43" /><Relationship Type="http://schemas.openxmlformats.org/officeDocument/2006/relationships/hyperlink" Target="https://goessner.net/articles/JsonPath/" TargetMode="External" Id="rId48" /><Relationship Type="http://schemas.openxmlformats.org/officeDocument/2006/relationships/hyperlink" Target="http://www.openoandm.org/ws-isbm/1.1/yaml/notification_service.yml" TargetMode="External" Id="rId56" /><Relationship Type="http://schemas.openxmlformats.org/officeDocument/2006/relationships/hyperlink" Target="http://www.openoandm.org/ws-isbm/1.1/yaml/notification_service.yml" TargetMode="External" Id="rId64" /><Relationship Type="http://schemas.openxmlformats.org/officeDocument/2006/relationships/hyperlink" Target="http://www.openoandm.org/isbm/2.0/openapi/notification_service.json" TargetMode="External" Id="rId69" /><Relationship Type="http://schemas.openxmlformats.org/officeDocument/2006/relationships/hyperlink" Target="http://www.openoandm.org/isbm/2.0/openapi/consumer_request_service.json" TargetMode="External" Id="rId77" /><Relationship Type="http://schemas.openxmlformats.org/officeDocument/2006/relationships/settings" Target="settings.xml" Id="rId8" /><Relationship Type="http://schemas.openxmlformats.org/officeDocument/2006/relationships/hyperlink" Target="https://www.w3.org/Protocols/rfc2616/rfc2616-sec10.html" TargetMode="External" Id="rId51" /><Relationship Type="http://schemas.openxmlformats.org/officeDocument/2006/relationships/hyperlink" Target="http://www.openoandm.org/isbm/2.0/openapi/consumer_publication_service.yml" TargetMode="External" Id="rId72" /><Relationship Type="http://schemas.openxmlformats.org/officeDocument/2006/relationships/hyperlink" Target="http://www.openoandm.org/isbm/2.0/wsdl/ProviderPublicationService.wsdl" TargetMode="External" Id="rId80" /><Relationship Type="http://schemas.openxmlformats.org/officeDocument/2006/relationships/image" Target="media/image6.png" Id="rId85" /><Relationship Type="http://schemas.openxmlformats.org/officeDocument/2006/relationships/header" Target="header4.xml" Id="rId93"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hyperlink" Target="http://www.mimosa.org/contact" TargetMode="External" Id="rId17" /><Relationship Type="http://schemas.openxmlformats.org/officeDocument/2006/relationships/header" Target="header3.xml" Id="rId25" /><Relationship Type="http://schemas.openxmlformats.org/officeDocument/2006/relationships/hyperlink" Target="https://www.iana.org/assignments/media-types/media-types.xhtml" TargetMode="External" Id="rId33" /><Relationship Type="http://schemas.openxmlformats.org/officeDocument/2006/relationships/hyperlink" Target="http://example.com/" TargetMode="External" Id="rId38" /><Relationship Type="http://schemas.openxmlformats.org/officeDocument/2006/relationships/hyperlink" Target="http://www.w3.org/TR/soap11/" TargetMode="External" Id="rId46" /><Relationship Type="http://schemas.openxmlformats.org/officeDocument/2006/relationships/hyperlink" Target="http://www.openoandm.org/ws-isbm/1.0/ws-isbm.html" TargetMode="External" Id="rId59" /><Relationship Type="http://schemas.openxmlformats.org/officeDocument/2006/relationships/hyperlink" Target="http://www.openoandm.org/isbm/2.0/openapi/channel_management_service.json" TargetMode="External" Id="rId67" /><Relationship Type="http://schemas.openxmlformats.org/officeDocument/2006/relationships/header" Target="header1.xml" Id="rId20" /><Relationship Type="http://schemas.openxmlformats.org/officeDocument/2006/relationships/hyperlink" Target="http://oauth.net/" TargetMode="External" Id="rId41" /><Relationship Type="http://schemas.openxmlformats.org/officeDocument/2006/relationships/hyperlink" Target="http://www.openoandm.org/ws-isbm/1.1/yaml/notification_service.yml" TargetMode="External" Id="rId54" /><Relationship Type="http://schemas.openxmlformats.org/officeDocument/2006/relationships/hyperlink" Target="http://www.openoandm.org/ws-isbm/1.0/ws-isbm.html" TargetMode="External" Id="rId62" /><Relationship Type="http://schemas.openxmlformats.org/officeDocument/2006/relationships/hyperlink" Target="http://www.openoandm.org/isbm/2.0/openapi/provider_publication_service.yml" TargetMode="External" Id="rId70" /><Relationship Type="http://schemas.openxmlformats.org/officeDocument/2006/relationships/hyperlink" Target="http://www.openoandm.org/isbm/2.0/openapi/provider_request_service.json" TargetMode="External" Id="rId75" /><Relationship Type="http://schemas.openxmlformats.org/officeDocument/2006/relationships/hyperlink" Target="http://www.openoandm.org/isbm/2.0/wsdl/ConsumerRequestService.wsdl" TargetMode="External" Id="rId83" /><Relationship Type="http://schemas.openxmlformats.org/officeDocument/2006/relationships/hyperlink" Target="http://www.w3.org/TR/xpath/" TargetMode="External" Id="rId88" /><Relationship Type="http://schemas.openxmlformats.org/officeDocument/2006/relationships/hyperlink" Target="https://github.com/OAI/OpenAPISpecification/blob/master/versions/3.0.2.md" TargetMode="External" Id="rId91" /><Relationship Type="http://schemas.microsoft.com/office/2011/relationships/people" Target="people.xml" Id="rId96" /><Relationship Type="http://schemas.openxmlformats.org/officeDocument/2006/relationships/customXml" Target="../customXml/item1.xml" Id="rId1" /><Relationship Type="http://schemas.openxmlformats.org/officeDocument/2006/relationships/numbering" Target="numbering.xml" Id="rId6" /><Relationship Type="http://schemas.microsoft.com/office/2011/relationships/commentsExtended" Target="commentsExtended.xml" Id="rId15" /><Relationship Type="http://schemas.openxmlformats.org/officeDocument/2006/relationships/footer" Target="footer2.xml" Id="rId23" /><Relationship Type="http://schemas.openxmlformats.org/officeDocument/2006/relationships/hyperlink" Target="http://www.electropedia.org/" TargetMode="External" Id="rId28" /><Relationship Type="http://schemas.openxmlformats.org/officeDocument/2006/relationships/hyperlink" Target="https://www.iana.org/assignments/media-types/media-types.xhtml" TargetMode="External" Id="rId36" /><Relationship Type="http://schemas.openxmlformats.org/officeDocument/2006/relationships/hyperlink" Target="http://www.openoandm.org/ws-isbm/1.1/wsdl/ChannelManagementService.wsdl" TargetMode="External" Id="rId49" /><Relationship Type="http://schemas.openxmlformats.org/officeDocument/2006/relationships/hyperlink" Target="http://www.openoandm.org/ws-isbm/1.1/wsdl/NotificationService.wsdl" TargetMode="External" Id="rId57" /><Relationship Type="http://schemas.openxmlformats.org/officeDocument/2006/relationships/footnotes" Target="footnotes.xml" Id="rId10" /><Relationship Type="http://schemas.openxmlformats.org/officeDocument/2006/relationships/hyperlink" Target="http://www.openoandm.org/ws-isbm/rest/" TargetMode="External" Id="rId31" /><Relationship Type="http://schemas.openxmlformats.org/officeDocument/2006/relationships/hyperlink" Target="http://www.openoandm.org/ws-isbm/1.0/ws-isbm.html" TargetMode="External" Id="rId44" /><Relationship Type="http://schemas.openxmlformats.org/officeDocument/2006/relationships/hyperlink" Target="https://www.w3.org/Protocols/rfc2616/rfc2616-sec10.html" TargetMode="External" Id="rId52" /><Relationship Type="http://schemas.openxmlformats.org/officeDocument/2006/relationships/hyperlink" Target="http://www.openoandm.org/ws-isbm/1.1/wsdl/NotificationService.wsdl" TargetMode="External" Id="rId60" /><Relationship Type="http://schemas.openxmlformats.org/officeDocument/2006/relationships/hyperlink" Target="http://www.openoandm.org/ws-isbm/1.0/ws-isbm.html" TargetMode="External" Id="rId65" /><Relationship Type="http://schemas.openxmlformats.org/officeDocument/2006/relationships/hyperlink" Target="http://www.openoandm.org/isbm/2.0/openapi/consumer_publication_service.json" TargetMode="External" Id="rId73" /><Relationship Type="http://schemas.openxmlformats.org/officeDocument/2006/relationships/hyperlink" Target="http://www.openoandm.org/isbm/2.0/openapi/isbm_complete.yml" TargetMode="External" Id="rId78" /><Relationship Type="http://schemas.openxmlformats.org/officeDocument/2006/relationships/hyperlink" Target="http://www.openoandm.org/isbm/2.0/wsdl/ConsumerPublicationService.wsdl" TargetMode="External" Id="rId81" /><Relationship Type="http://schemas.openxmlformats.org/officeDocument/2006/relationships/image" Target="media/image7.png" Id="rId86" /><Relationship Type="http://schemas.openxmlformats.org/officeDocument/2006/relationships/footer" Target="footer5.xml" Id="rId94"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png" Id="rId13" /><Relationship Type="http://schemas.openxmlformats.org/officeDocument/2006/relationships/hyperlink" Target="http://www.mimosa.org/policy-charters/mimosa-intellectual-property-rights-policy/" TargetMode="External" Id="rId18" /><Relationship Type="http://schemas.openxmlformats.org/officeDocument/2006/relationships/hyperlink" Target="http://saml.xml.org/saml-specifications" TargetMode="External" Id="rId39" /><Relationship Type="http://schemas.openxmlformats.org/officeDocument/2006/relationships/glossaryDocument" Target="/word/glossary/document.xml" Id="Rf44e9b4740414163"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footer5.xml.rels><?xml version="1.0" encoding="UTF-8" standalone="yes"?>
<Relationships xmlns="http://schemas.openxmlformats.org/package/2006/relationships"><Relationship Id="rId1" Type="http://schemas.openxmlformats.org/officeDocument/2006/relationships/image" Target="media/image4.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dfefbf2-f2b4-41ec-a9fb-4b98e0eef1f3}"/>
      </w:docPartPr>
      <w:docPartBody>
        <w:p w14:paraId="3274A27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6" ma:contentTypeDescription="Create a new document." ma:contentTypeScope="" ma:versionID="72932c44100b81a3c04966c032ad8109">
  <xsd:schema xmlns:xsd="http://www.w3.org/2001/XMLSchema" xmlns:xs="http://www.w3.org/2001/XMLSchema" xmlns:p="http://schemas.microsoft.com/office/2006/metadata/properties" xmlns:ns2="d5001c0b-fee8-4e64-a2dd-2e480451e181" targetNamespace="http://schemas.microsoft.com/office/2006/metadata/properties" ma:root="true" ma:fieldsID="099ec04cc925c858106e3106b4fd59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3.xml><?xml version="1.0" encoding="utf-8"?>
<ds:datastoreItem xmlns:ds="http://schemas.openxmlformats.org/officeDocument/2006/customXml" ds:itemID="{3FA7F1B4-F02E-43BA-AAAE-D152D95EC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BA7A138-6A2B-4A32-A195-6CDC6548CF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ISBM 2.0</dc:title>
  <dc:creator>Karamjit Kaur</dc:creator>
  <lastModifiedBy>Matt Selway (Admin)</lastModifiedBy>
  <revision>17</revision>
  <dcterms:created xsi:type="dcterms:W3CDTF">2020-01-07T01:17:00.0000000Z</dcterms:created>
  <dcterms:modified xsi:type="dcterms:W3CDTF">2020-01-07T13:44:13.8483098Z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