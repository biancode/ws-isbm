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07E82324" w:rsidR="00BB172D" w:rsidRDefault="00BB172D" w:rsidP="005018E3">
      <w:pPr>
        <w:pStyle w:val="Compact"/>
        <w:tabs>
          <w:tab w:val="right" w:pos="10065"/>
        </w:tabs>
        <w:ind w:left="720" w:hanging="720"/>
      </w:pPr>
      <w:bookmarkStart w:id="0" w:name="_GoBack"/>
      <w:bookmarkEnd w:id="0"/>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1"/>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commentRangeStart w:id="1"/>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commentRangeEnd w:id="1"/>
      <w:r w:rsidR="00BB0505">
        <w:rPr>
          <w:rStyle w:val="CommentReference"/>
        </w:rPr>
        <w:commentReference w:id="1"/>
      </w:r>
    </w:p>
    <w:p w14:paraId="6D0439AB" w14:textId="77777777" w:rsidR="00BB172D" w:rsidRDefault="00BB172D">
      <w:pPr>
        <w:pStyle w:val="Title"/>
      </w:pPr>
    </w:p>
    <w:p w14:paraId="37A69E6C" w14:textId="52C99E0E" w:rsidR="00BB0129" w:rsidRDefault="00F73D6A">
      <w:pPr>
        <w:pStyle w:val="Title"/>
      </w:pPr>
      <w:bookmarkStart w:id="2" w:name="_Hlk25336598"/>
      <w:commentRangeStart w:id="3"/>
      <w:del w:id="4" w:author="Dennis Brandl" w:date="2019-11-25T15:11:00Z">
        <w:r w:rsidDel="0093497B">
          <w:delText>ws-</w:delText>
        </w:r>
        <w:commentRangeEnd w:id="3"/>
        <w:r w:rsidR="00046726" w:rsidDel="0093497B">
          <w:rPr>
            <w:rStyle w:val="CommentReference"/>
            <w:rFonts w:eastAsiaTheme="minorHAnsi" w:cstheme="minorBidi"/>
            <w:b w:val="0"/>
            <w:bCs w:val="0"/>
          </w:rPr>
          <w:commentReference w:id="3"/>
        </w:r>
      </w:del>
      <w:r w:rsidR="00E83E4F">
        <w:t xml:space="preserve">ISBM </w:t>
      </w:r>
      <w:commentRangeStart w:id="5"/>
      <w:commentRangeStart w:id="6"/>
      <w:commentRangeStart w:id="7"/>
      <w:del w:id="8" w:author="Dennis Brandl" w:date="2019-11-25T15:11:00Z">
        <w:r w:rsidR="00E83E4F" w:rsidDel="0093497B">
          <w:delText>1.</w:delText>
        </w:r>
        <w:r w:rsidR="00AB36FF" w:rsidDel="0093497B">
          <w:delText>1</w:delText>
        </w:r>
        <w:commentRangeEnd w:id="5"/>
        <w:r w:rsidR="004F1BD3" w:rsidDel="0093497B">
          <w:rPr>
            <w:rStyle w:val="CommentReference"/>
            <w:rFonts w:eastAsiaTheme="minorHAnsi" w:cstheme="minorBidi"/>
            <w:b w:val="0"/>
            <w:bCs w:val="0"/>
          </w:rPr>
          <w:commentReference w:id="5"/>
        </w:r>
        <w:commentRangeEnd w:id="6"/>
        <w:r w:rsidR="00046726" w:rsidDel="0093497B">
          <w:rPr>
            <w:rStyle w:val="CommentReference"/>
            <w:rFonts w:eastAsiaTheme="minorHAnsi" w:cstheme="minorBidi"/>
            <w:b w:val="0"/>
            <w:bCs w:val="0"/>
          </w:rPr>
          <w:commentReference w:id="6"/>
        </w:r>
        <w:commentRangeEnd w:id="7"/>
        <w:r w:rsidR="003D5749" w:rsidDel="0093497B">
          <w:rPr>
            <w:rStyle w:val="CommentReference"/>
            <w:rFonts w:eastAsiaTheme="minorHAnsi" w:cstheme="minorBidi"/>
            <w:b w:val="0"/>
            <w:bCs w:val="0"/>
          </w:rPr>
          <w:commentReference w:id="7"/>
        </w:r>
      </w:del>
      <w:ins w:id="9" w:author="Dennis Brandl" w:date="2019-11-25T15:11:00Z">
        <w:r w:rsidR="0093497B">
          <w:t>2.0</w:t>
        </w:r>
      </w:ins>
    </w:p>
    <w:p w14:paraId="2F50E6E6" w14:textId="41F6ADB5" w:rsidR="00BB0129" w:rsidRDefault="00F73D6A" w:rsidP="00BB172D">
      <w:pPr>
        <w:pStyle w:val="Subtitle"/>
      </w:pPr>
      <w:bookmarkStart w:id="10" w:name="ws-isbm-1.0"/>
      <w:bookmarkStart w:id="11" w:name="web-service-information-service-bus-mode"/>
      <w:bookmarkEnd w:id="10"/>
      <w:bookmarkEnd w:id="11"/>
      <w:r>
        <w:t xml:space="preserve">Web Service </w:t>
      </w:r>
      <w:r w:rsidR="00E83E4F">
        <w:t>Information Service Bus Model</w:t>
      </w:r>
    </w:p>
    <w:p w14:paraId="71DF5398" w14:textId="77777777" w:rsidR="008F0162" w:rsidRDefault="00E83E4F" w:rsidP="00BB172D">
      <w:pPr>
        <w:pStyle w:val="Subtitle"/>
      </w:pPr>
      <w:bookmarkStart w:id="12" w:name="openom-standard-8-september-2014"/>
      <w:bookmarkEnd w:id="2"/>
      <w:bookmarkEnd w:id="12"/>
      <w:r>
        <w:t xml:space="preserve">OpenO&amp;M Standard </w:t>
      </w:r>
    </w:p>
    <w:p w14:paraId="4DB6E1CA" w14:textId="7057C2F6" w:rsidR="00BB0129" w:rsidRDefault="00E83E4F" w:rsidP="008F0162">
      <w:pPr>
        <w:pStyle w:val="Date"/>
      </w:pPr>
      <w:commentRangeStart w:id="13"/>
      <w:r>
        <w:t>YYYY-MM-DD</w:t>
      </w:r>
      <w:commentRangeEnd w:id="13"/>
      <w:r>
        <w:rPr>
          <w:rStyle w:val="CommentReference"/>
        </w:rPr>
        <w:commentReference w:id="13"/>
      </w:r>
    </w:p>
    <w:p w14:paraId="0E2D0FFF" w14:textId="77777777" w:rsidR="00FE3335" w:rsidRDefault="00FE3335" w:rsidP="00BF5A6C">
      <w:pPr>
        <w:pStyle w:val="BodyText"/>
      </w:pPr>
    </w:p>
    <w:p w14:paraId="45626377" w14:textId="77777777" w:rsidR="00BB0129" w:rsidRDefault="00E83E4F" w:rsidP="008F0162">
      <w:pPr>
        <w:pStyle w:val="Subtitle"/>
      </w:pPr>
      <w:r>
        <w:t>Editors</w:t>
      </w:r>
    </w:p>
    <w:p w14:paraId="6A8EAF0F" w14:textId="77777777" w:rsidR="00BB0129" w:rsidRDefault="00E83E4F" w:rsidP="008F0162">
      <w:pPr>
        <w:pStyle w:val="Author"/>
      </w:pPr>
      <w:r>
        <w:t>MIMOSA</w:t>
      </w:r>
    </w:p>
    <w:p w14:paraId="7EDEC2B0" w14:textId="2E8F8927" w:rsidR="00BB0129" w:rsidRDefault="005C4335" w:rsidP="008F0162">
      <w:pPr>
        <w:pStyle w:val="Author"/>
      </w:pPr>
      <w:r>
        <w:t>Matt Selway</w:t>
      </w:r>
      <w:r w:rsidR="00E83E4F">
        <w:t xml:space="preserve">, </w:t>
      </w:r>
      <w:r>
        <w:t>University of South Australia</w:t>
      </w:r>
    </w:p>
    <w:p w14:paraId="538D74E8" w14:textId="119A3310" w:rsidR="009A0612" w:rsidRPr="009A0612" w:rsidRDefault="00144100" w:rsidP="009A0612">
      <w:pPr>
        <w:pStyle w:val="Author"/>
      </w:pPr>
      <w:r>
        <w:t>Karamjit Kaur</w:t>
      </w:r>
      <w:r w:rsidR="009A0612">
        <w:t xml:space="preserve">, </w:t>
      </w:r>
      <w:r>
        <w:t>University of South Australia</w:t>
      </w:r>
    </w:p>
    <w:p w14:paraId="1A42F58C" w14:textId="39E0630B" w:rsidR="00BB0129" w:rsidRDefault="00E83E4F" w:rsidP="008F0162">
      <w:pPr>
        <w:pStyle w:val="Author"/>
      </w:pPr>
      <w:r>
        <w:t>Dennis Brandl, BR&amp;L Consulting</w:t>
      </w:r>
    </w:p>
    <w:p w14:paraId="70446C1E" w14:textId="21435888" w:rsidR="005C4335" w:rsidRDefault="005C4335" w:rsidP="008F0162">
      <w:pPr>
        <w:pStyle w:val="Author"/>
      </w:pPr>
      <w:r>
        <w:t>Douglas Brandl, BR&amp;L Consulting</w:t>
      </w:r>
    </w:p>
    <w:p w14:paraId="3DDD4106" w14:textId="77777777" w:rsidR="00BB0129" w:rsidRDefault="00E83E4F" w:rsidP="00BF5A6C">
      <w:pPr>
        <w:pStyle w:val="Subtitle"/>
      </w:pPr>
      <w:bookmarkStart w:id="14" w:name="abstract"/>
      <w:bookmarkStart w:id="15" w:name="status"/>
      <w:bookmarkEnd w:id="14"/>
      <w:bookmarkEnd w:id="15"/>
      <w:r>
        <w:t>Status</w:t>
      </w:r>
    </w:p>
    <w:p w14:paraId="6C146063" w14:textId="77777777" w:rsidR="00BB0129" w:rsidRDefault="00E83E4F" w:rsidP="005C4335">
      <w:pPr>
        <w:pStyle w:val="BodyText"/>
      </w:pPr>
      <w:r>
        <w:t xml:space="preserve">This specification was last revised and approved by OpenO&amp;M on the above date. Check the </w:t>
      </w:r>
      <w:hyperlink r:id="rId16">
        <w:r>
          <w:rPr>
            <w:rStyle w:val="Hyperlink"/>
          </w:rPr>
          <w:t>Latest Version</w:t>
        </w:r>
      </w:hyperlink>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77777777" w:rsidR="00BB0129" w:rsidRDefault="00E83E4F" w:rsidP="005C4335">
      <w:pPr>
        <w:pStyle w:val="BodyText"/>
      </w:pPr>
      <w:commentRangeStart w:id="16"/>
      <w:commentRangeStart w:id="17"/>
      <w:r>
        <w:t xml:space="preserve">The latest stable version of the editor's draft of this specification is always available on the </w:t>
      </w:r>
      <w:hyperlink r:id="rId17">
        <w:r>
          <w:rPr>
            <w:rStyle w:val="Hyperlink"/>
          </w:rPr>
          <w:t>MIMOSA ws-ISBM Git repository</w:t>
        </w:r>
      </w:hyperlink>
      <w:r>
        <w:t>.</w:t>
      </w:r>
    </w:p>
    <w:p w14:paraId="56CAEDB1" w14:textId="77777777" w:rsidR="00BB0129" w:rsidRDefault="00E83E4F" w:rsidP="005C4335">
      <w:pPr>
        <w:pStyle w:val="BodyText"/>
      </w:pPr>
      <w:r>
        <w:t xml:space="preserve">If you wish to make comments regarding this specification in a manner that is tracked by OpenO&amp;M, please submit them via </w:t>
      </w:r>
      <w:hyperlink r:id="rId18">
        <w:r>
          <w:rPr>
            <w:rStyle w:val="Hyperlink"/>
          </w:rPr>
          <w:t>the public bug database</w:t>
        </w:r>
      </w:hyperlink>
      <w:r>
        <w:t xml:space="preserve">. You can alternatively </w:t>
      </w:r>
      <w:hyperlink r:id="rId19">
        <w:r>
          <w:rPr>
            <w:rStyle w:val="Hyperlink"/>
          </w:rPr>
          <w:t>contact MIMOSA directly</w:t>
        </w:r>
      </w:hyperlink>
      <w:r>
        <w:t xml:space="preserve"> and arrangements will be made to transpose appropriate remarks to the public bug database. All feedback is welcome.</w:t>
      </w:r>
      <w:commentRangeEnd w:id="16"/>
      <w:r w:rsidR="00DF45CA">
        <w:rPr>
          <w:rStyle w:val="CommentReference"/>
        </w:rPr>
        <w:commentReference w:id="16"/>
      </w:r>
      <w:commentRangeEnd w:id="17"/>
      <w:r w:rsidR="0093497B">
        <w:rPr>
          <w:rStyle w:val="CommentReference"/>
        </w:rPr>
        <w:commentReference w:id="17"/>
      </w:r>
    </w:p>
    <w:p w14:paraId="77874B34" w14:textId="77777777" w:rsidR="00DF45CA" w:rsidRDefault="00DF45CA" w:rsidP="00DF45CA">
      <w:pPr>
        <w:pStyle w:val="Subtitle"/>
      </w:pPr>
      <w:r>
        <w:t>Latest Version</w:t>
      </w:r>
    </w:p>
    <w:p w14:paraId="1C5CF7D0" w14:textId="77777777" w:rsidR="00DF45CA" w:rsidRPr="00CE0EEA" w:rsidRDefault="00D73D3F" w:rsidP="00DF45CA">
      <w:pPr>
        <w:pStyle w:val="Definition"/>
        <w:rPr>
          <w:rStyle w:val="Hyperlink"/>
        </w:rPr>
      </w:pPr>
      <w:hyperlink r:id="rId20" w:history="1">
        <w:r w:rsidR="00DF45CA" w:rsidRPr="00096D28">
          <w:rPr>
            <w:rStyle w:val="Hyperlink"/>
          </w:rPr>
          <w:t>http://www.openoandm.org/ws-isbm</w:t>
        </w:r>
      </w:hyperlink>
    </w:p>
    <w:p w14:paraId="6AEA22A6" w14:textId="77777777" w:rsidR="00923157" w:rsidRPr="00923157" w:rsidRDefault="00923157" w:rsidP="00923157">
      <w:pPr>
        <w:pStyle w:val="BodyText"/>
      </w:pPr>
    </w:p>
    <w:p w14:paraId="420D8847" w14:textId="77777777" w:rsidR="00BB0129" w:rsidRDefault="00E83E4F" w:rsidP="00BF5A6C">
      <w:pPr>
        <w:pStyle w:val="Subtitle"/>
      </w:pPr>
      <w:bookmarkStart w:id="18" w:name="notices"/>
      <w:bookmarkEnd w:id="18"/>
      <w:r>
        <w:lastRenderedPageBreak/>
        <w:t>Notices</w:t>
      </w:r>
    </w:p>
    <w:p w14:paraId="1C31D1A1" w14:textId="666937B7" w:rsidR="00BB0129" w:rsidRDefault="00E83E4F" w:rsidP="0094752D">
      <w:pPr>
        <w:pStyle w:val="BodyText"/>
      </w:pPr>
      <w:r>
        <w:t>Copyright MIMOSA 201</w:t>
      </w:r>
      <w:r w:rsidR="005C4335">
        <w:t>9</w:t>
      </w:r>
      <w:r>
        <w:t>. All Rights Reserved.</w:t>
      </w:r>
    </w:p>
    <w:p w14:paraId="3E43CC0E" w14:textId="77777777"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21">
        <w:r>
          <w:rPr>
            <w:rStyle w:val="Hyperlink"/>
          </w:rPr>
          <w:t>MIMOSA website</w:t>
        </w:r>
      </w:hyperlink>
      <w:r>
        <w:t>.</w:t>
      </w:r>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5F707630" w:rsidR="00BB0129" w:rsidRDefault="00E83E4F">
      <w:pPr>
        <w:pStyle w:val="BodyText"/>
      </w:pPr>
      <w:r>
        <w:t xml:space="preserve">The OpenO&amp;M ws-ISBM is released under the </w:t>
      </w:r>
      <w:hyperlink r:id="rId22">
        <w:r>
          <w:rPr>
            <w:rStyle w:val="Hyperlink"/>
          </w:rPr>
          <w:t>MIMOSA License Agreement</w:t>
        </w:r>
      </w:hyperlink>
      <w:r>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3"/>
          <w:headerReference w:type="default" r:id="rId24"/>
          <w:footerReference w:type="even" r:id="rId25"/>
          <w:footerReference w:type="default" r:id="rId26"/>
          <w:footerReference w:type="first" r:id="rId27"/>
          <w:pgSz w:w="12240" w:h="15840"/>
          <w:pgMar w:top="1440" w:right="1080" w:bottom="1440" w:left="1080" w:header="720" w:footer="720" w:gutter="0"/>
          <w:cols w:space="720"/>
          <w:docGrid w:linePitch="326"/>
        </w:sectPr>
      </w:pPr>
    </w:p>
    <w:bookmarkStart w:id="19" w:name="table-of-contents" w:displacedByCustomXml="next"/>
    <w:bookmarkEnd w:id="19"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712BB115" w14:textId="52EB3A6A" w:rsidR="001C00AF" w:rsidRDefault="00BB172D">
          <w:pPr>
            <w:pStyle w:val="TOC1"/>
            <w:tabs>
              <w:tab w:val="right" w:leader="dot" w:pos="10070"/>
            </w:tabs>
            <w:rPr>
              <w:rFonts w:asciiTheme="minorHAnsi" w:eastAsiaTheme="minorEastAsia" w:hAnsiTheme="minorHAnsi"/>
              <w:noProof/>
              <w:color w:val="auto"/>
              <w:sz w:val="22"/>
              <w:szCs w:val="22"/>
              <w:lang w:val="en-AU" w:eastAsia="en-AU"/>
            </w:rPr>
          </w:pPr>
          <w:r>
            <w:fldChar w:fldCharType="begin"/>
          </w:r>
          <w:r>
            <w:instrText xml:space="preserve"> TOC \o "1-3" \h \z \u </w:instrText>
          </w:r>
          <w:r>
            <w:fldChar w:fldCharType="separate"/>
          </w:r>
          <w:hyperlink w:anchor="_Toc26110464" w:history="1">
            <w:r w:rsidR="001C00AF" w:rsidRPr="00341838">
              <w:rPr>
                <w:rStyle w:val="Hyperlink"/>
                <w:noProof/>
              </w:rPr>
              <w:t>Document Versioning</w:t>
            </w:r>
            <w:r w:rsidR="001C00AF">
              <w:rPr>
                <w:noProof/>
                <w:webHidden/>
              </w:rPr>
              <w:tab/>
            </w:r>
            <w:r w:rsidR="001C00AF">
              <w:rPr>
                <w:noProof/>
                <w:webHidden/>
              </w:rPr>
              <w:fldChar w:fldCharType="begin"/>
            </w:r>
            <w:r w:rsidR="001C00AF">
              <w:rPr>
                <w:noProof/>
                <w:webHidden/>
              </w:rPr>
              <w:instrText xml:space="preserve"> PAGEREF _Toc26110464 \h </w:instrText>
            </w:r>
            <w:r w:rsidR="001C00AF">
              <w:rPr>
                <w:noProof/>
                <w:webHidden/>
              </w:rPr>
            </w:r>
            <w:r w:rsidR="001C00AF">
              <w:rPr>
                <w:noProof/>
                <w:webHidden/>
              </w:rPr>
              <w:fldChar w:fldCharType="separate"/>
            </w:r>
            <w:r w:rsidR="001C00AF">
              <w:rPr>
                <w:noProof/>
                <w:webHidden/>
              </w:rPr>
              <w:t>iv</w:t>
            </w:r>
            <w:r w:rsidR="001C00AF">
              <w:rPr>
                <w:noProof/>
                <w:webHidden/>
              </w:rPr>
              <w:fldChar w:fldCharType="end"/>
            </w:r>
          </w:hyperlink>
        </w:p>
        <w:p w14:paraId="34356BCA" w14:textId="490C262F" w:rsidR="001C00AF" w:rsidRDefault="00D73D3F">
          <w:pPr>
            <w:pStyle w:val="TOC1"/>
            <w:tabs>
              <w:tab w:val="right" w:leader="dot" w:pos="10070"/>
            </w:tabs>
            <w:rPr>
              <w:rFonts w:asciiTheme="minorHAnsi" w:eastAsiaTheme="minorEastAsia" w:hAnsiTheme="minorHAnsi"/>
              <w:noProof/>
              <w:color w:val="auto"/>
              <w:sz w:val="22"/>
              <w:szCs w:val="22"/>
              <w:lang w:val="en-AU" w:eastAsia="en-AU"/>
            </w:rPr>
          </w:pPr>
          <w:hyperlink w:anchor="_Toc26110465" w:history="1">
            <w:r w:rsidR="001C00AF" w:rsidRPr="00341838">
              <w:rPr>
                <w:rStyle w:val="Hyperlink"/>
                <w:noProof/>
              </w:rPr>
              <w:t>Foreword</w:t>
            </w:r>
            <w:r w:rsidR="001C00AF">
              <w:rPr>
                <w:noProof/>
                <w:webHidden/>
              </w:rPr>
              <w:tab/>
            </w:r>
            <w:r w:rsidR="001C00AF">
              <w:rPr>
                <w:noProof/>
                <w:webHidden/>
              </w:rPr>
              <w:fldChar w:fldCharType="begin"/>
            </w:r>
            <w:r w:rsidR="001C00AF">
              <w:rPr>
                <w:noProof/>
                <w:webHidden/>
              </w:rPr>
              <w:instrText xml:space="preserve"> PAGEREF _Toc26110465 \h </w:instrText>
            </w:r>
            <w:r w:rsidR="001C00AF">
              <w:rPr>
                <w:noProof/>
                <w:webHidden/>
              </w:rPr>
            </w:r>
            <w:r w:rsidR="001C00AF">
              <w:rPr>
                <w:noProof/>
                <w:webHidden/>
              </w:rPr>
              <w:fldChar w:fldCharType="separate"/>
            </w:r>
            <w:r w:rsidR="001C00AF">
              <w:rPr>
                <w:noProof/>
                <w:webHidden/>
              </w:rPr>
              <w:t>1</w:t>
            </w:r>
            <w:r w:rsidR="001C00AF">
              <w:rPr>
                <w:noProof/>
                <w:webHidden/>
              </w:rPr>
              <w:fldChar w:fldCharType="end"/>
            </w:r>
          </w:hyperlink>
        </w:p>
        <w:p w14:paraId="0074F349" w14:textId="7DA27A82" w:rsidR="001C00AF" w:rsidRDefault="00D73D3F">
          <w:pPr>
            <w:pStyle w:val="TOC1"/>
            <w:tabs>
              <w:tab w:val="right" w:leader="dot" w:pos="10070"/>
            </w:tabs>
            <w:rPr>
              <w:rFonts w:asciiTheme="minorHAnsi" w:eastAsiaTheme="minorEastAsia" w:hAnsiTheme="minorHAnsi"/>
              <w:noProof/>
              <w:color w:val="auto"/>
              <w:sz w:val="22"/>
              <w:szCs w:val="22"/>
              <w:lang w:val="en-AU" w:eastAsia="en-AU"/>
            </w:rPr>
          </w:pPr>
          <w:hyperlink w:anchor="_Toc26110466" w:history="1">
            <w:r w:rsidR="001C00AF" w:rsidRPr="00341838">
              <w:rPr>
                <w:rStyle w:val="Hyperlink"/>
                <w:noProof/>
              </w:rPr>
              <w:t>Introduction</w:t>
            </w:r>
            <w:r w:rsidR="001C00AF">
              <w:rPr>
                <w:noProof/>
                <w:webHidden/>
              </w:rPr>
              <w:tab/>
            </w:r>
            <w:r w:rsidR="001C00AF">
              <w:rPr>
                <w:noProof/>
                <w:webHidden/>
              </w:rPr>
              <w:fldChar w:fldCharType="begin"/>
            </w:r>
            <w:r w:rsidR="001C00AF">
              <w:rPr>
                <w:noProof/>
                <w:webHidden/>
              </w:rPr>
              <w:instrText xml:space="preserve"> PAGEREF _Toc26110466 \h </w:instrText>
            </w:r>
            <w:r w:rsidR="001C00AF">
              <w:rPr>
                <w:noProof/>
                <w:webHidden/>
              </w:rPr>
            </w:r>
            <w:r w:rsidR="001C00AF">
              <w:rPr>
                <w:noProof/>
                <w:webHidden/>
              </w:rPr>
              <w:fldChar w:fldCharType="separate"/>
            </w:r>
            <w:r w:rsidR="001C00AF">
              <w:rPr>
                <w:noProof/>
                <w:webHidden/>
              </w:rPr>
              <w:t>2</w:t>
            </w:r>
            <w:r w:rsidR="001C00AF">
              <w:rPr>
                <w:noProof/>
                <w:webHidden/>
              </w:rPr>
              <w:fldChar w:fldCharType="end"/>
            </w:r>
          </w:hyperlink>
        </w:p>
        <w:p w14:paraId="21A5F543" w14:textId="637F4574"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467" w:history="1">
            <w:r w:rsidR="001C00AF" w:rsidRPr="00341838">
              <w:rPr>
                <w:rStyle w:val="Hyperlink"/>
                <w:noProof/>
              </w:rPr>
              <w:t>1</w:t>
            </w:r>
            <w:r w:rsidR="001C00AF">
              <w:rPr>
                <w:rFonts w:asciiTheme="minorHAnsi" w:eastAsiaTheme="minorEastAsia" w:hAnsiTheme="minorHAnsi"/>
                <w:noProof/>
                <w:color w:val="auto"/>
                <w:sz w:val="22"/>
                <w:szCs w:val="22"/>
                <w:lang w:val="en-AU" w:eastAsia="en-AU"/>
              </w:rPr>
              <w:tab/>
            </w:r>
            <w:r w:rsidR="001C00AF" w:rsidRPr="00341838">
              <w:rPr>
                <w:rStyle w:val="Hyperlink"/>
                <w:noProof/>
              </w:rPr>
              <w:t>Scope</w:t>
            </w:r>
            <w:r w:rsidR="001C00AF">
              <w:rPr>
                <w:noProof/>
                <w:webHidden/>
              </w:rPr>
              <w:tab/>
            </w:r>
            <w:r w:rsidR="001C00AF">
              <w:rPr>
                <w:noProof/>
                <w:webHidden/>
              </w:rPr>
              <w:fldChar w:fldCharType="begin"/>
            </w:r>
            <w:r w:rsidR="001C00AF">
              <w:rPr>
                <w:noProof/>
                <w:webHidden/>
              </w:rPr>
              <w:instrText xml:space="preserve"> PAGEREF _Toc26110467 \h </w:instrText>
            </w:r>
            <w:r w:rsidR="001C00AF">
              <w:rPr>
                <w:noProof/>
                <w:webHidden/>
              </w:rPr>
            </w:r>
            <w:r w:rsidR="001C00AF">
              <w:rPr>
                <w:noProof/>
                <w:webHidden/>
              </w:rPr>
              <w:fldChar w:fldCharType="separate"/>
            </w:r>
            <w:r w:rsidR="001C00AF">
              <w:rPr>
                <w:noProof/>
                <w:webHidden/>
              </w:rPr>
              <w:t>3</w:t>
            </w:r>
            <w:r w:rsidR="001C00AF">
              <w:rPr>
                <w:noProof/>
                <w:webHidden/>
              </w:rPr>
              <w:fldChar w:fldCharType="end"/>
            </w:r>
          </w:hyperlink>
        </w:p>
        <w:p w14:paraId="76BED897" w14:textId="59A72A55"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468" w:history="1">
            <w:r w:rsidR="001C00AF" w:rsidRPr="00341838">
              <w:rPr>
                <w:rStyle w:val="Hyperlink"/>
                <w:noProof/>
              </w:rPr>
              <w:t>2</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Normative References</w:t>
            </w:r>
            <w:r w:rsidR="001C00AF">
              <w:rPr>
                <w:noProof/>
                <w:webHidden/>
              </w:rPr>
              <w:tab/>
            </w:r>
            <w:r w:rsidR="001C00AF">
              <w:rPr>
                <w:noProof/>
                <w:webHidden/>
              </w:rPr>
              <w:fldChar w:fldCharType="begin"/>
            </w:r>
            <w:r w:rsidR="001C00AF">
              <w:rPr>
                <w:noProof/>
                <w:webHidden/>
              </w:rPr>
              <w:instrText xml:space="preserve"> PAGEREF _Toc26110468 \h </w:instrText>
            </w:r>
            <w:r w:rsidR="001C00AF">
              <w:rPr>
                <w:noProof/>
                <w:webHidden/>
              </w:rPr>
            </w:r>
            <w:r w:rsidR="001C00AF">
              <w:rPr>
                <w:noProof/>
                <w:webHidden/>
              </w:rPr>
              <w:fldChar w:fldCharType="separate"/>
            </w:r>
            <w:r w:rsidR="001C00AF">
              <w:rPr>
                <w:noProof/>
                <w:webHidden/>
              </w:rPr>
              <w:t>3</w:t>
            </w:r>
            <w:r w:rsidR="001C00AF">
              <w:rPr>
                <w:noProof/>
                <w:webHidden/>
              </w:rPr>
              <w:fldChar w:fldCharType="end"/>
            </w:r>
          </w:hyperlink>
        </w:p>
        <w:p w14:paraId="1288089D" w14:textId="72D36DBF"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469" w:history="1">
            <w:r w:rsidR="001C00AF" w:rsidRPr="00341838">
              <w:rPr>
                <w:rStyle w:val="Hyperlink"/>
                <w:noProof/>
              </w:rPr>
              <w:t>3</w:t>
            </w:r>
            <w:r w:rsidR="001C00AF">
              <w:rPr>
                <w:rFonts w:asciiTheme="minorHAnsi" w:eastAsiaTheme="minorEastAsia" w:hAnsiTheme="minorHAnsi"/>
                <w:noProof/>
                <w:color w:val="auto"/>
                <w:sz w:val="22"/>
                <w:szCs w:val="22"/>
                <w:lang w:val="en-AU" w:eastAsia="en-AU"/>
              </w:rPr>
              <w:tab/>
            </w:r>
            <w:r w:rsidR="001C00AF" w:rsidRPr="00341838">
              <w:rPr>
                <w:rStyle w:val="Hyperlink"/>
                <w:noProof/>
              </w:rPr>
              <w:t>Terms, Definitions, and Conventions</w:t>
            </w:r>
            <w:r w:rsidR="001C00AF">
              <w:rPr>
                <w:noProof/>
                <w:webHidden/>
              </w:rPr>
              <w:tab/>
            </w:r>
            <w:r w:rsidR="001C00AF">
              <w:rPr>
                <w:noProof/>
                <w:webHidden/>
              </w:rPr>
              <w:fldChar w:fldCharType="begin"/>
            </w:r>
            <w:r w:rsidR="001C00AF">
              <w:rPr>
                <w:noProof/>
                <w:webHidden/>
              </w:rPr>
              <w:instrText xml:space="preserve"> PAGEREF _Toc26110469 \h </w:instrText>
            </w:r>
            <w:r w:rsidR="001C00AF">
              <w:rPr>
                <w:noProof/>
                <w:webHidden/>
              </w:rPr>
            </w:r>
            <w:r w:rsidR="001C00AF">
              <w:rPr>
                <w:noProof/>
                <w:webHidden/>
              </w:rPr>
              <w:fldChar w:fldCharType="separate"/>
            </w:r>
            <w:r w:rsidR="001C00AF">
              <w:rPr>
                <w:noProof/>
                <w:webHidden/>
              </w:rPr>
              <w:t>3</w:t>
            </w:r>
            <w:r w:rsidR="001C00AF">
              <w:rPr>
                <w:noProof/>
                <w:webHidden/>
              </w:rPr>
              <w:fldChar w:fldCharType="end"/>
            </w:r>
          </w:hyperlink>
        </w:p>
        <w:p w14:paraId="07BF328D" w14:textId="3A0E4A37"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70" w:history="1">
            <w:r w:rsidR="001C00AF" w:rsidRPr="00341838">
              <w:rPr>
                <w:rStyle w:val="Hyperlink"/>
                <w:noProof/>
              </w:rPr>
              <w:t>3.1</w:t>
            </w:r>
            <w:r w:rsidR="001C00AF">
              <w:rPr>
                <w:rFonts w:asciiTheme="minorHAnsi" w:eastAsiaTheme="minorEastAsia" w:hAnsiTheme="minorHAnsi"/>
                <w:noProof/>
                <w:color w:val="auto"/>
                <w:sz w:val="22"/>
                <w:szCs w:val="22"/>
                <w:lang w:val="en-AU" w:eastAsia="en-AU"/>
              </w:rPr>
              <w:tab/>
            </w:r>
            <w:r w:rsidR="001C00AF" w:rsidRPr="00341838">
              <w:rPr>
                <w:rStyle w:val="Hyperlink"/>
                <w:noProof/>
              </w:rPr>
              <w:t>Terms</w:t>
            </w:r>
            <w:r w:rsidR="001C00AF">
              <w:rPr>
                <w:noProof/>
                <w:webHidden/>
              </w:rPr>
              <w:tab/>
            </w:r>
            <w:r w:rsidR="001C00AF">
              <w:rPr>
                <w:noProof/>
                <w:webHidden/>
              </w:rPr>
              <w:fldChar w:fldCharType="begin"/>
            </w:r>
            <w:r w:rsidR="001C00AF">
              <w:rPr>
                <w:noProof/>
                <w:webHidden/>
              </w:rPr>
              <w:instrText xml:space="preserve"> PAGEREF _Toc26110470 \h </w:instrText>
            </w:r>
            <w:r w:rsidR="001C00AF">
              <w:rPr>
                <w:noProof/>
                <w:webHidden/>
              </w:rPr>
            </w:r>
            <w:r w:rsidR="001C00AF">
              <w:rPr>
                <w:noProof/>
                <w:webHidden/>
              </w:rPr>
              <w:fldChar w:fldCharType="separate"/>
            </w:r>
            <w:r w:rsidR="001C00AF">
              <w:rPr>
                <w:noProof/>
                <w:webHidden/>
              </w:rPr>
              <w:t>3</w:t>
            </w:r>
            <w:r w:rsidR="001C00AF">
              <w:rPr>
                <w:noProof/>
                <w:webHidden/>
              </w:rPr>
              <w:fldChar w:fldCharType="end"/>
            </w:r>
          </w:hyperlink>
        </w:p>
        <w:p w14:paraId="4D02F196" w14:textId="7DBC7CBC"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78" w:history="1">
            <w:r w:rsidR="001C00AF" w:rsidRPr="00341838">
              <w:rPr>
                <w:rStyle w:val="Hyperlink"/>
                <w:noProof/>
              </w:rPr>
              <w:t>3.2</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Notational Conventions</w:t>
            </w:r>
            <w:r w:rsidR="001C00AF">
              <w:rPr>
                <w:noProof/>
                <w:webHidden/>
              </w:rPr>
              <w:tab/>
            </w:r>
            <w:r w:rsidR="001C00AF">
              <w:rPr>
                <w:noProof/>
                <w:webHidden/>
              </w:rPr>
              <w:fldChar w:fldCharType="begin"/>
            </w:r>
            <w:r w:rsidR="001C00AF">
              <w:rPr>
                <w:noProof/>
                <w:webHidden/>
              </w:rPr>
              <w:instrText xml:space="preserve"> PAGEREF _Toc26110478 \h </w:instrText>
            </w:r>
            <w:r w:rsidR="001C00AF">
              <w:rPr>
                <w:noProof/>
                <w:webHidden/>
              </w:rPr>
            </w:r>
            <w:r w:rsidR="001C00AF">
              <w:rPr>
                <w:noProof/>
                <w:webHidden/>
              </w:rPr>
              <w:fldChar w:fldCharType="separate"/>
            </w:r>
            <w:r w:rsidR="001C00AF">
              <w:rPr>
                <w:noProof/>
                <w:webHidden/>
              </w:rPr>
              <w:t>4</w:t>
            </w:r>
            <w:r w:rsidR="001C00AF">
              <w:rPr>
                <w:noProof/>
                <w:webHidden/>
              </w:rPr>
              <w:fldChar w:fldCharType="end"/>
            </w:r>
          </w:hyperlink>
        </w:p>
        <w:p w14:paraId="04FAE156" w14:textId="3D90F9DC"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79" w:history="1">
            <w:r w:rsidR="001C00AF" w:rsidRPr="00341838">
              <w:rPr>
                <w:rStyle w:val="Hyperlink"/>
                <w:noProof/>
              </w:rPr>
              <w:t>3.3</w:t>
            </w:r>
            <w:r w:rsidR="001C00AF">
              <w:rPr>
                <w:rFonts w:asciiTheme="minorHAnsi" w:eastAsiaTheme="minorEastAsia" w:hAnsiTheme="minorHAnsi"/>
                <w:noProof/>
                <w:color w:val="auto"/>
                <w:sz w:val="22"/>
                <w:szCs w:val="22"/>
                <w:lang w:val="en-AU" w:eastAsia="en-AU"/>
              </w:rPr>
              <w:tab/>
            </w:r>
            <w:r w:rsidR="001C00AF" w:rsidRPr="00341838">
              <w:rPr>
                <w:rStyle w:val="Hyperlink"/>
                <w:noProof/>
              </w:rPr>
              <w:t>XML Namespaces</w:t>
            </w:r>
            <w:r w:rsidR="001C00AF">
              <w:rPr>
                <w:noProof/>
                <w:webHidden/>
              </w:rPr>
              <w:tab/>
            </w:r>
            <w:r w:rsidR="001C00AF">
              <w:rPr>
                <w:noProof/>
                <w:webHidden/>
              </w:rPr>
              <w:fldChar w:fldCharType="begin"/>
            </w:r>
            <w:r w:rsidR="001C00AF">
              <w:rPr>
                <w:noProof/>
                <w:webHidden/>
              </w:rPr>
              <w:instrText xml:space="preserve"> PAGEREF _Toc26110479 \h </w:instrText>
            </w:r>
            <w:r w:rsidR="001C00AF">
              <w:rPr>
                <w:noProof/>
                <w:webHidden/>
              </w:rPr>
            </w:r>
            <w:r w:rsidR="001C00AF">
              <w:rPr>
                <w:noProof/>
                <w:webHidden/>
              </w:rPr>
              <w:fldChar w:fldCharType="separate"/>
            </w:r>
            <w:r w:rsidR="001C00AF">
              <w:rPr>
                <w:noProof/>
                <w:webHidden/>
              </w:rPr>
              <w:t>4</w:t>
            </w:r>
            <w:r w:rsidR="001C00AF">
              <w:rPr>
                <w:noProof/>
                <w:webHidden/>
              </w:rPr>
              <w:fldChar w:fldCharType="end"/>
            </w:r>
          </w:hyperlink>
        </w:p>
        <w:p w14:paraId="27A34B8D" w14:textId="5A3770BF"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480" w:history="1">
            <w:r w:rsidR="001C00AF" w:rsidRPr="00341838">
              <w:rPr>
                <w:rStyle w:val="Hyperlink"/>
                <w:noProof/>
              </w:rPr>
              <w:t>4</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Service Requirements</w:t>
            </w:r>
            <w:r w:rsidR="001C00AF">
              <w:rPr>
                <w:noProof/>
                <w:webHidden/>
              </w:rPr>
              <w:tab/>
            </w:r>
            <w:r w:rsidR="001C00AF">
              <w:rPr>
                <w:noProof/>
                <w:webHidden/>
              </w:rPr>
              <w:fldChar w:fldCharType="begin"/>
            </w:r>
            <w:r w:rsidR="001C00AF">
              <w:rPr>
                <w:noProof/>
                <w:webHidden/>
              </w:rPr>
              <w:instrText xml:space="preserve"> PAGEREF _Toc26110480 \h </w:instrText>
            </w:r>
            <w:r w:rsidR="001C00AF">
              <w:rPr>
                <w:noProof/>
                <w:webHidden/>
              </w:rPr>
            </w:r>
            <w:r w:rsidR="001C00AF">
              <w:rPr>
                <w:noProof/>
                <w:webHidden/>
              </w:rPr>
              <w:fldChar w:fldCharType="separate"/>
            </w:r>
            <w:r w:rsidR="001C00AF">
              <w:rPr>
                <w:noProof/>
                <w:webHidden/>
              </w:rPr>
              <w:t>5</w:t>
            </w:r>
            <w:r w:rsidR="001C00AF">
              <w:rPr>
                <w:noProof/>
                <w:webHidden/>
              </w:rPr>
              <w:fldChar w:fldCharType="end"/>
            </w:r>
          </w:hyperlink>
        </w:p>
        <w:p w14:paraId="3E96399D" w14:textId="53349E96"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81" w:history="1">
            <w:r w:rsidR="001C00AF" w:rsidRPr="00341838">
              <w:rPr>
                <w:rStyle w:val="Hyperlink"/>
                <w:noProof/>
              </w:rPr>
              <w:t>4.1</w:t>
            </w:r>
            <w:r w:rsidR="001C00AF">
              <w:rPr>
                <w:rFonts w:asciiTheme="minorHAnsi" w:eastAsiaTheme="minorEastAsia" w:hAnsiTheme="minorHAnsi"/>
                <w:noProof/>
                <w:color w:val="auto"/>
                <w:sz w:val="22"/>
                <w:szCs w:val="22"/>
                <w:lang w:val="en-AU" w:eastAsia="en-AU"/>
              </w:rPr>
              <w:tab/>
            </w:r>
            <w:r w:rsidR="001C00AF" w:rsidRPr="00341838">
              <w:rPr>
                <w:rStyle w:val="Hyperlink"/>
                <w:noProof/>
              </w:rPr>
              <w:t>Message Content Format</w:t>
            </w:r>
            <w:r w:rsidR="001C00AF">
              <w:rPr>
                <w:noProof/>
                <w:webHidden/>
              </w:rPr>
              <w:tab/>
            </w:r>
            <w:r w:rsidR="001C00AF">
              <w:rPr>
                <w:noProof/>
                <w:webHidden/>
              </w:rPr>
              <w:fldChar w:fldCharType="begin"/>
            </w:r>
            <w:r w:rsidR="001C00AF">
              <w:rPr>
                <w:noProof/>
                <w:webHidden/>
              </w:rPr>
              <w:instrText xml:space="preserve"> PAGEREF _Toc26110481 \h </w:instrText>
            </w:r>
            <w:r w:rsidR="001C00AF">
              <w:rPr>
                <w:noProof/>
                <w:webHidden/>
              </w:rPr>
            </w:r>
            <w:r w:rsidR="001C00AF">
              <w:rPr>
                <w:noProof/>
                <w:webHidden/>
              </w:rPr>
              <w:fldChar w:fldCharType="separate"/>
            </w:r>
            <w:r w:rsidR="001C00AF">
              <w:rPr>
                <w:noProof/>
                <w:webHidden/>
              </w:rPr>
              <w:t>5</w:t>
            </w:r>
            <w:r w:rsidR="001C00AF">
              <w:rPr>
                <w:noProof/>
                <w:webHidden/>
              </w:rPr>
              <w:fldChar w:fldCharType="end"/>
            </w:r>
          </w:hyperlink>
        </w:p>
        <w:p w14:paraId="242D0A43" w14:textId="440A37D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482" w:history="1">
            <w:r w:rsidR="001C00AF" w:rsidRPr="00341838">
              <w:rPr>
                <w:rStyle w:val="Hyperlink"/>
                <w:noProof/>
              </w:rPr>
              <w:t>4.1.1</w:t>
            </w:r>
            <w:r w:rsidR="001C00AF">
              <w:rPr>
                <w:rFonts w:asciiTheme="minorHAnsi" w:eastAsiaTheme="minorEastAsia" w:hAnsiTheme="minorHAnsi"/>
                <w:noProof/>
                <w:color w:val="auto"/>
                <w:sz w:val="22"/>
                <w:szCs w:val="22"/>
                <w:lang w:val="en-AU" w:eastAsia="en-AU"/>
              </w:rPr>
              <w:tab/>
            </w:r>
            <w:r w:rsidR="001C00AF" w:rsidRPr="00341838">
              <w:rPr>
                <w:rStyle w:val="Hyperlink"/>
                <w:noProof/>
              </w:rPr>
              <w:t>SOAP Interface Requirements</w:t>
            </w:r>
            <w:r w:rsidR="001C00AF">
              <w:rPr>
                <w:noProof/>
                <w:webHidden/>
              </w:rPr>
              <w:tab/>
            </w:r>
            <w:r w:rsidR="001C00AF">
              <w:rPr>
                <w:noProof/>
                <w:webHidden/>
              </w:rPr>
              <w:fldChar w:fldCharType="begin"/>
            </w:r>
            <w:r w:rsidR="001C00AF">
              <w:rPr>
                <w:noProof/>
                <w:webHidden/>
              </w:rPr>
              <w:instrText xml:space="preserve"> PAGEREF _Toc26110482 \h </w:instrText>
            </w:r>
            <w:r w:rsidR="001C00AF">
              <w:rPr>
                <w:noProof/>
                <w:webHidden/>
              </w:rPr>
            </w:r>
            <w:r w:rsidR="001C00AF">
              <w:rPr>
                <w:noProof/>
                <w:webHidden/>
              </w:rPr>
              <w:fldChar w:fldCharType="separate"/>
            </w:r>
            <w:r w:rsidR="001C00AF">
              <w:rPr>
                <w:noProof/>
                <w:webHidden/>
              </w:rPr>
              <w:t>5</w:t>
            </w:r>
            <w:r w:rsidR="001C00AF">
              <w:rPr>
                <w:noProof/>
                <w:webHidden/>
              </w:rPr>
              <w:fldChar w:fldCharType="end"/>
            </w:r>
          </w:hyperlink>
        </w:p>
        <w:p w14:paraId="6EEF7817" w14:textId="0DA15A12"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483" w:history="1">
            <w:r w:rsidR="001C00AF" w:rsidRPr="00341838">
              <w:rPr>
                <w:rStyle w:val="Hyperlink"/>
                <w:noProof/>
              </w:rPr>
              <w:t>4.1.2</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REST Interface Requirements</w:t>
            </w:r>
            <w:r w:rsidR="001C00AF">
              <w:rPr>
                <w:noProof/>
                <w:webHidden/>
              </w:rPr>
              <w:tab/>
            </w:r>
            <w:r w:rsidR="001C00AF">
              <w:rPr>
                <w:noProof/>
                <w:webHidden/>
              </w:rPr>
              <w:fldChar w:fldCharType="begin"/>
            </w:r>
            <w:r w:rsidR="001C00AF">
              <w:rPr>
                <w:noProof/>
                <w:webHidden/>
              </w:rPr>
              <w:instrText xml:space="preserve"> PAGEREF _Toc26110483 \h </w:instrText>
            </w:r>
            <w:r w:rsidR="001C00AF">
              <w:rPr>
                <w:noProof/>
                <w:webHidden/>
              </w:rPr>
            </w:r>
            <w:r w:rsidR="001C00AF">
              <w:rPr>
                <w:noProof/>
                <w:webHidden/>
              </w:rPr>
              <w:fldChar w:fldCharType="separate"/>
            </w:r>
            <w:r w:rsidR="001C00AF">
              <w:rPr>
                <w:noProof/>
                <w:webHidden/>
              </w:rPr>
              <w:t>6</w:t>
            </w:r>
            <w:r w:rsidR="001C00AF">
              <w:rPr>
                <w:noProof/>
                <w:webHidden/>
              </w:rPr>
              <w:fldChar w:fldCharType="end"/>
            </w:r>
          </w:hyperlink>
        </w:p>
        <w:p w14:paraId="73DEFCB1" w14:textId="07A478A7"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84" w:history="1">
            <w:r w:rsidR="001C00AF" w:rsidRPr="00341838">
              <w:rPr>
                <w:rStyle w:val="Hyperlink"/>
                <w:noProof/>
              </w:rPr>
              <w:t>4.2</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w:t>
            </w:r>
            <w:r w:rsidR="001C00AF">
              <w:rPr>
                <w:noProof/>
                <w:webHidden/>
              </w:rPr>
              <w:tab/>
            </w:r>
            <w:r w:rsidR="001C00AF">
              <w:rPr>
                <w:noProof/>
                <w:webHidden/>
              </w:rPr>
              <w:fldChar w:fldCharType="begin"/>
            </w:r>
            <w:r w:rsidR="001C00AF">
              <w:rPr>
                <w:noProof/>
                <w:webHidden/>
              </w:rPr>
              <w:instrText xml:space="preserve"> PAGEREF _Toc26110484 \h </w:instrText>
            </w:r>
            <w:r w:rsidR="001C00AF">
              <w:rPr>
                <w:noProof/>
                <w:webHidden/>
              </w:rPr>
            </w:r>
            <w:r w:rsidR="001C00AF">
              <w:rPr>
                <w:noProof/>
                <w:webHidden/>
              </w:rPr>
              <w:fldChar w:fldCharType="separate"/>
            </w:r>
            <w:r w:rsidR="001C00AF">
              <w:rPr>
                <w:noProof/>
                <w:webHidden/>
              </w:rPr>
              <w:t>8</w:t>
            </w:r>
            <w:r w:rsidR="001C00AF">
              <w:rPr>
                <w:noProof/>
                <w:webHidden/>
              </w:rPr>
              <w:fldChar w:fldCharType="end"/>
            </w:r>
          </w:hyperlink>
        </w:p>
        <w:p w14:paraId="4C9119B2" w14:textId="567B1C9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485" w:history="1">
            <w:r w:rsidR="001C00AF" w:rsidRPr="00341838">
              <w:rPr>
                <w:rStyle w:val="Hyperlink"/>
                <w:noProof/>
              </w:rPr>
              <w:t>4.2.1</w:t>
            </w:r>
            <w:r w:rsidR="001C00AF">
              <w:rPr>
                <w:rFonts w:asciiTheme="minorHAnsi" w:eastAsiaTheme="minorEastAsia" w:hAnsiTheme="minorHAnsi"/>
                <w:noProof/>
                <w:color w:val="auto"/>
                <w:sz w:val="22"/>
                <w:szCs w:val="22"/>
                <w:lang w:val="en-AU" w:eastAsia="en-AU"/>
              </w:rPr>
              <w:tab/>
            </w:r>
            <w:r w:rsidR="001C00AF" w:rsidRPr="00341838">
              <w:rPr>
                <w:rStyle w:val="Hyperlink"/>
                <w:noProof/>
              </w:rPr>
              <w:t>SOAP Interface Requirements</w:t>
            </w:r>
            <w:r w:rsidR="001C00AF">
              <w:rPr>
                <w:noProof/>
                <w:webHidden/>
              </w:rPr>
              <w:tab/>
            </w:r>
            <w:r w:rsidR="001C00AF">
              <w:rPr>
                <w:noProof/>
                <w:webHidden/>
              </w:rPr>
              <w:fldChar w:fldCharType="begin"/>
            </w:r>
            <w:r w:rsidR="001C00AF">
              <w:rPr>
                <w:noProof/>
                <w:webHidden/>
              </w:rPr>
              <w:instrText xml:space="preserve"> PAGEREF _Toc26110485 \h </w:instrText>
            </w:r>
            <w:r w:rsidR="001C00AF">
              <w:rPr>
                <w:noProof/>
                <w:webHidden/>
              </w:rPr>
            </w:r>
            <w:r w:rsidR="001C00AF">
              <w:rPr>
                <w:noProof/>
                <w:webHidden/>
              </w:rPr>
              <w:fldChar w:fldCharType="separate"/>
            </w:r>
            <w:r w:rsidR="001C00AF">
              <w:rPr>
                <w:noProof/>
                <w:webHidden/>
              </w:rPr>
              <w:t>8</w:t>
            </w:r>
            <w:r w:rsidR="001C00AF">
              <w:rPr>
                <w:noProof/>
                <w:webHidden/>
              </w:rPr>
              <w:fldChar w:fldCharType="end"/>
            </w:r>
          </w:hyperlink>
        </w:p>
        <w:p w14:paraId="7593A431" w14:textId="787614FA"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486" w:history="1">
            <w:r w:rsidR="001C00AF" w:rsidRPr="00341838">
              <w:rPr>
                <w:rStyle w:val="Hyperlink"/>
                <w:noProof/>
              </w:rPr>
              <w:t>4.2.2</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REST Interface Requirements</w:t>
            </w:r>
            <w:r w:rsidR="001C00AF">
              <w:rPr>
                <w:noProof/>
                <w:webHidden/>
              </w:rPr>
              <w:tab/>
            </w:r>
            <w:r w:rsidR="001C00AF">
              <w:rPr>
                <w:noProof/>
                <w:webHidden/>
              </w:rPr>
              <w:fldChar w:fldCharType="begin"/>
            </w:r>
            <w:r w:rsidR="001C00AF">
              <w:rPr>
                <w:noProof/>
                <w:webHidden/>
              </w:rPr>
              <w:instrText xml:space="preserve"> PAGEREF _Toc26110486 \h </w:instrText>
            </w:r>
            <w:r w:rsidR="001C00AF">
              <w:rPr>
                <w:noProof/>
                <w:webHidden/>
              </w:rPr>
            </w:r>
            <w:r w:rsidR="001C00AF">
              <w:rPr>
                <w:noProof/>
                <w:webHidden/>
              </w:rPr>
              <w:fldChar w:fldCharType="separate"/>
            </w:r>
            <w:r w:rsidR="001C00AF">
              <w:rPr>
                <w:noProof/>
                <w:webHidden/>
              </w:rPr>
              <w:t>9</w:t>
            </w:r>
            <w:r w:rsidR="001C00AF">
              <w:rPr>
                <w:noProof/>
                <w:webHidden/>
              </w:rPr>
              <w:fldChar w:fldCharType="end"/>
            </w:r>
          </w:hyperlink>
        </w:p>
        <w:p w14:paraId="3C0EE689" w14:textId="6D06ED78"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87" w:history="1">
            <w:r w:rsidR="001C00AF" w:rsidRPr="00341838">
              <w:rPr>
                <w:rStyle w:val="Hyperlink"/>
                <w:noProof/>
              </w:rPr>
              <w:t>4.3</w:t>
            </w:r>
            <w:r w:rsidR="001C00AF">
              <w:rPr>
                <w:rFonts w:asciiTheme="minorHAnsi" w:eastAsiaTheme="minorEastAsia" w:hAnsiTheme="minorHAnsi"/>
                <w:noProof/>
                <w:color w:val="auto"/>
                <w:sz w:val="22"/>
                <w:szCs w:val="22"/>
                <w:lang w:val="en-AU" w:eastAsia="en-AU"/>
              </w:rPr>
              <w:tab/>
            </w:r>
            <w:r w:rsidR="001C00AF" w:rsidRPr="00341838">
              <w:rPr>
                <w:rStyle w:val="Hyperlink"/>
                <w:noProof/>
              </w:rPr>
              <w:t>Error Handling</w:t>
            </w:r>
            <w:r w:rsidR="001C00AF">
              <w:rPr>
                <w:noProof/>
                <w:webHidden/>
              </w:rPr>
              <w:tab/>
            </w:r>
            <w:r w:rsidR="001C00AF">
              <w:rPr>
                <w:noProof/>
                <w:webHidden/>
              </w:rPr>
              <w:fldChar w:fldCharType="begin"/>
            </w:r>
            <w:r w:rsidR="001C00AF">
              <w:rPr>
                <w:noProof/>
                <w:webHidden/>
              </w:rPr>
              <w:instrText xml:space="preserve"> PAGEREF _Toc26110487 \h </w:instrText>
            </w:r>
            <w:r w:rsidR="001C00AF">
              <w:rPr>
                <w:noProof/>
                <w:webHidden/>
              </w:rPr>
            </w:r>
            <w:r w:rsidR="001C00AF">
              <w:rPr>
                <w:noProof/>
                <w:webHidden/>
              </w:rPr>
              <w:fldChar w:fldCharType="separate"/>
            </w:r>
            <w:r w:rsidR="001C00AF">
              <w:rPr>
                <w:noProof/>
                <w:webHidden/>
              </w:rPr>
              <w:t>9</w:t>
            </w:r>
            <w:r w:rsidR="001C00AF">
              <w:rPr>
                <w:noProof/>
                <w:webHidden/>
              </w:rPr>
              <w:fldChar w:fldCharType="end"/>
            </w:r>
          </w:hyperlink>
        </w:p>
        <w:p w14:paraId="22AEDDA1" w14:textId="4929AC37"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488" w:history="1">
            <w:r w:rsidR="001C00AF" w:rsidRPr="00341838">
              <w:rPr>
                <w:rStyle w:val="Hyperlink"/>
                <w:noProof/>
              </w:rPr>
              <w:t>4.3.1</w:t>
            </w:r>
            <w:r w:rsidR="001C00AF">
              <w:rPr>
                <w:rFonts w:asciiTheme="minorHAnsi" w:eastAsiaTheme="minorEastAsia" w:hAnsiTheme="minorHAnsi"/>
                <w:noProof/>
                <w:color w:val="auto"/>
                <w:sz w:val="22"/>
                <w:szCs w:val="22"/>
                <w:lang w:val="en-AU" w:eastAsia="en-AU"/>
              </w:rPr>
              <w:tab/>
            </w:r>
            <w:r w:rsidR="001C00AF" w:rsidRPr="00341838">
              <w:rPr>
                <w:rStyle w:val="Hyperlink"/>
                <w:noProof/>
              </w:rPr>
              <w:t>Parameter Faults</w:t>
            </w:r>
            <w:r w:rsidR="001C00AF">
              <w:rPr>
                <w:noProof/>
                <w:webHidden/>
              </w:rPr>
              <w:tab/>
            </w:r>
            <w:r w:rsidR="001C00AF">
              <w:rPr>
                <w:noProof/>
                <w:webHidden/>
              </w:rPr>
              <w:fldChar w:fldCharType="begin"/>
            </w:r>
            <w:r w:rsidR="001C00AF">
              <w:rPr>
                <w:noProof/>
                <w:webHidden/>
              </w:rPr>
              <w:instrText xml:space="preserve"> PAGEREF _Toc26110488 \h </w:instrText>
            </w:r>
            <w:r w:rsidR="001C00AF">
              <w:rPr>
                <w:noProof/>
                <w:webHidden/>
              </w:rPr>
            </w:r>
            <w:r w:rsidR="001C00AF">
              <w:rPr>
                <w:noProof/>
                <w:webHidden/>
              </w:rPr>
              <w:fldChar w:fldCharType="separate"/>
            </w:r>
            <w:r w:rsidR="001C00AF">
              <w:rPr>
                <w:noProof/>
                <w:webHidden/>
              </w:rPr>
              <w:t>9</w:t>
            </w:r>
            <w:r w:rsidR="001C00AF">
              <w:rPr>
                <w:noProof/>
                <w:webHidden/>
              </w:rPr>
              <w:fldChar w:fldCharType="end"/>
            </w:r>
          </w:hyperlink>
        </w:p>
        <w:p w14:paraId="29792462" w14:textId="5912F1C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489" w:history="1">
            <w:r w:rsidR="001C00AF" w:rsidRPr="00341838">
              <w:rPr>
                <w:rStyle w:val="Hyperlink"/>
                <w:noProof/>
              </w:rPr>
              <w:t>4.3.2</w:t>
            </w:r>
            <w:r w:rsidR="001C00AF">
              <w:rPr>
                <w:rFonts w:asciiTheme="minorHAnsi" w:eastAsiaTheme="minorEastAsia" w:hAnsiTheme="minorHAnsi"/>
                <w:noProof/>
                <w:color w:val="auto"/>
                <w:sz w:val="22"/>
                <w:szCs w:val="22"/>
                <w:lang w:val="en-AU" w:eastAsia="en-AU"/>
              </w:rPr>
              <w:tab/>
            </w:r>
            <w:r w:rsidR="001C00AF" w:rsidRPr="00341838">
              <w:rPr>
                <w:rStyle w:val="Hyperlink"/>
                <w:noProof/>
              </w:rPr>
              <w:t>Invalid Notification URL</w:t>
            </w:r>
            <w:r w:rsidR="001C00AF">
              <w:rPr>
                <w:noProof/>
                <w:webHidden/>
              </w:rPr>
              <w:tab/>
            </w:r>
            <w:r w:rsidR="001C00AF">
              <w:rPr>
                <w:noProof/>
                <w:webHidden/>
              </w:rPr>
              <w:fldChar w:fldCharType="begin"/>
            </w:r>
            <w:r w:rsidR="001C00AF">
              <w:rPr>
                <w:noProof/>
                <w:webHidden/>
              </w:rPr>
              <w:instrText xml:space="preserve"> PAGEREF _Toc26110489 \h </w:instrText>
            </w:r>
            <w:r w:rsidR="001C00AF">
              <w:rPr>
                <w:noProof/>
                <w:webHidden/>
              </w:rPr>
            </w:r>
            <w:r w:rsidR="001C00AF">
              <w:rPr>
                <w:noProof/>
                <w:webHidden/>
              </w:rPr>
              <w:fldChar w:fldCharType="separate"/>
            </w:r>
            <w:r w:rsidR="001C00AF">
              <w:rPr>
                <w:noProof/>
                <w:webHidden/>
              </w:rPr>
              <w:t>9</w:t>
            </w:r>
            <w:r w:rsidR="001C00AF">
              <w:rPr>
                <w:noProof/>
                <w:webHidden/>
              </w:rPr>
              <w:fldChar w:fldCharType="end"/>
            </w:r>
          </w:hyperlink>
        </w:p>
        <w:p w14:paraId="2775949A" w14:textId="7A73EFAC"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90" w:history="1">
            <w:r w:rsidR="001C00AF" w:rsidRPr="00341838">
              <w:rPr>
                <w:rStyle w:val="Hyperlink"/>
                <w:noProof/>
              </w:rPr>
              <w:t>4.4</w:t>
            </w:r>
            <w:r w:rsidR="001C00AF">
              <w:rPr>
                <w:rFonts w:asciiTheme="minorHAnsi" w:eastAsiaTheme="minorEastAsia" w:hAnsiTheme="minorHAnsi"/>
                <w:noProof/>
                <w:color w:val="auto"/>
                <w:sz w:val="22"/>
                <w:szCs w:val="22"/>
                <w:lang w:val="en-AU" w:eastAsia="en-AU"/>
              </w:rPr>
              <w:tab/>
            </w:r>
            <w:r w:rsidR="001C00AF" w:rsidRPr="00341838">
              <w:rPr>
                <w:rStyle w:val="Hyperlink"/>
                <w:noProof/>
              </w:rPr>
              <w:t>Content-Based Filtering</w:t>
            </w:r>
            <w:r w:rsidR="001C00AF">
              <w:rPr>
                <w:noProof/>
                <w:webHidden/>
              </w:rPr>
              <w:tab/>
            </w:r>
            <w:r w:rsidR="001C00AF">
              <w:rPr>
                <w:noProof/>
                <w:webHidden/>
              </w:rPr>
              <w:fldChar w:fldCharType="begin"/>
            </w:r>
            <w:r w:rsidR="001C00AF">
              <w:rPr>
                <w:noProof/>
                <w:webHidden/>
              </w:rPr>
              <w:instrText xml:space="preserve"> PAGEREF _Toc26110490 \h </w:instrText>
            </w:r>
            <w:r w:rsidR="001C00AF">
              <w:rPr>
                <w:noProof/>
                <w:webHidden/>
              </w:rPr>
            </w:r>
            <w:r w:rsidR="001C00AF">
              <w:rPr>
                <w:noProof/>
                <w:webHidden/>
              </w:rPr>
              <w:fldChar w:fldCharType="separate"/>
            </w:r>
            <w:r w:rsidR="001C00AF">
              <w:rPr>
                <w:noProof/>
                <w:webHidden/>
              </w:rPr>
              <w:t>9</w:t>
            </w:r>
            <w:r w:rsidR="001C00AF">
              <w:rPr>
                <w:noProof/>
                <w:webHidden/>
              </w:rPr>
              <w:fldChar w:fldCharType="end"/>
            </w:r>
          </w:hyperlink>
        </w:p>
        <w:p w14:paraId="64D298FB" w14:textId="03FA32D2"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91" w:history="1">
            <w:r w:rsidR="001C00AF" w:rsidRPr="00341838">
              <w:rPr>
                <w:rStyle w:val="Hyperlink"/>
                <w:noProof/>
              </w:rPr>
              <w:t>4.5</w:t>
            </w:r>
            <w:r w:rsidR="001C00AF">
              <w:rPr>
                <w:rFonts w:asciiTheme="minorHAnsi" w:eastAsiaTheme="minorEastAsia" w:hAnsiTheme="minorHAnsi"/>
                <w:noProof/>
                <w:color w:val="auto"/>
                <w:sz w:val="22"/>
                <w:szCs w:val="22"/>
                <w:lang w:val="en-AU" w:eastAsia="en-AU"/>
              </w:rPr>
              <w:tab/>
            </w:r>
            <w:r w:rsidR="001C00AF" w:rsidRPr="00341838">
              <w:rPr>
                <w:rStyle w:val="Hyperlink"/>
                <w:noProof/>
              </w:rPr>
              <w:t>Message Expiry</w:t>
            </w:r>
            <w:r w:rsidR="001C00AF">
              <w:rPr>
                <w:noProof/>
                <w:webHidden/>
              </w:rPr>
              <w:tab/>
            </w:r>
            <w:r w:rsidR="001C00AF">
              <w:rPr>
                <w:noProof/>
                <w:webHidden/>
              </w:rPr>
              <w:fldChar w:fldCharType="begin"/>
            </w:r>
            <w:r w:rsidR="001C00AF">
              <w:rPr>
                <w:noProof/>
                <w:webHidden/>
              </w:rPr>
              <w:instrText xml:space="preserve"> PAGEREF _Toc26110491 \h </w:instrText>
            </w:r>
            <w:r w:rsidR="001C00AF">
              <w:rPr>
                <w:noProof/>
                <w:webHidden/>
              </w:rPr>
            </w:r>
            <w:r w:rsidR="001C00AF">
              <w:rPr>
                <w:noProof/>
                <w:webHidden/>
              </w:rPr>
              <w:fldChar w:fldCharType="separate"/>
            </w:r>
            <w:r w:rsidR="001C00AF">
              <w:rPr>
                <w:noProof/>
                <w:webHidden/>
              </w:rPr>
              <w:t>10</w:t>
            </w:r>
            <w:r w:rsidR="001C00AF">
              <w:rPr>
                <w:noProof/>
                <w:webHidden/>
              </w:rPr>
              <w:fldChar w:fldCharType="end"/>
            </w:r>
          </w:hyperlink>
        </w:p>
        <w:p w14:paraId="7E43C87F" w14:textId="6EAC9070"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492" w:history="1">
            <w:r w:rsidR="001C00AF" w:rsidRPr="00341838">
              <w:rPr>
                <w:rStyle w:val="Hyperlink"/>
                <w:noProof/>
              </w:rPr>
              <w:t>4.6</w:t>
            </w:r>
            <w:r w:rsidR="001C00AF">
              <w:rPr>
                <w:rFonts w:asciiTheme="minorHAnsi" w:eastAsiaTheme="minorEastAsia" w:hAnsiTheme="minorHAnsi"/>
                <w:noProof/>
                <w:color w:val="auto"/>
                <w:sz w:val="22"/>
                <w:szCs w:val="22"/>
                <w:lang w:val="en-AU" w:eastAsia="en-AU"/>
              </w:rPr>
              <w:tab/>
            </w:r>
            <w:r w:rsidR="001C00AF" w:rsidRPr="00341838">
              <w:rPr>
                <w:rStyle w:val="Hyperlink"/>
                <w:noProof/>
              </w:rPr>
              <w:t>Feature Set Declaration</w:t>
            </w:r>
            <w:r w:rsidR="001C00AF">
              <w:rPr>
                <w:noProof/>
                <w:webHidden/>
              </w:rPr>
              <w:tab/>
            </w:r>
            <w:r w:rsidR="001C00AF">
              <w:rPr>
                <w:noProof/>
                <w:webHidden/>
              </w:rPr>
              <w:fldChar w:fldCharType="begin"/>
            </w:r>
            <w:r w:rsidR="001C00AF">
              <w:rPr>
                <w:noProof/>
                <w:webHidden/>
              </w:rPr>
              <w:instrText xml:space="preserve"> PAGEREF _Toc26110492 \h </w:instrText>
            </w:r>
            <w:r w:rsidR="001C00AF">
              <w:rPr>
                <w:noProof/>
                <w:webHidden/>
              </w:rPr>
            </w:r>
            <w:r w:rsidR="001C00AF">
              <w:rPr>
                <w:noProof/>
                <w:webHidden/>
              </w:rPr>
              <w:fldChar w:fldCharType="separate"/>
            </w:r>
            <w:r w:rsidR="001C00AF">
              <w:rPr>
                <w:noProof/>
                <w:webHidden/>
              </w:rPr>
              <w:t>11</w:t>
            </w:r>
            <w:r w:rsidR="001C00AF">
              <w:rPr>
                <w:noProof/>
                <w:webHidden/>
              </w:rPr>
              <w:fldChar w:fldCharType="end"/>
            </w:r>
          </w:hyperlink>
        </w:p>
        <w:p w14:paraId="096F9EE2" w14:textId="35E4AEB1"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493" w:history="1">
            <w:r w:rsidR="001C00AF" w:rsidRPr="00341838">
              <w:rPr>
                <w:rStyle w:val="Hyperlink"/>
                <w:noProof/>
              </w:rPr>
              <w:t>5</w:t>
            </w:r>
            <w:r w:rsidR="001C00AF">
              <w:rPr>
                <w:rFonts w:asciiTheme="minorHAnsi" w:eastAsiaTheme="minorEastAsia" w:hAnsiTheme="minorHAnsi"/>
                <w:noProof/>
                <w:color w:val="auto"/>
                <w:sz w:val="22"/>
                <w:szCs w:val="22"/>
                <w:lang w:val="en-AU" w:eastAsia="en-AU"/>
              </w:rPr>
              <w:tab/>
            </w:r>
            <w:r w:rsidR="001C00AF" w:rsidRPr="00341838">
              <w:rPr>
                <w:rStyle w:val="Hyperlink"/>
                <w:noProof/>
              </w:rPr>
              <w:t>3 Service Definitions</w:t>
            </w:r>
            <w:r w:rsidR="001C00AF">
              <w:rPr>
                <w:noProof/>
                <w:webHidden/>
              </w:rPr>
              <w:tab/>
            </w:r>
            <w:r w:rsidR="001C00AF">
              <w:rPr>
                <w:noProof/>
                <w:webHidden/>
              </w:rPr>
              <w:fldChar w:fldCharType="begin"/>
            </w:r>
            <w:r w:rsidR="001C00AF">
              <w:rPr>
                <w:noProof/>
                <w:webHidden/>
              </w:rPr>
              <w:instrText xml:space="preserve"> PAGEREF _Toc26110493 \h </w:instrText>
            </w:r>
            <w:r w:rsidR="001C00AF">
              <w:rPr>
                <w:noProof/>
                <w:webHidden/>
              </w:rPr>
            </w:r>
            <w:r w:rsidR="001C00AF">
              <w:rPr>
                <w:noProof/>
                <w:webHidden/>
              </w:rPr>
              <w:fldChar w:fldCharType="separate"/>
            </w:r>
            <w:r w:rsidR="001C00AF">
              <w:rPr>
                <w:noProof/>
                <w:webHidden/>
              </w:rPr>
              <w:t>11</w:t>
            </w:r>
            <w:r w:rsidR="001C00AF">
              <w:rPr>
                <w:noProof/>
                <w:webHidden/>
              </w:rPr>
              <w:fldChar w:fldCharType="end"/>
            </w:r>
          </w:hyperlink>
        </w:p>
        <w:p w14:paraId="1A2F0990" w14:textId="1E42D80F"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31" w:history="1">
            <w:r w:rsidR="001C00AF" w:rsidRPr="00341838">
              <w:rPr>
                <w:rStyle w:val="Hyperlink"/>
                <w:noProof/>
              </w:rPr>
              <w:t>5.1</w:t>
            </w:r>
            <w:r w:rsidR="001C00AF">
              <w:rPr>
                <w:rFonts w:asciiTheme="minorHAnsi" w:eastAsiaTheme="minorEastAsia" w:hAnsiTheme="minorHAnsi"/>
                <w:noProof/>
                <w:color w:val="auto"/>
                <w:sz w:val="22"/>
                <w:szCs w:val="22"/>
                <w:lang w:val="en-AU" w:eastAsia="en-AU"/>
              </w:rPr>
              <w:tab/>
            </w:r>
            <w:r w:rsidR="001C00AF" w:rsidRPr="00341838">
              <w:rPr>
                <w:rStyle w:val="Hyperlink"/>
                <w:noProof/>
              </w:rPr>
              <w:t>Channel Management Service</w:t>
            </w:r>
            <w:r w:rsidR="001C00AF">
              <w:rPr>
                <w:noProof/>
                <w:webHidden/>
              </w:rPr>
              <w:tab/>
            </w:r>
            <w:r w:rsidR="001C00AF">
              <w:rPr>
                <w:noProof/>
                <w:webHidden/>
              </w:rPr>
              <w:fldChar w:fldCharType="begin"/>
            </w:r>
            <w:r w:rsidR="001C00AF">
              <w:rPr>
                <w:noProof/>
                <w:webHidden/>
              </w:rPr>
              <w:instrText xml:space="preserve"> PAGEREF _Toc26110531 \h </w:instrText>
            </w:r>
            <w:r w:rsidR="001C00AF">
              <w:rPr>
                <w:noProof/>
                <w:webHidden/>
              </w:rPr>
            </w:r>
            <w:r w:rsidR="001C00AF">
              <w:rPr>
                <w:noProof/>
                <w:webHidden/>
              </w:rPr>
              <w:fldChar w:fldCharType="separate"/>
            </w:r>
            <w:r w:rsidR="001C00AF">
              <w:rPr>
                <w:noProof/>
                <w:webHidden/>
              </w:rPr>
              <w:t>11</w:t>
            </w:r>
            <w:r w:rsidR="001C00AF">
              <w:rPr>
                <w:noProof/>
                <w:webHidden/>
              </w:rPr>
              <w:fldChar w:fldCharType="end"/>
            </w:r>
          </w:hyperlink>
        </w:p>
        <w:p w14:paraId="198E9B67" w14:textId="6AC7A17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2" w:history="1">
            <w:r w:rsidR="001C00AF" w:rsidRPr="00341838">
              <w:rPr>
                <w:rStyle w:val="Hyperlink"/>
                <w:noProof/>
              </w:rPr>
              <w:t>5.1.1</w:t>
            </w:r>
            <w:r w:rsidR="001C00AF">
              <w:rPr>
                <w:rFonts w:asciiTheme="minorHAnsi" w:eastAsiaTheme="minorEastAsia" w:hAnsiTheme="minorHAnsi"/>
                <w:noProof/>
                <w:color w:val="auto"/>
                <w:sz w:val="22"/>
                <w:szCs w:val="22"/>
                <w:lang w:val="en-AU" w:eastAsia="en-AU"/>
              </w:rPr>
              <w:tab/>
            </w:r>
            <w:r w:rsidR="001C00AF" w:rsidRPr="00341838">
              <w:rPr>
                <w:rStyle w:val="Hyperlink"/>
                <w:noProof/>
              </w:rPr>
              <w:t>Create Channel</w:t>
            </w:r>
            <w:r w:rsidR="001C00AF">
              <w:rPr>
                <w:noProof/>
                <w:webHidden/>
              </w:rPr>
              <w:tab/>
            </w:r>
            <w:r w:rsidR="001C00AF">
              <w:rPr>
                <w:noProof/>
                <w:webHidden/>
              </w:rPr>
              <w:fldChar w:fldCharType="begin"/>
            </w:r>
            <w:r w:rsidR="001C00AF">
              <w:rPr>
                <w:noProof/>
                <w:webHidden/>
              </w:rPr>
              <w:instrText xml:space="preserve"> PAGEREF _Toc26110532 \h </w:instrText>
            </w:r>
            <w:r w:rsidR="001C00AF">
              <w:rPr>
                <w:noProof/>
                <w:webHidden/>
              </w:rPr>
            </w:r>
            <w:r w:rsidR="001C00AF">
              <w:rPr>
                <w:noProof/>
                <w:webHidden/>
              </w:rPr>
              <w:fldChar w:fldCharType="separate"/>
            </w:r>
            <w:r w:rsidR="001C00AF">
              <w:rPr>
                <w:noProof/>
                <w:webHidden/>
              </w:rPr>
              <w:t>11</w:t>
            </w:r>
            <w:r w:rsidR="001C00AF">
              <w:rPr>
                <w:noProof/>
                <w:webHidden/>
              </w:rPr>
              <w:fldChar w:fldCharType="end"/>
            </w:r>
          </w:hyperlink>
        </w:p>
        <w:p w14:paraId="0EEC79D7" w14:textId="363E980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3" w:history="1">
            <w:r w:rsidR="001C00AF" w:rsidRPr="00341838">
              <w:rPr>
                <w:rStyle w:val="Hyperlink"/>
                <w:noProof/>
              </w:rPr>
              <w:t>5.1.2</w:t>
            </w:r>
            <w:r w:rsidR="001C00AF">
              <w:rPr>
                <w:rFonts w:asciiTheme="minorHAnsi" w:eastAsiaTheme="minorEastAsia" w:hAnsiTheme="minorHAnsi"/>
                <w:noProof/>
                <w:color w:val="auto"/>
                <w:sz w:val="22"/>
                <w:szCs w:val="22"/>
                <w:lang w:val="en-AU" w:eastAsia="en-AU"/>
              </w:rPr>
              <w:tab/>
            </w:r>
            <w:r w:rsidR="001C00AF" w:rsidRPr="00341838">
              <w:rPr>
                <w:rStyle w:val="Hyperlink"/>
                <w:noProof/>
              </w:rPr>
              <w:t>Add Security Tokens</w:t>
            </w:r>
            <w:r w:rsidR="001C00AF">
              <w:rPr>
                <w:noProof/>
                <w:webHidden/>
              </w:rPr>
              <w:tab/>
            </w:r>
            <w:r w:rsidR="001C00AF">
              <w:rPr>
                <w:noProof/>
                <w:webHidden/>
              </w:rPr>
              <w:fldChar w:fldCharType="begin"/>
            </w:r>
            <w:r w:rsidR="001C00AF">
              <w:rPr>
                <w:noProof/>
                <w:webHidden/>
              </w:rPr>
              <w:instrText xml:space="preserve"> PAGEREF _Toc26110533 \h </w:instrText>
            </w:r>
            <w:r w:rsidR="001C00AF">
              <w:rPr>
                <w:noProof/>
                <w:webHidden/>
              </w:rPr>
            </w:r>
            <w:r w:rsidR="001C00AF">
              <w:rPr>
                <w:noProof/>
                <w:webHidden/>
              </w:rPr>
              <w:fldChar w:fldCharType="separate"/>
            </w:r>
            <w:r w:rsidR="001C00AF">
              <w:rPr>
                <w:noProof/>
                <w:webHidden/>
              </w:rPr>
              <w:t>13</w:t>
            </w:r>
            <w:r w:rsidR="001C00AF">
              <w:rPr>
                <w:noProof/>
                <w:webHidden/>
              </w:rPr>
              <w:fldChar w:fldCharType="end"/>
            </w:r>
          </w:hyperlink>
        </w:p>
        <w:p w14:paraId="210AE228" w14:textId="0549F844"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4" w:history="1">
            <w:r w:rsidR="001C00AF" w:rsidRPr="00341838">
              <w:rPr>
                <w:rStyle w:val="Hyperlink"/>
                <w:noProof/>
              </w:rPr>
              <w:t>5.1.3</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 Security Tokens</w:t>
            </w:r>
            <w:r w:rsidR="001C00AF">
              <w:rPr>
                <w:noProof/>
                <w:webHidden/>
              </w:rPr>
              <w:tab/>
            </w:r>
            <w:r w:rsidR="001C00AF">
              <w:rPr>
                <w:noProof/>
                <w:webHidden/>
              </w:rPr>
              <w:fldChar w:fldCharType="begin"/>
            </w:r>
            <w:r w:rsidR="001C00AF">
              <w:rPr>
                <w:noProof/>
                <w:webHidden/>
              </w:rPr>
              <w:instrText xml:space="preserve"> PAGEREF _Toc26110534 \h </w:instrText>
            </w:r>
            <w:r w:rsidR="001C00AF">
              <w:rPr>
                <w:noProof/>
                <w:webHidden/>
              </w:rPr>
            </w:r>
            <w:r w:rsidR="001C00AF">
              <w:rPr>
                <w:noProof/>
                <w:webHidden/>
              </w:rPr>
              <w:fldChar w:fldCharType="separate"/>
            </w:r>
            <w:r w:rsidR="001C00AF">
              <w:rPr>
                <w:noProof/>
                <w:webHidden/>
              </w:rPr>
              <w:t>14</w:t>
            </w:r>
            <w:r w:rsidR="001C00AF">
              <w:rPr>
                <w:noProof/>
                <w:webHidden/>
              </w:rPr>
              <w:fldChar w:fldCharType="end"/>
            </w:r>
          </w:hyperlink>
        </w:p>
        <w:p w14:paraId="3992E316" w14:textId="6164874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5" w:history="1">
            <w:r w:rsidR="001C00AF" w:rsidRPr="00341838">
              <w:rPr>
                <w:rStyle w:val="Hyperlink"/>
                <w:noProof/>
              </w:rPr>
              <w:t>5.1.4</w:t>
            </w:r>
            <w:r w:rsidR="001C00AF">
              <w:rPr>
                <w:rFonts w:asciiTheme="minorHAnsi" w:eastAsiaTheme="minorEastAsia" w:hAnsiTheme="minorHAnsi"/>
                <w:noProof/>
                <w:color w:val="auto"/>
                <w:sz w:val="22"/>
                <w:szCs w:val="22"/>
                <w:lang w:val="en-AU" w:eastAsia="en-AU"/>
              </w:rPr>
              <w:tab/>
            </w:r>
            <w:r w:rsidR="001C00AF" w:rsidRPr="00341838">
              <w:rPr>
                <w:rStyle w:val="Hyperlink"/>
                <w:noProof/>
              </w:rPr>
              <w:t>Delete Channel</w:t>
            </w:r>
            <w:r w:rsidR="001C00AF">
              <w:rPr>
                <w:noProof/>
                <w:webHidden/>
              </w:rPr>
              <w:tab/>
            </w:r>
            <w:r w:rsidR="001C00AF">
              <w:rPr>
                <w:noProof/>
                <w:webHidden/>
              </w:rPr>
              <w:fldChar w:fldCharType="begin"/>
            </w:r>
            <w:r w:rsidR="001C00AF">
              <w:rPr>
                <w:noProof/>
                <w:webHidden/>
              </w:rPr>
              <w:instrText xml:space="preserve"> PAGEREF _Toc26110535 \h </w:instrText>
            </w:r>
            <w:r w:rsidR="001C00AF">
              <w:rPr>
                <w:noProof/>
                <w:webHidden/>
              </w:rPr>
            </w:r>
            <w:r w:rsidR="001C00AF">
              <w:rPr>
                <w:noProof/>
                <w:webHidden/>
              </w:rPr>
              <w:fldChar w:fldCharType="separate"/>
            </w:r>
            <w:r w:rsidR="001C00AF">
              <w:rPr>
                <w:noProof/>
                <w:webHidden/>
              </w:rPr>
              <w:t>15</w:t>
            </w:r>
            <w:r w:rsidR="001C00AF">
              <w:rPr>
                <w:noProof/>
                <w:webHidden/>
              </w:rPr>
              <w:fldChar w:fldCharType="end"/>
            </w:r>
          </w:hyperlink>
        </w:p>
        <w:p w14:paraId="531E9291" w14:textId="000B729C"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6" w:history="1">
            <w:r w:rsidR="001C00AF" w:rsidRPr="00341838">
              <w:rPr>
                <w:rStyle w:val="Hyperlink"/>
                <w:noProof/>
              </w:rPr>
              <w:t>5.1.5</w:t>
            </w:r>
            <w:r w:rsidR="001C00AF">
              <w:rPr>
                <w:rFonts w:asciiTheme="minorHAnsi" w:eastAsiaTheme="minorEastAsia" w:hAnsiTheme="minorHAnsi"/>
                <w:noProof/>
                <w:color w:val="auto"/>
                <w:sz w:val="22"/>
                <w:szCs w:val="22"/>
                <w:lang w:val="en-AU" w:eastAsia="en-AU"/>
              </w:rPr>
              <w:tab/>
            </w:r>
            <w:r w:rsidR="001C00AF" w:rsidRPr="00341838">
              <w:rPr>
                <w:rStyle w:val="Hyperlink"/>
                <w:noProof/>
              </w:rPr>
              <w:t>Get Channel</w:t>
            </w:r>
            <w:r w:rsidR="001C00AF">
              <w:rPr>
                <w:noProof/>
                <w:webHidden/>
              </w:rPr>
              <w:tab/>
            </w:r>
            <w:r w:rsidR="001C00AF">
              <w:rPr>
                <w:noProof/>
                <w:webHidden/>
              </w:rPr>
              <w:fldChar w:fldCharType="begin"/>
            </w:r>
            <w:r w:rsidR="001C00AF">
              <w:rPr>
                <w:noProof/>
                <w:webHidden/>
              </w:rPr>
              <w:instrText xml:space="preserve"> PAGEREF _Toc26110536 \h </w:instrText>
            </w:r>
            <w:r w:rsidR="001C00AF">
              <w:rPr>
                <w:noProof/>
                <w:webHidden/>
              </w:rPr>
            </w:r>
            <w:r w:rsidR="001C00AF">
              <w:rPr>
                <w:noProof/>
                <w:webHidden/>
              </w:rPr>
              <w:fldChar w:fldCharType="separate"/>
            </w:r>
            <w:r w:rsidR="001C00AF">
              <w:rPr>
                <w:noProof/>
                <w:webHidden/>
              </w:rPr>
              <w:t>15</w:t>
            </w:r>
            <w:r w:rsidR="001C00AF">
              <w:rPr>
                <w:noProof/>
                <w:webHidden/>
              </w:rPr>
              <w:fldChar w:fldCharType="end"/>
            </w:r>
          </w:hyperlink>
        </w:p>
        <w:p w14:paraId="56E99AC4" w14:textId="3A6FCCE1"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7" w:history="1">
            <w:r w:rsidR="001C00AF" w:rsidRPr="00341838">
              <w:rPr>
                <w:rStyle w:val="Hyperlink"/>
                <w:noProof/>
              </w:rPr>
              <w:t>5.1.6</w:t>
            </w:r>
            <w:r w:rsidR="001C00AF">
              <w:rPr>
                <w:rFonts w:asciiTheme="minorHAnsi" w:eastAsiaTheme="minorEastAsia" w:hAnsiTheme="minorHAnsi"/>
                <w:noProof/>
                <w:color w:val="auto"/>
                <w:sz w:val="22"/>
                <w:szCs w:val="22"/>
                <w:lang w:val="en-AU" w:eastAsia="en-AU"/>
              </w:rPr>
              <w:tab/>
            </w:r>
            <w:r w:rsidR="001C00AF" w:rsidRPr="00341838">
              <w:rPr>
                <w:rStyle w:val="Hyperlink"/>
                <w:noProof/>
              </w:rPr>
              <w:t>Get Channels</w:t>
            </w:r>
            <w:r w:rsidR="001C00AF">
              <w:rPr>
                <w:noProof/>
                <w:webHidden/>
              </w:rPr>
              <w:tab/>
            </w:r>
            <w:r w:rsidR="001C00AF">
              <w:rPr>
                <w:noProof/>
                <w:webHidden/>
              </w:rPr>
              <w:fldChar w:fldCharType="begin"/>
            </w:r>
            <w:r w:rsidR="001C00AF">
              <w:rPr>
                <w:noProof/>
                <w:webHidden/>
              </w:rPr>
              <w:instrText xml:space="preserve"> PAGEREF _Toc26110537 \h </w:instrText>
            </w:r>
            <w:r w:rsidR="001C00AF">
              <w:rPr>
                <w:noProof/>
                <w:webHidden/>
              </w:rPr>
            </w:r>
            <w:r w:rsidR="001C00AF">
              <w:rPr>
                <w:noProof/>
                <w:webHidden/>
              </w:rPr>
              <w:fldChar w:fldCharType="separate"/>
            </w:r>
            <w:r w:rsidR="001C00AF">
              <w:rPr>
                <w:noProof/>
                <w:webHidden/>
              </w:rPr>
              <w:t>16</w:t>
            </w:r>
            <w:r w:rsidR="001C00AF">
              <w:rPr>
                <w:noProof/>
                <w:webHidden/>
              </w:rPr>
              <w:fldChar w:fldCharType="end"/>
            </w:r>
          </w:hyperlink>
        </w:p>
        <w:p w14:paraId="5AE34617" w14:textId="010B4375"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38" w:history="1">
            <w:r w:rsidR="001C00AF" w:rsidRPr="00341838">
              <w:rPr>
                <w:rStyle w:val="Hyperlink"/>
                <w:noProof/>
              </w:rPr>
              <w:t>5.2</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Notification Service</w:t>
            </w:r>
            <w:r w:rsidR="001C00AF">
              <w:rPr>
                <w:noProof/>
                <w:webHidden/>
              </w:rPr>
              <w:tab/>
            </w:r>
            <w:r w:rsidR="001C00AF">
              <w:rPr>
                <w:noProof/>
                <w:webHidden/>
              </w:rPr>
              <w:fldChar w:fldCharType="begin"/>
            </w:r>
            <w:r w:rsidR="001C00AF">
              <w:rPr>
                <w:noProof/>
                <w:webHidden/>
              </w:rPr>
              <w:instrText xml:space="preserve"> PAGEREF _Toc26110538 \h </w:instrText>
            </w:r>
            <w:r w:rsidR="001C00AF">
              <w:rPr>
                <w:noProof/>
                <w:webHidden/>
              </w:rPr>
            </w:r>
            <w:r w:rsidR="001C00AF">
              <w:rPr>
                <w:noProof/>
                <w:webHidden/>
              </w:rPr>
              <w:fldChar w:fldCharType="separate"/>
            </w:r>
            <w:r w:rsidR="001C00AF">
              <w:rPr>
                <w:noProof/>
                <w:webHidden/>
              </w:rPr>
              <w:t>17</w:t>
            </w:r>
            <w:r w:rsidR="001C00AF">
              <w:rPr>
                <w:noProof/>
                <w:webHidden/>
              </w:rPr>
              <w:fldChar w:fldCharType="end"/>
            </w:r>
          </w:hyperlink>
        </w:p>
        <w:p w14:paraId="5C04C7FB" w14:textId="573F9048"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39" w:history="1">
            <w:r w:rsidR="001C00AF" w:rsidRPr="00341838">
              <w:rPr>
                <w:rStyle w:val="Hyperlink"/>
                <w:noProof/>
              </w:rPr>
              <w:t>5.2.1</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Notify Listener</w:t>
            </w:r>
            <w:r w:rsidR="001C00AF">
              <w:rPr>
                <w:noProof/>
                <w:webHidden/>
              </w:rPr>
              <w:tab/>
            </w:r>
            <w:r w:rsidR="001C00AF">
              <w:rPr>
                <w:noProof/>
                <w:webHidden/>
              </w:rPr>
              <w:fldChar w:fldCharType="begin"/>
            </w:r>
            <w:r w:rsidR="001C00AF">
              <w:rPr>
                <w:noProof/>
                <w:webHidden/>
              </w:rPr>
              <w:instrText xml:space="preserve"> PAGEREF _Toc26110539 \h </w:instrText>
            </w:r>
            <w:r w:rsidR="001C00AF">
              <w:rPr>
                <w:noProof/>
                <w:webHidden/>
              </w:rPr>
            </w:r>
            <w:r w:rsidR="001C00AF">
              <w:rPr>
                <w:noProof/>
                <w:webHidden/>
              </w:rPr>
              <w:fldChar w:fldCharType="separate"/>
            </w:r>
            <w:r w:rsidR="001C00AF">
              <w:rPr>
                <w:noProof/>
                <w:webHidden/>
              </w:rPr>
              <w:t>17</w:t>
            </w:r>
            <w:r w:rsidR="001C00AF">
              <w:rPr>
                <w:noProof/>
                <w:webHidden/>
              </w:rPr>
              <w:fldChar w:fldCharType="end"/>
            </w:r>
          </w:hyperlink>
        </w:p>
        <w:p w14:paraId="3E78CA0A" w14:textId="7536A1BA"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40" w:history="1">
            <w:r w:rsidR="001C00AF" w:rsidRPr="00341838">
              <w:rPr>
                <w:rStyle w:val="Hyperlink"/>
                <w:noProof/>
              </w:rPr>
              <w:t>5.3</w:t>
            </w:r>
            <w:r w:rsidR="001C00AF">
              <w:rPr>
                <w:rFonts w:asciiTheme="minorHAnsi" w:eastAsiaTheme="minorEastAsia" w:hAnsiTheme="minorHAnsi"/>
                <w:noProof/>
                <w:color w:val="auto"/>
                <w:sz w:val="22"/>
                <w:szCs w:val="22"/>
                <w:lang w:val="en-AU" w:eastAsia="en-AU"/>
              </w:rPr>
              <w:tab/>
            </w:r>
            <w:r w:rsidR="001C00AF" w:rsidRPr="00341838">
              <w:rPr>
                <w:rStyle w:val="Hyperlink"/>
                <w:noProof/>
              </w:rPr>
              <w:t>Provider Publication Service</w:t>
            </w:r>
            <w:r w:rsidR="001C00AF">
              <w:rPr>
                <w:noProof/>
                <w:webHidden/>
              </w:rPr>
              <w:tab/>
            </w:r>
            <w:r w:rsidR="001C00AF">
              <w:rPr>
                <w:noProof/>
                <w:webHidden/>
              </w:rPr>
              <w:fldChar w:fldCharType="begin"/>
            </w:r>
            <w:r w:rsidR="001C00AF">
              <w:rPr>
                <w:noProof/>
                <w:webHidden/>
              </w:rPr>
              <w:instrText xml:space="preserve"> PAGEREF _Toc26110540 \h </w:instrText>
            </w:r>
            <w:r w:rsidR="001C00AF">
              <w:rPr>
                <w:noProof/>
                <w:webHidden/>
              </w:rPr>
            </w:r>
            <w:r w:rsidR="001C00AF">
              <w:rPr>
                <w:noProof/>
                <w:webHidden/>
              </w:rPr>
              <w:fldChar w:fldCharType="separate"/>
            </w:r>
            <w:r w:rsidR="001C00AF">
              <w:rPr>
                <w:noProof/>
                <w:webHidden/>
              </w:rPr>
              <w:t>18</w:t>
            </w:r>
            <w:r w:rsidR="001C00AF">
              <w:rPr>
                <w:noProof/>
                <w:webHidden/>
              </w:rPr>
              <w:fldChar w:fldCharType="end"/>
            </w:r>
          </w:hyperlink>
        </w:p>
        <w:p w14:paraId="3AEBC404" w14:textId="4E71F2E0"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1" w:history="1">
            <w:r w:rsidR="001C00AF" w:rsidRPr="00341838">
              <w:rPr>
                <w:rStyle w:val="Hyperlink"/>
                <w:noProof/>
              </w:rPr>
              <w:t>5.3.1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 Publication Session</w:t>
            </w:r>
            <w:r w:rsidR="001C00AF">
              <w:rPr>
                <w:noProof/>
                <w:webHidden/>
              </w:rPr>
              <w:tab/>
            </w:r>
            <w:r w:rsidR="001C00AF">
              <w:rPr>
                <w:noProof/>
                <w:webHidden/>
              </w:rPr>
              <w:fldChar w:fldCharType="begin"/>
            </w:r>
            <w:r w:rsidR="001C00AF">
              <w:rPr>
                <w:noProof/>
                <w:webHidden/>
              </w:rPr>
              <w:instrText xml:space="preserve"> PAGEREF _Toc26110541 \h </w:instrText>
            </w:r>
            <w:r w:rsidR="001C00AF">
              <w:rPr>
                <w:noProof/>
                <w:webHidden/>
              </w:rPr>
            </w:r>
            <w:r w:rsidR="001C00AF">
              <w:rPr>
                <w:noProof/>
                <w:webHidden/>
              </w:rPr>
              <w:fldChar w:fldCharType="separate"/>
            </w:r>
            <w:r w:rsidR="001C00AF">
              <w:rPr>
                <w:noProof/>
                <w:webHidden/>
              </w:rPr>
              <w:t>18</w:t>
            </w:r>
            <w:r w:rsidR="001C00AF">
              <w:rPr>
                <w:noProof/>
                <w:webHidden/>
              </w:rPr>
              <w:fldChar w:fldCharType="end"/>
            </w:r>
          </w:hyperlink>
        </w:p>
        <w:p w14:paraId="01CB93E4" w14:textId="6D612E38"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2" w:history="1">
            <w:r w:rsidR="001C00AF" w:rsidRPr="00341838">
              <w:rPr>
                <w:rStyle w:val="Hyperlink"/>
                <w:noProof/>
              </w:rPr>
              <w:t>5.3.2</w:t>
            </w:r>
            <w:r w:rsidR="001C00AF">
              <w:rPr>
                <w:rFonts w:asciiTheme="minorHAnsi" w:eastAsiaTheme="minorEastAsia" w:hAnsiTheme="minorHAnsi"/>
                <w:noProof/>
                <w:color w:val="auto"/>
                <w:sz w:val="22"/>
                <w:szCs w:val="22"/>
                <w:lang w:val="en-AU" w:eastAsia="en-AU"/>
              </w:rPr>
              <w:tab/>
            </w:r>
            <w:r w:rsidR="001C00AF" w:rsidRPr="00341838">
              <w:rPr>
                <w:rStyle w:val="Hyperlink"/>
                <w:noProof/>
              </w:rPr>
              <w:t>Post Publication</w:t>
            </w:r>
            <w:r w:rsidR="001C00AF">
              <w:rPr>
                <w:noProof/>
                <w:webHidden/>
              </w:rPr>
              <w:tab/>
            </w:r>
            <w:r w:rsidR="001C00AF">
              <w:rPr>
                <w:noProof/>
                <w:webHidden/>
              </w:rPr>
              <w:fldChar w:fldCharType="begin"/>
            </w:r>
            <w:r w:rsidR="001C00AF">
              <w:rPr>
                <w:noProof/>
                <w:webHidden/>
              </w:rPr>
              <w:instrText xml:space="preserve"> PAGEREF _Toc26110542 \h </w:instrText>
            </w:r>
            <w:r w:rsidR="001C00AF">
              <w:rPr>
                <w:noProof/>
                <w:webHidden/>
              </w:rPr>
            </w:r>
            <w:r w:rsidR="001C00AF">
              <w:rPr>
                <w:noProof/>
                <w:webHidden/>
              </w:rPr>
              <w:fldChar w:fldCharType="separate"/>
            </w:r>
            <w:r w:rsidR="001C00AF">
              <w:rPr>
                <w:noProof/>
                <w:webHidden/>
              </w:rPr>
              <w:t>20</w:t>
            </w:r>
            <w:r w:rsidR="001C00AF">
              <w:rPr>
                <w:noProof/>
                <w:webHidden/>
              </w:rPr>
              <w:fldChar w:fldCharType="end"/>
            </w:r>
          </w:hyperlink>
        </w:p>
        <w:p w14:paraId="79F53B69" w14:textId="0941C6AC"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3" w:history="1">
            <w:r w:rsidR="001C00AF" w:rsidRPr="00341838">
              <w:rPr>
                <w:rStyle w:val="Hyperlink"/>
                <w:noProof/>
              </w:rPr>
              <w:t>5.3.3</w:t>
            </w:r>
            <w:r w:rsidR="001C00AF">
              <w:rPr>
                <w:rFonts w:asciiTheme="minorHAnsi" w:eastAsiaTheme="minorEastAsia" w:hAnsiTheme="minorHAnsi"/>
                <w:noProof/>
                <w:color w:val="auto"/>
                <w:sz w:val="22"/>
                <w:szCs w:val="22"/>
                <w:lang w:val="en-AU" w:eastAsia="en-AU"/>
              </w:rPr>
              <w:tab/>
            </w:r>
            <w:r w:rsidR="001C00AF" w:rsidRPr="00341838">
              <w:rPr>
                <w:rStyle w:val="Hyperlink"/>
                <w:noProof/>
              </w:rPr>
              <w:t>Expire Publication</w:t>
            </w:r>
            <w:r w:rsidR="001C00AF">
              <w:rPr>
                <w:noProof/>
                <w:webHidden/>
              </w:rPr>
              <w:tab/>
            </w:r>
            <w:r w:rsidR="001C00AF">
              <w:rPr>
                <w:noProof/>
                <w:webHidden/>
              </w:rPr>
              <w:fldChar w:fldCharType="begin"/>
            </w:r>
            <w:r w:rsidR="001C00AF">
              <w:rPr>
                <w:noProof/>
                <w:webHidden/>
              </w:rPr>
              <w:instrText xml:space="preserve"> PAGEREF _Toc26110543 \h </w:instrText>
            </w:r>
            <w:r w:rsidR="001C00AF">
              <w:rPr>
                <w:noProof/>
                <w:webHidden/>
              </w:rPr>
            </w:r>
            <w:r w:rsidR="001C00AF">
              <w:rPr>
                <w:noProof/>
                <w:webHidden/>
              </w:rPr>
              <w:fldChar w:fldCharType="separate"/>
            </w:r>
            <w:r w:rsidR="001C00AF">
              <w:rPr>
                <w:noProof/>
                <w:webHidden/>
              </w:rPr>
              <w:t>20</w:t>
            </w:r>
            <w:r w:rsidR="001C00AF">
              <w:rPr>
                <w:noProof/>
                <w:webHidden/>
              </w:rPr>
              <w:fldChar w:fldCharType="end"/>
            </w:r>
          </w:hyperlink>
        </w:p>
        <w:p w14:paraId="4FF52415" w14:textId="0B402D97"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4" w:history="1">
            <w:r w:rsidR="001C00AF" w:rsidRPr="00341838">
              <w:rPr>
                <w:rStyle w:val="Hyperlink"/>
                <w:noProof/>
              </w:rPr>
              <w:t>5.3.4</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 Publication Session</w:t>
            </w:r>
            <w:r w:rsidR="001C00AF">
              <w:rPr>
                <w:noProof/>
                <w:webHidden/>
              </w:rPr>
              <w:tab/>
            </w:r>
            <w:r w:rsidR="001C00AF">
              <w:rPr>
                <w:noProof/>
                <w:webHidden/>
              </w:rPr>
              <w:fldChar w:fldCharType="begin"/>
            </w:r>
            <w:r w:rsidR="001C00AF">
              <w:rPr>
                <w:noProof/>
                <w:webHidden/>
              </w:rPr>
              <w:instrText xml:space="preserve"> PAGEREF _Toc26110544 \h </w:instrText>
            </w:r>
            <w:r w:rsidR="001C00AF">
              <w:rPr>
                <w:noProof/>
                <w:webHidden/>
              </w:rPr>
            </w:r>
            <w:r w:rsidR="001C00AF">
              <w:rPr>
                <w:noProof/>
                <w:webHidden/>
              </w:rPr>
              <w:fldChar w:fldCharType="separate"/>
            </w:r>
            <w:r w:rsidR="001C00AF">
              <w:rPr>
                <w:noProof/>
                <w:webHidden/>
              </w:rPr>
              <w:t>21</w:t>
            </w:r>
            <w:r w:rsidR="001C00AF">
              <w:rPr>
                <w:noProof/>
                <w:webHidden/>
              </w:rPr>
              <w:fldChar w:fldCharType="end"/>
            </w:r>
          </w:hyperlink>
        </w:p>
        <w:p w14:paraId="0A760AA1" w14:textId="7AC94535"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45" w:history="1">
            <w:r w:rsidR="001C00AF" w:rsidRPr="00341838">
              <w:rPr>
                <w:rStyle w:val="Hyperlink"/>
                <w:noProof/>
              </w:rPr>
              <w:t>5.4</w:t>
            </w:r>
            <w:r w:rsidR="001C00AF">
              <w:rPr>
                <w:rFonts w:asciiTheme="minorHAnsi" w:eastAsiaTheme="minorEastAsia" w:hAnsiTheme="minorHAnsi"/>
                <w:noProof/>
                <w:color w:val="auto"/>
                <w:sz w:val="22"/>
                <w:szCs w:val="22"/>
                <w:lang w:val="en-AU" w:eastAsia="en-AU"/>
              </w:rPr>
              <w:tab/>
            </w:r>
            <w:r w:rsidR="001C00AF" w:rsidRPr="00341838">
              <w:rPr>
                <w:rStyle w:val="Hyperlink"/>
                <w:noProof/>
              </w:rPr>
              <w:t>Consumer Publication Service</w:t>
            </w:r>
            <w:r w:rsidR="001C00AF">
              <w:rPr>
                <w:noProof/>
                <w:webHidden/>
              </w:rPr>
              <w:tab/>
            </w:r>
            <w:r w:rsidR="001C00AF">
              <w:rPr>
                <w:noProof/>
                <w:webHidden/>
              </w:rPr>
              <w:fldChar w:fldCharType="begin"/>
            </w:r>
            <w:r w:rsidR="001C00AF">
              <w:rPr>
                <w:noProof/>
                <w:webHidden/>
              </w:rPr>
              <w:instrText xml:space="preserve"> PAGEREF _Toc26110545 \h </w:instrText>
            </w:r>
            <w:r w:rsidR="001C00AF">
              <w:rPr>
                <w:noProof/>
                <w:webHidden/>
              </w:rPr>
            </w:r>
            <w:r w:rsidR="001C00AF">
              <w:rPr>
                <w:noProof/>
                <w:webHidden/>
              </w:rPr>
              <w:fldChar w:fldCharType="separate"/>
            </w:r>
            <w:r w:rsidR="001C00AF">
              <w:rPr>
                <w:noProof/>
                <w:webHidden/>
              </w:rPr>
              <w:t>22</w:t>
            </w:r>
            <w:r w:rsidR="001C00AF">
              <w:rPr>
                <w:noProof/>
                <w:webHidden/>
              </w:rPr>
              <w:fldChar w:fldCharType="end"/>
            </w:r>
          </w:hyperlink>
        </w:p>
        <w:p w14:paraId="6D828386" w14:textId="17368B0A"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6" w:history="1">
            <w:r w:rsidR="001C00AF" w:rsidRPr="00341838">
              <w:rPr>
                <w:rStyle w:val="Hyperlink"/>
                <w:noProof/>
              </w:rPr>
              <w:t>5.4.1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 Subscription Session</w:t>
            </w:r>
            <w:r w:rsidR="001C00AF">
              <w:rPr>
                <w:noProof/>
                <w:webHidden/>
              </w:rPr>
              <w:tab/>
            </w:r>
            <w:r w:rsidR="001C00AF">
              <w:rPr>
                <w:noProof/>
                <w:webHidden/>
              </w:rPr>
              <w:fldChar w:fldCharType="begin"/>
            </w:r>
            <w:r w:rsidR="001C00AF">
              <w:rPr>
                <w:noProof/>
                <w:webHidden/>
              </w:rPr>
              <w:instrText xml:space="preserve"> PAGEREF _Toc26110546 \h </w:instrText>
            </w:r>
            <w:r w:rsidR="001C00AF">
              <w:rPr>
                <w:noProof/>
                <w:webHidden/>
              </w:rPr>
            </w:r>
            <w:r w:rsidR="001C00AF">
              <w:rPr>
                <w:noProof/>
                <w:webHidden/>
              </w:rPr>
              <w:fldChar w:fldCharType="separate"/>
            </w:r>
            <w:r w:rsidR="001C00AF">
              <w:rPr>
                <w:noProof/>
                <w:webHidden/>
              </w:rPr>
              <w:t>22</w:t>
            </w:r>
            <w:r w:rsidR="001C00AF">
              <w:rPr>
                <w:noProof/>
                <w:webHidden/>
              </w:rPr>
              <w:fldChar w:fldCharType="end"/>
            </w:r>
          </w:hyperlink>
        </w:p>
        <w:p w14:paraId="42FC9EFF" w14:textId="4BD90407"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7" w:history="1">
            <w:r w:rsidR="001C00AF" w:rsidRPr="00341838">
              <w:rPr>
                <w:rStyle w:val="Hyperlink"/>
                <w:noProof/>
              </w:rPr>
              <w:t>5.4.2</w:t>
            </w:r>
            <w:r w:rsidR="001C00AF">
              <w:rPr>
                <w:rFonts w:asciiTheme="minorHAnsi" w:eastAsiaTheme="minorEastAsia" w:hAnsiTheme="minorHAnsi"/>
                <w:noProof/>
                <w:color w:val="auto"/>
                <w:sz w:val="22"/>
                <w:szCs w:val="22"/>
                <w:lang w:val="en-AU" w:eastAsia="en-AU"/>
              </w:rPr>
              <w:tab/>
            </w:r>
            <w:r w:rsidR="001C00AF" w:rsidRPr="00341838">
              <w:rPr>
                <w:rStyle w:val="Hyperlink"/>
                <w:noProof/>
              </w:rPr>
              <w:t>3.5.2 Read Publication</w:t>
            </w:r>
            <w:r w:rsidR="001C00AF">
              <w:rPr>
                <w:noProof/>
                <w:webHidden/>
              </w:rPr>
              <w:tab/>
            </w:r>
            <w:r w:rsidR="001C00AF">
              <w:rPr>
                <w:noProof/>
                <w:webHidden/>
              </w:rPr>
              <w:fldChar w:fldCharType="begin"/>
            </w:r>
            <w:r w:rsidR="001C00AF">
              <w:rPr>
                <w:noProof/>
                <w:webHidden/>
              </w:rPr>
              <w:instrText xml:space="preserve"> PAGEREF _Toc26110547 \h </w:instrText>
            </w:r>
            <w:r w:rsidR="001C00AF">
              <w:rPr>
                <w:noProof/>
                <w:webHidden/>
              </w:rPr>
            </w:r>
            <w:r w:rsidR="001C00AF">
              <w:rPr>
                <w:noProof/>
                <w:webHidden/>
              </w:rPr>
              <w:fldChar w:fldCharType="separate"/>
            </w:r>
            <w:r w:rsidR="001C00AF">
              <w:rPr>
                <w:noProof/>
                <w:webHidden/>
              </w:rPr>
              <w:t>23</w:t>
            </w:r>
            <w:r w:rsidR="001C00AF">
              <w:rPr>
                <w:noProof/>
                <w:webHidden/>
              </w:rPr>
              <w:fldChar w:fldCharType="end"/>
            </w:r>
          </w:hyperlink>
        </w:p>
        <w:p w14:paraId="706C6517" w14:textId="3C78362F"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8" w:history="1">
            <w:r w:rsidR="001C00AF" w:rsidRPr="00341838">
              <w:rPr>
                <w:rStyle w:val="Hyperlink"/>
                <w:noProof/>
              </w:rPr>
              <w:t>5.4.3</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 Publication</w:t>
            </w:r>
            <w:r w:rsidR="001C00AF">
              <w:rPr>
                <w:noProof/>
                <w:webHidden/>
              </w:rPr>
              <w:tab/>
            </w:r>
            <w:r w:rsidR="001C00AF">
              <w:rPr>
                <w:noProof/>
                <w:webHidden/>
              </w:rPr>
              <w:fldChar w:fldCharType="begin"/>
            </w:r>
            <w:r w:rsidR="001C00AF">
              <w:rPr>
                <w:noProof/>
                <w:webHidden/>
              </w:rPr>
              <w:instrText xml:space="preserve"> PAGEREF _Toc26110548 \h </w:instrText>
            </w:r>
            <w:r w:rsidR="001C00AF">
              <w:rPr>
                <w:noProof/>
                <w:webHidden/>
              </w:rPr>
            </w:r>
            <w:r w:rsidR="001C00AF">
              <w:rPr>
                <w:noProof/>
                <w:webHidden/>
              </w:rPr>
              <w:fldChar w:fldCharType="separate"/>
            </w:r>
            <w:r w:rsidR="001C00AF">
              <w:rPr>
                <w:noProof/>
                <w:webHidden/>
              </w:rPr>
              <w:t>24</w:t>
            </w:r>
            <w:r w:rsidR="001C00AF">
              <w:rPr>
                <w:noProof/>
                <w:webHidden/>
              </w:rPr>
              <w:fldChar w:fldCharType="end"/>
            </w:r>
          </w:hyperlink>
        </w:p>
        <w:p w14:paraId="096F1600" w14:textId="6234357B"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49" w:history="1">
            <w:r w:rsidR="001C00AF" w:rsidRPr="00341838">
              <w:rPr>
                <w:rStyle w:val="Hyperlink"/>
                <w:noProof/>
              </w:rPr>
              <w:t>5.4.4</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 Subscription Session</w:t>
            </w:r>
            <w:r w:rsidR="001C00AF">
              <w:rPr>
                <w:noProof/>
                <w:webHidden/>
              </w:rPr>
              <w:tab/>
            </w:r>
            <w:r w:rsidR="001C00AF">
              <w:rPr>
                <w:noProof/>
                <w:webHidden/>
              </w:rPr>
              <w:fldChar w:fldCharType="begin"/>
            </w:r>
            <w:r w:rsidR="001C00AF">
              <w:rPr>
                <w:noProof/>
                <w:webHidden/>
              </w:rPr>
              <w:instrText xml:space="preserve"> PAGEREF _Toc26110549 \h </w:instrText>
            </w:r>
            <w:r w:rsidR="001C00AF">
              <w:rPr>
                <w:noProof/>
                <w:webHidden/>
              </w:rPr>
            </w:r>
            <w:r w:rsidR="001C00AF">
              <w:rPr>
                <w:noProof/>
                <w:webHidden/>
              </w:rPr>
              <w:fldChar w:fldCharType="separate"/>
            </w:r>
            <w:r w:rsidR="001C00AF">
              <w:rPr>
                <w:noProof/>
                <w:webHidden/>
              </w:rPr>
              <w:t>25</w:t>
            </w:r>
            <w:r w:rsidR="001C00AF">
              <w:rPr>
                <w:noProof/>
                <w:webHidden/>
              </w:rPr>
              <w:fldChar w:fldCharType="end"/>
            </w:r>
          </w:hyperlink>
        </w:p>
        <w:p w14:paraId="05ABAE2F" w14:textId="03FD7B1C"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50" w:history="1">
            <w:r w:rsidR="001C00AF" w:rsidRPr="00341838">
              <w:rPr>
                <w:rStyle w:val="Hyperlink"/>
                <w:noProof/>
              </w:rPr>
              <w:t>5.5</w:t>
            </w:r>
            <w:r w:rsidR="001C00AF">
              <w:rPr>
                <w:rFonts w:asciiTheme="minorHAnsi" w:eastAsiaTheme="minorEastAsia" w:hAnsiTheme="minorHAnsi"/>
                <w:noProof/>
                <w:color w:val="auto"/>
                <w:sz w:val="22"/>
                <w:szCs w:val="22"/>
                <w:lang w:val="en-AU" w:eastAsia="en-AU"/>
              </w:rPr>
              <w:tab/>
            </w:r>
            <w:r w:rsidR="001C00AF" w:rsidRPr="00341838">
              <w:rPr>
                <w:rStyle w:val="Hyperlink"/>
                <w:noProof/>
              </w:rPr>
              <w:t>Provider Request Service</w:t>
            </w:r>
            <w:r w:rsidR="001C00AF">
              <w:rPr>
                <w:noProof/>
                <w:webHidden/>
              </w:rPr>
              <w:tab/>
            </w:r>
            <w:r w:rsidR="001C00AF">
              <w:rPr>
                <w:noProof/>
                <w:webHidden/>
              </w:rPr>
              <w:fldChar w:fldCharType="begin"/>
            </w:r>
            <w:r w:rsidR="001C00AF">
              <w:rPr>
                <w:noProof/>
                <w:webHidden/>
              </w:rPr>
              <w:instrText xml:space="preserve"> PAGEREF _Toc26110550 \h </w:instrText>
            </w:r>
            <w:r w:rsidR="001C00AF">
              <w:rPr>
                <w:noProof/>
                <w:webHidden/>
              </w:rPr>
            </w:r>
            <w:r w:rsidR="001C00AF">
              <w:rPr>
                <w:noProof/>
                <w:webHidden/>
              </w:rPr>
              <w:fldChar w:fldCharType="separate"/>
            </w:r>
            <w:r w:rsidR="001C00AF">
              <w:rPr>
                <w:noProof/>
                <w:webHidden/>
              </w:rPr>
              <w:t>26</w:t>
            </w:r>
            <w:r w:rsidR="001C00AF">
              <w:rPr>
                <w:noProof/>
                <w:webHidden/>
              </w:rPr>
              <w:fldChar w:fldCharType="end"/>
            </w:r>
          </w:hyperlink>
        </w:p>
        <w:p w14:paraId="2645ECAF" w14:textId="4EC21802"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1" w:history="1">
            <w:r w:rsidR="001C00AF" w:rsidRPr="00341838">
              <w:rPr>
                <w:rStyle w:val="Hyperlink"/>
                <w:noProof/>
              </w:rPr>
              <w:t>5.5.1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 Provider Request Session</w:t>
            </w:r>
            <w:r w:rsidR="001C00AF">
              <w:rPr>
                <w:noProof/>
                <w:webHidden/>
              </w:rPr>
              <w:tab/>
            </w:r>
            <w:r w:rsidR="001C00AF">
              <w:rPr>
                <w:noProof/>
                <w:webHidden/>
              </w:rPr>
              <w:fldChar w:fldCharType="begin"/>
            </w:r>
            <w:r w:rsidR="001C00AF">
              <w:rPr>
                <w:noProof/>
                <w:webHidden/>
              </w:rPr>
              <w:instrText xml:space="preserve"> PAGEREF _Toc26110551 \h </w:instrText>
            </w:r>
            <w:r w:rsidR="001C00AF">
              <w:rPr>
                <w:noProof/>
                <w:webHidden/>
              </w:rPr>
            </w:r>
            <w:r w:rsidR="001C00AF">
              <w:rPr>
                <w:noProof/>
                <w:webHidden/>
              </w:rPr>
              <w:fldChar w:fldCharType="separate"/>
            </w:r>
            <w:r w:rsidR="001C00AF">
              <w:rPr>
                <w:noProof/>
                <w:webHidden/>
              </w:rPr>
              <w:t>27</w:t>
            </w:r>
            <w:r w:rsidR="001C00AF">
              <w:rPr>
                <w:noProof/>
                <w:webHidden/>
              </w:rPr>
              <w:fldChar w:fldCharType="end"/>
            </w:r>
          </w:hyperlink>
        </w:p>
        <w:p w14:paraId="6395C479" w14:textId="58C66B5F"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2" w:history="1">
            <w:r w:rsidR="001C00AF" w:rsidRPr="00341838">
              <w:rPr>
                <w:rStyle w:val="Hyperlink"/>
                <w:noProof/>
              </w:rPr>
              <w:t>5.5.2</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Read Request</w:t>
            </w:r>
            <w:r w:rsidR="001C00AF">
              <w:rPr>
                <w:noProof/>
                <w:webHidden/>
              </w:rPr>
              <w:tab/>
            </w:r>
            <w:r w:rsidR="001C00AF">
              <w:rPr>
                <w:noProof/>
                <w:webHidden/>
              </w:rPr>
              <w:fldChar w:fldCharType="begin"/>
            </w:r>
            <w:r w:rsidR="001C00AF">
              <w:rPr>
                <w:noProof/>
                <w:webHidden/>
              </w:rPr>
              <w:instrText xml:space="preserve"> PAGEREF _Toc26110552 \h </w:instrText>
            </w:r>
            <w:r w:rsidR="001C00AF">
              <w:rPr>
                <w:noProof/>
                <w:webHidden/>
              </w:rPr>
            </w:r>
            <w:r w:rsidR="001C00AF">
              <w:rPr>
                <w:noProof/>
                <w:webHidden/>
              </w:rPr>
              <w:fldChar w:fldCharType="separate"/>
            </w:r>
            <w:r w:rsidR="001C00AF">
              <w:rPr>
                <w:noProof/>
                <w:webHidden/>
              </w:rPr>
              <w:t>27</w:t>
            </w:r>
            <w:r w:rsidR="001C00AF">
              <w:rPr>
                <w:noProof/>
                <w:webHidden/>
              </w:rPr>
              <w:fldChar w:fldCharType="end"/>
            </w:r>
          </w:hyperlink>
        </w:p>
        <w:p w14:paraId="039F3A11" w14:textId="2113EBDA"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3" w:history="1">
            <w:r w:rsidR="001C00AF" w:rsidRPr="00341838">
              <w:rPr>
                <w:rStyle w:val="Hyperlink"/>
                <w:noProof/>
              </w:rPr>
              <w:t>5.5.3</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 Request</w:t>
            </w:r>
            <w:r w:rsidR="001C00AF">
              <w:rPr>
                <w:noProof/>
                <w:webHidden/>
              </w:rPr>
              <w:tab/>
            </w:r>
            <w:r w:rsidR="001C00AF">
              <w:rPr>
                <w:noProof/>
                <w:webHidden/>
              </w:rPr>
              <w:fldChar w:fldCharType="begin"/>
            </w:r>
            <w:r w:rsidR="001C00AF">
              <w:rPr>
                <w:noProof/>
                <w:webHidden/>
              </w:rPr>
              <w:instrText xml:space="preserve"> PAGEREF _Toc26110553 \h </w:instrText>
            </w:r>
            <w:r w:rsidR="001C00AF">
              <w:rPr>
                <w:noProof/>
                <w:webHidden/>
              </w:rPr>
            </w:r>
            <w:r w:rsidR="001C00AF">
              <w:rPr>
                <w:noProof/>
                <w:webHidden/>
              </w:rPr>
              <w:fldChar w:fldCharType="separate"/>
            </w:r>
            <w:r w:rsidR="001C00AF">
              <w:rPr>
                <w:noProof/>
                <w:webHidden/>
              </w:rPr>
              <w:t>28</w:t>
            </w:r>
            <w:r w:rsidR="001C00AF">
              <w:rPr>
                <w:noProof/>
                <w:webHidden/>
              </w:rPr>
              <w:fldChar w:fldCharType="end"/>
            </w:r>
          </w:hyperlink>
        </w:p>
        <w:p w14:paraId="0E834511" w14:textId="0D53796E"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4" w:history="1">
            <w:r w:rsidR="001C00AF" w:rsidRPr="00341838">
              <w:rPr>
                <w:rStyle w:val="Hyperlink"/>
                <w:noProof/>
              </w:rPr>
              <w:t>5.5.4</w:t>
            </w:r>
            <w:r w:rsidR="001C00AF">
              <w:rPr>
                <w:rFonts w:asciiTheme="minorHAnsi" w:eastAsiaTheme="minorEastAsia" w:hAnsiTheme="minorHAnsi"/>
                <w:noProof/>
                <w:color w:val="auto"/>
                <w:sz w:val="22"/>
                <w:szCs w:val="22"/>
                <w:lang w:val="en-AU" w:eastAsia="en-AU"/>
              </w:rPr>
              <w:tab/>
            </w:r>
            <w:r w:rsidR="001C00AF" w:rsidRPr="00341838">
              <w:rPr>
                <w:rStyle w:val="Hyperlink"/>
                <w:noProof/>
              </w:rPr>
              <w:t>Post Response</w:t>
            </w:r>
            <w:r w:rsidR="001C00AF">
              <w:rPr>
                <w:noProof/>
                <w:webHidden/>
              </w:rPr>
              <w:tab/>
            </w:r>
            <w:r w:rsidR="001C00AF">
              <w:rPr>
                <w:noProof/>
                <w:webHidden/>
              </w:rPr>
              <w:fldChar w:fldCharType="begin"/>
            </w:r>
            <w:r w:rsidR="001C00AF">
              <w:rPr>
                <w:noProof/>
                <w:webHidden/>
              </w:rPr>
              <w:instrText xml:space="preserve"> PAGEREF _Toc26110554 \h </w:instrText>
            </w:r>
            <w:r w:rsidR="001C00AF">
              <w:rPr>
                <w:noProof/>
                <w:webHidden/>
              </w:rPr>
            </w:r>
            <w:r w:rsidR="001C00AF">
              <w:rPr>
                <w:noProof/>
                <w:webHidden/>
              </w:rPr>
              <w:fldChar w:fldCharType="separate"/>
            </w:r>
            <w:r w:rsidR="001C00AF">
              <w:rPr>
                <w:noProof/>
                <w:webHidden/>
              </w:rPr>
              <w:t>28</w:t>
            </w:r>
            <w:r w:rsidR="001C00AF">
              <w:rPr>
                <w:noProof/>
                <w:webHidden/>
              </w:rPr>
              <w:fldChar w:fldCharType="end"/>
            </w:r>
          </w:hyperlink>
        </w:p>
        <w:p w14:paraId="5CFD5B11" w14:textId="522BF5FF"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5" w:history="1">
            <w:r w:rsidR="001C00AF" w:rsidRPr="00341838">
              <w:rPr>
                <w:rStyle w:val="Hyperlink"/>
                <w:noProof/>
              </w:rPr>
              <w:t>5.5.5</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 Provider Request Session</w:t>
            </w:r>
            <w:r w:rsidR="001C00AF">
              <w:rPr>
                <w:noProof/>
                <w:webHidden/>
              </w:rPr>
              <w:tab/>
            </w:r>
            <w:r w:rsidR="001C00AF">
              <w:rPr>
                <w:noProof/>
                <w:webHidden/>
              </w:rPr>
              <w:fldChar w:fldCharType="begin"/>
            </w:r>
            <w:r w:rsidR="001C00AF">
              <w:rPr>
                <w:noProof/>
                <w:webHidden/>
              </w:rPr>
              <w:instrText xml:space="preserve"> PAGEREF _Toc26110555 \h </w:instrText>
            </w:r>
            <w:r w:rsidR="001C00AF">
              <w:rPr>
                <w:noProof/>
                <w:webHidden/>
              </w:rPr>
            </w:r>
            <w:r w:rsidR="001C00AF">
              <w:rPr>
                <w:noProof/>
                <w:webHidden/>
              </w:rPr>
              <w:fldChar w:fldCharType="separate"/>
            </w:r>
            <w:r w:rsidR="001C00AF">
              <w:rPr>
                <w:noProof/>
                <w:webHidden/>
              </w:rPr>
              <w:t>28</w:t>
            </w:r>
            <w:r w:rsidR="001C00AF">
              <w:rPr>
                <w:noProof/>
                <w:webHidden/>
              </w:rPr>
              <w:fldChar w:fldCharType="end"/>
            </w:r>
          </w:hyperlink>
        </w:p>
        <w:p w14:paraId="7E9B765C" w14:textId="227B0FBE"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56" w:history="1">
            <w:r w:rsidR="001C00AF" w:rsidRPr="00341838">
              <w:rPr>
                <w:rStyle w:val="Hyperlink"/>
                <w:noProof/>
              </w:rPr>
              <w:t>5.6</w:t>
            </w:r>
            <w:r w:rsidR="001C00AF">
              <w:rPr>
                <w:rFonts w:asciiTheme="minorHAnsi" w:eastAsiaTheme="minorEastAsia" w:hAnsiTheme="minorHAnsi"/>
                <w:noProof/>
                <w:color w:val="auto"/>
                <w:sz w:val="22"/>
                <w:szCs w:val="22"/>
                <w:lang w:val="en-AU" w:eastAsia="en-AU"/>
              </w:rPr>
              <w:tab/>
            </w:r>
            <w:r w:rsidR="001C00AF" w:rsidRPr="00341838">
              <w:rPr>
                <w:rStyle w:val="Hyperlink"/>
                <w:noProof/>
              </w:rPr>
              <w:t>Consumer Request Service</w:t>
            </w:r>
            <w:r w:rsidR="001C00AF">
              <w:rPr>
                <w:noProof/>
                <w:webHidden/>
              </w:rPr>
              <w:tab/>
            </w:r>
            <w:r w:rsidR="001C00AF">
              <w:rPr>
                <w:noProof/>
                <w:webHidden/>
              </w:rPr>
              <w:fldChar w:fldCharType="begin"/>
            </w:r>
            <w:r w:rsidR="001C00AF">
              <w:rPr>
                <w:noProof/>
                <w:webHidden/>
              </w:rPr>
              <w:instrText xml:space="preserve"> PAGEREF _Toc26110556 \h </w:instrText>
            </w:r>
            <w:r w:rsidR="001C00AF">
              <w:rPr>
                <w:noProof/>
                <w:webHidden/>
              </w:rPr>
            </w:r>
            <w:r w:rsidR="001C00AF">
              <w:rPr>
                <w:noProof/>
                <w:webHidden/>
              </w:rPr>
              <w:fldChar w:fldCharType="separate"/>
            </w:r>
            <w:r w:rsidR="001C00AF">
              <w:rPr>
                <w:noProof/>
                <w:webHidden/>
              </w:rPr>
              <w:t>29</w:t>
            </w:r>
            <w:r w:rsidR="001C00AF">
              <w:rPr>
                <w:noProof/>
                <w:webHidden/>
              </w:rPr>
              <w:fldChar w:fldCharType="end"/>
            </w:r>
          </w:hyperlink>
        </w:p>
        <w:p w14:paraId="2D18A9CC" w14:textId="71566CF5"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7" w:history="1">
            <w:r w:rsidR="001C00AF" w:rsidRPr="00341838">
              <w:rPr>
                <w:rStyle w:val="Hyperlink"/>
                <w:noProof/>
              </w:rPr>
              <w:t>5.6.1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 Consumer Request Session</w:t>
            </w:r>
            <w:r w:rsidR="001C00AF">
              <w:rPr>
                <w:noProof/>
                <w:webHidden/>
              </w:rPr>
              <w:tab/>
            </w:r>
            <w:r w:rsidR="001C00AF">
              <w:rPr>
                <w:noProof/>
                <w:webHidden/>
              </w:rPr>
              <w:fldChar w:fldCharType="begin"/>
            </w:r>
            <w:r w:rsidR="001C00AF">
              <w:rPr>
                <w:noProof/>
                <w:webHidden/>
              </w:rPr>
              <w:instrText xml:space="preserve"> PAGEREF _Toc26110557 \h </w:instrText>
            </w:r>
            <w:r w:rsidR="001C00AF">
              <w:rPr>
                <w:noProof/>
                <w:webHidden/>
              </w:rPr>
            </w:r>
            <w:r w:rsidR="001C00AF">
              <w:rPr>
                <w:noProof/>
                <w:webHidden/>
              </w:rPr>
              <w:fldChar w:fldCharType="separate"/>
            </w:r>
            <w:r w:rsidR="001C00AF">
              <w:rPr>
                <w:noProof/>
                <w:webHidden/>
              </w:rPr>
              <w:t>29</w:t>
            </w:r>
            <w:r w:rsidR="001C00AF">
              <w:rPr>
                <w:noProof/>
                <w:webHidden/>
              </w:rPr>
              <w:fldChar w:fldCharType="end"/>
            </w:r>
          </w:hyperlink>
        </w:p>
        <w:p w14:paraId="2636D30C" w14:textId="2D84EAA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8" w:history="1">
            <w:r w:rsidR="001C00AF" w:rsidRPr="00341838">
              <w:rPr>
                <w:rStyle w:val="Hyperlink"/>
                <w:noProof/>
              </w:rPr>
              <w:t>5.6.2</w:t>
            </w:r>
            <w:r w:rsidR="001C00AF">
              <w:rPr>
                <w:rFonts w:asciiTheme="minorHAnsi" w:eastAsiaTheme="minorEastAsia" w:hAnsiTheme="minorHAnsi"/>
                <w:noProof/>
                <w:color w:val="auto"/>
                <w:sz w:val="22"/>
                <w:szCs w:val="22"/>
                <w:lang w:val="en-AU" w:eastAsia="en-AU"/>
              </w:rPr>
              <w:tab/>
            </w:r>
            <w:r w:rsidR="001C00AF" w:rsidRPr="00341838">
              <w:rPr>
                <w:rStyle w:val="Hyperlink"/>
                <w:noProof/>
              </w:rPr>
              <w:t>Post Request</w:t>
            </w:r>
            <w:r w:rsidR="001C00AF">
              <w:rPr>
                <w:noProof/>
                <w:webHidden/>
              </w:rPr>
              <w:tab/>
            </w:r>
            <w:r w:rsidR="001C00AF">
              <w:rPr>
                <w:noProof/>
                <w:webHidden/>
              </w:rPr>
              <w:fldChar w:fldCharType="begin"/>
            </w:r>
            <w:r w:rsidR="001C00AF">
              <w:rPr>
                <w:noProof/>
                <w:webHidden/>
              </w:rPr>
              <w:instrText xml:space="preserve"> PAGEREF _Toc26110558 \h </w:instrText>
            </w:r>
            <w:r w:rsidR="001C00AF">
              <w:rPr>
                <w:noProof/>
                <w:webHidden/>
              </w:rPr>
            </w:r>
            <w:r w:rsidR="001C00AF">
              <w:rPr>
                <w:noProof/>
                <w:webHidden/>
              </w:rPr>
              <w:fldChar w:fldCharType="separate"/>
            </w:r>
            <w:r w:rsidR="001C00AF">
              <w:rPr>
                <w:noProof/>
                <w:webHidden/>
              </w:rPr>
              <w:t>29</w:t>
            </w:r>
            <w:r w:rsidR="001C00AF">
              <w:rPr>
                <w:noProof/>
                <w:webHidden/>
              </w:rPr>
              <w:fldChar w:fldCharType="end"/>
            </w:r>
          </w:hyperlink>
        </w:p>
        <w:p w14:paraId="204B4855" w14:textId="7EF09F67"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59" w:history="1">
            <w:r w:rsidR="001C00AF" w:rsidRPr="00341838">
              <w:rPr>
                <w:rStyle w:val="Hyperlink"/>
                <w:noProof/>
              </w:rPr>
              <w:t>5.6.3</w:t>
            </w:r>
            <w:r w:rsidR="001C00AF">
              <w:rPr>
                <w:rFonts w:asciiTheme="minorHAnsi" w:eastAsiaTheme="minorEastAsia" w:hAnsiTheme="minorHAnsi"/>
                <w:noProof/>
                <w:color w:val="auto"/>
                <w:sz w:val="22"/>
                <w:szCs w:val="22"/>
                <w:lang w:val="en-AU" w:eastAsia="en-AU"/>
              </w:rPr>
              <w:tab/>
            </w:r>
            <w:r w:rsidR="001C00AF" w:rsidRPr="00341838">
              <w:rPr>
                <w:rStyle w:val="Hyperlink"/>
                <w:noProof/>
              </w:rPr>
              <w:t>Expire Request</w:t>
            </w:r>
            <w:r w:rsidR="001C00AF">
              <w:rPr>
                <w:noProof/>
                <w:webHidden/>
              </w:rPr>
              <w:tab/>
            </w:r>
            <w:r w:rsidR="001C00AF">
              <w:rPr>
                <w:noProof/>
                <w:webHidden/>
              </w:rPr>
              <w:fldChar w:fldCharType="begin"/>
            </w:r>
            <w:r w:rsidR="001C00AF">
              <w:rPr>
                <w:noProof/>
                <w:webHidden/>
              </w:rPr>
              <w:instrText xml:space="preserve"> PAGEREF _Toc26110559 \h </w:instrText>
            </w:r>
            <w:r w:rsidR="001C00AF">
              <w:rPr>
                <w:noProof/>
                <w:webHidden/>
              </w:rPr>
            </w:r>
            <w:r w:rsidR="001C00AF">
              <w:rPr>
                <w:noProof/>
                <w:webHidden/>
              </w:rPr>
              <w:fldChar w:fldCharType="separate"/>
            </w:r>
            <w:r w:rsidR="001C00AF">
              <w:rPr>
                <w:noProof/>
                <w:webHidden/>
              </w:rPr>
              <w:t>29</w:t>
            </w:r>
            <w:r w:rsidR="001C00AF">
              <w:rPr>
                <w:noProof/>
                <w:webHidden/>
              </w:rPr>
              <w:fldChar w:fldCharType="end"/>
            </w:r>
          </w:hyperlink>
        </w:p>
        <w:p w14:paraId="0322979C" w14:textId="197B653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60" w:history="1">
            <w:r w:rsidR="001C00AF" w:rsidRPr="00341838">
              <w:rPr>
                <w:rStyle w:val="Hyperlink"/>
                <w:noProof/>
              </w:rPr>
              <w:t>5.6.4</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Read Response</w:t>
            </w:r>
            <w:r w:rsidR="001C00AF">
              <w:rPr>
                <w:noProof/>
                <w:webHidden/>
              </w:rPr>
              <w:tab/>
            </w:r>
            <w:r w:rsidR="001C00AF">
              <w:rPr>
                <w:noProof/>
                <w:webHidden/>
              </w:rPr>
              <w:fldChar w:fldCharType="begin"/>
            </w:r>
            <w:r w:rsidR="001C00AF">
              <w:rPr>
                <w:noProof/>
                <w:webHidden/>
              </w:rPr>
              <w:instrText xml:space="preserve"> PAGEREF _Toc26110560 \h </w:instrText>
            </w:r>
            <w:r w:rsidR="001C00AF">
              <w:rPr>
                <w:noProof/>
                <w:webHidden/>
              </w:rPr>
            </w:r>
            <w:r w:rsidR="001C00AF">
              <w:rPr>
                <w:noProof/>
                <w:webHidden/>
              </w:rPr>
              <w:fldChar w:fldCharType="separate"/>
            </w:r>
            <w:r w:rsidR="001C00AF">
              <w:rPr>
                <w:noProof/>
                <w:webHidden/>
              </w:rPr>
              <w:t>30</w:t>
            </w:r>
            <w:r w:rsidR="001C00AF">
              <w:rPr>
                <w:noProof/>
                <w:webHidden/>
              </w:rPr>
              <w:fldChar w:fldCharType="end"/>
            </w:r>
          </w:hyperlink>
        </w:p>
        <w:p w14:paraId="611EEE06" w14:textId="2E80C781"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61" w:history="1">
            <w:r w:rsidR="001C00AF" w:rsidRPr="00341838">
              <w:rPr>
                <w:rStyle w:val="Hyperlink"/>
                <w:noProof/>
              </w:rPr>
              <w:t>5.6.5</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 Response</w:t>
            </w:r>
            <w:r w:rsidR="001C00AF">
              <w:rPr>
                <w:noProof/>
                <w:webHidden/>
              </w:rPr>
              <w:tab/>
            </w:r>
            <w:r w:rsidR="001C00AF">
              <w:rPr>
                <w:noProof/>
                <w:webHidden/>
              </w:rPr>
              <w:fldChar w:fldCharType="begin"/>
            </w:r>
            <w:r w:rsidR="001C00AF">
              <w:rPr>
                <w:noProof/>
                <w:webHidden/>
              </w:rPr>
              <w:instrText xml:space="preserve"> PAGEREF _Toc26110561 \h </w:instrText>
            </w:r>
            <w:r w:rsidR="001C00AF">
              <w:rPr>
                <w:noProof/>
                <w:webHidden/>
              </w:rPr>
            </w:r>
            <w:r w:rsidR="001C00AF">
              <w:rPr>
                <w:noProof/>
                <w:webHidden/>
              </w:rPr>
              <w:fldChar w:fldCharType="separate"/>
            </w:r>
            <w:r w:rsidR="001C00AF">
              <w:rPr>
                <w:noProof/>
                <w:webHidden/>
              </w:rPr>
              <w:t>30</w:t>
            </w:r>
            <w:r w:rsidR="001C00AF">
              <w:rPr>
                <w:noProof/>
                <w:webHidden/>
              </w:rPr>
              <w:fldChar w:fldCharType="end"/>
            </w:r>
          </w:hyperlink>
        </w:p>
        <w:p w14:paraId="7A9E386A" w14:textId="3711F9F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62" w:history="1">
            <w:r w:rsidR="001C00AF" w:rsidRPr="00341838">
              <w:rPr>
                <w:rStyle w:val="Hyperlink"/>
                <w:noProof/>
              </w:rPr>
              <w:t>5.6.6</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 Consumer Request Session</w:t>
            </w:r>
            <w:r w:rsidR="001C00AF">
              <w:rPr>
                <w:noProof/>
                <w:webHidden/>
              </w:rPr>
              <w:tab/>
            </w:r>
            <w:r w:rsidR="001C00AF">
              <w:rPr>
                <w:noProof/>
                <w:webHidden/>
              </w:rPr>
              <w:fldChar w:fldCharType="begin"/>
            </w:r>
            <w:r w:rsidR="001C00AF">
              <w:rPr>
                <w:noProof/>
                <w:webHidden/>
              </w:rPr>
              <w:instrText xml:space="preserve"> PAGEREF _Toc26110562 \h </w:instrText>
            </w:r>
            <w:r w:rsidR="001C00AF">
              <w:rPr>
                <w:noProof/>
                <w:webHidden/>
              </w:rPr>
            </w:r>
            <w:r w:rsidR="001C00AF">
              <w:rPr>
                <w:noProof/>
                <w:webHidden/>
              </w:rPr>
              <w:fldChar w:fldCharType="separate"/>
            </w:r>
            <w:r w:rsidR="001C00AF">
              <w:rPr>
                <w:noProof/>
                <w:webHidden/>
              </w:rPr>
              <w:t>31</w:t>
            </w:r>
            <w:r w:rsidR="001C00AF">
              <w:rPr>
                <w:noProof/>
                <w:webHidden/>
              </w:rPr>
              <w:fldChar w:fldCharType="end"/>
            </w:r>
          </w:hyperlink>
        </w:p>
        <w:p w14:paraId="22E7425B" w14:textId="44EDE6F2"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563" w:history="1">
            <w:r w:rsidR="001C00AF" w:rsidRPr="00341838">
              <w:rPr>
                <w:rStyle w:val="Hyperlink"/>
                <w:noProof/>
              </w:rPr>
              <w:t>6</w:t>
            </w:r>
            <w:r w:rsidR="001C00AF">
              <w:rPr>
                <w:rFonts w:asciiTheme="minorHAnsi" w:eastAsiaTheme="minorEastAsia" w:hAnsiTheme="minorHAnsi"/>
                <w:noProof/>
                <w:color w:val="auto"/>
                <w:sz w:val="22"/>
                <w:szCs w:val="22"/>
                <w:lang w:val="en-AU" w:eastAsia="en-AU"/>
              </w:rPr>
              <w:tab/>
            </w:r>
            <w:r w:rsidR="001C00AF" w:rsidRPr="00341838">
              <w:rPr>
                <w:rStyle w:val="Hyperlink"/>
                <w:noProof/>
              </w:rPr>
              <w:t>XML Data Structures</w:t>
            </w:r>
            <w:r w:rsidR="001C00AF">
              <w:rPr>
                <w:noProof/>
                <w:webHidden/>
              </w:rPr>
              <w:tab/>
            </w:r>
            <w:r w:rsidR="001C00AF">
              <w:rPr>
                <w:noProof/>
                <w:webHidden/>
              </w:rPr>
              <w:fldChar w:fldCharType="begin"/>
            </w:r>
            <w:r w:rsidR="001C00AF">
              <w:rPr>
                <w:noProof/>
                <w:webHidden/>
              </w:rPr>
              <w:instrText xml:space="preserve"> PAGEREF _Toc26110563 \h </w:instrText>
            </w:r>
            <w:r w:rsidR="001C00AF">
              <w:rPr>
                <w:noProof/>
                <w:webHidden/>
              </w:rPr>
            </w:r>
            <w:r w:rsidR="001C00AF">
              <w:rPr>
                <w:noProof/>
                <w:webHidden/>
              </w:rPr>
              <w:fldChar w:fldCharType="separate"/>
            </w:r>
            <w:r w:rsidR="001C00AF">
              <w:rPr>
                <w:noProof/>
                <w:webHidden/>
              </w:rPr>
              <w:t>31</w:t>
            </w:r>
            <w:r w:rsidR="001C00AF">
              <w:rPr>
                <w:noProof/>
                <w:webHidden/>
              </w:rPr>
              <w:fldChar w:fldCharType="end"/>
            </w:r>
          </w:hyperlink>
        </w:p>
        <w:p w14:paraId="1CE95CAD" w14:textId="419D397E"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564" w:history="1">
            <w:r w:rsidR="001C00AF" w:rsidRPr="00341838">
              <w:rPr>
                <w:rStyle w:val="Hyperlink"/>
                <w:noProof/>
              </w:rPr>
              <w:t>7</w:t>
            </w:r>
            <w:r w:rsidR="001C00AF">
              <w:rPr>
                <w:rFonts w:asciiTheme="minorHAnsi" w:eastAsiaTheme="minorEastAsia" w:hAnsiTheme="minorHAnsi"/>
                <w:noProof/>
                <w:color w:val="auto"/>
                <w:sz w:val="22"/>
                <w:szCs w:val="22"/>
                <w:lang w:val="en-AU" w:eastAsia="en-AU"/>
              </w:rPr>
              <w:tab/>
            </w:r>
            <w:r w:rsidR="001C00AF" w:rsidRPr="00341838">
              <w:rPr>
                <w:rStyle w:val="Hyperlink"/>
                <w:noProof/>
              </w:rPr>
              <w:t>JSON Data Structures</w:t>
            </w:r>
            <w:r w:rsidR="001C00AF">
              <w:rPr>
                <w:noProof/>
                <w:webHidden/>
              </w:rPr>
              <w:tab/>
            </w:r>
            <w:r w:rsidR="001C00AF">
              <w:rPr>
                <w:noProof/>
                <w:webHidden/>
              </w:rPr>
              <w:fldChar w:fldCharType="begin"/>
            </w:r>
            <w:r w:rsidR="001C00AF">
              <w:rPr>
                <w:noProof/>
                <w:webHidden/>
              </w:rPr>
              <w:instrText xml:space="preserve"> PAGEREF _Toc26110564 \h </w:instrText>
            </w:r>
            <w:r w:rsidR="001C00AF">
              <w:rPr>
                <w:noProof/>
                <w:webHidden/>
              </w:rPr>
            </w:r>
            <w:r w:rsidR="001C00AF">
              <w:rPr>
                <w:noProof/>
                <w:webHidden/>
              </w:rPr>
              <w:fldChar w:fldCharType="separate"/>
            </w:r>
            <w:r w:rsidR="001C00AF">
              <w:rPr>
                <w:noProof/>
                <w:webHidden/>
              </w:rPr>
              <w:t>33</w:t>
            </w:r>
            <w:r w:rsidR="001C00AF">
              <w:rPr>
                <w:noProof/>
                <w:webHidden/>
              </w:rPr>
              <w:fldChar w:fldCharType="end"/>
            </w:r>
          </w:hyperlink>
        </w:p>
        <w:p w14:paraId="3F95147E" w14:textId="617E4D09"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565" w:history="1">
            <w:r w:rsidR="001C00AF" w:rsidRPr="00341838">
              <w:rPr>
                <w:rStyle w:val="Hyperlink"/>
                <w:noProof/>
              </w:rPr>
              <w:t>8</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 Architecture</w:t>
            </w:r>
            <w:r w:rsidR="001C00AF">
              <w:rPr>
                <w:noProof/>
                <w:webHidden/>
              </w:rPr>
              <w:tab/>
            </w:r>
            <w:r w:rsidR="001C00AF">
              <w:rPr>
                <w:noProof/>
                <w:webHidden/>
              </w:rPr>
              <w:fldChar w:fldCharType="begin"/>
            </w:r>
            <w:r w:rsidR="001C00AF">
              <w:rPr>
                <w:noProof/>
                <w:webHidden/>
              </w:rPr>
              <w:instrText xml:space="preserve"> PAGEREF _Toc26110565 \h </w:instrText>
            </w:r>
            <w:r w:rsidR="001C00AF">
              <w:rPr>
                <w:noProof/>
                <w:webHidden/>
              </w:rPr>
            </w:r>
            <w:r w:rsidR="001C00AF">
              <w:rPr>
                <w:noProof/>
                <w:webHidden/>
              </w:rPr>
              <w:fldChar w:fldCharType="separate"/>
            </w:r>
            <w:r w:rsidR="001C00AF">
              <w:rPr>
                <w:noProof/>
                <w:webHidden/>
              </w:rPr>
              <w:t>36</w:t>
            </w:r>
            <w:r w:rsidR="001C00AF">
              <w:rPr>
                <w:noProof/>
                <w:webHidden/>
              </w:rPr>
              <w:fldChar w:fldCharType="end"/>
            </w:r>
          </w:hyperlink>
        </w:p>
        <w:p w14:paraId="553FEFBA" w14:textId="1A52BFAC"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66" w:history="1">
            <w:r w:rsidR="001C00AF" w:rsidRPr="00341838">
              <w:rPr>
                <w:rStyle w:val="Hyperlink"/>
                <w:noProof/>
              </w:rPr>
              <w:t>8.1</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 Level 1 – None</w:t>
            </w:r>
            <w:r w:rsidR="001C00AF">
              <w:rPr>
                <w:noProof/>
                <w:webHidden/>
              </w:rPr>
              <w:tab/>
            </w:r>
            <w:r w:rsidR="001C00AF">
              <w:rPr>
                <w:noProof/>
                <w:webHidden/>
              </w:rPr>
              <w:fldChar w:fldCharType="begin"/>
            </w:r>
            <w:r w:rsidR="001C00AF">
              <w:rPr>
                <w:noProof/>
                <w:webHidden/>
              </w:rPr>
              <w:instrText xml:space="preserve"> PAGEREF _Toc26110566 \h </w:instrText>
            </w:r>
            <w:r w:rsidR="001C00AF">
              <w:rPr>
                <w:noProof/>
                <w:webHidden/>
              </w:rPr>
            </w:r>
            <w:r w:rsidR="001C00AF">
              <w:rPr>
                <w:noProof/>
                <w:webHidden/>
              </w:rPr>
              <w:fldChar w:fldCharType="separate"/>
            </w:r>
            <w:r w:rsidR="001C00AF">
              <w:rPr>
                <w:noProof/>
                <w:webHidden/>
              </w:rPr>
              <w:t>36</w:t>
            </w:r>
            <w:r w:rsidR="001C00AF">
              <w:rPr>
                <w:noProof/>
                <w:webHidden/>
              </w:rPr>
              <w:fldChar w:fldCharType="end"/>
            </w:r>
          </w:hyperlink>
        </w:p>
        <w:p w14:paraId="10DC9721" w14:textId="58BE513A"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67" w:history="1">
            <w:r w:rsidR="001C00AF" w:rsidRPr="00341838">
              <w:rPr>
                <w:rStyle w:val="Hyperlink"/>
                <w:noProof/>
              </w:rPr>
              <w:t>8.1.1</w:t>
            </w:r>
            <w:r w:rsidR="001C00AF">
              <w:rPr>
                <w:rFonts w:asciiTheme="minorHAnsi" w:eastAsiaTheme="minorEastAsia" w:hAnsiTheme="minorHAnsi"/>
                <w:noProof/>
                <w:color w:val="auto"/>
                <w:sz w:val="22"/>
                <w:szCs w:val="22"/>
                <w:lang w:val="en-AU" w:eastAsia="en-AU"/>
              </w:rPr>
              <w:tab/>
            </w:r>
            <w:r w:rsidR="001C00AF" w:rsidRPr="00341838">
              <w:rPr>
                <w:rStyle w:val="Hyperlink"/>
                <w:noProof/>
              </w:rPr>
              <w:t>Usage Scenarios</w:t>
            </w:r>
            <w:r w:rsidR="001C00AF">
              <w:rPr>
                <w:noProof/>
                <w:webHidden/>
              </w:rPr>
              <w:tab/>
            </w:r>
            <w:r w:rsidR="001C00AF">
              <w:rPr>
                <w:noProof/>
                <w:webHidden/>
              </w:rPr>
              <w:fldChar w:fldCharType="begin"/>
            </w:r>
            <w:r w:rsidR="001C00AF">
              <w:rPr>
                <w:noProof/>
                <w:webHidden/>
              </w:rPr>
              <w:instrText xml:space="preserve"> PAGEREF _Toc26110567 \h </w:instrText>
            </w:r>
            <w:r w:rsidR="001C00AF">
              <w:rPr>
                <w:noProof/>
                <w:webHidden/>
              </w:rPr>
            </w:r>
            <w:r w:rsidR="001C00AF">
              <w:rPr>
                <w:noProof/>
                <w:webHidden/>
              </w:rPr>
              <w:fldChar w:fldCharType="separate"/>
            </w:r>
            <w:r w:rsidR="001C00AF">
              <w:rPr>
                <w:noProof/>
                <w:webHidden/>
              </w:rPr>
              <w:t>36</w:t>
            </w:r>
            <w:r w:rsidR="001C00AF">
              <w:rPr>
                <w:noProof/>
                <w:webHidden/>
              </w:rPr>
              <w:fldChar w:fldCharType="end"/>
            </w:r>
          </w:hyperlink>
        </w:p>
        <w:p w14:paraId="799E7752" w14:textId="3A161713"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68" w:history="1">
            <w:r w:rsidR="001C00AF" w:rsidRPr="00341838">
              <w:rPr>
                <w:rStyle w:val="Hyperlink"/>
                <w:noProof/>
              </w:rPr>
              <w:t>8.2</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 Level 2 – Core Security</w:t>
            </w:r>
            <w:r w:rsidR="001C00AF">
              <w:rPr>
                <w:noProof/>
                <w:webHidden/>
              </w:rPr>
              <w:tab/>
            </w:r>
            <w:r w:rsidR="001C00AF">
              <w:rPr>
                <w:noProof/>
                <w:webHidden/>
              </w:rPr>
              <w:fldChar w:fldCharType="begin"/>
            </w:r>
            <w:r w:rsidR="001C00AF">
              <w:rPr>
                <w:noProof/>
                <w:webHidden/>
              </w:rPr>
              <w:instrText xml:space="preserve"> PAGEREF _Toc26110568 \h </w:instrText>
            </w:r>
            <w:r w:rsidR="001C00AF">
              <w:rPr>
                <w:noProof/>
                <w:webHidden/>
              </w:rPr>
            </w:r>
            <w:r w:rsidR="001C00AF">
              <w:rPr>
                <w:noProof/>
                <w:webHidden/>
              </w:rPr>
              <w:fldChar w:fldCharType="separate"/>
            </w:r>
            <w:r w:rsidR="001C00AF">
              <w:rPr>
                <w:noProof/>
                <w:webHidden/>
              </w:rPr>
              <w:t>36</w:t>
            </w:r>
            <w:r w:rsidR="001C00AF">
              <w:rPr>
                <w:noProof/>
                <w:webHidden/>
              </w:rPr>
              <w:fldChar w:fldCharType="end"/>
            </w:r>
          </w:hyperlink>
        </w:p>
        <w:p w14:paraId="4F5476AE" w14:textId="410262F4"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69" w:history="1">
            <w:r w:rsidR="001C00AF" w:rsidRPr="00341838">
              <w:rPr>
                <w:rStyle w:val="Hyperlink"/>
                <w:noProof/>
              </w:rPr>
              <w:t>8.2.1</w:t>
            </w:r>
            <w:r w:rsidR="001C00AF">
              <w:rPr>
                <w:rFonts w:asciiTheme="minorHAnsi" w:eastAsiaTheme="minorEastAsia" w:hAnsiTheme="minorHAnsi"/>
                <w:noProof/>
                <w:color w:val="auto"/>
                <w:sz w:val="22"/>
                <w:szCs w:val="22"/>
                <w:lang w:val="en-AU" w:eastAsia="en-AU"/>
              </w:rPr>
              <w:tab/>
            </w:r>
            <w:r w:rsidR="001C00AF" w:rsidRPr="00341838">
              <w:rPr>
                <w:rStyle w:val="Hyperlink"/>
                <w:noProof/>
              </w:rPr>
              <w:t>Usage Scenarios</w:t>
            </w:r>
            <w:r w:rsidR="001C00AF">
              <w:rPr>
                <w:noProof/>
                <w:webHidden/>
              </w:rPr>
              <w:tab/>
            </w:r>
            <w:r w:rsidR="001C00AF">
              <w:rPr>
                <w:noProof/>
                <w:webHidden/>
              </w:rPr>
              <w:fldChar w:fldCharType="begin"/>
            </w:r>
            <w:r w:rsidR="001C00AF">
              <w:rPr>
                <w:noProof/>
                <w:webHidden/>
              </w:rPr>
              <w:instrText xml:space="preserve"> PAGEREF _Toc26110569 \h </w:instrText>
            </w:r>
            <w:r w:rsidR="001C00AF">
              <w:rPr>
                <w:noProof/>
                <w:webHidden/>
              </w:rPr>
            </w:r>
            <w:r w:rsidR="001C00AF">
              <w:rPr>
                <w:noProof/>
                <w:webHidden/>
              </w:rPr>
              <w:fldChar w:fldCharType="separate"/>
            </w:r>
            <w:r w:rsidR="001C00AF">
              <w:rPr>
                <w:noProof/>
                <w:webHidden/>
              </w:rPr>
              <w:t>37</w:t>
            </w:r>
            <w:r w:rsidR="001C00AF">
              <w:rPr>
                <w:noProof/>
                <w:webHidden/>
              </w:rPr>
              <w:fldChar w:fldCharType="end"/>
            </w:r>
          </w:hyperlink>
        </w:p>
        <w:p w14:paraId="7659CEA5" w14:textId="529ED953"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70" w:history="1">
            <w:r w:rsidR="001C00AF" w:rsidRPr="00341838">
              <w:rPr>
                <w:rStyle w:val="Hyperlink"/>
                <w:noProof/>
              </w:rPr>
              <w:t>8.3</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 Level 3 – Inter-Enterprise Security</w:t>
            </w:r>
            <w:r w:rsidR="001C00AF">
              <w:rPr>
                <w:noProof/>
                <w:webHidden/>
              </w:rPr>
              <w:tab/>
            </w:r>
            <w:r w:rsidR="001C00AF">
              <w:rPr>
                <w:noProof/>
                <w:webHidden/>
              </w:rPr>
              <w:fldChar w:fldCharType="begin"/>
            </w:r>
            <w:r w:rsidR="001C00AF">
              <w:rPr>
                <w:noProof/>
                <w:webHidden/>
              </w:rPr>
              <w:instrText xml:space="preserve"> PAGEREF _Toc26110570 \h </w:instrText>
            </w:r>
            <w:r w:rsidR="001C00AF">
              <w:rPr>
                <w:noProof/>
                <w:webHidden/>
              </w:rPr>
            </w:r>
            <w:r w:rsidR="001C00AF">
              <w:rPr>
                <w:noProof/>
                <w:webHidden/>
              </w:rPr>
              <w:fldChar w:fldCharType="separate"/>
            </w:r>
            <w:r w:rsidR="001C00AF">
              <w:rPr>
                <w:noProof/>
                <w:webHidden/>
              </w:rPr>
              <w:t>37</w:t>
            </w:r>
            <w:r w:rsidR="001C00AF">
              <w:rPr>
                <w:noProof/>
                <w:webHidden/>
              </w:rPr>
              <w:fldChar w:fldCharType="end"/>
            </w:r>
          </w:hyperlink>
        </w:p>
        <w:p w14:paraId="6E597D2F" w14:textId="25B9129F"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71" w:history="1">
            <w:r w:rsidR="001C00AF" w:rsidRPr="00341838">
              <w:rPr>
                <w:rStyle w:val="Hyperlink"/>
                <w:noProof/>
              </w:rPr>
              <w:t>8.3.1</w:t>
            </w:r>
            <w:r w:rsidR="001C00AF">
              <w:rPr>
                <w:rFonts w:asciiTheme="minorHAnsi" w:eastAsiaTheme="minorEastAsia" w:hAnsiTheme="minorHAnsi"/>
                <w:noProof/>
                <w:color w:val="auto"/>
                <w:sz w:val="22"/>
                <w:szCs w:val="22"/>
                <w:lang w:val="en-AU" w:eastAsia="en-AU"/>
              </w:rPr>
              <w:tab/>
            </w:r>
            <w:r w:rsidR="001C00AF" w:rsidRPr="00341838">
              <w:rPr>
                <w:rStyle w:val="Hyperlink"/>
                <w:noProof/>
              </w:rPr>
              <w:t>Usage Scenarios</w:t>
            </w:r>
            <w:r w:rsidR="001C00AF">
              <w:rPr>
                <w:noProof/>
                <w:webHidden/>
              </w:rPr>
              <w:tab/>
            </w:r>
            <w:r w:rsidR="001C00AF">
              <w:rPr>
                <w:noProof/>
                <w:webHidden/>
              </w:rPr>
              <w:fldChar w:fldCharType="begin"/>
            </w:r>
            <w:r w:rsidR="001C00AF">
              <w:rPr>
                <w:noProof/>
                <w:webHidden/>
              </w:rPr>
              <w:instrText xml:space="preserve"> PAGEREF _Toc26110571 \h </w:instrText>
            </w:r>
            <w:r w:rsidR="001C00AF">
              <w:rPr>
                <w:noProof/>
                <w:webHidden/>
              </w:rPr>
            </w:r>
            <w:r w:rsidR="001C00AF">
              <w:rPr>
                <w:noProof/>
                <w:webHidden/>
              </w:rPr>
              <w:fldChar w:fldCharType="separate"/>
            </w:r>
            <w:r w:rsidR="001C00AF">
              <w:rPr>
                <w:noProof/>
                <w:webHidden/>
              </w:rPr>
              <w:t>37</w:t>
            </w:r>
            <w:r w:rsidR="001C00AF">
              <w:rPr>
                <w:noProof/>
                <w:webHidden/>
              </w:rPr>
              <w:fldChar w:fldCharType="end"/>
            </w:r>
          </w:hyperlink>
        </w:p>
        <w:p w14:paraId="7A246DFB" w14:textId="65E53EFE"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72" w:history="1">
            <w:r w:rsidR="001C00AF" w:rsidRPr="00341838">
              <w:rPr>
                <w:rStyle w:val="Hyperlink"/>
                <w:noProof/>
              </w:rPr>
              <w:t>8.4</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 Level 4 – Defense</w:t>
            </w:r>
            <w:r w:rsidR="001C00AF">
              <w:rPr>
                <w:noProof/>
                <w:webHidden/>
              </w:rPr>
              <w:tab/>
            </w:r>
            <w:r w:rsidR="001C00AF">
              <w:rPr>
                <w:noProof/>
                <w:webHidden/>
              </w:rPr>
              <w:fldChar w:fldCharType="begin"/>
            </w:r>
            <w:r w:rsidR="001C00AF">
              <w:rPr>
                <w:noProof/>
                <w:webHidden/>
              </w:rPr>
              <w:instrText xml:space="preserve"> PAGEREF _Toc26110572 \h </w:instrText>
            </w:r>
            <w:r w:rsidR="001C00AF">
              <w:rPr>
                <w:noProof/>
                <w:webHidden/>
              </w:rPr>
            </w:r>
            <w:r w:rsidR="001C00AF">
              <w:rPr>
                <w:noProof/>
                <w:webHidden/>
              </w:rPr>
              <w:fldChar w:fldCharType="separate"/>
            </w:r>
            <w:r w:rsidR="001C00AF">
              <w:rPr>
                <w:noProof/>
                <w:webHidden/>
              </w:rPr>
              <w:t>37</w:t>
            </w:r>
            <w:r w:rsidR="001C00AF">
              <w:rPr>
                <w:noProof/>
                <w:webHidden/>
              </w:rPr>
              <w:fldChar w:fldCharType="end"/>
            </w:r>
          </w:hyperlink>
        </w:p>
        <w:p w14:paraId="629C2467" w14:textId="1E5AF844"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73" w:history="1">
            <w:r w:rsidR="001C00AF" w:rsidRPr="00341838">
              <w:rPr>
                <w:rStyle w:val="Hyperlink"/>
                <w:noProof/>
              </w:rPr>
              <w:t>8.4.1</w:t>
            </w:r>
            <w:r w:rsidR="001C00AF">
              <w:rPr>
                <w:rFonts w:asciiTheme="minorHAnsi" w:eastAsiaTheme="minorEastAsia" w:hAnsiTheme="minorHAnsi"/>
                <w:noProof/>
                <w:color w:val="auto"/>
                <w:sz w:val="22"/>
                <w:szCs w:val="22"/>
                <w:lang w:val="en-AU" w:eastAsia="en-AU"/>
              </w:rPr>
              <w:tab/>
            </w:r>
            <w:r w:rsidR="001C00AF" w:rsidRPr="00341838">
              <w:rPr>
                <w:rStyle w:val="Hyperlink"/>
                <w:noProof/>
              </w:rPr>
              <w:t>Usage Scenarios</w:t>
            </w:r>
            <w:r w:rsidR="001C00AF">
              <w:rPr>
                <w:noProof/>
                <w:webHidden/>
              </w:rPr>
              <w:tab/>
            </w:r>
            <w:r w:rsidR="001C00AF">
              <w:rPr>
                <w:noProof/>
                <w:webHidden/>
              </w:rPr>
              <w:fldChar w:fldCharType="begin"/>
            </w:r>
            <w:r w:rsidR="001C00AF">
              <w:rPr>
                <w:noProof/>
                <w:webHidden/>
              </w:rPr>
              <w:instrText xml:space="preserve"> PAGEREF _Toc26110573 \h </w:instrText>
            </w:r>
            <w:r w:rsidR="001C00AF">
              <w:rPr>
                <w:noProof/>
                <w:webHidden/>
              </w:rPr>
            </w:r>
            <w:r w:rsidR="001C00AF">
              <w:rPr>
                <w:noProof/>
                <w:webHidden/>
              </w:rPr>
              <w:fldChar w:fldCharType="separate"/>
            </w:r>
            <w:r w:rsidR="001C00AF">
              <w:rPr>
                <w:noProof/>
                <w:webHidden/>
              </w:rPr>
              <w:t>38</w:t>
            </w:r>
            <w:r w:rsidR="001C00AF">
              <w:rPr>
                <w:noProof/>
                <w:webHidden/>
              </w:rPr>
              <w:fldChar w:fldCharType="end"/>
            </w:r>
          </w:hyperlink>
        </w:p>
        <w:p w14:paraId="1B2D64C1" w14:textId="09F55A40"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74" w:history="1">
            <w:r w:rsidR="001C00AF" w:rsidRPr="00341838">
              <w:rPr>
                <w:rStyle w:val="Hyperlink"/>
                <w:noProof/>
              </w:rPr>
              <w:t>8.5</w:t>
            </w:r>
            <w:r w:rsidR="001C00AF">
              <w:rPr>
                <w:rFonts w:asciiTheme="minorHAnsi" w:eastAsiaTheme="minorEastAsia" w:hAnsiTheme="minorHAnsi"/>
                <w:noProof/>
                <w:color w:val="auto"/>
                <w:sz w:val="22"/>
                <w:szCs w:val="22"/>
                <w:lang w:val="en-AU" w:eastAsia="en-AU"/>
              </w:rPr>
              <w:tab/>
            </w:r>
            <w:r w:rsidR="001C00AF" w:rsidRPr="00341838">
              <w:rPr>
                <w:rStyle w:val="Hyperlink"/>
                <w:noProof/>
              </w:rPr>
              <w:t>Security Level Matrix</w:t>
            </w:r>
            <w:r w:rsidR="001C00AF">
              <w:rPr>
                <w:noProof/>
                <w:webHidden/>
              </w:rPr>
              <w:tab/>
            </w:r>
            <w:r w:rsidR="001C00AF">
              <w:rPr>
                <w:noProof/>
                <w:webHidden/>
              </w:rPr>
              <w:fldChar w:fldCharType="begin"/>
            </w:r>
            <w:r w:rsidR="001C00AF">
              <w:rPr>
                <w:noProof/>
                <w:webHidden/>
              </w:rPr>
              <w:instrText xml:space="preserve"> PAGEREF _Toc26110574 \h </w:instrText>
            </w:r>
            <w:r w:rsidR="001C00AF">
              <w:rPr>
                <w:noProof/>
                <w:webHidden/>
              </w:rPr>
            </w:r>
            <w:r w:rsidR="001C00AF">
              <w:rPr>
                <w:noProof/>
                <w:webHidden/>
              </w:rPr>
              <w:fldChar w:fldCharType="separate"/>
            </w:r>
            <w:r w:rsidR="001C00AF">
              <w:rPr>
                <w:noProof/>
                <w:webHidden/>
              </w:rPr>
              <w:t>38</w:t>
            </w:r>
            <w:r w:rsidR="001C00AF">
              <w:rPr>
                <w:noProof/>
                <w:webHidden/>
              </w:rPr>
              <w:fldChar w:fldCharType="end"/>
            </w:r>
          </w:hyperlink>
        </w:p>
        <w:p w14:paraId="377EF1B7" w14:textId="020702A6" w:rsidR="001C00AF" w:rsidRDefault="00D73D3F">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110575" w:history="1">
            <w:r w:rsidR="001C00AF" w:rsidRPr="00341838">
              <w:rPr>
                <w:rStyle w:val="Hyperlink"/>
                <w:noProof/>
              </w:rPr>
              <w:t>9</w:t>
            </w:r>
            <w:r w:rsidR="001C00AF">
              <w:rPr>
                <w:rFonts w:asciiTheme="minorHAnsi" w:eastAsiaTheme="minorEastAsia" w:hAnsiTheme="minorHAnsi"/>
                <w:noProof/>
                <w:color w:val="auto"/>
                <w:sz w:val="22"/>
                <w:szCs w:val="22"/>
                <w:lang w:val="en-AU" w:eastAsia="en-AU"/>
              </w:rPr>
              <w:tab/>
            </w:r>
            <w:r w:rsidR="001C00AF" w:rsidRPr="00341838">
              <w:rPr>
                <w:rStyle w:val="Hyperlink"/>
                <w:noProof/>
              </w:rPr>
              <w:t>Conformance</w:t>
            </w:r>
            <w:r w:rsidR="001C00AF">
              <w:rPr>
                <w:noProof/>
                <w:webHidden/>
              </w:rPr>
              <w:tab/>
            </w:r>
            <w:r w:rsidR="001C00AF">
              <w:rPr>
                <w:noProof/>
                <w:webHidden/>
              </w:rPr>
              <w:fldChar w:fldCharType="begin"/>
            </w:r>
            <w:r w:rsidR="001C00AF">
              <w:rPr>
                <w:noProof/>
                <w:webHidden/>
              </w:rPr>
              <w:instrText xml:space="preserve"> PAGEREF _Toc26110575 \h </w:instrText>
            </w:r>
            <w:r w:rsidR="001C00AF">
              <w:rPr>
                <w:noProof/>
                <w:webHidden/>
              </w:rPr>
            </w:r>
            <w:r w:rsidR="001C00AF">
              <w:rPr>
                <w:noProof/>
                <w:webHidden/>
              </w:rPr>
              <w:fldChar w:fldCharType="separate"/>
            </w:r>
            <w:r w:rsidR="001C00AF">
              <w:rPr>
                <w:noProof/>
                <w:webHidden/>
              </w:rPr>
              <w:t>38</w:t>
            </w:r>
            <w:r w:rsidR="001C00AF">
              <w:rPr>
                <w:noProof/>
                <w:webHidden/>
              </w:rPr>
              <w:fldChar w:fldCharType="end"/>
            </w:r>
          </w:hyperlink>
        </w:p>
        <w:p w14:paraId="1C0BDCC3" w14:textId="414237B1" w:rsidR="001C00AF" w:rsidRDefault="00D73D3F">
          <w:pPr>
            <w:pStyle w:val="TOC1"/>
            <w:tabs>
              <w:tab w:val="right" w:leader="dot" w:pos="10070"/>
            </w:tabs>
            <w:rPr>
              <w:rFonts w:asciiTheme="minorHAnsi" w:eastAsiaTheme="minorEastAsia" w:hAnsiTheme="minorHAnsi"/>
              <w:noProof/>
              <w:color w:val="auto"/>
              <w:sz w:val="22"/>
              <w:szCs w:val="22"/>
              <w:lang w:val="en-AU" w:eastAsia="en-AU"/>
            </w:rPr>
          </w:pPr>
          <w:hyperlink w:anchor="_Toc26110576" w:history="1">
            <w:r w:rsidR="001C00AF" w:rsidRPr="00341838">
              <w:rPr>
                <w:rStyle w:val="Hyperlink"/>
                <w:rFonts w:cs="Times New Roman"/>
                <w:noProof/>
              </w:rPr>
              <w:t>Annex A.</w:t>
            </w:r>
            <w:r w:rsidR="001C00AF" w:rsidRPr="00341838">
              <w:rPr>
                <w:rStyle w:val="Hyperlink"/>
                <w:noProof/>
              </w:rPr>
              <w:t xml:space="preserve"> Specification Files</w:t>
            </w:r>
            <w:r w:rsidR="001C00AF">
              <w:rPr>
                <w:noProof/>
                <w:webHidden/>
              </w:rPr>
              <w:tab/>
            </w:r>
            <w:r w:rsidR="001C00AF">
              <w:rPr>
                <w:noProof/>
                <w:webHidden/>
              </w:rPr>
              <w:fldChar w:fldCharType="begin"/>
            </w:r>
            <w:r w:rsidR="001C00AF">
              <w:rPr>
                <w:noProof/>
                <w:webHidden/>
              </w:rPr>
              <w:instrText xml:space="preserve"> PAGEREF _Toc26110576 \h </w:instrText>
            </w:r>
            <w:r w:rsidR="001C00AF">
              <w:rPr>
                <w:noProof/>
                <w:webHidden/>
              </w:rPr>
            </w:r>
            <w:r w:rsidR="001C00AF">
              <w:rPr>
                <w:noProof/>
                <w:webHidden/>
              </w:rPr>
              <w:fldChar w:fldCharType="separate"/>
            </w:r>
            <w:r w:rsidR="001C00AF">
              <w:rPr>
                <w:noProof/>
                <w:webHidden/>
              </w:rPr>
              <w:t>40</w:t>
            </w:r>
            <w:r w:rsidR="001C00AF">
              <w:rPr>
                <w:noProof/>
                <w:webHidden/>
              </w:rPr>
              <w:fldChar w:fldCharType="end"/>
            </w:r>
          </w:hyperlink>
        </w:p>
        <w:p w14:paraId="0E20F22B" w14:textId="756B27B7"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77" w:history="1">
            <w:r w:rsidR="001C00AF" w:rsidRPr="00341838">
              <w:rPr>
                <w:rStyle w:val="Hyperlink"/>
                <w:rFonts w:cs="Times New Roman"/>
                <w:noProof/>
              </w:rPr>
              <w:t>A.1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OpenAPI Definitions</w:t>
            </w:r>
            <w:r w:rsidR="001C00AF">
              <w:rPr>
                <w:noProof/>
                <w:webHidden/>
              </w:rPr>
              <w:tab/>
            </w:r>
            <w:r w:rsidR="001C00AF">
              <w:rPr>
                <w:noProof/>
                <w:webHidden/>
              </w:rPr>
              <w:fldChar w:fldCharType="begin"/>
            </w:r>
            <w:r w:rsidR="001C00AF">
              <w:rPr>
                <w:noProof/>
                <w:webHidden/>
              </w:rPr>
              <w:instrText xml:space="preserve"> PAGEREF _Toc26110577 \h </w:instrText>
            </w:r>
            <w:r w:rsidR="001C00AF">
              <w:rPr>
                <w:noProof/>
                <w:webHidden/>
              </w:rPr>
            </w:r>
            <w:r w:rsidR="001C00AF">
              <w:rPr>
                <w:noProof/>
                <w:webHidden/>
              </w:rPr>
              <w:fldChar w:fldCharType="separate"/>
            </w:r>
            <w:r w:rsidR="001C00AF">
              <w:rPr>
                <w:noProof/>
                <w:webHidden/>
              </w:rPr>
              <w:t>40</w:t>
            </w:r>
            <w:r w:rsidR="001C00AF">
              <w:rPr>
                <w:noProof/>
                <w:webHidden/>
              </w:rPr>
              <w:fldChar w:fldCharType="end"/>
            </w:r>
          </w:hyperlink>
        </w:p>
        <w:p w14:paraId="20F7207B" w14:textId="4D1FED69"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78" w:history="1">
            <w:r w:rsidR="001C00AF" w:rsidRPr="00341838">
              <w:rPr>
                <w:rStyle w:val="Hyperlink"/>
                <w:rFonts w:cs="Times New Roman"/>
                <w:noProof/>
              </w:rPr>
              <w:t>A.2</w:t>
            </w:r>
            <w:r w:rsidR="001C00AF">
              <w:rPr>
                <w:rFonts w:asciiTheme="minorHAnsi" w:eastAsiaTheme="minorEastAsia" w:hAnsiTheme="minorHAnsi"/>
                <w:noProof/>
                <w:color w:val="auto"/>
                <w:sz w:val="22"/>
                <w:szCs w:val="22"/>
                <w:lang w:val="en-AU" w:eastAsia="en-AU"/>
              </w:rPr>
              <w:tab/>
            </w:r>
            <w:r w:rsidR="001C00AF" w:rsidRPr="00341838">
              <w:rPr>
                <w:rStyle w:val="Hyperlink"/>
                <w:noProof/>
              </w:rPr>
              <w:t>WSDLs</w:t>
            </w:r>
            <w:r w:rsidR="001C00AF">
              <w:rPr>
                <w:noProof/>
                <w:webHidden/>
              </w:rPr>
              <w:tab/>
            </w:r>
            <w:r w:rsidR="001C00AF">
              <w:rPr>
                <w:noProof/>
                <w:webHidden/>
              </w:rPr>
              <w:fldChar w:fldCharType="begin"/>
            </w:r>
            <w:r w:rsidR="001C00AF">
              <w:rPr>
                <w:noProof/>
                <w:webHidden/>
              </w:rPr>
              <w:instrText xml:space="preserve"> PAGEREF _Toc26110578 \h </w:instrText>
            </w:r>
            <w:r w:rsidR="001C00AF">
              <w:rPr>
                <w:noProof/>
                <w:webHidden/>
              </w:rPr>
            </w:r>
            <w:r w:rsidR="001C00AF">
              <w:rPr>
                <w:noProof/>
                <w:webHidden/>
              </w:rPr>
              <w:fldChar w:fldCharType="separate"/>
            </w:r>
            <w:r w:rsidR="001C00AF">
              <w:rPr>
                <w:noProof/>
                <w:webHidden/>
              </w:rPr>
              <w:t>40</w:t>
            </w:r>
            <w:r w:rsidR="001C00AF">
              <w:rPr>
                <w:noProof/>
                <w:webHidden/>
              </w:rPr>
              <w:fldChar w:fldCharType="end"/>
            </w:r>
          </w:hyperlink>
        </w:p>
        <w:p w14:paraId="43A5E5C0" w14:textId="6A96F364"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79" w:history="1">
            <w:r w:rsidR="001C00AF" w:rsidRPr="00341838">
              <w:rPr>
                <w:rStyle w:val="Hyperlink"/>
                <w:rFonts w:cs="Times New Roman"/>
                <w:noProof/>
              </w:rPr>
              <w:t>A.3</w:t>
            </w:r>
            <w:r w:rsidR="001C00AF">
              <w:rPr>
                <w:rFonts w:asciiTheme="minorHAnsi" w:eastAsiaTheme="minorEastAsia" w:hAnsiTheme="minorHAnsi"/>
                <w:noProof/>
                <w:color w:val="auto"/>
                <w:sz w:val="22"/>
                <w:szCs w:val="22"/>
                <w:lang w:val="en-AU" w:eastAsia="en-AU"/>
              </w:rPr>
              <w:tab/>
            </w:r>
            <w:r w:rsidR="001C00AF" w:rsidRPr="00341838">
              <w:rPr>
                <w:rStyle w:val="Hyperlink"/>
                <w:noProof/>
              </w:rPr>
              <w:t>Packaged Specification</w:t>
            </w:r>
            <w:r w:rsidR="001C00AF">
              <w:rPr>
                <w:noProof/>
                <w:webHidden/>
              </w:rPr>
              <w:tab/>
            </w:r>
            <w:r w:rsidR="001C00AF">
              <w:rPr>
                <w:noProof/>
                <w:webHidden/>
              </w:rPr>
              <w:fldChar w:fldCharType="begin"/>
            </w:r>
            <w:r w:rsidR="001C00AF">
              <w:rPr>
                <w:noProof/>
                <w:webHidden/>
              </w:rPr>
              <w:instrText xml:space="preserve"> PAGEREF _Toc26110579 \h </w:instrText>
            </w:r>
            <w:r w:rsidR="001C00AF">
              <w:rPr>
                <w:noProof/>
                <w:webHidden/>
              </w:rPr>
            </w:r>
            <w:r w:rsidR="001C00AF">
              <w:rPr>
                <w:noProof/>
                <w:webHidden/>
              </w:rPr>
              <w:fldChar w:fldCharType="separate"/>
            </w:r>
            <w:r w:rsidR="001C00AF">
              <w:rPr>
                <w:noProof/>
                <w:webHidden/>
              </w:rPr>
              <w:t>40</w:t>
            </w:r>
            <w:r w:rsidR="001C00AF">
              <w:rPr>
                <w:noProof/>
                <w:webHidden/>
              </w:rPr>
              <w:fldChar w:fldCharType="end"/>
            </w:r>
          </w:hyperlink>
        </w:p>
        <w:p w14:paraId="4E6BD323" w14:textId="264088AF" w:rsidR="001C00AF" w:rsidRDefault="00D73D3F">
          <w:pPr>
            <w:pStyle w:val="TOC1"/>
            <w:tabs>
              <w:tab w:val="right" w:leader="dot" w:pos="10070"/>
            </w:tabs>
            <w:rPr>
              <w:rFonts w:asciiTheme="minorHAnsi" w:eastAsiaTheme="minorEastAsia" w:hAnsiTheme="minorHAnsi"/>
              <w:noProof/>
              <w:color w:val="auto"/>
              <w:sz w:val="22"/>
              <w:szCs w:val="22"/>
              <w:lang w:val="en-AU" w:eastAsia="en-AU"/>
            </w:rPr>
          </w:pPr>
          <w:hyperlink w:anchor="_Toc26110580" w:history="1">
            <w:r w:rsidR="001C00AF" w:rsidRPr="00341838">
              <w:rPr>
                <w:rStyle w:val="Hyperlink"/>
                <w:rFonts w:cs="Times New Roman"/>
                <w:noProof/>
              </w:rPr>
              <w:t>Annex B.</w:t>
            </w:r>
            <w:r w:rsidR="001C00AF" w:rsidRPr="00341838">
              <w:rPr>
                <w:rStyle w:val="Hyperlink"/>
                <w:noProof/>
              </w:rPr>
              <w:t xml:space="preserve"> Example HTTP Flows</w:t>
            </w:r>
            <w:r w:rsidR="001C00AF">
              <w:rPr>
                <w:noProof/>
                <w:webHidden/>
              </w:rPr>
              <w:tab/>
            </w:r>
            <w:r w:rsidR="001C00AF">
              <w:rPr>
                <w:noProof/>
                <w:webHidden/>
              </w:rPr>
              <w:fldChar w:fldCharType="begin"/>
            </w:r>
            <w:r w:rsidR="001C00AF">
              <w:rPr>
                <w:noProof/>
                <w:webHidden/>
              </w:rPr>
              <w:instrText xml:space="preserve"> PAGEREF _Toc26110580 \h </w:instrText>
            </w:r>
            <w:r w:rsidR="001C00AF">
              <w:rPr>
                <w:noProof/>
                <w:webHidden/>
              </w:rPr>
            </w:r>
            <w:r w:rsidR="001C00AF">
              <w:rPr>
                <w:noProof/>
                <w:webHidden/>
              </w:rPr>
              <w:fldChar w:fldCharType="separate"/>
            </w:r>
            <w:r w:rsidR="001C00AF">
              <w:rPr>
                <w:noProof/>
                <w:webHidden/>
              </w:rPr>
              <w:t>41</w:t>
            </w:r>
            <w:r w:rsidR="001C00AF">
              <w:rPr>
                <w:noProof/>
                <w:webHidden/>
              </w:rPr>
              <w:fldChar w:fldCharType="end"/>
            </w:r>
          </w:hyperlink>
        </w:p>
        <w:p w14:paraId="198FBE22" w14:textId="09F9E95C"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81" w:history="1">
            <w:r w:rsidR="001C00AF" w:rsidRPr="00341838">
              <w:rPr>
                <w:rStyle w:val="Hyperlink"/>
                <w:rFonts w:cs="Times New Roman"/>
                <w:noProof/>
              </w:rPr>
              <w:t>B.1</w:t>
            </w:r>
            <w:r w:rsidR="001C00AF">
              <w:rPr>
                <w:rFonts w:asciiTheme="minorHAnsi" w:eastAsiaTheme="minorEastAsia" w:hAnsiTheme="minorHAnsi"/>
                <w:noProof/>
                <w:color w:val="auto"/>
                <w:sz w:val="22"/>
                <w:szCs w:val="22"/>
                <w:lang w:val="en-AU" w:eastAsia="en-AU"/>
              </w:rPr>
              <w:tab/>
            </w:r>
            <w:r w:rsidR="001C00AF" w:rsidRPr="00341838">
              <w:rPr>
                <w:rStyle w:val="Hyperlink"/>
                <w:noProof/>
              </w:rPr>
              <w:t>Channel Management Example</w:t>
            </w:r>
            <w:r w:rsidR="001C00AF">
              <w:rPr>
                <w:noProof/>
                <w:webHidden/>
              </w:rPr>
              <w:tab/>
            </w:r>
            <w:r w:rsidR="001C00AF">
              <w:rPr>
                <w:noProof/>
                <w:webHidden/>
              </w:rPr>
              <w:fldChar w:fldCharType="begin"/>
            </w:r>
            <w:r w:rsidR="001C00AF">
              <w:rPr>
                <w:noProof/>
                <w:webHidden/>
              </w:rPr>
              <w:instrText xml:space="preserve"> PAGEREF _Toc26110581 \h </w:instrText>
            </w:r>
            <w:r w:rsidR="001C00AF">
              <w:rPr>
                <w:noProof/>
                <w:webHidden/>
              </w:rPr>
            </w:r>
            <w:r w:rsidR="001C00AF">
              <w:rPr>
                <w:noProof/>
                <w:webHidden/>
              </w:rPr>
              <w:fldChar w:fldCharType="separate"/>
            </w:r>
            <w:r w:rsidR="001C00AF">
              <w:rPr>
                <w:noProof/>
                <w:webHidden/>
              </w:rPr>
              <w:t>41</w:t>
            </w:r>
            <w:r w:rsidR="001C00AF">
              <w:rPr>
                <w:noProof/>
                <w:webHidden/>
              </w:rPr>
              <w:fldChar w:fldCharType="end"/>
            </w:r>
          </w:hyperlink>
        </w:p>
        <w:p w14:paraId="3A7DDEB7" w14:textId="4561AE5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2" w:history="1">
            <w:r w:rsidR="001C00AF" w:rsidRPr="00341838">
              <w:rPr>
                <w:rStyle w:val="Hyperlink"/>
                <w:rFonts w:cs="Times New Roman"/>
                <w:noProof/>
              </w:rPr>
              <w:t>B.1.1</w:t>
            </w:r>
            <w:r w:rsidR="001C00AF">
              <w:rPr>
                <w:rFonts w:asciiTheme="minorHAnsi" w:eastAsiaTheme="minorEastAsia" w:hAnsiTheme="minorHAnsi"/>
                <w:noProof/>
                <w:color w:val="auto"/>
                <w:sz w:val="22"/>
                <w:szCs w:val="22"/>
                <w:lang w:val="en-AU" w:eastAsia="en-AU"/>
              </w:rPr>
              <w:tab/>
            </w:r>
            <w:r w:rsidR="001C00AF" w:rsidRPr="00341838">
              <w:rPr>
                <w:rStyle w:val="Hyperlink"/>
                <w:noProof/>
              </w:rPr>
              <w:t>CreateChannel</w:t>
            </w:r>
            <w:r w:rsidR="001C00AF">
              <w:rPr>
                <w:noProof/>
                <w:webHidden/>
              </w:rPr>
              <w:tab/>
            </w:r>
            <w:r w:rsidR="001C00AF">
              <w:rPr>
                <w:noProof/>
                <w:webHidden/>
              </w:rPr>
              <w:fldChar w:fldCharType="begin"/>
            </w:r>
            <w:r w:rsidR="001C00AF">
              <w:rPr>
                <w:noProof/>
                <w:webHidden/>
              </w:rPr>
              <w:instrText xml:space="preserve"> PAGEREF _Toc26110582 \h </w:instrText>
            </w:r>
            <w:r w:rsidR="001C00AF">
              <w:rPr>
                <w:noProof/>
                <w:webHidden/>
              </w:rPr>
            </w:r>
            <w:r w:rsidR="001C00AF">
              <w:rPr>
                <w:noProof/>
                <w:webHidden/>
              </w:rPr>
              <w:fldChar w:fldCharType="separate"/>
            </w:r>
            <w:r w:rsidR="001C00AF">
              <w:rPr>
                <w:noProof/>
                <w:webHidden/>
              </w:rPr>
              <w:t>41</w:t>
            </w:r>
            <w:r w:rsidR="001C00AF">
              <w:rPr>
                <w:noProof/>
                <w:webHidden/>
              </w:rPr>
              <w:fldChar w:fldCharType="end"/>
            </w:r>
          </w:hyperlink>
        </w:p>
        <w:p w14:paraId="09D5ED72" w14:textId="3B7EF775"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3" w:history="1">
            <w:r w:rsidR="001C00AF" w:rsidRPr="00341838">
              <w:rPr>
                <w:rStyle w:val="Hyperlink"/>
                <w:rFonts w:cs="Times New Roman"/>
                <w:noProof/>
              </w:rPr>
              <w:t>B.1.2</w:t>
            </w:r>
            <w:r w:rsidR="001C00AF">
              <w:rPr>
                <w:rFonts w:asciiTheme="minorHAnsi" w:eastAsiaTheme="minorEastAsia" w:hAnsiTheme="minorHAnsi"/>
                <w:noProof/>
                <w:color w:val="auto"/>
                <w:sz w:val="22"/>
                <w:szCs w:val="22"/>
                <w:lang w:val="en-AU" w:eastAsia="en-AU"/>
              </w:rPr>
              <w:tab/>
            </w:r>
            <w:r w:rsidR="001C00AF" w:rsidRPr="00341838">
              <w:rPr>
                <w:rStyle w:val="Hyperlink"/>
                <w:noProof/>
              </w:rPr>
              <w:t>AddSecurityToken</w:t>
            </w:r>
            <w:r w:rsidR="001C00AF">
              <w:rPr>
                <w:noProof/>
                <w:webHidden/>
              </w:rPr>
              <w:tab/>
            </w:r>
            <w:r w:rsidR="001C00AF">
              <w:rPr>
                <w:noProof/>
                <w:webHidden/>
              </w:rPr>
              <w:fldChar w:fldCharType="begin"/>
            </w:r>
            <w:r w:rsidR="001C00AF">
              <w:rPr>
                <w:noProof/>
                <w:webHidden/>
              </w:rPr>
              <w:instrText xml:space="preserve"> PAGEREF _Toc26110583 \h </w:instrText>
            </w:r>
            <w:r w:rsidR="001C00AF">
              <w:rPr>
                <w:noProof/>
                <w:webHidden/>
              </w:rPr>
            </w:r>
            <w:r w:rsidR="001C00AF">
              <w:rPr>
                <w:noProof/>
                <w:webHidden/>
              </w:rPr>
              <w:fldChar w:fldCharType="separate"/>
            </w:r>
            <w:r w:rsidR="001C00AF">
              <w:rPr>
                <w:noProof/>
                <w:webHidden/>
              </w:rPr>
              <w:t>42</w:t>
            </w:r>
            <w:r w:rsidR="001C00AF">
              <w:rPr>
                <w:noProof/>
                <w:webHidden/>
              </w:rPr>
              <w:fldChar w:fldCharType="end"/>
            </w:r>
          </w:hyperlink>
        </w:p>
        <w:p w14:paraId="6F02F585" w14:textId="2E298668"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4" w:history="1">
            <w:r w:rsidR="001C00AF" w:rsidRPr="00341838">
              <w:rPr>
                <w:rStyle w:val="Hyperlink"/>
                <w:rFonts w:cs="Times New Roman"/>
                <w:noProof/>
              </w:rPr>
              <w:t>B.1.3</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RemoveSecurityToken</w:t>
            </w:r>
            <w:r w:rsidR="001C00AF">
              <w:rPr>
                <w:noProof/>
                <w:webHidden/>
              </w:rPr>
              <w:tab/>
            </w:r>
            <w:r w:rsidR="001C00AF">
              <w:rPr>
                <w:noProof/>
                <w:webHidden/>
              </w:rPr>
              <w:fldChar w:fldCharType="begin"/>
            </w:r>
            <w:r w:rsidR="001C00AF">
              <w:rPr>
                <w:noProof/>
                <w:webHidden/>
              </w:rPr>
              <w:instrText xml:space="preserve"> PAGEREF _Toc26110584 \h </w:instrText>
            </w:r>
            <w:r w:rsidR="001C00AF">
              <w:rPr>
                <w:noProof/>
                <w:webHidden/>
              </w:rPr>
            </w:r>
            <w:r w:rsidR="001C00AF">
              <w:rPr>
                <w:noProof/>
                <w:webHidden/>
              </w:rPr>
              <w:fldChar w:fldCharType="separate"/>
            </w:r>
            <w:r w:rsidR="001C00AF">
              <w:rPr>
                <w:noProof/>
                <w:webHidden/>
              </w:rPr>
              <w:t>43</w:t>
            </w:r>
            <w:r w:rsidR="001C00AF">
              <w:rPr>
                <w:noProof/>
                <w:webHidden/>
              </w:rPr>
              <w:fldChar w:fldCharType="end"/>
            </w:r>
          </w:hyperlink>
        </w:p>
        <w:p w14:paraId="5F91D79D" w14:textId="78A6BB8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5" w:history="1">
            <w:r w:rsidR="001C00AF" w:rsidRPr="00341838">
              <w:rPr>
                <w:rStyle w:val="Hyperlink"/>
                <w:rFonts w:cs="Times New Roman"/>
                <w:noProof/>
              </w:rPr>
              <w:t>B.1.4</w:t>
            </w:r>
            <w:r w:rsidR="001C00AF">
              <w:rPr>
                <w:rFonts w:asciiTheme="minorHAnsi" w:eastAsiaTheme="minorEastAsia" w:hAnsiTheme="minorHAnsi"/>
                <w:noProof/>
                <w:color w:val="auto"/>
                <w:sz w:val="22"/>
                <w:szCs w:val="22"/>
                <w:lang w:val="en-AU" w:eastAsia="en-AU"/>
              </w:rPr>
              <w:tab/>
            </w:r>
            <w:r w:rsidR="001C00AF" w:rsidRPr="00341838">
              <w:rPr>
                <w:rStyle w:val="Hyperlink"/>
                <w:noProof/>
              </w:rPr>
              <w:t>GetChannel</w:t>
            </w:r>
            <w:r w:rsidR="001C00AF">
              <w:rPr>
                <w:noProof/>
                <w:webHidden/>
              </w:rPr>
              <w:tab/>
            </w:r>
            <w:r w:rsidR="001C00AF">
              <w:rPr>
                <w:noProof/>
                <w:webHidden/>
              </w:rPr>
              <w:fldChar w:fldCharType="begin"/>
            </w:r>
            <w:r w:rsidR="001C00AF">
              <w:rPr>
                <w:noProof/>
                <w:webHidden/>
              </w:rPr>
              <w:instrText xml:space="preserve"> PAGEREF _Toc26110585 \h </w:instrText>
            </w:r>
            <w:r w:rsidR="001C00AF">
              <w:rPr>
                <w:noProof/>
                <w:webHidden/>
              </w:rPr>
            </w:r>
            <w:r w:rsidR="001C00AF">
              <w:rPr>
                <w:noProof/>
                <w:webHidden/>
              </w:rPr>
              <w:fldChar w:fldCharType="separate"/>
            </w:r>
            <w:r w:rsidR="001C00AF">
              <w:rPr>
                <w:noProof/>
                <w:webHidden/>
              </w:rPr>
              <w:t>44</w:t>
            </w:r>
            <w:r w:rsidR="001C00AF">
              <w:rPr>
                <w:noProof/>
                <w:webHidden/>
              </w:rPr>
              <w:fldChar w:fldCharType="end"/>
            </w:r>
          </w:hyperlink>
        </w:p>
        <w:p w14:paraId="79099C3D" w14:textId="08506FFE"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6" w:history="1">
            <w:r w:rsidR="001C00AF" w:rsidRPr="00341838">
              <w:rPr>
                <w:rStyle w:val="Hyperlink"/>
                <w:rFonts w:cs="Times New Roman"/>
                <w:noProof/>
              </w:rPr>
              <w:t>B.1.5</w:t>
            </w:r>
            <w:r w:rsidR="001C00AF">
              <w:rPr>
                <w:rFonts w:asciiTheme="minorHAnsi" w:eastAsiaTheme="minorEastAsia" w:hAnsiTheme="minorHAnsi"/>
                <w:noProof/>
                <w:color w:val="auto"/>
                <w:sz w:val="22"/>
                <w:szCs w:val="22"/>
                <w:lang w:val="en-AU" w:eastAsia="en-AU"/>
              </w:rPr>
              <w:tab/>
            </w:r>
            <w:r w:rsidR="001C00AF" w:rsidRPr="00341838">
              <w:rPr>
                <w:rStyle w:val="Hyperlink"/>
                <w:noProof/>
              </w:rPr>
              <w:t>GetChannels</w:t>
            </w:r>
            <w:r w:rsidR="001C00AF">
              <w:rPr>
                <w:noProof/>
                <w:webHidden/>
              </w:rPr>
              <w:tab/>
            </w:r>
            <w:r w:rsidR="001C00AF">
              <w:rPr>
                <w:noProof/>
                <w:webHidden/>
              </w:rPr>
              <w:fldChar w:fldCharType="begin"/>
            </w:r>
            <w:r w:rsidR="001C00AF">
              <w:rPr>
                <w:noProof/>
                <w:webHidden/>
              </w:rPr>
              <w:instrText xml:space="preserve"> PAGEREF _Toc26110586 \h </w:instrText>
            </w:r>
            <w:r w:rsidR="001C00AF">
              <w:rPr>
                <w:noProof/>
                <w:webHidden/>
              </w:rPr>
            </w:r>
            <w:r w:rsidR="001C00AF">
              <w:rPr>
                <w:noProof/>
                <w:webHidden/>
              </w:rPr>
              <w:fldChar w:fldCharType="separate"/>
            </w:r>
            <w:r w:rsidR="001C00AF">
              <w:rPr>
                <w:noProof/>
                <w:webHidden/>
              </w:rPr>
              <w:t>45</w:t>
            </w:r>
            <w:r w:rsidR="001C00AF">
              <w:rPr>
                <w:noProof/>
                <w:webHidden/>
              </w:rPr>
              <w:fldChar w:fldCharType="end"/>
            </w:r>
          </w:hyperlink>
        </w:p>
        <w:p w14:paraId="00BBDA2F" w14:textId="19BEC4B7"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7" w:history="1">
            <w:r w:rsidR="001C00AF" w:rsidRPr="00341838">
              <w:rPr>
                <w:rStyle w:val="Hyperlink"/>
                <w:rFonts w:cs="Times New Roman"/>
                <w:noProof/>
              </w:rPr>
              <w:t>B.1.6</w:t>
            </w:r>
            <w:r w:rsidR="001C00AF">
              <w:rPr>
                <w:rFonts w:asciiTheme="minorHAnsi" w:eastAsiaTheme="minorEastAsia" w:hAnsiTheme="minorHAnsi"/>
                <w:noProof/>
                <w:color w:val="auto"/>
                <w:sz w:val="22"/>
                <w:szCs w:val="22"/>
                <w:lang w:val="en-AU" w:eastAsia="en-AU"/>
              </w:rPr>
              <w:tab/>
            </w:r>
            <w:r w:rsidR="001C00AF" w:rsidRPr="00341838">
              <w:rPr>
                <w:rStyle w:val="Hyperlink"/>
                <w:noProof/>
              </w:rPr>
              <w:t>DeleteChannel</w:t>
            </w:r>
            <w:r w:rsidR="001C00AF">
              <w:rPr>
                <w:noProof/>
                <w:webHidden/>
              </w:rPr>
              <w:tab/>
            </w:r>
            <w:r w:rsidR="001C00AF">
              <w:rPr>
                <w:noProof/>
                <w:webHidden/>
              </w:rPr>
              <w:fldChar w:fldCharType="begin"/>
            </w:r>
            <w:r w:rsidR="001C00AF">
              <w:rPr>
                <w:noProof/>
                <w:webHidden/>
              </w:rPr>
              <w:instrText xml:space="preserve"> PAGEREF _Toc26110587 \h </w:instrText>
            </w:r>
            <w:r w:rsidR="001C00AF">
              <w:rPr>
                <w:noProof/>
                <w:webHidden/>
              </w:rPr>
            </w:r>
            <w:r w:rsidR="001C00AF">
              <w:rPr>
                <w:noProof/>
                <w:webHidden/>
              </w:rPr>
              <w:fldChar w:fldCharType="separate"/>
            </w:r>
            <w:r w:rsidR="001C00AF">
              <w:rPr>
                <w:noProof/>
                <w:webHidden/>
              </w:rPr>
              <w:t>46</w:t>
            </w:r>
            <w:r w:rsidR="001C00AF">
              <w:rPr>
                <w:noProof/>
                <w:webHidden/>
              </w:rPr>
              <w:fldChar w:fldCharType="end"/>
            </w:r>
          </w:hyperlink>
        </w:p>
        <w:p w14:paraId="41ADE0AA" w14:textId="27933461"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88" w:history="1">
            <w:r w:rsidR="001C00AF" w:rsidRPr="00341838">
              <w:rPr>
                <w:rStyle w:val="Hyperlink"/>
                <w:rFonts w:cs="Times New Roman"/>
                <w:noProof/>
              </w:rPr>
              <w:t>B.2</w:t>
            </w:r>
            <w:r w:rsidR="001C00AF">
              <w:rPr>
                <w:rFonts w:asciiTheme="minorHAnsi" w:eastAsiaTheme="minorEastAsia" w:hAnsiTheme="minorHAnsi"/>
                <w:noProof/>
                <w:color w:val="auto"/>
                <w:sz w:val="22"/>
                <w:szCs w:val="22"/>
                <w:lang w:val="en-AU" w:eastAsia="en-AU"/>
              </w:rPr>
              <w:tab/>
            </w:r>
            <w:r w:rsidR="001C00AF" w:rsidRPr="00341838">
              <w:rPr>
                <w:rStyle w:val="Hyperlink"/>
                <w:noProof/>
              </w:rPr>
              <w:t>Publish-Subscribe Example</w:t>
            </w:r>
            <w:r w:rsidR="001C00AF">
              <w:rPr>
                <w:noProof/>
                <w:webHidden/>
              </w:rPr>
              <w:tab/>
            </w:r>
            <w:r w:rsidR="001C00AF">
              <w:rPr>
                <w:noProof/>
                <w:webHidden/>
              </w:rPr>
              <w:fldChar w:fldCharType="begin"/>
            </w:r>
            <w:r w:rsidR="001C00AF">
              <w:rPr>
                <w:noProof/>
                <w:webHidden/>
              </w:rPr>
              <w:instrText xml:space="preserve"> PAGEREF _Toc26110588 \h </w:instrText>
            </w:r>
            <w:r w:rsidR="001C00AF">
              <w:rPr>
                <w:noProof/>
                <w:webHidden/>
              </w:rPr>
            </w:r>
            <w:r w:rsidR="001C00AF">
              <w:rPr>
                <w:noProof/>
                <w:webHidden/>
              </w:rPr>
              <w:fldChar w:fldCharType="separate"/>
            </w:r>
            <w:r w:rsidR="001C00AF">
              <w:rPr>
                <w:noProof/>
                <w:webHidden/>
              </w:rPr>
              <w:t>47</w:t>
            </w:r>
            <w:r w:rsidR="001C00AF">
              <w:rPr>
                <w:noProof/>
                <w:webHidden/>
              </w:rPr>
              <w:fldChar w:fldCharType="end"/>
            </w:r>
          </w:hyperlink>
        </w:p>
        <w:p w14:paraId="4690BE50" w14:textId="47749DDD"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89" w:history="1">
            <w:r w:rsidR="001C00AF" w:rsidRPr="00341838">
              <w:rPr>
                <w:rStyle w:val="Hyperlink"/>
                <w:rFonts w:cs="Times New Roman"/>
                <w:noProof/>
              </w:rPr>
              <w:t>B.2.1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OpenSubscriptionSession</w:t>
            </w:r>
            <w:r w:rsidR="001C00AF">
              <w:rPr>
                <w:noProof/>
                <w:webHidden/>
              </w:rPr>
              <w:tab/>
            </w:r>
            <w:r w:rsidR="001C00AF">
              <w:rPr>
                <w:noProof/>
                <w:webHidden/>
              </w:rPr>
              <w:fldChar w:fldCharType="begin"/>
            </w:r>
            <w:r w:rsidR="001C00AF">
              <w:rPr>
                <w:noProof/>
                <w:webHidden/>
              </w:rPr>
              <w:instrText xml:space="preserve"> PAGEREF _Toc26110589 \h </w:instrText>
            </w:r>
            <w:r w:rsidR="001C00AF">
              <w:rPr>
                <w:noProof/>
                <w:webHidden/>
              </w:rPr>
            </w:r>
            <w:r w:rsidR="001C00AF">
              <w:rPr>
                <w:noProof/>
                <w:webHidden/>
              </w:rPr>
              <w:fldChar w:fldCharType="separate"/>
            </w:r>
            <w:r w:rsidR="001C00AF">
              <w:rPr>
                <w:noProof/>
                <w:webHidden/>
              </w:rPr>
              <w:t>47</w:t>
            </w:r>
            <w:r w:rsidR="001C00AF">
              <w:rPr>
                <w:noProof/>
                <w:webHidden/>
              </w:rPr>
              <w:fldChar w:fldCharType="end"/>
            </w:r>
          </w:hyperlink>
        </w:p>
        <w:p w14:paraId="39E1DF3A" w14:textId="1C3745F4"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0" w:history="1">
            <w:r w:rsidR="001C00AF" w:rsidRPr="00341838">
              <w:rPr>
                <w:rStyle w:val="Hyperlink"/>
                <w:rFonts w:cs="Times New Roman"/>
                <w:noProof/>
              </w:rPr>
              <w:t>B.2.2</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OpenPublicationSession</w:t>
            </w:r>
            <w:r w:rsidR="001C00AF">
              <w:rPr>
                <w:noProof/>
                <w:webHidden/>
              </w:rPr>
              <w:tab/>
            </w:r>
            <w:r w:rsidR="001C00AF">
              <w:rPr>
                <w:noProof/>
                <w:webHidden/>
              </w:rPr>
              <w:fldChar w:fldCharType="begin"/>
            </w:r>
            <w:r w:rsidR="001C00AF">
              <w:rPr>
                <w:noProof/>
                <w:webHidden/>
              </w:rPr>
              <w:instrText xml:space="preserve"> PAGEREF _Toc26110590 \h </w:instrText>
            </w:r>
            <w:r w:rsidR="001C00AF">
              <w:rPr>
                <w:noProof/>
                <w:webHidden/>
              </w:rPr>
            </w:r>
            <w:r w:rsidR="001C00AF">
              <w:rPr>
                <w:noProof/>
                <w:webHidden/>
              </w:rPr>
              <w:fldChar w:fldCharType="separate"/>
            </w:r>
            <w:r w:rsidR="001C00AF">
              <w:rPr>
                <w:noProof/>
                <w:webHidden/>
              </w:rPr>
              <w:t>48</w:t>
            </w:r>
            <w:r w:rsidR="001C00AF">
              <w:rPr>
                <w:noProof/>
                <w:webHidden/>
              </w:rPr>
              <w:fldChar w:fldCharType="end"/>
            </w:r>
          </w:hyperlink>
        </w:p>
        <w:p w14:paraId="293D7795" w14:textId="64C443E4"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1" w:history="1">
            <w:r w:rsidR="001C00AF" w:rsidRPr="00341838">
              <w:rPr>
                <w:rStyle w:val="Hyperlink"/>
                <w:rFonts w:cs="Times New Roman"/>
                <w:noProof/>
              </w:rPr>
              <w:t>B.2.3</w:t>
            </w:r>
            <w:r w:rsidR="001C00AF">
              <w:rPr>
                <w:rFonts w:asciiTheme="minorHAnsi" w:eastAsiaTheme="minorEastAsia" w:hAnsiTheme="minorHAnsi"/>
                <w:noProof/>
                <w:color w:val="auto"/>
                <w:sz w:val="22"/>
                <w:szCs w:val="22"/>
                <w:lang w:val="en-AU" w:eastAsia="en-AU"/>
              </w:rPr>
              <w:tab/>
            </w:r>
            <w:r w:rsidR="001C00AF" w:rsidRPr="00341838">
              <w:rPr>
                <w:rStyle w:val="Hyperlink"/>
                <w:noProof/>
              </w:rPr>
              <w:t>PostPublication</w:t>
            </w:r>
            <w:r w:rsidR="001C00AF">
              <w:rPr>
                <w:noProof/>
                <w:webHidden/>
              </w:rPr>
              <w:tab/>
            </w:r>
            <w:r w:rsidR="001C00AF">
              <w:rPr>
                <w:noProof/>
                <w:webHidden/>
              </w:rPr>
              <w:fldChar w:fldCharType="begin"/>
            </w:r>
            <w:r w:rsidR="001C00AF">
              <w:rPr>
                <w:noProof/>
                <w:webHidden/>
              </w:rPr>
              <w:instrText xml:space="preserve"> PAGEREF _Toc26110591 \h </w:instrText>
            </w:r>
            <w:r w:rsidR="001C00AF">
              <w:rPr>
                <w:noProof/>
                <w:webHidden/>
              </w:rPr>
            </w:r>
            <w:r w:rsidR="001C00AF">
              <w:rPr>
                <w:noProof/>
                <w:webHidden/>
              </w:rPr>
              <w:fldChar w:fldCharType="separate"/>
            </w:r>
            <w:r w:rsidR="001C00AF">
              <w:rPr>
                <w:noProof/>
                <w:webHidden/>
              </w:rPr>
              <w:t>49</w:t>
            </w:r>
            <w:r w:rsidR="001C00AF">
              <w:rPr>
                <w:noProof/>
                <w:webHidden/>
              </w:rPr>
              <w:fldChar w:fldCharType="end"/>
            </w:r>
          </w:hyperlink>
        </w:p>
        <w:p w14:paraId="36215BDB" w14:textId="787BBDFB"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2" w:history="1">
            <w:r w:rsidR="001C00AF" w:rsidRPr="00341838">
              <w:rPr>
                <w:rStyle w:val="Hyperlink"/>
                <w:rFonts w:cs="Times New Roman"/>
                <w:noProof/>
              </w:rPr>
              <w:t>B.2.4</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NotifyListener</w:t>
            </w:r>
            <w:r w:rsidR="001C00AF">
              <w:rPr>
                <w:noProof/>
                <w:webHidden/>
              </w:rPr>
              <w:tab/>
            </w:r>
            <w:r w:rsidR="001C00AF">
              <w:rPr>
                <w:noProof/>
                <w:webHidden/>
              </w:rPr>
              <w:fldChar w:fldCharType="begin"/>
            </w:r>
            <w:r w:rsidR="001C00AF">
              <w:rPr>
                <w:noProof/>
                <w:webHidden/>
              </w:rPr>
              <w:instrText xml:space="preserve"> PAGEREF _Toc26110592 \h </w:instrText>
            </w:r>
            <w:r w:rsidR="001C00AF">
              <w:rPr>
                <w:noProof/>
                <w:webHidden/>
              </w:rPr>
            </w:r>
            <w:r w:rsidR="001C00AF">
              <w:rPr>
                <w:noProof/>
                <w:webHidden/>
              </w:rPr>
              <w:fldChar w:fldCharType="separate"/>
            </w:r>
            <w:r w:rsidR="001C00AF">
              <w:rPr>
                <w:noProof/>
                <w:webHidden/>
              </w:rPr>
              <w:t>50</w:t>
            </w:r>
            <w:r w:rsidR="001C00AF">
              <w:rPr>
                <w:noProof/>
                <w:webHidden/>
              </w:rPr>
              <w:fldChar w:fldCharType="end"/>
            </w:r>
          </w:hyperlink>
        </w:p>
        <w:p w14:paraId="38CDBA66" w14:textId="076AFE90"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3" w:history="1">
            <w:r w:rsidR="001C00AF" w:rsidRPr="00341838">
              <w:rPr>
                <w:rStyle w:val="Hyperlink"/>
                <w:rFonts w:cs="Times New Roman"/>
                <w:noProof/>
              </w:rPr>
              <w:t>B.2.5</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ReadPublication</w:t>
            </w:r>
            <w:r w:rsidR="001C00AF">
              <w:rPr>
                <w:noProof/>
                <w:webHidden/>
              </w:rPr>
              <w:tab/>
            </w:r>
            <w:r w:rsidR="001C00AF">
              <w:rPr>
                <w:noProof/>
                <w:webHidden/>
              </w:rPr>
              <w:fldChar w:fldCharType="begin"/>
            </w:r>
            <w:r w:rsidR="001C00AF">
              <w:rPr>
                <w:noProof/>
                <w:webHidden/>
              </w:rPr>
              <w:instrText xml:space="preserve"> PAGEREF _Toc26110593 \h </w:instrText>
            </w:r>
            <w:r w:rsidR="001C00AF">
              <w:rPr>
                <w:noProof/>
                <w:webHidden/>
              </w:rPr>
            </w:r>
            <w:r w:rsidR="001C00AF">
              <w:rPr>
                <w:noProof/>
                <w:webHidden/>
              </w:rPr>
              <w:fldChar w:fldCharType="separate"/>
            </w:r>
            <w:r w:rsidR="001C00AF">
              <w:rPr>
                <w:noProof/>
                <w:webHidden/>
              </w:rPr>
              <w:t>50</w:t>
            </w:r>
            <w:r w:rsidR="001C00AF">
              <w:rPr>
                <w:noProof/>
                <w:webHidden/>
              </w:rPr>
              <w:fldChar w:fldCharType="end"/>
            </w:r>
          </w:hyperlink>
        </w:p>
        <w:p w14:paraId="4774ACBA" w14:textId="3960C44B"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4" w:history="1">
            <w:r w:rsidR="001C00AF" w:rsidRPr="00341838">
              <w:rPr>
                <w:rStyle w:val="Hyperlink"/>
                <w:rFonts w:cs="Times New Roman"/>
                <w:noProof/>
              </w:rPr>
              <w:t>B.2.6</w:t>
            </w:r>
            <w:r w:rsidR="001C00AF">
              <w:rPr>
                <w:rFonts w:asciiTheme="minorHAnsi" w:eastAsiaTheme="minorEastAsia" w:hAnsiTheme="minorHAnsi"/>
                <w:noProof/>
                <w:color w:val="auto"/>
                <w:sz w:val="22"/>
                <w:szCs w:val="22"/>
                <w:lang w:val="en-AU" w:eastAsia="en-AU"/>
              </w:rPr>
              <w:tab/>
            </w:r>
            <w:r w:rsidR="001C00AF" w:rsidRPr="00341838">
              <w:rPr>
                <w:rStyle w:val="Hyperlink"/>
                <w:noProof/>
              </w:rPr>
              <w:t>ExpirePublication</w:t>
            </w:r>
            <w:r w:rsidR="001C00AF">
              <w:rPr>
                <w:noProof/>
                <w:webHidden/>
              </w:rPr>
              <w:tab/>
            </w:r>
            <w:r w:rsidR="001C00AF">
              <w:rPr>
                <w:noProof/>
                <w:webHidden/>
              </w:rPr>
              <w:fldChar w:fldCharType="begin"/>
            </w:r>
            <w:r w:rsidR="001C00AF">
              <w:rPr>
                <w:noProof/>
                <w:webHidden/>
              </w:rPr>
              <w:instrText xml:space="preserve"> PAGEREF _Toc26110594 \h </w:instrText>
            </w:r>
            <w:r w:rsidR="001C00AF">
              <w:rPr>
                <w:noProof/>
                <w:webHidden/>
              </w:rPr>
            </w:r>
            <w:r w:rsidR="001C00AF">
              <w:rPr>
                <w:noProof/>
                <w:webHidden/>
              </w:rPr>
              <w:fldChar w:fldCharType="separate"/>
            </w:r>
            <w:r w:rsidR="001C00AF">
              <w:rPr>
                <w:noProof/>
                <w:webHidden/>
              </w:rPr>
              <w:t>51</w:t>
            </w:r>
            <w:r w:rsidR="001C00AF">
              <w:rPr>
                <w:noProof/>
                <w:webHidden/>
              </w:rPr>
              <w:fldChar w:fldCharType="end"/>
            </w:r>
          </w:hyperlink>
        </w:p>
        <w:p w14:paraId="621334F5" w14:textId="56EB5008"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5" w:history="1">
            <w:r w:rsidR="001C00AF" w:rsidRPr="00341838">
              <w:rPr>
                <w:rStyle w:val="Hyperlink"/>
                <w:rFonts w:cs="Times New Roman"/>
                <w:noProof/>
              </w:rPr>
              <w:t>B.2.7</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RemovePublication</w:t>
            </w:r>
            <w:r w:rsidR="001C00AF">
              <w:rPr>
                <w:noProof/>
                <w:webHidden/>
              </w:rPr>
              <w:tab/>
            </w:r>
            <w:r w:rsidR="001C00AF">
              <w:rPr>
                <w:noProof/>
                <w:webHidden/>
              </w:rPr>
              <w:fldChar w:fldCharType="begin"/>
            </w:r>
            <w:r w:rsidR="001C00AF">
              <w:rPr>
                <w:noProof/>
                <w:webHidden/>
              </w:rPr>
              <w:instrText xml:space="preserve"> PAGEREF _Toc26110595 \h </w:instrText>
            </w:r>
            <w:r w:rsidR="001C00AF">
              <w:rPr>
                <w:noProof/>
                <w:webHidden/>
              </w:rPr>
            </w:r>
            <w:r w:rsidR="001C00AF">
              <w:rPr>
                <w:noProof/>
                <w:webHidden/>
              </w:rPr>
              <w:fldChar w:fldCharType="separate"/>
            </w:r>
            <w:r w:rsidR="001C00AF">
              <w:rPr>
                <w:noProof/>
                <w:webHidden/>
              </w:rPr>
              <w:t>52</w:t>
            </w:r>
            <w:r w:rsidR="001C00AF">
              <w:rPr>
                <w:noProof/>
                <w:webHidden/>
              </w:rPr>
              <w:fldChar w:fldCharType="end"/>
            </w:r>
          </w:hyperlink>
        </w:p>
        <w:p w14:paraId="15E38F98" w14:textId="7CC4F357"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6" w:history="1">
            <w:r w:rsidR="001C00AF" w:rsidRPr="00341838">
              <w:rPr>
                <w:rStyle w:val="Hyperlink"/>
                <w:rFonts w:cs="Times New Roman"/>
                <w:noProof/>
              </w:rPr>
              <w:t>B.2.8</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ClosePublicationSession</w:t>
            </w:r>
            <w:r w:rsidR="001C00AF">
              <w:rPr>
                <w:noProof/>
                <w:webHidden/>
              </w:rPr>
              <w:tab/>
            </w:r>
            <w:r w:rsidR="001C00AF">
              <w:rPr>
                <w:noProof/>
                <w:webHidden/>
              </w:rPr>
              <w:fldChar w:fldCharType="begin"/>
            </w:r>
            <w:r w:rsidR="001C00AF">
              <w:rPr>
                <w:noProof/>
                <w:webHidden/>
              </w:rPr>
              <w:instrText xml:space="preserve"> PAGEREF _Toc26110596 \h </w:instrText>
            </w:r>
            <w:r w:rsidR="001C00AF">
              <w:rPr>
                <w:noProof/>
                <w:webHidden/>
              </w:rPr>
            </w:r>
            <w:r w:rsidR="001C00AF">
              <w:rPr>
                <w:noProof/>
                <w:webHidden/>
              </w:rPr>
              <w:fldChar w:fldCharType="separate"/>
            </w:r>
            <w:r w:rsidR="001C00AF">
              <w:rPr>
                <w:noProof/>
                <w:webHidden/>
              </w:rPr>
              <w:t>53</w:t>
            </w:r>
            <w:r w:rsidR="001C00AF">
              <w:rPr>
                <w:noProof/>
                <w:webHidden/>
              </w:rPr>
              <w:fldChar w:fldCharType="end"/>
            </w:r>
          </w:hyperlink>
        </w:p>
        <w:p w14:paraId="560885F8" w14:textId="07CA451C"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7" w:history="1">
            <w:r w:rsidR="001C00AF" w:rsidRPr="00341838">
              <w:rPr>
                <w:rStyle w:val="Hyperlink"/>
                <w:rFonts w:cs="Times New Roman"/>
                <w:noProof/>
              </w:rPr>
              <w:t>B.2.9</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CloseSubscriptionSession</w:t>
            </w:r>
            <w:r w:rsidR="001C00AF">
              <w:rPr>
                <w:noProof/>
                <w:webHidden/>
              </w:rPr>
              <w:tab/>
            </w:r>
            <w:r w:rsidR="001C00AF">
              <w:rPr>
                <w:noProof/>
                <w:webHidden/>
              </w:rPr>
              <w:fldChar w:fldCharType="begin"/>
            </w:r>
            <w:r w:rsidR="001C00AF">
              <w:rPr>
                <w:noProof/>
                <w:webHidden/>
              </w:rPr>
              <w:instrText xml:space="preserve"> PAGEREF _Toc26110597 \h </w:instrText>
            </w:r>
            <w:r w:rsidR="001C00AF">
              <w:rPr>
                <w:noProof/>
                <w:webHidden/>
              </w:rPr>
            </w:r>
            <w:r w:rsidR="001C00AF">
              <w:rPr>
                <w:noProof/>
                <w:webHidden/>
              </w:rPr>
              <w:fldChar w:fldCharType="separate"/>
            </w:r>
            <w:r w:rsidR="001C00AF">
              <w:rPr>
                <w:noProof/>
                <w:webHidden/>
              </w:rPr>
              <w:t>54</w:t>
            </w:r>
            <w:r w:rsidR="001C00AF">
              <w:rPr>
                <w:noProof/>
                <w:webHidden/>
              </w:rPr>
              <w:fldChar w:fldCharType="end"/>
            </w:r>
          </w:hyperlink>
        </w:p>
        <w:p w14:paraId="20086D70" w14:textId="0EBBEFDF" w:rsidR="001C00AF" w:rsidRDefault="00D73D3F">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110598" w:history="1">
            <w:r w:rsidR="001C00AF" w:rsidRPr="00341838">
              <w:rPr>
                <w:rStyle w:val="Hyperlink"/>
                <w:rFonts w:cs="Times New Roman"/>
                <w:noProof/>
              </w:rPr>
              <w:t>B.3</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Request-Response Example</w:t>
            </w:r>
            <w:r w:rsidR="001C00AF">
              <w:rPr>
                <w:noProof/>
                <w:webHidden/>
              </w:rPr>
              <w:tab/>
            </w:r>
            <w:r w:rsidR="001C00AF">
              <w:rPr>
                <w:noProof/>
                <w:webHidden/>
              </w:rPr>
              <w:fldChar w:fldCharType="begin"/>
            </w:r>
            <w:r w:rsidR="001C00AF">
              <w:rPr>
                <w:noProof/>
                <w:webHidden/>
              </w:rPr>
              <w:instrText xml:space="preserve"> PAGEREF _Toc26110598 \h </w:instrText>
            </w:r>
            <w:r w:rsidR="001C00AF">
              <w:rPr>
                <w:noProof/>
                <w:webHidden/>
              </w:rPr>
            </w:r>
            <w:r w:rsidR="001C00AF">
              <w:rPr>
                <w:noProof/>
                <w:webHidden/>
              </w:rPr>
              <w:fldChar w:fldCharType="separate"/>
            </w:r>
            <w:r w:rsidR="001C00AF">
              <w:rPr>
                <w:noProof/>
                <w:webHidden/>
              </w:rPr>
              <w:t>55</w:t>
            </w:r>
            <w:r w:rsidR="001C00AF">
              <w:rPr>
                <w:noProof/>
                <w:webHidden/>
              </w:rPr>
              <w:fldChar w:fldCharType="end"/>
            </w:r>
          </w:hyperlink>
        </w:p>
        <w:p w14:paraId="7E5B1C34" w14:textId="692B5C18"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599" w:history="1">
            <w:r w:rsidR="001C00AF" w:rsidRPr="00341838">
              <w:rPr>
                <w:rStyle w:val="Hyperlink"/>
                <w:rFonts w:cs="Times New Roman"/>
                <w:noProof/>
              </w:rPr>
              <w:t>B.3.1</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OpenProviderRequestSession</w:t>
            </w:r>
            <w:r w:rsidR="001C00AF">
              <w:rPr>
                <w:noProof/>
                <w:webHidden/>
              </w:rPr>
              <w:tab/>
            </w:r>
            <w:r w:rsidR="001C00AF">
              <w:rPr>
                <w:noProof/>
                <w:webHidden/>
              </w:rPr>
              <w:fldChar w:fldCharType="begin"/>
            </w:r>
            <w:r w:rsidR="001C00AF">
              <w:rPr>
                <w:noProof/>
                <w:webHidden/>
              </w:rPr>
              <w:instrText xml:space="preserve"> PAGEREF _Toc26110599 \h </w:instrText>
            </w:r>
            <w:r w:rsidR="001C00AF">
              <w:rPr>
                <w:noProof/>
                <w:webHidden/>
              </w:rPr>
            </w:r>
            <w:r w:rsidR="001C00AF">
              <w:rPr>
                <w:noProof/>
                <w:webHidden/>
              </w:rPr>
              <w:fldChar w:fldCharType="separate"/>
            </w:r>
            <w:r w:rsidR="001C00AF">
              <w:rPr>
                <w:noProof/>
                <w:webHidden/>
              </w:rPr>
              <w:t>55</w:t>
            </w:r>
            <w:r w:rsidR="001C00AF">
              <w:rPr>
                <w:noProof/>
                <w:webHidden/>
              </w:rPr>
              <w:fldChar w:fldCharType="end"/>
            </w:r>
          </w:hyperlink>
        </w:p>
        <w:p w14:paraId="0855F1C7" w14:textId="7FDC9726"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0" w:history="1">
            <w:r w:rsidR="001C00AF" w:rsidRPr="00341838">
              <w:rPr>
                <w:rStyle w:val="Hyperlink"/>
                <w:rFonts w:cs="Times New Roman"/>
                <w:noProof/>
              </w:rPr>
              <w:t>B.3.2</w:t>
            </w:r>
            <w:r w:rsidR="001C00AF">
              <w:rPr>
                <w:rFonts w:asciiTheme="minorHAnsi" w:eastAsiaTheme="minorEastAsia" w:hAnsiTheme="minorHAnsi"/>
                <w:noProof/>
                <w:color w:val="auto"/>
                <w:sz w:val="22"/>
                <w:szCs w:val="22"/>
                <w:lang w:val="en-AU" w:eastAsia="en-AU"/>
              </w:rPr>
              <w:tab/>
            </w:r>
            <w:r w:rsidR="001C00AF" w:rsidRPr="00341838">
              <w:rPr>
                <w:rStyle w:val="Hyperlink"/>
                <w:noProof/>
              </w:rPr>
              <w:t>OpenConsumerRequestSession</w:t>
            </w:r>
            <w:r w:rsidR="001C00AF">
              <w:rPr>
                <w:noProof/>
                <w:webHidden/>
              </w:rPr>
              <w:tab/>
            </w:r>
            <w:r w:rsidR="001C00AF">
              <w:rPr>
                <w:noProof/>
                <w:webHidden/>
              </w:rPr>
              <w:fldChar w:fldCharType="begin"/>
            </w:r>
            <w:r w:rsidR="001C00AF">
              <w:rPr>
                <w:noProof/>
                <w:webHidden/>
              </w:rPr>
              <w:instrText xml:space="preserve"> PAGEREF _Toc26110600 \h </w:instrText>
            </w:r>
            <w:r w:rsidR="001C00AF">
              <w:rPr>
                <w:noProof/>
                <w:webHidden/>
              </w:rPr>
            </w:r>
            <w:r w:rsidR="001C00AF">
              <w:rPr>
                <w:noProof/>
                <w:webHidden/>
              </w:rPr>
              <w:fldChar w:fldCharType="separate"/>
            </w:r>
            <w:r w:rsidR="001C00AF">
              <w:rPr>
                <w:noProof/>
                <w:webHidden/>
              </w:rPr>
              <w:t>56</w:t>
            </w:r>
            <w:r w:rsidR="001C00AF">
              <w:rPr>
                <w:noProof/>
                <w:webHidden/>
              </w:rPr>
              <w:fldChar w:fldCharType="end"/>
            </w:r>
          </w:hyperlink>
        </w:p>
        <w:p w14:paraId="64290E92" w14:textId="469AF7A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1" w:history="1">
            <w:r w:rsidR="001C00AF" w:rsidRPr="00341838">
              <w:rPr>
                <w:rStyle w:val="Hyperlink"/>
                <w:rFonts w:cs="Times New Roman"/>
                <w:noProof/>
              </w:rPr>
              <w:t>B.3.3</w:t>
            </w:r>
            <w:r w:rsidR="001C00AF">
              <w:rPr>
                <w:rFonts w:asciiTheme="minorHAnsi" w:eastAsiaTheme="minorEastAsia" w:hAnsiTheme="minorHAnsi"/>
                <w:noProof/>
                <w:color w:val="auto"/>
                <w:sz w:val="22"/>
                <w:szCs w:val="22"/>
                <w:lang w:val="en-AU" w:eastAsia="en-AU"/>
              </w:rPr>
              <w:tab/>
            </w:r>
            <w:r w:rsidR="001C00AF" w:rsidRPr="00341838">
              <w:rPr>
                <w:rStyle w:val="Hyperlink"/>
                <w:noProof/>
              </w:rPr>
              <w:t>PostRequest</w:t>
            </w:r>
            <w:r w:rsidR="001C00AF">
              <w:rPr>
                <w:noProof/>
                <w:webHidden/>
              </w:rPr>
              <w:tab/>
            </w:r>
            <w:r w:rsidR="001C00AF">
              <w:rPr>
                <w:noProof/>
                <w:webHidden/>
              </w:rPr>
              <w:fldChar w:fldCharType="begin"/>
            </w:r>
            <w:r w:rsidR="001C00AF">
              <w:rPr>
                <w:noProof/>
                <w:webHidden/>
              </w:rPr>
              <w:instrText xml:space="preserve"> PAGEREF _Toc26110601 \h </w:instrText>
            </w:r>
            <w:r w:rsidR="001C00AF">
              <w:rPr>
                <w:noProof/>
                <w:webHidden/>
              </w:rPr>
            </w:r>
            <w:r w:rsidR="001C00AF">
              <w:rPr>
                <w:noProof/>
                <w:webHidden/>
              </w:rPr>
              <w:fldChar w:fldCharType="separate"/>
            </w:r>
            <w:r w:rsidR="001C00AF">
              <w:rPr>
                <w:noProof/>
                <w:webHidden/>
              </w:rPr>
              <w:t>57</w:t>
            </w:r>
            <w:r w:rsidR="001C00AF">
              <w:rPr>
                <w:noProof/>
                <w:webHidden/>
              </w:rPr>
              <w:fldChar w:fldCharType="end"/>
            </w:r>
          </w:hyperlink>
        </w:p>
        <w:p w14:paraId="1620E87C" w14:textId="25DDEF05"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2" w:history="1">
            <w:r w:rsidR="001C00AF" w:rsidRPr="00341838">
              <w:rPr>
                <w:rStyle w:val="Hyperlink"/>
                <w:rFonts w:cs="Times New Roman"/>
                <w:noProof/>
              </w:rPr>
              <w:t>B.3.4</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NotifyListener</w:t>
            </w:r>
            <w:r w:rsidR="001C00AF">
              <w:rPr>
                <w:noProof/>
                <w:webHidden/>
              </w:rPr>
              <w:tab/>
            </w:r>
            <w:r w:rsidR="001C00AF">
              <w:rPr>
                <w:noProof/>
                <w:webHidden/>
              </w:rPr>
              <w:fldChar w:fldCharType="begin"/>
            </w:r>
            <w:r w:rsidR="001C00AF">
              <w:rPr>
                <w:noProof/>
                <w:webHidden/>
              </w:rPr>
              <w:instrText xml:space="preserve"> PAGEREF _Toc26110602 \h </w:instrText>
            </w:r>
            <w:r w:rsidR="001C00AF">
              <w:rPr>
                <w:noProof/>
                <w:webHidden/>
              </w:rPr>
            </w:r>
            <w:r w:rsidR="001C00AF">
              <w:rPr>
                <w:noProof/>
                <w:webHidden/>
              </w:rPr>
              <w:fldChar w:fldCharType="separate"/>
            </w:r>
            <w:r w:rsidR="001C00AF">
              <w:rPr>
                <w:noProof/>
                <w:webHidden/>
              </w:rPr>
              <w:t>58</w:t>
            </w:r>
            <w:r w:rsidR="001C00AF">
              <w:rPr>
                <w:noProof/>
                <w:webHidden/>
              </w:rPr>
              <w:fldChar w:fldCharType="end"/>
            </w:r>
          </w:hyperlink>
        </w:p>
        <w:p w14:paraId="078390AD" w14:textId="39C276B8"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3" w:history="1">
            <w:r w:rsidR="001C00AF" w:rsidRPr="00341838">
              <w:rPr>
                <w:rStyle w:val="Hyperlink"/>
                <w:rFonts w:cs="Times New Roman"/>
                <w:noProof/>
              </w:rPr>
              <w:t>B.3.5</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ReadRequest</w:t>
            </w:r>
            <w:r w:rsidR="001C00AF">
              <w:rPr>
                <w:noProof/>
                <w:webHidden/>
              </w:rPr>
              <w:tab/>
            </w:r>
            <w:r w:rsidR="001C00AF">
              <w:rPr>
                <w:noProof/>
                <w:webHidden/>
              </w:rPr>
              <w:fldChar w:fldCharType="begin"/>
            </w:r>
            <w:r w:rsidR="001C00AF">
              <w:rPr>
                <w:noProof/>
                <w:webHidden/>
              </w:rPr>
              <w:instrText xml:space="preserve"> PAGEREF _Toc26110603 \h </w:instrText>
            </w:r>
            <w:r w:rsidR="001C00AF">
              <w:rPr>
                <w:noProof/>
                <w:webHidden/>
              </w:rPr>
            </w:r>
            <w:r w:rsidR="001C00AF">
              <w:rPr>
                <w:noProof/>
                <w:webHidden/>
              </w:rPr>
              <w:fldChar w:fldCharType="separate"/>
            </w:r>
            <w:r w:rsidR="001C00AF">
              <w:rPr>
                <w:noProof/>
                <w:webHidden/>
              </w:rPr>
              <w:t>59</w:t>
            </w:r>
            <w:r w:rsidR="001C00AF">
              <w:rPr>
                <w:noProof/>
                <w:webHidden/>
              </w:rPr>
              <w:fldChar w:fldCharType="end"/>
            </w:r>
          </w:hyperlink>
        </w:p>
        <w:p w14:paraId="5D51F617" w14:textId="13C06816"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4" w:history="1">
            <w:r w:rsidR="001C00AF" w:rsidRPr="00341838">
              <w:rPr>
                <w:rStyle w:val="Hyperlink"/>
                <w:rFonts w:cs="Times New Roman"/>
                <w:noProof/>
              </w:rPr>
              <w:t>B.3.6</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RemoveRequest</w:t>
            </w:r>
            <w:r w:rsidR="001C00AF">
              <w:rPr>
                <w:noProof/>
                <w:webHidden/>
              </w:rPr>
              <w:tab/>
            </w:r>
            <w:r w:rsidR="001C00AF">
              <w:rPr>
                <w:noProof/>
                <w:webHidden/>
              </w:rPr>
              <w:fldChar w:fldCharType="begin"/>
            </w:r>
            <w:r w:rsidR="001C00AF">
              <w:rPr>
                <w:noProof/>
                <w:webHidden/>
              </w:rPr>
              <w:instrText xml:space="preserve"> PAGEREF _Toc26110604 \h </w:instrText>
            </w:r>
            <w:r w:rsidR="001C00AF">
              <w:rPr>
                <w:noProof/>
                <w:webHidden/>
              </w:rPr>
            </w:r>
            <w:r w:rsidR="001C00AF">
              <w:rPr>
                <w:noProof/>
                <w:webHidden/>
              </w:rPr>
              <w:fldChar w:fldCharType="separate"/>
            </w:r>
            <w:r w:rsidR="001C00AF">
              <w:rPr>
                <w:noProof/>
                <w:webHidden/>
              </w:rPr>
              <w:t>60</w:t>
            </w:r>
            <w:r w:rsidR="001C00AF">
              <w:rPr>
                <w:noProof/>
                <w:webHidden/>
              </w:rPr>
              <w:fldChar w:fldCharType="end"/>
            </w:r>
          </w:hyperlink>
        </w:p>
        <w:p w14:paraId="2C5AC7DE" w14:textId="39C2F393"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5" w:history="1">
            <w:r w:rsidR="001C00AF" w:rsidRPr="00341838">
              <w:rPr>
                <w:rStyle w:val="Hyperlink"/>
                <w:rFonts w:cs="Times New Roman"/>
                <w:noProof/>
              </w:rPr>
              <w:t>B.3.7</w:t>
            </w:r>
            <w:r w:rsidR="001C00AF">
              <w:rPr>
                <w:rFonts w:asciiTheme="minorHAnsi" w:eastAsiaTheme="minorEastAsia" w:hAnsiTheme="minorHAnsi"/>
                <w:noProof/>
                <w:color w:val="auto"/>
                <w:sz w:val="22"/>
                <w:szCs w:val="22"/>
                <w:lang w:val="en-AU" w:eastAsia="en-AU"/>
              </w:rPr>
              <w:tab/>
            </w:r>
            <w:r w:rsidR="001C00AF" w:rsidRPr="00341838">
              <w:rPr>
                <w:rStyle w:val="Hyperlink"/>
                <w:noProof/>
              </w:rPr>
              <w:t>PostResponse</w:t>
            </w:r>
            <w:r w:rsidR="001C00AF">
              <w:rPr>
                <w:noProof/>
                <w:webHidden/>
              </w:rPr>
              <w:tab/>
            </w:r>
            <w:r w:rsidR="001C00AF">
              <w:rPr>
                <w:noProof/>
                <w:webHidden/>
              </w:rPr>
              <w:fldChar w:fldCharType="begin"/>
            </w:r>
            <w:r w:rsidR="001C00AF">
              <w:rPr>
                <w:noProof/>
                <w:webHidden/>
              </w:rPr>
              <w:instrText xml:space="preserve"> PAGEREF _Toc26110605 \h </w:instrText>
            </w:r>
            <w:r w:rsidR="001C00AF">
              <w:rPr>
                <w:noProof/>
                <w:webHidden/>
              </w:rPr>
            </w:r>
            <w:r w:rsidR="001C00AF">
              <w:rPr>
                <w:noProof/>
                <w:webHidden/>
              </w:rPr>
              <w:fldChar w:fldCharType="separate"/>
            </w:r>
            <w:r w:rsidR="001C00AF">
              <w:rPr>
                <w:noProof/>
                <w:webHidden/>
              </w:rPr>
              <w:t>60</w:t>
            </w:r>
            <w:r w:rsidR="001C00AF">
              <w:rPr>
                <w:noProof/>
                <w:webHidden/>
              </w:rPr>
              <w:fldChar w:fldCharType="end"/>
            </w:r>
          </w:hyperlink>
        </w:p>
        <w:p w14:paraId="31B25EA0" w14:textId="0F441E3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6" w:history="1">
            <w:r w:rsidR="001C00AF" w:rsidRPr="00341838">
              <w:rPr>
                <w:rStyle w:val="Hyperlink"/>
                <w:rFonts w:cs="Times New Roman"/>
                <w:noProof/>
              </w:rPr>
              <w:t>B.3.8</w:t>
            </w:r>
            <w:r w:rsidR="001C00AF">
              <w:rPr>
                <w:rFonts w:asciiTheme="minorHAnsi" w:eastAsiaTheme="minorEastAsia" w:hAnsiTheme="minorHAnsi"/>
                <w:noProof/>
                <w:color w:val="auto"/>
                <w:sz w:val="22"/>
                <w:szCs w:val="22"/>
                <w:lang w:val="en-AU" w:eastAsia="en-AU"/>
              </w:rPr>
              <w:tab/>
            </w:r>
            <w:r w:rsidR="001C00AF" w:rsidRPr="00341838">
              <w:rPr>
                <w:rStyle w:val="Hyperlink"/>
                <w:noProof/>
              </w:rPr>
              <w:t>NotifyListener</w:t>
            </w:r>
            <w:r w:rsidR="001C00AF">
              <w:rPr>
                <w:noProof/>
                <w:webHidden/>
              </w:rPr>
              <w:tab/>
            </w:r>
            <w:r w:rsidR="001C00AF">
              <w:rPr>
                <w:noProof/>
                <w:webHidden/>
              </w:rPr>
              <w:fldChar w:fldCharType="begin"/>
            </w:r>
            <w:r w:rsidR="001C00AF">
              <w:rPr>
                <w:noProof/>
                <w:webHidden/>
              </w:rPr>
              <w:instrText xml:space="preserve"> PAGEREF _Toc26110606 \h </w:instrText>
            </w:r>
            <w:r w:rsidR="001C00AF">
              <w:rPr>
                <w:noProof/>
                <w:webHidden/>
              </w:rPr>
            </w:r>
            <w:r w:rsidR="001C00AF">
              <w:rPr>
                <w:noProof/>
                <w:webHidden/>
              </w:rPr>
              <w:fldChar w:fldCharType="separate"/>
            </w:r>
            <w:r w:rsidR="001C00AF">
              <w:rPr>
                <w:noProof/>
                <w:webHidden/>
              </w:rPr>
              <w:t>61</w:t>
            </w:r>
            <w:r w:rsidR="001C00AF">
              <w:rPr>
                <w:noProof/>
                <w:webHidden/>
              </w:rPr>
              <w:fldChar w:fldCharType="end"/>
            </w:r>
          </w:hyperlink>
        </w:p>
        <w:p w14:paraId="22E4E4D6" w14:textId="5BB389F9" w:rsidR="001C00AF" w:rsidRDefault="00D73D3F">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110607" w:history="1">
            <w:r w:rsidR="001C00AF" w:rsidRPr="00341838">
              <w:rPr>
                <w:rStyle w:val="Hyperlink"/>
                <w:rFonts w:cs="Times New Roman"/>
                <w:noProof/>
              </w:rPr>
              <w:t>B.3.9</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ReadResponse</w:t>
            </w:r>
            <w:r w:rsidR="001C00AF">
              <w:rPr>
                <w:noProof/>
                <w:webHidden/>
              </w:rPr>
              <w:tab/>
            </w:r>
            <w:r w:rsidR="001C00AF">
              <w:rPr>
                <w:noProof/>
                <w:webHidden/>
              </w:rPr>
              <w:fldChar w:fldCharType="begin"/>
            </w:r>
            <w:r w:rsidR="001C00AF">
              <w:rPr>
                <w:noProof/>
                <w:webHidden/>
              </w:rPr>
              <w:instrText xml:space="preserve"> PAGEREF _Toc26110607 \h </w:instrText>
            </w:r>
            <w:r w:rsidR="001C00AF">
              <w:rPr>
                <w:noProof/>
                <w:webHidden/>
              </w:rPr>
            </w:r>
            <w:r w:rsidR="001C00AF">
              <w:rPr>
                <w:noProof/>
                <w:webHidden/>
              </w:rPr>
              <w:fldChar w:fldCharType="separate"/>
            </w:r>
            <w:r w:rsidR="001C00AF">
              <w:rPr>
                <w:noProof/>
                <w:webHidden/>
              </w:rPr>
              <w:t>62</w:t>
            </w:r>
            <w:r w:rsidR="001C00AF">
              <w:rPr>
                <w:noProof/>
                <w:webHidden/>
              </w:rPr>
              <w:fldChar w:fldCharType="end"/>
            </w:r>
          </w:hyperlink>
        </w:p>
        <w:p w14:paraId="422BAEDF" w14:textId="75640C21" w:rsidR="001C00AF" w:rsidRDefault="00D73D3F">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26110608" w:history="1">
            <w:r w:rsidR="001C00AF" w:rsidRPr="00341838">
              <w:rPr>
                <w:rStyle w:val="Hyperlink"/>
                <w:rFonts w:cs="Times New Roman"/>
                <w:noProof/>
              </w:rPr>
              <w:t>B.3.10</w:t>
            </w:r>
            <w:r w:rsidR="001C00AF">
              <w:rPr>
                <w:rFonts w:asciiTheme="minorHAnsi" w:eastAsiaTheme="minorEastAsia" w:hAnsiTheme="minorHAnsi"/>
                <w:noProof/>
                <w:color w:val="auto"/>
                <w:sz w:val="22"/>
                <w:szCs w:val="22"/>
                <w:lang w:val="en-AU" w:eastAsia="en-AU"/>
              </w:rPr>
              <w:tab/>
            </w:r>
            <w:r w:rsidR="001C00AF" w:rsidRPr="00341838">
              <w:rPr>
                <w:rStyle w:val="Hyperlink"/>
                <w:noProof/>
              </w:rPr>
              <w:t>RemoveResponse</w:t>
            </w:r>
            <w:r w:rsidR="001C00AF">
              <w:rPr>
                <w:noProof/>
                <w:webHidden/>
              </w:rPr>
              <w:tab/>
            </w:r>
            <w:r w:rsidR="001C00AF">
              <w:rPr>
                <w:noProof/>
                <w:webHidden/>
              </w:rPr>
              <w:fldChar w:fldCharType="begin"/>
            </w:r>
            <w:r w:rsidR="001C00AF">
              <w:rPr>
                <w:noProof/>
                <w:webHidden/>
              </w:rPr>
              <w:instrText xml:space="preserve"> PAGEREF _Toc26110608 \h </w:instrText>
            </w:r>
            <w:r w:rsidR="001C00AF">
              <w:rPr>
                <w:noProof/>
                <w:webHidden/>
              </w:rPr>
            </w:r>
            <w:r w:rsidR="001C00AF">
              <w:rPr>
                <w:noProof/>
                <w:webHidden/>
              </w:rPr>
              <w:fldChar w:fldCharType="separate"/>
            </w:r>
            <w:r w:rsidR="001C00AF">
              <w:rPr>
                <w:noProof/>
                <w:webHidden/>
              </w:rPr>
              <w:t>63</w:t>
            </w:r>
            <w:r w:rsidR="001C00AF">
              <w:rPr>
                <w:noProof/>
                <w:webHidden/>
              </w:rPr>
              <w:fldChar w:fldCharType="end"/>
            </w:r>
          </w:hyperlink>
        </w:p>
        <w:p w14:paraId="20E085A5" w14:textId="00D5E82B" w:rsidR="001C00AF" w:rsidRDefault="00D73D3F">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26110609" w:history="1">
            <w:r w:rsidR="001C00AF" w:rsidRPr="00341838">
              <w:rPr>
                <w:rStyle w:val="Hyperlink"/>
                <w:rFonts w:cs="Times New Roman"/>
                <w:noProof/>
              </w:rPr>
              <w:t>B.3.11</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CloseConsumerRequestSession</w:t>
            </w:r>
            <w:r w:rsidR="001C00AF">
              <w:rPr>
                <w:noProof/>
                <w:webHidden/>
              </w:rPr>
              <w:tab/>
            </w:r>
            <w:r w:rsidR="001C00AF">
              <w:rPr>
                <w:noProof/>
                <w:webHidden/>
              </w:rPr>
              <w:fldChar w:fldCharType="begin"/>
            </w:r>
            <w:r w:rsidR="001C00AF">
              <w:rPr>
                <w:noProof/>
                <w:webHidden/>
              </w:rPr>
              <w:instrText xml:space="preserve"> PAGEREF _Toc26110609 \h </w:instrText>
            </w:r>
            <w:r w:rsidR="001C00AF">
              <w:rPr>
                <w:noProof/>
                <w:webHidden/>
              </w:rPr>
            </w:r>
            <w:r w:rsidR="001C00AF">
              <w:rPr>
                <w:noProof/>
                <w:webHidden/>
              </w:rPr>
              <w:fldChar w:fldCharType="separate"/>
            </w:r>
            <w:r w:rsidR="001C00AF">
              <w:rPr>
                <w:noProof/>
                <w:webHidden/>
              </w:rPr>
              <w:t>63</w:t>
            </w:r>
            <w:r w:rsidR="001C00AF">
              <w:rPr>
                <w:noProof/>
                <w:webHidden/>
              </w:rPr>
              <w:fldChar w:fldCharType="end"/>
            </w:r>
          </w:hyperlink>
        </w:p>
        <w:p w14:paraId="6073BC3E" w14:textId="0A71856E" w:rsidR="001C00AF" w:rsidRDefault="00D73D3F">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26110610" w:history="1">
            <w:r w:rsidR="001C00AF" w:rsidRPr="00341838">
              <w:rPr>
                <w:rStyle w:val="Hyperlink"/>
                <w:rFonts w:cs="Times New Roman"/>
                <w:noProof/>
              </w:rPr>
              <w:t>B.3.12</w:t>
            </w:r>
            <w:r w:rsidR="001C00AF">
              <w:rPr>
                <w:rFonts w:asciiTheme="minorHAnsi" w:eastAsiaTheme="minorEastAsia" w:hAnsiTheme="minorHAnsi"/>
                <w:noProof/>
                <w:color w:val="auto"/>
                <w:sz w:val="22"/>
                <w:szCs w:val="22"/>
                <w:lang w:val="en-AU" w:eastAsia="en-AU"/>
              </w:rPr>
              <w:tab/>
            </w:r>
            <w:r w:rsidR="001C00AF" w:rsidRPr="00341838">
              <w:rPr>
                <w:rStyle w:val="Hyperlink"/>
                <w:noProof/>
              </w:rPr>
              <w:t>CloseProviderRequestSession</w:t>
            </w:r>
            <w:r w:rsidR="001C00AF">
              <w:rPr>
                <w:noProof/>
                <w:webHidden/>
              </w:rPr>
              <w:tab/>
            </w:r>
            <w:r w:rsidR="001C00AF">
              <w:rPr>
                <w:noProof/>
                <w:webHidden/>
              </w:rPr>
              <w:fldChar w:fldCharType="begin"/>
            </w:r>
            <w:r w:rsidR="001C00AF">
              <w:rPr>
                <w:noProof/>
                <w:webHidden/>
              </w:rPr>
              <w:instrText xml:space="preserve"> PAGEREF _Toc26110610 \h </w:instrText>
            </w:r>
            <w:r w:rsidR="001C00AF">
              <w:rPr>
                <w:noProof/>
                <w:webHidden/>
              </w:rPr>
            </w:r>
            <w:r w:rsidR="001C00AF">
              <w:rPr>
                <w:noProof/>
                <w:webHidden/>
              </w:rPr>
              <w:fldChar w:fldCharType="separate"/>
            </w:r>
            <w:r w:rsidR="001C00AF">
              <w:rPr>
                <w:noProof/>
                <w:webHidden/>
              </w:rPr>
              <w:t>64</w:t>
            </w:r>
            <w:r w:rsidR="001C00AF">
              <w:rPr>
                <w:noProof/>
                <w:webHidden/>
              </w:rPr>
              <w:fldChar w:fldCharType="end"/>
            </w:r>
          </w:hyperlink>
        </w:p>
        <w:p w14:paraId="5309844B" w14:textId="1C563B20" w:rsidR="001C00AF" w:rsidRDefault="00D73D3F">
          <w:pPr>
            <w:pStyle w:val="TOC1"/>
            <w:tabs>
              <w:tab w:val="left" w:pos="660"/>
              <w:tab w:val="right" w:leader="dot" w:pos="10070"/>
            </w:tabs>
            <w:rPr>
              <w:rFonts w:asciiTheme="minorHAnsi" w:eastAsiaTheme="minorEastAsia" w:hAnsiTheme="minorHAnsi"/>
              <w:noProof/>
              <w:color w:val="auto"/>
              <w:sz w:val="22"/>
              <w:szCs w:val="22"/>
              <w:lang w:val="en-AU" w:eastAsia="en-AU"/>
            </w:rPr>
          </w:pPr>
          <w:hyperlink w:anchor="_Toc26110611" w:history="1">
            <w:r w:rsidR="001C00AF" w:rsidRPr="00341838">
              <w:rPr>
                <w:rStyle w:val="Hyperlink"/>
                <w:noProof/>
              </w:rPr>
              <w:t>10</w:t>
            </w:r>
            <w:r w:rsidR="001C00AF">
              <w:rPr>
                <w:rFonts w:asciiTheme="minorHAnsi" w:eastAsiaTheme="minorEastAsia" w:hAnsiTheme="minorHAnsi"/>
                <w:noProof/>
                <w:color w:val="auto"/>
                <w:sz w:val="22"/>
                <w:szCs w:val="22"/>
                <w:lang w:val="en-AU" w:eastAsia="en-AU"/>
              </w:rPr>
              <w:tab/>
            </w:r>
            <w:r w:rsidR="001C00AF" w:rsidRPr="00341838">
              <w:rPr>
                <w:rStyle w:val="Hyperlink"/>
                <w:noProof/>
              </w:rPr>
              <w:t>Acknowledgements</w:t>
            </w:r>
            <w:r w:rsidR="001C00AF">
              <w:rPr>
                <w:noProof/>
                <w:webHidden/>
              </w:rPr>
              <w:tab/>
            </w:r>
            <w:r w:rsidR="001C00AF">
              <w:rPr>
                <w:noProof/>
                <w:webHidden/>
              </w:rPr>
              <w:fldChar w:fldCharType="begin"/>
            </w:r>
            <w:r w:rsidR="001C00AF">
              <w:rPr>
                <w:noProof/>
                <w:webHidden/>
              </w:rPr>
              <w:instrText xml:space="preserve"> PAGEREF _Toc26110611 \h </w:instrText>
            </w:r>
            <w:r w:rsidR="001C00AF">
              <w:rPr>
                <w:noProof/>
                <w:webHidden/>
              </w:rPr>
            </w:r>
            <w:r w:rsidR="001C00AF">
              <w:rPr>
                <w:noProof/>
                <w:webHidden/>
              </w:rPr>
              <w:fldChar w:fldCharType="separate"/>
            </w:r>
            <w:r w:rsidR="001C00AF">
              <w:rPr>
                <w:noProof/>
                <w:webHidden/>
              </w:rPr>
              <w:t>65</w:t>
            </w:r>
            <w:r w:rsidR="001C00AF">
              <w:rPr>
                <w:noProof/>
                <w:webHidden/>
              </w:rPr>
              <w:fldChar w:fldCharType="end"/>
            </w:r>
          </w:hyperlink>
        </w:p>
        <w:p w14:paraId="190A2753" w14:textId="2F250F0F" w:rsidR="00BB172D" w:rsidRDefault="00BB172D" w:rsidP="00BF5A6C">
          <w:r>
            <w:rPr>
              <w:b/>
              <w:bCs/>
              <w:noProof/>
            </w:rPr>
            <w:fldChar w:fldCharType="end"/>
          </w:r>
        </w:p>
      </w:sdtContent>
    </w:sdt>
    <w:p w14:paraId="7C89021C" w14:textId="77777777" w:rsidR="00542731" w:rsidRDefault="00542731" w:rsidP="00BF5A6C">
      <w:pPr>
        <w:pStyle w:val="Heading1NoNumbers"/>
        <w:numPr>
          <w:ilvl w:val="0"/>
          <w:numId w:val="0"/>
        </w:numPr>
      </w:pPr>
      <w:bookmarkStart w:id="20" w:name="_Toc20922368"/>
      <w:bookmarkStart w:id="21" w:name="_Toc25337009"/>
      <w:bookmarkStart w:id="22" w:name="_Toc25357134"/>
      <w:bookmarkStart w:id="23" w:name="_Toc26110464"/>
      <w:commentRangeStart w:id="24"/>
      <w:commentRangeStart w:id="25"/>
      <w:r>
        <w:lastRenderedPageBreak/>
        <w:t>Document Versioning</w:t>
      </w:r>
      <w:bookmarkEnd w:id="20"/>
      <w:bookmarkEnd w:id="21"/>
      <w:commentRangeEnd w:id="24"/>
      <w:r w:rsidR="00D3797E">
        <w:rPr>
          <w:rStyle w:val="CommentReference"/>
          <w:rFonts w:eastAsiaTheme="minorHAnsi" w:cstheme="minorBidi"/>
          <w:b w:val="0"/>
          <w:bCs w:val="0"/>
        </w:rPr>
        <w:commentReference w:id="24"/>
      </w:r>
      <w:bookmarkEnd w:id="22"/>
      <w:commentRangeEnd w:id="25"/>
      <w:r w:rsidR="00FE2A9A">
        <w:rPr>
          <w:rStyle w:val="CommentReference"/>
          <w:rFonts w:eastAsiaTheme="minorHAnsi" w:cstheme="minorBidi"/>
          <w:b w:val="0"/>
          <w:bCs w:val="0"/>
        </w:rPr>
        <w:commentReference w:id="25"/>
      </w:r>
      <w:bookmarkEnd w:id="23"/>
    </w:p>
    <w:tbl>
      <w:tblPr>
        <w:tblStyle w:val="ListTable2"/>
        <w:tblW w:w="5000" w:type="pct"/>
        <w:tblLook w:val="0420" w:firstRow="1" w:lastRow="0" w:firstColumn="0" w:lastColumn="0" w:noHBand="0" w:noVBand="1"/>
      </w:tblPr>
      <w:tblGrid>
        <w:gridCol w:w="1264"/>
        <w:gridCol w:w="1316"/>
        <w:gridCol w:w="7500"/>
      </w:tblGrid>
      <w:tr w:rsidR="00542731" w14:paraId="161308F9" w14:textId="77777777" w:rsidTr="16357397">
        <w:trPr>
          <w:cnfStyle w:val="100000000000" w:firstRow="1" w:lastRow="0" w:firstColumn="0" w:lastColumn="0" w:oddVBand="0" w:evenVBand="0" w:oddHBand="0" w:evenHBand="0" w:firstRowFirstColumn="0" w:firstRowLastColumn="0" w:lastRowFirstColumn="0" w:lastRowLastColumn="0"/>
        </w:trPr>
        <w:tc>
          <w:tcPr>
            <w:tcW w:w="627" w:type="pct"/>
            <w:tcBorders>
              <w:bottom w:val="single" w:sz="4" w:space="0" w:color="BFBFBF" w:themeColor="background1" w:themeShade="BF"/>
            </w:tcBorders>
          </w:tcPr>
          <w:p w14:paraId="2F22D6CC" w14:textId="77777777" w:rsidR="00542731" w:rsidRDefault="00542731" w:rsidP="00270359">
            <w:pPr>
              <w:pStyle w:val="Compact"/>
            </w:pPr>
            <w:bookmarkStart w:id="26" w:name="_Hlk532901941"/>
            <w:r>
              <w:t>Version</w:t>
            </w:r>
          </w:p>
        </w:tc>
        <w:tc>
          <w:tcPr>
            <w:tcW w:w="653" w:type="pct"/>
            <w:tcBorders>
              <w:bottom w:val="single" w:sz="4" w:space="0" w:color="BFBFBF" w:themeColor="background1" w:themeShade="BF"/>
            </w:tcBorders>
          </w:tcPr>
          <w:p w14:paraId="669715DE" w14:textId="77777777" w:rsidR="00542731" w:rsidRDefault="00542731" w:rsidP="00270359">
            <w:pPr>
              <w:pStyle w:val="Compact"/>
            </w:pPr>
            <w:r>
              <w:t>Date</w:t>
            </w:r>
          </w:p>
        </w:tc>
        <w:tc>
          <w:tcPr>
            <w:tcW w:w="3720" w:type="pct"/>
            <w:tcBorders>
              <w:bottom w:val="single" w:sz="4" w:space="0" w:color="BFBFBF" w:themeColor="background1" w:themeShade="BF"/>
            </w:tcBorders>
          </w:tcPr>
          <w:p w14:paraId="4D2EC39C" w14:textId="77777777" w:rsidR="00542731" w:rsidRDefault="00542731" w:rsidP="00270359">
            <w:pPr>
              <w:pStyle w:val="Compact"/>
            </w:pPr>
            <w:r>
              <w:t>Major Changes</w:t>
            </w:r>
          </w:p>
        </w:tc>
      </w:tr>
      <w:tr w:rsidR="16357397" w14:paraId="682BAD8D" w14:textId="77777777" w:rsidTr="16357397">
        <w:trPr>
          <w:cnfStyle w:val="000000100000" w:firstRow="0" w:lastRow="0" w:firstColumn="0" w:lastColumn="0" w:oddVBand="0" w:evenVBand="0" w:oddHBand="1" w:evenHBand="0" w:firstRowFirstColumn="0" w:firstRowLastColumn="0" w:lastRowFirstColumn="0" w:lastRowLastColumn="0"/>
        </w:trPr>
        <w:tc>
          <w:tcPr>
            <w:tcW w:w="1291" w:type="dxa"/>
            <w:tcBorders>
              <w:top w:val="single" w:sz="4" w:space="0" w:color="BFBFBF" w:themeColor="background1" w:themeShade="BF"/>
              <w:bottom w:val="single" w:sz="4" w:space="0" w:color="BFBFBF" w:themeColor="background1" w:themeShade="BF"/>
            </w:tcBorders>
          </w:tcPr>
          <w:p w14:paraId="44B6F389" w14:textId="2B614567" w:rsidR="16357397" w:rsidRDefault="16357397" w:rsidP="16357397">
            <w:pPr>
              <w:pStyle w:val="Compact"/>
            </w:pPr>
            <w:r>
              <w:t>1.2</w:t>
            </w:r>
          </w:p>
        </w:tc>
        <w:tc>
          <w:tcPr>
            <w:tcW w:w="1345" w:type="dxa"/>
            <w:tcBorders>
              <w:top w:val="single" w:sz="4" w:space="0" w:color="BFBFBF" w:themeColor="background1" w:themeShade="BF"/>
              <w:bottom w:val="single" w:sz="4" w:space="0" w:color="BFBFBF" w:themeColor="background1" w:themeShade="BF"/>
            </w:tcBorders>
          </w:tcPr>
          <w:p w14:paraId="5D1FF432" w14:textId="23E08541" w:rsidR="16357397" w:rsidRDefault="16357397" w:rsidP="16357397">
            <w:pPr>
              <w:pStyle w:val="Compact"/>
            </w:pPr>
            <w:r>
              <w:t>2019-11-23</w:t>
            </w:r>
          </w:p>
        </w:tc>
        <w:tc>
          <w:tcPr>
            <w:tcW w:w="7660" w:type="dxa"/>
            <w:tcBorders>
              <w:top w:val="single" w:sz="4" w:space="0" w:color="BFBFBF" w:themeColor="background1" w:themeShade="BF"/>
              <w:bottom w:val="single" w:sz="4" w:space="0" w:color="BFBFBF" w:themeColor="background1" w:themeShade="BF"/>
            </w:tcBorders>
          </w:tcPr>
          <w:p w14:paraId="7FD56B4E" w14:textId="5BCF5322" w:rsidR="16357397" w:rsidRDefault="16357397" w:rsidP="16357397">
            <w:pPr>
              <w:pStyle w:val="Compact"/>
            </w:pPr>
            <w:r>
              <w:t>Updated all major sections with REST service descriptions</w:t>
            </w:r>
          </w:p>
        </w:tc>
      </w:tr>
      <w:tr w:rsidR="00D3797E" w14:paraId="653C1DE0" w14:textId="77777777" w:rsidTr="16357397">
        <w:tc>
          <w:tcPr>
            <w:tcW w:w="627" w:type="pct"/>
            <w:tcBorders>
              <w:top w:val="single" w:sz="4" w:space="0" w:color="BFBFBF" w:themeColor="background1" w:themeShade="BF"/>
              <w:bottom w:val="single" w:sz="4" w:space="0" w:color="BFBFBF" w:themeColor="background1" w:themeShade="BF"/>
            </w:tcBorders>
          </w:tcPr>
          <w:p w14:paraId="72C01566" w14:textId="19DC009A" w:rsidR="00D3797E" w:rsidRDefault="00D3797E" w:rsidP="00270359">
            <w:pPr>
              <w:pStyle w:val="Compact"/>
            </w:pPr>
            <w:r>
              <w:t>1.1</w:t>
            </w:r>
          </w:p>
        </w:tc>
        <w:tc>
          <w:tcPr>
            <w:tcW w:w="653" w:type="pct"/>
            <w:tcBorders>
              <w:top w:val="single" w:sz="4" w:space="0" w:color="BFBFBF" w:themeColor="background1" w:themeShade="BF"/>
              <w:bottom w:val="single" w:sz="4" w:space="0" w:color="BFBFBF" w:themeColor="background1" w:themeShade="BF"/>
            </w:tcBorders>
          </w:tcPr>
          <w:p w14:paraId="4E01E95B" w14:textId="087D499B" w:rsidR="00D3797E" w:rsidRDefault="00D3797E" w:rsidP="00270359">
            <w:pPr>
              <w:pStyle w:val="Compact"/>
            </w:pPr>
            <w:r>
              <w:t>2019-11-22</w:t>
            </w:r>
          </w:p>
        </w:tc>
        <w:tc>
          <w:tcPr>
            <w:tcW w:w="3720" w:type="pct"/>
            <w:tcBorders>
              <w:top w:val="single" w:sz="4" w:space="0" w:color="BFBFBF" w:themeColor="background1" w:themeShade="BF"/>
              <w:bottom w:val="single" w:sz="4" w:space="0" w:color="BFBFBF" w:themeColor="background1" w:themeShade="BF"/>
            </w:tcBorders>
          </w:tcPr>
          <w:p w14:paraId="3A623947" w14:textId="7559F55B" w:rsidR="00D3797E" w:rsidRDefault="00D3797E" w:rsidP="00270359">
            <w:pPr>
              <w:pStyle w:val="Compact"/>
            </w:pPr>
            <w:r>
              <w:t>Restructured to match ISO section structure. Updated styles.</w:t>
            </w:r>
          </w:p>
        </w:tc>
      </w:tr>
      <w:tr w:rsidR="00542731" w14:paraId="18344774" w14:textId="77777777" w:rsidTr="16357397">
        <w:trPr>
          <w:cnfStyle w:val="000000100000" w:firstRow="0" w:lastRow="0" w:firstColumn="0" w:lastColumn="0" w:oddVBand="0" w:evenVBand="0" w:oddHBand="1" w:evenHBand="0" w:firstRowFirstColumn="0" w:firstRowLastColumn="0" w:lastRowFirstColumn="0" w:lastRowLastColumn="0"/>
        </w:trPr>
        <w:tc>
          <w:tcPr>
            <w:tcW w:w="627" w:type="pct"/>
            <w:tcBorders>
              <w:top w:val="single" w:sz="4" w:space="0" w:color="BFBFBF" w:themeColor="background1" w:themeShade="BF"/>
              <w:bottom w:val="single" w:sz="4" w:space="0" w:color="BFBFBF" w:themeColor="background1" w:themeShade="BF"/>
            </w:tcBorders>
          </w:tcPr>
          <w:p w14:paraId="734BEF01" w14:textId="77777777" w:rsidR="00542731" w:rsidRDefault="00542731" w:rsidP="00270359">
            <w:pPr>
              <w:pStyle w:val="Compact"/>
            </w:pPr>
            <w:r>
              <w:t>1.0</w:t>
            </w:r>
          </w:p>
        </w:tc>
        <w:tc>
          <w:tcPr>
            <w:tcW w:w="653" w:type="pct"/>
            <w:tcBorders>
              <w:top w:val="single" w:sz="4" w:space="0" w:color="BFBFBF" w:themeColor="background1" w:themeShade="BF"/>
              <w:bottom w:val="single" w:sz="4" w:space="0" w:color="BFBFBF" w:themeColor="background1" w:themeShade="BF"/>
            </w:tcBorders>
          </w:tcPr>
          <w:p w14:paraId="431CDC32" w14:textId="77777777" w:rsidR="00542731" w:rsidRDefault="00542731" w:rsidP="00270359">
            <w:pPr>
              <w:pStyle w:val="Compact"/>
            </w:pPr>
            <w:r>
              <w:t>2019-10-02</w:t>
            </w:r>
          </w:p>
        </w:tc>
        <w:tc>
          <w:tcPr>
            <w:tcW w:w="3720" w:type="pct"/>
            <w:tcBorders>
              <w:top w:val="single" w:sz="4" w:space="0" w:color="BFBFBF" w:themeColor="background1" w:themeShade="BF"/>
              <w:bottom w:val="single" w:sz="4" w:space="0" w:color="BFBFBF" w:themeColor="background1" w:themeShade="BF"/>
            </w:tcBorders>
          </w:tcPr>
          <w:p w14:paraId="4538341E" w14:textId="77777777" w:rsidR="00542731" w:rsidRDefault="00542731" w:rsidP="00270359">
            <w:pPr>
              <w:pStyle w:val="Compact"/>
            </w:pPr>
            <w:r>
              <w:t>Initial draft, extracted from ISBM 1.0 specification</w:t>
            </w:r>
          </w:p>
        </w:tc>
      </w:tr>
      <w:bookmarkEnd w:id="26"/>
    </w:tbl>
    <w:p w14:paraId="291600DC" w14:textId="767F3FE9" w:rsidR="008E4A29" w:rsidRDefault="008E4A29">
      <w:pPr>
        <w:spacing w:after="200"/>
      </w:pPr>
    </w:p>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8"/>
          <w:footerReference w:type="default" r:id="rId29"/>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A3352F">
      <w:pPr>
        <w:pStyle w:val="Heading1NoNumbers"/>
        <w:numPr>
          <w:ilvl w:val="0"/>
          <w:numId w:val="0"/>
        </w:numPr>
      </w:pPr>
      <w:bookmarkStart w:id="27" w:name="_Toc25337010"/>
      <w:bookmarkStart w:id="28" w:name="_Toc25357135"/>
      <w:bookmarkStart w:id="29" w:name="_Toc26110465"/>
      <w:commentRangeStart w:id="30"/>
      <w:commentRangeStart w:id="31"/>
      <w:r>
        <w:lastRenderedPageBreak/>
        <w:t>Foreword</w:t>
      </w:r>
      <w:commentRangeEnd w:id="30"/>
      <w:r w:rsidR="00923157">
        <w:rPr>
          <w:rStyle w:val="CommentReference"/>
        </w:rPr>
        <w:commentReference w:id="30"/>
      </w:r>
      <w:bookmarkEnd w:id="27"/>
      <w:bookmarkEnd w:id="28"/>
      <w:commentRangeEnd w:id="31"/>
      <w:r w:rsidR="00BB0505">
        <w:rPr>
          <w:rStyle w:val="CommentReference"/>
          <w:rFonts w:eastAsiaTheme="minorHAnsi" w:cstheme="minorBidi"/>
          <w:b w:val="0"/>
          <w:bCs w:val="0"/>
        </w:rPr>
        <w:commentReference w:id="31"/>
      </w:r>
      <w:bookmarkEnd w:id="29"/>
    </w:p>
    <w:p w14:paraId="5A4FC9A2" w14:textId="4ED562F8" w:rsidR="00B4214A" w:rsidRPr="00BF72B0" w:rsidRDefault="00B4214A" w:rsidP="00B4214A">
      <w:pPr>
        <w:spacing w:before="100" w:beforeAutospacing="1" w:after="100" w:afterAutospacing="1"/>
        <w:rPr>
          <w:ins w:id="32" w:author="Dennis Brandl" w:date="2019-11-25T11:31:00Z"/>
          <w:rFonts w:ascii="Times New Roman" w:eastAsia="Times New Roman" w:hAnsi="Times New Roman" w:cs="Times New Roman"/>
          <w:color w:val="auto"/>
          <w:sz w:val="24"/>
        </w:rPr>
      </w:pPr>
      <w:bookmarkStart w:id="33" w:name="introduction"/>
      <w:bookmarkEnd w:id="33"/>
      <w:ins w:id="34" w:author="Dennis Brandl" w:date="2019-11-25T11:31:00Z">
        <w:r w:rsidRPr="00575138">
          <w:rPr>
            <w:rFonts w:ascii="Times New Roman" w:eastAsia="Times New Roman" w:hAnsi="Times New Roman" w:cs="Times New Roman"/>
            <w:color w:val="auto"/>
            <w:sz w:val="24"/>
          </w:rPr>
          <w:t>This document defines a SOAP Web Service implementation of the ISA 95.00.06 Messaging Service Model as well as describing a plain HTTP/JSON REST interface</w:t>
        </w:r>
        <w:r>
          <w:rPr>
            <w:rFonts w:ascii="Times New Roman" w:eastAsia="Times New Roman" w:hAnsi="Times New Roman" w:cs="Times New Roman"/>
            <w:color w:val="auto"/>
            <w:sz w:val="24"/>
          </w:rPr>
          <w:t xml:space="preserve"> defined by the Open</w:t>
        </w:r>
      </w:ins>
    </w:p>
    <w:p w14:paraId="3EF9549C" w14:textId="2E132A99" w:rsidR="00BF72B0" w:rsidRDefault="00BF72B0" w:rsidP="00BF72B0">
      <w:pPr>
        <w:spacing w:before="100" w:beforeAutospacing="1" w:after="100" w:afterAutospacing="1"/>
        <w:rPr>
          <w:ins w:id="35" w:author="Dennis Brandl" w:date="2019-11-25T11:31:00Z"/>
          <w:rFonts w:ascii="Times New Roman" w:eastAsia="Times New Roman" w:hAnsi="Times New Roman" w:cs="Times New Roman"/>
          <w:color w:val="auto"/>
          <w:sz w:val="24"/>
        </w:rPr>
      </w:pPr>
      <w:ins w:id="36" w:author="Dennis Brandl" w:date="2019-11-25T10:32:00Z">
        <w:r w:rsidRPr="00BF72B0">
          <w:rPr>
            <w:rFonts w:ascii="Times New Roman" w:eastAsia="Times New Roman" w:hAnsi="Times New Roman" w:cs="Times New Roman"/>
            <w:color w:val="auto"/>
            <w:sz w:val="24"/>
          </w:rPr>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ins>
      <w:ins w:id="37" w:author="Dennis Brandl" w:date="2019-11-25T10:33:00Z">
        <w:r w:rsidR="00575138">
          <w:rPr>
            <w:rFonts w:ascii="Times New Roman" w:eastAsia="Times New Roman" w:hAnsi="Times New Roman" w:cs="Times New Roman"/>
            <w:color w:val="auto"/>
            <w:sz w:val="24"/>
          </w:rPr>
          <w:t xml:space="preserve">  </w:t>
        </w:r>
      </w:ins>
      <w:ins w:id="38" w:author="Dennis Brandl" w:date="2019-11-25T10:32:00Z">
        <w:r w:rsidRPr="00BF72B0">
          <w:rPr>
            <w:rFonts w:ascii="Times New Roman" w:eastAsia="Times New Roman" w:hAnsi="Times New Roman" w:cs="Times New Roman"/>
            <w:color w:val="auto"/>
            <w:sz w:val="24"/>
          </w:rPr>
          <w:t xml:space="preserve">The members of OpenO&amp;M initiative </w:t>
        </w:r>
      </w:ins>
      <w:ins w:id="39" w:author="Dennis Brandl" w:date="2019-11-25T10:33:00Z">
        <w:r>
          <w:rPr>
            <w:rFonts w:ascii="Times New Roman" w:eastAsia="Times New Roman" w:hAnsi="Times New Roman" w:cs="Times New Roman"/>
            <w:color w:val="auto"/>
            <w:sz w:val="24"/>
          </w:rPr>
          <w:t>include</w:t>
        </w:r>
      </w:ins>
      <w:ins w:id="40" w:author="Dennis Brandl" w:date="2019-11-25T10:32:00Z">
        <w:r w:rsidRPr="00BF72B0">
          <w:rPr>
            <w:rFonts w:ascii="Times New Roman" w:eastAsia="Times New Roman" w:hAnsi="Times New Roman" w:cs="Times New Roman"/>
            <w:color w:val="auto"/>
            <w:sz w:val="24"/>
          </w:rPr>
          <w:t xml:space="preserve"> ISA, MESA, MIMOSA, OAGi, and the OPC Foundation. </w:t>
        </w:r>
      </w:ins>
    </w:p>
    <w:p w14:paraId="7CF08352" w14:textId="14C077EE" w:rsidR="00B4214A" w:rsidRPr="00B4214A" w:rsidRDefault="00B4214A" w:rsidP="00B4214A">
      <w:pPr>
        <w:spacing w:before="100" w:beforeAutospacing="1" w:after="100" w:afterAutospacing="1"/>
        <w:rPr>
          <w:ins w:id="41" w:author="Dennis Brandl" w:date="2019-11-25T11:31:00Z"/>
          <w:rFonts w:ascii="Times New Roman" w:eastAsia="Times New Roman" w:hAnsi="Times New Roman" w:cs="Times New Roman"/>
          <w:color w:val="auto"/>
          <w:sz w:val="24"/>
        </w:rPr>
      </w:pPr>
      <w:ins w:id="42" w:author="Dennis Brandl" w:date="2019-11-25T11:31:00Z">
        <w:r w:rsidRPr="00B4214A">
          <w:rPr>
            <w:rFonts w:ascii="Times New Roman" w:eastAsia="Times New Roman" w:hAnsi="Times New Roman" w:cs="Times New Roman"/>
            <w:color w:val="auto"/>
            <w:sz w:val="24"/>
          </w:rPr>
          <w:t>The OpenO&amp;M Initiative involves multiple industry standards organizations collaborating to provide a harmonized set of information standards for the exchange of Operations &amp; Maintenance data.</w:t>
        </w:r>
        <w:r>
          <w:rPr>
            <w:rFonts w:ascii="Times New Roman" w:eastAsia="Times New Roman" w:hAnsi="Times New Roman" w:cs="Times New Roman"/>
            <w:color w:val="auto"/>
            <w:sz w:val="24"/>
          </w:rPr>
          <w:t xml:space="preserve"> </w:t>
        </w:r>
        <w:r w:rsidRPr="00B4214A">
          <w:rPr>
            <w:rFonts w:ascii="Times New Roman" w:eastAsia="Times New Roman" w:hAnsi="Times New Roman" w:cs="Times New Roman"/>
            <w:color w:val="auto"/>
            <w:sz w:val="24"/>
          </w:rPr>
          <w:t>MIMOSA, ISA and OPC Foundation information standards are applicable to multiple industries.</w:t>
        </w:r>
      </w:ins>
      <w:ins w:id="43" w:author="Dennis Brandl" w:date="2019-11-25T13:39:00Z">
        <w:r w:rsidR="00032AB5" w:rsidRPr="00032AB5">
          <w:rPr>
            <w:rFonts w:ascii="Times New Roman" w:eastAsia="Times New Roman" w:hAnsi="Times New Roman" w:cs="Times New Roman"/>
            <w:color w:val="auto"/>
            <w:sz w:val="24"/>
          </w:rPr>
          <w:t xml:space="preserve"> </w:t>
        </w:r>
        <w:r w:rsidR="00032AB5" w:rsidRPr="00B4214A">
          <w:rPr>
            <w:rFonts w:ascii="Times New Roman" w:eastAsia="Times New Roman" w:hAnsi="Times New Roman" w:cs="Times New Roman"/>
            <w:color w:val="auto"/>
            <w:sz w:val="24"/>
          </w:rPr>
          <w:t>Participating organizations work together to cross-reference their related standards and to collaborate on the content.</w:t>
        </w:r>
      </w:ins>
    </w:p>
    <w:p w14:paraId="1CDCE9F8" w14:textId="7D60AA9F" w:rsidR="00B4214A" w:rsidRPr="00B4214A" w:rsidRDefault="00B4214A" w:rsidP="00B4214A">
      <w:pPr>
        <w:pStyle w:val="ListParagraph"/>
        <w:numPr>
          <w:ilvl w:val="0"/>
          <w:numId w:val="33"/>
        </w:numPr>
        <w:spacing w:before="100" w:beforeAutospacing="1" w:after="100" w:afterAutospacing="1"/>
        <w:rPr>
          <w:ins w:id="44" w:author="Dennis Brandl" w:date="2019-11-25T11:31:00Z"/>
          <w:rFonts w:ascii="Times New Roman" w:eastAsia="Times New Roman" w:hAnsi="Times New Roman" w:cs="Times New Roman"/>
          <w:color w:val="auto"/>
          <w:sz w:val="24"/>
        </w:rPr>
      </w:pPr>
      <w:ins w:id="45" w:author="Dennis Brandl" w:date="2019-11-25T11:31:00Z">
        <w:r w:rsidRPr="00B4214A">
          <w:rPr>
            <w:rFonts w:ascii="Times New Roman" w:eastAsia="Times New Roman" w:hAnsi="Times New Roman" w:cs="Times New Roman"/>
            <w:color w:val="auto"/>
            <w:sz w:val="24"/>
          </w:rPr>
          <w:t>MIMOSA provides asset management related information standards</w:t>
        </w:r>
      </w:ins>
    </w:p>
    <w:p w14:paraId="620889D6" w14:textId="20B89BA6" w:rsidR="00B4214A" w:rsidRPr="00B4214A" w:rsidRDefault="00B4214A" w:rsidP="00B4214A">
      <w:pPr>
        <w:pStyle w:val="ListParagraph"/>
        <w:numPr>
          <w:ilvl w:val="0"/>
          <w:numId w:val="33"/>
        </w:numPr>
        <w:spacing w:before="100" w:beforeAutospacing="1" w:after="100" w:afterAutospacing="1"/>
        <w:rPr>
          <w:ins w:id="46" w:author="Dennis Brandl" w:date="2019-11-25T11:31:00Z"/>
          <w:rFonts w:ascii="Times New Roman" w:eastAsia="Times New Roman" w:hAnsi="Times New Roman" w:cs="Times New Roman"/>
          <w:color w:val="auto"/>
          <w:sz w:val="24"/>
        </w:rPr>
      </w:pPr>
      <w:ins w:id="47" w:author="Dennis Brandl" w:date="2019-11-25T11:31:00Z">
        <w:r w:rsidRPr="00B4214A">
          <w:rPr>
            <w:rFonts w:ascii="Times New Roman" w:eastAsia="Times New Roman" w:hAnsi="Times New Roman" w:cs="Times New Roman"/>
            <w:color w:val="auto"/>
            <w:sz w:val="24"/>
          </w:rPr>
          <w:t>ISA provides industrial automation standards</w:t>
        </w:r>
      </w:ins>
    </w:p>
    <w:p w14:paraId="7C9CC02A" w14:textId="296C8334" w:rsidR="00B4214A" w:rsidRPr="00B4214A" w:rsidRDefault="00B4214A" w:rsidP="00B4214A">
      <w:pPr>
        <w:pStyle w:val="ListParagraph"/>
        <w:numPr>
          <w:ilvl w:val="0"/>
          <w:numId w:val="33"/>
        </w:numPr>
        <w:spacing w:before="100" w:beforeAutospacing="1" w:after="100" w:afterAutospacing="1"/>
        <w:rPr>
          <w:ins w:id="48" w:author="Dennis Brandl" w:date="2019-11-25T11:31:00Z"/>
          <w:rFonts w:ascii="Times New Roman" w:eastAsia="Times New Roman" w:hAnsi="Times New Roman" w:cs="Times New Roman"/>
          <w:color w:val="auto"/>
          <w:sz w:val="24"/>
        </w:rPr>
      </w:pPr>
      <w:ins w:id="49" w:author="Dennis Brandl" w:date="2019-11-25T11:31:00Z">
        <w:r w:rsidRPr="00B4214A">
          <w:rPr>
            <w:rFonts w:ascii="Times New Roman" w:eastAsia="Times New Roman" w:hAnsi="Times New Roman" w:cs="Times New Roman"/>
            <w:color w:val="auto"/>
            <w:sz w:val="24"/>
          </w:rPr>
          <w:t>OPC Foundation provides data acquisition and transport standards</w:t>
        </w:r>
      </w:ins>
    </w:p>
    <w:p w14:paraId="72F14C06" w14:textId="7D168F33" w:rsidR="00A3352F" w:rsidDel="00575138" w:rsidRDefault="69AA3061" w:rsidP="00923157">
      <w:pPr>
        <w:pStyle w:val="Abstract"/>
        <w:rPr>
          <w:del w:id="50" w:author="Dennis Brandl" w:date="2019-11-25T10:33:00Z"/>
        </w:rPr>
      </w:pPr>
      <w:commentRangeStart w:id="51"/>
      <w:del w:id="52" w:author="Dennis Brandl" w:date="2019-11-25T10:33:00Z">
        <w:r w:rsidDel="00575138">
          <w:delText>This document defines a SOAP Web Service implementation of the ISA 95.00.06 Messaging Service Model as well as describing a plain HTTP/JSON REST interface which was tested in OGI Pilot 3.1. The ws-ISBM defines a minimal interface subset to Enterprise Service Buses (ESB) and other message exchange middleware, using a standard interface consisting of channels and topics. The benefit from this approach is to allow applications to expose a single, standardized interface rather than having to be custom built for every version and format of ESB or message exchange system.</w:delText>
        </w:r>
        <w:commentRangeEnd w:id="51"/>
        <w:r w:rsidR="00E83E4F" w:rsidDel="00575138">
          <w:rPr>
            <w:rStyle w:val="CommentReference"/>
          </w:rPr>
          <w:commentReference w:id="51"/>
        </w:r>
      </w:del>
    </w:p>
    <w:p w14:paraId="3CC012E4" w14:textId="65808B11" w:rsidR="00923157" w:rsidRDefault="00923157" w:rsidP="00A3352F">
      <w:pPr>
        <w:pStyle w:val="BodyText"/>
      </w:pPr>
      <w:commentRangeStart w:id="53"/>
      <w:commentRangeEnd w:id="53"/>
      <w:del w:id="54" w:author="Dennis Brandl" w:date="2019-11-25T10:33:00Z">
        <w:r w:rsidDel="00575138">
          <w:rPr>
            <w:rStyle w:val="CommentReference"/>
          </w:rPr>
          <w:commentReference w:id="53"/>
        </w:r>
      </w:del>
    </w:p>
    <w:p w14:paraId="026609F7" w14:textId="4A4C8C0C" w:rsidR="00BB0129" w:rsidRDefault="05B27384" w:rsidP="00BF5A6C">
      <w:pPr>
        <w:pStyle w:val="Heading1NoNumbers"/>
        <w:numPr>
          <w:ilvl w:val="0"/>
          <w:numId w:val="0"/>
        </w:numPr>
      </w:pPr>
      <w:bookmarkStart w:id="55" w:name="_Toc25337011"/>
      <w:bookmarkStart w:id="56" w:name="_Toc25357136"/>
      <w:bookmarkStart w:id="57" w:name="_Toc26110466"/>
      <w:r>
        <w:lastRenderedPageBreak/>
        <w:t>Introduction</w:t>
      </w:r>
      <w:commentRangeStart w:id="58"/>
      <w:commentRangeStart w:id="59"/>
      <w:commentRangeEnd w:id="58"/>
      <w:r w:rsidR="00E83E4F">
        <w:rPr>
          <w:rStyle w:val="CommentReference"/>
        </w:rPr>
        <w:commentReference w:id="58"/>
      </w:r>
      <w:bookmarkEnd w:id="55"/>
      <w:bookmarkEnd w:id="56"/>
      <w:commentRangeEnd w:id="59"/>
      <w:r w:rsidR="00575138">
        <w:rPr>
          <w:rStyle w:val="CommentReference"/>
          <w:rFonts w:eastAsiaTheme="minorHAnsi" w:cstheme="minorBidi"/>
          <w:b w:val="0"/>
          <w:bCs w:val="0"/>
        </w:rPr>
        <w:commentReference w:id="59"/>
      </w:r>
      <w:bookmarkEnd w:id="57"/>
    </w:p>
    <w:p w14:paraId="1F99014E" w14:textId="151F0937" w:rsidR="00BB0129" w:rsidRDefault="16357397" w:rsidP="00CF791A">
      <w:pPr>
        <w:pStyle w:val="BodyText"/>
      </w:pPr>
      <w:commentRangeStart w:id="60"/>
      <w:r>
        <w:t xml:space="preserve">This </w:t>
      </w:r>
      <w:del w:id="61" w:author="Dennis Brandl" w:date="2019-11-25T10:34:00Z">
        <w:r w:rsidDel="00575138">
          <w:delText xml:space="preserve">ws-ISBM </w:delText>
        </w:r>
      </w:del>
      <w:r>
        <w:t xml:space="preserve">specification defines a SOAP Web Service </w:t>
      </w:r>
      <w:ins w:id="62" w:author="Dennis Brandl" w:date="2019-11-25T13:48:00Z">
        <w:r w:rsidR="00032AB5">
          <w:t xml:space="preserve">and a HTTP/JSON REST </w:t>
        </w:r>
      </w:ins>
      <w:r>
        <w:t>implementation of the ISA-95.00.06 Messaging Service Model</w:t>
      </w:r>
      <w:del w:id="63" w:author="Dennis Brandl" w:date="2019-11-25T10:38:00Z">
        <w:r w:rsidDel="00222B2B">
          <w:delText xml:space="preserve"> </w:delText>
        </w:r>
        <w:r w:rsidRPr="16357397" w:rsidDel="00222B2B">
          <w:rPr>
            <w:rFonts w:eastAsia="Arial" w:cs="Arial"/>
            <w:sz w:val="19"/>
            <w:szCs w:val="19"/>
          </w:rPr>
          <w:delText>as well as describing a plain HTTP/JSON REST interface</w:delText>
        </w:r>
      </w:del>
      <w:del w:id="64" w:author="Dennis Brandl" w:date="2019-11-25T10:34:00Z">
        <w:r w:rsidRPr="16357397" w:rsidDel="00575138">
          <w:rPr>
            <w:rFonts w:eastAsia="Arial" w:cs="Arial"/>
            <w:sz w:val="19"/>
            <w:szCs w:val="19"/>
          </w:rPr>
          <w:delText xml:space="preserve"> which was tested in OGI Pilot 3.1</w:delText>
        </w:r>
      </w:del>
      <w:r>
        <w:t>.</w:t>
      </w:r>
      <w:commentRangeEnd w:id="60"/>
      <w:r w:rsidR="05B27384">
        <w:rPr>
          <w:rStyle w:val="CommentReference"/>
        </w:rPr>
        <w:commentReference w:id="60"/>
      </w:r>
    </w:p>
    <w:p w14:paraId="4BD3C622" w14:textId="65AB8023" w:rsidR="00BB0129" w:rsidRDefault="16357397" w:rsidP="00CF791A">
      <w:pPr>
        <w:pStyle w:val="BodyText"/>
      </w:pPr>
      <w:del w:id="65" w:author="Dennis Brandl" w:date="2019-11-25T13:48:00Z">
        <w:r w:rsidDel="00032AB5">
          <w:delText>The ws-ISBM</w:delText>
        </w:r>
      </w:del>
      <w:ins w:id="66" w:author="Dennis Brandl" w:date="2019-11-25T13:48:00Z">
        <w:r w:rsidR="00032AB5">
          <w:t>It</w:t>
        </w:r>
      </w:ins>
      <w:r>
        <w:t xml:space="preserve"> defines a minimal interface subset to </w:t>
      </w:r>
      <w:commentRangeStart w:id="67"/>
      <w:del w:id="68" w:author="Dennis Brandl" w:date="2019-11-25T13:48:00Z">
        <w:r w:rsidDel="00032AB5">
          <w:delText>Enterprise Service Buses (ESB)</w:delText>
        </w:r>
        <w:commentRangeEnd w:id="67"/>
        <w:r w:rsidR="00E83E4F" w:rsidDel="00032AB5">
          <w:rPr>
            <w:rStyle w:val="CommentReference"/>
          </w:rPr>
          <w:commentReference w:id="67"/>
        </w:r>
        <w:r w:rsidDel="00032AB5">
          <w:delText xml:space="preserve"> and other </w:delText>
        </w:r>
      </w:del>
      <w:r>
        <w:t xml:space="preserve">message exchange middleware using </w:t>
      </w:r>
      <w:del w:id="69" w:author="Dennis Brandl" w:date="2019-11-25T13:54:00Z">
        <w:r w:rsidDel="00D7111A">
          <w:delText xml:space="preserve">a </w:delText>
        </w:r>
      </w:del>
      <w:r>
        <w:t xml:space="preserve">standard Web Service </w:t>
      </w:r>
      <w:ins w:id="70" w:author="Dennis Brandl" w:date="2019-11-25T13:54:00Z">
        <w:r w:rsidR="00D7111A">
          <w:t xml:space="preserve">and REST </w:t>
        </w:r>
      </w:ins>
      <w:r>
        <w:t>interface</w:t>
      </w:r>
      <w:ins w:id="71" w:author="Dennis Brandl" w:date="2019-11-25T13:54:00Z">
        <w:r w:rsidR="00D7111A">
          <w:t>s</w:t>
        </w:r>
      </w:ins>
      <w:r>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ins w:id="72" w:author="Dennis Brandl" w:date="2019-11-25T13:55:00Z">
        <w:r w:rsidR="00D7111A">
          <w:t xml:space="preserve"> or an asynchronous callback REST service </w:t>
        </w:r>
      </w:ins>
      <w:del w:id="73" w:author="Dennis Brandl" w:date="2019-11-25T13:55:00Z">
        <w:r w:rsidDel="00D7111A">
          <w:delText xml:space="preserve"> </w:delText>
        </w:r>
      </w:del>
      <w:r>
        <w:t xml:space="preserve">is also provided to clients for notification of </w:t>
      </w:r>
      <w:del w:id="74" w:author="Dennis Brandl" w:date="2019-11-25T13:55:00Z">
        <w:r w:rsidDel="00D7111A">
          <w:delText xml:space="preserve">applicable </w:delText>
        </w:r>
      </w:del>
      <w:ins w:id="75" w:author="Dennis Brandl" w:date="2019-11-25T13:55:00Z">
        <w:r w:rsidR="00D7111A">
          <w:t xml:space="preserve">received </w:t>
        </w:r>
      </w:ins>
      <w:r>
        <w:t>messages. Token-based security for channels is specified to support multiple authorization models, from basic credential exchange to federated identity providers.</w:t>
      </w:r>
    </w:p>
    <w:p w14:paraId="1664EB0F" w14:textId="043CD42F" w:rsidR="00BB0129" w:rsidRDefault="00E83E4F" w:rsidP="00CF791A">
      <w:pPr>
        <w:pStyle w:val="BodyText"/>
      </w:pPr>
      <w:r>
        <w:t xml:space="preserve">The benefit of </w:t>
      </w:r>
      <w:del w:id="76" w:author="Dennis Brandl" w:date="2019-11-25T13:55:00Z">
        <w:r w:rsidDel="00D7111A">
          <w:delText xml:space="preserve">a ws-ISBM </w:delText>
        </w:r>
      </w:del>
      <w:ins w:id="77" w:author="Dennis Brandl" w:date="2019-11-25T13:55:00Z">
        <w:r w:rsidR="00D7111A">
          <w:t xml:space="preserve">this </w:t>
        </w:r>
      </w:ins>
      <w:r>
        <w:t xml:space="preserve">implementation </w:t>
      </w:r>
      <w:del w:id="78" w:author="Dennis Brandl" w:date="2019-11-25T14:01:00Z">
        <w:r w:rsidDel="00A6254B">
          <w:delText xml:space="preserve">is to </w:delText>
        </w:r>
      </w:del>
      <w:r>
        <w:t>allow</w:t>
      </w:r>
      <w:ins w:id="79" w:author="Dennis Brandl" w:date="2019-11-25T14:01:00Z">
        <w:r w:rsidR="00A6254B">
          <w:t>s</w:t>
        </w:r>
      </w:ins>
      <w:r>
        <w:t xml:space="preserve"> applications to expose a single, standardized interface rather </w:t>
      </w:r>
      <w:del w:id="80" w:author="Dennis Brandl" w:date="2019-11-25T14:01:00Z">
        <w:r w:rsidDel="00A6254B">
          <w:delText xml:space="preserve">than having to be </w:delText>
        </w:r>
      </w:del>
      <w:ins w:id="81" w:author="Dennis Brandl" w:date="2019-11-25T14:02:00Z">
        <w:r w:rsidR="00A6254B">
          <w:t xml:space="preserve">instead of a </w:t>
        </w:r>
      </w:ins>
      <w:r>
        <w:t xml:space="preserve">custom built for every version and format of </w:t>
      </w:r>
      <w:del w:id="82" w:author="Dennis Brandl" w:date="2019-11-25T14:02:00Z">
        <w:r w:rsidDel="00A6254B">
          <w:delText xml:space="preserve">ESB or </w:delText>
        </w:r>
      </w:del>
      <w:r>
        <w:t>message exchange system</w:t>
      </w:r>
      <w:ins w:id="83" w:author="Dennis Brandl" w:date="2019-11-25T14:02:00Z">
        <w:r w:rsidR="00A6254B">
          <w:t>s</w:t>
        </w:r>
      </w:ins>
      <w:r>
        <w:t xml:space="preserve">. </w:t>
      </w:r>
      <w:ins w:id="84" w:author="Dennis Brandl" w:date="2019-11-25T14:02:00Z">
        <w:r w:rsidR="00A6254B">
          <w:t>It also allows applications to select REST or Web Services base</w:t>
        </w:r>
      </w:ins>
      <w:ins w:id="85" w:author="Dennis Brandl" w:date="2019-11-25T14:03:00Z">
        <w:r w:rsidR="00A6254B">
          <w:t>d</w:t>
        </w:r>
      </w:ins>
      <w:ins w:id="86" w:author="Dennis Brandl" w:date="2019-11-25T14:02:00Z">
        <w:r w:rsidR="00A6254B">
          <w:t xml:space="preserve"> on the application </w:t>
        </w:r>
      </w:ins>
      <w:ins w:id="87" w:author="Dennis Brandl" w:date="2019-11-25T14:03:00Z">
        <w:r w:rsidR="00A6254B">
          <w:t xml:space="preserve">requirements. </w:t>
        </w:r>
      </w:ins>
      <w:r>
        <w:t>The goal is to further interoperability in application to application communications.</w:t>
      </w:r>
    </w:p>
    <w:p w14:paraId="4FF1E377" w14:textId="2AC01CD6" w:rsidR="00A25EDB" w:rsidRDefault="00A25EDB" w:rsidP="00A25EDB">
      <w:pPr>
        <w:pStyle w:val="BodyText"/>
      </w:pPr>
    </w:p>
    <w:p w14:paraId="271F03A7" w14:textId="629751B3" w:rsidR="00DF45CA" w:rsidRDefault="00DF45CA" w:rsidP="00DF45CA">
      <w:pPr>
        <w:pStyle w:val="TOCHeading"/>
      </w:pPr>
      <w:r>
        <w:lastRenderedPageBreak/>
        <w:t xml:space="preserve">ISBM </w:t>
      </w:r>
      <w:bookmarkStart w:id="88" w:name="notational-conventions"/>
      <w:bookmarkEnd w:id="88"/>
      <w:r w:rsidR="00C4067F">
        <w:t>2.0</w:t>
      </w:r>
      <w:r>
        <w:t>—Information Service Bus Model</w:t>
      </w:r>
    </w:p>
    <w:p w14:paraId="478DD20E" w14:textId="3AB1BECF" w:rsidR="00F834DD" w:rsidRDefault="00F834DD" w:rsidP="00DF45CA">
      <w:pPr>
        <w:pStyle w:val="Heading1"/>
        <w:ind w:left="431" w:hanging="431"/>
      </w:pPr>
      <w:bookmarkStart w:id="89" w:name="_Toc25337012"/>
      <w:bookmarkStart w:id="90" w:name="_Toc25357137"/>
      <w:bookmarkStart w:id="91" w:name="_Toc26110467"/>
      <w:r>
        <w:t>Scope</w:t>
      </w:r>
      <w:bookmarkEnd w:id="89"/>
      <w:bookmarkEnd w:id="90"/>
      <w:bookmarkEnd w:id="91"/>
    </w:p>
    <w:p w14:paraId="2BB3CB19" w14:textId="7C1BFC84" w:rsidR="00F834DD" w:rsidRDefault="16357397" w:rsidP="00F834DD">
      <w:pPr>
        <w:pStyle w:val="BodyText"/>
      </w:pPr>
      <w:r>
        <w:t>This is an implementation specification of a set of Web Services for the messaging services described in ISA-95.00.06 Messaging Service Model. The Web Services are defined for both SOAP (1.1 and 1.2) and as a RESTful API.</w:t>
      </w:r>
    </w:p>
    <w:p w14:paraId="722728F2" w14:textId="0A59C669" w:rsidR="00F834DD" w:rsidRDefault="00F834DD" w:rsidP="00F834DD">
      <w:pPr>
        <w:pStyle w:val="Heading1"/>
      </w:pPr>
      <w:bookmarkStart w:id="92" w:name="_Toc25337013"/>
      <w:bookmarkStart w:id="93" w:name="_Toc25357138"/>
      <w:bookmarkStart w:id="94" w:name="_Toc26110468"/>
      <w:r>
        <w:t>Normative References</w:t>
      </w:r>
      <w:bookmarkEnd w:id="92"/>
      <w:bookmarkEnd w:id="93"/>
      <w:bookmarkEnd w:id="94"/>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311D67E3" w14:textId="71E9772C" w:rsidR="00F834DD" w:rsidRPr="00B303C3" w:rsidRDefault="16357397" w:rsidP="16357397">
      <w:pPr>
        <w:pStyle w:val="BodyText"/>
        <w:rPr>
          <w:i/>
          <w:iCs/>
        </w:rPr>
      </w:pPr>
      <w:r w:rsidRPr="16357397">
        <w:rPr>
          <w:i/>
          <w:iCs/>
        </w:rPr>
        <w:t>ANSI/ISA-95.00.06-</w:t>
      </w:r>
      <w:commentRangeStart w:id="95"/>
      <w:commentRangeStart w:id="96"/>
      <w:r w:rsidRPr="16357397">
        <w:rPr>
          <w:i/>
          <w:iCs/>
        </w:rPr>
        <w:t>2014</w:t>
      </w:r>
      <w:commentRangeEnd w:id="95"/>
      <w:r w:rsidR="0088704E">
        <w:rPr>
          <w:rStyle w:val="CommentReference"/>
        </w:rPr>
        <w:commentReference w:id="95"/>
      </w:r>
      <w:commentRangeEnd w:id="96"/>
      <w:r w:rsidR="000A3854">
        <w:rPr>
          <w:rStyle w:val="CommentReference"/>
        </w:rPr>
        <w:commentReference w:id="96"/>
      </w:r>
      <w:r w:rsidRPr="16357397">
        <w:rPr>
          <w:i/>
          <w:iCs/>
        </w:rPr>
        <w:t>, Enterprise-Control System Integration – Part 6: Messaging Service Model</w:t>
      </w:r>
    </w:p>
    <w:p w14:paraId="27D8F08D" w14:textId="043F15B6" w:rsidR="007A41D1" w:rsidRPr="007A41D1" w:rsidRDefault="00D73D3F" w:rsidP="007A41D1">
      <w:pPr>
        <w:pStyle w:val="BodyText"/>
        <w:rPr>
          <w:i/>
          <w:iCs/>
        </w:rPr>
      </w:pPr>
      <w:hyperlink r:id="rId30" w:history="1">
        <w:r w:rsidR="007A41D1" w:rsidRPr="007A41D1">
          <w:t>XML Path Language (XPath) Version 1.0</w:t>
        </w:r>
      </w:hyperlink>
      <w:r w:rsidR="007A41D1" w:rsidRPr="007A41D1">
        <w:rPr>
          <w:i/>
          <w:iCs/>
        </w:rPr>
        <w:t>, James Clark and Steven DeRose, Editors. World Wide Web Consortium, 16 Nov 1999. This version is http://www.w3.org/TR/1999/REC-xpath-19991116. The </w:t>
      </w:r>
      <w:hyperlink r:id="rId31" w:history="1">
        <w:r w:rsidR="007A41D1" w:rsidRPr="007A41D1">
          <w:rPr>
            <w:i/>
            <w:iCs/>
          </w:rPr>
          <w:t>latest version</w:t>
        </w:r>
      </w:hyperlink>
      <w:r w:rsidR="007A41D1" w:rsidRPr="007A41D1">
        <w:rPr>
          <w:i/>
          <w:iCs/>
        </w:rPr>
        <w:t> is available at http://www.w3.org/TR/xpath.</w:t>
      </w:r>
    </w:p>
    <w:p w14:paraId="5FC68CAF" w14:textId="77777777" w:rsidR="0088704E" w:rsidRDefault="0088704E" w:rsidP="00F834DD">
      <w:pPr>
        <w:pStyle w:val="BodyText"/>
      </w:pPr>
    </w:p>
    <w:p w14:paraId="6F614C10" w14:textId="164888AB" w:rsidR="00F834DD" w:rsidRDefault="00F834DD" w:rsidP="00F834DD">
      <w:pPr>
        <w:pStyle w:val="Heading1"/>
      </w:pPr>
      <w:bookmarkStart w:id="97" w:name="_Toc25337014"/>
      <w:bookmarkStart w:id="98" w:name="_Toc25357139"/>
      <w:bookmarkStart w:id="99" w:name="_Toc26110469"/>
      <w:r>
        <w:t>Terms</w:t>
      </w:r>
      <w:r w:rsidR="00A25EDB">
        <w:t xml:space="preserve">, </w:t>
      </w:r>
      <w:r>
        <w:t>Definitions</w:t>
      </w:r>
      <w:r w:rsidR="00A25EDB">
        <w:t>, and Conventions</w:t>
      </w:r>
      <w:bookmarkEnd w:id="97"/>
      <w:bookmarkEnd w:id="98"/>
      <w:bookmarkEnd w:id="99"/>
    </w:p>
    <w:p w14:paraId="55D3F437" w14:textId="3D1EC670" w:rsidR="00A25EDB" w:rsidRPr="00A25EDB" w:rsidRDefault="00A25EDB" w:rsidP="00A25EDB">
      <w:pPr>
        <w:pStyle w:val="Heading2"/>
      </w:pPr>
      <w:bookmarkStart w:id="100" w:name="_Toc25337015"/>
      <w:bookmarkStart w:id="101" w:name="_Toc25357140"/>
      <w:bookmarkStart w:id="102" w:name="_Toc26110470"/>
      <w:r>
        <w:t>Terms</w:t>
      </w:r>
      <w:bookmarkEnd w:id="100"/>
      <w:bookmarkEnd w:id="101"/>
      <w:bookmarkEnd w:id="102"/>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77777777" w:rsidR="00686FBE" w:rsidRDefault="00686FBE" w:rsidP="00686FBE">
      <w:pPr>
        <w:pStyle w:val="BodyText"/>
        <w:numPr>
          <w:ilvl w:val="0"/>
          <w:numId w:val="22"/>
        </w:numPr>
      </w:pPr>
      <w:r>
        <w:t xml:space="preserve">ISO Online browsing platform: available at </w:t>
      </w:r>
      <w:hyperlink r:id="rId32" w:history="1">
        <w:r w:rsidRPr="001D29CC">
          <w:rPr>
            <w:rStyle w:val="Hyperlink"/>
          </w:rPr>
          <w:t>http://www.iso.org/obp</w:t>
        </w:r>
      </w:hyperlink>
    </w:p>
    <w:p w14:paraId="05EB218E" w14:textId="163827E6" w:rsidR="00686FBE" w:rsidRDefault="00686FBE" w:rsidP="00686FBE">
      <w:pPr>
        <w:pStyle w:val="BodyText"/>
        <w:numPr>
          <w:ilvl w:val="0"/>
          <w:numId w:val="22"/>
        </w:numPr>
      </w:pPr>
      <w:r>
        <w:t xml:space="preserve">IEC Electropedia: available at </w:t>
      </w:r>
      <w:hyperlink r:id="rId33" w:history="1">
        <w:r w:rsidRPr="001D29CC">
          <w:rPr>
            <w:rStyle w:val="Hyperlink"/>
          </w:rPr>
          <w:t>http://www.electropedia.org/</w:t>
        </w:r>
      </w:hyperlink>
    </w:p>
    <w:p w14:paraId="6078086B" w14:textId="77777777" w:rsidR="00BD1F01" w:rsidRDefault="00BD1F01" w:rsidP="00BF72B0">
      <w:pPr>
        <w:pStyle w:val="DefinitionTerm"/>
        <w:rPr>
          <w:ins w:id="103" w:author="Dennis Brandl" w:date="2019-11-25T10:21:00Z"/>
        </w:rPr>
      </w:pPr>
      <w:ins w:id="104" w:author="Dennis Brandl" w:date="2019-11-25T10:21:00Z">
        <w:r>
          <w:t>ChannelDescription</w:t>
        </w:r>
      </w:ins>
    </w:p>
    <w:p w14:paraId="77E7DC64" w14:textId="77777777" w:rsidR="00BD1F01" w:rsidRDefault="00BD1F01" w:rsidP="00BF72B0">
      <w:pPr>
        <w:pStyle w:val="Definition"/>
        <w:rPr>
          <w:ins w:id="105" w:author="Dennis Brandl" w:date="2019-11-25T10:21:00Z"/>
        </w:rPr>
      </w:pPr>
      <w:ins w:id="106" w:author="Dennis Brandl" w:date="2019-11-25T10:21:00Z">
        <w:r>
          <w:t>The description of a channel.</w:t>
        </w:r>
      </w:ins>
    </w:p>
    <w:p w14:paraId="14FEDB45" w14:textId="77777777" w:rsidR="00BD1F01" w:rsidRDefault="00BD1F01" w:rsidP="00BF72B0">
      <w:pPr>
        <w:pStyle w:val="DefinitionTerm"/>
        <w:rPr>
          <w:ins w:id="107" w:author="Dennis Brandl" w:date="2019-11-25T10:21:00Z"/>
        </w:rPr>
      </w:pPr>
      <w:ins w:id="108" w:author="Dennis Brandl" w:date="2019-11-25T10:21:00Z">
        <w:r w:rsidRPr="00BF72B0">
          <w:t>ChannelFault</w:t>
        </w:r>
      </w:ins>
    </w:p>
    <w:p w14:paraId="102EB21F" w14:textId="5A4C9340" w:rsidR="00BD1F01" w:rsidRPr="00A84A37" w:rsidRDefault="00BD1F01" w:rsidP="00BF72B0">
      <w:pPr>
        <w:pStyle w:val="Definition"/>
        <w:rPr>
          <w:ins w:id="109" w:author="Dennis Brandl" w:date="2019-11-25T10:21:00Z"/>
        </w:rPr>
      </w:pPr>
      <w:ins w:id="110" w:author="Dennis Brandl" w:date="2019-11-25T10:21:00Z">
        <w:r>
          <w:t xml:space="preserve">The error returned </w:t>
        </w:r>
        <w:r w:rsidRPr="00BF72B0">
          <w:t>when</w:t>
        </w:r>
        <w:r>
          <w:t xml:space="preserve"> a Channel URI is </w:t>
        </w:r>
      </w:ins>
      <w:ins w:id="111" w:author="Dennis Brandl" w:date="2019-11-25T10:28:00Z">
        <w:r w:rsidR="00BF72B0">
          <w:t>invalid,</w:t>
        </w:r>
      </w:ins>
      <w:ins w:id="112" w:author="Dennis Brandl" w:date="2019-11-25T10:21:00Z">
        <w:r>
          <w:t xml:space="preserve"> or the application does not have the appropriate Security Token to access the channel.</w:t>
        </w:r>
      </w:ins>
    </w:p>
    <w:p w14:paraId="6A7410BF" w14:textId="77777777" w:rsidR="00BD1F01" w:rsidRDefault="00BD1F01" w:rsidP="00BF72B0">
      <w:pPr>
        <w:pStyle w:val="DefinitionTerm"/>
        <w:rPr>
          <w:ins w:id="113" w:author="Dennis Brandl" w:date="2019-11-25T10:21:00Z"/>
        </w:rPr>
      </w:pPr>
      <w:ins w:id="114" w:author="Dennis Brandl" w:date="2019-11-25T10:21:00Z">
        <w:r w:rsidRPr="00BF72B0">
          <w:t>ChannelType</w:t>
        </w:r>
      </w:ins>
    </w:p>
    <w:p w14:paraId="01B36627" w14:textId="77777777" w:rsidR="00BD1F01" w:rsidRDefault="00BD1F01" w:rsidP="00BF72B0">
      <w:pPr>
        <w:pStyle w:val="Definition"/>
        <w:rPr>
          <w:ins w:id="115" w:author="Dennis Brandl" w:date="2019-11-25T10:21:00Z"/>
        </w:rPr>
      </w:pPr>
      <w:ins w:id="116" w:author="Dennis Brandl" w:date="2019-11-25T10:21:00Z">
        <w:r>
          <w:t xml:space="preserve">Indicates whether the channel is for publications or requests/responses. Defined ChannelTypes are </w:t>
        </w:r>
        <w:r w:rsidRPr="00BF72B0">
          <w:t>Publication</w:t>
        </w:r>
        <w:r>
          <w:t xml:space="preserve"> and </w:t>
        </w:r>
        <w:r w:rsidRPr="00BF72B0">
          <w:t>Request</w:t>
        </w:r>
        <w:r>
          <w:t>.</w:t>
        </w:r>
      </w:ins>
    </w:p>
    <w:p w14:paraId="5A6295D2" w14:textId="77777777" w:rsidR="00BD1F01" w:rsidRDefault="00BD1F01" w:rsidP="00BF72B0">
      <w:pPr>
        <w:pStyle w:val="DefinitionTerm"/>
        <w:rPr>
          <w:ins w:id="117" w:author="Dennis Brandl" w:date="2019-11-25T10:21:00Z"/>
        </w:rPr>
      </w:pPr>
      <w:ins w:id="118" w:author="Dennis Brandl" w:date="2019-11-25T10:21:00Z">
        <w:r w:rsidRPr="00BF72B0">
          <w:t>ChannelURI</w:t>
        </w:r>
      </w:ins>
    </w:p>
    <w:p w14:paraId="131A8737" w14:textId="77777777" w:rsidR="00BD1F01" w:rsidRDefault="00BD1F01" w:rsidP="00BF72B0">
      <w:pPr>
        <w:pStyle w:val="Definition"/>
        <w:rPr>
          <w:ins w:id="119" w:author="Dennis Brandl" w:date="2019-11-25T10:21:00Z"/>
        </w:rPr>
      </w:pPr>
      <w:ins w:id="120" w:author="Dennis Brandl" w:date="2019-11-25T10:21:00Z">
        <w:r>
          <w:t>The primary identifier for a channel.</w:t>
        </w:r>
      </w:ins>
    </w:p>
    <w:p w14:paraId="7BC1FF00" w14:textId="77777777" w:rsidR="00BD1F01" w:rsidRDefault="00BD1F01" w:rsidP="00BF72B0">
      <w:pPr>
        <w:pStyle w:val="DefinitionTerm"/>
        <w:rPr>
          <w:ins w:id="121" w:author="Dennis Brandl" w:date="2019-11-25T10:21:00Z"/>
        </w:rPr>
      </w:pPr>
      <w:ins w:id="122" w:author="Dennis Brandl" w:date="2019-11-25T10:21:00Z">
        <w:r w:rsidRPr="00BF72B0">
          <w:t>Expression</w:t>
        </w:r>
      </w:ins>
    </w:p>
    <w:p w14:paraId="5C60A1C7" w14:textId="77777777" w:rsidR="00BD1F01" w:rsidRDefault="00BD1F01" w:rsidP="00BF72B0">
      <w:pPr>
        <w:pStyle w:val="Definition"/>
        <w:rPr>
          <w:ins w:id="123" w:author="Dennis Brandl" w:date="2019-11-25T10:21:00Z"/>
        </w:rPr>
      </w:pPr>
      <w:ins w:id="124" w:author="Dennis Brandl" w:date="2019-11-25T10:21:00Z">
        <w:r>
          <w:t xml:space="preserve">The expression that is </w:t>
        </w:r>
        <w:r w:rsidRPr="00BF72B0">
          <w:t>used</w:t>
        </w:r>
        <w:r>
          <w:t xml:space="preserve"> to filter message content.</w:t>
        </w:r>
      </w:ins>
    </w:p>
    <w:p w14:paraId="022B3606" w14:textId="77777777" w:rsidR="00BD1F01" w:rsidRDefault="00BD1F01" w:rsidP="00BF72B0">
      <w:pPr>
        <w:pStyle w:val="DefinitionTerm"/>
        <w:rPr>
          <w:ins w:id="125" w:author="Dennis Brandl" w:date="2019-11-25T10:21:00Z"/>
        </w:rPr>
      </w:pPr>
      <w:ins w:id="126" w:author="Dennis Brandl" w:date="2019-11-25T10:21:00Z">
        <w:r w:rsidRPr="00BF72B0">
          <w:lastRenderedPageBreak/>
          <w:t>Expiry</w:t>
        </w:r>
      </w:ins>
    </w:p>
    <w:p w14:paraId="4EC438C7" w14:textId="77777777" w:rsidR="00BD1F01" w:rsidRDefault="00BD1F01" w:rsidP="00BF72B0">
      <w:pPr>
        <w:pStyle w:val="Definition"/>
        <w:rPr>
          <w:ins w:id="127" w:author="Dennis Brandl" w:date="2019-11-25T10:21:00Z"/>
        </w:rPr>
      </w:pPr>
      <w:ins w:id="128" w:author="Dennis Brandl" w:date="2019-11-25T10:21:00Z">
        <w:r>
          <w:t xml:space="preserve">The duration until the expiration of </w:t>
        </w:r>
        <w:r w:rsidRPr="00BF72B0">
          <w:t>the</w:t>
        </w:r>
        <w:r>
          <w:t xml:space="preserve"> message.</w:t>
        </w:r>
      </w:ins>
    </w:p>
    <w:p w14:paraId="58C317C4" w14:textId="77777777" w:rsidR="00BD1F01" w:rsidRDefault="00BD1F01" w:rsidP="00BF72B0">
      <w:pPr>
        <w:pStyle w:val="DefinitionTerm"/>
        <w:rPr>
          <w:ins w:id="129" w:author="Dennis Brandl" w:date="2019-11-25T10:21:00Z"/>
        </w:rPr>
      </w:pPr>
      <w:ins w:id="130" w:author="Dennis Brandl" w:date="2019-11-25T10:21:00Z">
        <w:r w:rsidRPr="00BF72B0">
          <w:t>ListenerURL</w:t>
        </w:r>
      </w:ins>
    </w:p>
    <w:p w14:paraId="4F739324" w14:textId="77777777" w:rsidR="00BD1F01" w:rsidRDefault="00BD1F01" w:rsidP="00BF72B0">
      <w:pPr>
        <w:pStyle w:val="Definition"/>
        <w:rPr>
          <w:ins w:id="131" w:author="Dennis Brandl" w:date="2019-11-25T10:21:00Z"/>
        </w:rPr>
      </w:pPr>
      <w:ins w:id="132" w:author="Dennis Brandl" w:date="2019-11-25T10:21:00Z">
        <w:r>
          <w:t xml:space="preserve">The URL endpoint, reachable by the ws-ISBM Service </w:t>
        </w:r>
        <w:r w:rsidRPr="00BF72B0">
          <w:t>Provider</w:t>
        </w:r>
        <w:r>
          <w:t>, which hosts a ws-ISBM Notification Service. Used to indicate when a new message is available for a session.</w:t>
        </w:r>
      </w:ins>
    </w:p>
    <w:p w14:paraId="1FE0BD39" w14:textId="77777777" w:rsidR="00BD1F01" w:rsidRDefault="00BD1F01" w:rsidP="00BF72B0">
      <w:pPr>
        <w:pStyle w:val="DefinitionTerm"/>
        <w:rPr>
          <w:ins w:id="133" w:author="Dennis Brandl" w:date="2019-11-25T10:21:00Z"/>
        </w:rPr>
      </w:pPr>
      <w:ins w:id="134" w:author="Dennis Brandl" w:date="2019-11-25T10:21:00Z">
        <w:r w:rsidRPr="00BF72B0">
          <w:t>MessageContent</w:t>
        </w:r>
      </w:ins>
    </w:p>
    <w:p w14:paraId="0BC7F1D3" w14:textId="77777777" w:rsidR="00BD1F01" w:rsidRDefault="00BD1F01" w:rsidP="00BF72B0">
      <w:pPr>
        <w:pStyle w:val="Definition"/>
        <w:rPr>
          <w:ins w:id="135" w:author="Dennis Brandl" w:date="2019-11-25T10:21:00Z"/>
        </w:rPr>
      </w:pPr>
      <w:ins w:id="136" w:author="Dennis Brandl" w:date="2019-11-25T10:21:00Z">
        <w:r>
          <w:t xml:space="preserve">The message content MAY be XML, JSON or any other </w:t>
        </w:r>
        <w:r w:rsidRPr="00BF72B0">
          <w:t>information</w:t>
        </w:r>
        <w:r>
          <w:t xml:space="preserve"> representation. </w:t>
        </w:r>
      </w:ins>
    </w:p>
    <w:p w14:paraId="1094F563" w14:textId="77777777" w:rsidR="00BD1F01" w:rsidRDefault="00BD1F01" w:rsidP="00BF72B0">
      <w:pPr>
        <w:pStyle w:val="DefinitionTerm"/>
        <w:rPr>
          <w:ins w:id="137" w:author="Dennis Brandl" w:date="2019-11-25T10:21:00Z"/>
        </w:rPr>
      </w:pPr>
      <w:ins w:id="138" w:author="Dennis Brandl" w:date="2019-11-25T10:21:00Z">
        <w:r w:rsidRPr="00BF72B0">
          <w:t>MessageID</w:t>
        </w:r>
      </w:ins>
    </w:p>
    <w:p w14:paraId="3D968040" w14:textId="77777777" w:rsidR="00BD1F01" w:rsidRDefault="00BD1F01" w:rsidP="00BF72B0">
      <w:pPr>
        <w:pStyle w:val="Definition"/>
        <w:rPr>
          <w:ins w:id="139" w:author="Dennis Brandl" w:date="2019-11-25T10:21:00Z"/>
        </w:rPr>
      </w:pPr>
      <w:ins w:id="140" w:author="Dennis Brandl" w:date="2019-11-25T10:21:00Z">
        <w:r>
          <w:t xml:space="preserve">An identifier generated by the ws-ISBM Service Provider upon </w:t>
        </w:r>
        <w:r w:rsidRPr="00BF72B0">
          <w:t>creation</w:t>
        </w:r>
        <w:r>
          <w:t xml:space="preserve"> of a message.</w:t>
        </w:r>
      </w:ins>
    </w:p>
    <w:p w14:paraId="51C2F44F" w14:textId="77777777" w:rsidR="00BD1F01" w:rsidRDefault="00BD1F01" w:rsidP="00BF72B0">
      <w:pPr>
        <w:pStyle w:val="DefinitionTerm"/>
        <w:rPr>
          <w:ins w:id="141" w:author="Dennis Brandl" w:date="2019-11-25T10:21:00Z"/>
        </w:rPr>
      </w:pPr>
      <w:ins w:id="142" w:author="Dennis Brandl" w:date="2019-11-25T10:21:00Z">
        <w:r w:rsidRPr="00BF72B0">
          <w:t>NamespaceFault</w:t>
        </w:r>
      </w:ins>
    </w:p>
    <w:p w14:paraId="3F236B77" w14:textId="77777777" w:rsidR="00BD1F01" w:rsidRPr="00045EBF" w:rsidRDefault="00BD1F01" w:rsidP="00BF72B0">
      <w:pPr>
        <w:pStyle w:val="Definition"/>
        <w:rPr>
          <w:ins w:id="143" w:author="Dennis Brandl" w:date="2019-11-25T10:21:00Z"/>
        </w:rPr>
      </w:pPr>
      <w:ins w:id="144" w:author="Dennis Brandl" w:date="2019-11-25T10:21:00Z">
        <w:r>
          <w:t>The error r</w:t>
        </w:r>
        <w:r w:rsidRPr="00045EBF">
          <w:t xml:space="preserve">eturned when duplicate namespace prefixes occur in the </w:t>
        </w:r>
        <w:r w:rsidRPr="00BF72B0">
          <w:t>Namespace</w:t>
        </w:r>
        <w:r w:rsidRPr="00045EBF">
          <w:t xml:space="preserve"> parameters.</w:t>
        </w:r>
        <w:r>
          <w:t xml:space="preserve"> </w:t>
        </w:r>
        <w:r w:rsidRPr="00045EBF">
          <w:t xml:space="preserve">Namespaces prefixes </w:t>
        </w:r>
        <w:r>
          <w:t>MUST</w:t>
        </w:r>
        <w:r w:rsidRPr="00045EBF">
          <w:t xml:space="preserve"> be unique.</w:t>
        </w:r>
      </w:ins>
    </w:p>
    <w:p w14:paraId="4CDE9C3B" w14:textId="77777777" w:rsidR="00BD1F01" w:rsidRDefault="00BD1F01" w:rsidP="00BF72B0">
      <w:pPr>
        <w:pStyle w:val="DefinitionTerm"/>
        <w:rPr>
          <w:ins w:id="145" w:author="Dennis Brandl" w:date="2019-11-25T10:21:00Z"/>
        </w:rPr>
      </w:pPr>
      <w:ins w:id="146" w:author="Dennis Brandl" w:date="2019-11-25T10:21:00Z">
        <w:r>
          <w:t>NamespaceName</w:t>
        </w:r>
      </w:ins>
    </w:p>
    <w:p w14:paraId="131C61C5" w14:textId="77777777" w:rsidR="00BD1F01" w:rsidRDefault="00BD1F01" w:rsidP="00BF72B0">
      <w:pPr>
        <w:pStyle w:val="Definition"/>
        <w:rPr>
          <w:ins w:id="147" w:author="Dennis Brandl" w:date="2019-11-25T10:21:00Z"/>
        </w:rPr>
      </w:pPr>
      <w:ins w:id="148" w:author="Dennis Brandl" w:date="2019-11-25T10:21:00Z">
        <w:r>
          <w:t>The namespace name used for an XPath/JSONPath filter expression.</w:t>
        </w:r>
      </w:ins>
    </w:p>
    <w:p w14:paraId="42DF9058" w14:textId="77777777" w:rsidR="00BD1F01" w:rsidRDefault="00BD1F01" w:rsidP="00BF72B0">
      <w:pPr>
        <w:pStyle w:val="DefinitionTerm"/>
        <w:rPr>
          <w:ins w:id="149" w:author="Dennis Brandl" w:date="2019-11-25T10:21:00Z"/>
        </w:rPr>
      </w:pPr>
      <w:ins w:id="150" w:author="Dennis Brandl" w:date="2019-11-25T10:21:00Z">
        <w:r w:rsidRPr="00BF72B0">
          <w:t>NamespacePrefix</w:t>
        </w:r>
      </w:ins>
    </w:p>
    <w:p w14:paraId="15B14847" w14:textId="77777777" w:rsidR="00BD1F01" w:rsidRDefault="00BD1F01" w:rsidP="00BF72B0">
      <w:pPr>
        <w:pStyle w:val="Definition"/>
        <w:rPr>
          <w:ins w:id="151" w:author="Dennis Brandl" w:date="2019-11-25T10:21:00Z"/>
        </w:rPr>
      </w:pPr>
      <w:ins w:id="152" w:author="Dennis Brandl" w:date="2019-11-25T10:21:00Z">
        <w:r>
          <w:t>The namespace prefix used for an XPath/</w:t>
        </w:r>
        <w:r w:rsidRPr="00BF72B0">
          <w:t>JSONPath</w:t>
        </w:r>
        <w:r>
          <w:t xml:space="preserve"> filter expression.</w:t>
        </w:r>
      </w:ins>
    </w:p>
    <w:p w14:paraId="4D2E8A22" w14:textId="77777777" w:rsidR="00BD1F01" w:rsidRDefault="00BD1F01" w:rsidP="00BF72B0">
      <w:pPr>
        <w:pStyle w:val="DefinitionTerm"/>
        <w:rPr>
          <w:ins w:id="153" w:author="Dennis Brandl" w:date="2019-11-25T10:21:00Z"/>
        </w:rPr>
      </w:pPr>
      <w:ins w:id="154" w:author="Dennis Brandl" w:date="2019-11-25T10:21:00Z">
        <w:r w:rsidRPr="00BF72B0">
          <w:t>OperationFault</w:t>
        </w:r>
      </w:ins>
    </w:p>
    <w:p w14:paraId="0D7618FD" w14:textId="77777777" w:rsidR="00BD1F01" w:rsidRDefault="00BD1F01" w:rsidP="00BF72B0">
      <w:pPr>
        <w:pStyle w:val="Definition"/>
        <w:rPr>
          <w:ins w:id="155" w:author="Dennis Brandl" w:date="2019-11-25T10:21:00Z"/>
        </w:rPr>
      </w:pPr>
      <w:ins w:id="156" w:author="Dennis Brandl" w:date="2019-11-25T10:21:00Z">
        <w:r>
          <w:t>The error r</w:t>
        </w:r>
        <w:r w:rsidRPr="00045EBF">
          <w:t xml:space="preserve">eturned when attempting to open a Session on a Channel </w:t>
        </w:r>
        <w:r w:rsidRPr="00BF72B0">
          <w:t>of</w:t>
        </w:r>
        <w:r w:rsidRPr="00045EBF">
          <w:t xml:space="preserve"> the wrong ChannelType.</w:t>
        </w:r>
        <w:r>
          <w:t xml:space="preserve"> The channel type MUST be of Publication type or Request type</w:t>
        </w:r>
      </w:ins>
    </w:p>
    <w:p w14:paraId="06A96533" w14:textId="77777777" w:rsidR="00BD1F01" w:rsidRDefault="00BD1F01" w:rsidP="00BF72B0">
      <w:pPr>
        <w:pStyle w:val="DefinitionTerm"/>
        <w:rPr>
          <w:ins w:id="157" w:author="Dennis Brandl" w:date="2019-11-25T10:21:00Z"/>
        </w:rPr>
      </w:pPr>
      <w:ins w:id="158" w:author="Dennis Brandl" w:date="2019-11-25T10:21:00Z">
        <w:r w:rsidRPr="00BF72B0">
          <w:t>SecurityToken</w:t>
        </w:r>
      </w:ins>
    </w:p>
    <w:p w14:paraId="2B9C0D5A" w14:textId="77777777" w:rsidR="00BD1F01" w:rsidRDefault="00BD1F01" w:rsidP="00BF72B0">
      <w:pPr>
        <w:pStyle w:val="Definition"/>
        <w:rPr>
          <w:ins w:id="159" w:author="Dennis Brandl" w:date="2019-11-25T10:21:00Z"/>
        </w:rPr>
      </w:pPr>
      <w:ins w:id="160" w:author="Dennis Brandl" w:date="2019-11-25T10:21:00Z">
        <w:r>
          <w:t xml:space="preserve">A token that can be assigned to a channel to </w:t>
        </w:r>
        <w:r w:rsidRPr="00BF72B0">
          <w:t>control</w:t>
        </w:r>
        <w:r>
          <w:t xml:space="preserve"> authorization.</w:t>
        </w:r>
      </w:ins>
    </w:p>
    <w:p w14:paraId="1CB8F589" w14:textId="77777777" w:rsidR="00BD1F01" w:rsidRDefault="00BD1F01" w:rsidP="00BF72B0">
      <w:pPr>
        <w:pStyle w:val="DefinitionTerm"/>
        <w:rPr>
          <w:ins w:id="161" w:author="Dennis Brandl" w:date="2019-11-25T10:21:00Z"/>
        </w:rPr>
      </w:pPr>
      <w:ins w:id="162" w:author="Dennis Brandl" w:date="2019-11-25T10:21:00Z">
        <w:r w:rsidRPr="00BF72B0">
          <w:t>SecurityTokenFault</w:t>
        </w:r>
      </w:ins>
    </w:p>
    <w:p w14:paraId="7EB05950" w14:textId="77777777" w:rsidR="00BD1F01" w:rsidRPr="002C6837" w:rsidRDefault="00BD1F01" w:rsidP="00BF72B0">
      <w:pPr>
        <w:pStyle w:val="Definition"/>
        <w:rPr>
          <w:ins w:id="163" w:author="Dennis Brandl" w:date="2019-11-25T10:21:00Z"/>
        </w:rPr>
      </w:pPr>
      <w:ins w:id="164" w:author="Dennis Brandl" w:date="2019-11-25T10:21:00Z">
        <w:r>
          <w:t xml:space="preserve">Th error returned when an invalid Security </w:t>
        </w:r>
        <w:r w:rsidRPr="00BF72B0">
          <w:t>token</w:t>
        </w:r>
        <w:r>
          <w:t xml:space="preserve"> is used.</w:t>
        </w:r>
      </w:ins>
    </w:p>
    <w:p w14:paraId="4E5F5C61" w14:textId="77777777" w:rsidR="00BD1F01" w:rsidRDefault="00BD1F01" w:rsidP="00BF72B0">
      <w:pPr>
        <w:pStyle w:val="DefinitionTerm"/>
        <w:rPr>
          <w:ins w:id="165" w:author="Dennis Brandl" w:date="2019-11-25T10:21:00Z"/>
        </w:rPr>
      </w:pPr>
      <w:ins w:id="166" w:author="Dennis Brandl" w:date="2019-11-25T10:21:00Z">
        <w:r w:rsidRPr="00BF72B0">
          <w:t>SessionFault</w:t>
        </w:r>
      </w:ins>
    </w:p>
    <w:p w14:paraId="3B67DB11" w14:textId="77777777" w:rsidR="00BD1F01" w:rsidRPr="00045EBF" w:rsidRDefault="00BD1F01" w:rsidP="00BF72B0">
      <w:pPr>
        <w:pStyle w:val="Definition"/>
        <w:rPr>
          <w:ins w:id="167" w:author="Dennis Brandl" w:date="2019-11-25T10:21:00Z"/>
        </w:rPr>
      </w:pPr>
      <w:ins w:id="168" w:author="Dennis Brandl" w:date="2019-11-25T10:21:00Z">
        <w:r>
          <w:t>The error r</w:t>
        </w:r>
        <w:r w:rsidRPr="00045EBF">
          <w:t>eturned when attempting to access a Session of the wrong SessionType.</w:t>
        </w:r>
        <w:r>
          <w:t xml:space="preserve"> The session type MUST be Publication Provider OR Publication Consumer OR Request Provider OR Request Consumer for this operation.</w:t>
        </w:r>
      </w:ins>
    </w:p>
    <w:p w14:paraId="1A4BEF3F" w14:textId="77777777" w:rsidR="00BD1F01" w:rsidRDefault="00BD1F01" w:rsidP="00BF72B0">
      <w:pPr>
        <w:pStyle w:val="DefinitionTerm"/>
        <w:rPr>
          <w:ins w:id="169" w:author="Dennis Brandl" w:date="2019-11-25T10:21:00Z"/>
        </w:rPr>
      </w:pPr>
      <w:ins w:id="170" w:author="Dennis Brandl" w:date="2019-11-25T10:21:00Z">
        <w:r w:rsidRPr="00BF72B0">
          <w:t>SessionID</w:t>
        </w:r>
      </w:ins>
    </w:p>
    <w:p w14:paraId="6E261615" w14:textId="77777777" w:rsidR="00BD1F01" w:rsidRDefault="00BD1F01" w:rsidP="00BF72B0">
      <w:pPr>
        <w:pStyle w:val="Definition"/>
        <w:rPr>
          <w:ins w:id="171" w:author="Dennis Brandl" w:date="2019-11-25T10:21:00Z"/>
        </w:rPr>
      </w:pPr>
      <w:ins w:id="172" w:author="Dennis Brandl" w:date="2019-11-25T10:21:00Z">
        <w:r>
          <w:t>An identifier generated by the ws-ISBM Service Provider upon creation of a session. Identifiers SHOULD be made non-obvious and not easily guessable.</w:t>
        </w:r>
      </w:ins>
    </w:p>
    <w:p w14:paraId="462A076F" w14:textId="77777777" w:rsidR="00BD1F01" w:rsidRDefault="00BD1F01" w:rsidP="00BF72B0">
      <w:pPr>
        <w:pStyle w:val="DefinitionTerm"/>
        <w:rPr>
          <w:ins w:id="173" w:author="Dennis Brandl" w:date="2019-11-25T10:21:00Z"/>
        </w:rPr>
      </w:pPr>
      <w:ins w:id="174" w:author="Dennis Brandl" w:date="2019-11-25T10:21:00Z">
        <w:r w:rsidRPr="00BF72B0">
          <w:t>Topic</w:t>
        </w:r>
      </w:ins>
    </w:p>
    <w:p w14:paraId="556C0510" w14:textId="17717CAD" w:rsidR="00BD1F01" w:rsidRDefault="00BD1F01" w:rsidP="00BF72B0">
      <w:pPr>
        <w:pStyle w:val="Definition"/>
        <w:rPr>
          <w:ins w:id="175" w:author="Dennis Brandl" w:date="2019-11-25T10:21:00Z"/>
        </w:rPr>
      </w:pPr>
      <w:ins w:id="176" w:author="Dennis Brandl" w:date="2019-11-25T10:21:00Z">
        <w:r>
          <w:t>The topic name</w:t>
        </w:r>
      </w:ins>
      <w:ins w:id="177" w:author="Dennis Brandl" w:date="2019-11-25T10:30:00Z">
        <w:r w:rsidR="00BF72B0">
          <w:t xml:space="preserve"> given to a message</w:t>
        </w:r>
      </w:ins>
      <w:ins w:id="178" w:author="Dennis Brandl" w:date="2019-11-25T10:21:00Z">
        <w:r>
          <w:t>.</w:t>
        </w:r>
      </w:ins>
    </w:p>
    <w:p w14:paraId="2D88A784" w14:textId="52D61FE5" w:rsidR="00686FBE" w:rsidRPr="00686FBE" w:rsidDel="00BF72B0" w:rsidRDefault="00686FBE" w:rsidP="00686FBE">
      <w:pPr>
        <w:pStyle w:val="BodyText"/>
        <w:rPr>
          <w:del w:id="179" w:author="Dennis Brandl" w:date="2019-11-25T10:28:00Z"/>
        </w:rPr>
      </w:pPr>
      <w:bookmarkStart w:id="180" w:name="_Toc26110471"/>
      <w:bookmarkEnd w:id="180"/>
    </w:p>
    <w:p w14:paraId="640025EE" w14:textId="46D38B46" w:rsidR="00542731" w:rsidDel="00BF72B0" w:rsidRDefault="00FE082F" w:rsidP="00542731">
      <w:pPr>
        <w:pStyle w:val="DefinitionTerm"/>
        <w:rPr>
          <w:del w:id="181" w:author="Dennis Brandl" w:date="2019-11-25T10:28:00Z"/>
        </w:rPr>
      </w:pPr>
      <w:del w:id="182" w:author="Dennis Brandl" w:date="2019-11-25T10:28:00Z">
        <w:r w:rsidDel="00BF72B0">
          <w:br/>
        </w:r>
        <w:r w:rsidR="00542731" w:rsidDel="00BF72B0">
          <w:delText xml:space="preserve">Definition Term </w:delText>
        </w:r>
        <w:bookmarkStart w:id="183" w:name="_Toc26110472"/>
        <w:bookmarkEnd w:id="183"/>
      </w:del>
    </w:p>
    <w:p w14:paraId="74BC069B" w14:textId="2AAE5714" w:rsidR="00542731" w:rsidDel="00BF72B0" w:rsidRDefault="001A3CC1" w:rsidP="00542731">
      <w:pPr>
        <w:pStyle w:val="Definition"/>
        <w:rPr>
          <w:del w:id="184" w:author="Dennis Brandl" w:date="2019-11-25T10:28:00Z"/>
        </w:rPr>
      </w:pPr>
      <w:del w:id="185" w:author="Dennis Brandl" w:date="2019-11-25T10:28:00Z">
        <w:r w:rsidDel="00BF72B0">
          <w:delText>d</w:delText>
        </w:r>
        <w:r w:rsidR="00542731" w:rsidDel="00BF72B0">
          <w:delText xml:space="preserve">efinition </w:delText>
        </w:r>
        <w:bookmarkStart w:id="186" w:name="_Toc26110473"/>
        <w:bookmarkEnd w:id="186"/>
      </w:del>
    </w:p>
    <w:p w14:paraId="6C565EC5" w14:textId="3CF51506" w:rsidR="00542731" w:rsidDel="00BF72B0" w:rsidRDefault="00FE082F" w:rsidP="00542731">
      <w:pPr>
        <w:pStyle w:val="DefinitionTerm"/>
        <w:rPr>
          <w:del w:id="187" w:author="Dennis Brandl" w:date="2019-11-25T10:28:00Z"/>
        </w:rPr>
      </w:pPr>
      <w:del w:id="188" w:author="Dennis Brandl" w:date="2019-11-25T10:28:00Z">
        <w:r w:rsidDel="00BF72B0">
          <w:br/>
        </w:r>
        <w:r w:rsidR="00542731" w:rsidDel="00BF72B0">
          <w:delText xml:space="preserve">Definition Term </w:delText>
        </w:r>
        <w:bookmarkStart w:id="189" w:name="_Toc26110474"/>
        <w:bookmarkEnd w:id="189"/>
      </w:del>
    </w:p>
    <w:p w14:paraId="487E8C26" w14:textId="13B9C477" w:rsidR="00542731" w:rsidDel="00BF72B0" w:rsidRDefault="001A3CC1" w:rsidP="00542731">
      <w:pPr>
        <w:pStyle w:val="Definition"/>
        <w:rPr>
          <w:del w:id="190" w:author="Dennis Brandl" w:date="2019-11-25T10:28:00Z"/>
        </w:rPr>
      </w:pPr>
      <w:del w:id="191" w:author="Dennis Brandl" w:date="2019-11-25T10:28:00Z">
        <w:r w:rsidDel="00BF72B0">
          <w:delText>d</w:delText>
        </w:r>
        <w:r w:rsidR="00542731" w:rsidDel="00BF72B0">
          <w:delText xml:space="preserve">efinition </w:delText>
        </w:r>
        <w:bookmarkStart w:id="192" w:name="_Toc26110475"/>
        <w:bookmarkEnd w:id="192"/>
      </w:del>
    </w:p>
    <w:p w14:paraId="62CB4BFE" w14:textId="5D4BAE6C" w:rsidR="00FE082F" w:rsidDel="00BF72B0" w:rsidRDefault="001A3CC1" w:rsidP="001A3CC1">
      <w:pPr>
        <w:pStyle w:val="DefinitionTerm"/>
        <w:rPr>
          <w:del w:id="193" w:author="Dennis Brandl" w:date="2019-11-25T10:28:00Z"/>
        </w:rPr>
      </w:pPr>
      <w:del w:id="194" w:author="Dennis Brandl" w:date="2019-11-25T10:28:00Z">
        <w:r w:rsidDel="00BF72B0">
          <w:br/>
          <w:delText>And another</w:delText>
        </w:r>
        <w:bookmarkStart w:id="195" w:name="_Toc26110476"/>
        <w:bookmarkEnd w:id="195"/>
      </w:del>
    </w:p>
    <w:p w14:paraId="616DDE32" w14:textId="38DBAAA8" w:rsidR="001A3CC1" w:rsidRPr="001A3CC1" w:rsidDel="00BF72B0" w:rsidRDefault="001A3CC1" w:rsidP="001A3CC1">
      <w:pPr>
        <w:pStyle w:val="Definition"/>
        <w:rPr>
          <w:del w:id="196" w:author="Dennis Brandl" w:date="2019-11-25T10:28:00Z"/>
        </w:rPr>
      </w:pPr>
      <w:del w:id="197" w:author="Dennis Brandl" w:date="2019-11-25T10:28:00Z">
        <w:r w:rsidDel="00BF72B0">
          <w:delText>this is the definition.</w:delText>
        </w:r>
        <w:bookmarkStart w:id="198" w:name="_Toc26110477"/>
        <w:bookmarkEnd w:id="198"/>
      </w:del>
    </w:p>
    <w:p w14:paraId="389A56B9" w14:textId="204C8058" w:rsidR="00BB0129" w:rsidRDefault="00E83E4F" w:rsidP="005C4335">
      <w:pPr>
        <w:pStyle w:val="Heading2"/>
      </w:pPr>
      <w:bookmarkStart w:id="199" w:name="_Toc25337016"/>
      <w:bookmarkStart w:id="200" w:name="_Toc25357141"/>
      <w:bookmarkStart w:id="201" w:name="_Toc26110478"/>
      <w:r>
        <w:lastRenderedPageBreak/>
        <w:t>Notational Conventions</w:t>
      </w:r>
      <w:bookmarkEnd w:id="199"/>
      <w:bookmarkEnd w:id="200"/>
      <w:bookmarkEnd w:id="201"/>
    </w:p>
    <w:p w14:paraId="13FDBA7F" w14:textId="77777777"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34">
        <w:r>
          <w:rPr>
            <w:rStyle w:val="Hyperlink"/>
          </w:rPr>
          <w:t>RFC 2119</w:t>
        </w:r>
      </w:hyperlink>
      <w:r>
        <w:t>.</w:t>
      </w:r>
    </w:p>
    <w:p w14:paraId="18F436C5" w14:textId="77777777" w:rsidR="00A3352F" w:rsidRDefault="00E83E4F" w:rsidP="00A25EDB">
      <w:pPr>
        <w:pStyle w:val="BodyText"/>
      </w:pPr>
      <w:r>
        <w:t xml:space="preserve">This specification uses the following syntax to define </w:t>
      </w:r>
      <w:r w:rsidR="003342EB">
        <w:t>conceptual</w:t>
      </w:r>
      <w:r>
        <w:t xml:space="preserve"> structures:</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367B9FC8" w:rsidR="00BB0129" w:rsidRDefault="00E83E4F" w:rsidP="00CF791A">
      <w:pPr>
        <w:pStyle w:val="BodyText"/>
      </w:pPr>
      <w:r>
        <w:t xml:space="preserve">The namespaces for Types are defined in </w:t>
      </w:r>
      <w:hyperlink r:id="rId35" w:anchor="namespaces">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39EE6FB9" w14:textId="7EC917C6" w:rsidR="003F0218" w:rsidRDefault="003F0218" w:rsidP="003F0218">
      <w:pPr>
        <w:pStyle w:val="Heading2"/>
      </w:pPr>
      <w:bookmarkStart w:id="202" w:name="namespaces"/>
      <w:bookmarkStart w:id="203" w:name="_Toc25337017"/>
      <w:bookmarkStart w:id="204" w:name="_Toc25357142"/>
      <w:bookmarkStart w:id="205" w:name="_Toc26110479"/>
      <w:bookmarkEnd w:id="202"/>
      <w:r>
        <w:t>XML Namespaces</w:t>
      </w:r>
      <w:bookmarkEnd w:id="203"/>
      <w:bookmarkEnd w:id="204"/>
      <w:bookmarkEnd w:id="205"/>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r>
              <w:t>xs</w:t>
            </w:r>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r>
              <w:t>xsi</w:t>
            </w:r>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r>
              <w:t>isbm</w:t>
            </w:r>
          </w:p>
        </w:tc>
        <w:tc>
          <w:tcPr>
            <w:tcW w:w="0" w:type="auto"/>
          </w:tcPr>
          <w:p w14:paraId="3547E318" w14:textId="2668C15C" w:rsidR="003F0218" w:rsidRDefault="00D73D3F" w:rsidP="00CE30F5">
            <w:pPr>
              <w:pStyle w:val="Compact"/>
            </w:pPr>
            <w:hyperlink r:id="rId36" w:history="1">
              <w:r w:rsidR="00D61384" w:rsidRPr="00030654">
                <w:rPr>
                  <w:rStyle w:val="Hyperlink"/>
                </w:rPr>
                <w:t>http://www.openoandm.org/ws-isbm/</w:t>
              </w:r>
            </w:hyperlink>
          </w:p>
        </w:tc>
      </w:tr>
      <w:tr w:rsidR="00D61384" w14:paraId="1578E36C" w14:textId="77777777" w:rsidTr="00B303C3">
        <w:trPr>
          <w:trHeight w:val="247"/>
        </w:trPr>
        <w:tc>
          <w:tcPr>
            <w:tcW w:w="0" w:type="auto"/>
          </w:tcPr>
          <w:p w14:paraId="24923E67" w14:textId="01D46E6D" w:rsidR="00D61384" w:rsidRDefault="00D61384" w:rsidP="00CE30F5">
            <w:pPr>
              <w:pStyle w:val="Compact"/>
            </w:pPr>
            <w:r>
              <w:t>isbm-rest</w:t>
            </w:r>
          </w:p>
        </w:tc>
        <w:tc>
          <w:tcPr>
            <w:tcW w:w="0" w:type="auto"/>
          </w:tcPr>
          <w:p w14:paraId="1970BFC0" w14:textId="21134EC1" w:rsidR="00D61384" w:rsidRDefault="00D73D3F" w:rsidP="00CE30F5">
            <w:pPr>
              <w:pStyle w:val="Compact"/>
            </w:pPr>
            <w:hyperlink r:id="rId37" w:history="1">
              <w:r w:rsidR="009E20EB" w:rsidRPr="00030654">
                <w:rPr>
                  <w:rStyle w:val="Hyperlink"/>
                </w:rPr>
                <w:t>http://www.openoandm.org/ws-isbm/rest/</w:t>
              </w:r>
            </w:hyperlink>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297E93DD" w:rsidR="009E20EB" w:rsidRDefault="009E20EB" w:rsidP="00CE30F5">
            <w:pPr>
              <w:pStyle w:val="Compact"/>
            </w:pPr>
            <w:r>
              <w:t>Differentiation of basic data types</w:t>
            </w:r>
          </w:p>
        </w:tc>
      </w:tr>
    </w:tbl>
    <w:p w14:paraId="0C511CBD" w14:textId="7E058399" w:rsidR="00F834DD" w:rsidRPr="00F834DD" w:rsidRDefault="00F834DD" w:rsidP="00F834DD">
      <w:pPr>
        <w:pStyle w:val="BodyText"/>
      </w:pPr>
    </w:p>
    <w:p w14:paraId="0970112C" w14:textId="0551CB6C" w:rsidR="00BB0129" w:rsidRDefault="00E83E4F" w:rsidP="005C4335">
      <w:pPr>
        <w:pStyle w:val="Heading1"/>
      </w:pPr>
      <w:bookmarkStart w:id="206" w:name="service-requirements"/>
      <w:bookmarkStart w:id="207" w:name="_Toc25337018"/>
      <w:bookmarkStart w:id="208" w:name="_Toc25357143"/>
      <w:bookmarkStart w:id="209" w:name="_Toc26110480"/>
      <w:bookmarkEnd w:id="206"/>
      <w:r>
        <w:t>Service Requirements</w:t>
      </w:r>
      <w:bookmarkEnd w:id="207"/>
      <w:bookmarkEnd w:id="208"/>
      <w:bookmarkEnd w:id="209"/>
    </w:p>
    <w:p w14:paraId="2B4F7610" w14:textId="36D7F12C"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890898">
        <w:t xml:space="preserve">and REST </w:t>
      </w:r>
      <w:r>
        <w:t>Web Services.</w:t>
      </w:r>
    </w:p>
    <w:p w14:paraId="22711CAE" w14:textId="30B9F086" w:rsidR="00BB0129" w:rsidRDefault="00E83E4F" w:rsidP="00CF791A">
      <w:pPr>
        <w:pStyle w:val="Heading2"/>
      </w:pPr>
      <w:bookmarkStart w:id="210" w:name="message-content-format"/>
      <w:bookmarkStart w:id="211" w:name="_Toc25337019"/>
      <w:bookmarkStart w:id="212" w:name="_Toc25357144"/>
      <w:bookmarkStart w:id="213" w:name="_Toc26110481"/>
      <w:bookmarkEnd w:id="210"/>
      <w:r>
        <w:t>Message Content Format</w:t>
      </w:r>
      <w:bookmarkEnd w:id="211"/>
      <w:bookmarkEnd w:id="212"/>
      <w:bookmarkEnd w:id="213"/>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77777777" w:rsidR="00865653" w:rsidRDefault="00865653" w:rsidP="00865653">
      <w:pPr>
        <w:pStyle w:val="Definition"/>
      </w:pPr>
      <w:r>
        <w:t xml:space="preserve">All </w:t>
      </w:r>
      <w:r w:rsidR="00894FE4">
        <w:t>ws-</w:t>
      </w:r>
      <w:r>
        <w:t xml:space="preserve">ISBM service providers MUST support JSON and XML content types </w:t>
      </w:r>
      <w:r w:rsidR="00373A74">
        <w:t>as Message Content</w:t>
      </w:r>
      <w:r>
        <w:t>.</w:t>
      </w:r>
    </w:p>
    <w:p w14:paraId="50FFB598" w14:textId="1E16E75D" w:rsidR="00960D4B" w:rsidRDefault="00865653" w:rsidP="00865653">
      <w:pPr>
        <w:pStyle w:val="Definition"/>
      </w:pPr>
      <w:r>
        <w:t xml:space="preserve">The </w:t>
      </w:r>
      <w:r w:rsidR="00894FE4">
        <w:t>ws-</w:t>
      </w:r>
      <w:r>
        <w:t xml:space="preserve">ISBM service providers MAY support </w:t>
      </w:r>
      <w:r w:rsidR="00894FE4">
        <w:t>other</w:t>
      </w:r>
      <w:r>
        <w:t xml:space="preserve"> content types</w:t>
      </w:r>
      <w:r w:rsidR="00373A74">
        <w:t xml:space="preserve"> as Message Content</w:t>
      </w:r>
      <w:r>
        <w:t xml:space="preserve">. </w:t>
      </w:r>
    </w:p>
    <w:p w14:paraId="1C551F6F" w14:textId="7D05265A" w:rsidR="00960D4B" w:rsidRDefault="001C6290" w:rsidP="00960D4B">
      <w:pPr>
        <w:pStyle w:val="BodyText"/>
      </w:pPr>
      <w:r>
        <w:t>If a ws-ISBM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commentRangeStart w:id="214"/>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commentRangeEnd w:id="214"/>
      <w:r>
        <w:rPr>
          <w:rStyle w:val="CommentReference"/>
        </w:rPr>
        <w:commentReference w:id="214"/>
      </w:r>
    </w:p>
    <w:p w14:paraId="2F75A80A" w14:textId="7BE4F3D1" w:rsidR="001058FD" w:rsidRDefault="001058FD" w:rsidP="001058FD">
      <w:pPr>
        <w:pStyle w:val="Heading3"/>
      </w:pPr>
      <w:bookmarkStart w:id="215" w:name="_Toc25337020"/>
      <w:bookmarkStart w:id="216" w:name="_Toc25357145"/>
      <w:bookmarkStart w:id="217" w:name="_Toc26110482"/>
      <w:r>
        <w:t>SOAP Interface Requirements</w:t>
      </w:r>
      <w:bookmarkEnd w:id="215"/>
      <w:bookmarkEnd w:id="216"/>
      <w:bookmarkEnd w:id="217"/>
      <w:r>
        <w:t xml:space="preserve"> </w:t>
      </w:r>
    </w:p>
    <w:p w14:paraId="6E8D39C9" w14:textId="50DC7B31" w:rsidR="005959AA" w:rsidRDefault="00223461" w:rsidP="005959AA">
      <w:pPr>
        <w:pStyle w:val="BodyText"/>
      </w:pPr>
      <w:bookmarkStart w:id="218"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 w:history="1">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218"/>
    </w:p>
    <w:p w14:paraId="1B4D488E" w14:textId="5E293FD6" w:rsidR="005959AA" w:rsidRDefault="005959AA" w:rsidP="005959AA">
      <w:pPr>
        <w:pStyle w:val="BodyText"/>
      </w:pPr>
      <w:r>
        <w:lastRenderedPageBreak/>
        <w:t xml:space="preserve">For XML Message Content, the content is associated with a message through the use of an XML Schema </w:t>
      </w:r>
      <w:r w:rsidRPr="005959AA">
        <w:rPr>
          <w:rStyle w:val="VerbatimChar"/>
        </w:rPr>
        <w:t>any</w:t>
      </w:r>
      <w:r>
        <w:t xml:space="preserve"> (</w:t>
      </w:r>
      <w:r w:rsidRPr="005959AA">
        <w:rPr>
          <w:rStyle w:val="VerbatimChar"/>
        </w:rPr>
        <w:t>xs:</w:t>
      </w:r>
      <w:commentRangeStart w:id="219"/>
      <w:r w:rsidRPr="005959AA">
        <w:rPr>
          <w:rStyle w:val="VerbatimChar"/>
        </w:rPr>
        <w:t>any</w:t>
      </w:r>
      <w:commentRangeEnd w:id="219"/>
      <w:r w:rsidR="00082D1C">
        <w:rPr>
          <w:rStyle w:val="CommentReference"/>
        </w:rPr>
        <w:commentReference w:id="219"/>
      </w:r>
      <w:r>
        <w:t>) element. The XML content MUST be valid XML. A ws-ISBM Service Provider SHOULD preserve significant whitespace and comments within the XML content.</w:t>
      </w:r>
      <w:r w:rsidR="00570E80">
        <w:t xml:space="preserve"> An XML declaration MUST NOT appear within the XML Message Content.</w:t>
      </w:r>
    </w:p>
    <w:p w14:paraId="6F82E223" w14:textId="714992F0" w:rsidR="00570E80" w:rsidRDefault="00570E80" w:rsidP="005959AA">
      <w:pPr>
        <w:pStyle w:val="BodyText"/>
      </w:pPr>
      <w:bookmarkStart w:id="220" w:name="_Hlk25355192"/>
      <w:r>
        <w:t xml:space="preserve">For String Message Content, the content is associated through the use of an XML element </w:t>
      </w:r>
      <w:r w:rsidR="00082D1C">
        <w:t>of</w:t>
      </w:r>
      <w:r>
        <w:t xml:space="preserve">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at </w:t>
      </w:r>
      <w:commentRangeStart w:id="221"/>
      <w:r>
        <w:t>XXX</w:t>
      </w:r>
      <w:commentRangeEnd w:id="221"/>
      <w:r>
        <w:rPr>
          <w:rStyle w:val="CommentReference"/>
        </w:rPr>
        <w:commentReference w:id="221"/>
      </w:r>
      <w:r>
        <w:t xml:space="preserve">. The String content MUST be correctly escaped according to the XML syntax if it </w:t>
      </w:r>
      <w:del w:id="222" w:author="Dennis Brandl" w:date="2019-11-25T14:08:00Z">
        <w:r w:rsidDel="00D64321">
          <w:delText xml:space="preserve">would </w:delText>
        </w:r>
      </w:del>
      <w:r>
        <w:t>include</w:t>
      </w:r>
      <w:ins w:id="223" w:author="Dennis Brandl" w:date="2019-11-25T14:08:00Z">
        <w:r w:rsidR="00D64321">
          <w:t>s</w:t>
        </w:r>
      </w:ins>
      <w:r>
        <w:t xml:space="preserve"> </w:t>
      </w:r>
      <w:r w:rsidR="00082D1C">
        <w:t xml:space="preserve">protected </w:t>
      </w:r>
      <w:r>
        <w:t>XML</w:t>
      </w:r>
      <w:r w:rsidR="00082D1C">
        <w:t xml:space="preserve"> characters.</w:t>
      </w:r>
    </w:p>
    <w:p w14:paraId="031E93ED" w14:textId="2E97061D" w:rsidR="00082D1C" w:rsidRDefault="00082D1C" w:rsidP="005959AA">
      <w:pPr>
        <w:pStyle w:val="BodyText"/>
      </w:pPr>
      <w:r>
        <w:t xml:space="preserve">A SOAP-based </w:t>
      </w:r>
      <w:del w:id="224" w:author="Dennis Brandl" w:date="2019-11-25T14:08:00Z">
        <w:r w:rsidDel="00D64321">
          <w:delText>ws-</w:delText>
        </w:r>
      </w:del>
      <w:r>
        <w:t>ISBM Service Provider SHOULD NOT exchange XML Message Content using the String content type.</w:t>
      </w:r>
    </w:p>
    <w:bookmarkEnd w:id="220"/>
    <w:p w14:paraId="387597C7" w14:textId="53037E1E" w:rsidR="00082D1C" w:rsidRDefault="00082D1C" w:rsidP="005959AA">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at </w:t>
      </w:r>
      <w:commentRangeStart w:id="225"/>
      <w:r>
        <w:t>XXX</w:t>
      </w:r>
      <w:commentRangeEnd w:id="225"/>
      <w:r>
        <w:rPr>
          <w:rStyle w:val="CommentReference"/>
        </w:rPr>
        <w:commentReference w:id="225"/>
      </w:r>
      <w:r>
        <w:t>.</w:t>
      </w:r>
    </w:p>
    <w:p w14:paraId="7A2C1887" w14:textId="5E248148" w:rsidR="00082D1C" w:rsidRDefault="00082D1C" w:rsidP="005959AA">
      <w:pPr>
        <w:pStyle w:val="BodyText"/>
      </w:pPr>
      <w:r>
        <w:t>A SOAP-based ws-ISBM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r w:rsidRPr="005959AA">
        <w:rPr>
          <w:rStyle w:val="VerbatimChar"/>
        </w:rPr>
        <w:t>xsi:type</w:t>
      </w:r>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rsidP="00223461">
      <w:pPr>
        <w:pStyle w:val="HTMLPreformatted"/>
        <w:wordWrap w:val="0"/>
        <w:rPr>
          <w:color w:val="484644"/>
          <w:sz w:val="21"/>
          <w:szCs w:val="21"/>
        </w:rPr>
      </w:pPr>
      <w:r>
        <w:rPr>
          <w:color w:val="484644"/>
          <w:sz w:val="21"/>
          <w:szCs w:val="21"/>
        </w:rPr>
        <w:t>&lt;MessageContent xsi:type="XMLContent"&gt;</w:t>
      </w:r>
    </w:p>
    <w:p w14:paraId="3F86AAE2" w14:textId="77777777" w:rsidR="00223461" w:rsidRDefault="00223461" w:rsidP="00223461">
      <w:pPr>
        <w:pStyle w:val="HTMLPreformatted"/>
        <w:wordWrap w:val="0"/>
        <w:rPr>
          <w:color w:val="484644"/>
          <w:sz w:val="21"/>
          <w:szCs w:val="21"/>
        </w:rPr>
      </w:pPr>
      <w:r>
        <w:rPr>
          <w:color w:val="484644"/>
          <w:sz w:val="21"/>
          <w:szCs w:val="21"/>
        </w:rPr>
        <w:t>  &lt;Property&gt;There could be arbitrary XML content (with a single root node) included here.&lt;/Property&gt;</w:t>
      </w:r>
    </w:p>
    <w:p w14:paraId="2C5664E3" w14:textId="77777777" w:rsidR="00223461" w:rsidRDefault="00223461" w:rsidP="00223461">
      <w:pPr>
        <w:pStyle w:val="HTMLPreformatted"/>
        <w:wordWrap w:val="0"/>
        <w:rPr>
          <w:color w:val="484644"/>
          <w:sz w:val="21"/>
          <w:szCs w:val="21"/>
        </w:rPr>
      </w:pPr>
      <w:r>
        <w:rPr>
          <w:color w:val="484644"/>
          <w:sz w:val="21"/>
          <w:szCs w:val="21"/>
        </w:rPr>
        <w:t>&lt;/MessageContent&gt;</w:t>
      </w:r>
    </w:p>
    <w:p w14:paraId="5ABA58F7" w14:textId="7DECC08A" w:rsidR="007D63A1" w:rsidRPr="007D63A1" w:rsidRDefault="007D63A1" w:rsidP="007D63A1">
      <w:pPr>
        <w:pStyle w:val="Heading4"/>
      </w:pPr>
      <w:r>
        <w:t>String Message Content Example</w:t>
      </w:r>
    </w:p>
    <w:p w14:paraId="75AE997D" w14:textId="77777777" w:rsidR="00223461" w:rsidRDefault="00223461" w:rsidP="00223461">
      <w:pPr>
        <w:pStyle w:val="HTMLPreformatted"/>
        <w:wordWrap w:val="0"/>
        <w:rPr>
          <w:color w:val="484644"/>
          <w:sz w:val="21"/>
          <w:szCs w:val="21"/>
        </w:rPr>
      </w:pPr>
      <w:r>
        <w:rPr>
          <w:color w:val="484644"/>
          <w:sz w:val="21"/>
          <w:szCs w:val="21"/>
        </w:rPr>
        <w:t>&lt;MessageContent xsi:type="StringContent" mediaType="application/json"&gt;</w:t>
      </w:r>
    </w:p>
    <w:p w14:paraId="46434E5D"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1F222CAA" w14:textId="77777777" w:rsidR="00223461" w:rsidRDefault="00223461" w:rsidP="00223461">
      <w:pPr>
        <w:pStyle w:val="HTMLPreformatted"/>
        <w:wordWrap w:val="0"/>
        <w:rPr>
          <w:color w:val="484644"/>
          <w:sz w:val="21"/>
          <w:szCs w:val="21"/>
        </w:rPr>
      </w:pPr>
      <w:r>
        <w:rPr>
          <w:color w:val="484644"/>
          <w:sz w:val="21"/>
          <w:szCs w:val="21"/>
        </w:rPr>
        <w:t>{</w:t>
      </w:r>
    </w:p>
    <w:p w14:paraId="7D18384A" w14:textId="77777777" w:rsidR="00223461" w:rsidRDefault="00223461" w:rsidP="00223461">
      <w:pPr>
        <w:pStyle w:val="HTMLPreformatted"/>
        <w:wordWrap w:val="0"/>
        <w:rPr>
          <w:color w:val="484644"/>
          <w:sz w:val="21"/>
          <w:szCs w:val="21"/>
        </w:rPr>
      </w:pPr>
      <w:r>
        <w:rPr>
          <w:color w:val="484644"/>
          <w:sz w:val="21"/>
          <w:szCs w:val="21"/>
        </w:rPr>
        <w:t>  "prop": "There could be a JSON message, or anything else really."</w:t>
      </w:r>
    </w:p>
    <w:p w14:paraId="25347A7A" w14:textId="77777777" w:rsidR="00223461" w:rsidRDefault="00223461" w:rsidP="00223461">
      <w:pPr>
        <w:pStyle w:val="HTMLPreformatted"/>
        <w:wordWrap w:val="0"/>
        <w:rPr>
          <w:color w:val="484644"/>
          <w:sz w:val="21"/>
          <w:szCs w:val="21"/>
        </w:rPr>
      </w:pPr>
      <w:r>
        <w:rPr>
          <w:color w:val="484644"/>
          <w:sz w:val="21"/>
          <w:szCs w:val="21"/>
        </w:rPr>
        <w:t>}</w:t>
      </w:r>
    </w:p>
    <w:p w14:paraId="694B5D14"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01B49FBF" w14:textId="61F4AC1B" w:rsidR="00223461" w:rsidRDefault="00223461" w:rsidP="00223461">
      <w:pPr>
        <w:pStyle w:val="HTMLPreformatted"/>
        <w:wordWrap w:val="0"/>
        <w:rPr>
          <w:color w:val="484644"/>
          <w:sz w:val="21"/>
          <w:szCs w:val="21"/>
        </w:rPr>
      </w:pPr>
      <w:r>
        <w:rPr>
          <w:color w:val="484644"/>
          <w:sz w:val="21"/>
          <w:szCs w:val="21"/>
        </w:rPr>
        <w:t>&lt;/MessageContent&gt;</w:t>
      </w:r>
    </w:p>
    <w:p w14:paraId="54443E39" w14:textId="25CD2FDB" w:rsidR="007D63A1" w:rsidRPr="007D63A1" w:rsidRDefault="007D63A1" w:rsidP="007D63A1">
      <w:pPr>
        <w:pStyle w:val="Heading4"/>
      </w:pPr>
      <w:r>
        <w:t>Binary Message Content Example</w:t>
      </w:r>
    </w:p>
    <w:p w14:paraId="096109F4" w14:textId="77777777" w:rsidR="00223461" w:rsidRDefault="00223461" w:rsidP="00223461">
      <w:pPr>
        <w:pStyle w:val="HTMLPreformatted"/>
        <w:wordWrap w:val="0"/>
        <w:rPr>
          <w:color w:val="484644"/>
          <w:sz w:val="21"/>
          <w:szCs w:val="21"/>
        </w:rPr>
      </w:pPr>
      <w:r>
        <w:rPr>
          <w:color w:val="484644"/>
          <w:sz w:val="21"/>
          <w:szCs w:val="21"/>
        </w:rPr>
        <w:t>&lt;MessageContent xsi:type="BinaryContent" mediaType="application/json"&gt;</w:t>
      </w:r>
    </w:p>
    <w:p w14:paraId="6AC78585" w14:textId="77777777" w:rsidR="00223461" w:rsidRDefault="00223461" w:rsidP="00223461">
      <w:pPr>
        <w:pStyle w:val="HTMLPreformatted"/>
        <w:wordWrap w:val="0"/>
        <w:rPr>
          <w:color w:val="484644"/>
          <w:sz w:val="21"/>
          <w:szCs w:val="21"/>
        </w:rPr>
      </w:pPr>
      <w:r>
        <w:rPr>
          <w:color w:val="484644"/>
          <w:sz w:val="21"/>
          <w:szCs w:val="21"/>
        </w:rPr>
        <w:t xml:space="preserve">  &lt;!-- strictly speaking there should be no newlines after/before the element tags below --&gt;</w:t>
      </w:r>
    </w:p>
    <w:p w14:paraId="035A32C7"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365A9D0A" w14:textId="77777777" w:rsidR="00223461" w:rsidRDefault="00223461" w:rsidP="00223461">
      <w:pPr>
        <w:pStyle w:val="HTMLPreformatted"/>
        <w:wordWrap w:val="0"/>
        <w:rPr>
          <w:color w:val="484644"/>
          <w:sz w:val="21"/>
          <w:szCs w:val="21"/>
        </w:rPr>
      </w:pPr>
      <w:r>
        <w:rPr>
          <w:color w:val="484644"/>
          <w:sz w:val="21"/>
          <w:szCs w:val="21"/>
        </w:rPr>
        <w:t>ew0KwqDCoCJwcm9wIjrCoCJUaGVyZcKgY291bGTCoGJlwqBhwqBKU09OwqBtZXNz</w:t>
      </w:r>
    </w:p>
    <w:p w14:paraId="4D474A92" w14:textId="77777777" w:rsidR="00223461" w:rsidRDefault="00223461" w:rsidP="00223461">
      <w:pPr>
        <w:pStyle w:val="HTMLPreformatted"/>
        <w:wordWrap w:val="0"/>
        <w:rPr>
          <w:color w:val="484644"/>
          <w:sz w:val="21"/>
          <w:szCs w:val="21"/>
        </w:rPr>
      </w:pPr>
      <w:r>
        <w:rPr>
          <w:color w:val="484644"/>
          <w:sz w:val="21"/>
          <w:szCs w:val="21"/>
        </w:rPr>
        <w:t>YWdlLMKgb3LCoGFueXRoaW5nwqBlbHNlwqByZWFsbHkuIg0KfQ==</w:t>
      </w:r>
    </w:p>
    <w:p w14:paraId="430496E2"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5723BF48" w14:textId="45D2C8BC" w:rsidR="00223461" w:rsidRDefault="00223461" w:rsidP="00223461">
      <w:pPr>
        <w:pStyle w:val="HTMLPreformatted"/>
        <w:wordWrap w:val="0"/>
        <w:rPr>
          <w:color w:val="484644"/>
          <w:sz w:val="21"/>
          <w:szCs w:val="21"/>
        </w:rPr>
      </w:pPr>
      <w:r>
        <w:rPr>
          <w:color w:val="484644"/>
          <w:sz w:val="21"/>
          <w:szCs w:val="21"/>
        </w:rPr>
        <w:t>&lt;/MessageContent&gt;</w:t>
      </w:r>
    </w:p>
    <w:p w14:paraId="04F636BE" w14:textId="2BA53240" w:rsidR="00F259A0" w:rsidRDefault="00F259A0" w:rsidP="00F259A0">
      <w:pPr>
        <w:pStyle w:val="Heading3"/>
      </w:pPr>
      <w:bookmarkStart w:id="226" w:name="_Toc25337021"/>
      <w:bookmarkStart w:id="227" w:name="_Toc25357146"/>
      <w:bookmarkStart w:id="228" w:name="_Toc26110483"/>
      <w:r>
        <w:t>REST Interface Requirements</w:t>
      </w:r>
      <w:bookmarkEnd w:id="226"/>
      <w:bookmarkEnd w:id="227"/>
      <w:bookmarkEnd w:id="228"/>
      <w:r>
        <w:t xml:space="preserve"> </w:t>
      </w:r>
    </w:p>
    <w:p w14:paraId="2A04623E" w14:textId="48C600FB"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lastRenderedPageBreak/>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0EDC679" w14:textId="4001D597" w:rsidR="00914870" w:rsidRDefault="00455F7F" w:rsidP="00CF791A">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commentRangeStart w:id="229"/>
      <w:commentRangeStart w:id="230"/>
      <w:r>
        <w:t>The JSON content MAY specify the URL of a JSON Schema if the ws-ISBM Service Provider is to validate the JSON content against a schema</w:t>
      </w:r>
      <w:commentRangeEnd w:id="229"/>
      <w:r>
        <w:rPr>
          <w:rStyle w:val="CommentReference"/>
        </w:rPr>
        <w:commentReference w:id="229"/>
      </w:r>
      <w:commentRangeEnd w:id="230"/>
      <w:r w:rsidR="0093497B">
        <w:rPr>
          <w:rStyle w:val="CommentReference"/>
        </w:rPr>
        <w:commentReference w:id="230"/>
      </w:r>
      <w:r>
        <w:t>.</w:t>
      </w:r>
    </w:p>
    <w:p w14:paraId="40A0DBFA" w14:textId="1508B8C2" w:rsidR="00455F7F" w:rsidRDefault="00455F7F" w:rsidP="00455F7F">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w:t>
      </w:r>
      <w:r w:rsidR="004206C0">
        <w:t xml:space="preserve">A list of media types is available </w:t>
      </w:r>
      <w:hyperlink r:id="rId38" w:history="1">
        <w:r w:rsidR="004206C0" w:rsidRPr="00037B4B">
          <w:rPr>
            <w:rStyle w:val="Hyperlink"/>
          </w:rPr>
          <w:t>here</w:t>
        </w:r>
      </w:hyperlink>
      <w:r w:rsidR="004206C0">
        <w:t>.</w:t>
      </w:r>
      <w:r>
        <w:t xml:space="preserve"> The String content MUST be correctly escaped according to the JSON syntax if it would include protected JSON characters.</w:t>
      </w:r>
    </w:p>
    <w:p w14:paraId="7623D039" w14:textId="13A95CE4" w:rsidR="00455F7F" w:rsidRDefault="00455F7F" w:rsidP="00455F7F">
      <w:pPr>
        <w:pStyle w:val="BodyText"/>
      </w:pPr>
      <w:r>
        <w:t>A REST-based ws-ISBM Service Provider SHOULD NOT exchange JSON Message Content using the String content type within a JSON message.</w:t>
      </w:r>
    </w:p>
    <w:p w14:paraId="1CE5A856" w14:textId="37F8BC20" w:rsidR="00455F7F" w:rsidRDefault="00455F7F" w:rsidP="00CF791A">
      <w:pPr>
        <w:pStyle w:val="BodyText"/>
      </w:pPr>
      <w:r>
        <w:t>A REST-based ws-ISBM Service Provider SHOULD NOT exchange XML Message Content using the String content type within an XML message.</w:t>
      </w:r>
    </w:p>
    <w:p w14:paraId="790B87A1" w14:textId="2CFA94DA" w:rsidR="00455F7F" w:rsidRDefault="00455F7F" w:rsidP="00455F7F">
      <w:pPr>
        <w:pStyle w:val="BodyText"/>
      </w:pPr>
      <w:r>
        <w:t xml:space="preserve">For Binary Message Content, the content is associated through the use of a </w:t>
      </w:r>
      <w:r w:rsidRPr="00455F7F">
        <w:rPr>
          <w:rStyle w:val="VerbatimChar"/>
        </w:rPr>
        <w:t>string</w:t>
      </w:r>
      <w:r>
        <w:t xml:space="preserve"> as the property value</w:t>
      </w:r>
      <w:r w:rsidR="00AF08EE">
        <w:t xml:space="preserve"> and an additional </w:t>
      </w:r>
      <w:r w:rsidR="00AF08EE" w:rsidRPr="00AF08EE">
        <w:rPr>
          <w:rStyle w:val="VerbatimChar"/>
        </w:rPr>
        <w:t>contentEncoding</w:t>
      </w:r>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r w:rsidR="00AF08EE" w:rsidRPr="00AF08EE">
        <w:rPr>
          <w:rStyle w:val="VerbatimChar"/>
        </w:rPr>
        <w:t>contentEncoding</w:t>
      </w:r>
      <w:r w:rsidR="00AF08EE">
        <w:t xml:space="preserve"> of the content</w:t>
      </w:r>
      <w:r w:rsidR="00AD19AD">
        <w:t xml:space="preserve">. The </w:t>
      </w:r>
      <w:r w:rsidR="00AD19AD" w:rsidRPr="00AD19AD">
        <w:rPr>
          <w:rStyle w:val="VerbatimChar"/>
        </w:rPr>
        <w:t>contentEncoding</w:t>
      </w:r>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is available at </w:t>
      </w:r>
      <w:commentRangeStart w:id="231"/>
      <w:r w:rsidR="00AD19AD">
        <w:t>XXX</w:t>
      </w:r>
      <w:commentRangeEnd w:id="231"/>
      <w:r w:rsidR="00AD19AD">
        <w:rPr>
          <w:rStyle w:val="CommentReference"/>
        </w:rPr>
        <w:commentReference w:id="231"/>
      </w:r>
      <w:r w:rsidR="00AF08EE">
        <w:t>.</w:t>
      </w:r>
      <w:r>
        <w:t xml:space="preserve"> The Binary content MAY specify the </w:t>
      </w:r>
      <w:r w:rsidRPr="00082D1C">
        <w:rPr>
          <w:rStyle w:val="VerbatimChar"/>
        </w:rPr>
        <w:t>mediaType</w:t>
      </w:r>
      <w:r>
        <w:t xml:space="preserve"> of the </w:t>
      </w:r>
      <w:r w:rsidR="00AF08EE">
        <w:t xml:space="preserve">(decoded) </w:t>
      </w:r>
      <w:r>
        <w:t xml:space="preserve">content. A list of media types is available </w:t>
      </w:r>
      <w:hyperlink r:id="rId39" w:history="1">
        <w:r w:rsidR="00037B4B" w:rsidRPr="00037B4B">
          <w:rPr>
            <w:rStyle w:val="Hyperlink"/>
          </w:rPr>
          <w:t>here</w:t>
        </w:r>
      </w:hyperlink>
      <w:r>
        <w:t>.</w:t>
      </w:r>
    </w:p>
    <w:p w14:paraId="4A5F2CBD" w14:textId="0E21B6F0" w:rsidR="00455F7F" w:rsidRDefault="00455F7F" w:rsidP="00455F7F">
      <w:pPr>
        <w:pStyle w:val="BodyText"/>
      </w:pPr>
      <w:r>
        <w:t xml:space="preserve">A </w:t>
      </w:r>
      <w:r w:rsidR="00AF08EE">
        <w:t>REST</w:t>
      </w:r>
      <w:r>
        <w:t xml:space="preserve">-based ws-ISBM Service Provider SHOULD NOT exchange </w:t>
      </w:r>
      <w:r w:rsidR="00AF08EE">
        <w:t>JSON</w:t>
      </w:r>
      <w:r>
        <w:t xml:space="preserve"> Message Content using the Binary content type</w:t>
      </w:r>
      <w:r w:rsidR="00AF08EE">
        <w:t xml:space="preserve"> within a JSON</w:t>
      </w:r>
      <w:r>
        <w:t>.</w:t>
      </w:r>
    </w:p>
    <w:p w14:paraId="3430787A" w14:textId="4E60BA20" w:rsidR="00455F7F" w:rsidRDefault="00AF08EE" w:rsidP="00CF791A">
      <w:pPr>
        <w:pStyle w:val="BodyText"/>
      </w:pPr>
      <w:r>
        <w:t>A REST-based ws-ISBM Service Provider SHOULD NOT exchange XML Message Content using the Binary content type within an XML message.</w:t>
      </w:r>
    </w:p>
    <w:p w14:paraId="44E0F0CC" w14:textId="2A27D6C1" w:rsidR="0030599A" w:rsidRDefault="0030599A" w:rsidP="0030599A">
      <w:pPr>
        <w:spacing w:after="0"/>
      </w:pPr>
      <w:commentRangeStart w:id="232"/>
      <w:r>
        <w:t xml:space="preserve">The Channel URIs </w:t>
      </w:r>
      <w:commentRangeStart w:id="233"/>
      <w:r>
        <w:t xml:space="preserve">MUST </w:t>
      </w:r>
      <w:commentRangeEnd w:id="233"/>
      <w:r>
        <w:rPr>
          <w:rStyle w:val="CommentReference"/>
        </w:rPr>
        <w:commentReference w:id="233"/>
      </w:r>
      <w:r>
        <w:t>be encoded when used within the URL of a REST call, for example: '</w:t>
      </w:r>
      <w:hyperlink r:id="rId40" w:history="1">
        <w:r w:rsidR="00914870" w:rsidRPr="001D29CC">
          <w:rPr>
            <w:rStyle w:val="Hyperlink"/>
          </w:rPr>
          <w:t>http://server/channels/encoded%2Fchannel%2FURI'</w:t>
        </w:r>
      </w:hyperlink>
      <w:commentRangeEnd w:id="232"/>
      <w:r w:rsidR="00914870">
        <w:rPr>
          <w:rStyle w:val="CommentReference"/>
        </w:rPr>
        <w:commentReference w:id="232"/>
      </w:r>
    </w:p>
    <w:p w14:paraId="0E9DE071" w14:textId="6F48BFCA" w:rsidR="00AD19AD" w:rsidRDefault="00AD19AD" w:rsidP="00AD19AD">
      <w:pPr>
        <w:pStyle w:val="Heading4"/>
      </w:pPr>
      <w:r>
        <w:t>JSON Message Content Example</w:t>
      </w:r>
    </w:p>
    <w:p w14:paraId="049BD754" w14:textId="71D0CCE2" w:rsidR="00AD19AD" w:rsidRDefault="00AD19AD" w:rsidP="00DD1A7D">
      <w:pPr>
        <w:pStyle w:val="BodyText"/>
      </w:pPr>
      <w:r>
        <w:t>The following is an HTTP request for postPublication containing JSON Message Content within a JSON message.</w:t>
      </w:r>
    </w:p>
    <w:p w14:paraId="09692891" w14:textId="7925CA92" w:rsidR="00DD1A7D" w:rsidRDefault="00DD1A7D" w:rsidP="00DD1A7D">
      <w:pPr>
        <w:pStyle w:val="HTMLPreformatted"/>
        <w:wordWrap w:val="0"/>
        <w:rPr>
          <w:color w:val="484644"/>
          <w:sz w:val="21"/>
          <w:szCs w:val="21"/>
        </w:rPr>
      </w:pPr>
      <w:r>
        <w:rPr>
          <w:color w:val="484644"/>
          <w:sz w:val="21"/>
          <w:szCs w:val="21"/>
        </w:rPr>
        <w:t>POST /sessions/321/publications HTTP/1.1</w:t>
      </w:r>
    </w:p>
    <w:p w14:paraId="2245FCD3" w14:textId="77777777" w:rsidR="00DD1A7D" w:rsidRDefault="00DD1A7D" w:rsidP="00DD1A7D">
      <w:pPr>
        <w:pStyle w:val="HTMLPreformatted"/>
        <w:wordWrap w:val="0"/>
        <w:rPr>
          <w:color w:val="484644"/>
          <w:sz w:val="21"/>
          <w:szCs w:val="21"/>
        </w:rPr>
      </w:pPr>
      <w:r>
        <w:rPr>
          <w:color w:val="484644"/>
          <w:sz w:val="21"/>
          <w:szCs w:val="21"/>
        </w:rPr>
        <w:t>Host: http://example.com</w:t>
      </w:r>
    </w:p>
    <w:p w14:paraId="7200DC54" w14:textId="77777777" w:rsidR="00DD1A7D" w:rsidRDefault="00DD1A7D" w:rsidP="00DD1A7D">
      <w:pPr>
        <w:pStyle w:val="HTMLPreformatted"/>
        <w:wordWrap w:val="0"/>
        <w:rPr>
          <w:color w:val="484644"/>
          <w:sz w:val="21"/>
          <w:szCs w:val="21"/>
        </w:rPr>
      </w:pPr>
      <w:r>
        <w:rPr>
          <w:color w:val="484644"/>
          <w:sz w:val="21"/>
          <w:szCs w:val="21"/>
        </w:rPr>
        <w:t>Accept: application/json</w:t>
      </w:r>
    </w:p>
    <w:p w14:paraId="26116CC4"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05866490" w14:textId="77777777" w:rsidR="00DD1A7D" w:rsidRDefault="00DD1A7D" w:rsidP="00DD1A7D">
      <w:pPr>
        <w:pStyle w:val="HTMLPreformatted"/>
        <w:wordWrap w:val="0"/>
        <w:rPr>
          <w:color w:val="484644"/>
          <w:sz w:val="21"/>
          <w:szCs w:val="21"/>
        </w:rPr>
      </w:pPr>
      <w:r>
        <w:rPr>
          <w:color w:val="484644"/>
          <w:sz w:val="21"/>
          <w:szCs w:val="21"/>
        </w:rPr>
        <w:t>Content-Length: 183</w:t>
      </w:r>
    </w:p>
    <w:p w14:paraId="0FCC951F" w14:textId="77777777" w:rsidR="00DD1A7D" w:rsidRDefault="00DD1A7D" w:rsidP="00DD1A7D">
      <w:pPr>
        <w:pStyle w:val="HTMLPreformatted"/>
        <w:wordWrap w:val="0"/>
        <w:rPr>
          <w:color w:val="484644"/>
          <w:sz w:val="21"/>
          <w:szCs w:val="21"/>
        </w:rPr>
      </w:pPr>
    </w:p>
    <w:p w14:paraId="36819191" w14:textId="77777777" w:rsidR="00DD1A7D" w:rsidRDefault="00DD1A7D" w:rsidP="00DD1A7D">
      <w:pPr>
        <w:pStyle w:val="HTMLPreformatted"/>
        <w:wordWrap w:val="0"/>
        <w:rPr>
          <w:color w:val="484644"/>
          <w:sz w:val="21"/>
          <w:szCs w:val="21"/>
        </w:rPr>
      </w:pPr>
      <w:r>
        <w:rPr>
          <w:color w:val="484644"/>
          <w:sz w:val="21"/>
          <w:szCs w:val="21"/>
        </w:rPr>
        <w:t>{</w:t>
      </w:r>
    </w:p>
    <w:p w14:paraId="23BA3035" w14:textId="77777777" w:rsidR="00DD1A7D" w:rsidRDefault="00DD1A7D" w:rsidP="00DD1A7D">
      <w:pPr>
        <w:pStyle w:val="HTMLPreformatted"/>
        <w:wordWrap w:val="0"/>
        <w:rPr>
          <w:color w:val="484644"/>
          <w:sz w:val="21"/>
          <w:szCs w:val="21"/>
        </w:rPr>
      </w:pPr>
      <w:r>
        <w:rPr>
          <w:color w:val="484644"/>
          <w:sz w:val="21"/>
          <w:szCs w:val="21"/>
        </w:rPr>
        <w:t>  "topics": ["topic1", "etc"],</w:t>
      </w:r>
    </w:p>
    <w:p w14:paraId="38D83480" w14:textId="77777777" w:rsidR="00DD1A7D" w:rsidRDefault="00DD1A7D" w:rsidP="00DD1A7D">
      <w:pPr>
        <w:pStyle w:val="HTMLPreformatted"/>
        <w:wordWrap w:val="0"/>
        <w:rPr>
          <w:color w:val="484644"/>
          <w:sz w:val="21"/>
          <w:szCs w:val="21"/>
        </w:rPr>
      </w:pPr>
      <w:r>
        <w:rPr>
          <w:color w:val="484644"/>
          <w:sz w:val="21"/>
          <w:szCs w:val="21"/>
        </w:rPr>
        <w:t>  "expiry": "P1D",</w:t>
      </w:r>
    </w:p>
    <w:p w14:paraId="5962E4C5" w14:textId="77777777" w:rsidR="00DD1A7D" w:rsidRDefault="00DD1A7D" w:rsidP="00DD1A7D">
      <w:pPr>
        <w:pStyle w:val="HTMLPreformatted"/>
        <w:wordWrap w:val="0"/>
        <w:rPr>
          <w:color w:val="484644"/>
          <w:sz w:val="21"/>
          <w:szCs w:val="21"/>
        </w:rPr>
      </w:pPr>
      <w:r>
        <w:rPr>
          <w:color w:val="484644"/>
          <w:sz w:val="21"/>
          <w:szCs w:val="21"/>
        </w:rPr>
        <w:t>  "messageContent": {</w:t>
      </w:r>
    </w:p>
    <w:p w14:paraId="41EF4457" w14:textId="77777777" w:rsidR="00DD1A7D" w:rsidRDefault="00DD1A7D" w:rsidP="00DD1A7D">
      <w:pPr>
        <w:pStyle w:val="HTMLPreformatted"/>
        <w:wordWrap w:val="0"/>
        <w:rPr>
          <w:color w:val="484644"/>
          <w:sz w:val="21"/>
          <w:szCs w:val="21"/>
        </w:rPr>
      </w:pPr>
      <w:r>
        <w:rPr>
          <w:color w:val="484644"/>
          <w:sz w:val="21"/>
          <w:szCs w:val="21"/>
        </w:rPr>
        <w:t>    "content": {</w:t>
      </w:r>
    </w:p>
    <w:p w14:paraId="131D913A" w14:textId="77777777" w:rsidR="00DD1A7D" w:rsidRDefault="00DD1A7D" w:rsidP="00DD1A7D">
      <w:pPr>
        <w:pStyle w:val="HTMLPreformatted"/>
        <w:wordWrap w:val="0"/>
        <w:rPr>
          <w:color w:val="484644"/>
          <w:sz w:val="21"/>
          <w:szCs w:val="21"/>
        </w:rPr>
      </w:pPr>
      <w:r>
        <w:rPr>
          <w:color w:val="484644"/>
          <w:sz w:val="21"/>
          <w:szCs w:val="21"/>
        </w:rPr>
        <w:t xml:space="preserve">      "somejson": "This is some JSON native content"</w:t>
      </w:r>
    </w:p>
    <w:p w14:paraId="70592CD1" w14:textId="77777777" w:rsidR="00DD1A7D" w:rsidRDefault="00DD1A7D" w:rsidP="00DD1A7D">
      <w:pPr>
        <w:pStyle w:val="HTMLPreformatted"/>
        <w:wordWrap w:val="0"/>
        <w:rPr>
          <w:color w:val="484644"/>
          <w:sz w:val="21"/>
          <w:szCs w:val="21"/>
        </w:rPr>
      </w:pPr>
      <w:r>
        <w:rPr>
          <w:color w:val="484644"/>
          <w:sz w:val="21"/>
          <w:szCs w:val="21"/>
        </w:rPr>
        <w:t xml:space="preserve">    }</w:t>
      </w:r>
    </w:p>
    <w:p w14:paraId="28194A75" w14:textId="77777777" w:rsidR="00DD1A7D" w:rsidRDefault="00DD1A7D" w:rsidP="00DD1A7D">
      <w:pPr>
        <w:pStyle w:val="HTMLPreformatted"/>
        <w:wordWrap w:val="0"/>
        <w:rPr>
          <w:color w:val="484644"/>
          <w:sz w:val="21"/>
          <w:szCs w:val="21"/>
        </w:rPr>
      </w:pPr>
      <w:r>
        <w:rPr>
          <w:color w:val="484644"/>
          <w:sz w:val="21"/>
          <w:szCs w:val="21"/>
        </w:rPr>
        <w:t xml:space="preserve">  } </w:t>
      </w:r>
    </w:p>
    <w:p w14:paraId="6D4A4025" w14:textId="77777777" w:rsidR="00DD1A7D" w:rsidRDefault="00DD1A7D" w:rsidP="00DD1A7D">
      <w:pPr>
        <w:pStyle w:val="HTMLPreformatted"/>
        <w:wordWrap w:val="0"/>
        <w:rPr>
          <w:color w:val="484644"/>
          <w:sz w:val="21"/>
          <w:szCs w:val="21"/>
        </w:rPr>
      </w:pPr>
      <w:r>
        <w:rPr>
          <w:color w:val="484644"/>
          <w:sz w:val="21"/>
          <w:szCs w:val="21"/>
        </w:rPr>
        <w:t>}</w:t>
      </w:r>
    </w:p>
    <w:p w14:paraId="7BD2D8E4" w14:textId="6F6C35EE" w:rsidR="00AD19AD" w:rsidRDefault="00AD19AD" w:rsidP="00AD19AD">
      <w:pPr>
        <w:pStyle w:val="Heading4"/>
      </w:pPr>
      <w:bookmarkStart w:id="234" w:name="_String_Message_Content"/>
      <w:bookmarkEnd w:id="234"/>
      <w:r>
        <w:lastRenderedPageBreak/>
        <w:t>String Message Content Example</w:t>
      </w:r>
    </w:p>
    <w:p w14:paraId="6A533389" w14:textId="7D47554C"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r w:rsidR="00DD1A7D" w:rsidRPr="00DD1A7D">
        <w:rPr>
          <w:i/>
          <w:iCs/>
        </w:rPr>
        <w:t>postPublication</w:t>
      </w:r>
      <w:r w:rsidR="00DD1A7D" w:rsidRPr="00DD1A7D">
        <w:t> </w:t>
      </w:r>
      <w:r>
        <w:t>containing XML content using the String Message Content type within a JSON message.</w:t>
      </w:r>
    </w:p>
    <w:p w14:paraId="18C95858" w14:textId="77777777" w:rsidR="00DD1A7D" w:rsidRPr="00DD1A7D" w:rsidRDefault="00DD1A7D" w:rsidP="00DD1A7D">
      <w:pPr>
        <w:pStyle w:val="HTMLPreformatted"/>
        <w:wordWrap w:val="0"/>
        <w:rPr>
          <w:color w:val="484644"/>
          <w:sz w:val="21"/>
          <w:szCs w:val="21"/>
        </w:rPr>
      </w:pPr>
      <w:r w:rsidRPr="00DD1A7D">
        <w:rPr>
          <w:color w:val="484644"/>
          <w:sz w:val="21"/>
          <w:szCs w:val="21"/>
        </w:rPr>
        <w:t>POST /sessions/321/publications HTTP/1.1</w:t>
      </w:r>
    </w:p>
    <w:p w14:paraId="7F4EF61E"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Host: </w:t>
      </w:r>
      <w:hyperlink r:id="rId41" w:tgtFrame="_blank" w:tooltip="http://example.com" w:history="1">
        <w:r w:rsidRPr="00DD1A7D">
          <w:rPr>
            <w:color w:val="484644"/>
            <w:sz w:val="21"/>
            <w:szCs w:val="21"/>
          </w:rPr>
          <w:t>http://example.com</w:t>
        </w:r>
      </w:hyperlink>
    </w:p>
    <w:p w14:paraId="1344C80D" w14:textId="77777777" w:rsidR="00DD1A7D" w:rsidRPr="00DD1A7D" w:rsidRDefault="00DD1A7D" w:rsidP="00DD1A7D">
      <w:pPr>
        <w:pStyle w:val="HTMLPreformatted"/>
        <w:wordWrap w:val="0"/>
        <w:rPr>
          <w:color w:val="484644"/>
          <w:sz w:val="21"/>
          <w:szCs w:val="21"/>
        </w:rPr>
      </w:pPr>
      <w:r w:rsidRPr="00DD1A7D">
        <w:rPr>
          <w:color w:val="484644"/>
          <w:sz w:val="21"/>
          <w:szCs w:val="21"/>
        </w:rPr>
        <w:t>Accept: application/json</w:t>
      </w:r>
    </w:p>
    <w:p w14:paraId="50BB449B" w14:textId="77777777" w:rsidR="00DD1A7D" w:rsidRPr="00DD1A7D" w:rsidRDefault="00DD1A7D" w:rsidP="00DD1A7D">
      <w:pPr>
        <w:pStyle w:val="HTMLPreformatted"/>
        <w:wordWrap w:val="0"/>
        <w:rPr>
          <w:color w:val="484644"/>
          <w:sz w:val="21"/>
          <w:szCs w:val="21"/>
        </w:rPr>
      </w:pPr>
      <w:r w:rsidRPr="00DD1A7D">
        <w:rPr>
          <w:color w:val="484644"/>
          <w:sz w:val="21"/>
          <w:szCs w:val="21"/>
        </w:rPr>
        <w:t>Content-Type: application/json</w:t>
      </w:r>
    </w:p>
    <w:p w14:paraId="3B43DCC1" w14:textId="77777777" w:rsidR="00DD1A7D" w:rsidRPr="00DD1A7D" w:rsidRDefault="00DD1A7D" w:rsidP="00DD1A7D">
      <w:pPr>
        <w:pStyle w:val="HTMLPreformatted"/>
        <w:wordWrap w:val="0"/>
        <w:rPr>
          <w:color w:val="484644"/>
          <w:sz w:val="21"/>
          <w:szCs w:val="21"/>
        </w:rPr>
      </w:pPr>
      <w:r w:rsidRPr="00DD1A7D">
        <w:rPr>
          <w:color w:val="484644"/>
          <w:sz w:val="21"/>
          <w:szCs w:val="21"/>
        </w:rPr>
        <w:t>Content-Length: 187</w:t>
      </w:r>
    </w:p>
    <w:p w14:paraId="3578A7EA" w14:textId="77777777" w:rsidR="00DD1A7D" w:rsidRPr="00DD1A7D" w:rsidRDefault="00DD1A7D" w:rsidP="00DD1A7D">
      <w:pPr>
        <w:pStyle w:val="HTMLPreformatted"/>
        <w:wordWrap w:val="0"/>
        <w:rPr>
          <w:color w:val="484644"/>
          <w:sz w:val="21"/>
          <w:szCs w:val="21"/>
        </w:rPr>
      </w:pPr>
    </w:p>
    <w:p w14:paraId="70CE80A4" w14:textId="77777777" w:rsidR="00DD1A7D" w:rsidRPr="00DD1A7D" w:rsidRDefault="00DD1A7D" w:rsidP="00DD1A7D">
      <w:pPr>
        <w:pStyle w:val="HTMLPreformatted"/>
        <w:wordWrap w:val="0"/>
        <w:rPr>
          <w:color w:val="484644"/>
          <w:sz w:val="21"/>
          <w:szCs w:val="21"/>
        </w:rPr>
      </w:pPr>
      <w:r w:rsidRPr="00DD1A7D">
        <w:rPr>
          <w:color w:val="484644"/>
          <w:sz w:val="21"/>
          <w:szCs w:val="21"/>
        </w:rPr>
        <w:t>{</w:t>
      </w:r>
    </w:p>
    <w:p w14:paraId="3D29FC1B"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"topics": ["topic1", "etc"],</w:t>
      </w:r>
    </w:p>
    <w:p w14:paraId="0EB95A46"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"expiry": "P1D",</w:t>
      </w:r>
    </w:p>
    <w:p w14:paraId="77C8E753"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"messageContent": {</w:t>
      </w:r>
    </w:p>
    <w:p w14:paraId="715F4852"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"mediaType": "application/xml",</w:t>
      </w:r>
    </w:p>
    <w:p w14:paraId="6F6664A7"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"content": "&lt;someXml&gt;This is XML content in JSON&lt;/someXml&gt;"</w:t>
      </w:r>
    </w:p>
    <w:p w14:paraId="4630460A"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 </w:t>
      </w:r>
    </w:p>
    <w:p w14:paraId="44FBD2B6" w14:textId="77777777" w:rsidR="00DD1A7D" w:rsidRDefault="00DD1A7D" w:rsidP="00DD1A7D">
      <w:pPr>
        <w:pStyle w:val="HTMLPreformatted"/>
        <w:wordWrap w:val="0"/>
        <w:rPr>
          <w:rFonts w:cs="Courier New"/>
          <w:color w:val="484644"/>
        </w:rPr>
      </w:pPr>
      <w:r w:rsidRPr="00DD1A7D">
        <w:rPr>
          <w:color w:val="484644"/>
          <w:sz w:val="21"/>
          <w:szCs w:val="21"/>
        </w:rPr>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7FF61066" w:rsidR="00DD1A7D" w:rsidRPr="00DD1A7D" w:rsidRDefault="00AD19AD" w:rsidP="00DD1A7D">
      <w:pPr>
        <w:pStyle w:val="BodyText"/>
      </w:pPr>
      <w:r>
        <w:t xml:space="preserve">The following is an </w:t>
      </w:r>
      <w:r w:rsidR="00DD1A7D" w:rsidRPr="00DD1A7D">
        <w:t>HTTP request</w:t>
      </w:r>
      <w:r w:rsidRPr="00DD1A7D">
        <w:t> for </w:t>
      </w:r>
      <w:r w:rsidRPr="00DD1A7D">
        <w:rPr>
          <w:i/>
          <w:iCs/>
        </w:rPr>
        <w:t>postPublication</w:t>
      </w:r>
      <w:r w:rsidRPr="00DD1A7D">
        <w:t> </w:t>
      </w:r>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rsidP="00DD1A7D">
      <w:pPr>
        <w:pStyle w:val="HTMLPreformatted"/>
        <w:wordWrap w:val="0"/>
        <w:rPr>
          <w:color w:val="484644"/>
          <w:sz w:val="21"/>
          <w:szCs w:val="21"/>
        </w:rPr>
      </w:pPr>
      <w:r>
        <w:rPr>
          <w:color w:val="484644"/>
          <w:sz w:val="21"/>
          <w:szCs w:val="21"/>
        </w:rPr>
        <w:t>POST /sessions/321/publications HTTP/1.1</w:t>
      </w:r>
    </w:p>
    <w:p w14:paraId="2DD26CDE" w14:textId="77777777" w:rsidR="00DD1A7D" w:rsidRDefault="00DD1A7D" w:rsidP="00DD1A7D">
      <w:pPr>
        <w:pStyle w:val="HTMLPreformatted"/>
        <w:wordWrap w:val="0"/>
        <w:rPr>
          <w:color w:val="484644"/>
          <w:sz w:val="21"/>
          <w:szCs w:val="21"/>
        </w:rPr>
      </w:pPr>
      <w:r>
        <w:rPr>
          <w:color w:val="484644"/>
          <w:sz w:val="21"/>
          <w:szCs w:val="21"/>
        </w:rPr>
        <w:t>Host: http://example.com</w:t>
      </w:r>
    </w:p>
    <w:p w14:paraId="7CA74FB2" w14:textId="77777777" w:rsidR="00DD1A7D" w:rsidRDefault="00DD1A7D" w:rsidP="00DD1A7D">
      <w:pPr>
        <w:pStyle w:val="HTMLPreformatted"/>
        <w:wordWrap w:val="0"/>
        <w:rPr>
          <w:color w:val="484644"/>
          <w:sz w:val="21"/>
          <w:szCs w:val="21"/>
        </w:rPr>
      </w:pPr>
      <w:r>
        <w:rPr>
          <w:color w:val="484644"/>
          <w:sz w:val="21"/>
          <w:szCs w:val="21"/>
        </w:rPr>
        <w:t>Accept: application/json</w:t>
      </w:r>
    </w:p>
    <w:p w14:paraId="39A951B5"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2FB051EA" w14:textId="77777777" w:rsidR="00DD1A7D" w:rsidRDefault="00DD1A7D" w:rsidP="00DD1A7D">
      <w:pPr>
        <w:pStyle w:val="HTMLPreformatted"/>
        <w:wordWrap w:val="0"/>
        <w:rPr>
          <w:color w:val="484644"/>
          <w:sz w:val="21"/>
          <w:szCs w:val="21"/>
        </w:rPr>
      </w:pPr>
      <w:r>
        <w:rPr>
          <w:color w:val="484644"/>
          <w:sz w:val="21"/>
          <w:szCs w:val="21"/>
        </w:rPr>
        <w:t>Content-Length: 238</w:t>
      </w:r>
    </w:p>
    <w:p w14:paraId="1A434A96" w14:textId="77777777" w:rsidR="00DD1A7D" w:rsidRDefault="00DD1A7D" w:rsidP="00DD1A7D">
      <w:pPr>
        <w:pStyle w:val="HTMLPreformatted"/>
        <w:wordWrap w:val="0"/>
        <w:rPr>
          <w:color w:val="484644"/>
          <w:sz w:val="21"/>
          <w:szCs w:val="21"/>
        </w:rPr>
      </w:pPr>
    </w:p>
    <w:p w14:paraId="22912866" w14:textId="77777777" w:rsidR="00DD1A7D" w:rsidRDefault="00DD1A7D" w:rsidP="00DD1A7D">
      <w:pPr>
        <w:pStyle w:val="HTMLPreformatted"/>
        <w:wordWrap w:val="0"/>
        <w:rPr>
          <w:color w:val="484644"/>
          <w:sz w:val="21"/>
          <w:szCs w:val="21"/>
        </w:rPr>
      </w:pPr>
      <w:r>
        <w:rPr>
          <w:color w:val="484644"/>
          <w:sz w:val="21"/>
          <w:szCs w:val="21"/>
        </w:rPr>
        <w:t>{</w:t>
      </w:r>
    </w:p>
    <w:p w14:paraId="35C7849B" w14:textId="77777777" w:rsidR="00DD1A7D" w:rsidRDefault="00DD1A7D" w:rsidP="00DD1A7D">
      <w:pPr>
        <w:pStyle w:val="HTMLPreformatted"/>
        <w:wordWrap w:val="0"/>
        <w:rPr>
          <w:color w:val="484644"/>
          <w:sz w:val="21"/>
          <w:szCs w:val="21"/>
        </w:rPr>
      </w:pPr>
      <w:r>
        <w:rPr>
          <w:color w:val="484644"/>
          <w:sz w:val="21"/>
          <w:szCs w:val="21"/>
        </w:rPr>
        <w:t>  "topics": ["topic1", "etc"],</w:t>
      </w:r>
    </w:p>
    <w:p w14:paraId="423706F3" w14:textId="77777777" w:rsidR="00DD1A7D" w:rsidRDefault="00DD1A7D" w:rsidP="00DD1A7D">
      <w:pPr>
        <w:pStyle w:val="HTMLPreformatted"/>
        <w:wordWrap w:val="0"/>
        <w:rPr>
          <w:color w:val="484644"/>
          <w:sz w:val="21"/>
          <w:szCs w:val="21"/>
        </w:rPr>
      </w:pPr>
      <w:r>
        <w:rPr>
          <w:color w:val="484644"/>
          <w:sz w:val="21"/>
          <w:szCs w:val="21"/>
        </w:rPr>
        <w:t>  "expiry": "P1D",</w:t>
      </w:r>
    </w:p>
    <w:p w14:paraId="54126D8B" w14:textId="77777777" w:rsidR="00DD1A7D" w:rsidRDefault="00DD1A7D" w:rsidP="00DD1A7D">
      <w:pPr>
        <w:pStyle w:val="HTMLPreformatted"/>
        <w:wordWrap w:val="0"/>
        <w:rPr>
          <w:color w:val="484644"/>
          <w:sz w:val="21"/>
          <w:szCs w:val="21"/>
        </w:rPr>
      </w:pPr>
      <w:r>
        <w:rPr>
          <w:color w:val="484644"/>
          <w:sz w:val="21"/>
          <w:szCs w:val="21"/>
        </w:rPr>
        <w:t>  "messageContent": {</w:t>
      </w:r>
    </w:p>
    <w:p w14:paraId="62016275" w14:textId="77777777" w:rsidR="00DD1A7D" w:rsidRDefault="00DD1A7D" w:rsidP="00DD1A7D">
      <w:pPr>
        <w:pStyle w:val="HTMLPreformatted"/>
        <w:wordWrap w:val="0"/>
        <w:rPr>
          <w:color w:val="484644"/>
          <w:sz w:val="21"/>
          <w:szCs w:val="21"/>
        </w:rPr>
      </w:pPr>
      <w:r>
        <w:rPr>
          <w:color w:val="484644"/>
          <w:sz w:val="21"/>
          <w:szCs w:val="21"/>
        </w:rPr>
        <w:t>    "mediaType": "application/xml",</w:t>
      </w:r>
    </w:p>
    <w:p w14:paraId="6A2B1119" w14:textId="77777777" w:rsidR="00DD1A7D" w:rsidRDefault="00DD1A7D" w:rsidP="00DD1A7D">
      <w:pPr>
        <w:pStyle w:val="HTMLPreformatted"/>
        <w:wordWrap w:val="0"/>
        <w:rPr>
          <w:color w:val="484644"/>
          <w:sz w:val="21"/>
          <w:szCs w:val="21"/>
        </w:rPr>
      </w:pPr>
      <w:r>
        <w:rPr>
          <w:color w:val="484644"/>
          <w:sz w:val="21"/>
          <w:szCs w:val="21"/>
        </w:rPr>
        <w:t>    "contentEncoding: "base64",</w:t>
      </w:r>
    </w:p>
    <w:p w14:paraId="113BC9D2" w14:textId="77777777" w:rsidR="00DD1A7D" w:rsidRDefault="00DD1A7D" w:rsidP="00DD1A7D">
      <w:pPr>
        <w:pStyle w:val="HTMLPreformatted"/>
        <w:wordWrap w:val="0"/>
        <w:rPr>
          <w:color w:val="484644"/>
          <w:sz w:val="21"/>
          <w:szCs w:val="21"/>
        </w:rPr>
      </w:pPr>
      <w:r>
        <w:rPr>
          <w:color w:val="484644"/>
          <w:sz w:val="21"/>
          <w:szCs w:val="21"/>
        </w:rPr>
        <w:t>    "content": "PHNvbWVYbWw+VGhpcyBpcyBYTUwgY29udGVudCBpbiBKU09OPC9zb21lWG1sPg=="</w:t>
      </w:r>
    </w:p>
    <w:p w14:paraId="3DBA39AF" w14:textId="77777777" w:rsidR="00DD1A7D" w:rsidRDefault="00DD1A7D" w:rsidP="00DD1A7D">
      <w:pPr>
        <w:pStyle w:val="HTMLPreformatted"/>
        <w:wordWrap w:val="0"/>
        <w:rPr>
          <w:color w:val="484644"/>
          <w:sz w:val="21"/>
          <w:szCs w:val="21"/>
        </w:rPr>
      </w:pPr>
      <w:r>
        <w:rPr>
          <w:color w:val="484644"/>
          <w:sz w:val="21"/>
          <w:szCs w:val="21"/>
        </w:rPr>
        <w:t xml:space="preserve">  } </w:t>
      </w:r>
    </w:p>
    <w:p w14:paraId="2C43B17D" w14:textId="77777777" w:rsidR="00DD1A7D" w:rsidRDefault="00DD1A7D" w:rsidP="00DD1A7D">
      <w:pPr>
        <w:pStyle w:val="HTMLPreformatted"/>
        <w:wordWrap w:val="0"/>
        <w:rPr>
          <w:rFonts w:cs="Courier New"/>
          <w:color w:val="484644"/>
          <w:sz w:val="21"/>
          <w:szCs w:val="21"/>
        </w:rPr>
      </w:pPr>
      <w:r>
        <w:rPr>
          <w:color w:val="484644"/>
          <w:sz w:val="21"/>
          <w:szCs w:val="21"/>
        </w:rPr>
        <w:t>}</w:t>
      </w:r>
    </w:p>
    <w:p w14:paraId="7B523539" w14:textId="1FAF2267" w:rsidR="00BB0129" w:rsidRDefault="00E83E4F" w:rsidP="00CF791A">
      <w:pPr>
        <w:pStyle w:val="Heading2"/>
      </w:pPr>
      <w:bookmarkStart w:id="235" w:name="security"/>
      <w:bookmarkStart w:id="236" w:name="_Toc25357147"/>
      <w:bookmarkStart w:id="237" w:name="_Toc25337022"/>
      <w:bookmarkStart w:id="238" w:name="_Toc26110484"/>
      <w:bookmarkEnd w:id="235"/>
      <w:r>
        <w:t>Security</w:t>
      </w:r>
      <w:bookmarkEnd w:id="236"/>
      <w:bookmarkEnd w:id="237"/>
      <w:bookmarkEnd w:id="238"/>
    </w:p>
    <w:p w14:paraId="1BD0C53E" w14:textId="59EF1501" w:rsidR="00BB0129" w:rsidRDefault="00E83E4F" w:rsidP="00EE0013">
      <w:pPr>
        <w:pStyle w:val="BodyText"/>
      </w:pPr>
      <w:r>
        <w:t>Security in the ws-ISBM specification only provide</w:t>
      </w:r>
      <w:r w:rsidR="005262B8">
        <w:t>s</w:t>
      </w:r>
      <w:r>
        <w:t xml:space="preserve"> authorization of channels. Authorization of services is considered out-of-scope.</w:t>
      </w:r>
    </w:p>
    <w:p w14:paraId="332BA6FA" w14:textId="78009502" w:rsidR="00BB0129" w:rsidRDefault="00E83E4F" w:rsidP="00EE0013">
      <w:pPr>
        <w:pStyle w:val="BodyText"/>
      </w:pPr>
      <w:r>
        <w:t>All ws-ISBM implementations MUST support transport layer security (e.g. SSL/TLS) in order to secure tokens and messages, and to prevent replay attacks.</w:t>
      </w:r>
    </w:p>
    <w:p w14:paraId="496178B8" w14:textId="733314D2" w:rsidR="002363F5" w:rsidRDefault="002363F5" w:rsidP="00EE0013">
      <w:pPr>
        <w:pStyle w:val="BodyText"/>
      </w:pPr>
      <w:r>
        <w:t>All ws-ISBM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UsernameToken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731F83A6" w:rsidR="00BB0129" w:rsidRDefault="00E83E4F" w:rsidP="00EE0013">
      <w:pPr>
        <w:pStyle w:val="BodyText"/>
      </w:pPr>
      <w:r>
        <w:lastRenderedPageBreak/>
        <w:t>A ws-ISBM Service Provider MAY choose to support additional forms of security tokens (e.g.</w:t>
      </w:r>
      <w:r w:rsidR="003C5054">
        <w:t>,</w:t>
      </w:r>
      <w:r>
        <w:t xml:space="preserve"> SAML assertions, OAuth tokens) and it is RECOMMENDED that a ws-ISBM Service Provider support out-of-band token exchange standards such as </w:t>
      </w:r>
      <w:hyperlink r:id="rId42">
        <w:r>
          <w:rPr>
            <w:rStyle w:val="Hyperlink"/>
          </w:rPr>
          <w:t>SAML</w:t>
        </w:r>
      </w:hyperlink>
      <w:r>
        <w:t xml:space="preserve">, </w:t>
      </w:r>
      <w:hyperlink r:id="rId43">
        <w:r>
          <w:rPr>
            <w:rStyle w:val="Hyperlink"/>
          </w:rPr>
          <w:t>WS-Federation</w:t>
        </w:r>
      </w:hyperlink>
      <w:r>
        <w:t xml:space="preserve"> or </w:t>
      </w:r>
      <w:hyperlink r:id="rId44">
        <w:r>
          <w:rPr>
            <w:rStyle w:val="Hyperlink"/>
          </w:rPr>
          <w:t>OAuth</w:t>
        </w:r>
      </w:hyperlink>
      <w:r>
        <w:t>.</w:t>
      </w:r>
    </w:p>
    <w:p w14:paraId="167A43C7" w14:textId="18ADEB58" w:rsidR="00BB0129" w:rsidRDefault="00E83E4F" w:rsidP="00EE0013">
      <w:pPr>
        <w:pStyle w:val="BodyText"/>
      </w:pPr>
      <w:r>
        <w:t xml:space="preserve">A ws-ISBM Service Provider MUST validate security tokens for every service operation except for the Channel Management Service </w:t>
      </w:r>
      <w:hyperlink w:anchor="_3.2.1_Create_Channel">
        <w:r>
          <w:rPr>
            <w:rStyle w:val="Hyperlink"/>
          </w:rPr>
          <w:t>CreateChannel operation</w:t>
        </w:r>
      </w:hyperlink>
      <w:r>
        <w:t xml:space="preserve"> (since the channel does not exist at the point in time when invoking CreateChannel). </w:t>
      </w:r>
      <w:commentRangeStart w:id="239"/>
      <w:r>
        <w:t>For the provider and consumer services, tokens are validated upon every operation to ensure that an application has valid credentials even after a session is opened (in the event of token revocation).</w:t>
      </w:r>
      <w:commentRangeEnd w:id="239"/>
      <w:r w:rsidR="0093497B">
        <w:rPr>
          <w:rStyle w:val="CommentReference"/>
        </w:rPr>
        <w:commentReference w:id="239"/>
      </w:r>
    </w:p>
    <w:p w14:paraId="72DE3BA5" w14:textId="3620D76A" w:rsidR="00682775" w:rsidRDefault="00682775" w:rsidP="00682775">
      <w:pPr>
        <w:pStyle w:val="Heading3"/>
      </w:pPr>
      <w:bookmarkStart w:id="240" w:name="_Toc25337023"/>
      <w:bookmarkStart w:id="241" w:name="_Toc25357148"/>
      <w:bookmarkStart w:id="242" w:name="_Toc26110485"/>
      <w:r>
        <w:t xml:space="preserve">SOAP </w:t>
      </w:r>
      <w:r w:rsidR="00F259A0">
        <w:t>Interface</w:t>
      </w:r>
      <w:r>
        <w:t xml:space="preserve"> Requirements</w:t>
      </w:r>
      <w:bookmarkEnd w:id="240"/>
      <w:bookmarkEnd w:id="241"/>
      <w:bookmarkEnd w:id="242"/>
    </w:p>
    <w:p w14:paraId="5D9DCA12" w14:textId="58959711" w:rsidR="00682775" w:rsidRDefault="00682775" w:rsidP="00682775">
      <w:pPr>
        <w:pStyle w:val="BodyText"/>
      </w:pPr>
      <w:r>
        <w:t xml:space="preserve">All ws-ISBM </w:t>
      </w:r>
      <w:r w:rsidR="00311FEE">
        <w:t xml:space="preserve">SOAP </w:t>
      </w:r>
      <w:r>
        <w:t xml:space="preserve">implementations MUST support the </w:t>
      </w:r>
      <w:hyperlink r:id="rId45">
        <w:r>
          <w:rPr>
            <w:rStyle w:val="Hyperlink"/>
          </w:rPr>
          <w:t>WS-Security UsernameToken</w:t>
        </w:r>
      </w:hyperlink>
      <w:r>
        <w:t xml:space="preserve"> using </w:t>
      </w:r>
      <w:r>
        <w:rPr>
          <w:rStyle w:val="VerbatimChar"/>
        </w:rPr>
        <w:t>PasswordText</w:t>
      </w:r>
      <w:r>
        <w:t xml:space="preserve"> as a basic level of security token. Examples of its use can be found in </w:t>
      </w:r>
      <w:hyperlink r:id="rId46" w:anchor="example-http-flows">
        <w:r>
          <w:rPr>
            <w:rStyle w:val="Hyperlink"/>
          </w:rPr>
          <w:t>Example HTTP Flows</w:t>
        </w:r>
      </w:hyperlink>
      <w:r>
        <w:t>.</w:t>
      </w:r>
    </w:p>
    <w:p w14:paraId="71D9BD84" w14:textId="77777777" w:rsidR="00682775" w:rsidRDefault="00682775" w:rsidP="00682775">
      <w:pPr>
        <w:pStyle w:val="BodyText"/>
      </w:pPr>
      <w:r>
        <w:t xml:space="preserve">As security tokens in the </w:t>
      </w:r>
      <w:hyperlink r:id="rId47" w:anchor="channel-management-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ws-ISBM Service Provider MUST define the supported formats.</w:t>
      </w:r>
    </w:p>
    <w:p w14:paraId="07756E46" w14:textId="5242DAFC" w:rsidR="00682775" w:rsidRDefault="00682775" w:rsidP="00682775">
      <w:pPr>
        <w:pStyle w:val="Heading3"/>
      </w:pPr>
      <w:bookmarkStart w:id="243" w:name="_Toc25337024"/>
      <w:bookmarkStart w:id="244" w:name="_Toc25357149"/>
      <w:bookmarkStart w:id="245" w:name="_Toc26110486"/>
      <w:r>
        <w:t xml:space="preserve">REST </w:t>
      </w:r>
      <w:r w:rsidR="00F259A0">
        <w:t>Interface</w:t>
      </w:r>
      <w:r>
        <w:t xml:space="preserve"> Requirements</w:t>
      </w:r>
      <w:bookmarkEnd w:id="243"/>
      <w:bookmarkEnd w:id="244"/>
      <w:bookmarkEnd w:id="245"/>
    </w:p>
    <w:p w14:paraId="7F48A656" w14:textId="05A0E748" w:rsidR="00D75A67" w:rsidRDefault="00311FEE" w:rsidP="00311FEE">
      <w:pPr>
        <w:pStyle w:val="BodyText"/>
      </w:pPr>
      <w:r>
        <w:t xml:space="preserve">All </w:t>
      </w:r>
      <w:r w:rsidR="001E35FA">
        <w:t>w</w:t>
      </w:r>
      <w:r>
        <w:t>s-ISBM REST implementation</w:t>
      </w:r>
      <w:r w:rsidR="003C5054">
        <w:t>s</w:t>
      </w:r>
      <w:r>
        <w:t xml:space="preserve"> MUST support the standard </w:t>
      </w:r>
      <w:hyperlink r:id="rId48" w:history="1">
        <w:r w:rsidRPr="001E35FA">
          <w:rPr>
            <w:rStyle w:val="Hyperlink"/>
          </w:rPr>
          <w:t>HTTP</w:t>
        </w:r>
        <w:r w:rsidR="001E35FA" w:rsidRPr="001E35FA">
          <w:rPr>
            <w:rStyle w:val="Hyperlink"/>
          </w:rPr>
          <w:t>/1.1</w:t>
        </w:r>
        <w:r w:rsidRPr="001E35FA">
          <w:rPr>
            <w:rStyle w:val="Hyperlink"/>
          </w:rPr>
          <w:t xml:space="preserve"> authentication</w:t>
        </w:r>
      </w:hyperlink>
      <w:r>
        <w:t xml:space="preserve"> and authorization </w:t>
      </w:r>
      <w:r w:rsidR="002E6823">
        <w:t xml:space="preserve">headers. </w:t>
      </w:r>
      <w:r>
        <w:t>with potential support for security tokens</w:t>
      </w:r>
      <w:r w:rsidR="003C5054">
        <w:t xml:space="preserve">. The credentials will be compared to SecurityTokens associated with the channel. </w:t>
      </w:r>
      <w:r w:rsidR="00D75A67" w:rsidRPr="00CD26AE">
        <w:t>The REST security tokens can be the same tokens used in the SOAP interface.</w:t>
      </w:r>
    </w:p>
    <w:p w14:paraId="3774BA39" w14:textId="6FFB4E0D" w:rsidR="00E06DA0" w:rsidRDefault="002E6823" w:rsidP="00E06DA0">
      <w:pPr>
        <w:pStyle w:val="BodyText"/>
      </w:pPr>
      <w:r>
        <w:t xml:space="preserve">All ws-ISBM REST implementations MUST support the </w:t>
      </w:r>
      <w:r w:rsidRPr="002E6823">
        <w:rPr>
          <w:rStyle w:val="VerbatimChar"/>
        </w:rPr>
        <w:t>basic</w:t>
      </w:r>
      <w:r>
        <w:t xml:space="preserve"> authentication type of HTTP. It is RECOMMENDED that the JWT (Javascript Web Tokens) authentication type be supported.</w:t>
      </w:r>
    </w:p>
    <w:p w14:paraId="4A899B12" w14:textId="3FD38687" w:rsidR="00E06DA0" w:rsidRDefault="00106C1F" w:rsidP="00E06DA0">
      <w:pPr>
        <w:pStyle w:val="BodyText"/>
      </w:pPr>
      <w:r>
        <w:t>As security tokens in</w:t>
      </w:r>
      <w:ins w:id="246" w:author="Dennis Brandl" w:date="2019-11-25T15:18:00Z">
        <w:r w:rsidR="0093497B">
          <w:t xml:space="preserve"> </w:t>
        </w:r>
      </w:ins>
      <w:r>
        <w:t>t</w:t>
      </w:r>
      <w:ins w:id="247" w:author="Dennis Brandl" w:date="2019-11-25T15:18:00Z">
        <w:r w:rsidR="0093497B">
          <w:t>he</w:t>
        </w:r>
      </w:ins>
      <w:del w:id="248" w:author="Dennis Brandl" w:date="2019-11-25T15:18:00Z">
        <w:r w:rsidDel="0093497B">
          <w:delText xml:space="preserve"> eh</w:delText>
        </w:r>
      </w:del>
      <w:r>
        <w:t xml:space="preserve"> Channel Management Service are </w:t>
      </w:r>
      <w:del w:id="249" w:author="Dennis Brandl" w:date="2019-11-25T15:18:00Z">
        <w:r w:rsidDel="0093497B">
          <w:delText xml:space="preserve">specific </w:delText>
        </w:r>
      </w:del>
      <w:ins w:id="250" w:author="Dennis Brandl" w:date="2019-11-25T15:18:00Z">
        <w:r w:rsidR="0093497B">
          <w:t xml:space="preserve">specified </w:t>
        </w:r>
      </w:ins>
      <w:r>
        <w:t xml:space="preserve">using a JSON Object, tokens MUST be able to be represented in a JSON format. For tokens that do not have a canonical JSON representations, a ws-ISBM Service Provider MUST define the supported formats. The </w:t>
      </w:r>
      <w:hyperlink w:anchor="_SecurityToken" w:history="1">
        <w:r w:rsidR="00E06DA0" w:rsidRPr="00EC2817">
          <w:rPr>
            <w:rStyle w:val="Hyperlink"/>
            <w:rFonts w:ascii="Consolas" w:hAnsi="Consolas"/>
          </w:rPr>
          <w:t>UsernameToken</w:t>
        </w:r>
      </w:hyperlink>
      <w:r>
        <w:t xml:space="preserve"> schema defined in this specification MUST be supported by ws-ISBM REST implementations.</w:t>
      </w:r>
    </w:p>
    <w:p w14:paraId="6B86FA10" w14:textId="682BE4A9" w:rsidR="00BB0129" w:rsidRDefault="00E83E4F" w:rsidP="00EE0013">
      <w:pPr>
        <w:pStyle w:val="Heading2"/>
      </w:pPr>
      <w:bookmarkStart w:id="251" w:name="error-handling"/>
      <w:bookmarkStart w:id="252" w:name="_Toc25337025"/>
      <w:bookmarkStart w:id="253" w:name="_Toc25357150"/>
      <w:bookmarkStart w:id="254" w:name="_Toc26110487"/>
      <w:bookmarkEnd w:id="251"/>
      <w:r>
        <w:t>Error Handling</w:t>
      </w:r>
      <w:bookmarkEnd w:id="252"/>
      <w:bookmarkEnd w:id="253"/>
      <w:bookmarkEnd w:id="254"/>
    </w:p>
    <w:p w14:paraId="7E2402BE" w14:textId="77777777" w:rsidR="00045EBF" w:rsidRDefault="00045EBF" w:rsidP="00045EBF">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r:id="rId49" w:anchor="_Toc478383507">
        <w:r>
          <w:rPr>
            <w:rStyle w:val="Hyperlink"/>
          </w:rPr>
          <w:t>SOAP 1.1, SOAP Fault</w:t>
        </w:r>
      </w:hyperlink>
      <w:r>
        <w:t xml:space="preserve">). For a SOAP 1.2 implementation this is provided through the SOAP </w:t>
      </w:r>
      <w:r>
        <w:rPr>
          <w:rStyle w:val="VerbatimChar"/>
        </w:rPr>
        <w:t>Reason</w:t>
      </w:r>
      <w:r>
        <w:t xml:space="preserve"> element (see </w:t>
      </w:r>
      <w:hyperlink r:id="rId50" w:anchor="faultstringelement">
        <w:r>
          <w:rPr>
            <w:rStyle w:val="Hyperlink"/>
          </w:rPr>
          <w:t>SOAP 1.2, SOAP Reason Element</w:t>
        </w:r>
      </w:hyperlink>
      <w:r>
        <w:t>).</w:t>
      </w:r>
    </w:p>
    <w:p w14:paraId="54133BB9" w14:textId="0E32F19F" w:rsidR="00A84A37" w:rsidRDefault="00045EBF" w:rsidP="00A84A37">
      <w:pPr>
        <w:pStyle w:val="BodyText"/>
      </w:pPr>
      <w:r>
        <w:t>For REST implementation,</w:t>
      </w:r>
      <w:bookmarkStart w:id="255" w:name="soap-faults"/>
      <w:bookmarkEnd w:id="255"/>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commentRangeStart w:id="256"/>
      <w:r w:rsidR="00B16DE2">
        <w:t>XXX</w:t>
      </w:r>
      <w:commentRangeEnd w:id="256"/>
      <w:r w:rsidR="000F29B1">
        <w:rPr>
          <w:rStyle w:val="CommentReference"/>
        </w:rPr>
        <w:commentReference w:id="256"/>
      </w:r>
      <w:r w:rsidR="00B16DE2">
        <w:t>)</w:t>
      </w:r>
      <w:r w:rsidR="005E4D68">
        <w:t>.</w:t>
      </w:r>
    </w:p>
    <w:p w14:paraId="6791D58C" w14:textId="1A993B4B" w:rsidR="00A84A37" w:rsidRDefault="00A84A37">
      <w:pPr>
        <w:pStyle w:val="Note"/>
        <w:pPrChange w:id="257" w:author="Dennis Brandl" w:date="2019-11-25T15:19:00Z">
          <w:pPr>
            <w:pStyle w:val="BodyText"/>
          </w:pPr>
        </w:pPrChange>
      </w:pPr>
      <w:del w:id="258" w:author="Dennis Brandl" w:date="2019-11-25T15:19:00Z">
        <w:r w:rsidRPr="00151FB9" w:rsidDel="0093497B">
          <w:rPr>
            <w:rStyle w:val="label-info"/>
          </w:rPr>
          <w:delText>Note</w:delText>
        </w:r>
        <w:r w:rsidDel="0093497B">
          <w:delText xml:space="preserve"> </w:delText>
        </w:r>
      </w:del>
      <w:ins w:id="259" w:author="Dennis Brandl" w:date="2019-11-25T15:19:00Z">
        <w:r w:rsidR="0093497B">
          <w:t>NOTE</w:t>
        </w:r>
        <w:r w:rsidR="0093497B">
          <w:tab/>
        </w:r>
      </w:ins>
      <w:r>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t xml:space="preserve">. This is because the sender can interpret the fault based on the supplied parameters and/or the operation behavior. For example, a </w:t>
      </w:r>
      <w:r>
        <w:rPr>
          <w:rStyle w:val="VerbatimChar"/>
        </w:rPr>
        <w:t>ChannelFault</w:t>
      </w:r>
      <w:r>
        <w:t xml:space="preserve"> returned by the </w:t>
      </w:r>
      <w:r>
        <w:rPr>
          <w:rStyle w:val="VerbatimChar"/>
        </w:rPr>
        <w:t>DeleteChannel</w:t>
      </w:r>
      <w:r>
        <w:t xml:space="preserve"> operation means that the </w:t>
      </w:r>
      <w:r>
        <w:rPr>
          <w:rStyle w:val="VerbatimChar"/>
        </w:rPr>
        <w:t>ChannelURI</w:t>
      </w:r>
      <w:r>
        <w:t xml:space="preserve"> provided by the sender did not exist.</w:t>
      </w:r>
    </w:p>
    <w:p w14:paraId="121A7A91" w14:textId="2B2DA270" w:rsidR="00045EBF" w:rsidRDefault="00045EBF" w:rsidP="00045EBF">
      <w:pPr>
        <w:pStyle w:val="Heading3"/>
      </w:pPr>
      <w:bookmarkStart w:id="260" w:name="invalid-notification-url"/>
      <w:bookmarkStart w:id="261" w:name="_Toc25337026"/>
      <w:bookmarkStart w:id="262" w:name="_Toc25357151"/>
      <w:bookmarkStart w:id="263" w:name="_Toc26110488"/>
      <w:bookmarkEnd w:id="260"/>
      <w:r>
        <w:t>Parameter Faults</w:t>
      </w:r>
      <w:bookmarkEnd w:id="261"/>
      <w:bookmarkEnd w:id="262"/>
      <w:bookmarkEnd w:id="263"/>
    </w:p>
    <w:p w14:paraId="7D119171" w14:textId="1E8EE96E" w:rsidR="0070289C" w:rsidRDefault="00045EBF" w:rsidP="00045EBF">
      <w:pPr>
        <w:pStyle w:val="BodyText"/>
      </w:pPr>
      <w:r>
        <w:t xml:space="preserve">If any parameter for an operation is malformed or not optional and blank, then a </w:t>
      </w:r>
      <w:r w:rsidR="00F73D6A">
        <w:t>ws-</w:t>
      </w:r>
      <w:r>
        <w:t xml:space="preserve">ISBM Service Provider MUST return a </w:t>
      </w:r>
      <w:r w:rsidR="0070289C" w:rsidRPr="0070289C">
        <w:rPr>
          <w:rStyle w:val="VerbatimChar"/>
        </w:rPr>
        <w:t>Parameter</w:t>
      </w:r>
      <w:r w:rsidRPr="0070289C">
        <w:rPr>
          <w:rStyle w:val="VerbatimChar"/>
        </w:rPr>
        <w:t>Fault</w:t>
      </w:r>
      <w:r w:rsidR="0070289C">
        <w:t xml:space="preserve"> to aid senders in determining the type of error.</w:t>
      </w:r>
    </w:p>
    <w:p w14:paraId="5296EE11" w14:textId="77777777" w:rsidR="0070289C" w:rsidRDefault="0070289C" w:rsidP="00045EBF">
      <w:pPr>
        <w:pStyle w:val="BodyText"/>
      </w:pPr>
      <w:r>
        <w:t xml:space="preserve">For the SOAP interface, the </w:t>
      </w:r>
      <w:r w:rsidR="00045EBF">
        <w:t xml:space="preserve">undeclared </w:t>
      </w:r>
      <w:r w:rsidR="00045EBF" w:rsidRPr="0070289C">
        <w:rPr>
          <w:rStyle w:val="VerbatimChar"/>
        </w:rPr>
        <w:t>isbm:ParameterFault</w:t>
      </w:r>
      <w:r w:rsidR="00045EBF">
        <w:t xml:space="preserve"> element </w:t>
      </w:r>
      <w:r>
        <w:t xml:space="preserve">MUST be used </w:t>
      </w:r>
      <w:r w:rsidR="00045EBF">
        <w:t>in the fault details.</w:t>
      </w:r>
    </w:p>
    <w:p w14:paraId="32D0CA82" w14:textId="04DD553A" w:rsidR="00045EBF" w:rsidRDefault="00045EBF" w:rsidP="00045EBF">
      <w:pPr>
        <w:pStyle w:val="BodyText"/>
      </w:pPr>
      <w:commentRangeStart w:id="264"/>
      <w:commentRangeStart w:id="265"/>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ins w:id="266" w:author="Dennis Brandl" w:date="2019-11-25T08:41:00Z">
        <w:r w:rsidR="00BB0505">
          <w:t>, in order to eliminate i</w:t>
        </w:r>
      </w:ins>
      <w:ins w:id="267" w:author="Dennis Brandl" w:date="2019-11-25T08:42:00Z">
        <w:r w:rsidR="00BB0505">
          <w:t>nformation that may compromise security in production environment</w:t>
        </w:r>
      </w:ins>
      <w:r w:rsidR="0070289C">
        <w:t>.</w:t>
      </w:r>
      <w:commentRangeEnd w:id="264"/>
      <w:r w:rsidR="0070289C">
        <w:rPr>
          <w:rStyle w:val="CommentReference"/>
        </w:rPr>
        <w:commentReference w:id="264"/>
      </w:r>
      <w:commentRangeEnd w:id="265"/>
      <w:r w:rsidR="000A3854">
        <w:rPr>
          <w:rStyle w:val="CommentReference"/>
        </w:rPr>
        <w:commentReference w:id="265"/>
      </w:r>
    </w:p>
    <w:p w14:paraId="7109FB3E" w14:textId="4F087978" w:rsidR="00BB0129" w:rsidRDefault="00E83E4F" w:rsidP="00EE0013">
      <w:pPr>
        <w:pStyle w:val="Heading3"/>
      </w:pPr>
      <w:bookmarkStart w:id="268" w:name="_Toc25337027"/>
      <w:bookmarkStart w:id="269" w:name="_Toc25357152"/>
      <w:bookmarkStart w:id="270" w:name="_Toc26110489"/>
      <w:r>
        <w:lastRenderedPageBreak/>
        <w:t>Invalid Notification URL</w:t>
      </w:r>
      <w:bookmarkEnd w:id="268"/>
      <w:bookmarkEnd w:id="269"/>
      <w:bookmarkEnd w:id="270"/>
    </w:p>
    <w:p w14:paraId="26F87468" w14:textId="15650CF2" w:rsidR="00BB0129" w:rsidRDefault="00E83E4F" w:rsidP="00EE0013">
      <w:pPr>
        <w:pStyle w:val="BodyText"/>
      </w:pPr>
      <w:r>
        <w:t xml:space="preserve">If a provider/consumer application provides a URL that does not host a NotifyListener service, the ws-ISBM Service Provider MAY </w:t>
      </w:r>
      <w:r w:rsidR="0070289C">
        <w:t xml:space="preserve">choose to </w:t>
      </w:r>
      <w:r>
        <w:t>defer</w:t>
      </w:r>
      <w:r w:rsidR="0090217C">
        <w:t xml:space="preserve"> or not to send (possibly after some time)</w:t>
      </w:r>
      <w:r>
        <w:t xml:space="preserve"> a NotifyListener request</w:t>
      </w:r>
      <w:r w:rsidR="00F45351">
        <w:t xml:space="preserve"> considering intermittent network issues.</w:t>
      </w:r>
    </w:p>
    <w:p w14:paraId="0EC0845F" w14:textId="37454F71" w:rsidR="0070289C" w:rsidRDefault="0070289C">
      <w:pPr>
        <w:pStyle w:val="Note"/>
        <w:pPrChange w:id="271" w:author="Dennis Brandl" w:date="2019-11-25T15:20:00Z">
          <w:pPr>
            <w:pStyle w:val="BodyText"/>
          </w:pPr>
        </w:pPrChange>
      </w:pPr>
      <w:del w:id="272" w:author="Dennis Brandl" w:date="2019-11-25T15:20:00Z">
        <w:r w:rsidRPr="002A3B3D" w:rsidDel="0093497B">
          <w:rPr>
            <w:rStyle w:val="label-info"/>
          </w:rPr>
          <w:delText>Note</w:delText>
        </w:r>
        <w:r w:rsidDel="0093497B">
          <w:rPr>
            <w:rFonts w:ascii="Segoe UI" w:hAnsi="Segoe UI" w:cs="Segoe UI"/>
            <w:color w:val="252423"/>
            <w:sz w:val="21"/>
            <w:szCs w:val="21"/>
          </w:rPr>
          <w:delText xml:space="preserve"> </w:delText>
        </w:r>
      </w:del>
      <w:ins w:id="273" w:author="Dennis Brandl" w:date="2019-11-25T15:20:00Z">
        <w:r w:rsidR="0093497B">
          <w:rPr>
            <w:rFonts w:ascii="Segoe UI" w:hAnsi="Segoe UI" w:cs="Segoe UI"/>
            <w:color w:val="252423"/>
            <w:sz w:val="21"/>
            <w:szCs w:val="21"/>
          </w:rPr>
          <w:t>NOTE</w:t>
        </w:r>
        <w:r w:rsidR="0093497B">
          <w:rPr>
            <w:rFonts w:ascii="Segoe UI" w:hAnsi="Segoe UI" w:cs="Segoe UI"/>
            <w:color w:val="252423"/>
            <w:sz w:val="21"/>
            <w:szCs w:val="21"/>
          </w:rPr>
          <w:tab/>
        </w:r>
      </w:ins>
      <w:r>
        <w:t>If a provider/consumer application provides a malformed</w:t>
      </w:r>
      <w:r w:rsidR="0090217C">
        <w:t xml:space="preserve"> </w:t>
      </w:r>
      <w:r>
        <w:t xml:space="preserve">URL, a </w:t>
      </w:r>
      <w:r>
        <w:rPr>
          <w:rStyle w:val="VerbatimChar"/>
        </w:rPr>
        <w:t>ParameterFault</w:t>
      </w:r>
      <w:r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274" w:name="content-based-filtering"/>
      <w:bookmarkStart w:id="275" w:name="_Toc25337028"/>
      <w:bookmarkStart w:id="276" w:name="_Toc25357153"/>
      <w:bookmarkStart w:id="277" w:name="_Toc26110490"/>
      <w:bookmarkEnd w:id="274"/>
      <w:r>
        <w:t>Content-Based Filtering</w:t>
      </w:r>
      <w:bookmarkEnd w:id="275"/>
      <w:bookmarkEnd w:id="276"/>
      <w:bookmarkEnd w:id="277"/>
    </w:p>
    <w:p w14:paraId="6343B568" w14:textId="11CEECC1" w:rsidR="00A47D04" w:rsidRDefault="00E83E4F" w:rsidP="00EE0013">
      <w:pPr>
        <w:pStyle w:val="BodyText"/>
      </w:pPr>
      <w:r>
        <w:t xml:space="preserve">To allow efficient content-based filtering of messages, </w:t>
      </w:r>
      <w:r w:rsidR="00A47D04" w:rsidRPr="00376624">
        <w:rPr>
          <w:rStyle w:val="VerbatimChar"/>
        </w:rPr>
        <w:t>FilterExpression</w:t>
      </w:r>
      <w:r w:rsidR="0094474E" w:rsidRPr="0094474E">
        <w:t>/s</w:t>
      </w:r>
      <w:r w:rsidR="00A47D04">
        <w:t xml:space="preserve"> MAY be added to a subscription or read request session to provide a filtering definition.</w:t>
      </w:r>
      <w:r w:rsidR="00376624">
        <w:t xml:space="preserve"> </w:t>
      </w:r>
      <w:r w:rsidR="00C72758">
        <w:t>A</w:t>
      </w:r>
      <w:ins w:id="278" w:author="Dennis Brandl" w:date="2019-11-25T16:58:00Z">
        <w:r w:rsidR="00F67A42">
          <w:t>s part of a conformance specification a</w:t>
        </w:r>
      </w:ins>
      <w:r w:rsidR="00C72758">
        <w:t xml:space="preserve"> ws-ISBM Service Provider MUST declare the expression languages for which it provides support</w:t>
      </w:r>
      <w:r w:rsidR="006B1834">
        <w:t xml:space="preserve"> (possibly none)</w:t>
      </w:r>
      <w:r w:rsidR="00C72758">
        <w:t xml:space="preserve">. </w:t>
      </w:r>
      <w:r w:rsidR="006E77C7">
        <w:t>A ws-ISBM Service Provider MUST ignore any</w:t>
      </w:r>
      <w:r w:rsidR="00376624">
        <w:t xml:space="preserve"> </w:t>
      </w:r>
      <w:r w:rsidR="00376624" w:rsidRPr="00376624">
        <w:rPr>
          <w:rStyle w:val="VerbatimChar"/>
        </w:rPr>
        <w:t>FilterExpression</w:t>
      </w:r>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2479AA2C" w:rsidR="006E77C7" w:rsidRDefault="006E77C7" w:rsidP="00EE0013">
      <w:pPr>
        <w:pStyle w:val="BodyText"/>
      </w:pPr>
      <w:commentRangeStart w:id="279"/>
      <w:r>
        <w:t>A special expression language ‘ALLOW-ALL’ MUST be supported by all ws-ISBM Service Providers that support content-based filtering. When the expression language is ‘ALLOW-ALL’ the expression MAY be empty. The result of evaluating an expression of the ‘ALLOW-ALL’ language MUST always return the complete Message Content.</w:t>
      </w:r>
      <w:commentRangeEnd w:id="279"/>
      <w:r w:rsidR="00E504A8">
        <w:rPr>
          <w:rStyle w:val="CommentReference"/>
        </w:rPr>
        <w:commentReference w:id="279"/>
      </w:r>
    </w:p>
    <w:p w14:paraId="54273470" w14:textId="7DB3D9E2" w:rsidR="006E77C7" w:rsidRDefault="00376624" w:rsidP="00EE0013">
      <w:pPr>
        <w:pStyle w:val="BodyText"/>
      </w:pPr>
      <w:r>
        <w:t xml:space="preserve">It is RECOMMENDED that an XPath expression be used for XML content and a </w:t>
      </w:r>
      <w:hyperlink r:id="rId51" w:history="1">
        <w:r w:rsidRPr="002C2759">
          <w:rPr>
            <w:rStyle w:val="Hyperlink"/>
          </w:rPr>
          <w:t>JSONPath</w:t>
        </w:r>
      </w:hyperlink>
      <w:r>
        <w:t xml:space="preserve"> 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t xml:space="preserve">The </w:t>
      </w:r>
      <w:r w:rsidR="006B1834" w:rsidRPr="006B1834">
        <w:rPr>
          <w:rStyle w:val="VerbatimChar"/>
        </w:rPr>
        <w:t>Filter</w:t>
      </w:r>
      <w:r w:rsidRPr="006B1834">
        <w:rPr>
          <w:rStyle w:val="VerbatimChar"/>
        </w:rPr>
        <w:t>Expression</w:t>
      </w:r>
      <w:r w:rsidRPr="00012ECB">
        <w:t xml:space="preserve"> </w:t>
      </w:r>
      <w:r w:rsidR="001D772D">
        <w:t xml:space="preserve">MAY specify the </w:t>
      </w:r>
      <w:r w:rsidR="001D772D" w:rsidRPr="001D772D">
        <w:rPr>
          <w:rStyle w:val="VerbatimChar"/>
        </w:rPr>
        <w:t>mediaType</w:t>
      </w:r>
      <w:r w:rsidR="001D772D">
        <w:t xml:space="preserve">/s to which the expression applies. If no </w:t>
      </w:r>
      <w:r w:rsidR="001D772D" w:rsidRPr="001D772D">
        <w:rPr>
          <w:rStyle w:val="VerbatimChar"/>
        </w:rPr>
        <w:t>mediaType</w:t>
      </w:r>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sidR="0094474E">
        <w:rPr>
          <w:rStyle w:val="VerbatimChar"/>
        </w:rPr>
        <w:t>ia</w:t>
      </w:r>
      <w:r w:rsidRPr="006B296E">
        <w:rPr>
          <w:rStyle w:val="VerbatimChar"/>
        </w:rPr>
        <w:t>Type</w:t>
      </w:r>
      <w:r>
        <w:t>/s to be specified.</w:t>
      </w:r>
      <w:r w:rsidR="0053076F">
        <w:t xml:space="preserve"> For example, an XPath expression for XML content and a JSONPath expression for JSON content.</w:t>
      </w:r>
    </w:p>
    <w:p w14:paraId="1264E6A7" w14:textId="5ACC44ED" w:rsidR="00054125" w:rsidRDefault="00054125" w:rsidP="00F571D5">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14:paraId="0CBCF20F" w14:textId="2B509D88" w:rsidR="006E6482" w:rsidRDefault="006E6482" w:rsidP="00F571D5">
      <w:pPr>
        <w:pStyle w:val="BodyText"/>
      </w:pPr>
      <w:r>
        <w:t xml:space="preserve">If a </w:t>
      </w:r>
      <w:r w:rsidRPr="00054125">
        <w:rPr>
          <w:rStyle w:val="VerbatimChar"/>
        </w:rPr>
        <w:t>FilterExpression</w:t>
      </w:r>
      <w:r>
        <w:t xml:space="preserve"> is present then a notification MUST NOT be generated and the message MUST NOT be </w:t>
      </w:r>
      <w:del w:id="280" w:author="Dennis Brandl" w:date="2019-11-25T16:46:00Z">
        <w:r w:rsidDel="00F67A42">
          <w:delText xml:space="preserve">visible </w:delText>
        </w:r>
      </w:del>
      <w:ins w:id="281" w:author="Dennis Brandl" w:date="2019-11-25T16:46:00Z">
        <w:r w:rsidR="00F67A42">
          <w:t xml:space="preserve">made available </w:t>
        </w:r>
      </w:ins>
      <w:r>
        <w:t>to the receiving system under any of the following conditions:</w:t>
      </w:r>
    </w:p>
    <w:p w14:paraId="0F7B75F9" w14:textId="040283D6" w:rsidR="006E6482" w:rsidRDefault="006E6482" w:rsidP="006E6482">
      <w:pPr>
        <w:pStyle w:val="BodyText"/>
        <w:numPr>
          <w:ilvl w:val="0"/>
          <w:numId w:val="23"/>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6E6482">
      <w:pPr>
        <w:pStyle w:val="BodyText"/>
        <w:numPr>
          <w:ilvl w:val="0"/>
          <w:numId w:val="23"/>
        </w:numPr>
      </w:pPr>
      <w:r>
        <w:t xml:space="preserve">There is no expression with a </w:t>
      </w:r>
      <w:r w:rsidRPr="00054125">
        <w:rPr>
          <w:rStyle w:val="VerbatimChar"/>
        </w:rPr>
        <w:t>mediaType</w:t>
      </w:r>
      <w:r>
        <w:t xml:space="preserve"> that matches that of the Message Content; or</w:t>
      </w:r>
    </w:p>
    <w:p w14:paraId="06FA4D2F" w14:textId="6A822F40" w:rsidR="006E6482" w:rsidRDefault="006E6482" w:rsidP="00054125">
      <w:pPr>
        <w:pStyle w:val="BodyText"/>
        <w:numPr>
          <w:ilvl w:val="0"/>
          <w:numId w:val="23"/>
        </w:numPr>
      </w:pPr>
      <w:r>
        <w:t>The evaluation of the expression is not possible due to being incompatible with the Message Content</w:t>
      </w:r>
      <w:r w:rsidR="00054125">
        <w:t>.</w:t>
      </w:r>
    </w:p>
    <w:p w14:paraId="1F5B9F37" w14:textId="5370B8BF" w:rsidR="006E77C7" w:rsidRDefault="006E77C7">
      <w:pPr>
        <w:pStyle w:val="Note"/>
        <w:pPrChange w:id="282" w:author="Dennis Brandl" w:date="2019-11-25T18:42:00Z">
          <w:pPr>
            <w:pStyle w:val="BodyText"/>
          </w:pPr>
        </w:pPrChange>
      </w:pPr>
      <w:del w:id="283" w:author="Dennis Brandl" w:date="2019-11-25T18:42:00Z">
        <w:r w:rsidRPr="00BF3065" w:rsidDel="001D5DE3">
          <w:rPr>
            <w:rStyle w:val="label-info"/>
          </w:rPr>
          <w:delText>Note</w:delText>
        </w:r>
        <w:r w:rsidDel="001D5DE3">
          <w:delText xml:space="preserve"> </w:delText>
        </w:r>
      </w:del>
      <w:ins w:id="284" w:author="Dennis Brandl" w:date="2019-11-25T18:42:00Z">
        <w:r w:rsidR="001D5DE3">
          <w:t>NOTE</w:t>
        </w:r>
        <w:r w:rsidR="001D5DE3">
          <w:tab/>
        </w:r>
      </w:ins>
      <w:r>
        <w:t xml:space="preserve">Based on this definition </w:t>
      </w:r>
      <w:del w:id="285" w:author="Dennis Brandl" w:date="2019-11-25T18:46:00Z">
        <w:r w:rsidDel="001D5DE3">
          <w:delText xml:space="preserve">you </w:delText>
        </w:r>
      </w:del>
      <w:ins w:id="286" w:author="Dennis Brandl" w:date="2019-11-25T18:46:00Z">
        <w:r w:rsidR="001D5DE3">
          <w:t xml:space="preserve">users </w:t>
        </w:r>
      </w:ins>
      <w:r>
        <w:t xml:space="preserve">must use the </w:t>
      </w:r>
      <w:del w:id="287" w:author="Dennis Brandl" w:date="2019-11-25T18:46:00Z">
        <w:r w:rsidDel="001D5DE3">
          <w:delText xml:space="preserve">special </w:delText>
        </w:r>
      </w:del>
      <w:r>
        <w:t xml:space="preserve">‘ALLOW-ALL’ expression </w:t>
      </w:r>
      <w:del w:id="288" w:author="Dennis Brandl" w:date="2019-11-25T18:46:00Z">
        <w:r w:rsidDel="001D5DE3">
          <w:delText xml:space="preserve">language </w:delText>
        </w:r>
      </w:del>
      <w:r>
        <w:t xml:space="preserve">if you want to define </w:t>
      </w:r>
      <w:r w:rsidR="00BF3065">
        <w:t>expressions that filter XML content but not JSON content, for example.</w:t>
      </w:r>
    </w:p>
    <w:p w14:paraId="22B571BE" w14:textId="75F3684D" w:rsidR="007E687E" w:rsidRDefault="00E83E4F" w:rsidP="00054125">
      <w:pPr>
        <w:pStyle w:val="BodyText"/>
      </w:pPr>
      <w:r w:rsidRPr="001D5DE3">
        <w:rPr>
          <w:sz w:val="16"/>
          <w:szCs w:val="20"/>
        </w:rPr>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557DC963" w:rsidR="00BB0129" w:rsidRPr="001D5DE3" w:rsidRDefault="00E83E4F">
      <w:pPr>
        <w:pStyle w:val="Note"/>
        <w:pPrChange w:id="289" w:author="Dennis Brandl" w:date="2019-11-25T18:44:00Z">
          <w:pPr>
            <w:pStyle w:val="BodyText"/>
          </w:pPr>
        </w:pPrChange>
      </w:pPr>
      <w:del w:id="290" w:author="Dennis Brandl" w:date="2019-11-25T18:43:00Z">
        <w:r w:rsidRPr="00EE0013" w:rsidDel="001D5DE3">
          <w:rPr>
            <w:rStyle w:val="label-info"/>
          </w:rPr>
          <w:delText>Note</w:delText>
        </w:r>
        <w:r w:rsidDel="001D5DE3">
          <w:delText xml:space="preserve"> </w:delText>
        </w:r>
      </w:del>
      <w:ins w:id="291" w:author="Dennis Brandl" w:date="2019-11-25T18:44:00Z">
        <w:r w:rsidR="001D5DE3">
          <w:t>NOTE</w:t>
        </w:r>
        <w:r w:rsidR="001D5DE3">
          <w:tab/>
        </w:r>
      </w:ins>
      <w:r w:rsidRPr="001D5DE3">
        <w:t xml:space="preserve">An empty result from an </w:t>
      </w:r>
      <w:r w:rsidR="00774438" w:rsidRPr="001D5DE3">
        <w:t>expression</w:t>
      </w:r>
      <w:r w:rsidRPr="001D5DE3">
        <w:t xml:space="preserve"> evaluation will result in the whole message being is filtered; the message content itself is not filtered.</w:t>
      </w:r>
    </w:p>
    <w:p w14:paraId="02DAD64A" w14:textId="07D5E017" w:rsidR="000C68BC" w:rsidRPr="001D5DE3" w:rsidRDefault="00054125">
      <w:pPr>
        <w:pStyle w:val="Note"/>
        <w:rPr>
          <w:rPrChange w:id="292" w:author="Dennis Brandl" w:date="2019-11-25T18:43:00Z">
            <w:rPr>
              <w:rStyle w:val="BodyTextChar"/>
            </w:rPr>
          </w:rPrChange>
        </w:rPr>
        <w:pPrChange w:id="293" w:author="Dennis Brandl" w:date="2019-11-25T18:44:00Z">
          <w:pPr>
            <w:pStyle w:val="BodyText"/>
          </w:pPr>
        </w:pPrChange>
      </w:pPr>
      <w:bookmarkStart w:id="294" w:name="message-expiry"/>
      <w:bookmarkStart w:id="295" w:name="_Toc25337029"/>
      <w:bookmarkStart w:id="296" w:name="_Toc25357154"/>
      <w:bookmarkEnd w:id="294"/>
      <w:del w:id="297" w:author="Dennis Brandl" w:date="2019-11-25T18:44:00Z">
        <w:r w:rsidRPr="001D5DE3" w:rsidDel="001D5DE3">
          <w:rPr>
            <w:rPrChange w:id="298" w:author="Dennis Brandl" w:date="2019-11-25T18:43:00Z">
              <w:rPr>
                <w:rStyle w:val="label-info"/>
              </w:rPr>
            </w:rPrChange>
          </w:rPr>
          <w:delText>Note</w:delText>
        </w:r>
        <w:r w:rsidRPr="001D5DE3" w:rsidDel="001D5DE3">
          <w:delText xml:space="preserve"> </w:delText>
        </w:r>
      </w:del>
      <w:ins w:id="299" w:author="Dennis Brandl" w:date="2019-11-25T18:44:00Z">
        <w:r w:rsidR="001D5DE3">
          <w:t>NOTE</w:t>
        </w:r>
      </w:ins>
      <w:ins w:id="300" w:author="Dennis Brandl" w:date="2019-11-25T18:45:00Z">
        <w:r w:rsidR="001D5DE3">
          <w:tab/>
        </w:r>
      </w:ins>
      <w:r w:rsidR="000C68BC" w:rsidRPr="001D5DE3">
        <w:rPr>
          <w:rPrChange w:id="301" w:author="Dennis Brandl" w:date="2019-11-25T18:43:00Z">
            <w:rPr>
              <w:rStyle w:val="BodyTextChar"/>
            </w:rPr>
          </w:rPrChange>
        </w:rPr>
        <w:t xml:space="preserve">When expressions are present, a message will only be visible to the receiving application and/or have a notification generated for it if </w:t>
      </w:r>
      <w:r w:rsidR="001C6713" w:rsidRPr="001D5DE3">
        <w:rPr>
          <w:rPrChange w:id="302" w:author="Dennis Brandl" w:date="2019-11-25T18:43:00Z">
            <w:rPr>
              <w:rStyle w:val="BodyTextChar"/>
            </w:rPr>
          </w:rPrChange>
        </w:rPr>
        <w:t xml:space="preserve">all applicable </w:t>
      </w:r>
      <w:r w:rsidR="000C68BC" w:rsidRPr="001D5DE3">
        <w:rPr>
          <w:rPrChange w:id="303" w:author="Dennis Brandl" w:date="2019-11-25T18:43:00Z">
            <w:rPr>
              <w:rStyle w:val="BodyTextChar"/>
            </w:rPr>
          </w:rPrChange>
        </w:rPr>
        <w:t>expression</w:t>
      </w:r>
      <w:r w:rsidR="001C6713" w:rsidRPr="001D5DE3">
        <w:rPr>
          <w:rPrChange w:id="304" w:author="Dennis Brandl" w:date="2019-11-25T18:43:00Z">
            <w:rPr>
              <w:rStyle w:val="BodyTextChar"/>
            </w:rPr>
          </w:rPrChange>
        </w:rPr>
        <w:t>s</w:t>
      </w:r>
      <w:r w:rsidR="000C68BC" w:rsidRPr="001D5DE3">
        <w:rPr>
          <w:rPrChange w:id="305" w:author="Dennis Brandl" w:date="2019-11-25T18:43:00Z">
            <w:rPr>
              <w:rStyle w:val="BodyTextChar"/>
            </w:rPr>
          </w:rPrChange>
        </w:rPr>
        <w:t xml:space="preserve"> match both the content type and evaluate to a non-empty result on the content.</w:t>
      </w:r>
    </w:p>
    <w:p w14:paraId="527D554A" w14:textId="582DFBEF" w:rsidR="00054125" w:rsidRPr="001D5DE3" w:rsidRDefault="000C68BC" w:rsidP="00054125">
      <w:pPr>
        <w:pStyle w:val="BodyText"/>
        <w:rPr>
          <w:sz w:val="16"/>
          <w:szCs w:val="20"/>
        </w:rPr>
      </w:pPr>
      <w:del w:id="306" w:author="Dennis Brandl" w:date="2019-11-25T18:45:00Z">
        <w:r w:rsidRPr="001D5DE3" w:rsidDel="001D5DE3">
          <w:rPr>
            <w:bCs/>
            <w:szCs w:val="20"/>
            <w:rPrChange w:id="307" w:author="Dennis Brandl" w:date="2019-11-25T18:45:00Z">
              <w:rPr>
                <w:rStyle w:val="label-info"/>
              </w:rPr>
            </w:rPrChange>
          </w:rPr>
          <w:lastRenderedPageBreak/>
          <w:delText>Note</w:delText>
        </w:r>
        <w:r w:rsidR="001C6713" w:rsidRPr="001D5DE3" w:rsidDel="001D5DE3">
          <w:rPr>
            <w:sz w:val="16"/>
            <w:szCs w:val="20"/>
            <w:rPrChange w:id="308" w:author="Dennis Brandl" w:date="2019-11-25T18:43:00Z">
              <w:rPr>
                <w:rStyle w:val="BodyTextChar"/>
              </w:rPr>
            </w:rPrChange>
          </w:rPr>
          <w:delText xml:space="preserve"> </w:delText>
        </w:r>
      </w:del>
      <w:ins w:id="309" w:author="Dennis Brandl" w:date="2019-11-25T18:45:00Z">
        <w:r w:rsidR="001D5DE3">
          <w:rPr>
            <w:bCs/>
            <w:szCs w:val="20"/>
          </w:rPr>
          <w:t>NOTE</w:t>
        </w:r>
        <w:r w:rsidR="001D5DE3">
          <w:rPr>
            <w:bCs/>
            <w:szCs w:val="20"/>
          </w:rPr>
          <w:tab/>
        </w:r>
      </w:ins>
      <w:r w:rsidR="001C6713" w:rsidRPr="001D5DE3">
        <w:rPr>
          <w:sz w:val="16"/>
          <w:szCs w:val="20"/>
        </w:rPr>
        <w:t xml:space="preserve">Alternative expressions can be provided by opening multiple sessions </w:t>
      </w:r>
      <w:ins w:id="310" w:author="Dennis Brandl" w:date="2019-11-25T18:45:00Z">
        <w:r w:rsidR="001D5DE3">
          <w:rPr>
            <w:sz w:val="16"/>
            <w:szCs w:val="20"/>
          </w:rPr>
          <w:t xml:space="preserve">on the same channel, </w:t>
        </w:r>
      </w:ins>
      <w:r w:rsidR="001C6713" w:rsidRPr="001D5DE3">
        <w:rPr>
          <w:sz w:val="16"/>
          <w:szCs w:val="20"/>
        </w:rPr>
        <w:t xml:space="preserve">each with </w:t>
      </w:r>
      <w:del w:id="311" w:author="Dennis Brandl" w:date="2019-11-25T18:45:00Z">
        <w:r w:rsidR="001C6713" w:rsidRPr="001D5DE3" w:rsidDel="001D5DE3">
          <w:rPr>
            <w:sz w:val="16"/>
            <w:szCs w:val="20"/>
          </w:rPr>
          <w:delText xml:space="preserve">their </w:delText>
        </w:r>
      </w:del>
      <w:ins w:id="312" w:author="Dennis Brandl" w:date="2019-11-25T18:45:00Z">
        <w:r w:rsidR="001D5DE3">
          <w:rPr>
            <w:sz w:val="16"/>
            <w:szCs w:val="20"/>
          </w:rPr>
          <w:t xml:space="preserve">its </w:t>
        </w:r>
      </w:ins>
      <w:r w:rsidR="001C6713" w:rsidRPr="001D5DE3">
        <w:rPr>
          <w:sz w:val="16"/>
          <w:szCs w:val="20"/>
        </w:rPr>
        <w:t xml:space="preserve">own </w:t>
      </w:r>
      <w:ins w:id="313" w:author="Dennis Brandl" w:date="2019-11-25T18:45:00Z">
        <w:r w:rsidR="001D5DE3">
          <w:rPr>
            <w:sz w:val="16"/>
            <w:szCs w:val="20"/>
          </w:rPr>
          <w:t xml:space="preserve">filter </w:t>
        </w:r>
      </w:ins>
      <w:r w:rsidR="001C6713" w:rsidRPr="001D5DE3">
        <w:rPr>
          <w:sz w:val="16"/>
          <w:szCs w:val="20"/>
        </w:rPr>
        <w:t>expression.</w:t>
      </w:r>
    </w:p>
    <w:p w14:paraId="17CDCA5A" w14:textId="3C76CC9F" w:rsidR="00BB0129" w:rsidRDefault="00E83E4F" w:rsidP="00EE0013">
      <w:pPr>
        <w:pStyle w:val="Heading2"/>
      </w:pPr>
      <w:bookmarkStart w:id="314" w:name="_Toc26110491"/>
      <w:r>
        <w:t>Message Expiry</w:t>
      </w:r>
      <w:bookmarkEnd w:id="295"/>
      <w:bookmarkEnd w:id="296"/>
      <w:bookmarkEnd w:id="314"/>
    </w:p>
    <w:p w14:paraId="4CD8AFD8" w14:textId="1F3AA285" w:rsidR="00BB0129" w:rsidRDefault="00E83E4F" w:rsidP="00EE0013">
      <w:pPr>
        <w:pStyle w:val="BodyText"/>
      </w:pPr>
      <w:commentRangeStart w:id="315"/>
      <w:r>
        <w:t xml:space="preserve">During posting of certain messages, a sender MAY specify an expiry duration for the message. A ws-ISBM Service Provider MUST </w:t>
      </w:r>
      <w:del w:id="316" w:author="Dennis Brandl" w:date="2019-11-25T18:47:00Z">
        <w:r w:rsidDel="001D5DE3">
          <w:delText>hide an</w:delText>
        </w:r>
      </w:del>
      <w:ins w:id="317" w:author="Dennis Brandl" w:date="2019-11-25T18:47:00Z">
        <w:r w:rsidR="001D5DE3">
          <w:t>not deliver an</w:t>
        </w:r>
      </w:ins>
      <w:r>
        <w:t xml:space="preserve"> expired message from potential receivers unless the receiver has already read the message</w:t>
      </w:r>
      <w:ins w:id="318" w:author="Dennis Brandl" w:date="2019-11-25T18:47:00Z">
        <w:r w:rsidR="001D5DE3">
          <w:t xml:space="preserve">. If the message was read, </w:t>
        </w:r>
      </w:ins>
      <w:ins w:id="319" w:author="Dennis Brandl" w:date="2019-11-25T18:48:00Z">
        <w:r w:rsidR="001D5DE3">
          <w:t xml:space="preserve">then </w:t>
        </w:r>
      </w:ins>
      <w:del w:id="320" w:author="Dennis Brandl" w:date="2019-11-25T18:48:00Z">
        <w:r w:rsidDel="001D5DE3">
          <w:delText xml:space="preserve">, in which case </w:delText>
        </w:r>
      </w:del>
      <w:r>
        <w:t xml:space="preserve">it </w:t>
      </w:r>
      <w:del w:id="321" w:author="Dennis Brandl" w:date="2019-11-25T18:48:00Z">
        <w:r w:rsidDel="001D5DE3">
          <w:delText xml:space="preserve">will </w:delText>
        </w:r>
      </w:del>
      <w:ins w:id="322" w:author="Dennis Brandl" w:date="2019-11-25T18:48:00Z">
        <w:r w:rsidR="001D5DE3">
          <w:t xml:space="preserve">MUST </w:t>
        </w:r>
      </w:ins>
      <w:r>
        <w:t xml:space="preserve">always remain visible to that particular receiver. This is to ensure the message is </w:t>
      </w:r>
      <w:del w:id="323" w:author="Dennis Brandl" w:date="2019-11-25T18:48:00Z">
        <w:r w:rsidDel="001D5DE3">
          <w:delText xml:space="preserve">still </w:delText>
        </w:r>
      </w:del>
      <w:ins w:id="324" w:author="Dennis Brandl" w:date="2019-11-25T18:48:00Z">
        <w:r w:rsidR="001D5DE3">
          <w:t xml:space="preserve">always </w:t>
        </w:r>
      </w:ins>
      <w:r>
        <w:t>available to the receiver to ensure message removal removes the correct message.</w:t>
      </w:r>
      <w:commentRangeEnd w:id="315"/>
      <w:r w:rsidR="001D5DE3">
        <w:rPr>
          <w:rStyle w:val="CommentReference"/>
        </w:rPr>
        <w:commentReference w:id="315"/>
      </w:r>
    </w:p>
    <w:p w14:paraId="2FDEC072" w14:textId="77777777" w:rsidR="00BB0129" w:rsidRDefault="00E83E4F">
      <w:pPr>
        <w:pStyle w:val="BodyText"/>
      </w:pPr>
      <w:r>
        <w:t>If a sender specifies a negative Expiry duration, then a ws-ISBM Service Provider MUST consider it equivalent to a blank duration.</w:t>
      </w:r>
    </w:p>
    <w:p w14:paraId="0F899A20" w14:textId="01B8E994" w:rsidR="00BB0129" w:rsidRDefault="00E83E4F">
      <w:pPr>
        <w:pStyle w:val="Note"/>
        <w:pPrChange w:id="325" w:author="Dennis Brandl" w:date="2019-11-25T18:49:00Z">
          <w:pPr>
            <w:pStyle w:val="BodyText"/>
          </w:pPr>
        </w:pPrChange>
      </w:pPr>
      <w:commentRangeStart w:id="326"/>
      <w:commentRangeStart w:id="327"/>
      <w:del w:id="328" w:author="Dennis Brandl" w:date="2019-11-25T18:48:00Z">
        <w:r w:rsidRPr="00EE0013" w:rsidDel="001D5DE3">
          <w:rPr>
            <w:rStyle w:val="label-info"/>
          </w:rPr>
          <w:delText>Note</w:delText>
        </w:r>
        <w:r w:rsidDel="001D5DE3">
          <w:delText xml:space="preserve"> </w:delText>
        </w:r>
      </w:del>
      <w:ins w:id="329" w:author="Dennis Brandl" w:date="2019-11-25T18:48:00Z">
        <w:r w:rsidR="001D5DE3">
          <w:t>NOTE</w:t>
        </w:r>
        <w:r w:rsidR="001D5DE3">
          <w:tab/>
        </w:r>
      </w:ins>
      <w:r>
        <w:t xml:space="preserve">Responses can still be posted for </w:t>
      </w:r>
      <w:del w:id="330" w:author="Dennis Brandl" w:date="2019-11-25T18:49:00Z">
        <w:r w:rsidDel="001D5DE3">
          <w:delText xml:space="preserve">an </w:delText>
        </w:r>
      </w:del>
      <w:ins w:id="331" w:author="Dennis Brandl" w:date="2019-11-25T18:49:00Z">
        <w:r w:rsidR="001D5DE3">
          <w:t xml:space="preserve">a previously read </w:t>
        </w:r>
      </w:ins>
      <w:r>
        <w:t>expired request message</w:t>
      </w:r>
      <w:ins w:id="332" w:author="Dennis Brandl" w:date="2019-11-25T18:49:00Z">
        <w:r w:rsidR="001D5DE3">
          <w:t xml:space="preserve"> because the receiver has no indication that the message expired</w:t>
        </w:r>
      </w:ins>
      <w:r>
        <w:t>, and Consumers will still receive response notifications and be able to read and remove these responses.</w:t>
      </w:r>
      <w:commentRangeEnd w:id="326"/>
      <w:r w:rsidR="00DC452B">
        <w:rPr>
          <w:rStyle w:val="CommentReference"/>
        </w:rPr>
        <w:commentReference w:id="326"/>
      </w:r>
      <w:commentRangeEnd w:id="327"/>
      <w:r w:rsidR="001D5DE3">
        <w:rPr>
          <w:rStyle w:val="CommentReference"/>
        </w:rPr>
        <w:commentReference w:id="327"/>
      </w:r>
    </w:p>
    <w:p w14:paraId="5FCB4278" w14:textId="7EFE0302" w:rsidR="00894FE4" w:rsidRDefault="00894FE4" w:rsidP="00894FE4">
      <w:pPr>
        <w:pStyle w:val="Heading2"/>
      </w:pPr>
      <w:bookmarkStart w:id="333" w:name="_Toc25357155"/>
      <w:bookmarkStart w:id="334" w:name="_Toc26110492"/>
      <w:r>
        <w:t>Feature Set Declaration</w:t>
      </w:r>
      <w:bookmarkEnd w:id="333"/>
      <w:bookmarkEnd w:id="334"/>
    </w:p>
    <w:p w14:paraId="71C64D39" w14:textId="37811E98" w:rsidR="00894FE4" w:rsidRDefault="00894FE4" w:rsidP="00894FE4">
      <w:pPr>
        <w:pStyle w:val="BodyText"/>
      </w:pPr>
      <w:r>
        <w:t xml:space="preserve">All ws-ISBM Service Providers MUST declare their supported feature set through the </w:t>
      </w:r>
      <w:commentRangeStart w:id="335"/>
      <w:r>
        <w:t>Configuration and Features</w:t>
      </w:r>
      <w:commentRangeEnd w:id="335"/>
      <w:r>
        <w:rPr>
          <w:rStyle w:val="CommentReference"/>
        </w:rPr>
        <w:commentReference w:id="335"/>
      </w:r>
      <w:r>
        <w:t xml:space="preserve"> Service.</w:t>
      </w:r>
    </w:p>
    <w:p w14:paraId="6F7F7D77" w14:textId="58E0DCE6" w:rsidR="00DC452B" w:rsidRDefault="00DC452B" w:rsidP="00894FE4">
      <w:pPr>
        <w:pStyle w:val="BodyText"/>
      </w:pPr>
      <w:r>
        <w:t>The Configuration and Features Service allows a ws-ISBM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14:paraId="33B92AE0" w14:textId="114A7727" w:rsidR="00DC452B" w:rsidRDefault="006E77C7" w:rsidP="00894FE4">
      <w:pPr>
        <w:pStyle w:val="BodyText"/>
      </w:pPr>
      <w:r>
        <w:t>Features that MUST be declared by a ws-ISBM Service Provider include:</w:t>
      </w:r>
    </w:p>
    <w:p w14:paraId="70C9C4EB" w14:textId="0A5EBF2F" w:rsidR="006E77C7" w:rsidRDefault="006E77C7" w:rsidP="006E77C7">
      <w:pPr>
        <w:pStyle w:val="BodyText"/>
        <w:numPr>
          <w:ilvl w:val="0"/>
          <w:numId w:val="24"/>
        </w:numPr>
      </w:pPr>
      <w:r>
        <w:t>Security level conformance</w:t>
      </w:r>
    </w:p>
    <w:p w14:paraId="6FD92239" w14:textId="5256AEBD" w:rsidR="006E77C7" w:rsidRDefault="006E77C7" w:rsidP="006E77C7">
      <w:pPr>
        <w:pStyle w:val="BodyText"/>
        <w:numPr>
          <w:ilvl w:val="0"/>
          <w:numId w:val="24"/>
        </w:numPr>
      </w:pPr>
      <w:r>
        <w:t>Supported authentication token types</w:t>
      </w:r>
    </w:p>
    <w:p w14:paraId="627A6AF7" w14:textId="6004D821" w:rsidR="006E77C7" w:rsidRDefault="006E77C7" w:rsidP="006E77C7">
      <w:pPr>
        <w:pStyle w:val="BodyText"/>
        <w:numPr>
          <w:ilvl w:val="0"/>
          <w:numId w:val="24"/>
        </w:numPr>
      </w:pPr>
      <w:r>
        <w:t>Whether content-based filtering is supported</w:t>
      </w:r>
    </w:p>
    <w:p w14:paraId="1ECA8DF2" w14:textId="5B3BC06E" w:rsidR="006E77C7" w:rsidRDefault="006E77C7" w:rsidP="006E77C7">
      <w:pPr>
        <w:pStyle w:val="BodyText"/>
        <w:numPr>
          <w:ilvl w:val="0"/>
          <w:numId w:val="24"/>
        </w:numPr>
      </w:pPr>
      <w:r>
        <w:t>Supported expression languages/versions for content-based filtering</w:t>
      </w:r>
    </w:p>
    <w:p w14:paraId="660AEB64" w14:textId="26707E7D" w:rsidR="006E77C7" w:rsidRPr="00894FE4" w:rsidRDefault="006E77C7" w:rsidP="006E77C7">
      <w:pPr>
        <w:pStyle w:val="BodyText"/>
        <w:numPr>
          <w:ilvl w:val="0"/>
          <w:numId w:val="24"/>
        </w:numPr>
      </w:pPr>
      <w:commentRangeStart w:id="336"/>
      <w:r>
        <w:t>What else</w:t>
      </w:r>
      <w:commentRangeEnd w:id="336"/>
      <w:r>
        <w:rPr>
          <w:rStyle w:val="CommentReference"/>
        </w:rPr>
        <w:commentReference w:id="336"/>
      </w:r>
      <w:r>
        <w:t>?</w:t>
      </w:r>
    </w:p>
    <w:p w14:paraId="2CEA86C2" w14:textId="15BC02BD" w:rsidR="00BB0129" w:rsidRDefault="00E83E4F" w:rsidP="00244FCA">
      <w:pPr>
        <w:pStyle w:val="Heading1"/>
      </w:pPr>
      <w:bookmarkStart w:id="337" w:name="_Toc25357156"/>
      <w:bookmarkStart w:id="338" w:name="_Toc26110493"/>
      <w:r>
        <w:t>3</w:t>
      </w:r>
      <w:r w:rsidR="00244FCA">
        <w:t xml:space="preserve"> </w:t>
      </w:r>
      <w:bookmarkStart w:id="339" w:name="service-definitions"/>
      <w:bookmarkStart w:id="340" w:name="_3_Service_Definitions"/>
      <w:bookmarkStart w:id="341" w:name="_Toc25337030"/>
      <w:bookmarkEnd w:id="339"/>
      <w:bookmarkEnd w:id="340"/>
      <w:commentRangeStart w:id="342"/>
      <w:r>
        <w:t>Service Definitions</w:t>
      </w:r>
      <w:commentRangeEnd w:id="342"/>
      <w:r w:rsidR="003854C5">
        <w:rPr>
          <w:rStyle w:val="CommentReference"/>
          <w:rFonts w:eastAsiaTheme="minorHAnsi" w:cstheme="minorBidi"/>
          <w:b w:val="0"/>
          <w:bCs w:val="0"/>
        </w:rPr>
        <w:commentReference w:id="342"/>
      </w:r>
      <w:bookmarkEnd w:id="337"/>
      <w:bookmarkEnd w:id="338"/>
      <w:bookmarkEnd w:id="341"/>
    </w:p>
    <w:p w14:paraId="3C407EBE" w14:textId="5E45B011" w:rsidR="00BB0129" w:rsidRDefault="00E83E4F" w:rsidP="00244FCA">
      <w:pPr>
        <w:pStyle w:val="BodyText"/>
      </w:pPr>
      <w:r>
        <w:t>All services defined in ISA 95.00.06 are defined as SOAP Web Services</w:t>
      </w:r>
      <w:ins w:id="343" w:author="Dennis Brandl" w:date="2019-11-25T18:50:00Z">
        <w:r w:rsidR="001D5DE3">
          <w:t xml:space="preserve"> or REST services</w:t>
        </w:r>
      </w:ins>
      <w:r>
        <w:t xml:space="preserve"> in this specification. The SOAP </w:t>
      </w:r>
      <w:ins w:id="344" w:author="Dennis Brandl" w:date="2019-11-25T18:50:00Z">
        <w:r w:rsidR="001D5DE3">
          <w:t xml:space="preserve">and REST </w:t>
        </w:r>
      </w:ins>
      <w:r>
        <w:t>service definitions below are to be interpreted in the context of the corresponding ISA 95.00.06 service.</w:t>
      </w:r>
    </w:p>
    <w:p w14:paraId="114B16B1" w14:textId="6CEAAA29" w:rsidR="00BB0129" w:rsidRDefault="00E83E4F">
      <w:pPr>
        <w:pStyle w:val="Note"/>
        <w:pPrChange w:id="345" w:author="Dennis Brandl" w:date="2019-11-25T18:50:00Z">
          <w:pPr>
            <w:pStyle w:val="BodyText"/>
          </w:pPr>
        </w:pPrChange>
      </w:pPr>
      <w:del w:id="346" w:author="Dennis Brandl" w:date="2019-11-25T18:50:00Z">
        <w:r w:rsidRPr="00151FB9" w:rsidDel="001D5DE3">
          <w:rPr>
            <w:rStyle w:val="label-info"/>
          </w:rPr>
          <w:delText>Note</w:delText>
        </w:r>
        <w:r w:rsidDel="001D5DE3">
          <w:delText xml:space="preserve"> </w:delText>
        </w:r>
      </w:del>
      <w:ins w:id="347" w:author="Dennis Brandl" w:date="2019-11-25T18:50:00Z">
        <w:r w:rsidR="001D5DE3">
          <w:t>NOTE</w:t>
        </w:r>
        <w:r w:rsidR="001D5DE3">
          <w:tab/>
        </w:r>
      </w:ins>
      <w:r>
        <w:t>ISA 95.00.06 does not define a Expire Request operation within the Consumer Request Service, but it has been specified below for a consistent message expiry model across services.</w:t>
      </w:r>
    </w:p>
    <w:p w14:paraId="08B24BB6" w14:textId="77777777" w:rsidR="00BB0129" w:rsidRDefault="00E83E4F">
      <w:pPr>
        <w:pStyle w:val="BodyText"/>
      </w:pPr>
      <w:r>
        <w:t xml:space="preserve">All service operations have corresponding HTTP examples shown in </w:t>
      </w:r>
      <w:hyperlink r:id="rId52" w:anchor="example-http-flows">
        <w:r w:rsidRPr="00244FCA">
          <w:t>Example HTTP Flows</w:t>
        </w:r>
      </w:hyperlink>
      <w:r>
        <w:t>.</w:t>
      </w:r>
    </w:p>
    <w:p w14:paraId="3B0F3C91" w14:textId="02F20FCB" w:rsidR="00BB0129" w:rsidDel="00BF72B0" w:rsidRDefault="00E83E4F" w:rsidP="00244FCA">
      <w:pPr>
        <w:pStyle w:val="Heading2"/>
        <w:rPr>
          <w:del w:id="348" w:author="Dennis Brandl" w:date="2019-11-25T10:31:00Z"/>
        </w:rPr>
      </w:pPr>
      <w:bookmarkStart w:id="349" w:name="terminology"/>
      <w:bookmarkStart w:id="350" w:name="_Toc25337031"/>
      <w:bookmarkStart w:id="351" w:name="_Toc25357157"/>
      <w:bookmarkEnd w:id="349"/>
      <w:commentRangeStart w:id="352"/>
      <w:commentRangeStart w:id="353"/>
      <w:del w:id="354" w:author="Dennis Brandl" w:date="2019-11-25T10:31:00Z">
        <w:r w:rsidDel="00BF72B0">
          <w:delText>Terminology</w:delText>
        </w:r>
        <w:commentRangeEnd w:id="352"/>
        <w:r w:rsidR="008E4A29" w:rsidDel="00BF72B0">
          <w:rPr>
            <w:rStyle w:val="CommentReference"/>
            <w:rFonts w:eastAsiaTheme="minorHAnsi" w:cstheme="minorBidi"/>
            <w:b w:val="0"/>
            <w:bCs w:val="0"/>
          </w:rPr>
          <w:commentReference w:id="352"/>
        </w:r>
        <w:bookmarkEnd w:id="350"/>
        <w:bookmarkEnd w:id="351"/>
        <w:commentRangeEnd w:id="353"/>
        <w:r w:rsidR="000E297B" w:rsidDel="00BF72B0">
          <w:rPr>
            <w:rStyle w:val="CommentReference"/>
            <w:rFonts w:eastAsiaTheme="minorHAnsi" w:cstheme="minorBidi"/>
            <w:b w:val="0"/>
            <w:bCs w:val="0"/>
          </w:rPr>
          <w:commentReference w:id="353"/>
        </w:r>
        <w:bookmarkStart w:id="355" w:name="_Toc26110494"/>
        <w:bookmarkEnd w:id="355"/>
      </w:del>
    </w:p>
    <w:p w14:paraId="52934A09" w14:textId="1513168D" w:rsidR="00BB0129" w:rsidDel="00BF72B0" w:rsidRDefault="00E83E4F">
      <w:pPr>
        <w:pStyle w:val="DefinitionTerm"/>
        <w:rPr>
          <w:del w:id="356" w:author="Dennis Brandl" w:date="2019-11-25T10:31:00Z"/>
        </w:rPr>
      </w:pPr>
      <w:del w:id="357" w:author="Dennis Brandl" w:date="2019-11-25T10:31:00Z">
        <w:r w:rsidDel="00BF72B0">
          <w:delText>ChannelDescription</w:delText>
        </w:r>
        <w:bookmarkStart w:id="358" w:name="_Toc26110495"/>
        <w:bookmarkEnd w:id="358"/>
      </w:del>
    </w:p>
    <w:p w14:paraId="778C206B" w14:textId="093AEDAB" w:rsidR="00BB0129" w:rsidDel="00BF72B0" w:rsidRDefault="00E83E4F">
      <w:pPr>
        <w:pStyle w:val="Definition"/>
        <w:rPr>
          <w:del w:id="359" w:author="Dennis Brandl" w:date="2019-11-25T10:31:00Z"/>
        </w:rPr>
      </w:pPr>
      <w:del w:id="360" w:author="Dennis Brandl" w:date="2019-11-25T10:31:00Z">
        <w:r w:rsidDel="00BF72B0">
          <w:delText>The description of a channel.</w:delText>
        </w:r>
        <w:bookmarkStart w:id="361" w:name="_Toc26110496"/>
        <w:bookmarkEnd w:id="361"/>
      </w:del>
    </w:p>
    <w:p w14:paraId="357067A3" w14:textId="3C5CB2B8" w:rsidR="00816F6F" w:rsidDel="00BF72B0" w:rsidRDefault="00816F6F" w:rsidP="00816F6F">
      <w:pPr>
        <w:pStyle w:val="DefinitionTerm"/>
        <w:rPr>
          <w:del w:id="362" w:author="Dennis Brandl" w:date="2019-11-25T10:31:00Z"/>
        </w:rPr>
      </w:pPr>
      <w:del w:id="363" w:author="Dennis Brandl" w:date="2019-11-25T10:31:00Z">
        <w:r w:rsidDel="00BF72B0">
          <w:delText>ChannelFault</w:delText>
        </w:r>
        <w:bookmarkStart w:id="364" w:name="_Toc26110497"/>
        <w:bookmarkEnd w:id="364"/>
      </w:del>
    </w:p>
    <w:p w14:paraId="42DB73C0" w14:textId="62E81A79" w:rsidR="00816F6F" w:rsidRPr="00A84A37" w:rsidDel="00BF72B0" w:rsidRDefault="000557D6" w:rsidP="00816F6F">
      <w:pPr>
        <w:pStyle w:val="Definition"/>
        <w:rPr>
          <w:del w:id="365" w:author="Dennis Brandl" w:date="2019-11-25T10:31:00Z"/>
        </w:rPr>
      </w:pPr>
      <w:del w:id="366" w:author="Dennis Brandl" w:date="2019-11-25T10:31:00Z">
        <w:r w:rsidDel="00BF72B0">
          <w:delText>The error r</w:delText>
        </w:r>
        <w:r w:rsidR="00816F6F" w:rsidDel="00BF72B0">
          <w:delText>eturned when a Channel URI is invalid or the application does not have the appropriate Security Token to access the channel.</w:delText>
        </w:r>
        <w:bookmarkStart w:id="367" w:name="_Toc26110498"/>
        <w:bookmarkEnd w:id="367"/>
      </w:del>
    </w:p>
    <w:p w14:paraId="55C4B151" w14:textId="7A72E1E1" w:rsidR="00BB0129" w:rsidDel="00BF72B0" w:rsidRDefault="00E83E4F">
      <w:pPr>
        <w:pStyle w:val="DefinitionTerm"/>
        <w:rPr>
          <w:del w:id="368" w:author="Dennis Brandl" w:date="2019-11-25T10:31:00Z"/>
        </w:rPr>
      </w:pPr>
      <w:del w:id="369" w:author="Dennis Brandl" w:date="2019-11-25T10:31:00Z">
        <w:r w:rsidDel="00BF72B0">
          <w:delText>ChannelType</w:delText>
        </w:r>
        <w:bookmarkStart w:id="370" w:name="_Toc26110499"/>
        <w:bookmarkEnd w:id="370"/>
      </w:del>
    </w:p>
    <w:p w14:paraId="75D3416C" w14:textId="21B66AE3" w:rsidR="00BB0129" w:rsidDel="00BF72B0" w:rsidRDefault="00E83E4F">
      <w:pPr>
        <w:pStyle w:val="Definition"/>
        <w:rPr>
          <w:del w:id="371" w:author="Dennis Brandl" w:date="2019-11-25T10:31:00Z"/>
        </w:rPr>
      </w:pPr>
      <w:del w:id="372" w:author="Dennis Brandl" w:date="2019-11-25T10:31:00Z">
        <w:r w:rsidDel="00BF72B0">
          <w:delText xml:space="preserve">Indicates whether the channel is for publications or requests/responses. Defined ChannelTypes are </w:delText>
        </w:r>
        <w:r w:rsidDel="00BF72B0">
          <w:rPr>
            <w:rStyle w:val="VerbatimChar"/>
          </w:rPr>
          <w:delText>Publication</w:delText>
        </w:r>
        <w:r w:rsidDel="00BF72B0">
          <w:delText xml:space="preserve"> and </w:delText>
        </w:r>
        <w:r w:rsidDel="00BF72B0">
          <w:rPr>
            <w:rStyle w:val="VerbatimChar"/>
          </w:rPr>
          <w:delText>Request</w:delText>
        </w:r>
        <w:r w:rsidDel="00BF72B0">
          <w:delText>.</w:delText>
        </w:r>
        <w:bookmarkStart w:id="373" w:name="_Toc26110500"/>
        <w:bookmarkEnd w:id="373"/>
      </w:del>
    </w:p>
    <w:p w14:paraId="4481B3A3" w14:textId="74C2A693" w:rsidR="00BB0129" w:rsidDel="00BF72B0" w:rsidRDefault="00E83E4F">
      <w:pPr>
        <w:pStyle w:val="DefinitionTerm"/>
        <w:rPr>
          <w:del w:id="374" w:author="Dennis Brandl" w:date="2019-11-25T10:31:00Z"/>
        </w:rPr>
      </w:pPr>
      <w:del w:id="375" w:author="Dennis Brandl" w:date="2019-11-25T10:31:00Z">
        <w:r w:rsidDel="00BF72B0">
          <w:delText>ChannelURI</w:delText>
        </w:r>
        <w:bookmarkStart w:id="376" w:name="_Toc26110501"/>
        <w:bookmarkEnd w:id="376"/>
      </w:del>
    </w:p>
    <w:p w14:paraId="3ED5412B" w14:textId="6175B93B" w:rsidR="00BB0129" w:rsidDel="00BF72B0" w:rsidRDefault="00E83E4F">
      <w:pPr>
        <w:pStyle w:val="Definition"/>
        <w:rPr>
          <w:del w:id="377" w:author="Dennis Brandl" w:date="2019-11-25T10:31:00Z"/>
        </w:rPr>
      </w:pPr>
      <w:del w:id="378" w:author="Dennis Brandl" w:date="2019-11-25T10:31:00Z">
        <w:r w:rsidDel="00BF72B0">
          <w:delText>The primary identifier for a channel.</w:delText>
        </w:r>
        <w:bookmarkStart w:id="379" w:name="_Toc26110502"/>
        <w:bookmarkEnd w:id="379"/>
      </w:del>
    </w:p>
    <w:p w14:paraId="441C8B14" w14:textId="2027FE45" w:rsidR="00045EBF" w:rsidDel="00BF72B0" w:rsidRDefault="00045EBF" w:rsidP="00045EBF">
      <w:pPr>
        <w:pStyle w:val="DefinitionTerm"/>
        <w:rPr>
          <w:del w:id="380" w:author="Dennis Brandl" w:date="2019-11-25T10:31:00Z"/>
        </w:rPr>
      </w:pPr>
      <w:del w:id="381" w:author="Dennis Brandl" w:date="2019-11-25T10:31:00Z">
        <w:r w:rsidDel="00BF72B0">
          <w:delText>Expression</w:delText>
        </w:r>
        <w:bookmarkStart w:id="382" w:name="_Toc26110503"/>
        <w:bookmarkEnd w:id="382"/>
      </w:del>
    </w:p>
    <w:p w14:paraId="16105303" w14:textId="25A97904" w:rsidR="00045EBF" w:rsidDel="00BF72B0" w:rsidRDefault="00045EBF" w:rsidP="00045EBF">
      <w:pPr>
        <w:pStyle w:val="Definition"/>
        <w:rPr>
          <w:del w:id="383" w:author="Dennis Brandl" w:date="2019-11-25T10:31:00Z"/>
        </w:rPr>
      </w:pPr>
      <w:del w:id="384" w:author="Dennis Brandl" w:date="2019-11-25T10:31:00Z">
        <w:r w:rsidDel="00BF72B0">
          <w:delText>The expression that is used to filter message content.</w:delText>
        </w:r>
        <w:bookmarkStart w:id="385" w:name="_Toc26110504"/>
        <w:bookmarkEnd w:id="385"/>
      </w:del>
    </w:p>
    <w:p w14:paraId="1631D701" w14:textId="61B781DA" w:rsidR="00BB0129" w:rsidDel="00BF72B0" w:rsidRDefault="00E83E4F">
      <w:pPr>
        <w:pStyle w:val="DefinitionTerm"/>
        <w:rPr>
          <w:del w:id="386" w:author="Dennis Brandl" w:date="2019-11-25T10:31:00Z"/>
        </w:rPr>
      </w:pPr>
      <w:del w:id="387" w:author="Dennis Brandl" w:date="2019-11-25T10:31:00Z">
        <w:r w:rsidDel="00BF72B0">
          <w:delText>Expiry</w:delText>
        </w:r>
        <w:bookmarkStart w:id="388" w:name="_Toc26110505"/>
        <w:bookmarkEnd w:id="388"/>
      </w:del>
    </w:p>
    <w:p w14:paraId="111206AD" w14:textId="326C997D" w:rsidR="00BB0129" w:rsidDel="00BF72B0" w:rsidRDefault="00E83E4F">
      <w:pPr>
        <w:pStyle w:val="Definition"/>
        <w:rPr>
          <w:del w:id="389" w:author="Dennis Brandl" w:date="2019-11-25T10:31:00Z"/>
        </w:rPr>
      </w:pPr>
      <w:del w:id="390" w:author="Dennis Brandl" w:date="2019-11-25T10:31:00Z">
        <w:r w:rsidDel="00BF72B0">
          <w:delText>The duration until the expiration of the message.</w:delText>
        </w:r>
        <w:bookmarkStart w:id="391" w:name="_Toc26110506"/>
        <w:bookmarkEnd w:id="391"/>
      </w:del>
    </w:p>
    <w:p w14:paraId="7B96CEFF" w14:textId="104B71E9" w:rsidR="00BB0129" w:rsidDel="00BF72B0" w:rsidRDefault="00E83E4F">
      <w:pPr>
        <w:pStyle w:val="DefinitionTerm"/>
        <w:rPr>
          <w:del w:id="392" w:author="Dennis Brandl" w:date="2019-11-25T10:31:00Z"/>
        </w:rPr>
      </w:pPr>
      <w:del w:id="393" w:author="Dennis Brandl" w:date="2019-11-25T10:31:00Z">
        <w:r w:rsidDel="00BF72B0">
          <w:delText>ListenerURL</w:delText>
        </w:r>
        <w:bookmarkStart w:id="394" w:name="_Toc26110507"/>
        <w:bookmarkEnd w:id="394"/>
      </w:del>
    </w:p>
    <w:p w14:paraId="638FF6A9" w14:textId="3D0CF54F" w:rsidR="00BB0129" w:rsidDel="00BF72B0" w:rsidRDefault="00E83E4F">
      <w:pPr>
        <w:pStyle w:val="Definition"/>
        <w:rPr>
          <w:del w:id="395" w:author="Dennis Brandl" w:date="2019-11-25T10:31:00Z"/>
        </w:rPr>
      </w:pPr>
      <w:del w:id="396" w:author="Dennis Brandl" w:date="2019-11-25T10:31:00Z">
        <w:r w:rsidDel="00BF72B0">
          <w:delText>The URL endpoint, reachable by the ws-ISBM Service Provider, which hosts a ws-ISBM Notification Service. Used to indicate when a new message is available for a session.</w:delText>
        </w:r>
        <w:bookmarkStart w:id="397" w:name="_Toc26110508"/>
        <w:bookmarkEnd w:id="397"/>
      </w:del>
    </w:p>
    <w:p w14:paraId="24F68C22" w14:textId="65ABEACE" w:rsidR="00BB0129" w:rsidDel="00BF72B0" w:rsidRDefault="00E83E4F">
      <w:pPr>
        <w:pStyle w:val="DefinitionTerm"/>
        <w:rPr>
          <w:del w:id="398" w:author="Dennis Brandl" w:date="2019-11-25T10:31:00Z"/>
        </w:rPr>
      </w:pPr>
      <w:del w:id="399" w:author="Dennis Brandl" w:date="2019-11-25T10:31:00Z">
        <w:r w:rsidDel="00BF72B0">
          <w:delText>MessageContent</w:delText>
        </w:r>
        <w:bookmarkStart w:id="400" w:name="_Toc26110509"/>
        <w:bookmarkEnd w:id="400"/>
      </w:del>
    </w:p>
    <w:p w14:paraId="54313F66" w14:textId="5250D441" w:rsidR="007D1E74" w:rsidDel="00BF72B0" w:rsidRDefault="007D1E74" w:rsidP="005140B6">
      <w:pPr>
        <w:pStyle w:val="Definition"/>
        <w:rPr>
          <w:del w:id="401" w:author="Dennis Brandl" w:date="2019-11-25T10:31:00Z"/>
        </w:rPr>
      </w:pPr>
      <w:del w:id="402" w:author="Dennis Brandl" w:date="2019-11-25T10:31:00Z">
        <w:r w:rsidDel="00BF72B0">
          <w:delText xml:space="preserve">The message content MAY be XML, JSON or any other information representation. </w:delText>
        </w:r>
        <w:bookmarkStart w:id="403" w:name="_Toc26110510"/>
        <w:bookmarkEnd w:id="403"/>
      </w:del>
    </w:p>
    <w:p w14:paraId="194421AD" w14:textId="46500778" w:rsidR="00BB0129" w:rsidDel="00BF72B0" w:rsidRDefault="00E83E4F">
      <w:pPr>
        <w:pStyle w:val="DefinitionTerm"/>
        <w:rPr>
          <w:del w:id="404" w:author="Dennis Brandl" w:date="2019-11-25T10:31:00Z"/>
        </w:rPr>
      </w:pPr>
      <w:del w:id="405" w:author="Dennis Brandl" w:date="2019-11-25T10:31:00Z">
        <w:r w:rsidDel="00BF72B0">
          <w:delText>MessageID</w:delText>
        </w:r>
        <w:bookmarkStart w:id="406" w:name="_Toc26110511"/>
        <w:bookmarkEnd w:id="406"/>
      </w:del>
    </w:p>
    <w:p w14:paraId="65CC9634" w14:textId="1A8E136B" w:rsidR="00BB0129" w:rsidDel="00BF72B0" w:rsidRDefault="00E83E4F">
      <w:pPr>
        <w:pStyle w:val="Definition"/>
        <w:rPr>
          <w:del w:id="407" w:author="Dennis Brandl" w:date="2019-11-25T10:31:00Z"/>
        </w:rPr>
      </w:pPr>
      <w:del w:id="408" w:author="Dennis Brandl" w:date="2019-11-25T10:31:00Z">
        <w:r w:rsidDel="00BF72B0">
          <w:delText>An identifier generated by the ws-ISBM Service Provider upon creation of a message.</w:delText>
        </w:r>
        <w:bookmarkStart w:id="409" w:name="_Toc26110512"/>
        <w:bookmarkEnd w:id="409"/>
      </w:del>
    </w:p>
    <w:p w14:paraId="36BD37D6" w14:textId="23009F44" w:rsidR="00816F6F" w:rsidDel="00BF72B0" w:rsidRDefault="00816F6F" w:rsidP="00816F6F">
      <w:pPr>
        <w:pStyle w:val="DefinitionTerm"/>
        <w:rPr>
          <w:del w:id="410" w:author="Dennis Brandl" w:date="2019-11-25T10:31:00Z"/>
        </w:rPr>
      </w:pPr>
      <w:del w:id="411" w:author="Dennis Brandl" w:date="2019-11-25T10:31:00Z">
        <w:r w:rsidRPr="00045EBF" w:rsidDel="00BF72B0">
          <w:delText>NamespaceFault</w:delText>
        </w:r>
        <w:bookmarkStart w:id="412" w:name="_Toc26110513"/>
        <w:bookmarkEnd w:id="412"/>
      </w:del>
    </w:p>
    <w:p w14:paraId="1413F067" w14:textId="6DC63BEF" w:rsidR="00816F6F" w:rsidRPr="00045EBF" w:rsidDel="00BF72B0" w:rsidRDefault="000557D6" w:rsidP="00816F6F">
      <w:pPr>
        <w:pStyle w:val="Definition"/>
        <w:rPr>
          <w:del w:id="413" w:author="Dennis Brandl" w:date="2019-11-25T10:31:00Z"/>
        </w:rPr>
      </w:pPr>
      <w:del w:id="414" w:author="Dennis Brandl" w:date="2019-11-25T10:31:00Z">
        <w:r w:rsidDel="00BF72B0">
          <w:delText>The error r</w:delText>
        </w:r>
        <w:r w:rsidR="00816F6F" w:rsidRPr="00045EBF" w:rsidDel="00BF72B0">
          <w:delText>eturned when duplicate namespace prefixes occur in the Namespace parameters.</w:delText>
        </w:r>
        <w:r w:rsidR="00816F6F" w:rsidDel="00BF72B0">
          <w:delText xml:space="preserve"> </w:delText>
        </w:r>
        <w:r w:rsidR="00816F6F" w:rsidRPr="00045EBF" w:rsidDel="00BF72B0">
          <w:delText xml:space="preserve">Namespaces prefixes </w:delText>
        </w:r>
        <w:r w:rsidR="00816F6F" w:rsidDel="00BF72B0">
          <w:delText>MUST</w:delText>
        </w:r>
        <w:r w:rsidR="00816F6F" w:rsidRPr="00045EBF" w:rsidDel="00BF72B0">
          <w:delText xml:space="preserve"> be unique.</w:delText>
        </w:r>
        <w:bookmarkStart w:id="415" w:name="_Toc26110514"/>
        <w:bookmarkEnd w:id="415"/>
      </w:del>
    </w:p>
    <w:p w14:paraId="74AB371B" w14:textId="499E82BE" w:rsidR="00BB0129" w:rsidDel="00BF72B0" w:rsidRDefault="00E83E4F">
      <w:pPr>
        <w:pStyle w:val="DefinitionTerm"/>
        <w:rPr>
          <w:del w:id="416" w:author="Dennis Brandl" w:date="2019-11-25T10:31:00Z"/>
        </w:rPr>
      </w:pPr>
      <w:del w:id="417" w:author="Dennis Brandl" w:date="2019-11-25T10:31:00Z">
        <w:r w:rsidDel="00BF72B0">
          <w:delText>NamespaceName</w:delText>
        </w:r>
        <w:bookmarkStart w:id="418" w:name="_Toc26110515"/>
        <w:bookmarkEnd w:id="418"/>
      </w:del>
    </w:p>
    <w:p w14:paraId="676E0E6D" w14:textId="462139C2" w:rsidR="00BB0129" w:rsidDel="00BF72B0" w:rsidRDefault="00E83E4F">
      <w:pPr>
        <w:pStyle w:val="Definition"/>
        <w:rPr>
          <w:del w:id="419" w:author="Dennis Brandl" w:date="2019-11-25T10:31:00Z"/>
        </w:rPr>
      </w:pPr>
      <w:del w:id="420" w:author="Dennis Brandl" w:date="2019-11-25T10:31:00Z">
        <w:r w:rsidDel="00BF72B0">
          <w:delText>The namespace name used for an XPath</w:delText>
        </w:r>
        <w:r w:rsidR="007B3951" w:rsidDel="00BF72B0">
          <w:delText>/JSONPath</w:delText>
        </w:r>
        <w:r w:rsidDel="00BF72B0">
          <w:delText xml:space="preserve"> filter expression.</w:delText>
        </w:r>
        <w:bookmarkStart w:id="421" w:name="_Toc26110516"/>
        <w:bookmarkEnd w:id="421"/>
      </w:del>
    </w:p>
    <w:p w14:paraId="042C631D" w14:textId="7DAA85E6" w:rsidR="00BB0129" w:rsidDel="00BF72B0" w:rsidRDefault="00E83E4F">
      <w:pPr>
        <w:pStyle w:val="DefinitionTerm"/>
        <w:rPr>
          <w:del w:id="422" w:author="Dennis Brandl" w:date="2019-11-25T10:31:00Z"/>
        </w:rPr>
      </w:pPr>
      <w:del w:id="423" w:author="Dennis Brandl" w:date="2019-11-25T10:31:00Z">
        <w:r w:rsidDel="00BF72B0">
          <w:delText>NamespacePrefix</w:delText>
        </w:r>
        <w:bookmarkStart w:id="424" w:name="_Toc26110517"/>
        <w:bookmarkEnd w:id="424"/>
      </w:del>
    </w:p>
    <w:p w14:paraId="35E2F826" w14:textId="794B6894" w:rsidR="00BB0129" w:rsidDel="00BF72B0" w:rsidRDefault="00E83E4F">
      <w:pPr>
        <w:pStyle w:val="Definition"/>
        <w:rPr>
          <w:del w:id="425" w:author="Dennis Brandl" w:date="2019-11-25T10:31:00Z"/>
        </w:rPr>
      </w:pPr>
      <w:del w:id="426" w:author="Dennis Brandl" w:date="2019-11-25T10:31:00Z">
        <w:r w:rsidDel="00BF72B0">
          <w:delText>The namespace prefix used for an XPath</w:delText>
        </w:r>
        <w:r w:rsidR="007B3951" w:rsidDel="00BF72B0">
          <w:delText>/JSONPath</w:delText>
        </w:r>
        <w:r w:rsidDel="00BF72B0">
          <w:delText xml:space="preserve"> filter expression.</w:delText>
        </w:r>
        <w:bookmarkStart w:id="427" w:name="_Toc26110518"/>
        <w:bookmarkEnd w:id="427"/>
      </w:del>
    </w:p>
    <w:p w14:paraId="5759481A" w14:textId="2BD5889C" w:rsidR="00816F6F" w:rsidDel="00BF72B0" w:rsidRDefault="00816F6F" w:rsidP="00816F6F">
      <w:pPr>
        <w:pStyle w:val="DefinitionTerm"/>
        <w:rPr>
          <w:del w:id="428" w:author="Dennis Brandl" w:date="2019-11-25T10:31:00Z"/>
        </w:rPr>
      </w:pPr>
      <w:del w:id="429" w:author="Dennis Brandl" w:date="2019-11-25T10:31:00Z">
        <w:r w:rsidDel="00BF72B0">
          <w:delText>OperationFault</w:delText>
        </w:r>
        <w:bookmarkStart w:id="430" w:name="_Toc26110519"/>
        <w:bookmarkEnd w:id="430"/>
      </w:del>
    </w:p>
    <w:p w14:paraId="5B9DFF55" w14:textId="2541192E" w:rsidR="00816F6F" w:rsidDel="00BF72B0" w:rsidRDefault="000557D6">
      <w:pPr>
        <w:pStyle w:val="Definition"/>
        <w:rPr>
          <w:del w:id="431" w:author="Dennis Brandl" w:date="2019-11-25T10:31:00Z"/>
        </w:rPr>
      </w:pPr>
      <w:del w:id="432" w:author="Dennis Brandl" w:date="2019-11-25T10:31:00Z">
        <w:r w:rsidDel="00BF72B0">
          <w:delText>The error r</w:delText>
        </w:r>
        <w:r w:rsidR="00816F6F" w:rsidRPr="00045EBF" w:rsidDel="00BF72B0">
          <w:delText>eturned when attempting to open a Session on a Channel of the wrong ChannelType.</w:delText>
        </w:r>
        <w:r w:rsidR="00816F6F" w:rsidDel="00BF72B0">
          <w:delText xml:space="preserve"> The channel type MUST be of Publication type or Request type</w:delText>
        </w:r>
        <w:bookmarkStart w:id="433" w:name="_Toc26110520"/>
        <w:bookmarkEnd w:id="433"/>
      </w:del>
    </w:p>
    <w:p w14:paraId="5B65BA93" w14:textId="53FFD1D2" w:rsidR="00F8612B" w:rsidDel="00BF72B0" w:rsidRDefault="00F8612B" w:rsidP="00F8612B">
      <w:pPr>
        <w:pStyle w:val="DefinitionTerm"/>
        <w:rPr>
          <w:del w:id="434" w:author="Dennis Brandl" w:date="2019-11-25T10:31:00Z"/>
        </w:rPr>
      </w:pPr>
      <w:del w:id="435" w:author="Dennis Brandl" w:date="2019-11-25T10:31:00Z">
        <w:r w:rsidDel="00BF72B0">
          <w:delText>SecurityToken</w:delText>
        </w:r>
        <w:bookmarkStart w:id="436" w:name="_Toc26110521"/>
        <w:bookmarkEnd w:id="436"/>
      </w:del>
    </w:p>
    <w:p w14:paraId="0E9696DE" w14:textId="7CA21C8B" w:rsidR="00F8612B" w:rsidDel="00BF72B0" w:rsidRDefault="00F8612B">
      <w:pPr>
        <w:pStyle w:val="Definition"/>
        <w:rPr>
          <w:del w:id="437" w:author="Dennis Brandl" w:date="2019-11-25T10:31:00Z"/>
        </w:rPr>
      </w:pPr>
      <w:del w:id="438" w:author="Dennis Brandl" w:date="2019-11-25T10:31:00Z">
        <w:r w:rsidDel="00BF72B0">
          <w:delText>A token that can be assigned to a channel to control authorization.</w:delText>
        </w:r>
        <w:bookmarkStart w:id="439" w:name="_Toc26110522"/>
        <w:bookmarkEnd w:id="439"/>
      </w:del>
    </w:p>
    <w:p w14:paraId="6C33FB3E" w14:textId="69E36483" w:rsidR="00F8612B" w:rsidDel="00BF72B0" w:rsidRDefault="00F8612B" w:rsidP="00F8612B">
      <w:pPr>
        <w:pStyle w:val="DefinitionTerm"/>
        <w:rPr>
          <w:del w:id="440" w:author="Dennis Brandl" w:date="2019-11-25T10:31:00Z"/>
        </w:rPr>
      </w:pPr>
      <w:del w:id="441" w:author="Dennis Brandl" w:date="2019-11-25T10:31:00Z">
        <w:r w:rsidDel="00BF72B0">
          <w:delText>SecurityTokenFault</w:delText>
        </w:r>
        <w:bookmarkStart w:id="442" w:name="_Toc26110523"/>
        <w:bookmarkEnd w:id="442"/>
      </w:del>
    </w:p>
    <w:p w14:paraId="213A5B4F" w14:textId="61D9BC2D" w:rsidR="00F8612B" w:rsidRPr="002C6837" w:rsidDel="00BF72B0" w:rsidRDefault="000557D6" w:rsidP="00F8612B">
      <w:pPr>
        <w:pStyle w:val="Definition"/>
        <w:rPr>
          <w:del w:id="443" w:author="Dennis Brandl" w:date="2019-11-25T10:31:00Z"/>
        </w:rPr>
      </w:pPr>
      <w:del w:id="444" w:author="Dennis Brandl" w:date="2019-11-25T10:31:00Z">
        <w:r w:rsidDel="00BF72B0">
          <w:delText>Th e</w:delText>
        </w:r>
        <w:r w:rsidR="00F8612B" w:rsidDel="00BF72B0">
          <w:delText>rror returned when an invalid Security token is used.</w:delText>
        </w:r>
        <w:bookmarkStart w:id="445" w:name="_Toc26110524"/>
        <w:bookmarkEnd w:id="445"/>
      </w:del>
    </w:p>
    <w:p w14:paraId="7FF00079" w14:textId="364E3FE3" w:rsidR="00F8612B" w:rsidDel="00BF72B0" w:rsidRDefault="00F8612B" w:rsidP="00F8612B">
      <w:pPr>
        <w:pStyle w:val="DefinitionTerm"/>
        <w:rPr>
          <w:del w:id="446" w:author="Dennis Brandl" w:date="2019-11-25T10:31:00Z"/>
        </w:rPr>
      </w:pPr>
      <w:del w:id="447" w:author="Dennis Brandl" w:date="2019-11-25T10:31:00Z">
        <w:r w:rsidDel="00BF72B0">
          <w:delText>SessionFault</w:delText>
        </w:r>
        <w:bookmarkStart w:id="448" w:name="_Toc26110525"/>
        <w:bookmarkEnd w:id="448"/>
      </w:del>
    </w:p>
    <w:p w14:paraId="354F2F93" w14:textId="1771AA68" w:rsidR="00F8612B" w:rsidRPr="00045EBF" w:rsidDel="00BF72B0" w:rsidRDefault="000557D6" w:rsidP="00F8612B">
      <w:pPr>
        <w:pStyle w:val="Definition"/>
        <w:rPr>
          <w:del w:id="449" w:author="Dennis Brandl" w:date="2019-11-25T10:31:00Z"/>
        </w:rPr>
      </w:pPr>
      <w:del w:id="450" w:author="Dennis Brandl" w:date="2019-11-25T10:31:00Z">
        <w:r w:rsidDel="00BF72B0">
          <w:delText>The error r</w:delText>
        </w:r>
        <w:r w:rsidR="00F8612B" w:rsidRPr="00045EBF" w:rsidDel="00BF72B0">
          <w:delText>eturned when attempting to access a Session of the wrong SessionType.</w:delText>
        </w:r>
        <w:r w:rsidR="00F8612B" w:rsidDel="00BF72B0">
          <w:delText xml:space="preserve"> The session type MUST be Publication Provider OR Publication Consumer OR Request Provider OR Request Consumer for this operation.</w:delText>
        </w:r>
        <w:bookmarkStart w:id="451" w:name="_Toc26110526"/>
        <w:bookmarkEnd w:id="451"/>
      </w:del>
    </w:p>
    <w:p w14:paraId="7F363541" w14:textId="53FBA638" w:rsidR="00BB0129" w:rsidDel="00BF72B0" w:rsidRDefault="00E83E4F">
      <w:pPr>
        <w:pStyle w:val="DefinitionTerm"/>
        <w:rPr>
          <w:del w:id="452" w:author="Dennis Brandl" w:date="2019-11-25T10:31:00Z"/>
        </w:rPr>
      </w:pPr>
      <w:del w:id="453" w:author="Dennis Brandl" w:date="2019-11-25T10:31:00Z">
        <w:r w:rsidDel="00BF72B0">
          <w:delText>SessionID</w:delText>
        </w:r>
        <w:bookmarkStart w:id="454" w:name="_Toc26110527"/>
        <w:bookmarkEnd w:id="454"/>
      </w:del>
    </w:p>
    <w:p w14:paraId="5DA5FCA4" w14:textId="4A21FCB9" w:rsidR="00BB0129" w:rsidDel="00BF72B0" w:rsidRDefault="00E83E4F">
      <w:pPr>
        <w:pStyle w:val="Definition"/>
        <w:rPr>
          <w:del w:id="455" w:author="Dennis Brandl" w:date="2019-11-25T10:31:00Z"/>
        </w:rPr>
      </w:pPr>
      <w:del w:id="456" w:author="Dennis Brandl" w:date="2019-11-25T10:31:00Z">
        <w:r w:rsidDel="00BF72B0">
          <w:delText>An identifier generated by the ws-ISBM Service Provider upon creation of a session. Identifiers SHOULD be made non-obvious and not easily guessable.</w:delText>
        </w:r>
        <w:bookmarkStart w:id="457" w:name="_Toc26110528"/>
        <w:bookmarkEnd w:id="457"/>
      </w:del>
    </w:p>
    <w:p w14:paraId="43DA0D7F" w14:textId="4C2B3A1F" w:rsidR="00BB0129" w:rsidDel="00BF72B0" w:rsidRDefault="00E83E4F">
      <w:pPr>
        <w:pStyle w:val="DefinitionTerm"/>
        <w:rPr>
          <w:del w:id="458" w:author="Dennis Brandl" w:date="2019-11-25T10:31:00Z"/>
        </w:rPr>
      </w:pPr>
      <w:del w:id="459" w:author="Dennis Brandl" w:date="2019-11-25T10:31:00Z">
        <w:r w:rsidDel="00BF72B0">
          <w:delText>Topic</w:delText>
        </w:r>
        <w:bookmarkStart w:id="460" w:name="_Toc26110529"/>
        <w:bookmarkEnd w:id="460"/>
      </w:del>
    </w:p>
    <w:p w14:paraId="1F44ACE3" w14:textId="060B6F80" w:rsidR="00BB0129" w:rsidDel="00BF72B0" w:rsidRDefault="00E83E4F">
      <w:pPr>
        <w:pStyle w:val="Definition"/>
        <w:rPr>
          <w:del w:id="461" w:author="Dennis Brandl" w:date="2019-11-25T10:31:00Z"/>
        </w:rPr>
      </w:pPr>
      <w:del w:id="462" w:author="Dennis Brandl" w:date="2019-11-25T10:31:00Z">
        <w:r w:rsidDel="00BF72B0">
          <w:delText>The topic name.</w:delText>
        </w:r>
        <w:bookmarkStart w:id="463" w:name="_Toc26110530"/>
        <w:bookmarkEnd w:id="463"/>
      </w:del>
    </w:p>
    <w:p w14:paraId="13E472F2" w14:textId="7A15C68A" w:rsidR="00BB0129" w:rsidRDefault="00E83E4F" w:rsidP="00244FCA">
      <w:pPr>
        <w:pStyle w:val="Heading2"/>
      </w:pPr>
      <w:bookmarkStart w:id="464" w:name="channel-management-service"/>
      <w:bookmarkStart w:id="465" w:name="_Toc25337032"/>
      <w:bookmarkStart w:id="466" w:name="_Toc25357158"/>
      <w:bookmarkStart w:id="467" w:name="_Toc26110531"/>
      <w:bookmarkEnd w:id="464"/>
      <w:r>
        <w:t>Channel Management Service</w:t>
      </w:r>
      <w:bookmarkEnd w:id="465"/>
      <w:bookmarkEnd w:id="466"/>
      <w:bookmarkEnd w:id="467"/>
    </w:p>
    <w:p w14:paraId="3FB556EF" w14:textId="36979605" w:rsidR="001D4D7E" w:rsidRPr="001D4D7E" w:rsidRDefault="001D4D7E" w:rsidP="001D4D7E">
      <w:pPr>
        <w:pStyle w:val="BodyText"/>
      </w:pPr>
      <w:r>
        <w:t xml:space="preserve">The Channel Management Service for SOAP Interface is </w:t>
      </w:r>
      <w:hyperlink r:id="rId53">
        <w:r>
          <w:rPr>
            <w:rStyle w:val="Hyperlink"/>
          </w:rPr>
          <w:t>available as a WSDL description</w:t>
        </w:r>
      </w:hyperlink>
      <w:r w:rsidR="00FA7089">
        <w:t xml:space="preserve"> and </w:t>
      </w:r>
      <w:r>
        <w:t xml:space="preserve">for REST Interface is </w:t>
      </w:r>
      <w:hyperlink r:id="rId54"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19165CF6" w14:textId="202DED05" w:rsidR="00BB0129" w:rsidRDefault="00E83E4F" w:rsidP="00244FCA">
      <w:pPr>
        <w:pStyle w:val="Heading3"/>
      </w:pPr>
      <w:bookmarkStart w:id="468" w:name="create-channel"/>
      <w:bookmarkStart w:id="469" w:name="_3.2.1_Create_Channel"/>
      <w:bookmarkStart w:id="470" w:name="_Toc25337033"/>
      <w:bookmarkStart w:id="471" w:name="_Toc25357159"/>
      <w:bookmarkStart w:id="472" w:name="_Toc26110532"/>
      <w:bookmarkEnd w:id="468"/>
      <w:bookmarkEnd w:id="469"/>
      <w:r>
        <w:t>Create Channel</w:t>
      </w:r>
      <w:bookmarkEnd w:id="470"/>
      <w:bookmarkEnd w:id="471"/>
      <w:bookmarkEnd w:id="472"/>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r>
              <w:t>CreateChannel</w:t>
            </w:r>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0ED90" w14:textId="77777777" w:rsidR="007E7578" w:rsidRDefault="007E7578" w:rsidP="00455C01">
            <w:pPr>
              <w:pStyle w:val="Compact"/>
            </w:pPr>
            <w:r>
              <w:t>Description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r>
              <w:t>ChannelURI [1]</w:t>
            </w:r>
          </w:p>
          <w:p w14:paraId="3EC7AFC7" w14:textId="3500A617" w:rsidR="007E7578" w:rsidRDefault="007E7578" w:rsidP="00455C01">
            <w:r>
              <w:t>ChannelType [1]</w:t>
            </w:r>
          </w:p>
          <w:p w14:paraId="0DAF43EE" w14:textId="74F081D7" w:rsidR="007E7578" w:rsidRDefault="007E7578" w:rsidP="00455C01">
            <w:r>
              <w:t>ChannelDescription [0..1]</w:t>
            </w:r>
          </w:p>
          <w:p w14:paraId="17CDC4C0" w14:textId="581504B0" w:rsidR="007E7578" w:rsidRDefault="007E7578" w:rsidP="00455C01">
            <w:r>
              <w:t>SecurityToken [0..*]</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6143D" w14:textId="77777777" w:rsidR="007E7578" w:rsidRDefault="007E7578" w:rsidP="00455C01">
            <w:pPr>
              <w:pStyle w:val="Compact"/>
            </w:pPr>
            <w:r>
              <w:t>Behavior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435F13" w14:textId="77777777" w:rsidR="007E7578" w:rsidRDefault="007E7578" w:rsidP="00455C01">
            <w:r>
              <w:t>If the ChannelURI already exists then a ChannelFault is returned.</w:t>
            </w:r>
          </w:p>
          <w:p w14:paraId="5FA31991" w14:textId="77777777" w:rsidR="007E7578" w:rsidRDefault="007E7578" w:rsidP="00455C01">
            <w:r>
              <w:t>The SecurityTokens are assigned to the channel upon its creation.</w:t>
            </w:r>
          </w:p>
          <w:p w14:paraId="0F18BC53" w14:textId="77777777" w:rsidR="007E7578" w:rsidRDefault="007E7578" w:rsidP="00455C01">
            <w:r>
              <w:t>If duplicate SecurityTokens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96DBA" w14:textId="77777777" w:rsidR="007E7578" w:rsidRDefault="007E7578" w:rsidP="00455C01">
            <w:pPr>
              <w:pStyle w:val="Compact"/>
            </w:pPr>
            <w:r>
              <w:t>Faults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E33CE8" w14:textId="77777777" w:rsidR="007E7578" w:rsidRDefault="007E7578" w:rsidP="00455C01">
            <w:pPr>
              <w:pStyle w:val="Compact"/>
            </w:pPr>
            <w:r>
              <w:t>ChannelFault</w:t>
            </w:r>
          </w:p>
        </w:tc>
      </w:tr>
    </w:tbl>
    <w:p w14:paraId="2357F2E2" w14:textId="1CEAA732" w:rsidR="00C42E2E" w:rsidRDefault="00C42E2E" w:rsidP="00C42E2E">
      <w:pPr>
        <w:pStyle w:val="Heading4"/>
      </w:pPr>
      <w:r>
        <w:t xml:space="preserve">SOAP </w:t>
      </w:r>
      <w:r w:rsidR="003B5061">
        <w:t>Mapping</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51DB9" w14:paraId="7823B317" w14:textId="77777777" w:rsidTr="005F550A">
        <w:trPr>
          <w:cnfStyle w:val="100000000000" w:firstRow="1" w:lastRow="0" w:firstColumn="0" w:lastColumn="0" w:oddVBand="0" w:evenVBand="0" w:oddHBand="0" w:evenHBand="0" w:firstRowFirstColumn="0" w:firstRowLastColumn="0" w:lastRowFirstColumn="0" w:lastRowLastColumn="0"/>
        </w:trPr>
        <w:tc>
          <w:tcPr>
            <w:tcW w:w="603" w:type="pct"/>
          </w:tcPr>
          <w:p w14:paraId="2FCD45E6" w14:textId="77777777" w:rsidR="00151DB9" w:rsidRPr="00151DB9" w:rsidRDefault="00151DB9" w:rsidP="00344EF1">
            <w:pPr>
              <w:pStyle w:val="Compact"/>
              <w:rPr>
                <w:b w:val="0"/>
              </w:rPr>
            </w:pPr>
            <w:r w:rsidRPr="00151DB9">
              <w:rPr>
                <w:b w:val="0"/>
              </w:rPr>
              <w:t>Input</w:t>
            </w:r>
          </w:p>
        </w:tc>
        <w:tc>
          <w:tcPr>
            <w:tcW w:w="4397" w:type="pct"/>
          </w:tcPr>
          <w:p w14:paraId="7F2B5DFC" w14:textId="4BBA8999" w:rsidR="005A6279" w:rsidRPr="005A6279" w:rsidRDefault="005A6279" w:rsidP="00344EF1">
            <w:pPr>
              <w:rPr>
                <w:b w:val="0"/>
                <w:bCs w:val="0"/>
              </w:rPr>
            </w:pPr>
            <w:r w:rsidRPr="005A6279">
              <w:rPr>
                <w:b w:val="0"/>
                <w:bCs w:val="0"/>
              </w:rPr>
              <w:t>CreateChannel</w:t>
            </w:r>
            <w:r w:rsidR="003B5061">
              <w:rPr>
                <w:b w:val="0"/>
                <w:bCs w:val="0"/>
              </w:rPr>
              <w:t xml:space="preserve"> (</w:t>
            </w:r>
            <w:hyperlink r:id="rId55" w:history="1">
              <w:r w:rsidR="00B33BD0" w:rsidRPr="001F26FE">
                <w:rPr>
                  <w:rStyle w:val="Hyperlink"/>
                  <w:b w:val="0"/>
                  <w:bCs w:val="0"/>
                </w:rPr>
                <w:t>isbm:CreateChannel</w:t>
              </w:r>
            </w:hyperlink>
            <w:r w:rsidR="003B5061">
              <w:rPr>
                <w:b w:val="0"/>
                <w:bCs w:val="0"/>
              </w:rPr>
              <w:t>)</w:t>
            </w:r>
          </w:p>
          <w:p w14:paraId="70FF538E" w14:textId="7ABD38CC" w:rsidR="00151DB9" w:rsidRPr="005A6279" w:rsidRDefault="00151DB9" w:rsidP="005A6279">
            <w:pPr>
              <w:pStyle w:val="ListParagraph"/>
              <w:numPr>
                <w:ilvl w:val="0"/>
                <w:numId w:val="7"/>
              </w:numPr>
              <w:rPr>
                <w:b w:val="0"/>
              </w:rPr>
            </w:pPr>
            <w:r w:rsidRPr="005A6279">
              <w:rPr>
                <w:b w:val="0"/>
              </w:rPr>
              <w:t>ChannelURI (</w:t>
            </w:r>
            <w:hyperlink r:id="rId56" w:anchor="string">
              <w:r w:rsidRPr="005A6279">
                <w:rPr>
                  <w:rStyle w:val="Hyperlink"/>
                  <w:b w:val="0"/>
                </w:rPr>
                <w:t>xs:string</w:t>
              </w:r>
            </w:hyperlink>
            <w:r w:rsidRPr="005A6279">
              <w:rPr>
                <w:b w:val="0"/>
              </w:rPr>
              <w:t>)</w:t>
            </w:r>
            <w:r w:rsidR="003B5061">
              <w:rPr>
                <w:b w:val="0"/>
              </w:rPr>
              <w:t xml:space="preserve"> [1]</w:t>
            </w:r>
          </w:p>
          <w:p w14:paraId="0E3567F9" w14:textId="4E3D81DB" w:rsidR="00151DB9" w:rsidRPr="005A6279" w:rsidRDefault="00151DB9" w:rsidP="005A6279">
            <w:pPr>
              <w:pStyle w:val="ListParagraph"/>
              <w:numPr>
                <w:ilvl w:val="0"/>
                <w:numId w:val="7"/>
              </w:numPr>
              <w:rPr>
                <w:b w:val="0"/>
              </w:rPr>
            </w:pPr>
            <w:r w:rsidRPr="005A6279">
              <w:rPr>
                <w:b w:val="0"/>
              </w:rPr>
              <w:t>ChannelType (</w:t>
            </w:r>
            <w:hyperlink w:anchor="_ChannelType">
              <w:r w:rsidRPr="005A6279">
                <w:rPr>
                  <w:rStyle w:val="Hyperlink"/>
                  <w:b w:val="0"/>
                </w:rPr>
                <w:t>isbm:ChannelType</w:t>
              </w:r>
            </w:hyperlink>
            <w:r w:rsidRPr="005A6279">
              <w:rPr>
                <w:b w:val="0"/>
              </w:rPr>
              <w:t>)</w:t>
            </w:r>
            <w:r w:rsidR="003B5061">
              <w:rPr>
                <w:b w:val="0"/>
              </w:rPr>
              <w:t xml:space="preserve"> [1]</w:t>
            </w:r>
          </w:p>
          <w:p w14:paraId="31E278D3" w14:textId="726EEC0A" w:rsidR="00151DB9" w:rsidRPr="005A6279" w:rsidRDefault="00151DB9" w:rsidP="005A6279">
            <w:pPr>
              <w:pStyle w:val="ListParagraph"/>
              <w:numPr>
                <w:ilvl w:val="0"/>
                <w:numId w:val="7"/>
              </w:numPr>
              <w:rPr>
                <w:b w:val="0"/>
              </w:rPr>
            </w:pPr>
            <w:r w:rsidRPr="005A6279">
              <w:rPr>
                <w:b w:val="0"/>
              </w:rPr>
              <w:t>ChannelDescription (</w:t>
            </w:r>
            <w:hyperlink r:id="rId57" w:anchor="string">
              <w:r w:rsidRPr="005A6279">
                <w:rPr>
                  <w:rStyle w:val="Hyperlink"/>
                  <w:b w:val="0"/>
                </w:rPr>
                <w:t>xs:string</w:t>
              </w:r>
            </w:hyperlink>
            <w:r w:rsidRPr="005A6279">
              <w:rPr>
                <w:b w:val="0"/>
              </w:rPr>
              <w:t>)</w:t>
            </w:r>
            <w:r w:rsidR="003B5061">
              <w:rPr>
                <w:b w:val="0"/>
              </w:rPr>
              <w:t xml:space="preserve"> [0..1]</w:t>
            </w:r>
          </w:p>
          <w:p w14:paraId="5842076D" w14:textId="28AB9A9B" w:rsidR="00151DB9" w:rsidRPr="005A6279" w:rsidRDefault="00151DB9" w:rsidP="005A6279">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sidR="003B5061">
              <w:rPr>
                <w:b w:val="0"/>
              </w:rPr>
              <w:t xml:space="preserve"> [0..*]</w:t>
            </w:r>
          </w:p>
        </w:tc>
      </w:tr>
      <w:tr w:rsidR="00151DB9" w14:paraId="2F318CD3" w14:textId="77777777" w:rsidTr="005F550A">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09AE0B" w14:textId="77777777" w:rsidR="00151DB9" w:rsidRDefault="00151DB9" w:rsidP="00344EF1">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C8F57B" w14:textId="5A57034D" w:rsidR="00151DB9" w:rsidRDefault="003B5061" w:rsidP="003B5061">
            <w:r>
              <w:t>CreateChannelResponse (</w:t>
            </w:r>
            <w:hyperlink r:id="rId58" w:history="1">
              <w:r w:rsidRPr="00DA02E8">
                <w:rPr>
                  <w:rStyle w:val="Hyperlink"/>
                </w:rPr>
                <w:t>isbm:CreateChannelResponse</w:t>
              </w:r>
            </w:hyperlink>
            <w:r>
              <w:t>)</w:t>
            </w:r>
          </w:p>
          <w:p w14:paraId="2766D622" w14:textId="0911917F" w:rsidR="003B5061" w:rsidRDefault="003B5061" w:rsidP="003B5061">
            <w:pPr>
              <w:pStyle w:val="ListParagraph"/>
              <w:numPr>
                <w:ilvl w:val="0"/>
                <w:numId w:val="7"/>
              </w:numPr>
            </w:pPr>
            <w:r>
              <w:t>No content</w:t>
            </w:r>
          </w:p>
        </w:tc>
      </w:tr>
      <w:tr w:rsidR="00151DB9" w14:paraId="037B14DB" w14:textId="77777777" w:rsidTr="005F550A">
        <w:tc>
          <w:tcPr>
            <w:tcW w:w="603" w:type="pct"/>
          </w:tcPr>
          <w:p w14:paraId="1AF45684" w14:textId="77777777" w:rsidR="00151DB9" w:rsidRDefault="00151DB9" w:rsidP="00344EF1">
            <w:pPr>
              <w:pStyle w:val="Compact"/>
            </w:pPr>
            <w:r>
              <w:t>Faults</w:t>
            </w:r>
          </w:p>
        </w:tc>
        <w:tc>
          <w:tcPr>
            <w:tcW w:w="4397" w:type="pct"/>
          </w:tcPr>
          <w:p w14:paraId="2AA7D3F5" w14:textId="72AC22A2" w:rsidR="00151DB9" w:rsidRDefault="00151DB9" w:rsidP="00344EF1">
            <w:pPr>
              <w:pStyle w:val="Compact"/>
            </w:pPr>
            <w:r>
              <w:t>ChannelFault (</w:t>
            </w:r>
            <w:hyperlink r:id="rId59" w:history="1">
              <w:r w:rsidRPr="00DA02E8">
                <w:rPr>
                  <w:rStyle w:val="Hyperlink"/>
                </w:rPr>
                <w:t>isbm:ChannelFault</w:t>
              </w:r>
            </w:hyperlink>
            <w:r>
              <w:t>)</w:t>
            </w:r>
          </w:p>
        </w:tc>
      </w:tr>
    </w:tbl>
    <w:p w14:paraId="39B98AE9" w14:textId="711CDC7D" w:rsidR="00C42E2E" w:rsidRDefault="00C42E2E" w:rsidP="00C42E2E">
      <w:pPr>
        <w:pStyle w:val="Heading4"/>
      </w:pPr>
      <w:r>
        <w:t xml:space="preserve">REST </w:t>
      </w:r>
      <w:r w:rsidR="00D61384">
        <w:t>Mapping</w:t>
      </w:r>
    </w:p>
    <w:p w14:paraId="364C517C" w14:textId="29F5CD0C" w:rsidR="003770D3" w:rsidRDefault="003B5061" w:rsidP="003770D3">
      <w:pPr>
        <w:pStyle w:val="BodyText"/>
      </w:pPr>
      <w:r>
        <w:t>The Create Channel general interface is mapped into a RESTful interface as an OpenAPI description according to the following rules.</w:t>
      </w:r>
    </w:p>
    <w:p w14:paraId="4602B3FB" w14:textId="13C9BDD4" w:rsidR="00974FD7" w:rsidRDefault="00974FD7" w:rsidP="003770D3">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55C80A5E" w:rsidR="00272291" w:rsidRPr="003B5061" w:rsidRDefault="003041B6" w:rsidP="00AA2FC7">
            <w:pPr>
              <w:rPr>
                <w:bCs/>
              </w:rPr>
            </w:pPr>
            <w:r>
              <w:rPr>
                <w:bCs/>
              </w:rPr>
              <w:t>create</w:t>
            </w:r>
            <w:r w:rsidR="00CE07DE">
              <w:rPr>
                <w:bCs/>
              </w:rPr>
              <w:t>Channel (</w:t>
            </w:r>
            <w:hyperlink r:id="rId60" w:history="1">
              <w:r w:rsidR="00CE07DE" w:rsidRPr="003041B6">
                <w:rPr>
                  <w:rStyle w:val="Hyperlink"/>
                  <w:bCs/>
                </w:rPr>
                <w:t>json:</w:t>
              </w:r>
              <w:r w:rsidRPr="003041B6">
                <w:rPr>
                  <w:rStyle w:val="Hyperlink"/>
                  <w:bCs/>
                </w:rPr>
                <w:t>create</w:t>
              </w:r>
              <w:r w:rsidR="00272291" w:rsidRPr="003041B6">
                <w:rPr>
                  <w:rStyle w:val="Hyperlink"/>
                  <w:bCs/>
                </w:rPr>
                <w:t>Channel</w:t>
              </w:r>
            </w:hyperlink>
            <w:r w:rsidR="00CE07DE">
              <w:rPr>
                <w:bCs/>
              </w:rPr>
              <w:t>)</w:t>
            </w:r>
          </w:p>
          <w:p w14:paraId="57933AF7" w14:textId="48409361" w:rsidR="00AA2FC7" w:rsidRPr="003B5061" w:rsidRDefault="00782492" w:rsidP="00272291">
            <w:pPr>
              <w:pStyle w:val="ListParagraph"/>
              <w:numPr>
                <w:ilvl w:val="0"/>
                <w:numId w:val="7"/>
              </w:numPr>
            </w:pPr>
            <w:r>
              <w:t>ChannelURI</w:t>
            </w:r>
            <w:r>
              <w:rPr>
                <w:bCs/>
              </w:rPr>
              <w:t xml:space="preserve">  </w:t>
            </w:r>
            <w:r w:rsidR="006D7A04">
              <w:rPr>
                <w:bCs/>
              </w:rPr>
              <w:t>“</w:t>
            </w:r>
            <w:r w:rsidR="00272291">
              <w:rPr>
                <w:bCs/>
              </w:rPr>
              <w:t>uri</w:t>
            </w:r>
            <w:r w:rsidR="006D7A04">
              <w:rPr>
                <w:bCs/>
              </w:rPr>
              <w:t>”</w:t>
            </w:r>
            <w:r w:rsidR="00272291">
              <w:rPr>
                <w:bCs/>
              </w:rPr>
              <w:t xml:space="preserve"> </w:t>
            </w:r>
            <w:r w:rsidR="00AA2FC7" w:rsidRPr="003B5061">
              <w:t>(</w:t>
            </w:r>
            <w:hyperlink r:id="rId61" w:anchor="data-types" w:history="1">
              <w:r w:rsidR="009E20EB" w:rsidRPr="00782492">
                <w:rPr>
                  <w:rStyle w:val="Hyperlink"/>
                </w:rPr>
                <w:t>json:</w:t>
              </w:r>
              <w:r w:rsidR="00AA2FC7" w:rsidRPr="00782492">
                <w:rPr>
                  <w:rStyle w:val="Hyperlink"/>
                </w:rPr>
                <w:t>string</w:t>
              </w:r>
            </w:hyperlink>
            <w:r w:rsidR="00AA2FC7" w:rsidRPr="003B5061">
              <w:t>)</w:t>
            </w:r>
            <w:r>
              <w:t xml:space="preserve"> [1]</w:t>
            </w:r>
          </w:p>
          <w:p w14:paraId="4649F809" w14:textId="3A521D22" w:rsidR="00AA2FC7" w:rsidRPr="00272291" w:rsidRDefault="00782492" w:rsidP="00272291">
            <w:pPr>
              <w:pStyle w:val="ListParagraph"/>
              <w:numPr>
                <w:ilvl w:val="0"/>
                <w:numId w:val="7"/>
              </w:numPr>
              <w:rPr>
                <w:bCs/>
              </w:rPr>
            </w:pPr>
            <w:r w:rsidRPr="00782492">
              <w:t xml:space="preserve">ChannelType </w:t>
            </w:r>
            <w:r w:rsidR="006D7A04">
              <w:t>“</w:t>
            </w:r>
            <w:r w:rsidR="00272291">
              <w:rPr>
                <w:bCs/>
              </w:rPr>
              <w:t>channelType</w:t>
            </w:r>
            <w:r w:rsidR="006D7A04">
              <w:rPr>
                <w:bCs/>
              </w:rPr>
              <w:t>”</w:t>
            </w:r>
            <w:r w:rsidR="00272291">
              <w:rPr>
                <w:bCs/>
              </w:rPr>
              <w:t xml:space="preserve"> </w:t>
            </w:r>
            <w:r w:rsidR="00AA2FC7" w:rsidRPr="00272291">
              <w:rPr>
                <w:bCs/>
              </w:rPr>
              <w:t>(</w:t>
            </w:r>
            <w:hyperlink w:anchor="_ChannelType_1" w:history="1">
              <w:r w:rsidR="009E20EB" w:rsidRPr="00685981">
                <w:rPr>
                  <w:rStyle w:val="Hyperlink"/>
                  <w:bCs/>
                </w:rPr>
                <w:t>json:</w:t>
              </w:r>
              <w:r w:rsidR="00AA2FC7" w:rsidRPr="00685981">
                <w:rPr>
                  <w:rStyle w:val="Hyperlink"/>
                  <w:bCs/>
                </w:rPr>
                <w:t>ChannelType</w:t>
              </w:r>
            </w:hyperlink>
            <w:r w:rsidR="00AA2FC7" w:rsidRPr="00272291">
              <w:rPr>
                <w:bCs/>
              </w:rPr>
              <w:t>)</w:t>
            </w:r>
            <w:r>
              <w:rPr>
                <w:bCs/>
              </w:rPr>
              <w:t xml:space="preserve"> [1]</w:t>
            </w:r>
          </w:p>
          <w:p w14:paraId="1EBD5719" w14:textId="2C38794D" w:rsidR="00AA2FC7" w:rsidRPr="00272291" w:rsidRDefault="00782492" w:rsidP="00272291">
            <w:pPr>
              <w:pStyle w:val="ListParagraph"/>
              <w:numPr>
                <w:ilvl w:val="0"/>
                <w:numId w:val="7"/>
              </w:numPr>
              <w:rPr>
                <w:bCs/>
              </w:rPr>
            </w:pPr>
            <w:r>
              <w:rPr>
                <w:bCs/>
              </w:rPr>
              <w:t xml:space="preserve">ChannelDescription </w:t>
            </w:r>
            <w:r w:rsidR="006D7A04">
              <w:rPr>
                <w:bCs/>
              </w:rPr>
              <w:t>“</w:t>
            </w:r>
            <w:r w:rsidR="00272291">
              <w:rPr>
                <w:bCs/>
              </w:rPr>
              <w:t>description</w:t>
            </w:r>
            <w:r w:rsidR="006D7A04">
              <w:rPr>
                <w:bCs/>
              </w:rPr>
              <w:t>”</w:t>
            </w:r>
            <w:r w:rsidR="00272291">
              <w:rPr>
                <w:bCs/>
              </w:rPr>
              <w:t xml:space="preserve"> </w:t>
            </w:r>
            <w:r w:rsidR="00AA2FC7" w:rsidRPr="00272291">
              <w:rPr>
                <w:bCs/>
              </w:rPr>
              <w:t>(</w:t>
            </w:r>
            <w:hyperlink r:id="rId62" w:anchor="data-types" w:history="1">
              <w:r w:rsidR="00685981" w:rsidRPr="00782492">
                <w:rPr>
                  <w:rStyle w:val="Hyperlink"/>
                </w:rPr>
                <w:t>json:string</w:t>
              </w:r>
            </w:hyperlink>
            <w:r w:rsidR="00AA2FC7" w:rsidRPr="00272291">
              <w:rPr>
                <w:bCs/>
              </w:rPr>
              <w:t>)</w:t>
            </w:r>
            <w:r>
              <w:rPr>
                <w:bCs/>
              </w:rPr>
              <w:t xml:space="preserve"> [0..1]</w:t>
            </w:r>
          </w:p>
          <w:p w14:paraId="1B0EDA6D" w14:textId="308D0E99" w:rsidR="00BB0129" w:rsidRPr="003B5061" w:rsidRDefault="00E54E4C" w:rsidP="00272291">
            <w:pPr>
              <w:pStyle w:val="ListParagraph"/>
              <w:numPr>
                <w:ilvl w:val="0"/>
                <w:numId w:val="7"/>
              </w:numPr>
            </w:pPr>
            <w:r w:rsidRPr="00E54E4C">
              <w:t xml:space="preserve">SecurityToken </w:t>
            </w:r>
            <w:r w:rsidR="00B238A1">
              <w:t>“</w:t>
            </w:r>
            <w:r w:rsidR="00272291">
              <w:rPr>
                <w:bCs/>
              </w:rPr>
              <w:t>s</w:t>
            </w:r>
            <w:r w:rsidR="00AA2FC7" w:rsidRPr="00272291">
              <w:rPr>
                <w:bCs/>
              </w:rPr>
              <w:t>ecurityTokens</w:t>
            </w:r>
            <w:r w:rsidR="00B238A1">
              <w:rPr>
                <w:bCs/>
              </w:rPr>
              <w:t>”</w:t>
            </w:r>
            <w:r w:rsidR="00AA2FC7" w:rsidRPr="00272291">
              <w:rPr>
                <w:bCs/>
              </w:rPr>
              <w:t xml:space="preserve"> (</w:t>
            </w:r>
            <w:hyperlink w:anchor="_SecurityToken" w:history="1">
              <w:r w:rsidR="009E20EB" w:rsidRPr="00D22CB7">
                <w:rPr>
                  <w:rStyle w:val="Hyperlink"/>
                  <w:bCs/>
                </w:rPr>
                <w:t>json:</w:t>
              </w:r>
              <w:r w:rsidR="00AA2FC7" w:rsidRPr="00D22CB7">
                <w:rPr>
                  <w:rStyle w:val="Hyperlink"/>
                  <w:bCs/>
                </w:rPr>
                <w:t>SecurityToken</w:t>
              </w:r>
            </w:hyperlink>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E75C7D8" w:rsidR="00BB0129" w:rsidRDefault="009E20EB">
            <w:pPr>
              <w:pStyle w:val="Compact"/>
            </w:pPr>
            <w:r w:rsidRPr="009E20EB">
              <w:t xml:space="preserve">Channel </w:t>
            </w:r>
            <w:r w:rsidR="000118D6">
              <w:rPr>
                <w:bCs/>
              </w:rPr>
              <w:t>(</w:t>
            </w:r>
            <w:hyperlink w:anchor="_Channel" w:history="1">
              <w:r w:rsidR="000118D6" w:rsidRPr="00CE07DE">
                <w:rPr>
                  <w:rStyle w:val="Hyperlink"/>
                  <w:bCs/>
                </w:rPr>
                <w:t>json:Channel</w:t>
              </w:r>
            </w:hyperlink>
            <w:r w:rsidR="000118D6">
              <w:rPr>
                <w:bCs/>
              </w:rPr>
              <w:t>)</w:t>
            </w:r>
            <w:r w:rsidR="00767F0F">
              <w:rPr>
                <w:bCs/>
              </w:rPr>
              <w:t xml:space="preserve"> </w:t>
            </w:r>
            <w:r w:rsidRPr="009E20EB">
              <w:t xml:space="preserve">excluding </w:t>
            </w:r>
            <w:r w:rsidR="000118D6">
              <w:rPr>
                <w:bCs/>
              </w:rPr>
              <w:t>s</w:t>
            </w:r>
            <w:r w:rsidR="000118D6" w:rsidRPr="00272291">
              <w:rPr>
                <w:bCs/>
              </w:rPr>
              <w:t>ecurityTokens</w:t>
            </w:r>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t>(Error)</w:t>
            </w:r>
          </w:p>
        </w:tc>
        <w:tc>
          <w:tcPr>
            <w:tcW w:w="4397" w:type="pct"/>
          </w:tcPr>
          <w:p w14:paraId="6C4DC46F" w14:textId="010B5F87" w:rsidR="00BB0129" w:rsidRDefault="00E83E4F">
            <w:pPr>
              <w:pStyle w:val="Compact"/>
            </w:pPr>
            <w:r>
              <w:t>ChannelFault</w:t>
            </w:r>
            <w:r w:rsidR="00556CDF">
              <w:t xml:space="preserve"> (</w:t>
            </w:r>
            <w:hyperlink r:id="rId63" w:history="1">
              <w:r w:rsidR="00556CDF" w:rsidRPr="00ED5528">
                <w:rPr>
                  <w:rStyle w:val="Hyperlink"/>
                </w:rPr>
                <w:t>j</w:t>
              </w:r>
              <w:r w:rsidR="00D22CB7" w:rsidRPr="00ED5528">
                <w:rPr>
                  <w:rStyle w:val="Hyperlink"/>
                </w:rPr>
                <w:t>s</w:t>
              </w:r>
              <w:r w:rsidR="00556CDF" w:rsidRPr="00ED5528">
                <w:rPr>
                  <w:rStyle w:val="Hyperlink"/>
                </w:rPr>
                <w:t>on:ChannelFault</w:t>
              </w:r>
            </w:hyperlink>
            <w:r w:rsidR="00556CDF">
              <w:t>)</w:t>
            </w:r>
            <w:r w:rsidR="00272291">
              <w:t xml:space="preserve"> – 409 Conflict</w:t>
            </w:r>
          </w:p>
        </w:tc>
      </w:tr>
    </w:tbl>
    <w:p w14:paraId="612ABA28" w14:textId="0D33ECF0" w:rsidR="00ED5528" w:rsidRDefault="00FE2F71" w:rsidP="00ED5528">
      <w:pPr>
        <w:pStyle w:val="BodyText"/>
      </w:pPr>
      <w:bookmarkStart w:id="473" w:name="add-security-tokens"/>
      <w:bookmarkEnd w:id="473"/>
      <w:r w:rsidRPr="00B303C3">
        <w:t>Note</w:t>
      </w:r>
      <w:r>
        <w:t xml:space="preserve"> </w:t>
      </w:r>
      <w:r w:rsidR="00ED5528">
        <w:t>Output</w:t>
      </w:r>
      <w:r w:rsidR="00F85AEF">
        <w:t>s</w:t>
      </w:r>
      <w:r w:rsidR="00ED5528">
        <w:t xml:space="preserve"> object in conformance with </w:t>
      </w:r>
      <w:hyperlink r:id="rId64" w:history="1">
        <w:r w:rsidR="00ED5528" w:rsidRPr="00F85AEF">
          <w:rPr>
            <w:rStyle w:val="Hyperlink"/>
          </w:rPr>
          <w:t>HTTP requirements of 201 response</w:t>
        </w:r>
      </w:hyperlink>
      <w:r w:rsidR="00ED5528">
        <w:t>.</w:t>
      </w:r>
    </w:p>
    <w:p w14:paraId="011AAA4E" w14:textId="4EEB9DB8" w:rsidR="00B33BD0" w:rsidRDefault="00E83E4F" w:rsidP="00244FCA">
      <w:pPr>
        <w:pStyle w:val="Heading3"/>
      </w:pPr>
      <w:bookmarkStart w:id="474" w:name="_Toc25337034"/>
      <w:bookmarkStart w:id="475" w:name="_Toc25357160"/>
      <w:bookmarkStart w:id="476" w:name="_Toc26110533"/>
      <w:r>
        <w:t>Add Security Tokens</w:t>
      </w:r>
      <w:bookmarkEnd w:id="474"/>
      <w:bookmarkEnd w:id="475"/>
      <w:bookmarkEnd w:id="476"/>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r>
              <w:t>AddSecurityTokens</w:t>
            </w:r>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r>
              <w:t>ChannelURI [1]</w:t>
            </w:r>
          </w:p>
          <w:p w14:paraId="5811FA70" w14:textId="09ED9347" w:rsidR="00BB0129" w:rsidRDefault="00E83E4F">
            <w:r>
              <w:t>SecurityToken [1..*]</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If the ChannelURI does not exist, then a ChannelFault is returned.</w:t>
            </w:r>
          </w:p>
          <w:p w14:paraId="23B1F156" w14:textId="08691B39" w:rsidR="00BB0129" w:rsidRDefault="00E83E4F">
            <w:r>
              <w:t xml:space="preserve">If the specified channel is assigned security tokens and </w:t>
            </w:r>
            <w:del w:id="477" w:author="Dennis Brandl" w:date="2019-11-25T18:52:00Z">
              <w:r w:rsidDel="00C50453">
                <w:delText xml:space="preserve">the </w:delText>
              </w:r>
            </w:del>
            <w:ins w:id="478" w:author="Dennis Brandl" w:date="2019-11-25T18:52:00Z">
              <w:r w:rsidR="00C50453">
                <w:t xml:space="preserve">at least one of the </w:t>
              </w:r>
            </w:ins>
            <w:r>
              <w:t>provided token</w:t>
            </w:r>
            <w:ins w:id="479" w:author="Dennis Brandl" w:date="2019-11-25T18:52:00Z">
              <w:r w:rsidR="00C50453">
                <w:t>s</w:t>
              </w:r>
            </w:ins>
            <w:r>
              <w:t xml:space="preserve"> does not match a token assigned to the channel, then a ChannelFault is returned.</w:t>
            </w:r>
          </w:p>
          <w:p w14:paraId="29EE7594" w14:textId="77777777" w:rsidR="00BB0129" w:rsidRDefault="00E83E4F">
            <w:r>
              <w:t>If a specified SecurityToken is already assigned to the channel, then no further action is taken to maintain a distinct list.</w:t>
            </w:r>
          </w:p>
          <w:p w14:paraId="7C8433D3" w14:textId="3411876E" w:rsidR="00A41E62" w:rsidRDefault="000B2C09">
            <w:commentRangeStart w:id="480"/>
            <w:commentRangeStart w:id="481"/>
            <w:r>
              <w:t xml:space="preserve">If a SecurityToken is being added to </w:t>
            </w:r>
            <w:del w:id="482" w:author="Dennis Brandl" w:date="2019-11-25T08:48:00Z">
              <w:r w:rsidDel="00BB0505">
                <w:delText xml:space="preserve">an open </w:delText>
              </w:r>
            </w:del>
            <w:ins w:id="483" w:author="Dennis Brandl" w:date="2019-11-25T08:48:00Z">
              <w:r w:rsidR="00BB0505">
                <w:t xml:space="preserve">a </w:t>
              </w:r>
            </w:ins>
            <w:r>
              <w:t>Channel</w:t>
            </w:r>
            <w:ins w:id="484" w:author="Dennis Brandl" w:date="2019-11-25T08:48:00Z">
              <w:r w:rsidR="00BB0505">
                <w:t xml:space="preserve"> that was created without any security tokens</w:t>
              </w:r>
            </w:ins>
            <w:r>
              <w:t xml:space="preserve">, then a </w:t>
            </w:r>
            <w:commentRangeStart w:id="485"/>
            <w:r>
              <w:t xml:space="preserve">ChannelFault/OperationFault </w:t>
            </w:r>
            <w:commentRangeEnd w:id="485"/>
            <w:r w:rsidR="0060367B">
              <w:rPr>
                <w:rStyle w:val="CommentReference"/>
              </w:rPr>
              <w:commentReference w:id="485"/>
            </w:r>
            <w:del w:id="486" w:author="Dennis Brandl" w:date="2019-11-25T18:51:00Z">
              <w:r w:rsidDel="001D5DE3">
                <w:delText xml:space="preserve">SHOULD </w:delText>
              </w:r>
            </w:del>
            <w:ins w:id="487" w:author="Dennis Brandl" w:date="2019-11-25T18:51:00Z">
              <w:r w:rsidR="001D5DE3">
                <w:t>M</w:t>
              </w:r>
            </w:ins>
            <w:ins w:id="488" w:author="Dennis Brandl" w:date="2019-11-25T18:52:00Z">
              <w:r w:rsidR="001D5DE3">
                <w:t>UST</w:t>
              </w:r>
            </w:ins>
            <w:ins w:id="489" w:author="Dennis Brandl" w:date="2019-11-25T18:51:00Z">
              <w:r w:rsidR="001D5DE3">
                <w:t xml:space="preserve"> </w:t>
              </w:r>
            </w:ins>
            <w:r>
              <w:t>be returned.</w:t>
            </w:r>
            <w:commentRangeEnd w:id="480"/>
            <w:r>
              <w:rPr>
                <w:rStyle w:val="CommentReference"/>
              </w:rPr>
              <w:commentReference w:id="480"/>
            </w:r>
            <w:commentRangeEnd w:id="481"/>
            <w:r w:rsidR="00BB0505">
              <w:rPr>
                <w:rStyle w:val="CommentReference"/>
              </w:rPr>
              <w:commentReference w:id="481"/>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48B28DFF" w14:textId="77777777" w:rsidR="00BB0129" w:rsidRDefault="00E83E4F">
            <w:pPr>
              <w:pStyle w:val="Compact"/>
            </w:pPr>
            <w:r>
              <w:t>ChannelFault</w:t>
            </w:r>
          </w:p>
        </w:tc>
      </w:tr>
    </w:tbl>
    <w:p w14:paraId="43102FDB" w14:textId="39A097F5" w:rsidR="001D4D7E" w:rsidRDefault="001D4D7E" w:rsidP="001D4D7E">
      <w:pPr>
        <w:pStyle w:val="Heading4"/>
      </w:pPr>
      <w:bookmarkStart w:id="490" w:name="remove-security-tokens"/>
      <w:bookmarkStart w:id="491" w:name="_Toc25337035"/>
      <w:bookmarkStart w:id="492" w:name="_Toc25337775"/>
      <w:bookmarkEnd w:id="490"/>
      <w:bookmarkEnd w:id="491"/>
      <w:bookmarkEnd w:id="492"/>
      <w:r>
        <w:t>SOAP Mapping</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D4D7E" w14:paraId="4954972A"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33890409" w14:textId="77777777" w:rsidR="001D4D7E" w:rsidRPr="00151DB9" w:rsidRDefault="001D4D7E" w:rsidP="00371F65">
            <w:pPr>
              <w:pStyle w:val="Compact"/>
              <w:rPr>
                <w:b w:val="0"/>
              </w:rPr>
            </w:pPr>
            <w:r w:rsidRPr="00151DB9">
              <w:rPr>
                <w:b w:val="0"/>
              </w:rPr>
              <w:t>Input</w:t>
            </w:r>
          </w:p>
        </w:tc>
        <w:tc>
          <w:tcPr>
            <w:tcW w:w="4397" w:type="pct"/>
          </w:tcPr>
          <w:p w14:paraId="2A6CA2EA" w14:textId="361A0896" w:rsidR="001D4D7E" w:rsidRPr="005A6279" w:rsidRDefault="00B6120B" w:rsidP="00371F65">
            <w:pPr>
              <w:rPr>
                <w:b w:val="0"/>
                <w:bCs w:val="0"/>
              </w:rPr>
            </w:pPr>
            <w:r w:rsidRPr="00B6120B">
              <w:rPr>
                <w:b w:val="0"/>
              </w:rPr>
              <w:t>AddSecurityTokens</w:t>
            </w:r>
            <w:r w:rsidRPr="00B6120B">
              <w:rPr>
                <w:b w:val="0"/>
                <w:bCs w:val="0"/>
              </w:rPr>
              <w:t xml:space="preserve"> </w:t>
            </w:r>
            <w:r w:rsidR="001D4D7E">
              <w:rPr>
                <w:b w:val="0"/>
                <w:bCs w:val="0"/>
              </w:rPr>
              <w:t>(</w:t>
            </w:r>
            <w:hyperlink r:id="rId65" w:history="1">
              <w:r w:rsidR="001D4D7E" w:rsidRPr="00714D94">
                <w:rPr>
                  <w:rStyle w:val="Hyperlink"/>
                  <w:b w:val="0"/>
                  <w:bCs w:val="0"/>
                </w:rPr>
                <w:t>isbm:</w:t>
              </w:r>
              <w:r w:rsidR="0004039A" w:rsidRPr="00714D94">
                <w:rPr>
                  <w:rStyle w:val="Hyperlink"/>
                  <w:b w:val="0"/>
                  <w:bCs w:val="0"/>
                </w:rPr>
                <w:t>AddSecurityTokens</w:t>
              </w:r>
            </w:hyperlink>
            <w:r w:rsidR="001D4D7E">
              <w:rPr>
                <w:b w:val="0"/>
                <w:bCs w:val="0"/>
              </w:rPr>
              <w:t>)</w:t>
            </w:r>
          </w:p>
          <w:p w14:paraId="7811D0BF" w14:textId="77777777" w:rsidR="00C02BF5" w:rsidRPr="00C02BF5" w:rsidRDefault="001D4D7E" w:rsidP="00C02BF5">
            <w:pPr>
              <w:pStyle w:val="ListParagraph"/>
              <w:numPr>
                <w:ilvl w:val="0"/>
                <w:numId w:val="7"/>
              </w:numPr>
            </w:pPr>
            <w:r w:rsidRPr="005A6279">
              <w:rPr>
                <w:b w:val="0"/>
              </w:rPr>
              <w:t>ChannelURI (</w:t>
            </w:r>
            <w:hyperlink r:id="rId66" w:anchor="string">
              <w:r w:rsidRPr="005A6279">
                <w:rPr>
                  <w:rStyle w:val="Hyperlink"/>
                  <w:b w:val="0"/>
                </w:rPr>
                <w:t>xs:string</w:t>
              </w:r>
            </w:hyperlink>
            <w:r w:rsidRPr="005A6279">
              <w:rPr>
                <w:b w:val="0"/>
              </w:rPr>
              <w:t>)</w:t>
            </w:r>
            <w:r>
              <w:rPr>
                <w:b w:val="0"/>
              </w:rPr>
              <w:t xml:space="preserve"> [1]</w:t>
            </w:r>
          </w:p>
          <w:p w14:paraId="1895E3E5" w14:textId="5D4A2BC3" w:rsidR="001D4D7E" w:rsidRPr="005A6279" w:rsidRDefault="001D4D7E" w:rsidP="00C02BF5">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Pr>
                <w:b w:val="0"/>
              </w:rPr>
              <w:t xml:space="preserve"> [</w:t>
            </w:r>
            <w:r w:rsidR="00C02BF5">
              <w:rPr>
                <w:b w:val="0"/>
              </w:rPr>
              <w:t>1</w:t>
            </w:r>
            <w:r>
              <w:rPr>
                <w:b w:val="0"/>
              </w:rPr>
              <w:t>..*]</w:t>
            </w:r>
          </w:p>
        </w:tc>
      </w:tr>
      <w:tr w:rsidR="001D4D7E" w14:paraId="4F83D2C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381154" w14:textId="77777777" w:rsidR="001D4D7E" w:rsidRDefault="001D4D7E" w:rsidP="00371F65">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DB301" w14:textId="4E604B52" w:rsidR="001D4D7E" w:rsidRDefault="000D3B37" w:rsidP="00371F65">
            <w:r w:rsidRPr="000D3B37">
              <w:t>AddSecurityTokensResponse</w:t>
            </w:r>
            <w:r w:rsidR="001D4D7E">
              <w:t xml:space="preserve"> (</w:t>
            </w:r>
            <w:hyperlink r:id="rId67" w:history="1">
              <w:r w:rsidR="001D4D7E" w:rsidRPr="00DA02E8">
                <w:rPr>
                  <w:rStyle w:val="Hyperlink"/>
                </w:rPr>
                <w:t>isbm:</w:t>
              </w:r>
              <w:r w:rsidR="00766B62" w:rsidRPr="00766B62">
                <w:rPr>
                  <w:rStyle w:val="Hyperlink"/>
                </w:rPr>
                <w:t>AddSecurityTokensResponse</w:t>
              </w:r>
            </w:hyperlink>
            <w:r w:rsidR="001D4D7E">
              <w:t>)</w:t>
            </w:r>
          </w:p>
          <w:p w14:paraId="71C9385A" w14:textId="77777777" w:rsidR="001D4D7E" w:rsidRDefault="001D4D7E" w:rsidP="00371F65">
            <w:pPr>
              <w:pStyle w:val="ListParagraph"/>
              <w:numPr>
                <w:ilvl w:val="0"/>
                <w:numId w:val="7"/>
              </w:numPr>
            </w:pPr>
            <w:r>
              <w:t>No content</w:t>
            </w:r>
          </w:p>
        </w:tc>
      </w:tr>
      <w:tr w:rsidR="001D4D7E" w14:paraId="3593B84E" w14:textId="77777777" w:rsidTr="00371F65">
        <w:tc>
          <w:tcPr>
            <w:tcW w:w="603" w:type="pct"/>
          </w:tcPr>
          <w:p w14:paraId="0F3AD0ED" w14:textId="77777777" w:rsidR="001D4D7E" w:rsidRDefault="001D4D7E" w:rsidP="00371F65">
            <w:pPr>
              <w:pStyle w:val="Compact"/>
            </w:pPr>
            <w:r>
              <w:t>Faults</w:t>
            </w:r>
          </w:p>
        </w:tc>
        <w:tc>
          <w:tcPr>
            <w:tcW w:w="4397" w:type="pct"/>
          </w:tcPr>
          <w:p w14:paraId="5E6DCE64" w14:textId="77777777" w:rsidR="001D4D7E" w:rsidRDefault="001D4D7E" w:rsidP="00371F65">
            <w:pPr>
              <w:pStyle w:val="Compact"/>
            </w:pPr>
            <w:r>
              <w:t>ChannelFault (</w:t>
            </w:r>
            <w:hyperlink r:id="rId68" w:history="1">
              <w:r w:rsidRPr="00DA02E8">
                <w:rPr>
                  <w:rStyle w:val="Hyperlink"/>
                </w:rPr>
                <w:t>isbm:ChannelFault</w:t>
              </w:r>
            </w:hyperlink>
            <w:r>
              <w:t>)</w:t>
            </w:r>
          </w:p>
        </w:tc>
      </w:tr>
    </w:tbl>
    <w:p w14:paraId="7F126A57" w14:textId="60F27103" w:rsidR="001D4D7E" w:rsidRDefault="001D4D7E" w:rsidP="001D4D7E">
      <w:pPr>
        <w:pStyle w:val="Heading4"/>
      </w:pPr>
      <w:r>
        <w:t>REST Mapping</w:t>
      </w:r>
    </w:p>
    <w:p w14:paraId="00867BED" w14:textId="387CBE8D" w:rsidR="001D4D7E" w:rsidRDefault="001D4D7E" w:rsidP="001D4D7E">
      <w:pPr>
        <w:pStyle w:val="BodyText"/>
      </w:pPr>
      <w:r>
        <w:t xml:space="preserve">The </w:t>
      </w:r>
      <w:r w:rsidR="00EB3D6B">
        <w:t xml:space="preserve">Add Security Tokens </w:t>
      </w:r>
      <w:r>
        <w:t>general interface is mapped into a RESTful interface as an OpenAPI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371F65">
        <w:tc>
          <w:tcPr>
            <w:tcW w:w="603" w:type="pct"/>
          </w:tcPr>
          <w:p w14:paraId="3850201E" w14:textId="77777777" w:rsidR="001D4D7E" w:rsidRPr="003B5061" w:rsidRDefault="001D4D7E" w:rsidP="00371F65">
            <w:pPr>
              <w:pStyle w:val="Compact"/>
            </w:pPr>
            <w:r>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2E6D492A" w:rsidR="001D4D7E" w:rsidRPr="003B5061" w:rsidRDefault="001B70F4" w:rsidP="00371F65">
            <w:pPr>
              <w:rPr>
                <w:bCs/>
              </w:rPr>
            </w:pPr>
            <w:r>
              <w:t>a</w:t>
            </w:r>
            <w:r w:rsidR="00E40B96" w:rsidRPr="00E40B96">
              <w:t>ddSecurityTokens</w:t>
            </w:r>
            <w:r w:rsidR="00E40B96" w:rsidRPr="00E40B96">
              <w:rPr>
                <w:bCs/>
              </w:rPr>
              <w:t xml:space="preserve"> </w:t>
            </w:r>
            <w:r w:rsidR="001D4D7E">
              <w:rPr>
                <w:bCs/>
              </w:rPr>
              <w:t>(</w:t>
            </w:r>
            <w:hyperlink r:id="rId69" w:history="1">
              <w:r w:rsidR="0041783C" w:rsidRPr="0041783C">
                <w:rPr>
                  <w:rStyle w:val="Hyperlink"/>
                </w:rPr>
                <w:t>json:</w:t>
              </w:r>
              <w:r>
                <w:rPr>
                  <w:rStyle w:val="Hyperlink"/>
                </w:rPr>
                <w:t>a</w:t>
              </w:r>
              <w:r w:rsidR="0041783C" w:rsidRPr="0041783C">
                <w:rPr>
                  <w:rStyle w:val="Hyperlink"/>
                </w:rPr>
                <w:t>ddSecurityTokens</w:t>
              </w:r>
            </w:hyperlink>
            <w:r w:rsidR="001D4D7E">
              <w:rPr>
                <w:bCs/>
              </w:rPr>
              <w:t>)</w:t>
            </w:r>
          </w:p>
          <w:p w14:paraId="62D30EC0" w14:textId="1162639F" w:rsidR="001D4D7E" w:rsidRPr="003B5061" w:rsidRDefault="001D4D7E" w:rsidP="00371F65">
            <w:pPr>
              <w:pStyle w:val="ListParagraph"/>
              <w:numPr>
                <w:ilvl w:val="0"/>
                <w:numId w:val="7"/>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 w:history="1">
              <w:r w:rsidRPr="00D22CB7">
                <w:rPr>
                  <w:rStyle w:val="Hyperlink"/>
                  <w:bCs/>
                </w:rPr>
                <w:t>json:SecurityToken</w:t>
              </w:r>
            </w:hyperlink>
            <w:r w:rsidRPr="00272291">
              <w:rPr>
                <w:bCs/>
              </w:rPr>
              <w:t>)</w:t>
            </w:r>
            <w:r>
              <w:rPr>
                <w:bCs/>
              </w:rPr>
              <w:t xml:space="preserve"> [</w:t>
            </w:r>
            <w:r w:rsidR="00EB3D6B">
              <w:rPr>
                <w:bCs/>
              </w:rPr>
              <w:t>1</w:t>
            </w:r>
            <w:r>
              <w:rPr>
                <w:bCs/>
              </w:rPr>
              <w:t>..*]</w:t>
            </w:r>
          </w:p>
        </w:tc>
      </w:tr>
      <w:tr w:rsidR="001D4D7E" w14:paraId="5221ADD1" w14:textId="77777777" w:rsidTr="00371F65">
        <w:tc>
          <w:tcPr>
            <w:tcW w:w="603" w:type="pct"/>
          </w:tcPr>
          <w:p w14:paraId="063DC19D" w14:textId="77777777" w:rsidR="001D4D7E" w:rsidRDefault="001D4D7E" w:rsidP="00371F65">
            <w:pPr>
              <w:pStyle w:val="Compact"/>
            </w:pPr>
            <w:r>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46D58290" w:rsidR="001D4D7E" w:rsidRDefault="004C75AB" w:rsidP="00371F65">
            <w:pPr>
              <w:pStyle w:val="Compact"/>
            </w:pPr>
            <w:r>
              <w:t>None</w:t>
            </w:r>
          </w:p>
        </w:tc>
      </w:tr>
      <w:tr w:rsidR="001D4D7E" w14:paraId="523D9F58" w14:textId="77777777" w:rsidTr="00371F65">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5B5E8181" w:rsidR="001D4D7E" w:rsidRDefault="001D4D7E" w:rsidP="00371F65">
            <w:pPr>
              <w:pStyle w:val="Compact"/>
            </w:pPr>
            <w:r>
              <w:t>ChannelFault (</w:t>
            </w:r>
            <w:hyperlink r:id="rId70" w:history="1">
              <w:r w:rsidRPr="00ED5528">
                <w:rPr>
                  <w:rStyle w:val="Hyperlink"/>
                </w:rPr>
                <w:t>json:ChannelFault</w:t>
              </w:r>
            </w:hyperlink>
            <w:r>
              <w:t>) – 40</w:t>
            </w:r>
            <w:r w:rsidR="006D4DC5">
              <w:t>4</w:t>
            </w:r>
            <w:r>
              <w:t xml:space="preserve"> </w:t>
            </w:r>
            <w:r w:rsidR="006D4DC5">
              <w:t>Not Found</w:t>
            </w:r>
          </w:p>
        </w:tc>
      </w:tr>
    </w:tbl>
    <w:p w14:paraId="59F2F942" w14:textId="5E2AE6C0" w:rsidR="00DC0CCA" w:rsidRDefault="00DC0CCA">
      <w:pPr>
        <w:pStyle w:val="Note"/>
        <w:pPrChange w:id="493" w:author="Dennis Brandl" w:date="2019-11-25T18:53:00Z">
          <w:pPr>
            <w:pStyle w:val="BodyText"/>
          </w:pPr>
        </w:pPrChange>
      </w:pPr>
      <w:del w:id="494" w:author="Dennis Brandl" w:date="2019-11-25T18:53:00Z">
        <w:r w:rsidRPr="00151FB9" w:rsidDel="00C50453">
          <w:rPr>
            <w:rStyle w:val="label-info"/>
          </w:rPr>
          <w:delText>Note</w:delText>
        </w:r>
        <w:r w:rsidDel="00C50453">
          <w:delText xml:space="preserve"> </w:delText>
        </w:r>
      </w:del>
      <w:ins w:id="495" w:author="Dennis Brandl" w:date="2019-11-25T18:53:00Z">
        <w:r w:rsidR="00C50453">
          <w:t>NOTE</w:t>
        </w:r>
        <w:r w:rsidR="00C50453">
          <w:tab/>
        </w:r>
      </w:ins>
      <w:r>
        <w:t xml:space="preserve">Does not conform to </w:t>
      </w:r>
      <w:r w:rsidR="000A3854">
        <w:fldChar w:fldCharType="begin"/>
      </w:r>
      <w:r w:rsidR="000A3854">
        <w:instrText xml:space="preserve"> HYPERLINK "https://www.w3.org/Protocols/rfc2616/rfc2616-sec10.html" </w:instrText>
      </w:r>
      <w:r w:rsidR="000A3854">
        <w:fldChar w:fldCharType="separate"/>
      </w:r>
      <w:r w:rsidRPr="00F85AEF">
        <w:rPr>
          <w:rStyle w:val="Hyperlink"/>
        </w:rPr>
        <w:t>HTTP requirements of 201 response</w:t>
      </w:r>
      <w:r w:rsidR="000A3854">
        <w:rPr>
          <w:rStyle w:val="Hyperlink"/>
        </w:rPr>
        <w:fldChar w:fldCharType="end"/>
      </w:r>
      <w:r>
        <w:t xml:space="preserve"> for security reasons</w:t>
      </w:r>
      <w:r w:rsidR="001E19D7">
        <w:t xml:space="preserve"> because security tokens MUST not be </w:t>
      </w:r>
      <w:commentRangeStart w:id="496"/>
      <w:commentRangeStart w:id="497"/>
      <w:r w:rsidR="001E19D7">
        <w:t>exposed</w:t>
      </w:r>
      <w:commentRangeEnd w:id="496"/>
      <w:r w:rsidR="00484EEA">
        <w:rPr>
          <w:rStyle w:val="CommentReference"/>
        </w:rPr>
        <w:commentReference w:id="496"/>
      </w:r>
      <w:commentRangeEnd w:id="497"/>
      <w:r w:rsidR="00C50453">
        <w:rPr>
          <w:rStyle w:val="CommentReference"/>
        </w:rPr>
        <w:commentReference w:id="497"/>
      </w:r>
      <w:r w:rsidR="001E19D7">
        <w:t>.</w:t>
      </w:r>
    </w:p>
    <w:p w14:paraId="27C63C7B" w14:textId="54EC3BEC" w:rsidR="00BB0129" w:rsidRDefault="00E83E4F" w:rsidP="00244FCA">
      <w:pPr>
        <w:pStyle w:val="Heading3"/>
      </w:pPr>
      <w:bookmarkStart w:id="498" w:name="_Toc25337036"/>
      <w:bookmarkStart w:id="499" w:name="_Toc25357161"/>
      <w:bookmarkStart w:id="500" w:name="_Toc26110534"/>
      <w:r>
        <w:t>Remove Security Tokens</w:t>
      </w:r>
      <w:bookmarkEnd w:id="498"/>
      <w:bookmarkEnd w:id="499"/>
      <w:bookmarkEnd w:id="500"/>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r>
              <w:t>RemoveSecurityTokens</w:t>
            </w:r>
          </w:p>
        </w:tc>
      </w:tr>
      <w:tr w:rsidR="00BB0129" w14:paraId="16CC21B6"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00244FCA">
        <w:tc>
          <w:tcPr>
            <w:tcW w:w="0" w:type="auto"/>
          </w:tcPr>
          <w:p w14:paraId="3035FA57" w14:textId="77777777" w:rsidR="00BB0129" w:rsidRDefault="00E83E4F">
            <w:pPr>
              <w:pStyle w:val="Compact"/>
            </w:pPr>
            <w:r>
              <w:t>Input</w:t>
            </w:r>
          </w:p>
        </w:tc>
        <w:tc>
          <w:tcPr>
            <w:tcW w:w="0" w:type="auto"/>
          </w:tcPr>
          <w:p w14:paraId="21D1B06D" w14:textId="0CFB7532" w:rsidR="00BB0129" w:rsidRDefault="00E83E4F">
            <w:r>
              <w:t>ChannelURI [1]</w:t>
            </w:r>
          </w:p>
          <w:p w14:paraId="046A10C1" w14:textId="429C5A51" w:rsidR="00BB0129" w:rsidRDefault="00E83E4F">
            <w:r>
              <w:t xml:space="preserve">SecurityToken </w:t>
            </w:r>
            <w:commentRangeStart w:id="501"/>
            <w:commentRangeStart w:id="502"/>
            <w:r>
              <w:t>[1..*]</w:t>
            </w:r>
            <w:commentRangeEnd w:id="501"/>
            <w:r w:rsidR="00BB69DD">
              <w:rPr>
                <w:rStyle w:val="CommentReference"/>
              </w:rPr>
              <w:commentReference w:id="501"/>
            </w:r>
            <w:commentRangeEnd w:id="502"/>
            <w:r w:rsidR="00C50453">
              <w:rPr>
                <w:rStyle w:val="CommentReference"/>
              </w:rPr>
              <w:commentReference w:id="502"/>
            </w:r>
          </w:p>
        </w:tc>
      </w:tr>
      <w:tr w:rsidR="00BB0129" w14:paraId="30544C1D"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If the ChannelURI does not exist, then a ChannelFault is returned.</w:t>
            </w:r>
          </w:p>
          <w:p w14:paraId="007C04B0" w14:textId="11998B7D" w:rsidR="00BB0129" w:rsidRDefault="00E83E4F">
            <w:commentRangeStart w:id="503"/>
            <w:r>
              <w:t>If the specified channel is assigned security tokens and the provided token</w:t>
            </w:r>
            <w:ins w:id="504" w:author="Dennis Brandl" w:date="2019-11-25T18:54:00Z">
              <w:r w:rsidR="00C50453">
                <w:t>s</w:t>
              </w:r>
            </w:ins>
            <w:r>
              <w:t xml:space="preserve"> do</w:t>
            </w:r>
            <w:del w:id="505" w:author="Dennis Brandl" w:date="2019-11-25T18:54:00Z">
              <w:r w:rsidDel="00C50453">
                <w:delText>es</w:delText>
              </w:r>
            </w:del>
            <w:r>
              <w:t xml:space="preserve"> not match </w:t>
            </w:r>
            <w:del w:id="506" w:author="Dennis Brandl" w:date="2019-11-25T18:55:00Z">
              <w:r w:rsidDel="00C50453">
                <w:delText xml:space="preserve">a </w:delText>
              </w:r>
            </w:del>
            <w:ins w:id="507" w:author="Dennis Brandl" w:date="2019-11-25T18:55:00Z">
              <w:r w:rsidR="00C50453">
                <w:t xml:space="preserve">the </w:t>
              </w:r>
            </w:ins>
            <w:r>
              <w:t>token</w:t>
            </w:r>
            <w:ins w:id="508" w:author="Dennis Brandl" w:date="2019-11-25T18:55:00Z">
              <w:r w:rsidR="00C50453">
                <w:t>s</w:t>
              </w:r>
            </w:ins>
            <w:r>
              <w:t xml:space="preserve"> assigned to the channel, then a ChannelFault is returned.</w:t>
            </w:r>
            <w:commentRangeEnd w:id="503"/>
            <w:r w:rsidR="00C50453">
              <w:rPr>
                <w:rStyle w:val="CommentReference"/>
              </w:rPr>
              <w:commentReference w:id="503"/>
            </w:r>
          </w:p>
          <w:p w14:paraId="30CC7FEC" w14:textId="3C5D6922" w:rsidR="00BB0129" w:rsidRDefault="00E83E4F">
            <w:r>
              <w:t>If any specified SecurityToken is not assigned to the channel, then a</w:t>
            </w:r>
            <w:del w:id="509" w:author="Dennis Brandl" w:date="2019-11-25T18:54:00Z">
              <w:r w:rsidDel="00C50453">
                <w:delText>n</w:delText>
              </w:r>
            </w:del>
            <w:r>
              <w:t xml:space="preserve"> SecurityTokenFault is returned. No tokens are removed from the channel, even if they are valid.</w:t>
            </w:r>
          </w:p>
        </w:tc>
      </w:tr>
      <w:tr w:rsidR="00BB0129" w14:paraId="5C6EDF8D" w14:textId="77777777" w:rsidTr="00244FCA">
        <w:tc>
          <w:tcPr>
            <w:tcW w:w="0" w:type="auto"/>
          </w:tcPr>
          <w:p w14:paraId="2CF8CF89" w14:textId="77777777" w:rsidR="00BB0129" w:rsidRDefault="00E83E4F">
            <w:pPr>
              <w:pStyle w:val="Compact"/>
            </w:pPr>
            <w:r>
              <w:t>Output</w:t>
            </w:r>
          </w:p>
        </w:tc>
        <w:tc>
          <w:tcPr>
            <w:tcW w:w="0" w:type="auto"/>
          </w:tcPr>
          <w:p w14:paraId="603E988A" w14:textId="77777777" w:rsidR="00BB0129" w:rsidRDefault="00E83E4F">
            <w:pPr>
              <w:pStyle w:val="Compact"/>
            </w:pPr>
            <w:r>
              <w:t>N/A</w:t>
            </w:r>
          </w:p>
        </w:tc>
      </w:tr>
      <w:tr w:rsidR="00BB0129" w14:paraId="2514FA1E"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r>
              <w:t>ChannelFault</w:t>
            </w:r>
          </w:p>
          <w:p w14:paraId="75D5C5DF" w14:textId="77777777" w:rsidR="00BB0129" w:rsidRDefault="00E83E4F">
            <w:r>
              <w:t>SecurityTokenFault</w:t>
            </w:r>
          </w:p>
        </w:tc>
      </w:tr>
    </w:tbl>
    <w:p w14:paraId="3388DA7E" w14:textId="4D5C7484" w:rsidR="00910D0C" w:rsidRDefault="00910D0C" w:rsidP="00910D0C">
      <w:pPr>
        <w:pStyle w:val="Heading4"/>
      </w:pPr>
      <w:bookmarkStart w:id="510" w:name="delete-channel"/>
      <w:bookmarkEnd w:id="510"/>
      <w:r>
        <w:t>SOAP Mapping</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910D0C" w14:paraId="1E89E897"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64AA59E" w14:textId="77777777" w:rsidR="00910D0C" w:rsidRPr="00151DB9" w:rsidRDefault="00910D0C" w:rsidP="00371F65">
            <w:pPr>
              <w:pStyle w:val="Compact"/>
              <w:rPr>
                <w:b w:val="0"/>
              </w:rPr>
            </w:pPr>
            <w:r w:rsidRPr="00151DB9">
              <w:rPr>
                <w:b w:val="0"/>
              </w:rPr>
              <w:t>Input</w:t>
            </w:r>
          </w:p>
        </w:tc>
        <w:tc>
          <w:tcPr>
            <w:tcW w:w="4397" w:type="pct"/>
          </w:tcPr>
          <w:p w14:paraId="08C0886D" w14:textId="157FC3F0" w:rsidR="00910D0C" w:rsidRPr="005A6279" w:rsidRDefault="006E1054" w:rsidP="00371F65">
            <w:pPr>
              <w:rPr>
                <w:b w:val="0"/>
                <w:bCs w:val="0"/>
              </w:rPr>
            </w:pPr>
            <w:r>
              <w:rPr>
                <w:b w:val="0"/>
              </w:rPr>
              <w:t>Remove</w:t>
            </w:r>
            <w:r w:rsidR="00910D0C" w:rsidRPr="00B6120B">
              <w:rPr>
                <w:b w:val="0"/>
              </w:rPr>
              <w:t>SecurityTokens</w:t>
            </w:r>
            <w:r w:rsidR="00910D0C" w:rsidRPr="00B6120B">
              <w:rPr>
                <w:b w:val="0"/>
                <w:bCs w:val="0"/>
              </w:rPr>
              <w:t xml:space="preserve"> </w:t>
            </w:r>
            <w:r w:rsidR="00910D0C">
              <w:rPr>
                <w:b w:val="0"/>
                <w:bCs w:val="0"/>
              </w:rPr>
              <w:t>(</w:t>
            </w:r>
            <w:hyperlink r:id="rId71" w:history="1">
              <w:r w:rsidR="00910D0C" w:rsidRPr="00714D94">
                <w:rPr>
                  <w:rStyle w:val="Hyperlink"/>
                  <w:b w:val="0"/>
                  <w:bCs w:val="0"/>
                </w:rPr>
                <w:t>isbm:</w:t>
              </w:r>
              <w:r w:rsidRPr="006E1054">
                <w:rPr>
                  <w:rStyle w:val="Hyperlink"/>
                  <w:b w:val="0"/>
                  <w:bCs w:val="0"/>
                </w:rPr>
                <w:t>R</w:t>
              </w:r>
              <w:r w:rsidRPr="006E1054">
                <w:rPr>
                  <w:rStyle w:val="Hyperlink"/>
                  <w:b w:val="0"/>
                </w:rPr>
                <w:t>emove</w:t>
              </w:r>
              <w:r w:rsidR="00910D0C" w:rsidRPr="00714D94">
                <w:rPr>
                  <w:rStyle w:val="Hyperlink"/>
                  <w:b w:val="0"/>
                  <w:bCs w:val="0"/>
                </w:rPr>
                <w:t>SecurityTokens</w:t>
              </w:r>
            </w:hyperlink>
            <w:r w:rsidR="00910D0C">
              <w:rPr>
                <w:b w:val="0"/>
                <w:bCs w:val="0"/>
              </w:rPr>
              <w:t>)</w:t>
            </w:r>
          </w:p>
          <w:p w14:paraId="5D3E71E5" w14:textId="77777777" w:rsidR="00910D0C" w:rsidRPr="00C02BF5" w:rsidRDefault="00910D0C" w:rsidP="00371F65">
            <w:pPr>
              <w:pStyle w:val="ListParagraph"/>
              <w:numPr>
                <w:ilvl w:val="0"/>
                <w:numId w:val="7"/>
              </w:numPr>
            </w:pPr>
            <w:r w:rsidRPr="005A6279">
              <w:rPr>
                <w:b w:val="0"/>
              </w:rPr>
              <w:t>ChannelURI (</w:t>
            </w:r>
            <w:hyperlink r:id="rId72" w:anchor="string">
              <w:r w:rsidRPr="005A6279">
                <w:rPr>
                  <w:rStyle w:val="Hyperlink"/>
                  <w:b w:val="0"/>
                </w:rPr>
                <w:t>xs:string</w:t>
              </w:r>
            </w:hyperlink>
            <w:r w:rsidRPr="005A6279">
              <w:rPr>
                <w:b w:val="0"/>
              </w:rPr>
              <w:t>)</w:t>
            </w:r>
            <w:r>
              <w:rPr>
                <w:b w:val="0"/>
              </w:rPr>
              <w:t xml:space="preserve"> [1]</w:t>
            </w:r>
          </w:p>
          <w:p w14:paraId="3FA45627" w14:textId="77777777" w:rsidR="00910D0C" w:rsidRPr="005A6279" w:rsidRDefault="00910D0C" w:rsidP="00371F65">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Pr>
                <w:b w:val="0"/>
              </w:rPr>
              <w:t xml:space="preserve"> [1..*]</w:t>
            </w:r>
          </w:p>
        </w:tc>
      </w:tr>
      <w:tr w:rsidR="00910D0C" w14:paraId="2F8EC4C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CBB34" w14:textId="77777777" w:rsidR="00910D0C" w:rsidRDefault="00910D0C" w:rsidP="00371F65">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968545" w14:textId="69A87161" w:rsidR="00910D0C" w:rsidRDefault="00F60965" w:rsidP="00371F65">
            <w:r w:rsidRPr="00F60965">
              <w:t>RemoveSecurityTokensResponse</w:t>
            </w:r>
            <w:r w:rsidR="00910D0C">
              <w:t xml:space="preserve"> (</w:t>
            </w:r>
            <w:hyperlink r:id="rId73" w:history="1">
              <w:r w:rsidR="00910D0C" w:rsidRPr="00DA02E8">
                <w:rPr>
                  <w:rStyle w:val="Hyperlink"/>
                </w:rPr>
                <w:t>isbm:</w:t>
              </w:r>
              <w:r w:rsidRPr="00F60965">
                <w:rPr>
                  <w:rStyle w:val="Hyperlink"/>
                </w:rPr>
                <w:t>RemoveSecurityTokensResponse</w:t>
              </w:r>
            </w:hyperlink>
            <w:r w:rsidR="00910D0C">
              <w:t>)</w:t>
            </w:r>
          </w:p>
          <w:p w14:paraId="55837790" w14:textId="77777777" w:rsidR="00910D0C" w:rsidRDefault="00910D0C" w:rsidP="00371F65">
            <w:pPr>
              <w:pStyle w:val="ListParagraph"/>
              <w:numPr>
                <w:ilvl w:val="0"/>
                <w:numId w:val="7"/>
              </w:numPr>
            </w:pPr>
            <w:r>
              <w:t>No content</w:t>
            </w:r>
          </w:p>
        </w:tc>
      </w:tr>
      <w:tr w:rsidR="00910D0C" w14:paraId="38419C2F" w14:textId="77777777" w:rsidTr="00371F65">
        <w:tc>
          <w:tcPr>
            <w:tcW w:w="603" w:type="pct"/>
          </w:tcPr>
          <w:p w14:paraId="1320BF1F" w14:textId="77777777" w:rsidR="00910D0C" w:rsidRDefault="00910D0C" w:rsidP="00371F65">
            <w:pPr>
              <w:pStyle w:val="Compact"/>
            </w:pPr>
            <w:r>
              <w:t>Faults</w:t>
            </w:r>
          </w:p>
        </w:tc>
        <w:tc>
          <w:tcPr>
            <w:tcW w:w="4397" w:type="pct"/>
          </w:tcPr>
          <w:p w14:paraId="571C8647" w14:textId="77777777" w:rsidR="00910D0C" w:rsidRDefault="00910D0C" w:rsidP="00371F65">
            <w:pPr>
              <w:pStyle w:val="Compact"/>
            </w:pPr>
            <w:r>
              <w:t>ChannelFault (</w:t>
            </w:r>
            <w:hyperlink r:id="rId74" w:history="1">
              <w:r w:rsidRPr="00DA02E8">
                <w:rPr>
                  <w:rStyle w:val="Hyperlink"/>
                </w:rPr>
                <w:t>isbm:ChannelFault</w:t>
              </w:r>
            </w:hyperlink>
            <w:r>
              <w:t>)</w:t>
            </w:r>
          </w:p>
          <w:p w14:paraId="6A50C926" w14:textId="24E8869F" w:rsidR="00BE2B5F" w:rsidRDefault="00BE2B5F" w:rsidP="00371F65">
            <w:pPr>
              <w:pStyle w:val="Compact"/>
            </w:pPr>
            <w:r>
              <w:t>SecurityTokenFault (</w:t>
            </w:r>
            <w:hyperlink r:id="rId75" w:history="1">
              <w:r w:rsidRPr="000F03E3">
                <w:rPr>
                  <w:rStyle w:val="Hyperlink"/>
                </w:rPr>
                <w:t>isbm:SecurityTokenFault</w:t>
              </w:r>
            </w:hyperlink>
            <w:r>
              <w:t>)</w:t>
            </w:r>
          </w:p>
        </w:tc>
      </w:tr>
    </w:tbl>
    <w:p w14:paraId="481187B2" w14:textId="28A0C765" w:rsidR="00910D0C" w:rsidRDefault="00910D0C" w:rsidP="00910D0C">
      <w:pPr>
        <w:pStyle w:val="Heading4"/>
      </w:pPr>
      <w:r>
        <w:t>REST Mapping</w:t>
      </w:r>
    </w:p>
    <w:p w14:paraId="638FA296" w14:textId="4227CE90" w:rsidR="00910D0C" w:rsidRDefault="00910D0C" w:rsidP="00910D0C">
      <w:pPr>
        <w:pStyle w:val="BodyText"/>
      </w:pPr>
      <w:r>
        <w:t>The Remove Security Tokens general interface is mapped into a RESTful interface as an OpenAPI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6B1F9EF7" w:rsidR="00910D0C" w:rsidRPr="003B5061" w:rsidRDefault="00530B67" w:rsidP="00371F65">
            <w:pPr>
              <w:rPr>
                <w:bCs/>
              </w:rPr>
            </w:pPr>
            <w:r>
              <w:t>r</w:t>
            </w:r>
            <w:r w:rsidR="006E1054">
              <w:t>emove</w:t>
            </w:r>
            <w:r w:rsidR="00910D0C" w:rsidRPr="00E40B96">
              <w:t>SecurityTokens</w:t>
            </w:r>
            <w:r w:rsidR="00910D0C" w:rsidRPr="00E40B96">
              <w:rPr>
                <w:bCs/>
              </w:rPr>
              <w:t xml:space="preserve"> </w:t>
            </w:r>
            <w:r w:rsidR="00910D0C">
              <w:rPr>
                <w:bCs/>
              </w:rPr>
              <w:t>(</w:t>
            </w:r>
            <w:hyperlink r:id="rId76" w:history="1">
              <w:r w:rsidR="00910D0C" w:rsidRPr="0041783C">
                <w:rPr>
                  <w:rStyle w:val="Hyperlink"/>
                </w:rPr>
                <w:t>json:</w:t>
              </w:r>
              <w:r>
                <w:rPr>
                  <w:rStyle w:val="Hyperlink"/>
                </w:rPr>
                <w:t>r</w:t>
              </w:r>
              <w:r w:rsidR="006E1054">
                <w:rPr>
                  <w:rStyle w:val="Hyperlink"/>
                </w:rPr>
                <w:t>emove</w:t>
              </w:r>
              <w:r w:rsidR="00910D0C" w:rsidRPr="0041783C">
                <w:rPr>
                  <w:rStyle w:val="Hyperlink"/>
                </w:rPr>
                <w:t>SecurityTokens</w:t>
              </w:r>
            </w:hyperlink>
            <w:r w:rsidR="00910D0C">
              <w:rPr>
                <w:bCs/>
              </w:rPr>
              <w:t>)</w:t>
            </w:r>
          </w:p>
          <w:p w14:paraId="58F6CA55" w14:textId="77777777" w:rsidR="00910D0C" w:rsidRPr="003B5061" w:rsidRDefault="00910D0C" w:rsidP="00371F65">
            <w:pPr>
              <w:pStyle w:val="ListParagraph"/>
              <w:numPr>
                <w:ilvl w:val="0"/>
                <w:numId w:val="7"/>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 w:history="1">
              <w:r w:rsidRPr="00D22CB7">
                <w:rPr>
                  <w:rStyle w:val="Hyperlink"/>
                  <w:bCs/>
                </w:rPr>
                <w:t>json:SecurityToken</w:t>
              </w:r>
            </w:hyperlink>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77777777" w:rsidR="00910D0C" w:rsidRDefault="00910D0C" w:rsidP="00371F65">
            <w:pPr>
              <w:pStyle w:val="Compact"/>
            </w:pPr>
            <w:r>
              <w:t>None</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77777777" w:rsidR="00392F55" w:rsidRDefault="00392F55" w:rsidP="00392F55">
            <w:pPr>
              <w:pStyle w:val="Compact"/>
            </w:pPr>
            <w:r>
              <w:t>ChannelFault (</w:t>
            </w:r>
            <w:hyperlink r:id="rId77" w:history="1">
              <w:r w:rsidRPr="00ED5528">
                <w:rPr>
                  <w:rStyle w:val="Hyperlink"/>
                </w:rPr>
                <w:t>json:ChannelFault</w:t>
              </w:r>
            </w:hyperlink>
            <w:r>
              <w:t>) – 404 Not Found</w:t>
            </w:r>
          </w:p>
          <w:p w14:paraId="4B0DC08C" w14:textId="019D857D" w:rsidR="00392F55" w:rsidRDefault="00392F55" w:rsidP="00392F55">
            <w:r>
              <w:t xml:space="preserve">SecurityTokenFault </w:t>
            </w:r>
            <w:r w:rsidRPr="00392F55">
              <w:t>(</w:t>
            </w:r>
            <w:hyperlink r:id="rId78" w:history="1">
              <w:r w:rsidRPr="001532A9">
                <w:rPr>
                  <w:rStyle w:val="Hyperlink"/>
                </w:rPr>
                <w:t>json:SecurityTokenFault</w:t>
              </w:r>
            </w:hyperlink>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511" w:name="_Toc25337037"/>
      <w:bookmarkStart w:id="512" w:name="_Toc25357162"/>
      <w:bookmarkStart w:id="513" w:name="_Toc26110535"/>
      <w:r>
        <w:t>Delete Channel</w:t>
      </w:r>
      <w:bookmarkEnd w:id="511"/>
      <w:bookmarkEnd w:id="512"/>
      <w:bookmarkEnd w:id="513"/>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r>
              <w:t>DeleteChannel</w:t>
            </w:r>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070A4E94" w:rsidR="00BB0129" w:rsidRDefault="00E83E4F">
            <w:pPr>
              <w:pStyle w:val="Compact"/>
            </w:pPr>
            <w:r>
              <w:t>ChannelURI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If the ChannelURI does not exist, then a ChannelFault is returned.</w:t>
            </w:r>
          </w:p>
          <w:p w14:paraId="60FC113F" w14:textId="77777777" w:rsidR="00BB0129" w:rsidRDefault="00E83E4F">
            <w:r>
              <w:t>If the specified channel is assigned security tokens and the provided token does not match a token assigned to the channel, then a ChannelFault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r>
              <w:t>ChannelFault</w:t>
            </w:r>
          </w:p>
        </w:tc>
      </w:tr>
    </w:tbl>
    <w:p w14:paraId="2EF740DA" w14:textId="10E3F332" w:rsidR="00BB0129" w:rsidRDefault="00E83E4F" w:rsidP="00430FC3">
      <w:pPr>
        <w:pStyle w:val="Heading3"/>
      </w:pPr>
      <w:bookmarkStart w:id="514" w:name="get-channel"/>
      <w:bookmarkStart w:id="515" w:name="_Toc25337038"/>
      <w:bookmarkStart w:id="516" w:name="_Toc25357163"/>
      <w:bookmarkStart w:id="517" w:name="_Toc26110536"/>
      <w:bookmarkEnd w:id="514"/>
      <w:r>
        <w:t>Get Channel</w:t>
      </w:r>
      <w:bookmarkEnd w:id="515"/>
      <w:bookmarkEnd w:id="516"/>
      <w:bookmarkEnd w:id="517"/>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r>
              <w:t>GetChannel</w:t>
            </w:r>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17FCAAA6" w:rsidR="00BB0129" w:rsidRDefault="00E83E4F">
            <w:pPr>
              <w:pStyle w:val="Compact"/>
            </w:pPr>
            <w:r>
              <w:t>ChannelUR</w:t>
            </w:r>
            <w:r w:rsidR="009557FC">
              <w:t xml:space="preserve">I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If the ChannelURI does not exist, then a ChannelFault is returned.</w:t>
            </w:r>
          </w:p>
          <w:p w14:paraId="67D5497A" w14:textId="77777777" w:rsidR="00BB0129" w:rsidRDefault="00E83E4F">
            <w:r>
              <w:t>If the specified channel is assigned security tokens and the provided token does not match a token assigned to the channel, then a ChannelFault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ChannelURI [1]</w:t>
            </w:r>
          </w:p>
          <w:p w14:paraId="1B887FE7" w14:textId="0904B755" w:rsidR="00BB0129" w:rsidRDefault="00E83E4F">
            <w:r>
              <w:t>    ChannelType [1]</w:t>
            </w:r>
          </w:p>
          <w:p w14:paraId="5E9F7DC2" w14:textId="21458F91" w:rsidR="00BB0129" w:rsidRDefault="00E83E4F">
            <w:r>
              <w:t>    ChannelDescription [0..1]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r>
              <w:t>ChannelFault</w:t>
            </w:r>
          </w:p>
        </w:tc>
      </w:tr>
    </w:tbl>
    <w:p w14:paraId="2C09A4CF" w14:textId="3724EDAC" w:rsidR="00BB0129" w:rsidRDefault="00E83E4F" w:rsidP="00430FC3">
      <w:pPr>
        <w:pStyle w:val="Heading3"/>
      </w:pPr>
      <w:bookmarkStart w:id="518" w:name="get-channels"/>
      <w:bookmarkStart w:id="519" w:name="_Toc25337039"/>
      <w:bookmarkStart w:id="520" w:name="_Toc25357164"/>
      <w:bookmarkStart w:id="521" w:name="_Toc26110537"/>
      <w:bookmarkEnd w:id="518"/>
      <w:r>
        <w:t>Get Channels</w:t>
      </w:r>
      <w:bookmarkEnd w:id="519"/>
      <w:bookmarkEnd w:id="520"/>
      <w:bookmarkEnd w:id="521"/>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r>
              <w:t>GetChannels</w:t>
            </w:r>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[0..*], composed of:</w:t>
            </w:r>
          </w:p>
          <w:p w14:paraId="543FE18E" w14:textId="77777777" w:rsidR="00BB0129" w:rsidRDefault="00E83E4F">
            <w:r>
              <w:t>    ChannelURI (</w:t>
            </w:r>
            <w:hyperlink r:id="rId79" w:anchor="string">
              <w:r>
                <w:rPr>
                  <w:rStyle w:val="Hyperlink"/>
                </w:rPr>
                <w:t>xs:string</w:t>
              </w:r>
            </w:hyperlink>
            <w:r>
              <w:t>) [1]</w:t>
            </w:r>
          </w:p>
          <w:p w14:paraId="31BCE685" w14:textId="77777777" w:rsidR="00BB0129" w:rsidRDefault="00E83E4F">
            <w:r>
              <w:t>    ChannelType (</w:t>
            </w:r>
            <w:hyperlink r:id="rId80" w:anchor="channel-type-xml">
              <w:r>
                <w:rPr>
                  <w:rStyle w:val="Hyperlink"/>
                </w:rPr>
                <w:t>isbm:ChannelType</w:t>
              </w:r>
            </w:hyperlink>
            <w:r>
              <w:t>) [1]</w:t>
            </w:r>
          </w:p>
          <w:p w14:paraId="36E43F4E" w14:textId="77777777" w:rsidR="00BB0129" w:rsidRDefault="00E83E4F">
            <w:r>
              <w:t>    ChannelDescription (</w:t>
            </w:r>
            <w:hyperlink r:id="rId81" w:anchor="string">
              <w:r>
                <w:rPr>
                  <w:rStyle w:val="Hyperlink"/>
                </w:rPr>
                <w:t>xs:string</w:t>
              </w:r>
            </w:hyperlink>
            <w:r>
              <w:t>) [0..1]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7080F92C" w:rsidR="004F3470" w:rsidRDefault="004F3470" w:rsidP="00BF5A6C">
      <w:pPr>
        <w:pStyle w:val="Heading4"/>
      </w:pPr>
      <w:bookmarkStart w:id="522" w:name="notification-service"/>
      <w:bookmarkStart w:id="523" w:name="_Toc25337040"/>
      <w:bookmarkEnd w:id="522"/>
      <w:r>
        <w:t>3.2.</w:t>
      </w:r>
      <w:r w:rsidR="0043207D">
        <w:t>7</w:t>
      </w:r>
      <w:r>
        <w:t xml:space="preserve"> SOAP </w:t>
      </w:r>
      <w:bookmarkEnd w:id="523"/>
      <w:r>
        <w:t>Mapping</w:t>
      </w:r>
    </w:p>
    <w:p w14:paraId="1C071237" w14:textId="7AF4F718" w:rsidR="0043207D" w:rsidRPr="0043207D" w:rsidRDefault="0043207D" w:rsidP="0043207D">
      <w:pPr>
        <w:pStyle w:val="BodyText"/>
      </w:pPr>
      <w:r>
        <w:t>The following table shows the SOAP and REST interfaces for the Channel Management Services.</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74097476" w14:textId="77777777" w:rsidR="00BF5A6C" w:rsidRPr="00BF5A6C" w:rsidRDefault="00BF5A6C" w:rsidP="00371F65">
            <w:pPr>
              <w:rPr>
                <w:bCs/>
              </w:rPr>
            </w:pPr>
            <w:r w:rsidRPr="00BF5A6C">
              <w:t>GetChannels</w:t>
            </w:r>
            <w:r w:rsidRPr="00BF5A6C">
              <w:rPr>
                <w:bCs/>
              </w:rPr>
              <w:t xml:space="preserve"> (</w:t>
            </w:r>
            <w:hyperlink r:id="rId82" w:history="1">
              <w:r w:rsidRPr="00BF5A6C">
                <w:rPr>
                  <w:rStyle w:val="Hyperlink"/>
                </w:rPr>
                <w:t>isbm:</w:t>
              </w:r>
              <w:r w:rsidRPr="00BF5A6C">
                <w:rPr>
                  <w:rStyle w:val="Hyperlink"/>
                  <w:bCs/>
                </w:rPr>
                <w:t>G</w:t>
              </w:r>
              <w:r w:rsidRPr="00BF5A6C">
                <w:rPr>
                  <w:rStyle w:val="Hyperlink"/>
                </w:rPr>
                <w:t>etChannel</w:t>
              </w:r>
            </w:hyperlink>
            <w:r w:rsidRPr="00BF5A6C">
              <w:rPr>
                <w:rStyle w:val="Hyperlink"/>
              </w:rPr>
              <w:t>s</w:t>
            </w:r>
            <w:r w:rsidRPr="00BF5A6C">
              <w:rPr>
                <w:bCs/>
              </w:rPr>
              <w:t>)</w:t>
            </w:r>
          </w:p>
          <w:p w14:paraId="29C5C50F" w14:textId="77777777" w:rsidR="00BF5A6C" w:rsidRPr="00BF5A6C" w:rsidRDefault="00BF5A6C" w:rsidP="00BF5A6C">
            <w:pPr>
              <w:pStyle w:val="ListParagraph"/>
              <w:numPr>
                <w:ilvl w:val="0"/>
                <w:numId w:val="7"/>
              </w:numPr>
            </w:pPr>
            <w:r w:rsidRPr="00BF5A6C">
              <w:t>ChannelURI (</w:t>
            </w:r>
            <w:hyperlink r:id="rId83" w:anchor="string">
              <w:r w:rsidRPr="00BF5A6C">
                <w:rPr>
                  <w:rStyle w:val="Hyperlink"/>
                </w:rPr>
                <w:t>xs:string</w:t>
              </w:r>
            </w:hyperlink>
            <w:r w:rsidRPr="00BF5A6C">
              <w:t>) [1]</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77777777" w:rsidR="00BF5A6C" w:rsidRDefault="00BF5A6C" w:rsidP="00AE68DF">
            <w:r>
              <w:t>Get</w:t>
            </w:r>
            <w:r w:rsidRPr="00947376">
              <w:t>Channel</w:t>
            </w:r>
            <w:r>
              <w:t>s</w:t>
            </w:r>
            <w:r w:rsidRPr="00947376">
              <w:t>Response</w:t>
            </w:r>
            <w:r>
              <w:t xml:space="preserve"> (</w:t>
            </w:r>
            <w:hyperlink r:id="rId84" w:history="1">
              <w:r>
                <w:rPr>
                  <w:rStyle w:val="Hyperlink"/>
                </w:rPr>
                <w:t>isbm:Get</w:t>
              </w:r>
              <w:r w:rsidRPr="00947376">
                <w:rPr>
                  <w:rStyle w:val="Hyperlink"/>
                </w:rPr>
                <w:t>Channel</w:t>
              </w:r>
              <w:r>
                <w:rPr>
                  <w:rStyle w:val="Hyperlink"/>
                </w:rPr>
                <w:t>s</w:t>
              </w:r>
              <w:r w:rsidRPr="00947376">
                <w:rPr>
                  <w:rStyle w:val="Hyperlink"/>
                </w:rPr>
                <w:t>Response</w:t>
              </w:r>
            </w:hyperlink>
            <w:r>
              <w:t>)</w:t>
            </w:r>
          </w:p>
          <w:p w14:paraId="00135185" w14:textId="77777777" w:rsidR="00BF5A6C" w:rsidRDefault="00BF5A6C" w:rsidP="00AE68DF">
            <w:pPr>
              <w:pStyle w:val="ListParagraph"/>
              <w:numPr>
                <w:ilvl w:val="0"/>
                <w:numId w:val="7"/>
              </w:numPr>
            </w:pPr>
            <w:r>
              <w:t>Channel (</w:t>
            </w:r>
            <w:hyperlink w:anchor="channel-xml" w:history="1">
              <w:r w:rsidRPr="00A5568A">
                <w:rPr>
                  <w:rStyle w:val="Hyperlink"/>
                </w:rPr>
                <w:t>isbm:Channel</w:t>
              </w:r>
            </w:hyperlink>
            <w:r>
              <w:t>) [0..*], composed of:</w:t>
            </w:r>
          </w:p>
          <w:p w14:paraId="002B1CBC" w14:textId="569C21B5" w:rsidR="00BF5A6C" w:rsidRPr="00BF5A6C" w:rsidRDefault="00BF5A6C" w:rsidP="00BF5A6C">
            <w:pPr>
              <w:pStyle w:val="ListParagraph"/>
              <w:numPr>
                <w:ilvl w:val="1"/>
                <w:numId w:val="7"/>
              </w:numPr>
            </w:pPr>
            <w:r w:rsidRPr="00BF5A6C">
              <w:t>ChannelURI (</w:t>
            </w:r>
            <w:hyperlink r:id="rId85" w:anchor="string">
              <w:r w:rsidRPr="00277D21">
                <w:rPr>
                  <w:rStyle w:val="Hyperlink"/>
                </w:rPr>
                <w:t>xs:string</w:t>
              </w:r>
            </w:hyperlink>
            <w:r w:rsidRPr="00BF5A6C">
              <w:t>) [1]</w:t>
            </w:r>
          </w:p>
          <w:p w14:paraId="10F9FB5E" w14:textId="7C8362CC" w:rsidR="00BF5A6C" w:rsidRPr="00BF5A6C" w:rsidRDefault="00BF5A6C" w:rsidP="00BF5A6C">
            <w:pPr>
              <w:pStyle w:val="ListParagraph"/>
              <w:numPr>
                <w:ilvl w:val="1"/>
                <w:numId w:val="7"/>
              </w:numPr>
            </w:pPr>
            <w:r w:rsidRPr="00BF5A6C">
              <w:t>ChannelType (</w:t>
            </w:r>
            <w:hyperlink w:anchor="_ChannelType">
              <w:r w:rsidRPr="00277D21">
                <w:rPr>
                  <w:rStyle w:val="Hyperlink"/>
                </w:rPr>
                <w:t>isbm:ChannelType</w:t>
              </w:r>
            </w:hyperlink>
            <w:r w:rsidRPr="00BF5A6C">
              <w:t>) [1]</w:t>
            </w:r>
          </w:p>
          <w:p w14:paraId="2F5E7995" w14:textId="51CE5564" w:rsidR="00BF5A6C" w:rsidRDefault="00BF5A6C" w:rsidP="00BF5A6C">
            <w:pPr>
              <w:pStyle w:val="ListParagraph"/>
              <w:numPr>
                <w:ilvl w:val="1"/>
                <w:numId w:val="7"/>
              </w:numPr>
            </w:pPr>
            <w:r w:rsidRPr="00BF5A6C">
              <w:t>ChannelDescription (</w:t>
            </w:r>
            <w:hyperlink r:id="rId86" w:anchor="string">
              <w:r w:rsidRPr="00277D21">
                <w:rPr>
                  <w:rStyle w:val="Hyperlink"/>
                </w:rPr>
                <w:t>xs:string</w:t>
              </w:r>
            </w:hyperlink>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0B73FD70" w:rsidR="004F3470" w:rsidRDefault="004F3470" w:rsidP="004F3470">
      <w:pPr>
        <w:pStyle w:val="Heading4"/>
      </w:pPr>
      <w:r>
        <w:t>3.2.</w:t>
      </w:r>
      <w:r w:rsidR="00A76F5E">
        <w:t>6</w:t>
      </w:r>
      <w:r>
        <w:t>.2 REST Mapping</w:t>
      </w:r>
    </w:p>
    <w:p w14:paraId="710D124B" w14:textId="4BC7822D" w:rsidR="004F3470" w:rsidRDefault="004F3470" w:rsidP="004F3470">
      <w:pPr>
        <w:pStyle w:val="BodyText"/>
      </w:pPr>
      <w:r>
        <w:t>The Get Channels general interface is mapped into a RESTful interface as an OpenAPI description according to the following rules.</w:t>
      </w:r>
    </w:p>
    <w:p w14:paraId="1D83C31B" w14:textId="21F0352F" w:rsidR="004F3470" w:rsidRDefault="004F3470" w:rsidP="00BF5A6C">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09603B39" w:rsidR="00BF5A6C" w:rsidRPr="00BF5A6C" w:rsidRDefault="00BF5A6C" w:rsidP="00BF5A6C">
            <w:pPr>
              <w:rPr>
                <w:sz w:val="18"/>
              </w:rPr>
            </w:pPr>
            <w:r>
              <w:t>None</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77777777" w:rsidR="00BF5A6C" w:rsidRPr="00BF5A6C" w:rsidRDefault="00BF5A6C" w:rsidP="00371F65">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35F6192" w14:textId="57DB26F3" w:rsidR="00BB0129" w:rsidRDefault="00E83E4F" w:rsidP="00430FC3">
      <w:pPr>
        <w:pStyle w:val="Heading2"/>
      </w:pPr>
      <w:bookmarkStart w:id="524" w:name="_Toc25337043"/>
      <w:bookmarkStart w:id="525" w:name="_Toc25357165"/>
      <w:bookmarkStart w:id="526" w:name="_Toc26110538"/>
      <w:r>
        <w:t>Notification Service</w:t>
      </w:r>
      <w:bookmarkEnd w:id="524"/>
      <w:bookmarkEnd w:id="525"/>
      <w:bookmarkEnd w:id="526"/>
    </w:p>
    <w:p w14:paraId="24CBC6BA" w14:textId="792A3511" w:rsidR="00683E8A" w:rsidRDefault="00683E8A" w:rsidP="00430FC3">
      <w:pPr>
        <w:pStyle w:val="BodyText"/>
      </w:pPr>
      <w:r>
        <w:t xml:space="preserve">The Notification Service for SOAP Interface is </w:t>
      </w:r>
      <w:hyperlink r:id="rId87">
        <w:r>
          <w:rPr>
            <w:rStyle w:val="Hyperlink"/>
          </w:rPr>
          <w:t>available as a WSDL description</w:t>
        </w:r>
      </w:hyperlink>
      <w:r>
        <w:t xml:space="preserve"> and for REST Interface is </w:t>
      </w:r>
      <w:hyperlink r:id="rId88"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ins w:id="527" w:author="Dennis Brandl" w:date="2019-11-25T18:57:00Z">
        <w:r w:rsidR="00C50453">
          <w:t xml:space="preserve">  The notification service is a callback from the ws_ISBM provider to an application that has opened a channel </w:t>
        </w:r>
      </w:ins>
      <w:ins w:id="528" w:author="Dennis Brandl" w:date="2019-11-25T18:58:00Z">
        <w:r w:rsidR="00C50453">
          <w:t xml:space="preserve">using a </w:t>
        </w:r>
      </w:ins>
      <w:ins w:id="529" w:author="Dennis Brandl" w:date="2019-11-25T18:57:00Z">
        <w:r w:rsidR="00C50453">
          <w:t>notifica</w:t>
        </w:r>
      </w:ins>
      <w:ins w:id="530" w:author="Dennis Brandl" w:date="2019-11-25T18:58:00Z">
        <w:r w:rsidR="00C50453">
          <w:t>tion option.  The NotifyListener service is a service that MUST be implemented by the application.  The notification se</w:t>
        </w:r>
      </w:ins>
      <w:ins w:id="531" w:author="Dennis Brandl" w:date="2019-11-25T18:59:00Z">
        <w:r w:rsidR="00C50453">
          <w:t xml:space="preserve">rvice provides the ability to wait for responses and not require polling of sessions to determine if a message is available.  </w:t>
        </w:r>
      </w:ins>
    </w:p>
    <w:p w14:paraId="5F94A824" w14:textId="64368206" w:rsidR="00BB0129" w:rsidRDefault="00E83E4F" w:rsidP="00430FC3">
      <w:pPr>
        <w:pStyle w:val="Heading3"/>
      </w:pPr>
      <w:bookmarkStart w:id="532" w:name="notify-listener"/>
      <w:bookmarkStart w:id="533" w:name="_Toc25337044"/>
      <w:bookmarkStart w:id="534" w:name="_Toc25357166"/>
      <w:bookmarkStart w:id="535" w:name="_Toc26110539"/>
      <w:bookmarkEnd w:id="532"/>
      <w:r>
        <w:t>Notify Listener</w:t>
      </w:r>
      <w:bookmarkEnd w:id="533"/>
      <w:bookmarkEnd w:id="534"/>
      <w:bookmarkEnd w:id="535"/>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r>
              <w:t>NotifyListener</w:t>
            </w:r>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r>
              <w:t>SessionID</w:t>
            </w:r>
            <w:r w:rsidR="00666CD3">
              <w:t xml:space="preserve"> </w:t>
            </w:r>
            <w:r>
              <w:t>[1]</w:t>
            </w:r>
          </w:p>
          <w:p w14:paraId="30428D24" w14:textId="5E03FE17" w:rsidR="00BB0129" w:rsidRDefault="00E83E4F">
            <w:r>
              <w:t>MessageID</w:t>
            </w:r>
            <w:r w:rsidR="00666CD3">
              <w:t xml:space="preserve"> </w:t>
            </w:r>
            <w:r>
              <w:t>[1]</w:t>
            </w:r>
          </w:p>
          <w:p w14:paraId="042D5AC6" w14:textId="5034F171" w:rsidR="00BB0129" w:rsidRDefault="00E83E4F">
            <w:r>
              <w:t>Topic</w:t>
            </w:r>
            <w:r w:rsidR="00666CD3">
              <w:t xml:space="preserve"> </w:t>
            </w:r>
            <w:r>
              <w:t>[0..*]</w:t>
            </w:r>
          </w:p>
          <w:p w14:paraId="5B001659" w14:textId="24B38109" w:rsidR="00BB0129" w:rsidRDefault="00E83E4F">
            <w:r>
              <w:t>RequestMessageID</w:t>
            </w:r>
            <w:r w:rsidR="00666CD3">
              <w:t xml:space="preserve"> </w:t>
            </w:r>
            <w:r>
              <w:t>[0..1]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r>
              <w:t>RequestMessageID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35F4F385" w:rsidR="00537127" w:rsidRDefault="00537127" w:rsidP="00BF5A6C">
      <w:pPr>
        <w:pStyle w:val="Heading4"/>
      </w:pPr>
      <w:bookmarkStart w:id="536" w:name="provider-publication-service"/>
      <w:bookmarkStart w:id="537" w:name="_Toc25337045"/>
      <w:bookmarkEnd w:id="536"/>
      <w:r>
        <w:t>SOAP Mapping</w:t>
      </w:r>
      <w:bookmarkEnd w:id="537"/>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t>Input</w:t>
            </w:r>
          </w:p>
        </w:tc>
        <w:tc>
          <w:tcPr>
            <w:tcW w:w="4397" w:type="pct"/>
          </w:tcPr>
          <w:p w14:paraId="2A8ED062" w14:textId="77777777" w:rsidR="00BF5A6C" w:rsidRPr="005A6279" w:rsidRDefault="00BF5A6C" w:rsidP="00371F65">
            <w:pPr>
              <w:rPr>
                <w:b w:val="0"/>
                <w:bCs w:val="0"/>
              </w:rPr>
            </w:pPr>
            <w:r w:rsidRPr="009F24DF">
              <w:rPr>
                <w:b w:val="0"/>
              </w:rPr>
              <w:t>NotifyListener</w:t>
            </w:r>
            <w:r w:rsidRPr="00B6120B">
              <w:rPr>
                <w:b w:val="0"/>
                <w:bCs w:val="0"/>
              </w:rPr>
              <w:t xml:space="preserve"> </w:t>
            </w:r>
            <w:r>
              <w:rPr>
                <w:b w:val="0"/>
                <w:bCs w:val="0"/>
              </w:rPr>
              <w:t>(</w:t>
            </w:r>
            <w:hyperlink r:id="rId89" w:history="1">
              <w:r w:rsidRPr="0062535A">
                <w:rPr>
                  <w:rStyle w:val="Hyperlink"/>
                  <w:b w:val="0"/>
                  <w:bCs w:val="0"/>
                </w:rPr>
                <w:t>isbm:</w:t>
              </w:r>
            </w:hyperlink>
            <w:r w:rsidRPr="009F24DF">
              <w:rPr>
                <w:b w:val="0"/>
                <w:bCs w:val="0"/>
              </w:rPr>
              <w:t>NotifyListener</w:t>
            </w:r>
            <w:r>
              <w:rPr>
                <w:b w:val="0"/>
                <w:bCs w:val="0"/>
              </w:rPr>
              <w:t>)</w:t>
            </w:r>
          </w:p>
          <w:p w14:paraId="43DD1638" w14:textId="77777777" w:rsidR="00BF5A6C" w:rsidRPr="00666CD3" w:rsidRDefault="00BF5A6C" w:rsidP="00666CD3">
            <w:pPr>
              <w:pStyle w:val="ListParagraph"/>
              <w:numPr>
                <w:ilvl w:val="0"/>
                <w:numId w:val="7"/>
              </w:numPr>
              <w:rPr>
                <w:b w:val="0"/>
              </w:rPr>
            </w:pPr>
            <w:r w:rsidRPr="00666CD3">
              <w:rPr>
                <w:b w:val="0"/>
              </w:rPr>
              <w:t>SessionID (</w:t>
            </w:r>
            <w:hyperlink r:id="rId90" w:anchor="string">
              <w:r w:rsidRPr="00666CD3">
                <w:rPr>
                  <w:rStyle w:val="Hyperlink"/>
                  <w:b w:val="0"/>
                </w:rPr>
                <w:t>xs:string</w:t>
              </w:r>
            </w:hyperlink>
            <w:r w:rsidRPr="00666CD3">
              <w:rPr>
                <w:b w:val="0"/>
              </w:rPr>
              <w:t>) [1]</w:t>
            </w:r>
          </w:p>
          <w:p w14:paraId="13AA3B49" w14:textId="77777777" w:rsidR="00BF5A6C" w:rsidRPr="00666CD3" w:rsidRDefault="00BF5A6C" w:rsidP="00666CD3">
            <w:pPr>
              <w:pStyle w:val="ListParagraph"/>
              <w:numPr>
                <w:ilvl w:val="0"/>
                <w:numId w:val="7"/>
              </w:numPr>
              <w:rPr>
                <w:b w:val="0"/>
              </w:rPr>
            </w:pPr>
            <w:r w:rsidRPr="00666CD3">
              <w:rPr>
                <w:b w:val="0"/>
              </w:rPr>
              <w:t>MessageID (</w:t>
            </w:r>
            <w:hyperlink r:id="rId91" w:anchor="string">
              <w:r w:rsidRPr="00666CD3">
                <w:rPr>
                  <w:rStyle w:val="Hyperlink"/>
                  <w:b w:val="0"/>
                </w:rPr>
                <w:t>xs:string</w:t>
              </w:r>
            </w:hyperlink>
            <w:r w:rsidRPr="00666CD3">
              <w:rPr>
                <w:b w:val="0"/>
              </w:rPr>
              <w:t>) [1]</w:t>
            </w:r>
          </w:p>
          <w:p w14:paraId="04B12A4D" w14:textId="77777777" w:rsidR="00BF5A6C" w:rsidRPr="00666CD3" w:rsidRDefault="00BF5A6C" w:rsidP="00666CD3">
            <w:pPr>
              <w:pStyle w:val="ListParagraph"/>
              <w:numPr>
                <w:ilvl w:val="0"/>
                <w:numId w:val="7"/>
              </w:numPr>
              <w:rPr>
                <w:b w:val="0"/>
              </w:rPr>
            </w:pPr>
            <w:r w:rsidRPr="00666CD3">
              <w:rPr>
                <w:b w:val="0"/>
              </w:rPr>
              <w:t>Topic (</w:t>
            </w:r>
            <w:hyperlink r:id="rId92" w:anchor="string">
              <w:r w:rsidRPr="00666CD3">
                <w:rPr>
                  <w:rStyle w:val="Hyperlink"/>
                  <w:b w:val="0"/>
                </w:rPr>
                <w:t>xs:string</w:t>
              </w:r>
            </w:hyperlink>
            <w:r w:rsidRPr="00666CD3">
              <w:rPr>
                <w:b w:val="0"/>
              </w:rPr>
              <w:t>) [0..*]</w:t>
            </w:r>
          </w:p>
          <w:p w14:paraId="1BB08A17" w14:textId="77777777" w:rsidR="00BF5A6C" w:rsidRPr="005A6279" w:rsidRDefault="00BF5A6C" w:rsidP="00BF5A6C">
            <w:pPr>
              <w:pStyle w:val="ListParagraph"/>
              <w:numPr>
                <w:ilvl w:val="0"/>
                <w:numId w:val="7"/>
              </w:numPr>
            </w:pPr>
            <w:r w:rsidRPr="00666CD3">
              <w:rPr>
                <w:b w:val="0"/>
              </w:rPr>
              <w:t>RequestMessageID (</w:t>
            </w:r>
            <w:hyperlink r:id="rId93" w:anchor="string">
              <w:r w:rsidRPr="00666CD3">
                <w:rPr>
                  <w:rStyle w:val="Hyperlink"/>
                  <w:b w:val="0"/>
                </w:rPr>
                <w:t>xs:string</w:t>
              </w:r>
            </w:hyperlink>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5A0273F1" w:rsidR="00BF5A6C" w:rsidRDefault="00BF5A6C" w:rsidP="00371F65">
            <w:r w:rsidRPr="00C063AF">
              <w:t>NotifyListenerResponse</w:t>
            </w:r>
            <w:r>
              <w:t xml:space="preserve"> (</w:t>
            </w:r>
            <w:hyperlink r:id="rId94" w:history="1">
              <w:r>
                <w:rPr>
                  <w:rStyle w:val="Hyperlink"/>
                </w:rPr>
                <w:t>isbm:</w:t>
              </w:r>
              <w:r w:rsidRPr="00C063AF">
                <w:rPr>
                  <w:rStyle w:val="Hyperlink"/>
                </w:rPr>
                <w:t>NotifyListenerResponse</w:t>
              </w:r>
            </w:hyperlink>
            <w:r>
              <w:t>)</w:t>
            </w:r>
          </w:p>
          <w:p w14:paraId="18360703" w14:textId="77777777" w:rsidR="00BF5A6C" w:rsidRDefault="00BF5A6C" w:rsidP="00BF5A6C">
            <w:pPr>
              <w:pStyle w:val="ListParagraph"/>
              <w:numPr>
                <w:ilvl w:val="0"/>
                <w:numId w:val="7"/>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7CE0185" w:rsidR="00537127" w:rsidRDefault="00537127" w:rsidP="00537127">
      <w:pPr>
        <w:pStyle w:val="Heading4"/>
      </w:pPr>
      <w:bookmarkStart w:id="538" w:name="_Toc25337046"/>
      <w:bookmarkStart w:id="539" w:name="_Toc25337784"/>
      <w:bookmarkEnd w:id="538"/>
      <w:bookmarkEnd w:id="539"/>
      <w:r>
        <w:t>REST Mapping</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OpenAPI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40D5779A" w:rsidR="0078484D" w:rsidRPr="003B5061" w:rsidRDefault="00D33ECC" w:rsidP="0078484D">
            <w:pPr>
              <w:rPr>
                <w:bCs/>
              </w:rPr>
            </w:pPr>
            <w:r w:rsidRPr="00D33ECC">
              <w:t>notifyListener</w:t>
            </w:r>
            <w:r w:rsidR="0078484D" w:rsidRPr="00E40B96">
              <w:rPr>
                <w:bCs/>
              </w:rPr>
              <w:t xml:space="preserve"> </w:t>
            </w:r>
            <w:r w:rsidR="0078484D">
              <w:rPr>
                <w:bCs/>
              </w:rPr>
              <w:t>(</w:t>
            </w:r>
            <w:hyperlink r:id="rId95" w:history="1">
              <w:r w:rsidR="0078484D" w:rsidRPr="0041783C">
                <w:rPr>
                  <w:rStyle w:val="Hyperlink"/>
                </w:rPr>
                <w:t>json:</w:t>
              </w:r>
              <w:r w:rsidRPr="00D33ECC">
                <w:rPr>
                  <w:rStyle w:val="Hyperlink"/>
                </w:rPr>
                <w:t>notifyListener</w:t>
              </w:r>
            </w:hyperlink>
            <w:r w:rsidR="0078484D">
              <w:rPr>
                <w:bCs/>
              </w:rPr>
              <w:t>)</w:t>
            </w:r>
          </w:p>
          <w:p w14:paraId="72F30357" w14:textId="7E09519B" w:rsidR="001174AB" w:rsidRPr="001174AB" w:rsidRDefault="001174AB" w:rsidP="001174AB">
            <w:pPr>
              <w:pStyle w:val="ListParagraph"/>
              <w:numPr>
                <w:ilvl w:val="0"/>
                <w:numId w:val="7"/>
              </w:numPr>
            </w:pPr>
            <w:r w:rsidRPr="001174AB">
              <w:t xml:space="preserve">Topic </w:t>
            </w:r>
            <w:r>
              <w:t xml:space="preserve">“topic” </w:t>
            </w:r>
            <w:r w:rsidRPr="001174AB">
              <w:t>(</w:t>
            </w:r>
            <w:r>
              <w:t>json:string</w:t>
            </w:r>
            <w:r w:rsidRPr="001174AB">
              <w:t>) [0..*]</w:t>
            </w:r>
          </w:p>
          <w:p w14:paraId="5E3E0919" w14:textId="27992833" w:rsidR="00537127" w:rsidRPr="003B5061" w:rsidRDefault="00814786" w:rsidP="00814786">
            <w:pPr>
              <w:pStyle w:val="ListParagraph"/>
              <w:numPr>
                <w:ilvl w:val="0"/>
                <w:numId w:val="7"/>
              </w:numPr>
            </w:pPr>
            <w:r w:rsidRPr="00814786">
              <w:t>RequestMessageID</w:t>
            </w:r>
            <w:r w:rsidR="000208EF">
              <w:t xml:space="preserve"> “</w:t>
            </w:r>
            <w:r w:rsidR="000208EF" w:rsidRPr="000208EF">
              <w:t>requestMessageId</w:t>
            </w:r>
            <w:r w:rsidR="000208EF">
              <w:t>”</w:t>
            </w:r>
            <w:r w:rsidRPr="00814786">
              <w:t xml:space="preserve"> (</w:t>
            </w:r>
            <w:hyperlink r:id="rId96" w:anchor="string">
              <w:r w:rsidR="00DF4CEE">
                <w:rPr>
                  <w:rStyle w:val="Hyperlink"/>
                </w:rPr>
                <w:t>json</w:t>
              </w:r>
              <w:r w:rsidRPr="00814786">
                <w:rPr>
                  <w:rStyle w:val="Hyperlink"/>
                </w:rPr>
                <w:t>:string</w:t>
              </w:r>
            </w:hyperlink>
            <w:r w:rsidRPr="00814786">
              <w:t>) [0..1]</w:t>
            </w:r>
          </w:p>
        </w:tc>
      </w:tr>
      <w:tr w:rsidR="00537127" w14:paraId="6C7C3882" w14:textId="77777777" w:rsidTr="00371F65">
        <w:tc>
          <w:tcPr>
            <w:tcW w:w="603" w:type="pct"/>
          </w:tcPr>
          <w:p w14:paraId="6988F3C0" w14:textId="77777777" w:rsidR="00537127" w:rsidRDefault="00537127" w:rsidP="00371F65">
            <w:pPr>
              <w:pStyle w:val="Compact"/>
            </w:pPr>
            <w:r>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214B6429" w:rsidR="00537127" w:rsidRDefault="00055AFA" w:rsidP="00371F65">
            <w:pPr>
              <w:pStyle w:val="Compact"/>
            </w:pPr>
            <w:r>
              <w:t>None</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3CA1D443" w:rsidR="00537127" w:rsidRDefault="00DD405B" w:rsidP="00371F65">
            <w:pPr>
              <w:pStyle w:val="Compact"/>
            </w:pPr>
            <w:commentRangeStart w:id="540"/>
            <w:r>
              <w:t>ParameterFault (</w:t>
            </w:r>
            <w:hyperlink r:id="rId97" w:history="1">
              <w:r w:rsidRPr="00ED5528">
                <w:rPr>
                  <w:rStyle w:val="Hyperlink"/>
                </w:rPr>
                <w:t>json:</w:t>
              </w:r>
              <w:r>
                <w:rPr>
                  <w:rStyle w:val="Hyperlink"/>
                </w:rPr>
                <w:t>Parameter</w:t>
              </w:r>
              <w:r w:rsidRPr="00ED5528">
                <w:rPr>
                  <w:rStyle w:val="Hyperlink"/>
                </w:rPr>
                <w:t>Fault</w:t>
              </w:r>
            </w:hyperlink>
            <w:r>
              <w:t xml:space="preserve">) – </w:t>
            </w:r>
            <w:r w:rsidR="00F031AB" w:rsidRPr="00F031AB">
              <w:t>400 Bad Request</w:t>
            </w:r>
            <w:commentRangeEnd w:id="540"/>
            <w:r w:rsidR="0044765B">
              <w:rPr>
                <w:rStyle w:val="CommentReference"/>
              </w:rPr>
              <w:commentReference w:id="540"/>
            </w:r>
          </w:p>
        </w:tc>
      </w:tr>
    </w:tbl>
    <w:p w14:paraId="01A22064" w14:textId="6797AD5D" w:rsidR="00D201EC" w:rsidRDefault="00D201EC">
      <w:pPr>
        <w:pStyle w:val="Note"/>
        <w:pPrChange w:id="541" w:author="Dennis Brandl" w:date="2019-11-25T19:00:00Z">
          <w:pPr>
            <w:pStyle w:val="BodyText"/>
          </w:pPr>
        </w:pPrChange>
      </w:pPr>
      <w:del w:id="542" w:author="Dennis Brandl" w:date="2019-11-25T19:00:00Z">
        <w:r w:rsidRPr="00151FB9" w:rsidDel="00C50453">
          <w:rPr>
            <w:rStyle w:val="label-info"/>
          </w:rPr>
          <w:delText>Note</w:delText>
        </w:r>
        <w:r w:rsidDel="00C50453">
          <w:delText xml:space="preserve"> </w:delText>
        </w:r>
      </w:del>
      <w:ins w:id="543" w:author="Dennis Brandl" w:date="2019-11-25T19:00:00Z">
        <w:r w:rsidR="00C50453">
          <w:t>NOTE</w:t>
        </w:r>
        <w:r w:rsidR="00C50453">
          <w:tab/>
        </w:r>
      </w:ins>
      <w:r>
        <w:t>Session-id and message-id are provided in the URL to identify</w:t>
      </w:r>
      <w:ins w:id="544" w:author="Dennis Brandl" w:date="2019-11-25T19:00:00Z">
        <w:r w:rsidR="00C50453">
          <w:t xml:space="preserve"> the</w:t>
        </w:r>
      </w:ins>
      <w:r>
        <w:t xml:space="preserve"> resource for </w:t>
      </w:r>
      <w:r w:rsidR="00D33643">
        <w:t xml:space="preserve">the </w:t>
      </w:r>
      <w:r>
        <w:t xml:space="preserve">PUT method. Both </w:t>
      </w:r>
      <w:r w:rsidR="00F00EC8">
        <w:t xml:space="preserve">session-id and message-id </w:t>
      </w:r>
      <w:r>
        <w:t>have been used to ensure uniqueness across different sessions.</w:t>
      </w:r>
    </w:p>
    <w:p w14:paraId="67FC5EAA" w14:textId="218B0024" w:rsidR="00BB0129" w:rsidRDefault="00E83E4F" w:rsidP="00264707">
      <w:pPr>
        <w:pStyle w:val="Heading2"/>
      </w:pPr>
      <w:bookmarkStart w:id="545" w:name="_Toc25337047"/>
      <w:bookmarkStart w:id="546" w:name="_Toc25357167"/>
      <w:bookmarkStart w:id="547" w:name="_Toc26110540"/>
      <w:r>
        <w:t>Provider Publication Service</w:t>
      </w:r>
      <w:bookmarkEnd w:id="545"/>
      <w:bookmarkEnd w:id="546"/>
      <w:bookmarkEnd w:id="547"/>
    </w:p>
    <w:p w14:paraId="39898C81" w14:textId="61CF13C5" w:rsidR="00CD74EA" w:rsidRDefault="00E83E4F" w:rsidP="00CD74EA">
      <w:pPr>
        <w:pStyle w:val="BodyText"/>
      </w:pPr>
      <w:r>
        <w:t xml:space="preserve">The Provider Publication Service </w:t>
      </w:r>
      <w:r w:rsidR="00CD74EA">
        <w:t xml:space="preserve">for SOAP Interface is </w:t>
      </w:r>
      <w:hyperlink r:id="rId98">
        <w:r w:rsidR="00CD74EA">
          <w:rPr>
            <w:rStyle w:val="Hyperlink"/>
          </w:rPr>
          <w:t>available as a WSDL description</w:t>
        </w:r>
      </w:hyperlink>
      <w:r w:rsidR="00CD74EA">
        <w:t xml:space="preserve"> and for REST Interface is </w:t>
      </w:r>
      <w:hyperlink r:id="rId99" w:history="1">
        <w:r w:rsidR="00CD74EA" w:rsidRPr="0015341C">
          <w:rPr>
            <w:rStyle w:val="Hyperlink"/>
          </w:rPr>
          <w:t xml:space="preserve">available as </w:t>
        </w:r>
        <w:r w:rsidR="00CD74EA" w:rsidRPr="0015341C">
          <w:rPr>
            <w:rStyle w:val="Hyperlink"/>
            <w:rFonts w:cs="Arial"/>
            <w:shd w:val="clear" w:color="auto" w:fill="FFFFFF"/>
          </w:rPr>
          <w:t xml:space="preserve">OpenAPI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548" w:name="open-publication-session"/>
      <w:bookmarkStart w:id="549" w:name="_Toc25337048"/>
      <w:bookmarkStart w:id="550" w:name="_Toc25357168"/>
      <w:bookmarkStart w:id="551" w:name="_Toc26110541"/>
      <w:bookmarkEnd w:id="548"/>
      <w:r>
        <w:t>Open Publication Session</w:t>
      </w:r>
      <w:bookmarkEnd w:id="549"/>
      <w:bookmarkEnd w:id="550"/>
      <w:bookmarkEnd w:id="551"/>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r>
              <w:t>OpenPublicationSession</w:t>
            </w:r>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r>
              <w:t>ChannelURI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If the ChannelURI does not exist, then a ChannelFault is returned.</w:t>
            </w:r>
          </w:p>
          <w:p w14:paraId="453A77E3" w14:textId="77777777" w:rsidR="00BB0129" w:rsidRDefault="00E83E4F">
            <w:r>
              <w:t>If the specified channel is assigned security tokens and the provided token does not match a token assigned to the channel, then a ChannelFault is returned.</w:t>
            </w:r>
          </w:p>
          <w:p w14:paraId="6F16151B" w14:textId="77777777" w:rsidR="00BB0129" w:rsidRDefault="00E83E4F">
            <w:r>
              <w:t>If the channel type is not a Publication type, then an OperationFault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r>
              <w:t>SessionID</w:t>
            </w:r>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r>
              <w:t>ChannelFault</w:t>
            </w:r>
          </w:p>
          <w:p w14:paraId="12EE04ED" w14:textId="77777777" w:rsidR="00BB0129" w:rsidRDefault="00E83E4F">
            <w:r>
              <w:t>OperationFault</w:t>
            </w:r>
          </w:p>
        </w:tc>
      </w:tr>
    </w:tbl>
    <w:p w14:paraId="3D201970" w14:textId="3C29272B" w:rsidR="003D6BCA" w:rsidRDefault="003D6BCA" w:rsidP="003D6BCA">
      <w:pPr>
        <w:pStyle w:val="Heading4"/>
      </w:pPr>
      <w:bookmarkStart w:id="552" w:name="post-publication"/>
      <w:bookmarkStart w:id="553" w:name="_Toc25337049"/>
      <w:bookmarkEnd w:id="552"/>
      <w:r>
        <w:t>SOAP Mapping</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3282186B" w:rsidR="003D6BCA" w:rsidRPr="005A6279" w:rsidRDefault="00371F65" w:rsidP="00371F65">
            <w:pPr>
              <w:rPr>
                <w:b w:val="0"/>
                <w:bCs w:val="0"/>
              </w:rPr>
            </w:pPr>
            <w:r w:rsidRPr="00371F65">
              <w:rPr>
                <w:b w:val="0"/>
              </w:rPr>
              <w:t xml:space="preserve">OpenPublicationSession </w:t>
            </w:r>
            <w:r w:rsidR="003D6BCA">
              <w:rPr>
                <w:b w:val="0"/>
                <w:bCs w:val="0"/>
              </w:rPr>
              <w:t>(</w:t>
            </w:r>
            <w:hyperlink r:id="rId100" w:history="1">
              <w:r w:rsidR="003D6BCA" w:rsidRPr="0062535A">
                <w:rPr>
                  <w:rStyle w:val="Hyperlink"/>
                  <w:b w:val="0"/>
                  <w:bCs w:val="0"/>
                </w:rPr>
                <w:t>isbm:</w:t>
              </w:r>
            </w:hyperlink>
            <w:r w:rsidR="00E44812" w:rsidRPr="00E44812">
              <w:rPr>
                <w:b w:val="0"/>
                <w:bCs w:val="0"/>
              </w:rPr>
              <w:t>OpenPublicationSession</w:t>
            </w:r>
            <w:r w:rsidR="003D6BCA">
              <w:rPr>
                <w:b w:val="0"/>
                <w:bCs w:val="0"/>
              </w:rPr>
              <w:t>)</w:t>
            </w:r>
          </w:p>
          <w:p w14:paraId="06B2661F" w14:textId="17BD52DF" w:rsidR="003D6BCA" w:rsidRPr="005A6279" w:rsidRDefault="00B16608" w:rsidP="00B16608">
            <w:pPr>
              <w:pStyle w:val="ListParagraph"/>
              <w:numPr>
                <w:ilvl w:val="0"/>
                <w:numId w:val="7"/>
              </w:numPr>
            </w:pPr>
            <w:r w:rsidRPr="00B16608">
              <w:rPr>
                <w:b w:val="0"/>
              </w:rPr>
              <w:t xml:space="preserve">ChannelURI </w:t>
            </w:r>
            <w:r w:rsidR="003D6BCA" w:rsidRPr="00666CD3">
              <w:rPr>
                <w:b w:val="0"/>
              </w:rPr>
              <w:t>(</w:t>
            </w:r>
            <w:hyperlink r:id="rId101" w:anchor="string">
              <w:r w:rsidR="003D6BCA" w:rsidRPr="00666CD3">
                <w:rPr>
                  <w:rStyle w:val="Hyperlink"/>
                  <w:b w:val="0"/>
                </w:rPr>
                <w:t>xs:string</w:t>
              </w:r>
            </w:hyperlink>
            <w:r w:rsidR="003D6BCA" w:rsidRPr="00666CD3">
              <w:rPr>
                <w:b w:val="0"/>
              </w:rPr>
              <w:t>) [1]</w:t>
            </w:r>
          </w:p>
        </w:tc>
      </w:tr>
      <w:tr w:rsidR="00957F55" w14:paraId="57FBCF7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52A619AA" w:rsidR="00957F55" w:rsidRPr="00957F55" w:rsidRDefault="00B212FB" w:rsidP="00957F55">
            <w:pPr>
              <w:rPr>
                <w:bCs/>
              </w:rPr>
            </w:pPr>
            <w:r w:rsidRPr="00B212FB">
              <w:t>OpenPublicationSessionResponse</w:t>
            </w:r>
            <w:r w:rsidR="00957F55" w:rsidRPr="00957F55">
              <w:t xml:space="preserve"> </w:t>
            </w:r>
            <w:r w:rsidR="00957F55" w:rsidRPr="00957F55">
              <w:rPr>
                <w:bCs/>
              </w:rPr>
              <w:t>(</w:t>
            </w:r>
            <w:hyperlink r:id="rId102" w:history="1">
              <w:r w:rsidR="00957F55" w:rsidRPr="00957F55">
                <w:rPr>
                  <w:rStyle w:val="Hyperlink"/>
                  <w:bCs/>
                </w:rPr>
                <w:t>isbm:</w:t>
              </w:r>
            </w:hyperlink>
            <w:r w:rsidRPr="00B212FB">
              <w:t>OpenPublicationSessionResponse</w:t>
            </w:r>
            <w:r w:rsidR="00957F55" w:rsidRPr="00957F55">
              <w:rPr>
                <w:bCs/>
              </w:rPr>
              <w:t>)</w:t>
            </w:r>
          </w:p>
          <w:p w14:paraId="5F86F898" w14:textId="20B9DEE6" w:rsidR="00957F55" w:rsidRPr="00957F55" w:rsidRDefault="00957F55" w:rsidP="00957F55">
            <w:pPr>
              <w:pStyle w:val="ListParagraph"/>
              <w:numPr>
                <w:ilvl w:val="0"/>
                <w:numId w:val="7"/>
              </w:numPr>
            </w:pPr>
            <w:r>
              <w:t>SessionID</w:t>
            </w:r>
            <w:r w:rsidRPr="00957F55">
              <w:t xml:space="preserve"> (</w:t>
            </w:r>
            <w:hyperlink r:id="rId103" w:anchor="string">
              <w:r w:rsidRPr="00957F55">
                <w:rPr>
                  <w:rStyle w:val="Hyperlink"/>
                </w:rPr>
                <w:t>xs:string</w:t>
              </w:r>
            </w:hyperlink>
            <w:r w:rsidRPr="00957F55">
              <w:t>) [1]</w:t>
            </w:r>
          </w:p>
        </w:tc>
      </w:tr>
      <w:tr w:rsidR="00957F55" w14:paraId="44F39AA4" w14:textId="77777777" w:rsidTr="00371F65">
        <w:tc>
          <w:tcPr>
            <w:tcW w:w="603" w:type="pct"/>
          </w:tcPr>
          <w:p w14:paraId="72542F6C" w14:textId="77777777" w:rsidR="00957F55" w:rsidRDefault="00957F55" w:rsidP="00957F55">
            <w:pPr>
              <w:pStyle w:val="Compact"/>
            </w:pPr>
            <w:r>
              <w:t>Faults</w:t>
            </w:r>
          </w:p>
        </w:tc>
        <w:tc>
          <w:tcPr>
            <w:tcW w:w="4397" w:type="pct"/>
          </w:tcPr>
          <w:p w14:paraId="562D9EC8" w14:textId="77777777" w:rsidR="006E1C29" w:rsidRDefault="006E1C29" w:rsidP="006E1C29">
            <w:r>
              <w:t>ChannelFault</w:t>
            </w:r>
          </w:p>
          <w:p w14:paraId="22AC3ED8" w14:textId="2F313367" w:rsidR="00957F55" w:rsidRDefault="006E1C29" w:rsidP="006E1C29">
            <w:pPr>
              <w:pStyle w:val="Compact"/>
            </w:pPr>
            <w:r>
              <w:t>OperationFault</w:t>
            </w:r>
          </w:p>
        </w:tc>
      </w:tr>
    </w:tbl>
    <w:p w14:paraId="50806BEE" w14:textId="77777777" w:rsidR="003D6BCA" w:rsidRDefault="003D6BCA" w:rsidP="003D6BCA">
      <w:pPr>
        <w:pStyle w:val="Heading4"/>
      </w:pPr>
      <w:r>
        <w:t>REST Mapping</w:t>
      </w:r>
    </w:p>
    <w:p w14:paraId="69B967F1" w14:textId="49C6C60C" w:rsidR="003D6BCA" w:rsidRDefault="003D6BCA" w:rsidP="003D6BCA">
      <w:pPr>
        <w:pStyle w:val="BodyText"/>
      </w:pPr>
      <w:r>
        <w:t xml:space="preserve">The </w:t>
      </w:r>
      <w:r w:rsidR="006E6D95" w:rsidRPr="00F37CC4">
        <w:t>Open Publication Session</w:t>
      </w:r>
      <w:r w:rsidR="006E6D95">
        <w:t xml:space="preserve"> </w:t>
      </w:r>
      <w:r>
        <w:t>general interface is mapped into a RESTful interface as an OpenAPI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7D813A44" w:rsidR="003D6BCA" w:rsidRPr="003B5061" w:rsidRDefault="00186F67" w:rsidP="00186F67">
            <w:r>
              <w:t>None</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(json:Session)</w:t>
            </w:r>
          </w:p>
          <w:p w14:paraId="7AED32ED" w14:textId="792B4BC1" w:rsidR="003D6BCA" w:rsidRDefault="00682F76" w:rsidP="00C169F0">
            <w:pPr>
              <w:pStyle w:val="ListParagraph"/>
              <w:numPr>
                <w:ilvl w:val="0"/>
                <w:numId w:val="7"/>
              </w:numPr>
            </w:pPr>
            <w:r>
              <w:t>SessionID</w:t>
            </w:r>
            <w:r w:rsidRPr="00957F55">
              <w:t xml:space="preserve"> </w:t>
            </w:r>
            <w:r>
              <w:t>“</w:t>
            </w:r>
            <w:r w:rsidRPr="00682F76">
              <w:t>sessionId</w:t>
            </w:r>
            <w:r>
              <w:t xml:space="preserve">” </w:t>
            </w:r>
            <w:r w:rsidRPr="00957F55">
              <w:t>(</w:t>
            </w:r>
            <w:hyperlink r:id="rId104" w:anchor="string">
              <w:r>
                <w:rPr>
                  <w:rStyle w:val="Hyperlink"/>
                </w:rPr>
                <w:t>json</w:t>
              </w:r>
              <w:r w:rsidRPr="00957F55">
                <w:rPr>
                  <w:rStyle w:val="Hyperlink"/>
                </w:rPr>
                <w:t>:string</w:t>
              </w:r>
            </w:hyperlink>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t>HTTP Response</w:t>
            </w:r>
          </w:p>
          <w:p w14:paraId="679E97AC" w14:textId="77777777" w:rsidR="006C1BAD" w:rsidRDefault="006C1BAD" w:rsidP="006C1BAD">
            <w:pPr>
              <w:pStyle w:val="Compact"/>
            </w:pPr>
            <w:r>
              <w:t>(Error)</w:t>
            </w:r>
          </w:p>
        </w:tc>
        <w:tc>
          <w:tcPr>
            <w:tcW w:w="4397" w:type="pct"/>
          </w:tcPr>
          <w:p w14:paraId="565CCCBA" w14:textId="0205EBF2" w:rsidR="006C1BAD" w:rsidRDefault="006C1BAD" w:rsidP="006C1BAD">
            <w:r>
              <w:t>ChannelFault</w:t>
            </w:r>
            <w:r w:rsidR="00A61C20">
              <w:t xml:space="preserve"> (json:ChannelFault)</w:t>
            </w:r>
            <w:r w:rsidR="00CD4024">
              <w:t xml:space="preserve"> – 404 Not Found</w:t>
            </w:r>
          </w:p>
          <w:p w14:paraId="14627188" w14:textId="5DB5610D" w:rsidR="006C1BAD" w:rsidRDefault="006C1BAD" w:rsidP="006C1BAD">
            <w:pPr>
              <w:pStyle w:val="Compact"/>
            </w:pPr>
            <w:r>
              <w:t>OperationFault</w:t>
            </w:r>
            <w:r w:rsidR="009A4FB8">
              <w:t xml:space="preserve"> (json:OperationFault) – </w:t>
            </w:r>
            <w:r w:rsidR="009A4FB8" w:rsidRPr="009A4FB8">
              <w:t>422 Unprocessable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554" w:name="_Toc26110542"/>
      <w:r>
        <w:t>Post Publication</w:t>
      </w:r>
      <w:bookmarkEnd w:id="553"/>
      <w:bookmarkEnd w:id="554"/>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r>
              <w:t>PostPublication</w:t>
            </w:r>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r>
              <w:t>SessionID [1]</w:t>
            </w:r>
          </w:p>
          <w:p w14:paraId="2834E93B" w14:textId="26F3563F" w:rsidR="00BB0129" w:rsidRDefault="00E83E4F">
            <w:r>
              <w:t>MessageContent</w:t>
            </w:r>
            <w:r w:rsidR="00D628EA">
              <w:t xml:space="preserve"> </w:t>
            </w:r>
            <w:r>
              <w:t>[1]</w:t>
            </w:r>
          </w:p>
          <w:p w14:paraId="10E4384E" w14:textId="43F0CF06" w:rsidR="00BB0129" w:rsidRDefault="00E83E4F">
            <w:r>
              <w:t>Topic</w:t>
            </w:r>
            <w:r w:rsidR="00D628EA">
              <w:t xml:space="preserve"> </w:t>
            </w:r>
            <w:r>
              <w:t>[1..*]</w:t>
            </w:r>
          </w:p>
          <w:p w14:paraId="1E50C0D6" w14:textId="3D88DE4B" w:rsidR="00BB0129" w:rsidRDefault="00E83E4F">
            <w:r>
              <w:t>Expiry [0..1]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t>Behavior</w:t>
            </w:r>
          </w:p>
        </w:tc>
        <w:tc>
          <w:tcPr>
            <w:tcW w:w="0" w:type="auto"/>
          </w:tcPr>
          <w:p w14:paraId="69E4643F" w14:textId="77777777" w:rsidR="00BB0129" w:rsidRDefault="00E83E4F">
            <w:r>
              <w:t>If the SessionID does not exist or does not correspond to a publication session, then a SessionFault is returned.</w:t>
            </w:r>
          </w:p>
          <w:p w14:paraId="79E6B13B" w14:textId="77777777" w:rsidR="00BB0129" w:rsidRDefault="00E83E4F">
            <w:r>
              <w:t>If the channel associated with the session is assigned security tokens and the provided token does not match a token assigned to the channel, then a SessionFault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r>
              <w:t>MessageID</w:t>
            </w:r>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r>
              <w:t>SessionFault</w:t>
            </w:r>
          </w:p>
        </w:tc>
      </w:tr>
    </w:tbl>
    <w:p w14:paraId="5F61FF9E" w14:textId="6B997C36" w:rsidR="00BB0129" w:rsidRDefault="00E83E4F" w:rsidP="00264707">
      <w:pPr>
        <w:pStyle w:val="Heading3"/>
      </w:pPr>
      <w:bookmarkStart w:id="555" w:name="expire-publication"/>
      <w:bookmarkStart w:id="556" w:name="_Toc25337050"/>
      <w:bookmarkStart w:id="557" w:name="_Toc25357170"/>
      <w:bookmarkStart w:id="558" w:name="_Toc26110543"/>
      <w:bookmarkEnd w:id="555"/>
      <w:r>
        <w:t>Expire Publication</w:t>
      </w:r>
      <w:bookmarkEnd w:id="556"/>
      <w:bookmarkEnd w:id="557"/>
      <w:bookmarkEnd w:id="558"/>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r>
              <w:t>ExpirePublication</w:t>
            </w:r>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r>
              <w:t>SessionID [1]</w:t>
            </w:r>
          </w:p>
          <w:p w14:paraId="14755FC3" w14:textId="305CD9FC" w:rsidR="00BB0129" w:rsidRDefault="00E83E4F">
            <w:r>
              <w:t>MessageID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t>Behavior</w:t>
            </w:r>
          </w:p>
        </w:tc>
        <w:tc>
          <w:tcPr>
            <w:tcW w:w="0" w:type="auto"/>
          </w:tcPr>
          <w:p w14:paraId="643BDB4F" w14:textId="77777777" w:rsidR="00BB0129" w:rsidRDefault="00E83E4F">
            <w:r>
              <w:t>If the SessionID does not exist or does not correspond to a publication session, then a SessionFault is returned.</w:t>
            </w:r>
          </w:p>
          <w:p w14:paraId="67595EA2" w14:textId="77777777" w:rsidR="00BB0129" w:rsidRDefault="00E83E4F">
            <w:r>
              <w:t>If the channel associated with the session is assigned security tokens and the provided token does not match a token assigned to the channel, then a SessionFault is returned.</w:t>
            </w:r>
          </w:p>
          <w:p w14:paraId="6A904D22" w14:textId="77777777" w:rsidR="00BB0129" w:rsidRDefault="00E83E4F">
            <w:r>
              <w:t>If the MessageID does not correspond with the SessionID or the corresponding message has already expired, then no further action is taken.</w:t>
            </w:r>
          </w:p>
          <w:p w14:paraId="3CEBFADA" w14:textId="77777777" w:rsidR="00BB0129" w:rsidRDefault="00E83E4F">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r>
              <w:t>SessionFault</w:t>
            </w:r>
          </w:p>
        </w:tc>
      </w:tr>
    </w:tbl>
    <w:p w14:paraId="389C37CD" w14:textId="0C021438" w:rsidR="001D7B22" w:rsidRDefault="001D7B22" w:rsidP="001D7B22">
      <w:pPr>
        <w:pStyle w:val="Heading4"/>
      </w:pPr>
      <w:bookmarkStart w:id="559" w:name="close-publication-session"/>
      <w:bookmarkStart w:id="560" w:name="_Toc25337051"/>
      <w:bookmarkStart w:id="561" w:name="_Toc25357171"/>
      <w:bookmarkEnd w:id="559"/>
      <w:r>
        <w:t>SOAP Mapping</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D7B22" w14:paraId="4D309CAF"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1EA34513" w14:textId="77777777" w:rsidR="001D7B22" w:rsidRPr="00BF5A6C" w:rsidRDefault="001D7B22" w:rsidP="002363F5">
            <w:pPr>
              <w:pStyle w:val="Compact"/>
            </w:pPr>
            <w:r w:rsidRPr="00151DB9">
              <w:rPr>
                <w:b w:val="0"/>
              </w:rPr>
              <w:t>Input</w:t>
            </w:r>
          </w:p>
        </w:tc>
        <w:tc>
          <w:tcPr>
            <w:tcW w:w="4397" w:type="pct"/>
          </w:tcPr>
          <w:p w14:paraId="789DBAE6" w14:textId="4A1C3D69" w:rsidR="001D7B22" w:rsidRPr="00136178" w:rsidRDefault="006B2E6B" w:rsidP="002363F5">
            <w:pPr>
              <w:rPr>
                <w:b w:val="0"/>
              </w:rPr>
            </w:pPr>
            <w:r>
              <w:rPr>
                <w:b w:val="0"/>
              </w:rPr>
              <w:t>Expire</w:t>
            </w:r>
            <w:r w:rsidR="001D7B22" w:rsidRPr="00136178">
              <w:rPr>
                <w:b w:val="0"/>
              </w:rPr>
              <w:t>Publication</w:t>
            </w:r>
            <w:r w:rsidR="001D7B22">
              <w:rPr>
                <w:b w:val="0"/>
              </w:rPr>
              <w:t xml:space="preserve"> (isbm:</w:t>
            </w:r>
            <w:r>
              <w:rPr>
                <w:b w:val="0"/>
              </w:rPr>
              <w:t>Expire</w:t>
            </w:r>
            <w:r w:rsidR="001D7B22" w:rsidRPr="00136178">
              <w:rPr>
                <w:b w:val="0"/>
              </w:rPr>
              <w:t>Publication</w:t>
            </w:r>
            <w:r w:rsidR="001D7B22">
              <w:rPr>
                <w:b w:val="0"/>
              </w:rPr>
              <w:t>)</w:t>
            </w:r>
          </w:p>
          <w:p w14:paraId="5617F0F4" w14:textId="77777777" w:rsidR="001D7B22" w:rsidRPr="00C418F6" w:rsidRDefault="001D7B22" w:rsidP="002363F5">
            <w:pPr>
              <w:pStyle w:val="ListParagraph"/>
              <w:numPr>
                <w:ilvl w:val="0"/>
                <w:numId w:val="7"/>
              </w:numPr>
              <w:rPr>
                <w:b w:val="0"/>
              </w:rPr>
            </w:pPr>
            <w:r w:rsidRPr="00B212FB">
              <w:rPr>
                <w:b w:val="0"/>
              </w:rPr>
              <w:t>SessionID (</w:t>
            </w:r>
            <w:hyperlink r:id="rId105" w:anchor="string">
              <w:r w:rsidRPr="00C418F6">
                <w:rPr>
                  <w:b w:val="0"/>
                </w:rPr>
                <w:t>xs:string</w:t>
              </w:r>
            </w:hyperlink>
            <w:r w:rsidRPr="00C418F6">
              <w:rPr>
                <w:b w:val="0"/>
              </w:rPr>
              <w:t>) [1]</w:t>
            </w:r>
          </w:p>
          <w:p w14:paraId="2B7F496D" w14:textId="44975E04" w:rsidR="001D7B22" w:rsidRPr="00B212FB" w:rsidRDefault="001D7B22" w:rsidP="008F20DE">
            <w:pPr>
              <w:pStyle w:val="ListParagraph"/>
              <w:numPr>
                <w:ilvl w:val="0"/>
                <w:numId w:val="7"/>
              </w:numPr>
              <w:rPr>
                <w:b w:val="0"/>
              </w:rPr>
            </w:pPr>
            <w:r w:rsidRPr="00C418F6">
              <w:rPr>
                <w:b w:val="0"/>
              </w:rPr>
              <w:t>Message</w:t>
            </w:r>
            <w:r w:rsidR="008F20DE">
              <w:rPr>
                <w:b w:val="0"/>
              </w:rPr>
              <w:t>ID</w:t>
            </w:r>
            <w:r w:rsidRPr="00C418F6">
              <w:rPr>
                <w:b w:val="0"/>
              </w:rPr>
              <w:t xml:space="preserve"> (</w:t>
            </w:r>
            <w:hyperlink r:id="rId106" w:anchor="message-content-xml">
              <w:r w:rsidR="008F20DE">
                <w:rPr>
                  <w:b w:val="0"/>
                </w:rPr>
                <w:t>xs:string</w:t>
              </w:r>
            </w:hyperlink>
            <w:r w:rsidRPr="00C418F6">
              <w:rPr>
                <w:b w:val="0"/>
              </w:rPr>
              <w:t>) [1]</w:t>
            </w:r>
          </w:p>
        </w:tc>
      </w:tr>
      <w:tr w:rsidR="001D7B22" w14:paraId="4E85FE2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CF7C75B" w14:textId="77777777" w:rsidR="001D7B22" w:rsidRDefault="001D7B22" w:rsidP="002363F5">
            <w:pPr>
              <w:pStyle w:val="Compact"/>
            </w:pPr>
            <w:r>
              <w:t>Output</w:t>
            </w:r>
          </w:p>
        </w:tc>
        <w:tc>
          <w:tcPr>
            <w:tcW w:w="4397" w:type="pct"/>
          </w:tcPr>
          <w:p w14:paraId="28A7C979" w14:textId="408695A9" w:rsidR="001D7B22" w:rsidRPr="00957F55" w:rsidRDefault="00B738B0" w:rsidP="002363F5">
            <w:pPr>
              <w:rPr>
                <w:bCs/>
              </w:rPr>
            </w:pPr>
            <w:r w:rsidRPr="00B738B0">
              <w:t>ExpirePublication</w:t>
            </w:r>
            <w:r w:rsidR="001D7B22" w:rsidRPr="008E449A">
              <w:t xml:space="preserve">Response </w:t>
            </w:r>
            <w:r w:rsidR="001D7B22" w:rsidRPr="00957F55">
              <w:rPr>
                <w:bCs/>
              </w:rPr>
              <w:t>(</w:t>
            </w:r>
            <w:hyperlink r:id="rId107" w:history="1">
              <w:r w:rsidR="001D7B22" w:rsidRPr="00957F55">
                <w:rPr>
                  <w:rStyle w:val="Hyperlink"/>
                  <w:bCs/>
                </w:rPr>
                <w:t>isbm:</w:t>
              </w:r>
            </w:hyperlink>
            <w:r w:rsidRPr="00B738B0">
              <w:t>ExpirePublication</w:t>
            </w:r>
            <w:r w:rsidR="001D7B22" w:rsidRPr="008E449A">
              <w:t>Response</w:t>
            </w:r>
            <w:r w:rsidR="001D7B22" w:rsidRPr="00957F55">
              <w:rPr>
                <w:bCs/>
              </w:rPr>
              <w:t>)</w:t>
            </w:r>
          </w:p>
          <w:p w14:paraId="47E8F183" w14:textId="693D1A1A" w:rsidR="001D7B22" w:rsidRPr="00957F55" w:rsidRDefault="00F27186" w:rsidP="002363F5">
            <w:pPr>
              <w:pStyle w:val="ListParagraph"/>
              <w:numPr>
                <w:ilvl w:val="0"/>
                <w:numId w:val="7"/>
              </w:numPr>
            </w:pPr>
            <w:r>
              <w:t>No content</w:t>
            </w:r>
          </w:p>
        </w:tc>
      </w:tr>
      <w:tr w:rsidR="001D7B22" w14:paraId="6C3469F8" w14:textId="77777777" w:rsidTr="002363F5">
        <w:tc>
          <w:tcPr>
            <w:tcW w:w="603" w:type="pct"/>
          </w:tcPr>
          <w:p w14:paraId="0574675B" w14:textId="77777777" w:rsidR="001D7B22" w:rsidRDefault="001D7B22" w:rsidP="002363F5">
            <w:pPr>
              <w:pStyle w:val="Compact"/>
            </w:pPr>
            <w:r>
              <w:t>Faults</w:t>
            </w:r>
          </w:p>
        </w:tc>
        <w:tc>
          <w:tcPr>
            <w:tcW w:w="4397" w:type="pct"/>
          </w:tcPr>
          <w:p w14:paraId="5DADB638" w14:textId="77777777" w:rsidR="001D7B22" w:rsidRDefault="001D7B22" w:rsidP="002363F5">
            <w:pPr>
              <w:pStyle w:val="Compact"/>
            </w:pPr>
            <w:r>
              <w:t>SessionFault</w:t>
            </w:r>
          </w:p>
        </w:tc>
      </w:tr>
    </w:tbl>
    <w:p w14:paraId="31D230F4" w14:textId="77777777" w:rsidR="001D7B22" w:rsidRDefault="001D7B22" w:rsidP="001D7B22">
      <w:pPr>
        <w:pStyle w:val="Heading4"/>
      </w:pPr>
      <w:r>
        <w:t>REST Mapping</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OpenAPI description according to the following rules.</w:t>
      </w:r>
    </w:p>
    <w:p w14:paraId="68D42591" w14:textId="77777777" w:rsidR="001D7B22" w:rsidRDefault="001D7B22" w:rsidP="001D7B22">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6515470E" w:rsidR="001D7B22" w:rsidRPr="003B5061" w:rsidRDefault="006C0706" w:rsidP="006C0706">
            <w:r>
              <w:t>None</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commentRangeStart w:id="562"/>
            <w:r>
              <w:t>N/A</w:t>
            </w:r>
            <w:commentRangeEnd w:id="562"/>
            <w:r w:rsidR="00642642">
              <w:rPr>
                <w:rStyle w:val="CommentReference"/>
              </w:rPr>
              <w:commentReference w:id="562"/>
            </w:r>
          </w:p>
        </w:tc>
      </w:tr>
      <w:tr w:rsidR="001D7B22" w14:paraId="55AA1BF9" w14:textId="77777777" w:rsidTr="002363F5">
        <w:trPr>
          <w:trHeight w:val="972"/>
        </w:trPr>
        <w:tc>
          <w:tcPr>
            <w:tcW w:w="603" w:type="pct"/>
          </w:tcPr>
          <w:p w14:paraId="20DD0945" w14:textId="77777777" w:rsidR="001D7B22" w:rsidRDefault="001D7B22" w:rsidP="002363F5">
            <w:pPr>
              <w:pStyle w:val="Compact"/>
            </w:pPr>
            <w:r>
              <w:t>HTTP Response</w:t>
            </w:r>
          </w:p>
          <w:p w14:paraId="5AB95084" w14:textId="77777777" w:rsidR="001D7B22" w:rsidRDefault="001D7B22" w:rsidP="002363F5">
            <w:pPr>
              <w:pStyle w:val="Compact"/>
            </w:pPr>
            <w:r>
              <w:t>(Error)</w:t>
            </w:r>
          </w:p>
        </w:tc>
        <w:tc>
          <w:tcPr>
            <w:tcW w:w="4397" w:type="pct"/>
          </w:tcPr>
          <w:p w14:paraId="1252B77D" w14:textId="77777777" w:rsidR="001D7B22" w:rsidRDefault="001D7B22" w:rsidP="002363F5">
            <w:commentRangeStart w:id="563"/>
            <w:r>
              <w:t>SessionFault (json:SessionFault) – 404 Not Found</w:t>
            </w:r>
            <w:commentRangeEnd w:id="563"/>
            <w:r>
              <w:rPr>
                <w:rStyle w:val="CommentReference"/>
              </w:rPr>
              <w:commentReference w:id="563"/>
            </w:r>
          </w:p>
          <w:p w14:paraId="0A560098" w14:textId="77777777" w:rsidR="001D7B22" w:rsidRDefault="001D7B22" w:rsidP="002363F5">
            <w:pPr>
              <w:pStyle w:val="Compact"/>
            </w:pPr>
            <w:r>
              <w:t xml:space="preserve">SessionFault (json:SessionFault) – </w:t>
            </w:r>
            <w:r w:rsidRPr="009A4FB8">
              <w:t>422 Unprocessable Entity</w:t>
            </w:r>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564" w:name="_Toc26110544"/>
      <w:r>
        <w:t>Close Publication Session</w:t>
      </w:r>
      <w:bookmarkEnd w:id="560"/>
      <w:bookmarkEnd w:id="561"/>
      <w:bookmarkEnd w:id="564"/>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r>
              <w:t>ClosePublicationSession</w:t>
            </w:r>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r>
              <w:t>SessionID</w:t>
            </w:r>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If the SessionID does not exist (non-existent or already closed) or does not correspond to a publication session, then a SessionFault is returned.</w:t>
            </w:r>
          </w:p>
          <w:p w14:paraId="7004D4C7" w14:textId="77777777" w:rsidR="00BB0129" w:rsidRDefault="00E83E4F">
            <w:r>
              <w:t>If the channel associated with the session is assigned security tokens and the provided token does not match a token assigned to the channel, then a SessionFault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r>
              <w:t>SessionFault</w:t>
            </w:r>
          </w:p>
        </w:tc>
      </w:tr>
    </w:tbl>
    <w:p w14:paraId="5BB8D78E" w14:textId="4E4F5D8C" w:rsidR="00354010" w:rsidRDefault="00354010" w:rsidP="00B303C3">
      <w:pPr>
        <w:pStyle w:val="Heading4"/>
      </w:pPr>
      <w:bookmarkStart w:id="565" w:name="consumer-publication-service"/>
      <w:bookmarkStart w:id="566" w:name="_Toc25337052"/>
      <w:bookmarkStart w:id="567" w:name="_Toc25357172"/>
      <w:bookmarkStart w:id="568" w:name="_Toc25337055"/>
      <w:bookmarkEnd w:id="565"/>
      <w:r>
        <w:t xml:space="preserve">SOAP </w:t>
      </w:r>
      <w:bookmarkEnd w:id="566"/>
      <w:bookmarkEnd w:id="567"/>
      <w:r>
        <w:t>Mapping</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11A9A4AA" w:rsidR="00B303C3" w:rsidRPr="00136178" w:rsidRDefault="00B303C3" w:rsidP="002363F5">
            <w:pPr>
              <w:rPr>
                <w:b w:val="0"/>
              </w:rPr>
            </w:pPr>
            <w:r>
              <w:rPr>
                <w:b w:val="0"/>
              </w:rPr>
              <w:t>Close</w:t>
            </w:r>
            <w:r w:rsidRPr="00136178">
              <w:rPr>
                <w:b w:val="0"/>
              </w:rPr>
              <w:t>Publication</w:t>
            </w:r>
            <w:r>
              <w:rPr>
                <w:b w:val="0"/>
              </w:rPr>
              <w:t>Session (isbm:Close</w:t>
            </w:r>
            <w:r w:rsidRPr="00136178">
              <w:rPr>
                <w:b w:val="0"/>
              </w:rPr>
              <w:t>Publication</w:t>
            </w:r>
            <w:r>
              <w:rPr>
                <w:b w:val="0"/>
              </w:rPr>
              <w:t>Session)</w:t>
            </w:r>
          </w:p>
          <w:p w14:paraId="216A0C4D" w14:textId="77777777" w:rsidR="00B303C3" w:rsidRPr="00B303C3" w:rsidRDefault="00B303C3" w:rsidP="00B303C3">
            <w:pPr>
              <w:pStyle w:val="ListParagraph"/>
              <w:numPr>
                <w:ilvl w:val="0"/>
                <w:numId w:val="7"/>
              </w:numPr>
              <w:rPr>
                <w:b w:val="0"/>
              </w:rPr>
            </w:pPr>
            <w:r w:rsidRPr="00B212FB">
              <w:rPr>
                <w:b w:val="0"/>
              </w:rPr>
              <w:t>SessionID (</w:t>
            </w:r>
            <w:hyperlink r:id="rId108" w:anchor="string">
              <w:r w:rsidRPr="00C418F6">
                <w:rPr>
                  <w:b w:val="0"/>
                </w:rPr>
                <w:t>xs:string</w:t>
              </w:r>
            </w:hyperlink>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t>Output</w:t>
            </w:r>
          </w:p>
        </w:tc>
        <w:tc>
          <w:tcPr>
            <w:tcW w:w="4397" w:type="pct"/>
          </w:tcPr>
          <w:p w14:paraId="63ED4A6C" w14:textId="281F940F" w:rsidR="00B303C3" w:rsidRPr="00957F55" w:rsidRDefault="00B303C3" w:rsidP="002363F5">
            <w:pPr>
              <w:rPr>
                <w:bCs/>
              </w:rPr>
            </w:pPr>
            <w:r w:rsidRPr="00C11F8A">
              <w:t>ClosePublicationSession</w:t>
            </w:r>
            <w:r w:rsidRPr="008E449A">
              <w:t xml:space="preserve">Response </w:t>
            </w:r>
            <w:r w:rsidRPr="00957F55">
              <w:rPr>
                <w:bCs/>
              </w:rPr>
              <w:t>(</w:t>
            </w:r>
            <w:hyperlink r:id="rId109" w:history="1">
              <w:r w:rsidRPr="00957F55">
                <w:rPr>
                  <w:rStyle w:val="Hyperlink"/>
                  <w:bCs/>
                </w:rPr>
                <w:t>isbm:</w:t>
              </w:r>
            </w:hyperlink>
            <w:r w:rsidRPr="002138C4">
              <w:t>ClosePublicationSession</w:t>
            </w:r>
            <w:r w:rsidRPr="008E449A">
              <w:t>Response</w:t>
            </w:r>
            <w:r w:rsidRPr="00957F55">
              <w:rPr>
                <w:bCs/>
              </w:rPr>
              <w:t>)</w:t>
            </w:r>
          </w:p>
          <w:p w14:paraId="214CEB13" w14:textId="77777777" w:rsidR="00B303C3" w:rsidRPr="00957F55" w:rsidRDefault="00B303C3" w:rsidP="00B303C3">
            <w:pPr>
              <w:pStyle w:val="ListParagraph"/>
              <w:numPr>
                <w:ilvl w:val="0"/>
                <w:numId w:val="7"/>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0F471043" w:rsidR="00B303C3" w:rsidRDefault="00B303C3" w:rsidP="002363F5">
            <w:pPr>
              <w:pStyle w:val="Compact"/>
            </w:pPr>
            <w:r>
              <w:t>SessionFault</w:t>
            </w:r>
          </w:p>
        </w:tc>
      </w:tr>
    </w:tbl>
    <w:p w14:paraId="69DCE3A3" w14:textId="77777777" w:rsidR="00354010" w:rsidRDefault="00354010" w:rsidP="00354010">
      <w:pPr>
        <w:pStyle w:val="Heading4"/>
      </w:pPr>
      <w:r>
        <w:t>REST Mapping</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OpenAPI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77777777" w:rsidR="00B303C3" w:rsidRPr="003B5061" w:rsidRDefault="00B303C3" w:rsidP="00B303C3">
            <w:r>
              <w:t>None</w:t>
            </w:r>
          </w:p>
        </w:tc>
      </w:tr>
      <w:tr w:rsidR="00B303C3" w14:paraId="109E3061" w14:textId="77777777" w:rsidTr="00B303C3">
        <w:tc>
          <w:tcPr>
            <w:tcW w:w="603" w:type="pct"/>
          </w:tcPr>
          <w:p w14:paraId="6C21F137" w14:textId="7C458DFF" w:rsidR="00B303C3" w:rsidRDefault="00B303C3" w:rsidP="002363F5">
            <w:pPr>
              <w:pStyle w:val="Compact"/>
            </w:pPr>
            <w:r>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4AC3EF9C" w:rsidR="00B303C3" w:rsidRDefault="00B303C3" w:rsidP="00B303C3">
            <w:r>
              <w:t>SessionFault (json:SessionFault) – 404 Not Found</w:t>
            </w:r>
          </w:p>
        </w:tc>
      </w:tr>
    </w:tbl>
    <w:p w14:paraId="67EE6189" w14:textId="33128438" w:rsidR="00BB0129" w:rsidRDefault="00E83E4F" w:rsidP="003E5278">
      <w:pPr>
        <w:pStyle w:val="Heading2"/>
      </w:pPr>
      <w:bookmarkStart w:id="569" w:name="_Toc25357175"/>
      <w:bookmarkStart w:id="570" w:name="_Toc26110545"/>
      <w:r>
        <w:t>Consumer Publication Service</w:t>
      </w:r>
      <w:bookmarkEnd w:id="568"/>
      <w:bookmarkEnd w:id="569"/>
      <w:bookmarkEnd w:id="570"/>
    </w:p>
    <w:p w14:paraId="1487E2C2" w14:textId="28DB3FF1" w:rsidR="00B532AE" w:rsidRDefault="00E83E4F" w:rsidP="00296BF2">
      <w:pPr>
        <w:pStyle w:val="BodyText"/>
      </w:pPr>
      <w:bookmarkStart w:id="571" w:name="_Toc25357176"/>
      <w:r>
        <w:t xml:space="preserve">The Consumer Publication </w:t>
      </w:r>
      <w:r w:rsidR="00B532AE">
        <w:t xml:space="preserve">Service for SOAP Interface is </w:t>
      </w:r>
      <w:hyperlink r:id="rId110">
        <w:r w:rsidR="00B532AE">
          <w:rPr>
            <w:rStyle w:val="Hyperlink"/>
          </w:rPr>
          <w:t>available as a WSDL description</w:t>
        </w:r>
      </w:hyperlink>
      <w:r w:rsidR="00B532AE">
        <w:t xml:space="preserve"> and for REST Interface is </w:t>
      </w:r>
      <w:hyperlink r:id="rId111" w:history="1">
        <w:r w:rsidR="00B532AE" w:rsidRPr="0015341C">
          <w:rPr>
            <w:rStyle w:val="Hyperlink"/>
          </w:rPr>
          <w:t xml:space="preserve">available as </w:t>
        </w:r>
        <w:r w:rsidR="00B532AE" w:rsidRPr="0015341C">
          <w:rPr>
            <w:rStyle w:val="Hyperlink"/>
            <w:rFonts w:cs="Arial"/>
            <w:shd w:val="clear" w:color="auto" w:fill="FFFFFF"/>
          </w:rPr>
          <w:t xml:space="preserve">OpenAPI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572" w:name="open-subscription-session"/>
      <w:bookmarkStart w:id="573" w:name="_Toc25337056"/>
      <w:bookmarkStart w:id="574" w:name="_Toc26110546"/>
      <w:bookmarkEnd w:id="572"/>
      <w:r>
        <w:t>Open Subscription Session</w:t>
      </w:r>
      <w:bookmarkEnd w:id="571"/>
      <w:bookmarkEnd w:id="573"/>
      <w:bookmarkEnd w:id="574"/>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r>
              <w:t>OpenSubscriptionSession</w:t>
            </w:r>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r>
              <w:t>ChannelURI</w:t>
            </w:r>
            <w:r w:rsidR="008579EA">
              <w:t xml:space="preserve"> </w:t>
            </w:r>
            <w:r>
              <w:t>[1]</w:t>
            </w:r>
          </w:p>
          <w:p w14:paraId="59D20D83" w14:textId="664675B9" w:rsidR="00BB0129" w:rsidRDefault="00E83E4F">
            <w:r>
              <w:t>Topic [1..*]</w:t>
            </w:r>
          </w:p>
          <w:p w14:paraId="6A5D44B0" w14:textId="39A071DB" w:rsidR="00BB0129" w:rsidRDefault="00E83E4F">
            <w:r>
              <w:t>ListenerURL [0..1]</w:t>
            </w:r>
          </w:p>
          <w:p w14:paraId="1720F592" w14:textId="66D6A7A4" w:rsidR="00BB0129" w:rsidRDefault="00E83E4F">
            <w:commentRangeStart w:id="575"/>
            <w:commentRangeStart w:id="576"/>
            <w:r>
              <w:t xml:space="preserve">XPathExpression </w:t>
            </w:r>
            <w:commentRangeEnd w:id="575"/>
            <w:r w:rsidR="00012ECB">
              <w:rPr>
                <w:rStyle w:val="CommentReference"/>
              </w:rPr>
              <w:commentReference w:id="575"/>
            </w:r>
            <w:commentRangeEnd w:id="576"/>
            <w:r w:rsidR="00743E15">
              <w:rPr>
                <w:rStyle w:val="CommentReference"/>
              </w:rPr>
              <w:commentReference w:id="576"/>
            </w:r>
            <w:r>
              <w:t xml:space="preserve"> [0..1]</w:t>
            </w:r>
          </w:p>
          <w:p w14:paraId="6679AF83" w14:textId="58FB4249" w:rsidR="00BB0129" w:rsidRDefault="00E83E4F">
            <w:r>
              <w:t>XPathNamespace [0..*], composed of:</w:t>
            </w:r>
          </w:p>
          <w:p w14:paraId="654F2DBF" w14:textId="762EAC06" w:rsidR="00BB0129" w:rsidRDefault="00E83E4F">
            <w:r>
              <w:t>    NamespacePrefix [1]</w:t>
            </w:r>
          </w:p>
          <w:p w14:paraId="299AED94" w14:textId="2BF6931C" w:rsidR="00BB0129" w:rsidRDefault="00E83E4F">
            <w:r>
              <w:t>    NamespaceName [1]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If the ChannelURI does not exist, then a ChannelFault is returned.</w:t>
            </w:r>
          </w:p>
          <w:p w14:paraId="29E257BD" w14:textId="77777777" w:rsidR="00BB0129" w:rsidRDefault="00E83E4F">
            <w:r>
              <w:t>If the specified channel is assigned security tokens and the provided token does not match a token assigned to the channel, then a ChannelFault is returned.</w:t>
            </w:r>
          </w:p>
          <w:p w14:paraId="6B4CA88D" w14:textId="77777777" w:rsidR="00BB0129" w:rsidRDefault="00E83E4F">
            <w:r>
              <w:t>If the channel type is not a Publication type, then an OperationFault is returned.</w:t>
            </w:r>
          </w:p>
          <w:p w14:paraId="76EB2095" w14:textId="77777777" w:rsidR="00BB0129" w:rsidRDefault="00E83E4F">
            <w:r>
              <w:t>If multiple NamespacePrefixes exist with different NamespaceNames, then a NamespaceFault is returned.</w:t>
            </w:r>
          </w:p>
        </w:tc>
      </w:tr>
      <w:tr w:rsidR="00BB0129" w14:paraId="538B703D" w14:textId="77777777" w:rsidTr="003E5278">
        <w:tc>
          <w:tcPr>
            <w:tcW w:w="0" w:type="auto"/>
          </w:tcPr>
          <w:p w14:paraId="06EE9D4F" w14:textId="77777777" w:rsidR="00BB0129" w:rsidRDefault="00E83E4F">
            <w:pPr>
              <w:pStyle w:val="Compact"/>
            </w:pPr>
            <w:r>
              <w:t>Output</w:t>
            </w:r>
          </w:p>
        </w:tc>
        <w:tc>
          <w:tcPr>
            <w:tcW w:w="0" w:type="auto"/>
          </w:tcPr>
          <w:p w14:paraId="0B158491" w14:textId="50A4A690" w:rsidR="00BB0129" w:rsidRDefault="00E83E4F">
            <w:pPr>
              <w:pStyle w:val="Compact"/>
            </w:pPr>
            <w:r>
              <w:t>SessionID</w:t>
            </w:r>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r>
              <w:t>ChannelFault</w:t>
            </w:r>
          </w:p>
          <w:p w14:paraId="02C4847C" w14:textId="77777777" w:rsidR="00BB0129" w:rsidRDefault="00E83E4F">
            <w:r>
              <w:t>NamespaceFault</w:t>
            </w:r>
          </w:p>
          <w:p w14:paraId="481B4AE9" w14:textId="77777777" w:rsidR="00BB0129" w:rsidRDefault="00E83E4F">
            <w:r>
              <w:t>OperationFault</w:t>
            </w:r>
          </w:p>
        </w:tc>
      </w:tr>
    </w:tbl>
    <w:p w14:paraId="09AF8219" w14:textId="08D49C4A" w:rsidR="00BB0129" w:rsidRDefault="00E83E4F" w:rsidP="00296BF2">
      <w:pPr>
        <w:pStyle w:val="Heading3"/>
      </w:pPr>
      <w:bookmarkStart w:id="577" w:name="read-publication"/>
      <w:bookmarkStart w:id="578" w:name="_Toc25337057"/>
      <w:bookmarkStart w:id="579" w:name="_Toc25357177"/>
      <w:bookmarkStart w:id="580" w:name="_Toc26110547"/>
      <w:bookmarkEnd w:id="577"/>
      <w:r>
        <w:t>3.5.2</w:t>
      </w:r>
      <w:r w:rsidR="00296BF2">
        <w:t xml:space="preserve"> </w:t>
      </w:r>
      <w:r>
        <w:t>Read Publication</w:t>
      </w:r>
      <w:bookmarkEnd w:id="578"/>
      <w:bookmarkEnd w:id="579"/>
      <w:bookmarkEnd w:id="580"/>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r>
              <w:t>ReadPublication</w:t>
            </w:r>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r>
              <w:t>SessionID</w:t>
            </w:r>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If the SessionID does not exist or does not correspond to a subscription session, then a SessionFault is returned.</w:t>
            </w:r>
          </w:p>
          <w:p w14:paraId="48CFED44" w14:textId="77777777" w:rsidR="008C2388" w:rsidRDefault="00E83E4F">
            <w:r>
              <w:t>If the channel associated with the session is assigned security tokens and the provided token does not match a token assigned to the channel, then a SessionFault is returned.</w:t>
            </w:r>
          </w:p>
          <w:p w14:paraId="2E1D59DF" w14:textId="108BE1C5"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5DD80020" w:rsidR="00BB0129" w:rsidRDefault="00E83E4F">
            <w:r>
              <w:t>PublicationMessage [0..1], composed of:</w:t>
            </w:r>
          </w:p>
          <w:p w14:paraId="08787CA4" w14:textId="70A6C972" w:rsidR="00BB0129" w:rsidRDefault="00E83E4F">
            <w:r>
              <w:t>    MessageID [1]</w:t>
            </w:r>
          </w:p>
          <w:p w14:paraId="11525228" w14:textId="65FD0B63" w:rsidR="00BB0129" w:rsidRDefault="00E83E4F">
            <w:r>
              <w:t>    MessageContent [1]</w:t>
            </w:r>
          </w:p>
          <w:p w14:paraId="1E269350" w14:textId="6835405D" w:rsidR="00BB0129" w:rsidRDefault="00E83E4F">
            <w:r>
              <w:t>    Topic [1..*]</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r>
              <w:t>SessionFault</w:t>
            </w:r>
          </w:p>
        </w:tc>
      </w:tr>
    </w:tbl>
    <w:p w14:paraId="36D0D103" w14:textId="5BD72954" w:rsidR="007D012A" w:rsidRDefault="007D012A" w:rsidP="007D012A">
      <w:pPr>
        <w:pStyle w:val="Heading4"/>
      </w:pPr>
      <w:bookmarkStart w:id="581" w:name="remove-publication"/>
      <w:bookmarkStart w:id="582" w:name="_Toc25337058"/>
      <w:bookmarkStart w:id="583" w:name="_Toc25357178"/>
      <w:bookmarkEnd w:id="581"/>
      <w:r>
        <w:t>SOAP Mapping</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7D012A" w14:paraId="0655DDF1"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47D0CDE8" w14:textId="77777777" w:rsidR="007D012A" w:rsidRPr="00BF5A6C" w:rsidRDefault="007D012A" w:rsidP="002363F5">
            <w:pPr>
              <w:pStyle w:val="Compact"/>
            </w:pPr>
            <w:r w:rsidRPr="00151DB9">
              <w:rPr>
                <w:b w:val="0"/>
              </w:rPr>
              <w:t>Input</w:t>
            </w:r>
          </w:p>
        </w:tc>
        <w:tc>
          <w:tcPr>
            <w:tcW w:w="4397" w:type="pct"/>
          </w:tcPr>
          <w:p w14:paraId="30781D6A" w14:textId="1712940E" w:rsidR="007D012A" w:rsidRPr="00136178" w:rsidRDefault="00E44F38" w:rsidP="002363F5">
            <w:pPr>
              <w:rPr>
                <w:b w:val="0"/>
              </w:rPr>
            </w:pPr>
            <w:r w:rsidRPr="00E44F38">
              <w:rPr>
                <w:b w:val="0"/>
              </w:rPr>
              <w:t>ReadPublication</w:t>
            </w:r>
            <w:r w:rsidR="007D012A" w:rsidRPr="008E1611">
              <w:rPr>
                <w:b w:val="0"/>
              </w:rPr>
              <w:t xml:space="preserve"> </w:t>
            </w:r>
            <w:r w:rsidR="007D012A">
              <w:rPr>
                <w:b w:val="0"/>
              </w:rPr>
              <w:t>(isbm:</w:t>
            </w:r>
            <w:r w:rsidRPr="00E44F38">
              <w:rPr>
                <w:b w:val="0"/>
              </w:rPr>
              <w:t>ReadPublication</w:t>
            </w:r>
            <w:r w:rsidR="007D012A">
              <w:rPr>
                <w:b w:val="0"/>
              </w:rPr>
              <w:t>)</w:t>
            </w:r>
          </w:p>
          <w:p w14:paraId="0A91617E" w14:textId="248AA333" w:rsidR="007D012A" w:rsidRPr="006C16A7" w:rsidRDefault="006C16A7" w:rsidP="006C16A7">
            <w:pPr>
              <w:pStyle w:val="ListParagraph"/>
              <w:numPr>
                <w:ilvl w:val="0"/>
                <w:numId w:val="7"/>
              </w:numPr>
              <w:rPr>
                <w:b w:val="0"/>
              </w:rPr>
            </w:pPr>
            <w:r w:rsidRPr="006C16A7">
              <w:rPr>
                <w:b w:val="0"/>
              </w:rPr>
              <w:t>SessionID (</w:t>
            </w:r>
            <w:hyperlink r:id="rId112" w:anchor="string">
              <w:r w:rsidRPr="006C16A7">
                <w:rPr>
                  <w:rStyle w:val="Hyperlink"/>
                  <w:b w:val="0"/>
                </w:rPr>
                <w:t>xs:string</w:t>
              </w:r>
            </w:hyperlink>
            <w:r w:rsidRPr="006C16A7">
              <w:rPr>
                <w:b w:val="0"/>
              </w:rPr>
              <w:t>) [1]</w:t>
            </w:r>
          </w:p>
        </w:tc>
      </w:tr>
      <w:tr w:rsidR="007D012A" w14:paraId="45FFF28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7301EC0" w14:textId="77777777" w:rsidR="007D012A" w:rsidRDefault="007D012A" w:rsidP="002363F5">
            <w:pPr>
              <w:pStyle w:val="Compact"/>
            </w:pPr>
            <w:r>
              <w:t>Output</w:t>
            </w:r>
          </w:p>
        </w:tc>
        <w:tc>
          <w:tcPr>
            <w:tcW w:w="4397" w:type="pct"/>
          </w:tcPr>
          <w:p w14:paraId="7C186810" w14:textId="3CE310C5" w:rsidR="007D012A" w:rsidRPr="00957F55" w:rsidRDefault="00207E7C" w:rsidP="002363F5">
            <w:pPr>
              <w:rPr>
                <w:bCs/>
              </w:rPr>
            </w:pPr>
            <w:r w:rsidRPr="00207E7C">
              <w:t>ReadPublication</w:t>
            </w:r>
            <w:r w:rsidR="007D012A" w:rsidRPr="008E449A">
              <w:t xml:space="preserve">Response </w:t>
            </w:r>
            <w:r w:rsidR="007D012A" w:rsidRPr="00957F55">
              <w:rPr>
                <w:bCs/>
              </w:rPr>
              <w:t>(</w:t>
            </w:r>
            <w:hyperlink r:id="rId113" w:history="1">
              <w:r w:rsidR="007D012A" w:rsidRPr="00957F55">
                <w:rPr>
                  <w:rStyle w:val="Hyperlink"/>
                  <w:bCs/>
                </w:rPr>
                <w:t>isbm:</w:t>
              </w:r>
            </w:hyperlink>
            <w:r w:rsidRPr="00207E7C">
              <w:t>ReadPublication</w:t>
            </w:r>
            <w:r w:rsidR="007D012A" w:rsidRPr="00FD18D1">
              <w:t>Response</w:t>
            </w:r>
            <w:r w:rsidR="007D012A" w:rsidRPr="00957F55">
              <w:rPr>
                <w:bCs/>
              </w:rPr>
              <w:t>)</w:t>
            </w:r>
          </w:p>
          <w:p w14:paraId="39538263" w14:textId="77777777" w:rsidR="00166A5D" w:rsidRDefault="00166A5D" w:rsidP="00166A5D">
            <w:pPr>
              <w:pStyle w:val="ListParagraph"/>
              <w:numPr>
                <w:ilvl w:val="0"/>
                <w:numId w:val="7"/>
              </w:numPr>
            </w:pPr>
            <w:r>
              <w:t>PublicationMessage (</w:t>
            </w:r>
            <w:hyperlink r:id="rId114" w:anchor="publication-message-xml">
              <w:r w:rsidRPr="00166A5D">
                <w:t>isbm:PublicationMessage</w:t>
              </w:r>
            </w:hyperlink>
            <w:r>
              <w:t>) [0..1], composed of:</w:t>
            </w:r>
          </w:p>
          <w:p w14:paraId="53BDEC47" w14:textId="77777777" w:rsidR="00166A5D" w:rsidRDefault="00166A5D" w:rsidP="00166A5D">
            <w:pPr>
              <w:pStyle w:val="ListParagraph"/>
              <w:numPr>
                <w:ilvl w:val="1"/>
                <w:numId w:val="7"/>
              </w:numPr>
            </w:pPr>
            <w:r>
              <w:t>    MessageID (</w:t>
            </w:r>
            <w:hyperlink r:id="rId115" w:anchor="string">
              <w:r w:rsidRPr="00166A5D">
                <w:t>xs:string</w:t>
              </w:r>
            </w:hyperlink>
            <w:r>
              <w:t>) [1]</w:t>
            </w:r>
          </w:p>
          <w:p w14:paraId="381E3CB4" w14:textId="77777777" w:rsidR="00166A5D" w:rsidRDefault="00166A5D" w:rsidP="00166A5D">
            <w:pPr>
              <w:pStyle w:val="ListParagraph"/>
              <w:numPr>
                <w:ilvl w:val="1"/>
                <w:numId w:val="7"/>
              </w:numPr>
            </w:pPr>
            <w:r>
              <w:t>    MessageContent (</w:t>
            </w:r>
            <w:hyperlink r:id="rId116" w:anchor="message-content-xml">
              <w:r w:rsidRPr="00166A5D">
                <w:t>isbm:MessageContent</w:t>
              </w:r>
            </w:hyperlink>
            <w:r>
              <w:t>) [1]</w:t>
            </w:r>
          </w:p>
          <w:p w14:paraId="4F5D367B" w14:textId="7B0BA838" w:rsidR="007D012A" w:rsidRPr="00957F55" w:rsidRDefault="00166A5D" w:rsidP="00166A5D">
            <w:pPr>
              <w:pStyle w:val="ListParagraph"/>
              <w:numPr>
                <w:ilvl w:val="1"/>
                <w:numId w:val="7"/>
              </w:numPr>
            </w:pPr>
            <w:r>
              <w:t>    Topic (</w:t>
            </w:r>
            <w:hyperlink r:id="rId117" w:anchor="string">
              <w:r>
                <w:rPr>
                  <w:rStyle w:val="Hyperlink"/>
                </w:rPr>
                <w:t>xs:string</w:t>
              </w:r>
            </w:hyperlink>
            <w:r>
              <w:t>) [1..*]</w:t>
            </w:r>
          </w:p>
        </w:tc>
      </w:tr>
      <w:tr w:rsidR="007D012A" w14:paraId="0D8C982B" w14:textId="77777777" w:rsidTr="002363F5">
        <w:tc>
          <w:tcPr>
            <w:tcW w:w="603" w:type="pct"/>
          </w:tcPr>
          <w:p w14:paraId="07075FAA" w14:textId="77777777" w:rsidR="007D012A" w:rsidRDefault="007D012A" w:rsidP="002363F5">
            <w:pPr>
              <w:pStyle w:val="Compact"/>
            </w:pPr>
            <w:r>
              <w:t>Faults</w:t>
            </w:r>
          </w:p>
        </w:tc>
        <w:tc>
          <w:tcPr>
            <w:tcW w:w="4397" w:type="pct"/>
          </w:tcPr>
          <w:p w14:paraId="04460724" w14:textId="08815E79" w:rsidR="007D012A" w:rsidRDefault="009E7C7B" w:rsidP="002363F5">
            <w:pPr>
              <w:pStyle w:val="Compact"/>
            </w:pPr>
            <w:r>
              <w:t>SessionFault</w:t>
            </w:r>
          </w:p>
        </w:tc>
      </w:tr>
    </w:tbl>
    <w:p w14:paraId="65B663EA" w14:textId="77777777" w:rsidR="007D012A" w:rsidRDefault="007D012A" w:rsidP="007D012A">
      <w:pPr>
        <w:pStyle w:val="Heading4"/>
      </w:pPr>
      <w:r>
        <w:t>REST Mapping</w:t>
      </w:r>
    </w:p>
    <w:p w14:paraId="2123EDFD" w14:textId="04C2942E" w:rsidR="007D012A" w:rsidRDefault="007D012A" w:rsidP="007D012A">
      <w:pPr>
        <w:pStyle w:val="BodyText"/>
      </w:pPr>
      <w:r>
        <w:t xml:space="preserve">The </w:t>
      </w:r>
      <w:r w:rsidR="00410CFF">
        <w:t xml:space="preserve">Read Publication </w:t>
      </w:r>
      <w:r>
        <w:t>general interface is mapped into a RESTful interface as an OpenAPI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t>HTTP Body</w:t>
            </w:r>
          </w:p>
        </w:tc>
        <w:tc>
          <w:tcPr>
            <w:tcW w:w="4397" w:type="pct"/>
          </w:tcPr>
          <w:p w14:paraId="7A60258A" w14:textId="3ABB1833" w:rsidR="007D012A" w:rsidRPr="003B5061" w:rsidRDefault="000470E4" w:rsidP="000470E4">
            <w:r>
              <w:t>None</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06A7955D" w:rsidR="007D012A" w:rsidRDefault="005F275C" w:rsidP="002363F5">
            <w:pPr>
              <w:pStyle w:val="Compact"/>
            </w:pPr>
            <w:r>
              <w:t>Message</w:t>
            </w:r>
            <w:r w:rsidR="007D012A">
              <w:t xml:space="preserve"> (json:</w:t>
            </w:r>
            <w:r>
              <w:t>Message</w:t>
            </w:r>
            <w:r w:rsidR="007D012A">
              <w:t>)</w:t>
            </w:r>
          </w:p>
          <w:p w14:paraId="7ED51AF5" w14:textId="16E83BA2" w:rsidR="00FC22CA" w:rsidRDefault="00FC22CA" w:rsidP="00FC22CA">
            <w:pPr>
              <w:pStyle w:val="ListParagraph"/>
              <w:numPr>
                <w:ilvl w:val="0"/>
                <w:numId w:val="7"/>
              </w:numPr>
            </w:pPr>
            <w:r>
              <w:t>MessageID</w:t>
            </w:r>
            <w:r w:rsidR="001605F6">
              <w:t xml:space="preserve"> “</w:t>
            </w:r>
            <w:r w:rsidR="001605F6" w:rsidRPr="001605F6">
              <w:t>messageId</w:t>
            </w:r>
            <w:r w:rsidR="001605F6">
              <w:t>”</w:t>
            </w:r>
            <w:r>
              <w:t xml:space="preserve"> (</w:t>
            </w:r>
            <w:r w:rsidR="001F3F8A">
              <w:t>json:string</w:t>
            </w:r>
            <w:r>
              <w:t>) [1]</w:t>
            </w:r>
          </w:p>
          <w:p w14:paraId="50783831" w14:textId="16F81F69" w:rsidR="00FC22CA" w:rsidRDefault="00FC22CA" w:rsidP="00FC22CA">
            <w:pPr>
              <w:pStyle w:val="ListParagraph"/>
              <w:numPr>
                <w:ilvl w:val="0"/>
                <w:numId w:val="7"/>
              </w:numPr>
            </w:pPr>
            <w:r>
              <w:t xml:space="preserve">MessageContent </w:t>
            </w:r>
            <w:r w:rsidR="00D522F7">
              <w:t>“</w:t>
            </w:r>
            <w:r w:rsidR="00D522F7" w:rsidRPr="00D522F7">
              <w:t>messageContent</w:t>
            </w:r>
            <w:r w:rsidR="00D522F7">
              <w:t xml:space="preserve">” </w:t>
            </w:r>
            <w:r>
              <w:t>(</w:t>
            </w:r>
            <w:r w:rsidR="00BF625C">
              <w:t>json:</w:t>
            </w:r>
            <w:hyperlink r:id="rId118" w:anchor="message-content-xml">
              <w:r w:rsidRPr="00166A5D">
                <w:t>MessageContent</w:t>
              </w:r>
            </w:hyperlink>
            <w:r>
              <w:t>) [1]</w:t>
            </w:r>
          </w:p>
          <w:p w14:paraId="2BE8B251" w14:textId="3111BA96" w:rsidR="007D012A" w:rsidRDefault="00FC22CA" w:rsidP="00FC22CA">
            <w:pPr>
              <w:pStyle w:val="ListParagraph"/>
              <w:numPr>
                <w:ilvl w:val="0"/>
                <w:numId w:val="7"/>
              </w:numPr>
            </w:pPr>
            <w:r>
              <w:t xml:space="preserve">Topic </w:t>
            </w:r>
            <w:r w:rsidR="00343CC0">
              <w:t>“</w:t>
            </w:r>
            <w:r w:rsidR="00343CC0" w:rsidRPr="00343CC0">
              <w:t>topics</w:t>
            </w:r>
            <w:r w:rsidR="00343CC0">
              <w:t xml:space="preserve">” </w:t>
            </w:r>
            <w:r>
              <w:t>(</w:t>
            </w:r>
            <w:hyperlink r:id="rId119" w:anchor="string">
              <w:r w:rsidR="00E462D1">
                <w:t>json</w:t>
              </w:r>
              <w:r>
                <w:rPr>
                  <w:rStyle w:val="Hyperlink"/>
                </w:rPr>
                <w:t>:string</w:t>
              </w:r>
            </w:hyperlink>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t>HTTP Response</w:t>
            </w:r>
          </w:p>
          <w:p w14:paraId="4859771F" w14:textId="77777777" w:rsidR="007D012A" w:rsidRDefault="007D012A" w:rsidP="002363F5">
            <w:pPr>
              <w:pStyle w:val="Compact"/>
            </w:pPr>
            <w:r>
              <w:t>(Error)</w:t>
            </w:r>
          </w:p>
        </w:tc>
        <w:tc>
          <w:tcPr>
            <w:tcW w:w="4397" w:type="pct"/>
          </w:tcPr>
          <w:p w14:paraId="2B3BC378" w14:textId="2A4DFEE7" w:rsidR="007D012A" w:rsidRDefault="00FE1C37" w:rsidP="002363F5">
            <w:r>
              <w:t xml:space="preserve">SessionFault </w:t>
            </w:r>
            <w:r w:rsidR="007D012A">
              <w:t>(json:</w:t>
            </w:r>
            <w:r>
              <w:t>SessionFault</w:t>
            </w:r>
            <w:r w:rsidR="007D012A">
              <w:t>) – 404 Not Found</w:t>
            </w:r>
          </w:p>
          <w:p w14:paraId="13E691A0" w14:textId="407ADE67" w:rsidR="007D012A" w:rsidRDefault="00C54E2E" w:rsidP="002363F5">
            <w:r>
              <w:t>SessionFault (json:SessionFault)</w:t>
            </w:r>
            <w:r w:rsidR="007D012A">
              <w:t xml:space="preserve"> – 422 U</w:t>
            </w:r>
            <w:r w:rsidR="007D012A" w:rsidRPr="002E61D1">
              <w:t xml:space="preserve">nprocessable </w:t>
            </w:r>
            <w:r w:rsidR="007D012A">
              <w:t>E</w:t>
            </w:r>
            <w:r w:rsidR="007D012A" w:rsidRPr="002E61D1">
              <w:t>ntity</w:t>
            </w:r>
          </w:p>
        </w:tc>
      </w:tr>
    </w:tbl>
    <w:p w14:paraId="7C4ADFE8" w14:textId="66BBEB2E" w:rsidR="007A3736" w:rsidRDefault="007A3736">
      <w:pPr>
        <w:pStyle w:val="Note"/>
        <w:pPrChange w:id="584" w:author="Dennis Brandl" w:date="2019-11-25T19:01:00Z">
          <w:pPr>
            <w:pStyle w:val="BodyText"/>
          </w:pPr>
        </w:pPrChange>
      </w:pPr>
      <w:del w:id="585" w:author="Dennis Brandl" w:date="2019-11-25T19:01:00Z">
        <w:r w:rsidRPr="00151FB9" w:rsidDel="00C50453">
          <w:rPr>
            <w:rStyle w:val="label-info"/>
          </w:rPr>
          <w:delText>Note</w:delText>
        </w:r>
        <w:r w:rsidDel="00C50453">
          <w:delText xml:space="preserve"> </w:delText>
        </w:r>
      </w:del>
      <w:ins w:id="586" w:author="Dennis Brandl" w:date="2019-11-25T19:01:00Z">
        <w:r w:rsidR="00C50453">
          <w:t>NOTE</w:t>
        </w:r>
        <w:r w:rsidR="00C50453">
          <w:tab/>
        </w:r>
      </w:ins>
      <w:commentRangeStart w:id="587"/>
      <w:r>
        <w:t>In contrast to the SOAP web-service, no message is returned as a 404 rather than an "empty" message.         This maps better to a RESTful API that is based on the idea of resources. If there are no messages on the queue,  the resource does not exist and, hence, 404 should be returned.</w:t>
      </w:r>
      <w:commentRangeEnd w:id="587"/>
      <w:r>
        <w:rPr>
          <w:rStyle w:val="CommentReference"/>
        </w:rPr>
        <w:commentReference w:id="587"/>
      </w:r>
    </w:p>
    <w:p w14:paraId="49A862A1" w14:textId="34285A89" w:rsidR="00BB0129" w:rsidRDefault="00E83E4F" w:rsidP="00296BF2">
      <w:pPr>
        <w:pStyle w:val="Heading3"/>
      </w:pPr>
      <w:bookmarkStart w:id="588" w:name="_Toc26110548"/>
      <w:r>
        <w:t>Remove Publication</w:t>
      </w:r>
      <w:bookmarkEnd w:id="582"/>
      <w:bookmarkEnd w:id="583"/>
      <w:bookmarkEnd w:id="588"/>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r>
              <w:t>RemovePublication</w:t>
            </w:r>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r>
              <w:t>SessionID</w:t>
            </w:r>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If the SessionID does not exist or does not correspond to a subscription session, then a SessionFault is returned.</w:t>
            </w:r>
          </w:p>
          <w:p w14:paraId="322BBB42" w14:textId="77777777" w:rsidR="00BB0129" w:rsidRDefault="00E83E4F">
            <w:r>
              <w:t>If the channel associated with the session is assigned security tokens and the provided token does not match a token assigned to the channel, then a SessionFault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r>
              <w:t>SessionFault</w:t>
            </w:r>
          </w:p>
        </w:tc>
      </w:tr>
    </w:tbl>
    <w:p w14:paraId="2F77A01D" w14:textId="57AD90BD" w:rsidR="003F2578" w:rsidRDefault="003F2578" w:rsidP="003F2578">
      <w:pPr>
        <w:pStyle w:val="Heading4"/>
      </w:pPr>
      <w:bookmarkStart w:id="589" w:name="close-subscription-session"/>
      <w:bookmarkStart w:id="590" w:name="_Toc25357179"/>
      <w:bookmarkEnd w:id="589"/>
      <w:r>
        <w:t>SOAP Mapping</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54FCB17B" w:rsidR="003F2578" w:rsidRPr="00136178" w:rsidRDefault="002838DA" w:rsidP="002363F5">
            <w:pPr>
              <w:rPr>
                <w:b w:val="0"/>
              </w:rPr>
            </w:pPr>
            <w:r>
              <w:rPr>
                <w:b w:val="0"/>
              </w:rPr>
              <w:t>Remove</w:t>
            </w:r>
            <w:r w:rsidR="003F2578" w:rsidRPr="00E44F38">
              <w:rPr>
                <w:b w:val="0"/>
              </w:rPr>
              <w:t>Publication</w:t>
            </w:r>
            <w:r w:rsidR="003F2578" w:rsidRPr="008E1611">
              <w:rPr>
                <w:b w:val="0"/>
              </w:rPr>
              <w:t xml:space="preserve"> </w:t>
            </w:r>
            <w:r w:rsidR="003F2578">
              <w:rPr>
                <w:b w:val="0"/>
              </w:rPr>
              <w:t>(isbm:</w:t>
            </w:r>
            <w:r>
              <w:rPr>
                <w:b w:val="0"/>
              </w:rPr>
              <w:t>Remove</w:t>
            </w:r>
            <w:r w:rsidR="003F2578" w:rsidRPr="00E44F38">
              <w:rPr>
                <w:b w:val="0"/>
              </w:rPr>
              <w:t>Publication</w:t>
            </w:r>
            <w:r w:rsidR="003F2578">
              <w:rPr>
                <w:b w:val="0"/>
              </w:rPr>
              <w:t>)</w:t>
            </w:r>
          </w:p>
          <w:p w14:paraId="4E81A77C" w14:textId="77777777" w:rsidR="003F2578" w:rsidRPr="006C16A7" w:rsidRDefault="003F2578" w:rsidP="002363F5">
            <w:pPr>
              <w:pStyle w:val="ListParagraph"/>
              <w:numPr>
                <w:ilvl w:val="0"/>
                <w:numId w:val="7"/>
              </w:numPr>
              <w:rPr>
                <w:b w:val="0"/>
              </w:rPr>
            </w:pPr>
            <w:r w:rsidRPr="006C16A7">
              <w:rPr>
                <w:b w:val="0"/>
              </w:rPr>
              <w:t>SessionID (</w:t>
            </w:r>
            <w:hyperlink r:id="rId120" w:anchor="string">
              <w:r w:rsidRPr="006C16A7">
                <w:rPr>
                  <w:rStyle w:val="Hyperlink"/>
                  <w:b w:val="0"/>
                </w:rPr>
                <w:t>xs:string</w:t>
              </w:r>
            </w:hyperlink>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1EACD82C" w:rsidR="003F2578" w:rsidRPr="00957F55" w:rsidRDefault="00081827" w:rsidP="002363F5">
            <w:pPr>
              <w:rPr>
                <w:bCs/>
              </w:rPr>
            </w:pPr>
            <w:r w:rsidRPr="00081827">
              <w:t>Remove</w:t>
            </w:r>
            <w:r w:rsidR="003F2578" w:rsidRPr="00207E7C">
              <w:t>Publication</w:t>
            </w:r>
            <w:r w:rsidR="003F2578" w:rsidRPr="008E449A">
              <w:t xml:space="preserve">Response </w:t>
            </w:r>
            <w:r w:rsidR="003F2578" w:rsidRPr="00957F55">
              <w:rPr>
                <w:bCs/>
              </w:rPr>
              <w:t>(</w:t>
            </w:r>
            <w:hyperlink r:id="rId121" w:history="1">
              <w:r w:rsidR="003F2578" w:rsidRPr="00957F55">
                <w:rPr>
                  <w:rStyle w:val="Hyperlink"/>
                  <w:bCs/>
                </w:rPr>
                <w:t>isbm:</w:t>
              </w:r>
            </w:hyperlink>
            <w:r w:rsidRPr="00081827">
              <w:t>Remove</w:t>
            </w:r>
            <w:r w:rsidR="003F2578" w:rsidRPr="00207E7C">
              <w:t>Publication</w:t>
            </w:r>
            <w:r w:rsidR="003F2578" w:rsidRPr="00FD18D1">
              <w:t>Response</w:t>
            </w:r>
            <w:r w:rsidR="003F2578" w:rsidRPr="00957F55">
              <w:rPr>
                <w:bCs/>
              </w:rPr>
              <w:t>)</w:t>
            </w:r>
          </w:p>
          <w:p w14:paraId="149D7538" w14:textId="187CAF27" w:rsidR="003F2578" w:rsidRPr="00957F55" w:rsidRDefault="00E57F4F" w:rsidP="0023696C">
            <w:pPr>
              <w:pStyle w:val="ListParagraph"/>
              <w:numPr>
                <w:ilvl w:val="0"/>
                <w:numId w:val="7"/>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77777777" w:rsidR="003F2578" w:rsidRDefault="003F2578" w:rsidP="002363F5">
            <w:pPr>
              <w:pStyle w:val="Compact"/>
            </w:pPr>
            <w:r>
              <w:t>SessionFault</w:t>
            </w:r>
          </w:p>
        </w:tc>
      </w:tr>
    </w:tbl>
    <w:p w14:paraId="10996927" w14:textId="77777777" w:rsidR="003F2578" w:rsidRDefault="003F2578" w:rsidP="003F2578">
      <w:pPr>
        <w:pStyle w:val="Heading4"/>
      </w:pPr>
      <w:r>
        <w:t>REST Mapping</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OpenAPI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t>HTTP Body</w:t>
            </w:r>
          </w:p>
        </w:tc>
        <w:tc>
          <w:tcPr>
            <w:tcW w:w="4397" w:type="pct"/>
          </w:tcPr>
          <w:p w14:paraId="6D9ECDB1" w14:textId="77777777" w:rsidR="003F2578" w:rsidRPr="003B5061" w:rsidRDefault="003F2578" w:rsidP="002363F5">
            <w:r>
              <w:t>None</w:t>
            </w:r>
          </w:p>
        </w:tc>
      </w:tr>
      <w:tr w:rsidR="003F2578" w14:paraId="5D8AA3AB" w14:textId="77777777" w:rsidTr="002363F5">
        <w:tc>
          <w:tcPr>
            <w:tcW w:w="603" w:type="pct"/>
          </w:tcPr>
          <w:p w14:paraId="1517CFB0" w14:textId="77777777" w:rsidR="003F2578" w:rsidRDefault="003F2578" w:rsidP="002363F5">
            <w:pPr>
              <w:pStyle w:val="Compact"/>
            </w:pPr>
            <w:r>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5AFE513C" w:rsidR="003F2578" w:rsidRDefault="00F82AB6" w:rsidP="00F82AB6">
            <w:r>
              <w:t>None</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77777777" w:rsidR="003F2578" w:rsidRDefault="003F2578" w:rsidP="002363F5">
            <w:r>
              <w:t>SessionFault (json:SessionFault) – 404 Not Found</w:t>
            </w:r>
          </w:p>
          <w:p w14:paraId="619015CF" w14:textId="77777777" w:rsidR="003F2578" w:rsidRDefault="003F2578" w:rsidP="002363F5">
            <w:r>
              <w:t>SessionFault (json:SessionFault) – 422 U</w:t>
            </w:r>
            <w:r w:rsidRPr="002E61D1">
              <w:t xml:space="preserve">nprocessable </w:t>
            </w:r>
            <w:r>
              <w:t>E</w:t>
            </w:r>
            <w:r w:rsidRPr="002E61D1">
              <w:t>ntity</w:t>
            </w:r>
          </w:p>
        </w:tc>
      </w:tr>
    </w:tbl>
    <w:p w14:paraId="1DD3C3E2" w14:textId="78A5F9F0" w:rsidR="00BB0129" w:rsidRDefault="00E83E4F" w:rsidP="00296BF2">
      <w:pPr>
        <w:pStyle w:val="Heading3"/>
      </w:pPr>
      <w:bookmarkStart w:id="591" w:name="_Toc26110549"/>
      <w:r>
        <w:t>Close Subscription Session</w:t>
      </w:r>
      <w:bookmarkEnd w:id="590"/>
      <w:bookmarkEnd w:id="591"/>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r>
              <w:t>CloseSubscriptionSession</w:t>
            </w:r>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FB32DE4" w:rsidR="00BB0129" w:rsidRDefault="00E83E4F">
            <w:pPr>
              <w:pStyle w:val="Compact"/>
            </w:pPr>
            <w:r>
              <w:t>SessionI</w:t>
            </w:r>
            <w:r w:rsidR="0049533D">
              <w:t xml:space="preserve">D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If the SessionID does not exist (non-existent or already closed) or does not correspond to a publication session, then a SessionFault is returned.</w:t>
            </w:r>
          </w:p>
          <w:p w14:paraId="57F3A39E" w14:textId="77777777" w:rsidR="00BB0129" w:rsidRDefault="00E83E4F">
            <w:r>
              <w:t>If the channel associated with the session is assigned security tokens and the provided token does not match a token assigned to the channel, then a SessionFault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r>
              <w:t>SessionFault</w:t>
            </w:r>
          </w:p>
        </w:tc>
      </w:tr>
    </w:tbl>
    <w:p w14:paraId="519635C7" w14:textId="6ACDE3EB" w:rsidR="000B1816" w:rsidRDefault="000B1816" w:rsidP="00B303C3">
      <w:pPr>
        <w:pStyle w:val="Heading4"/>
      </w:pPr>
      <w:bookmarkStart w:id="592" w:name="provider-request-service"/>
      <w:bookmarkStart w:id="593" w:name="_Toc25357180"/>
      <w:bookmarkEnd w:id="592"/>
      <w:r>
        <w:t xml:space="preserve">SOAP </w:t>
      </w:r>
      <w:bookmarkEnd w:id="593"/>
      <w:r>
        <w:t>Mapping</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2768F55C" w:rsidR="00B303C3" w:rsidRPr="00136178" w:rsidRDefault="00B303C3" w:rsidP="002363F5">
            <w:pPr>
              <w:rPr>
                <w:b w:val="0"/>
              </w:rPr>
            </w:pPr>
            <w:r w:rsidRPr="00155CA3">
              <w:rPr>
                <w:b w:val="0"/>
              </w:rPr>
              <w:t>CloseSubscriptionSession</w:t>
            </w:r>
            <w:r w:rsidRPr="008E1611">
              <w:rPr>
                <w:b w:val="0"/>
              </w:rPr>
              <w:t xml:space="preserve"> </w:t>
            </w:r>
            <w:r>
              <w:rPr>
                <w:b w:val="0"/>
              </w:rPr>
              <w:t>(isbm:</w:t>
            </w:r>
            <w:r w:rsidRPr="00155CA3">
              <w:rPr>
                <w:b w:val="0"/>
              </w:rPr>
              <w:t>CloseSubscriptionSession</w:t>
            </w:r>
            <w:r>
              <w:rPr>
                <w:b w:val="0"/>
              </w:rPr>
              <w:t>)</w:t>
            </w:r>
          </w:p>
          <w:p w14:paraId="381E736F" w14:textId="77777777" w:rsidR="00B303C3" w:rsidRPr="00B303C3" w:rsidRDefault="00B303C3" w:rsidP="00B303C3">
            <w:pPr>
              <w:pStyle w:val="ListParagraph"/>
              <w:numPr>
                <w:ilvl w:val="0"/>
                <w:numId w:val="7"/>
              </w:numPr>
              <w:rPr>
                <w:b w:val="0"/>
              </w:rPr>
            </w:pPr>
            <w:r w:rsidRPr="006C16A7">
              <w:rPr>
                <w:b w:val="0"/>
              </w:rPr>
              <w:t>SessionID (</w:t>
            </w:r>
            <w:hyperlink r:id="rId122" w:anchor="string">
              <w:r w:rsidRPr="006C16A7">
                <w:rPr>
                  <w:rStyle w:val="Hyperlink"/>
                  <w:b w:val="0"/>
                </w:rPr>
                <w:t>xs:string</w:t>
              </w:r>
            </w:hyperlink>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77777777" w:rsidR="00B303C3" w:rsidRPr="00957F55" w:rsidRDefault="00B303C3" w:rsidP="002363F5">
            <w:pPr>
              <w:rPr>
                <w:bCs/>
              </w:rPr>
            </w:pPr>
            <w:r>
              <w:t>CloseSubscriptionSession</w:t>
            </w:r>
            <w:r w:rsidRPr="008E449A">
              <w:t xml:space="preserve">Response </w:t>
            </w:r>
            <w:r w:rsidRPr="00957F55">
              <w:rPr>
                <w:bCs/>
              </w:rPr>
              <w:t>(</w:t>
            </w:r>
            <w:hyperlink r:id="rId123" w:history="1">
              <w:r w:rsidRPr="00957F55">
                <w:rPr>
                  <w:rStyle w:val="Hyperlink"/>
                  <w:bCs/>
                </w:rPr>
                <w:t>isbm:</w:t>
              </w:r>
            </w:hyperlink>
            <w:r>
              <w:t>CloseSubscriptionSession</w:t>
            </w:r>
            <w:r w:rsidRPr="00FD18D1">
              <w:t>Response</w:t>
            </w:r>
            <w:r w:rsidRPr="00957F55">
              <w:rPr>
                <w:bCs/>
              </w:rPr>
              <w:t>)</w:t>
            </w:r>
          </w:p>
          <w:p w14:paraId="6F8F5504" w14:textId="77777777" w:rsidR="00B303C3" w:rsidRPr="00957F55" w:rsidRDefault="00B303C3" w:rsidP="00B303C3">
            <w:pPr>
              <w:pStyle w:val="ListParagraph"/>
              <w:numPr>
                <w:ilvl w:val="0"/>
                <w:numId w:val="7"/>
              </w:numPr>
            </w:pPr>
            <w:r>
              <w:t>No Content</w:t>
            </w:r>
          </w:p>
        </w:tc>
      </w:tr>
      <w:tr w:rsidR="00B303C3" w14:paraId="55CF2EF0" w14:textId="77777777" w:rsidTr="002363F5">
        <w:tc>
          <w:tcPr>
            <w:tcW w:w="603" w:type="pct"/>
          </w:tcPr>
          <w:p w14:paraId="157D3081" w14:textId="77777777" w:rsidR="00B303C3" w:rsidRDefault="00B303C3" w:rsidP="002363F5">
            <w:pPr>
              <w:pStyle w:val="Compact"/>
            </w:pPr>
            <w:r>
              <w:t>Faults</w:t>
            </w:r>
          </w:p>
        </w:tc>
        <w:tc>
          <w:tcPr>
            <w:tcW w:w="4397" w:type="pct"/>
          </w:tcPr>
          <w:p w14:paraId="7EBA8D64" w14:textId="77777777" w:rsidR="00B303C3" w:rsidRDefault="00B303C3" w:rsidP="002363F5">
            <w:pPr>
              <w:pStyle w:val="Compact"/>
            </w:pPr>
            <w:r>
              <w:t>SessionFault</w:t>
            </w:r>
          </w:p>
        </w:tc>
      </w:tr>
    </w:tbl>
    <w:p w14:paraId="4E5E9524" w14:textId="77777777" w:rsidR="000B1816" w:rsidRDefault="000B1816" w:rsidP="000B1816">
      <w:pPr>
        <w:pStyle w:val="Heading4"/>
      </w:pPr>
      <w:r>
        <w:t>REST Mapping</w:t>
      </w:r>
    </w:p>
    <w:p w14:paraId="1D8C61CB" w14:textId="09F5C2BC" w:rsidR="000B1816" w:rsidRDefault="000B1816" w:rsidP="000B1816">
      <w:pPr>
        <w:pStyle w:val="BodyText"/>
      </w:pPr>
      <w:r>
        <w:t>The Close Subscription Session general interface is mapped into a RESTful interface as an OpenAPI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BD8A3" w14:textId="4C9F227D" w:rsidR="00B303C3" w:rsidRPr="003B5061" w:rsidRDefault="00B303C3" w:rsidP="00B303C3">
            <w:r>
              <w:t>None</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77777777" w:rsidR="00B303C3" w:rsidRDefault="00B303C3" w:rsidP="00B303C3">
            <w:r>
              <w:t>None</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646B785F" w:rsidR="00B303C3" w:rsidRDefault="00B303C3" w:rsidP="00B303C3">
            <w:r>
              <w:t>SessionFault (json:SessionFault) – 404 Not Found</w:t>
            </w:r>
          </w:p>
        </w:tc>
      </w:tr>
    </w:tbl>
    <w:p w14:paraId="3797489D" w14:textId="59EAC19D" w:rsidR="00BB0129" w:rsidRDefault="00E83E4F" w:rsidP="00296BF2">
      <w:pPr>
        <w:pStyle w:val="Heading2"/>
      </w:pPr>
      <w:bookmarkStart w:id="594" w:name="_Toc25357183"/>
      <w:bookmarkStart w:id="595" w:name="_Toc25358160"/>
      <w:bookmarkStart w:id="596" w:name="_Toc25357184"/>
      <w:bookmarkStart w:id="597" w:name="_Toc26110550"/>
      <w:bookmarkEnd w:id="594"/>
      <w:bookmarkEnd w:id="595"/>
      <w:commentRangeStart w:id="598"/>
      <w:r>
        <w:t>Provider Request Service</w:t>
      </w:r>
      <w:bookmarkEnd w:id="596"/>
      <w:commentRangeEnd w:id="598"/>
      <w:r w:rsidR="00FB25F9">
        <w:rPr>
          <w:rStyle w:val="CommentReference"/>
          <w:rFonts w:eastAsiaTheme="minorHAnsi" w:cstheme="minorBidi"/>
          <w:b w:val="0"/>
          <w:bCs w:val="0"/>
        </w:rPr>
        <w:commentReference w:id="598"/>
      </w:r>
      <w:bookmarkEnd w:id="597"/>
    </w:p>
    <w:p w14:paraId="1F2EA912" w14:textId="39F7F52D" w:rsidR="00113679" w:rsidRDefault="00E83E4F" w:rsidP="00296BF2">
      <w:pPr>
        <w:pStyle w:val="BodyText"/>
      </w:pPr>
      <w:bookmarkStart w:id="599" w:name="_Toc25357185"/>
      <w:r>
        <w:t xml:space="preserve">The Provider Request Service </w:t>
      </w:r>
      <w:r w:rsidR="00113679">
        <w:t xml:space="preserve">for SOAP Interface is </w:t>
      </w:r>
      <w:hyperlink r:id="rId124">
        <w:r w:rsidR="00113679">
          <w:rPr>
            <w:rStyle w:val="Hyperlink"/>
          </w:rPr>
          <w:t>available as a WSDL description</w:t>
        </w:r>
      </w:hyperlink>
      <w:r w:rsidR="00113679">
        <w:t xml:space="preserve"> and for REST Interface is </w:t>
      </w:r>
      <w:hyperlink r:id="rId125" w:history="1">
        <w:r w:rsidR="00113679" w:rsidRPr="0015341C">
          <w:rPr>
            <w:rStyle w:val="Hyperlink"/>
          </w:rPr>
          <w:t xml:space="preserve">available as </w:t>
        </w:r>
        <w:r w:rsidR="00113679" w:rsidRPr="0015341C">
          <w:rPr>
            <w:rStyle w:val="Hyperlink"/>
            <w:rFonts w:cs="Arial"/>
            <w:shd w:val="clear" w:color="auto" w:fill="FFFFFF"/>
          </w:rPr>
          <w:t xml:space="preserve">OpenAPI 3.0.1 descriptions in </w:t>
        </w:r>
        <w:r w:rsidR="00113679" w:rsidRPr="0015341C">
          <w:rPr>
            <w:rStyle w:val="Hyperlink"/>
          </w:rPr>
          <w:t>YAML</w:t>
        </w:r>
      </w:hyperlink>
      <w:r w:rsidR="00113679">
        <w:t>.</w:t>
      </w:r>
    </w:p>
    <w:p w14:paraId="6A0DDCA2" w14:textId="31C0EDC6" w:rsidR="00BB0129" w:rsidRDefault="00E83E4F" w:rsidP="00296BF2">
      <w:pPr>
        <w:pStyle w:val="Heading3"/>
      </w:pPr>
      <w:bookmarkStart w:id="600" w:name="open-provider-request-session"/>
      <w:bookmarkStart w:id="601" w:name="_Toc26110551"/>
      <w:bookmarkEnd w:id="600"/>
      <w:r>
        <w:t>Open Provider Request Session</w:t>
      </w:r>
      <w:bookmarkEnd w:id="599"/>
      <w:bookmarkEnd w:id="601"/>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r>
              <w:t>OpenProviderRequestSession</w:t>
            </w:r>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77777777" w:rsidR="00BB0129" w:rsidRDefault="00E83E4F">
            <w:r>
              <w:t>ChannelURI (</w:t>
            </w:r>
            <w:hyperlink r:id="rId126" w:anchor="string">
              <w:r>
                <w:rPr>
                  <w:rStyle w:val="Hyperlink"/>
                </w:rPr>
                <w:t>xs:string</w:t>
              </w:r>
            </w:hyperlink>
            <w:r>
              <w:t>) [1]</w:t>
            </w:r>
          </w:p>
          <w:p w14:paraId="4433749D" w14:textId="77777777" w:rsidR="00BB0129" w:rsidRDefault="00E83E4F">
            <w:r>
              <w:t>Topic (</w:t>
            </w:r>
            <w:hyperlink r:id="rId127" w:anchor="string">
              <w:r>
                <w:rPr>
                  <w:rStyle w:val="Hyperlink"/>
                </w:rPr>
                <w:t>xs:string</w:t>
              </w:r>
            </w:hyperlink>
            <w:r>
              <w:t>) [1..*]</w:t>
            </w:r>
          </w:p>
          <w:p w14:paraId="050D8E65" w14:textId="77777777" w:rsidR="00BB0129" w:rsidRDefault="00E83E4F">
            <w:r>
              <w:t>ListenerURL (</w:t>
            </w:r>
            <w:hyperlink r:id="rId128" w:anchor="string">
              <w:r>
                <w:rPr>
                  <w:rStyle w:val="Hyperlink"/>
                </w:rPr>
                <w:t>xs:string</w:t>
              </w:r>
            </w:hyperlink>
            <w:r>
              <w:t>) [0..1]</w:t>
            </w:r>
          </w:p>
          <w:p w14:paraId="741C669F" w14:textId="77777777" w:rsidR="00BB0129" w:rsidRDefault="00E83E4F">
            <w:r>
              <w:t>XPathExpression (</w:t>
            </w:r>
            <w:hyperlink r:id="rId129" w:anchor="string">
              <w:r>
                <w:rPr>
                  <w:rStyle w:val="Hyperlink"/>
                </w:rPr>
                <w:t>xs:string</w:t>
              </w:r>
            </w:hyperlink>
            <w:r>
              <w:t>) [0..1]</w:t>
            </w:r>
          </w:p>
          <w:p w14:paraId="0099C8DE" w14:textId="77777777" w:rsidR="00BB0129" w:rsidRDefault="00E83E4F">
            <w:r>
              <w:t>XPathNamespace (</w:t>
            </w:r>
            <w:hyperlink r:id="rId130" w:anchor="namespace-xml">
              <w:r>
                <w:rPr>
                  <w:rStyle w:val="Hyperlink"/>
                </w:rPr>
                <w:t>isbm:Namespace</w:t>
              </w:r>
            </w:hyperlink>
            <w:r>
              <w:t>) [0..*], composed of:</w:t>
            </w:r>
          </w:p>
          <w:p w14:paraId="26BB9DBA" w14:textId="77777777" w:rsidR="00BB0129" w:rsidRDefault="00E83E4F">
            <w:r>
              <w:t>    NamespacePrefix (</w:t>
            </w:r>
            <w:hyperlink r:id="rId131" w:anchor="string">
              <w:r>
                <w:rPr>
                  <w:rStyle w:val="Hyperlink"/>
                </w:rPr>
                <w:t>xs:string</w:t>
              </w:r>
            </w:hyperlink>
            <w:r>
              <w:t>) [1]</w:t>
            </w:r>
          </w:p>
          <w:p w14:paraId="069EC171" w14:textId="77777777" w:rsidR="00BB0129" w:rsidRDefault="00E83E4F">
            <w:r>
              <w:t>    NamespaceName (</w:t>
            </w:r>
            <w:hyperlink r:id="rId132" w:anchor="string">
              <w:r>
                <w:rPr>
                  <w:rStyle w:val="Hyperlink"/>
                </w:rPr>
                <w:t>xs:string</w:t>
              </w:r>
            </w:hyperlink>
            <w:r>
              <w:t>) [1]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If the ChannelURI does not exist, then a ChannelFault is returned.</w:t>
            </w:r>
          </w:p>
          <w:p w14:paraId="25E06CCA" w14:textId="77777777" w:rsidR="00BB0129" w:rsidRDefault="00E83E4F">
            <w:r>
              <w:t>If the specified channel is assigned security tokens and the provided token does not match a token assigned to the channel, then a ChannelFault is returned.</w:t>
            </w:r>
          </w:p>
          <w:p w14:paraId="2DBA3981" w14:textId="77777777" w:rsidR="00BB0129" w:rsidRDefault="00E83E4F">
            <w:r>
              <w:t>If the channel type is not a Request type, then an OperationFault is returned.</w:t>
            </w:r>
          </w:p>
          <w:p w14:paraId="5C3CE593" w14:textId="77777777" w:rsidR="00BB0129" w:rsidRDefault="00E83E4F">
            <w:r>
              <w:t>If multiple NamespacePrefixes exist with different NamespaceNames, then a NamespaceFault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7777777" w:rsidR="00BB0129" w:rsidRDefault="00E83E4F">
            <w:pPr>
              <w:pStyle w:val="Compact"/>
            </w:pPr>
            <w:r>
              <w:t>SessionID (</w:t>
            </w:r>
            <w:hyperlink r:id="rId133" w:anchor="string">
              <w:r>
                <w:rPr>
                  <w:rStyle w:val="Hyperlink"/>
                </w:rPr>
                <w:t>xs:string</w:t>
              </w:r>
            </w:hyperlink>
            <w:r>
              <w:t>)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r>
              <w:t>ChannelFault</w:t>
            </w:r>
          </w:p>
          <w:p w14:paraId="37BB4A41" w14:textId="77777777" w:rsidR="00BB0129" w:rsidRDefault="00E83E4F">
            <w:r>
              <w:t>NamespaceFault</w:t>
            </w:r>
          </w:p>
          <w:p w14:paraId="271C6094" w14:textId="77777777" w:rsidR="00BB0129" w:rsidRDefault="00E83E4F">
            <w:r>
              <w:t>OperationFault</w:t>
            </w:r>
          </w:p>
        </w:tc>
      </w:tr>
    </w:tbl>
    <w:p w14:paraId="6F153940" w14:textId="0F9A9C0D" w:rsidR="00BB0129" w:rsidRDefault="00E83E4F" w:rsidP="00296BF2">
      <w:pPr>
        <w:pStyle w:val="Heading3"/>
      </w:pPr>
      <w:bookmarkStart w:id="602" w:name="read-request"/>
      <w:bookmarkStart w:id="603" w:name="_Toc25357186"/>
      <w:bookmarkStart w:id="604" w:name="_Toc26110552"/>
      <w:bookmarkEnd w:id="602"/>
      <w:r>
        <w:t>Read Request</w:t>
      </w:r>
      <w:bookmarkEnd w:id="603"/>
      <w:bookmarkEnd w:id="604"/>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r>
              <w:t>ReadRequest</w:t>
            </w:r>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77777777" w:rsidR="00BB0129" w:rsidRDefault="00E83E4F">
            <w:pPr>
              <w:pStyle w:val="Compact"/>
            </w:pPr>
            <w:r>
              <w:t>SessionID (</w:t>
            </w:r>
            <w:hyperlink r:id="rId134" w:anchor="string">
              <w:r>
                <w:rPr>
                  <w:rStyle w:val="Hyperlink"/>
                </w:rPr>
                <w:t>xs:string</w:t>
              </w:r>
            </w:hyperlink>
            <w:r>
              <w:t>) [1]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If the SessionID does not exist or does not correspond to a provider request session, then a SessionFault is returned.</w:t>
            </w:r>
          </w:p>
          <w:p w14:paraId="0723DC9A" w14:textId="77777777" w:rsidR="00BB0129" w:rsidRDefault="00E83E4F">
            <w:r>
              <w:t>If the channel associated with the session is assigned security tokens and the provided token does not match a token assigned to the channel, then a SessionFault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77777777" w:rsidR="00BB0129" w:rsidRDefault="00E83E4F">
            <w:r>
              <w:t>RequestMessage (</w:t>
            </w:r>
            <w:hyperlink r:id="rId135" w:anchor="request-message-xml">
              <w:r>
                <w:rPr>
                  <w:rStyle w:val="Hyperlink"/>
                </w:rPr>
                <w:t>isbm:RequestMessage</w:t>
              </w:r>
            </w:hyperlink>
            <w:r>
              <w:t>) [0..1], composed of:</w:t>
            </w:r>
          </w:p>
          <w:p w14:paraId="0F1F1BE6" w14:textId="77777777" w:rsidR="00BB0129" w:rsidRDefault="00E83E4F">
            <w:r>
              <w:t>    MessageID (</w:t>
            </w:r>
            <w:hyperlink r:id="rId136" w:anchor="string">
              <w:r>
                <w:rPr>
                  <w:rStyle w:val="Hyperlink"/>
                </w:rPr>
                <w:t>xs:string</w:t>
              </w:r>
            </w:hyperlink>
            <w:r>
              <w:t>) [1]</w:t>
            </w:r>
          </w:p>
          <w:p w14:paraId="377DEF9E" w14:textId="77777777" w:rsidR="00BB0129" w:rsidRDefault="00E83E4F">
            <w:r>
              <w:t>    MessageContent (</w:t>
            </w:r>
            <w:hyperlink r:id="rId137" w:anchor="message-content-xml">
              <w:r>
                <w:rPr>
                  <w:rStyle w:val="Hyperlink"/>
                </w:rPr>
                <w:t>isbm:MessageContent</w:t>
              </w:r>
            </w:hyperlink>
            <w:r>
              <w:t>) [1]</w:t>
            </w:r>
          </w:p>
          <w:p w14:paraId="755E488D" w14:textId="77777777" w:rsidR="00BB0129" w:rsidRDefault="00E83E4F">
            <w:r>
              <w:t>    Topic (</w:t>
            </w:r>
            <w:hyperlink r:id="rId138" w:anchor="string">
              <w:r>
                <w:rPr>
                  <w:rStyle w:val="Hyperlink"/>
                </w:rPr>
                <w:t>xs:string</w:t>
              </w:r>
            </w:hyperlink>
            <w:r>
              <w:t>) [1]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t>Faults</w:t>
            </w:r>
          </w:p>
        </w:tc>
        <w:tc>
          <w:tcPr>
            <w:tcW w:w="0" w:type="auto"/>
          </w:tcPr>
          <w:p w14:paraId="097776AF" w14:textId="77777777" w:rsidR="00BB0129" w:rsidRDefault="00E83E4F">
            <w:pPr>
              <w:pStyle w:val="Compact"/>
            </w:pPr>
            <w:r>
              <w:t>SessionFault</w:t>
            </w:r>
          </w:p>
        </w:tc>
      </w:tr>
    </w:tbl>
    <w:p w14:paraId="6AC34976" w14:textId="67CEA6D9" w:rsidR="00BB0129" w:rsidRDefault="00E83E4F" w:rsidP="00296BF2">
      <w:pPr>
        <w:pStyle w:val="Heading3"/>
      </w:pPr>
      <w:bookmarkStart w:id="605" w:name="remove-request"/>
      <w:bookmarkStart w:id="606" w:name="_Toc25357187"/>
      <w:bookmarkStart w:id="607" w:name="_Toc26110553"/>
      <w:bookmarkEnd w:id="605"/>
      <w:r>
        <w:t>Remove Request</w:t>
      </w:r>
      <w:bookmarkEnd w:id="606"/>
      <w:bookmarkEnd w:id="607"/>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r>
              <w:t>RemoveRequest</w:t>
            </w:r>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77777777" w:rsidR="00BB0129" w:rsidRDefault="00E83E4F">
            <w:pPr>
              <w:pStyle w:val="Compact"/>
            </w:pPr>
            <w:r>
              <w:t>SessionID (</w:t>
            </w:r>
            <w:hyperlink r:id="rId139" w:anchor="string">
              <w:r>
                <w:rPr>
                  <w:rStyle w:val="Hyperlink"/>
                </w:rPr>
                <w:t>xs:string</w:t>
              </w:r>
            </w:hyperlink>
            <w:r>
              <w:t>)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If the SessionID does not exist or does not correspond to a provider request session, then a SessionFault is returned.</w:t>
            </w:r>
          </w:p>
          <w:p w14:paraId="1C042FBD" w14:textId="77777777" w:rsidR="00BB0129" w:rsidRDefault="00E83E4F">
            <w:r>
              <w:t>If the channel associated with the session is assigned security tokens and the provided token does not match a token assigned to the channel, then a SessionFault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r>
              <w:t>SessionFault</w:t>
            </w:r>
          </w:p>
        </w:tc>
      </w:tr>
    </w:tbl>
    <w:p w14:paraId="4420FA48" w14:textId="27C21657" w:rsidR="00BB0129" w:rsidRDefault="00E83E4F" w:rsidP="00296BF2">
      <w:pPr>
        <w:pStyle w:val="Heading3"/>
      </w:pPr>
      <w:bookmarkStart w:id="608" w:name="post-response"/>
      <w:bookmarkStart w:id="609" w:name="_Toc25357188"/>
      <w:bookmarkStart w:id="610" w:name="_Toc26110554"/>
      <w:bookmarkEnd w:id="608"/>
      <w:r>
        <w:t>Post Response</w:t>
      </w:r>
      <w:bookmarkEnd w:id="609"/>
      <w:bookmarkEnd w:id="610"/>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r>
              <w:t>PostResponse</w:t>
            </w:r>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77777777" w:rsidR="00BB0129" w:rsidRDefault="00E83E4F">
            <w:r>
              <w:t>SessionID (</w:t>
            </w:r>
            <w:hyperlink r:id="rId140" w:anchor="string">
              <w:r>
                <w:rPr>
                  <w:rStyle w:val="Hyperlink"/>
                </w:rPr>
                <w:t>xs:string</w:t>
              </w:r>
            </w:hyperlink>
            <w:r>
              <w:t>) [1]</w:t>
            </w:r>
          </w:p>
          <w:p w14:paraId="4BF8C943" w14:textId="77777777" w:rsidR="00BB0129" w:rsidRDefault="00E83E4F">
            <w:r>
              <w:t>RequestMessageID (</w:t>
            </w:r>
            <w:hyperlink r:id="rId141" w:anchor="string">
              <w:r>
                <w:rPr>
                  <w:rStyle w:val="Hyperlink"/>
                </w:rPr>
                <w:t>xs:string</w:t>
              </w:r>
            </w:hyperlink>
            <w:r>
              <w:t>) [1]</w:t>
            </w:r>
          </w:p>
          <w:p w14:paraId="224DEB47" w14:textId="77777777" w:rsidR="00BB0129" w:rsidRDefault="00E83E4F">
            <w:r>
              <w:t>MessageContent (</w:t>
            </w:r>
            <w:hyperlink r:id="rId142" w:anchor="message-content-xml">
              <w:r>
                <w:rPr>
                  <w:rStyle w:val="Hyperlink"/>
                </w:rPr>
                <w:t>isbm:MessageContent</w:t>
              </w:r>
            </w:hyperlink>
            <w:r>
              <w:t>)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If the SessionID does not exist or does not correspond to a provider request session, then a SessionFault is returned.</w:t>
            </w:r>
          </w:p>
          <w:p w14:paraId="4118BD96" w14:textId="77777777" w:rsidR="00BB0129" w:rsidRDefault="00E83E4F">
            <w:r>
              <w:t>If the channel associated with the session is assigned security tokens and the provided token does not match a token assigned to the channel, then a SessionFault is returned.</w:t>
            </w:r>
          </w:p>
          <w:p w14:paraId="6D2DEDF8" w14:textId="4B1A662E" w:rsidR="00BB0129" w:rsidRDefault="00E83E4F">
            <w:commentRangeStart w:id="611"/>
            <w:r>
              <w:t xml:space="preserve">If there is no </w:t>
            </w:r>
            <w:r w:rsidR="00886F54">
              <w:t xml:space="preserve">unexpired </w:t>
            </w:r>
            <w:r>
              <w:t>request message that can be matched to RequestMessageID, then no further action is taken.</w:t>
            </w:r>
            <w:commentRangeEnd w:id="611"/>
            <w:r w:rsidR="00886F54">
              <w:rPr>
                <w:rStyle w:val="CommentReference"/>
              </w:rPr>
              <w:commentReference w:id="611"/>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77777777" w:rsidR="00BB0129" w:rsidRDefault="00E83E4F">
            <w:pPr>
              <w:pStyle w:val="Compact"/>
            </w:pPr>
            <w:r>
              <w:t>MessageID (</w:t>
            </w:r>
            <w:hyperlink r:id="rId143" w:anchor="string">
              <w:r>
                <w:rPr>
                  <w:rStyle w:val="Hyperlink"/>
                </w:rPr>
                <w:t>xs:string</w:t>
              </w:r>
            </w:hyperlink>
            <w:r>
              <w:t>)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r>
              <w:t>SessionFault</w:t>
            </w:r>
          </w:p>
        </w:tc>
      </w:tr>
    </w:tbl>
    <w:p w14:paraId="3BF48A7C" w14:textId="34C7BBE2" w:rsidR="00BB0129" w:rsidRDefault="00E83E4F" w:rsidP="00296BF2">
      <w:pPr>
        <w:pStyle w:val="Heading3"/>
      </w:pPr>
      <w:bookmarkStart w:id="612" w:name="close-provider-request-session"/>
      <w:bookmarkStart w:id="613" w:name="_Toc25357189"/>
      <w:bookmarkStart w:id="614" w:name="_Toc26110555"/>
      <w:bookmarkEnd w:id="612"/>
      <w:r>
        <w:t>Close Provider Request Session</w:t>
      </w:r>
      <w:bookmarkEnd w:id="613"/>
      <w:bookmarkEnd w:id="614"/>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r>
              <w:t>CloseProviderRequestSession</w:t>
            </w:r>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77777777" w:rsidR="00BB0129" w:rsidRDefault="00E83E4F">
            <w:pPr>
              <w:pStyle w:val="Compact"/>
            </w:pPr>
            <w:r>
              <w:t>SessionID (</w:t>
            </w:r>
            <w:hyperlink r:id="rId144" w:anchor="string">
              <w:r>
                <w:rPr>
                  <w:rStyle w:val="Hyperlink"/>
                </w:rPr>
                <w:t>xs:string</w:t>
              </w:r>
            </w:hyperlink>
            <w:r>
              <w:t>) [1]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If the SessionID does not exist (non-existent or already closed) or does not correspond to a Request session, then a SessionFault is returned.</w:t>
            </w:r>
          </w:p>
          <w:p w14:paraId="6BBAFF06" w14:textId="77777777" w:rsidR="00BB0129" w:rsidRDefault="00E83E4F">
            <w:r>
              <w:t>If the channel associated with the session is assigned security tokens and the provided token does not match a token assigned to the channel, then a SessionFault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r>
              <w:t>SessionFault</w:t>
            </w:r>
          </w:p>
        </w:tc>
      </w:tr>
    </w:tbl>
    <w:p w14:paraId="33EF0FEF" w14:textId="37375AB5" w:rsidR="00BB0129" w:rsidRDefault="00E83E4F" w:rsidP="00296BF2">
      <w:pPr>
        <w:pStyle w:val="Heading2"/>
      </w:pPr>
      <w:bookmarkStart w:id="615" w:name="_Toc25357193"/>
      <w:bookmarkStart w:id="616" w:name="_Toc25358170"/>
      <w:bookmarkStart w:id="617" w:name="consumer-request-service"/>
      <w:bookmarkStart w:id="618" w:name="_Toc25357194"/>
      <w:bookmarkStart w:id="619" w:name="_Toc26110556"/>
      <w:bookmarkEnd w:id="615"/>
      <w:bookmarkEnd w:id="616"/>
      <w:bookmarkEnd w:id="617"/>
      <w:commentRangeStart w:id="620"/>
      <w:r>
        <w:t>Consumer Request Service</w:t>
      </w:r>
      <w:bookmarkEnd w:id="618"/>
      <w:commentRangeEnd w:id="620"/>
      <w:r w:rsidR="00FB25F9">
        <w:rPr>
          <w:rStyle w:val="CommentReference"/>
          <w:rFonts w:eastAsiaTheme="minorHAnsi" w:cstheme="minorBidi"/>
          <w:b w:val="0"/>
          <w:bCs w:val="0"/>
        </w:rPr>
        <w:commentReference w:id="620"/>
      </w:r>
      <w:bookmarkEnd w:id="619"/>
    </w:p>
    <w:p w14:paraId="754312F2" w14:textId="77777777" w:rsidR="00BB0129" w:rsidRDefault="00E83E4F" w:rsidP="001936FB">
      <w:pPr>
        <w:pStyle w:val="BodyText"/>
      </w:pPr>
      <w:r>
        <w:t xml:space="preserve">The Consumer Request Service is </w:t>
      </w:r>
      <w:hyperlink r:id="rId145">
        <w:r>
          <w:rPr>
            <w:rStyle w:val="Hyperlink"/>
          </w:rPr>
          <w:t>available as a WSDL description</w:t>
        </w:r>
      </w:hyperlink>
      <w:r>
        <w:t>.</w:t>
      </w:r>
    </w:p>
    <w:p w14:paraId="293AC6ED" w14:textId="53CA0D84" w:rsidR="00BB0129" w:rsidRDefault="00E83E4F" w:rsidP="00296BF2">
      <w:pPr>
        <w:pStyle w:val="Heading3"/>
      </w:pPr>
      <w:bookmarkStart w:id="621" w:name="open-consumer-request-session"/>
      <w:bookmarkStart w:id="622" w:name="_Toc25357195"/>
      <w:bookmarkStart w:id="623" w:name="_Toc26110557"/>
      <w:bookmarkEnd w:id="621"/>
      <w:r>
        <w:t>Open Consumer Request Session</w:t>
      </w:r>
      <w:bookmarkEnd w:id="622"/>
      <w:bookmarkEnd w:id="623"/>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r>
              <w:t>OpenConsumerRequestSession</w:t>
            </w:r>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77777777" w:rsidR="00BB0129" w:rsidRDefault="00E83E4F">
            <w:r>
              <w:t>ChannelURI (</w:t>
            </w:r>
            <w:hyperlink r:id="rId146" w:anchor="string">
              <w:r>
                <w:rPr>
                  <w:rStyle w:val="Hyperlink"/>
                </w:rPr>
                <w:t>xs:string</w:t>
              </w:r>
            </w:hyperlink>
            <w:r>
              <w:t>) [1]</w:t>
            </w:r>
          </w:p>
          <w:p w14:paraId="7FF1017B" w14:textId="77777777" w:rsidR="00BB0129" w:rsidRDefault="00E83E4F">
            <w:r>
              <w:t>ListenerURL (</w:t>
            </w:r>
            <w:hyperlink r:id="rId147" w:anchor="string">
              <w:r>
                <w:rPr>
                  <w:rStyle w:val="Hyperlink"/>
                </w:rPr>
                <w:t>xs:string</w:t>
              </w:r>
            </w:hyperlink>
            <w:r>
              <w:t>) [0..1]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If the ChannelURI does not exist, then a ChannelFault is returned.</w:t>
            </w:r>
          </w:p>
          <w:p w14:paraId="0C2DCB82" w14:textId="77777777" w:rsidR="00BB0129" w:rsidRDefault="00E83E4F">
            <w:r>
              <w:t>If the specified channel is assigned security tokens and the provided token does not match a token assigned to the channel, then a ChannelFault is returned.</w:t>
            </w:r>
          </w:p>
          <w:p w14:paraId="53E4F592" w14:textId="77777777" w:rsidR="00BB0129" w:rsidRDefault="00E83E4F">
            <w:r>
              <w:t>If the channel type is not a Request type, then an OperationFault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77777777" w:rsidR="00BB0129" w:rsidRDefault="00E83E4F">
            <w:pPr>
              <w:pStyle w:val="Compact"/>
            </w:pPr>
            <w:r>
              <w:t>SessionID (</w:t>
            </w:r>
            <w:hyperlink r:id="rId148" w:anchor="string">
              <w:r>
                <w:rPr>
                  <w:rStyle w:val="Hyperlink"/>
                </w:rPr>
                <w:t>xs:string</w:t>
              </w:r>
            </w:hyperlink>
            <w:r>
              <w:t>)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r>
              <w:t>ChannelFault</w:t>
            </w:r>
          </w:p>
          <w:p w14:paraId="58802619" w14:textId="77777777" w:rsidR="00BB0129" w:rsidRDefault="00E83E4F">
            <w:r>
              <w:t>OperationFault</w:t>
            </w:r>
          </w:p>
        </w:tc>
      </w:tr>
    </w:tbl>
    <w:p w14:paraId="58EC237C" w14:textId="063E0B21" w:rsidR="00BB0129" w:rsidRDefault="00E83E4F" w:rsidP="00296BF2">
      <w:pPr>
        <w:pStyle w:val="Heading3"/>
      </w:pPr>
      <w:bookmarkStart w:id="624" w:name="post-request"/>
      <w:bookmarkStart w:id="625" w:name="_Toc25357196"/>
      <w:bookmarkStart w:id="626" w:name="_Toc26110558"/>
      <w:bookmarkEnd w:id="624"/>
      <w:r>
        <w:t>Post Request</w:t>
      </w:r>
      <w:bookmarkEnd w:id="625"/>
      <w:bookmarkEnd w:id="626"/>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r>
              <w:t>PostRequest</w:t>
            </w:r>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7777777" w:rsidR="00BB0129" w:rsidRDefault="00E83E4F">
            <w:r>
              <w:t>SessionID (</w:t>
            </w:r>
            <w:hyperlink r:id="rId149" w:anchor="string">
              <w:r>
                <w:rPr>
                  <w:rStyle w:val="Hyperlink"/>
                </w:rPr>
                <w:t>xs:string</w:t>
              </w:r>
            </w:hyperlink>
            <w:r>
              <w:t>) [1]</w:t>
            </w:r>
          </w:p>
          <w:p w14:paraId="13E5C249" w14:textId="77777777" w:rsidR="00BB0129" w:rsidRDefault="00E83E4F">
            <w:r>
              <w:t>MessageContent (</w:t>
            </w:r>
            <w:hyperlink r:id="rId150" w:anchor="message-content-xml">
              <w:r>
                <w:rPr>
                  <w:rStyle w:val="Hyperlink"/>
                </w:rPr>
                <w:t>isbm:MessageContent</w:t>
              </w:r>
            </w:hyperlink>
            <w:r>
              <w:t>) [1]</w:t>
            </w:r>
          </w:p>
          <w:p w14:paraId="705B16E0" w14:textId="77777777" w:rsidR="00BB0129" w:rsidRDefault="00E83E4F">
            <w:r>
              <w:t>Topic (</w:t>
            </w:r>
            <w:hyperlink r:id="rId151" w:anchor="string">
              <w:r>
                <w:rPr>
                  <w:rStyle w:val="Hyperlink"/>
                </w:rPr>
                <w:t>xs:string</w:t>
              </w:r>
            </w:hyperlink>
            <w:r>
              <w:t>) [1]</w:t>
            </w:r>
          </w:p>
          <w:p w14:paraId="71897D98" w14:textId="77777777" w:rsidR="00BB0129" w:rsidRDefault="00E83E4F">
            <w:r>
              <w:t>Expiry (</w:t>
            </w:r>
            <w:hyperlink r:id="rId152" w:anchor="duration">
              <w:r>
                <w:rPr>
                  <w:rStyle w:val="Hyperlink"/>
                </w:rPr>
                <w:t>xs:duration</w:t>
              </w:r>
            </w:hyperlink>
            <w:r>
              <w:t>) [0..1]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If the SessionID does not exist or does not correspond to a consumer request session, then a SessionFault is returned.</w:t>
            </w:r>
          </w:p>
          <w:p w14:paraId="01AFE411" w14:textId="77777777" w:rsidR="00BB0129" w:rsidRDefault="00E83E4F">
            <w:r>
              <w:t>If the channel associated with the session is assigned security tokens and the provided token does not match a token assigned to the channel, then a SessionFault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77777777" w:rsidR="00BB0129" w:rsidRDefault="00E83E4F">
            <w:pPr>
              <w:pStyle w:val="Compact"/>
            </w:pPr>
            <w:r>
              <w:t>MessageID (</w:t>
            </w:r>
            <w:hyperlink r:id="rId153" w:anchor="string">
              <w:r>
                <w:rPr>
                  <w:rStyle w:val="Hyperlink"/>
                </w:rPr>
                <w:t>xs:string</w:t>
              </w:r>
            </w:hyperlink>
            <w:r>
              <w:t>) [1]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r>
              <w:t>SessionFault</w:t>
            </w:r>
          </w:p>
        </w:tc>
      </w:tr>
    </w:tbl>
    <w:p w14:paraId="018F100F" w14:textId="76C772D3" w:rsidR="00BB0129" w:rsidRDefault="00E83E4F" w:rsidP="00296BF2">
      <w:pPr>
        <w:pStyle w:val="Heading3"/>
      </w:pPr>
      <w:bookmarkStart w:id="627" w:name="expire-request"/>
      <w:bookmarkStart w:id="628" w:name="_Toc25357197"/>
      <w:bookmarkStart w:id="629" w:name="_Toc26110559"/>
      <w:bookmarkEnd w:id="627"/>
      <w:r>
        <w:t>Expire Request</w:t>
      </w:r>
      <w:bookmarkEnd w:id="628"/>
      <w:bookmarkEnd w:id="629"/>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r>
              <w:t>ExpireRequest</w:t>
            </w:r>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77777777" w:rsidR="00BB0129" w:rsidRDefault="00E83E4F">
            <w:r>
              <w:t>SessionID (</w:t>
            </w:r>
            <w:hyperlink r:id="rId154" w:anchor="string">
              <w:r>
                <w:rPr>
                  <w:rStyle w:val="Hyperlink"/>
                </w:rPr>
                <w:t>xs:string</w:t>
              </w:r>
            </w:hyperlink>
            <w:r>
              <w:t>) [1]</w:t>
            </w:r>
          </w:p>
          <w:p w14:paraId="1D3236CA" w14:textId="77777777" w:rsidR="00BB0129" w:rsidRDefault="00E83E4F">
            <w:r>
              <w:t>MessageID (</w:t>
            </w:r>
            <w:hyperlink r:id="rId155" w:anchor="string">
              <w:r>
                <w:rPr>
                  <w:rStyle w:val="Hyperlink"/>
                </w:rPr>
                <w:t>xs:string</w:t>
              </w:r>
            </w:hyperlink>
            <w:r>
              <w:t>)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If the SessionID does not exist or does not correspond to a consumer request session, then a SessionFault is returned.</w:t>
            </w:r>
          </w:p>
          <w:p w14:paraId="57B4511F" w14:textId="77777777" w:rsidR="00BB0129" w:rsidRDefault="00E83E4F">
            <w:r>
              <w:t>If the channel associated with the session is assigned security tokens and the provided token does not match a token assigned to the channel, then a SessionFault is returned.</w:t>
            </w:r>
          </w:p>
          <w:p w14:paraId="5FA1D56A" w14:textId="2A09D165" w:rsidR="00BB0129" w:rsidRDefault="00E83E4F">
            <w:r>
              <w:t>If the MessageID does not correspond with the SessionID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t>Faults</w:t>
            </w:r>
          </w:p>
        </w:tc>
        <w:tc>
          <w:tcPr>
            <w:tcW w:w="0" w:type="auto"/>
          </w:tcPr>
          <w:p w14:paraId="7C3C21FA" w14:textId="77777777" w:rsidR="00BB0129" w:rsidRDefault="00E83E4F">
            <w:pPr>
              <w:pStyle w:val="Compact"/>
            </w:pPr>
            <w:r>
              <w:t>SessionFault</w:t>
            </w:r>
          </w:p>
        </w:tc>
      </w:tr>
    </w:tbl>
    <w:p w14:paraId="72AAB426" w14:textId="03B6145D" w:rsidR="00DB3ACE" w:rsidRDefault="00DB3ACE" w:rsidP="00DB3ACE">
      <w:pPr>
        <w:pStyle w:val="BodyText"/>
      </w:pPr>
      <w:bookmarkStart w:id="630" w:name="read-response"/>
      <w:bookmarkEnd w:id="630"/>
      <w:r w:rsidRPr="003066DC">
        <w:rPr>
          <w:rStyle w:val="label-info"/>
        </w:rPr>
        <w:t>Note</w:t>
      </w:r>
      <w:r>
        <w:t xml:space="preserve"> </w:t>
      </w:r>
      <w:r w:rsidRPr="00DB3ACE">
        <w:t xml:space="preserve">It has been left open for </w:t>
      </w:r>
      <w:r w:rsidR="00A87C07">
        <w:t>v</w:t>
      </w:r>
      <w:r w:rsidRPr="00DB3ACE">
        <w:t xml:space="preserve">endor’s implementation to document what should happen to responses that have already been posted against a request that </w:t>
      </w:r>
      <w:r w:rsidR="00A87C07">
        <w:t>ha</w:t>
      </w:r>
      <w:r w:rsidRPr="00DB3ACE">
        <w:t>s subsequently expired. T</w:t>
      </w:r>
      <w:r w:rsidR="00A87C07">
        <w:t>he two options are</w:t>
      </w:r>
      <w:r w:rsidRPr="00DB3ACE">
        <w:t>, should responses be available for consumer to read or should they be removed from the consumer’s queue (unless they have been read previously).</w:t>
      </w:r>
    </w:p>
    <w:p w14:paraId="082FC0E6" w14:textId="28CD746A" w:rsidR="00BB0129" w:rsidRDefault="00E83E4F" w:rsidP="00296BF2">
      <w:pPr>
        <w:pStyle w:val="Heading3"/>
      </w:pPr>
      <w:bookmarkStart w:id="631" w:name="_Toc25357198"/>
      <w:bookmarkStart w:id="632" w:name="_Toc26110560"/>
      <w:r>
        <w:t>Read Response</w:t>
      </w:r>
      <w:bookmarkEnd w:id="631"/>
      <w:bookmarkEnd w:id="632"/>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r>
              <w:t>ReadResponse</w:t>
            </w:r>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7777777" w:rsidR="00BB0129" w:rsidRDefault="00E83E4F">
            <w:r>
              <w:t>SessionID (</w:t>
            </w:r>
            <w:hyperlink r:id="rId156" w:anchor="string">
              <w:r>
                <w:rPr>
                  <w:rStyle w:val="Hyperlink"/>
                </w:rPr>
                <w:t>xs:string</w:t>
              </w:r>
            </w:hyperlink>
            <w:r>
              <w:t>) [1]</w:t>
            </w:r>
          </w:p>
          <w:p w14:paraId="71686DF2" w14:textId="77777777" w:rsidR="00BB0129" w:rsidRDefault="00E83E4F">
            <w:r>
              <w:t>RequestMessageID (</w:t>
            </w:r>
            <w:hyperlink r:id="rId157" w:anchor="string">
              <w:r>
                <w:rPr>
                  <w:rStyle w:val="Hyperlink"/>
                </w:rPr>
                <w:t>xs:string</w:t>
              </w:r>
            </w:hyperlink>
            <w:r>
              <w:t>)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t>Behavior</w:t>
            </w:r>
          </w:p>
        </w:tc>
        <w:tc>
          <w:tcPr>
            <w:tcW w:w="0" w:type="auto"/>
          </w:tcPr>
          <w:p w14:paraId="361F8E07" w14:textId="77777777" w:rsidR="00BB0129" w:rsidRDefault="00E83E4F">
            <w:r>
              <w:t>If the SessionID does not exist or does not correspond to a consumer request session, then a SessionFault is returned.</w:t>
            </w:r>
          </w:p>
          <w:p w14:paraId="7398708A" w14:textId="77777777" w:rsidR="00BB0129" w:rsidRDefault="00E83E4F">
            <w:r>
              <w:t>If the channel associated with the session is assigned security tokens and the provided token does not match a token assigned to the channel, then a SessionFault is returned.</w:t>
            </w:r>
          </w:p>
          <w:p w14:paraId="3A2261B5" w14:textId="77777777" w:rsidR="00BB0129" w:rsidRDefault="00E83E4F">
            <w:r>
              <w:t>If the RequestMessageID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77777777" w:rsidR="00BB0129" w:rsidRDefault="00E83E4F">
            <w:r>
              <w:t>ResponseMessage (</w:t>
            </w:r>
            <w:hyperlink r:id="rId158" w:anchor="response-message-xml">
              <w:r>
                <w:rPr>
                  <w:rStyle w:val="Hyperlink"/>
                </w:rPr>
                <w:t>isbm:ResponseMessage</w:t>
              </w:r>
            </w:hyperlink>
            <w:r>
              <w:t>) [0..1], composed of:</w:t>
            </w:r>
          </w:p>
          <w:p w14:paraId="1A5DC884" w14:textId="77777777" w:rsidR="00BB0129" w:rsidRDefault="00E83E4F">
            <w:r>
              <w:t>    MessageID (</w:t>
            </w:r>
            <w:hyperlink r:id="rId159" w:anchor="string">
              <w:r>
                <w:rPr>
                  <w:rStyle w:val="Hyperlink"/>
                </w:rPr>
                <w:t>xs:string</w:t>
              </w:r>
            </w:hyperlink>
            <w:r>
              <w:t>) [1]</w:t>
            </w:r>
          </w:p>
          <w:p w14:paraId="1AE2356A" w14:textId="77777777" w:rsidR="00BB0129" w:rsidRDefault="00E83E4F">
            <w:r>
              <w:t>    MessageContent (</w:t>
            </w:r>
            <w:hyperlink r:id="rId160" w:anchor="message-content-xml">
              <w:r>
                <w:rPr>
                  <w:rStyle w:val="Hyperlink"/>
                </w:rPr>
                <w:t>isbm:MessageContent</w:t>
              </w:r>
            </w:hyperlink>
            <w:r>
              <w:t>)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r>
              <w:t>SessionFault</w:t>
            </w:r>
          </w:p>
        </w:tc>
      </w:tr>
    </w:tbl>
    <w:p w14:paraId="23A4AD47" w14:textId="7A30417A" w:rsidR="00BB0129" w:rsidRDefault="00E83E4F" w:rsidP="00296BF2">
      <w:pPr>
        <w:pStyle w:val="Heading3"/>
      </w:pPr>
      <w:bookmarkStart w:id="633" w:name="remove-response"/>
      <w:bookmarkStart w:id="634" w:name="_Toc25357199"/>
      <w:bookmarkStart w:id="635" w:name="_Toc26110561"/>
      <w:bookmarkEnd w:id="633"/>
      <w:r>
        <w:t>Remove Response</w:t>
      </w:r>
      <w:bookmarkEnd w:id="634"/>
      <w:bookmarkEnd w:id="635"/>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r>
              <w:t>RemoveResponse</w:t>
            </w:r>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77777777" w:rsidR="00BB0129" w:rsidRDefault="00E83E4F">
            <w:r>
              <w:t>SessionID (</w:t>
            </w:r>
            <w:hyperlink r:id="rId161" w:anchor="string">
              <w:r>
                <w:rPr>
                  <w:rStyle w:val="Hyperlink"/>
                </w:rPr>
                <w:t>xs:string</w:t>
              </w:r>
            </w:hyperlink>
            <w:r>
              <w:t>) [1]</w:t>
            </w:r>
          </w:p>
          <w:p w14:paraId="25044B90" w14:textId="77777777" w:rsidR="00BB0129" w:rsidRDefault="00E83E4F">
            <w:r>
              <w:t>RequestMessageID (</w:t>
            </w:r>
            <w:hyperlink r:id="rId162" w:anchor="string">
              <w:r>
                <w:rPr>
                  <w:rStyle w:val="Hyperlink"/>
                </w:rPr>
                <w:t>xs:string</w:t>
              </w:r>
            </w:hyperlink>
            <w:r>
              <w:t>)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If the SessionID does not exist or does not correspond to a consumer request session, then a SessionFault is returned.</w:t>
            </w:r>
          </w:p>
          <w:p w14:paraId="3B09EF30" w14:textId="77777777" w:rsidR="00BB0129" w:rsidRDefault="00E83E4F">
            <w:r>
              <w:t>If the channel associated with the session is assigned security tokens and the provided token does not match a token assigned to the channel, then a SessionFault is returned.</w:t>
            </w:r>
          </w:p>
          <w:p w14:paraId="0729D0B8" w14:textId="77777777" w:rsidR="00BB0129" w:rsidRDefault="00E83E4F">
            <w:r>
              <w:t>If the RequestMessageID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r>
              <w:t>SessionFault</w:t>
            </w:r>
          </w:p>
        </w:tc>
      </w:tr>
    </w:tbl>
    <w:p w14:paraId="68EBFDBE" w14:textId="29EE4D57" w:rsidR="00BB0129" w:rsidRDefault="00E83E4F" w:rsidP="00296BF2">
      <w:pPr>
        <w:pStyle w:val="Heading3"/>
      </w:pPr>
      <w:bookmarkStart w:id="636" w:name="close-consumer-request-session"/>
      <w:bookmarkStart w:id="637" w:name="_Toc25357200"/>
      <w:bookmarkStart w:id="638" w:name="_Toc26110562"/>
      <w:bookmarkEnd w:id="636"/>
      <w:r>
        <w:t>Close Consumer Request Session</w:t>
      </w:r>
      <w:bookmarkEnd w:id="637"/>
      <w:bookmarkEnd w:id="638"/>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r>
              <w:t>CloseConsumerRequestSession</w:t>
            </w:r>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77777777" w:rsidR="00BB0129" w:rsidRDefault="00E83E4F">
            <w:pPr>
              <w:pStyle w:val="Compact"/>
            </w:pPr>
            <w:r>
              <w:t>SessionID (</w:t>
            </w:r>
            <w:hyperlink r:id="rId163" w:anchor="string">
              <w:r>
                <w:rPr>
                  <w:rStyle w:val="Hyperlink"/>
                </w:rPr>
                <w:t>xs:string</w:t>
              </w:r>
            </w:hyperlink>
            <w:r>
              <w:t>)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If the SessionID does not exist (non-existent or already closed) or does not correspond to a Request session, then a SessionFault is returned.</w:t>
            </w:r>
          </w:p>
          <w:p w14:paraId="25869AF7" w14:textId="77777777" w:rsidR="00BB0129" w:rsidRDefault="00E83E4F">
            <w:r>
              <w:t>If the channel associated with the session is assigned security tokens and the provided token does not match a token assigned to the channel, then a SessionFault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r>
              <w:t>SessionFault</w:t>
            </w:r>
          </w:p>
        </w:tc>
      </w:tr>
    </w:tbl>
    <w:p w14:paraId="2BC7AB16" w14:textId="14EFCF58" w:rsidR="00416275" w:rsidRPr="00416275" w:rsidRDefault="00E83E4F" w:rsidP="00416275">
      <w:pPr>
        <w:pStyle w:val="Heading1"/>
      </w:pPr>
      <w:bookmarkStart w:id="639" w:name="xml-data-structures"/>
      <w:bookmarkStart w:id="640" w:name="_Toc25357204"/>
      <w:bookmarkStart w:id="641" w:name="_Ref24974152"/>
      <w:bookmarkStart w:id="642" w:name="_Ref24974187"/>
      <w:bookmarkStart w:id="643" w:name="_Ref24974190"/>
      <w:bookmarkStart w:id="644" w:name="_Toc26110563"/>
      <w:bookmarkEnd w:id="639"/>
      <w:r>
        <w:t>XML Data Structures</w:t>
      </w:r>
      <w:bookmarkEnd w:id="640"/>
      <w:bookmarkEnd w:id="641"/>
      <w:bookmarkEnd w:id="642"/>
      <w:bookmarkEnd w:id="643"/>
      <w:bookmarkEnd w:id="644"/>
    </w:p>
    <w:p w14:paraId="4201A29B" w14:textId="303F5129"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http://www.openoandm.org/ws-isbm/</w:t>
      </w:r>
      <w:r>
        <w:t>.</w:t>
      </w:r>
    </w:p>
    <w:p w14:paraId="53C7E2AF" w14:textId="77777777" w:rsidR="00BB0129" w:rsidRDefault="00E83E4F">
      <w:pPr>
        <w:pStyle w:val="Heading4"/>
      </w:pPr>
      <w:bookmarkStart w:id="645" w:name="channel-xml"/>
      <w:bookmarkEnd w:id="645"/>
      <w:r>
        <w:t>Channel</w:t>
      </w:r>
    </w:p>
    <w:p w14:paraId="36502D44" w14:textId="77777777" w:rsidR="00BB0129" w:rsidRPr="005D655C" w:rsidRDefault="00E83E4F" w:rsidP="005D655C">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14:paraId="3CE54D70" w14:textId="77777777" w:rsidR="00BB0129" w:rsidRDefault="00E83E4F">
      <w:pPr>
        <w:pStyle w:val="Heading4"/>
      </w:pPr>
      <w:bookmarkStart w:id="646" w:name="channel-type-xml"/>
      <w:bookmarkStart w:id="647" w:name="_ChannelType"/>
      <w:bookmarkEnd w:id="646"/>
      <w:bookmarkEnd w:id="647"/>
      <w:r>
        <w:t>ChannelType</w:t>
      </w:r>
    </w:p>
    <w:p w14:paraId="43D8A352" w14:textId="129A1A88" w:rsidR="00BB0129" w:rsidRPr="005D655C" w:rsidRDefault="00E83E4F" w:rsidP="005D655C">
      <w:pPr>
        <w:pStyle w:val="SourceCode"/>
        <w:rPr>
          <w:rStyle w:val="VerbatimChar"/>
        </w:rPr>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14:paraId="3CF89113" w14:textId="1B49EC9F" w:rsidR="00D3456E" w:rsidRPr="005D655C" w:rsidRDefault="00D3456E" w:rsidP="005D655C">
      <w:pPr>
        <w:pStyle w:val="SourceCode"/>
      </w:pPr>
      <w:bookmarkStart w:id="648" w:name="_Expression"/>
      <w:bookmarkEnd w:id="648"/>
      <w:r w:rsidRPr="005D655C">
        <w:t>Expression</w:t>
      </w:r>
    </w:p>
    <w:p w14:paraId="69908E10" w14:textId="77777777" w:rsidR="00D3456E" w:rsidRPr="005D655C" w:rsidRDefault="00D3456E" w:rsidP="005D655C">
      <w:pPr>
        <w:pStyle w:val="SourceCode"/>
      </w:pPr>
      <w:r w:rsidRPr="005D655C">
        <w:t>&lt;xs:complexType name="Expression"&gt;</w:t>
      </w:r>
    </w:p>
    <w:p w14:paraId="69A6EB4E" w14:textId="77777777" w:rsidR="00D3456E" w:rsidRPr="005D655C" w:rsidRDefault="00D3456E" w:rsidP="005D655C">
      <w:pPr>
        <w:pStyle w:val="SourceCode"/>
      </w:pPr>
      <w:r w:rsidRPr="005D655C">
        <w:t>  &lt;xs:sequence&gt;</w:t>
      </w:r>
    </w:p>
    <w:p w14:paraId="439DF3F7" w14:textId="77777777" w:rsidR="00D3456E" w:rsidRPr="005D655C" w:rsidRDefault="00D3456E" w:rsidP="005D655C">
      <w:pPr>
        <w:pStyle w:val="SourceCode"/>
      </w:pPr>
      <w:r w:rsidRPr="005D655C">
        <w:t>    &lt;xs:element minOccurs="1" maxOccurs="1" name="ExpressionString"&gt;</w:t>
      </w:r>
    </w:p>
    <w:p w14:paraId="1DA52266" w14:textId="77777777" w:rsidR="00D3456E" w:rsidRPr="005D655C" w:rsidRDefault="00D3456E" w:rsidP="005D655C">
      <w:pPr>
        <w:pStyle w:val="SourceCode"/>
      </w:pPr>
      <w:r w:rsidRPr="005D655C">
        <w:t xml:space="preserve">      &lt;xs:simpleContent&gt;</w:t>
      </w:r>
    </w:p>
    <w:p w14:paraId="63256A76" w14:textId="77777777" w:rsidR="00D3456E" w:rsidRPr="005D655C" w:rsidRDefault="00D3456E" w:rsidP="005D655C">
      <w:pPr>
        <w:pStyle w:val="SourceCode"/>
      </w:pPr>
      <w:r w:rsidRPr="005D655C">
        <w:t xml:space="preserve">        &lt;xs:extension base="xs:string"&gt;</w:t>
      </w:r>
    </w:p>
    <w:p w14:paraId="2D720EAE" w14:textId="77777777" w:rsidR="00D3456E" w:rsidRPr="005D655C" w:rsidRDefault="00D3456E" w:rsidP="005D655C">
      <w:pPr>
        <w:pStyle w:val="SourceCode"/>
      </w:pPr>
      <w:r w:rsidRPr="005D655C">
        <w:t xml:space="preserve">          &lt;!-- Recognized languages/versions are: XPath/1.0; JSONPath --&gt;</w:t>
      </w:r>
    </w:p>
    <w:p w14:paraId="0BA9EC93" w14:textId="77777777" w:rsidR="00D3456E" w:rsidRPr="005D655C" w:rsidRDefault="00D3456E" w:rsidP="005D655C">
      <w:pPr>
        <w:pStyle w:val="SourceCode"/>
      </w:pPr>
      <w:r w:rsidRPr="005D655C">
        <w:t xml:space="preserve">          &lt;xs:attribute name="language" type="xs:token" use="required"/&gt;</w:t>
      </w:r>
    </w:p>
    <w:p w14:paraId="10E58232" w14:textId="77777777" w:rsidR="00D3456E" w:rsidRPr="005D655C" w:rsidRDefault="00D3456E" w:rsidP="005D655C">
      <w:pPr>
        <w:pStyle w:val="SourceCode"/>
      </w:pPr>
      <w:r w:rsidRPr="005D655C">
        <w:t>          &lt;xs:attribute name="languageVersion" type="xs:token" use="optional"/&gt;</w:t>
      </w:r>
    </w:p>
    <w:p w14:paraId="4FC073E2" w14:textId="77777777" w:rsidR="00D3456E" w:rsidRPr="005D655C" w:rsidRDefault="00D3456E" w:rsidP="005D655C">
      <w:pPr>
        <w:pStyle w:val="SourceCode"/>
      </w:pPr>
      <w:r w:rsidRPr="005D655C">
        <w:t xml:space="preserve">        &lt;/xs:extension&gt;</w:t>
      </w:r>
    </w:p>
    <w:p w14:paraId="252A7607" w14:textId="77777777" w:rsidR="00D3456E" w:rsidRPr="005D655C" w:rsidRDefault="00D3456E" w:rsidP="005D655C">
      <w:pPr>
        <w:pStyle w:val="SourceCode"/>
      </w:pPr>
      <w:r w:rsidRPr="005D655C">
        <w:t xml:space="preserve">      &lt;/xs:simpleContent&gt;</w:t>
      </w:r>
    </w:p>
    <w:p w14:paraId="68FEA49C" w14:textId="77777777" w:rsidR="00D3456E" w:rsidRPr="005D655C" w:rsidRDefault="00D3456E" w:rsidP="005D655C">
      <w:pPr>
        <w:pStyle w:val="SourceCode"/>
      </w:pPr>
      <w:r w:rsidRPr="005D655C">
        <w:t xml:space="preserve">    &lt;/xs:element&gt;</w:t>
      </w:r>
    </w:p>
    <w:p w14:paraId="0BFDEC1C" w14:textId="77777777" w:rsidR="00D3456E" w:rsidRPr="005D655C" w:rsidRDefault="00D3456E" w:rsidP="005D655C">
      <w:pPr>
        <w:pStyle w:val="SourceCode"/>
      </w:pPr>
      <w:r w:rsidRPr="005D655C">
        <w:t>    &lt;xs:element minOccurs="0" maxOccurs="unbounded" name="Namespace" type="isbm:Namespace"/&gt;</w:t>
      </w:r>
    </w:p>
    <w:p w14:paraId="2757B62E" w14:textId="77777777" w:rsidR="00D3456E" w:rsidRPr="005D655C" w:rsidRDefault="00D3456E" w:rsidP="005D655C">
      <w:pPr>
        <w:pStyle w:val="SourceCode"/>
      </w:pPr>
      <w:r w:rsidRPr="005D655C">
        <w:t>  &lt;/xs:sequence&gt;</w:t>
      </w:r>
    </w:p>
    <w:p w14:paraId="6AF4CB8A" w14:textId="77777777" w:rsidR="00D3456E" w:rsidRPr="005D655C" w:rsidRDefault="00D3456E" w:rsidP="005D655C">
      <w:pPr>
        <w:pStyle w:val="SourceCode"/>
      </w:pPr>
      <w:r w:rsidRPr="005D655C">
        <w:t xml:space="preserve">  &lt;xs:attribute name="applicableMediaTypes" type="isbm:MediaTypeList" use="optional"/&gt;</w:t>
      </w:r>
    </w:p>
    <w:p w14:paraId="4C315C40" w14:textId="77777777" w:rsidR="00D3456E" w:rsidRPr="005D655C" w:rsidRDefault="00D3456E" w:rsidP="005D655C">
      <w:pPr>
        <w:pStyle w:val="SourceCode"/>
      </w:pPr>
      <w:r w:rsidRPr="005D655C">
        <w:t>&lt;/xs:complexType&gt;</w:t>
      </w:r>
    </w:p>
    <w:p w14:paraId="1CACEB7A" w14:textId="77777777" w:rsidR="00D3456E" w:rsidRPr="005D655C" w:rsidRDefault="00D3456E" w:rsidP="005D655C">
      <w:pPr>
        <w:pStyle w:val="SourceCode"/>
      </w:pPr>
    </w:p>
    <w:p w14:paraId="30D27433" w14:textId="77777777" w:rsidR="00D3456E" w:rsidRPr="005D655C" w:rsidRDefault="00D3456E" w:rsidP="005D655C">
      <w:pPr>
        <w:pStyle w:val="SourceCode"/>
      </w:pPr>
      <w:r w:rsidRPr="005D655C">
        <w:t>&lt;xs:simpleType name="MediaTypeList"&gt;</w:t>
      </w:r>
    </w:p>
    <w:p w14:paraId="14C089F1" w14:textId="77777777" w:rsidR="00D3456E" w:rsidRPr="005D655C" w:rsidRDefault="00D3456E" w:rsidP="005D655C">
      <w:pPr>
        <w:pStyle w:val="SourceCode"/>
      </w:pPr>
      <w:r w:rsidRPr="005D655C">
        <w:t xml:space="preserve">  &lt;xs:list itemType="xs:token"/&gt;</w:t>
      </w:r>
    </w:p>
    <w:p w14:paraId="18282C48" w14:textId="68DF2D19" w:rsidR="00D3456E" w:rsidRPr="005D655C" w:rsidRDefault="00D3456E" w:rsidP="005D655C">
      <w:pPr>
        <w:pStyle w:val="SourceCode"/>
      </w:pPr>
      <w:r w:rsidRPr="005D655C">
        <w:t>&lt;/xs:simpleType&gt;</w:t>
      </w:r>
    </w:p>
    <w:p w14:paraId="68FE4E43" w14:textId="77777777" w:rsidR="00BB0129" w:rsidRDefault="00E83E4F">
      <w:pPr>
        <w:pStyle w:val="Heading4"/>
      </w:pPr>
      <w:bookmarkStart w:id="649" w:name="message-content-xml"/>
      <w:bookmarkStart w:id="650" w:name="_MessageContent"/>
      <w:bookmarkStart w:id="651" w:name="_Ref24974141"/>
      <w:bookmarkEnd w:id="649"/>
      <w:bookmarkEnd w:id="650"/>
      <w:r>
        <w:t>MessageContent</w:t>
      </w:r>
      <w:bookmarkEnd w:id="651"/>
    </w:p>
    <w:p w14:paraId="536BA3DE" w14:textId="77777777" w:rsidR="005B5CFD" w:rsidRPr="005B5CFD" w:rsidRDefault="005B5CFD">
      <w:pPr>
        <w:pStyle w:val="SourceCode"/>
        <w:rPr>
          <w:rStyle w:val="VerbatimChar"/>
          <w:rFonts w:eastAsiaTheme="majorEastAsia" w:cstheme="majorBidi"/>
          <w:b/>
          <w:bCs/>
          <w:i/>
        </w:rPr>
        <w:pPrChange w:id="65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&lt;xs:complexType name="MessageContent" abstract="true"&gt;</w:t>
      </w:r>
    </w:p>
    <w:p w14:paraId="637A6BAA" w14:textId="77777777" w:rsidR="005B5CFD" w:rsidRPr="005B5CFD" w:rsidRDefault="005B5CFD">
      <w:pPr>
        <w:pStyle w:val="SourceCode"/>
        <w:rPr>
          <w:rStyle w:val="VerbatimChar"/>
        </w:rPr>
        <w:pPrChange w:id="65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&lt;/xs:complexType&gt;</w:t>
      </w:r>
    </w:p>
    <w:p w14:paraId="6A8147CD" w14:textId="77777777" w:rsidR="005B5CFD" w:rsidRPr="005B5CFD" w:rsidRDefault="005B5CFD">
      <w:pPr>
        <w:pStyle w:val="SourceCode"/>
        <w:rPr>
          <w:rStyle w:val="VerbatimChar"/>
        </w:rPr>
        <w:pPrChange w:id="65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p>
    <w:p w14:paraId="7CAC64A7" w14:textId="77777777" w:rsidR="005B5CFD" w:rsidRPr="005B5CFD" w:rsidRDefault="005B5CFD">
      <w:pPr>
        <w:pStyle w:val="SourceCode"/>
        <w:rPr>
          <w:rStyle w:val="VerbatimChar"/>
        </w:rPr>
        <w:pPrChange w:id="655"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 name="BinaryContent"&gt;</w:t>
      </w:r>
    </w:p>
    <w:p w14:paraId="7C9E4B0F" w14:textId="77777777" w:rsidR="005B5CFD" w:rsidRPr="005B5CFD" w:rsidRDefault="005B5CFD">
      <w:pPr>
        <w:pStyle w:val="SourceCode"/>
        <w:rPr>
          <w:rStyle w:val="VerbatimChar"/>
        </w:rPr>
        <w:pPrChange w:id="656"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5FB269F8" w14:textId="77777777" w:rsidR="005B5CFD" w:rsidRPr="005B5CFD" w:rsidRDefault="005B5CFD">
      <w:pPr>
        <w:pStyle w:val="SourceCode"/>
        <w:rPr>
          <w:rStyle w:val="VerbatimChar"/>
        </w:rPr>
        <w:pPrChange w:id="657"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 base="isbm:MessageContent"&gt;</w:t>
      </w:r>
    </w:p>
    <w:p w14:paraId="5A98421B" w14:textId="77777777" w:rsidR="005B5CFD" w:rsidRPr="005B5CFD" w:rsidRDefault="005B5CFD">
      <w:pPr>
        <w:pStyle w:val="SourceCode"/>
        <w:rPr>
          <w:rStyle w:val="VerbatimChar"/>
        </w:rPr>
        <w:pPrChange w:id="658"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&lt;xs:attribute use="optional" name="mediaType" type="xs:string" /&gt;</w:t>
      </w:r>
    </w:p>
    <w:p w14:paraId="1E2CFF0C" w14:textId="77777777" w:rsidR="005B5CFD" w:rsidRPr="005B5CFD" w:rsidRDefault="005B5CFD">
      <w:pPr>
        <w:pStyle w:val="SourceCode"/>
        <w:rPr>
          <w:rStyle w:val="VerbatimChar"/>
        </w:rPr>
        <w:pPrChange w:id="65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3F411ECA" w14:textId="77777777" w:rsidR="005B5CFD" w:rsidRPr="005B5CFD" w:rsidRDefault="005B5CFD">
      <w:pPr>
        <w:pStyle w:val="SourceCode"/>
        <w:rPr>
          <w:rStyle w:val="VerbatimChar"/>
        </w:rPr>
        <w:pPrChange w:id="66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&lt;xs:element minOccurs="1" maxOccurs="1" name="Content" type="xs:base64binary" /&gt;</w:t>
      </w:r>
    </w:p>
    <w:p w14:paraId="40470466" w14:textId="77777777" w:rsidR="005B5CFD" w:rsidRPr="005B5CFD" w:rsidRDefault="005B5CFD">
      <w:pPr>
        <w:pStyle w:val="SourceCode"/>
        <w:rPr>
          <w:rStyle w:val="VerbatimChar"/>
        </w:rPr>
        <w:pPrChange w:id="66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7F808ECC" w14:textId="77777777" w:rsidR="005B5CFD" w:rsidRPr="005B5CFD" w:rsidRDefault="005B5CFD">
      <w:pPr>
        <w:pStyle w:val="SourceCode"/>
        <w:rPr>
          <w:rStyle w:val="VerbatimChar"/>
        </w:rPr>
        <w:pPrChange w:id="66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&lt;/xs:extension&gt;</w:t>
      </w:r>
    </w:p>
    <w:p w14:paraId="01F32ED6" w14:textId="77777777" w:rsidR="005B5CFD" w:rsidRPr="005B5CFD" w:rsidRDefault="005B5CFD">
      <w:pPr>
        <w:pStyle w:val="SourceCode"/>
        <w:rPr>
          <w:rStyle w:val="VerbatimChar"/>
        </w:rPr>
        <w:pPrChange w:id="66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69586BA1" w14:textId="77777777" w:rsidR="005B5CFD" w:rsidRPr="005B5CFD" w:rsidRDefault="005B5CFD">
      <w:pPr>
        <w:pStyle w:val="SourceCode"/>
        <w:rPr>
          <w:rStyle w:val="VerbatimChar"/>
        </w:rPr>
        <w:pPrChange w:id="66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&lt;/complexType&gt;</w:t>
      </w:r>
    </w:p>
    <w:p w14:paraId="0025FFEC" w14:textId="77777777" w:rsidR="005B5CFD" w:rsidRPr="005B5CFD" w:rsidRDefault="005B5CFD">
      <w:pPr>
        <w:pStyle w:val="SourceCode"/>
        <w:rPr>
          <w:rStyle w:val="VerbatimChar"/>
        </w:rPr>
        <w:pPrChange w:id="665"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p>
    <w:p w14:paraId="4CD7B196" w14:textId="77777777" w:rsidR="005B5CFD" w:rsidRPr="005B5CFD" w:rsidRDefault="005B5CFD">
      <w:pPr>
        <w:pStyle w:val="SourceCode"/>
        <w:rPr>
          <w:rStyle w:val="VerbatimChar"/>
        </w:rPr>
        <w:pPrChange w:id="666"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 name="StringContent"&gt;</w:t>
      </w:r>
    </w:p>
    <w:p w14:paraId="09C4B1D2" w14:textId="77777777" w:rsidR="005B5CFD" w:rsidRPr="005B5CFD" w:rsidRDefault="005B5CFD">
      <w:pPr>
        <w:pStyle w:val="SourceCode"/>
        <w:rPr>
          <w:rStyle w:val="VerbatimChar"/>
        </w:rPr>
        <w:pPrChange w:id="667"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59E67D7C" w14:textId="77777777" w:rsidR="005B5CFD" w:rsidRPr="005B5CFD" w:rsidRDefault="005B5CFD">
      <w:pPr>
        <w:pStyle w:val="SourceCode"/>
        <w:rPr>
          <w:rStyle w:val="VerbatimChar"/>
        </w:rPr>
        <w:pPrChange w:id="668"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 base="isbm:MessageContent"&gt;</w:t>
      </w:r>
    </w:p>
    <w:p w14:paraId="7A68E0B9" w14:textId="77777777" w:rsidR="005B5CFD" w:rsidRPr="005B5CFD" w:rsidRDefault="005B5CFD">
      <w:pPr>
        <w:pStyle w:val="SourceCode"/>
        <w:rPr>
          <w:rStyle w:val="VerbatimChar"/>
        </w:rPr>
        <w:pPrChange w:id="66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&lt;xs:attribute use="required" name="mediaType" type="xs:string" /&gt;</w:t>
      </w:r>
    </w:p>
    <w:p w14:paraId="248221E1" w14:textId="77777777" w:rsidR="005B5CFD" w:rsidRPr="005B5CFD" w:rsidRDefault="005B5CFD">
      <w:pPr>
        <w:pStyle w:val="SourceCode"/>
        <w:rPr>
          <w:rStyle w:val="VerbatimChar"/>
        </w:rPr>
        <w:pPrChange w:id="67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2F5A7434" w14:textId="77777777" w:rsidR="005B5CFD" w:rsidRPr="005B5CFD" w:rsidRDefault="005B5CFD">
      <w:pPr>
        <w:pStyle w:val="SourceCode"/>
        <w:rPr>
          <w:rStyle w:val="VerbatimChar"/>
        </w:rPr>
        <w:pPrChange w:id="67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&lt;xs:element minOccurs="1" maxOccurs="1" name="Content" type="xs:string" /&gt;</w:t>
      </w:r>
    </w:p>
    <w:p w14:paraId="3C28C2F6" w14:textId="77777777" w:rsidR="005B5CFD" w:rsidRPr="005B5CFD" w:rsidRDefault="005B5CFD">
      <w:pPr>
        <w:pStyle w:val="SourceCode"/>
        <w:rPr>
          <w:rStyle w:val="VerbatimChar"/>
        </w:rPr>
        <w:pPrChange w:id="67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02CC2991" w14:textId="77777777" w:rsidR="005B5CFD" w:rsidRPr="005B5CFD" w:rsidRDefault="005B5CFD">
      <w:pPr>
        <w:pStyle w:val="SourceCode"/>
        <w:rPr>
          <w:rStyle w:val="VerbatimChar"/>
        </w:rPr>
        <w:pPrChange w:id="67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&lt;/xs:extension&gt;</w:t>
      </w:r>
    </w:p>
    <w:p w14:paraId="6D635D1D" w14:textId="77777777" w:rsidR="005B5CFD" w:rsidRPr="005B5CFD" w:rsidRDefault="005B5CFD">
      <w:pPr>
        <w:pStyle w:val="SourceCode"/>
        <w:rPr>
          <w:rStyle w:val="VerbatimChar"/>
        </w:rPr>
        <w:pPrChange w:id="67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17F81FA5" w14:textId="77777777" w:rsidR="005B5CFD" w:rsidRPr="005B5CFD" w:rsidRDefault="005B5CFD">
      <w:pPr>
        <w:pStyle w:val="SourceCode"/>
        <w:rPr>
          <w:rStyle w:val="VerbatimChar"/>
        </w:rPr>
        <w:pPrChange w:id="675"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&lt;/complexType&gt;</w:t>
      </w:r>
    </w:p>
    <w:p w14:paraId="24E2BBF5" w14:textId="77777777" w:rsidR="005B5CFD" w:rsidRPr="005B5CFD" w:rsidRDefault="005B5CFD">
      <w:pPr>
        <w:pStyle w:val="SourceCode"/>
        <w:rPr>
          <w:rStyle w:val="VerbatimChar"/>
        </w:rPr>
        <w:pPrChange w:id="676"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p>
    <w:p w14:paraId="295176A1" w14:textId="77777777" w:rsidR="005B5CFD" w:rsidRPr="005B5CFD" w:rsidRDefault="005B5CFD">
      <w:pPr>
        <w:pStyle w:val="SourceCode"/>
        <w:rPr>
          <w:rStyle w:val="VerbatimChar"/>
        </w:rPr>
        <w:pPrChange w:id="677"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 name="XMLContent"&gt;</w:t>
      </w:r>
    </w:p>
    <w:p w14:paraId="3540C30C" w14:textId="77777777" w:rsidR="005B5CFD" w:rsidRPr="005B5CFD" w:rsidRDefault="005B5CFD">
      <w:pPr>
        <w:pStyle w:val="SourceCode"/>
        <w:rPr>
          <w:rStyle w:val="VerbatimChar"/>
        </w:rPr>
        <w:pPrChange w:id="678"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108784EB" w14:textId="77777777" w:rsidR="005B5CFD" w:rsidRPr="005B5CFD" w:rsidRDefault="005B5CFD">
      <w:pPr>
        <w:pStyle w:val="SourceCode"/>
        <w:rPr>
          <w:rStyle w:val="VerbatimChar"/>
        </w:rPr>
        <w:pPrChange w:id="67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 base="isbm:MessageContent"&gt;</w:t>
      </w:r>
    </w:p>
    <w:p w14:paraId="3A02F1E1" w14:textId="77777777" w:rsidR="005B5CFD" w:rsidRPr="005B5CFD" w:rsidRDefault="005B5CFD">
      <w:pPr>
        <w:pStyle w:val="SourceCode"/>
        <w:rPr>
          <w:rStyle w:val="VerbatimChar"/>
        </w:rPr>
        <w:pPrChange w:id="68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1E061BA8" w14:textId="77777777" w:rsidR="005B5CFD" w:rsidRPr="005B5CFD" w:rsidRDefault="005B5CFD">
      <w:pPr>
        <w:pStyle w:val="SourceCode"/>
        <w:rPr>
          <w:rStyle w:val="VerbatimChar"/>
        </w:rPr>
        <w:pPrChange w:id="68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&lt;xs:any minOccurs="1" maxOccurs="1" namespace="##any" processContents="lax"/&gt;</w:t>
      </w:r>
    </w:p>
    <w:p w14:paraId="6B5FCA7B" w14:textId="77777777" w:rsidR="005B5CFD" w:rsidRPr="005B5CFD" w:rsidRDefault="005B5CFD">
      <w:pPr>
        <w:pStyle w:val="SourceCode"/>
        <w:rPr>
          <w:rStyle w:val="VerbatimChar"/>
        </w:rPr>
        <w:pPrChange w:id="68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54E7B157" w14:textId="77777777" w:rsidR="005B5CFD" w:rsidRPr="005B5CFD" w:rsidRDefault="005B5CFD">
      <w:pPr>
        <w:pStyle w:val="SourceCode"/>
        <w:rPr>
          <w:rStyle w:val="VerbatimChar"/>
        </w:rPr>
        <w:pPrChange w:id="68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&lt;/xs:extension&gt;</w:t>
      </w:r>
    </w:p>
    <w:p w14:paraId="578B3CBB" w14:textId="77777777" w:rsidR="005B5CFD" w:rsidRPr="005B5CFD" w:rsidRDefault="005B5CFD">
      <w:pPr>
        <w:pStyle w:val="SourceCode"/>
        <w:rPr>
          <w:rStyle w:val="VerbatimChar"/>
        </w:rPr>
        <w:pPrChange w:id="68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5A82B5CF" w14:textId="5C0A29E9" w:rsidR="005B5CFD" w:rsidRDefault="005B5CFD" w:rsidP="00A86060">
      <w:pPr>
        <w:pStyle w:val="SourceCode"/>
      </w:pPr>
      <w:r w:rsidRPr="005B5CFD">
        <w:rPr>
          <w:rStyle w:val="VerbatimChar"/>
        </w:rPr>
        <w:t>&lt;/complexType&gt;</w:t>
      </w:r>
    </w:p>
    <w:p w14:paraId="3E2F5253" w14:textId="77777777" w:rsidR="00BB0129" w:rsidRDefault="00E83E4F">
      <w:pPr>
        <w:pStyle w:val="Heading4"/>
      </w:pPr>
      <w:bookmarkStart w:id="685" w:name="namespace-xml"/>
      <w:bookmarkEnd w:id="685"/>
      <w:r>
        <w:t>Namespace</w:t>
      </w:r>
    </w:p>
    <w:p w14:paraId="3876174A" w14:textId="77777777" w:rsidR="00BB0129" w:rsidRDefault="00E83E4F" w:rsidP="00A86060">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5684342" w14:textId="77777777" w:rsidR="00BB0129" w:rsidRDefault="00E83E4F">
      <w:pPr>
        <w:pStyle w:val="Heading4"/>
      </w:pPr>
      <w:bookmarkStart w:id="686" w:name="publication-message-xml"/>
      <w:bookmarkEnd w:id="686"/>
      <w:r>
        <w:t>PublicationMessage</w:t>
      </w:r>
    </w:p>
    <w:p w14:paraId="2BE8F87F" w14:textId="77777777" w:rsidR="00BB0129" w:rsidRDefault="00E83E4F" w:rsidP="00A86060">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2391D87C" w14:textId="77777777" w:rsidR="00BB0129" w:rsidRDefault="00E83E4F">
      <w:pPr>
        <w:pStyle w:val="Heading4"/>
      </w:pPr>
      <w:bookmarkStart w:id="687" w:name="request-message-xml"/>
      <w:bookmarkEnd w:id="687"/>
      <w:r>
        <w:t>RequestMessage</w:t>
      </w:r>
    </w:p>
    <w:p w14:paraId="2D2AD74D" w14:textId="77777777" w:rsidR="00BB0129" w:rsidRDefault="00E83E4F" w:rsidP="00A86060">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5F927F09" w14:textId="77777777" w:rsidR="00BB0129" w:rsidRDefault="00E83E4F">
      <w:pPr>
        <w:pStyle w:val="Heading4"/>
      </w:pPr>
      <w:bookmarkStart w:id="688" w:name="response-message-xml"/>
      <w:bookmarkEnd w:id="688"/>
      <w:r>
        <w:t>ResponseMessage</w:t>
      </w:r>
    </w:p>
    <w:p w14:paraId="122062D9" w14:textId="77777777" w:rsidR="00BB0129" w:rsidRDefault="00E83E4F" w:rsidP="00A86060">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7F7CEBDB" w14:textId="77777777" w:rsidR="00BB0129" w:rsidRDefault="00E83E4F">
      <w:pPr>
        <w:pStyle w:val="Heading4"/>
      </w:pPr>
      <w:bookmarkStart w:id="689" w:name="security-token-xml"/>
      <w:bookmarkEnd w:id="689"/>
      <w:r>
        <w:t>SecurityToken</w:t>
      </w:r>
    </w:p>
    <w:p w14:paraId="76712645" w14:textId="77777777" w:rsidR="00BB0129" w:rsidRPr="00A86060" w:rsidRDefault="00E83E4F" w:rsidP="00A86060">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t xml:space="preserve">  &lt;/xs:sequence&gt;</w:t>
      </w:r>
      <w:r w:rsidRPr="00A86060">
        <w:br/>
      </w:r>
      <w:r w:rsidRPr="00A86060">
        <w:rPr>
          <w:rStyle w:val="VerbatimChar"/>
        </w:rPr>
        <w:t>&lt;/xs:complexType&gt;</w:t>
      </w:r>
    </w:p>
    <w:p w14:paraId="243C953A" w14:textId="19EB2BD3" w:rsidR="00BF0136" w:rsidRDefault="00BF0136" w:rsidP="001936FB">
      <w:pPr>
        <w:pStyle w:val="Heading1"/>
      </w:pPr>
      <w:bookmarkStart w:id="690" w:name="conformance"/>
      <w:bookmarkStart w:id="691" w:name="_Toc25357205"/>
      <w:bookmarkStart w:id="692" w:name="_Toc26110564"/>
      <w:bookmarkEnd w:id="690"/>
      <w:commentRangeStart w:id="693"/>
      <w:r>
        <w:t>JSON Data Structures</w:t>
      </w:r>
      <w:commentRangeEnd w:id="693"/>
      <w:r w:rsidR="003C6788">
        <w:rPr>
          <w:rStyle w:val="CommentReference"/>
          <w:rFonts w:eastAsiaTheme="minorHAnsi" w:cstheme="minorBidi"/>
          <w:b w:val="0"/>
          <w:bCs w:val="0"/>
        </w:rPr>
        <w:commentReference w:id="693"/>
      </w:r>
      <w:bookmarkEnd w:id="691"/>
      <w:bookmarkEnd w:id="692"/>
    </w:p>
    <w:p w14:paraId="1383F97E" w14:textId="7B40EE4A"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C53513">
      <w:pPr>
        <w:pStyle w:val="Heading4"/>
      </w:pPr>
      <w:bookmarkStart w:id="694" w:name="_Channel"/>
      <w:bookmarkEnd w:id="694"/>
      <w:r>
        <w:t>Channel</w:t>
      </w:r>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pPr>
        <w:pStyle w:val="SourceCode"/>
        <w:rPr>
          <w:rStyle w:val="VerbatimChar"/>
        </w:rPr>
      </w:pPr>
      <w:r w:rsidRPr="002B5B54">
        <w:rPr>
          <w:rStyle w:val="VerbatimChar"/>
        </w:rPr>
        <w:t xml:space="preserve">        "type": "object",</w:t>
      </w:r>
    </w:p>
    <w:p w14:paraId="2D966E6B" w14:textId="77777777" w:rsidR="00781238" w:rsidRPr="002B5B54" w:rsidRDefault="00781238">
      <w:pPr>
        <w:pStyle w:val="SourceCode"/>
        <w:rPr>
          <w:rStyle w:val="VerbatimChar"/>
        </w:rPr>
      </w:pPr>
      <w:r w:rsidRPr="002B5B54">
        <w:rPr>
          <w:rStyle w:val="VerbatimChar"/>
        </w:rPr>
        <w:t xml:space="preserve">        "properties": {</w:t>
      </w:r>
    </w:p>
    <w:p w14:paraId="7F16C167" w14:textId="77777777" w:rsidR="00781238" w:rsidRPr="00A86060" w:rsidRDefault="00781238">
      <w:pPr>
        <w:pStyle w:val="SourceCode"/>
        <w:rPr>
          <w:rStyle w:val="VerbatimChar"/>
        </w:rPr>
      </w:pPr>
      <w:r w:rsidRPr="00A86060">
        <w:rPr>
          <w:rStyle w:val="VerbatimChar"/>
        </w:rPr>
        <w:t xml:space="preserve">          "uri": {</w:t>
      </w:r>
    </w:p>
    <w:p w14:paraId="27069803" w14:textId="77777777" w:rsidR="00781238" w:rsidRPr="00A86060" w:rsidRDefault="00781238">
      <w:pPr>
        <w:pStyle w:val="SourceCode"/>
        <w:rPr>
          <w:rStyle w:val="VerbatimChar"/>
        </w:rPr>
      </w:pPr>
      <w:r w:rsidRPr="00A86060">
        <w:rPr>
          <w:rStyle w:val="VerbatimChar"/>
        </w:rPr>
        <w:t xml:space="preserve">            "type": "string",</w:t>
      </w:r>
    </w:p>
    <w:p w14:paraId="43026DDA" w14:textId="77777777" w:rsidR="00781238" w:rsidRPr="00A86060" w:rsidRDefault="00781238">
      <w:pPr>
        <w:pStyle w:val="SourceCode"/>
        <w:rPr>
          <w:rStyle w:val="VerbatimChar"/>
        </w:rPr>
      </w:pPr>
      <w:r w:rsidRPr="00A86060">
        <w:rPr>
          <w:rStyle w:val="VerbatimChar"/>
        </w:rPr>
        <w:t xml:space="preserve">            "format": "uri"</w:t>
      </w:r>
    </w:p>
    <w:p w14:paraId="4F3D17F7" w14:textId="77777777" w:rsidR="00781238" w:rsidRPr="00A86060" w:rsidRDefault="00781238">
      <w:pPr>
        <w:pStyle w:val="SourceCode"/>
        <w:rPr>
          <w:rStyle w:val="VerbatimChar"/>
        </w:rPr>
      </w:pPr>
      <w:r w:rsidRPr="00A86060">
        <w:rPr>
          <w:rStyle w:val="VerbatimChar"/>
        </w:rPr>
        <w:t xml:space="preserve">          },</w:t>
      </w:r>
    </w:p>
    <w:p w14:paraId="75CD3B6A" w14:textId="77777777" w:rsidR="00781238" w:rsidRPr="00A86060" w:rsidRDefault="00781238">
      <w:pPr>
        <w:pStyle w:val="SourceCode"/>
        <w:rPr>
          <w:rStyle w:val="VerbatimChar"/>
        </w:rPr>
      </w:pPr>
      <w:r w:rsidRPr="00A86060">
        <w:rPr>
          <w:rStyle w:val="VerbatimChar"/>
        </w:rPr>
        <w:t xml:space="preserve">          "channelType": {</w:t>
      </w:r>
    </w:p>
    <w:p w14:paraId="5D6D45CC" w14:textId="77777777" w:rsidR="00781238" w:rsidRPr="00A86060" w:rsidRDefault="00781238">
      <w:pPr>
        <w:pStyle w:val="SourceCode"/>
        <w:rPr>
          <w:rStyle w:val="VerbatimChar"/>
        </w:rPr>
      </w:pPr>
      <w:r w:rsidRPr="00A86060">
        <w:rPr>
          <w:rStyle w:val="VerbatimChar"/>
        </w:rPr>
        <w:t xml:space="preserve">            "$ref": "#/components/schemas/ChannelType"</w:t>
      </w:r>
    </w:p>
    <w:p w14:paraId="441B795A" w14:textId="77777777" w:rsidR="00781238" w:rsidRPr="00A86060" w:rsidRDefault="00781238">
      <w:pPr>
        <w:pStyle w:val="SourceCode"/>
        <w:rPr>
          <w:rStyle w:val="VerbatimChar"/>
        </w:rPr>
      </w:pPr>
      <w:r w:rsidRPr="00A86060">
        <w:rPr>
          <w:rStyle w:val="VerbatimChar"/>
        </w:rPr>
        <w:t xml:space="preserve">          },</w:t>
      </w:r>
    </w:p>
    <w:p w14:paraId="6D0B4E28" w14:textId="77777777" w:rsidR="00781238" w:rsidRPr="00A86060" w:rsidRDefault="00781238">
      <w:pPr>
        <w:pStyle w:val="SourceCode"/>
        <w:rPr>
          <w:rStyle w:val="VerbatimChar"/>
        </w:rPr>
      </w:pPr>
      <w:r w:rsidRPr="00A86060">
        <w:rPr>
          <w:rStyle w:val="VerbatimChar"/>
        </w:rPr>
        <w:t xml:space="preserve">          "description": {</w:t>
      </w:r>
    </w:p>
    <w:p w14:paraId="65C233EA" w14:textId="77777777" w:rsidR="00781238" w:rsidRPr="00A86060" w:rsidRDefault="00781238">
      <w:pPr>
        <w:pStyle w:val="SourceCode"/>
        <w:rPr>
          <w:rStyle w:val="VerbatimChar"/>
        </w:rPr>
      </w:pPr>
      <w:r w:rsidRPr="00A86060">
        <w:rPr>
          <w:rStyle w:val="VerbatimChar"/>
        </w:rPr>
        <w:t xml:space="preserve">            "type": "string"</w:t>
      </w:r>
    </w:p>
    <w:p w14:paraId="664E7AB0" w14:textId="77777777" w:rsidR="00781238" w:rsidRPr="00A86060" w:rsidRDefault="00781238">
      <w:pPr>
        <w:pStyle w:val="SourceCode"/>
        <w:rPr>
          <w:rStyle w:val="VerbatimChar"/>
        </w:rPr>
      </w:pPr>
      <w:r w:rsidRPr="00A86060">
        <w:rPr>
          <w:rStyle w:val="VerbatimChar"/>
        </w:rPr>
        <w:t xml:space="preserve">          },</w:t>
      </w:r>
    </w:p>
    <w:p w14:paraId="6BC5943E" w14:textId="77777777" w:rsidR="00781238" w:rsidRPr="00A86060" w:rsidRDefault="00781238">
      <w:pPr>
        <w:pStyle w:val="SourceCode"/>
        <w:rPr>
          <w:rStyle w:val="VerbatimChar"/>
        </w:rPr>
      </w:pPr>
      <w:r w:rsidRPr="00A86060">
        <w:rPr>
          <w:rStyle w:val="VerbatimChar"/>
        </w:rPr>
        <w:t xml:space="preserve">          "securityTokens": {</w:t>
      </w:r>
    </w:p>
    <w:p w14:paraId="15D4F45B" w14:textId="77777777" w:rsidR="00781238" w:rsidRPr="00A86060" w:rsidRDefault="00781238">
      <w:pPr>
        <w:pStyle w:val="SourceCode"/>
        <w:rPr>
          <w:rStyle w:val="VerbatimChar"/>
        </w:rPr>
      </w:pPr>
      <w:r w:rsidRPr="00A86060">
        <w:rPr>
          <w:rStyle w:val="VerbatimChar"/>
        </w:rPr>
        <w:t xml:space="preserve">            "description": "This can be provided when creating a channel but should never be returned.",</w:t>
      </w:r>
    </w:p>
    <w:p w14:paraId="25AEF4D7" w14:textId="77777777" w:rsidR="00781238" w:rsidRPr="00A86060" w:rsidRDefault="00781238">
      <w:pPr>
        <w:pStyle w:val="SourceCode"/>
        <w:rPr>
          <w:rStyle w:val="VerbatimChar"/>
        </w:rPr>
      </w:pPr>
      <w:r w:rsidRPr="00A86060">
        <w:rPr>
          <w:rStyle w:val="VerbatimChar"/>
        </w:rPr>
        <w:t xml:space="preserve">            "type": "array",</w:t>
      </w:r>
    </w:p>
    <w:p w14:paraId="43F3B545" w14:textId="77777777" w:rsidR="00781238" w:rsidRPr="00A86060" w:rsidRDefault="00781238">
      <w:pPr>
        <w:pStyle w:val="SourceCode"/>
        <w:rPr>
          <w:rStyle w:val="VerbatimChar"/>
        </w:rPr>
      </w:pPr>
      <w:r w:rsidRPr="00A86060">
        <w:rPr>
          <w:rStyle w:val="VerbatimChar"/>
        </w:rPr>
        <w:t xml:space="preserve">            "items": {</w:t>
      </w:r>
    </w:p>
    <w:p w14:paraId="777DF7BF" w14:textId="77777777" w:rsidR="00781238" w:rsidRPr="00A86060" w:rsidRDefault="00781238">
      <w:pPr>
        <w:pStyle w:val="SourceCode"/>
        <w:rPr>
          <w:rStyle w:val="VerbatimChar"/>
        </w:rPr>
      </w:pPr>
      <w:r w:rsidRPr="00A86060">
        <w:rPr>
          <w:rStyle w:val="VerbatimChar"/>
        </w:rPr>
        <w:t xml:space="preserve">              "$ref": "#/components/schemas/SecurityToken"</w:t>
      </w:r>
    </w:p>
    <w:p w14:paraId="369658DE" w14:textId="77777777" w:rsidR="00781238" w:rsidRPr="00A86060" w:rsidRDefault="00781238">
      <w:pPr>
        <w:pStyle w:val="SourceCode"/>
        <w:rPr>
          <w:rStyle w:val="VerbatimChar"/>
        </w:rPr>
      </w:pPr>
      <w:r w:rsidRPr="00A86060">
        <w:rPr>
          <w:rStyle w:val="VerbatimChar"/>
        </w:rPr>
        <w:t xml:space="preserve">            }</w:t>
      </w:r>
    </w:p>
    <w:p w14:paraId="40DC0781" w14:textId="77777777" w:rsidR="00781238" w:rsidRPr="00A86060" w:rsidRDefault="00781238">
      <w:pPr>
        <w:pStyle w:val="SourceCode"/>
        <w:rPr>
          <w:rStyle w:val="VerbatimChar"/>
        </w:rPr>
      </w:pPr>
      <w:r w:rsidRPr="00A86060">
        <w:rPr>
          <w:rStyle w:val="VerbatimChar"/>
        </w:rPr>
        <w:t xml:space="preserve">          }</w:t>
      </w:r>
    </w:p>
    <w:p w14:paraId="5418A4F2" w14:textId="77777777" w:rsidR="00781238" w:rsidRPr="00A86060" w:rsidRDefault="00781238">
      <w:pPr>
        <w:pStyle w:val="SourceCode"/>
        <w:rPr>
          <w:rStyle w:val="VerbatimChar"/>
        </w:rPr>
      </w:pPr>
      <w:r w:rsidRPr="00A86060">
        <w:rPr>
          <w:rStyle w:val="VerbatimChar"/>
        </w:rPr>
        <w:t xml:space="preserve">        },</w:t>
      </w:r>
    </w:p>
    <w:p w14:paraId="507CC3E3" w14:textId="77777777" w:rsidR="00781238" w:rsidRPr="00A86060" w:rsidRDefault="00781238">
      <w:pPr>
        <w:pStyle w:val="SourceCode"/>
        <w:rPr>
          <w:rStyle w:val="VerbatimChar"/>
        </w:rPr>
      </w:pPr>
      <w:r w:rsidRPr="00A86060">
        <w:rPr>
          <w:rStyle w:val="VerbatimChar"/>
        </w:rPr>
        <w:t xml:space="preserve">        "required": [</w:t>
      </w:r>
    </w:p>
    <w:p w14:paraId="5D73AB7D" w14:textId="77777777" w:rsidR="00781238" w:rsidRPr="00A86060" w:rsidRDefault="00781238">
      <w:pPr>
        <w:pStyle w:val="SourceCode"/>
        <w:rPr>
          <w:rStyle w:val="VerbatimChar"/>
        </w:rPr>
      </w:pPr>
      <w:r w:rsidRPr="00A86060">
        <w:rPr>
          <w:rStyle w:val="VerbatimChar"/>
        </w:rPr>
        <w:t xml:space="preserve">          "uri",</w:t>
      </w:r>
    </w:p>
    <w:p w14:paraId="3986B3F3" w14:textId="77777777" w:rsidR="00781238" w:rsidRPr="00A86060" w:rsidRDefault="00781238">
      <w:pPr>
        <w:pStyle w:val="SourceCode"/>
        <w:rPr>
          <w:rStyle w:val="VerbatimChar"/>
        </w:rPr>
      </w:pPr>
      <w:r w:rsidRPr="00A86060">
        <w:rPr>
          <w:rStyle w:val="VerbatimChar"/>
        </w:rPr>
        <w:t xml:space="preserve">          "channelType"</w:t>
      </w:r>
    </w:p>
    <w:p w14:paraId="7FB24D70" w14:textId="77777777" w:rsidR="00781238" w:rsidRPr="00A86060" w:rsidRDefault="00781238">
      <w:pPr>
        <w:pStyle w:val="SourceCode"/>
        <w:rPr>
          <w:rStyle w:val="VerbatimChar"/>
        </w:rPr>
      </w:pPr>
      <w:r w:rsidRPr="00A86060">
        <w:rPr>
          <w:rStyle w:val="VerbatimChar"/>
        </w:rPr>
        <w:t xml:space="preserve">        ]</w:t>
      </w:r>
    </w:p>
    <w:p w14:paraId="0CA44428" w14:textId="7651AB8F" w:rsidR="00781238" w:rsidRPr="00A86060" w:rsidRDefault="00781238">
      <w:pPr>
        <w:pStyle w:val="SourceCode"/>
        <w:rPr>
          <w:rStyle w:val="VerbatimChar"/>
        </w:rPr>
      </w:pPr>
      <w:r w:rsidRPr="00A86060">
        <w:rPr>
          <w:rStyle w:val="VerbatimChar"/>
        </w:rPr>
        <w:t xml:space="preserve">      }</w:t>
      </w:r>
    </w:p>
    <w:p w14:paraId="553EF0CF" w14:textId="1BA01265" w:rsidR="00C53513" w:rsidRDefault="00C53513" w:rsidP="00C53513">
      <w:pPr>
        <w:pStyle w:val="Heading4"/>
      </w:pPr>
      <w:bookmarkStart w:id="695" w:name="_ChannelType_1"/>
      <w:bookmarkEnd w:id="695"/>
      <w:r>
        <w:t>ChannelType</w:t>
      </w:r>
    </w:p>
    <w:p w14:paraId="76A1170C" w14:textId="77777777" w:rsidR="00781238" w:rsidRPr="00781238" w:rsidRDefault="00781238">
      <w:pPr>
        <w:pStyle w:val="SourceCode"/>
        <w:rPr>
          <w:rStyle w:val="VerbatimChar"/>
          <w:rFonts w:eastAsiaTheme="majorEastAsia" w:cstheme="majorBidi"/>
          <w:b/>
          <w:bCs/>
          <w:i/>
        </w:rPr>
        <w:pPrChange w:id="696" w:author="Dennis Brandl" w:date="2019-11-25T19:18:00Z">
          <w:pPr>
            <w:pStyle w:val="BodyText"/>
          </w:pPr>
        </w:pPrChange>
      </w:pPr>
      <w:r w:rsidRPr="00781238">
        <w:rPr>
          <w:rStyle w:val="VerbatimChar"/>
        </w:rPr>
        <w:t>"ChannelType": {</w:t>
      </w:r>
    </w:p>
    <w:p w14:paraId="1CFE1522" w14:textId="77777777" w:rsidR="00781238" w:rsidRPr="00781238" w:rsidRDefault="00781238">
      <w:pPr>
        <w:pStyle w:val="SourceCode"/>
        <w:rPr>
          <w:rStyle w:val="VerbatimChar"/>
        </w:rPr>
        <w:pPrChange w:id="697" w:author="Dennis Brandl" w:date="2019-11-25T19:18:00Z">
          <w:pPr>
            <w:pStyle w:val="BodyText"/>
          </w:pPr>
        </w:pPrChange>
      </w:pPr>
      <w:r w:rsidRPr="00781238">
        <w:rPr>
          <w:rStyle w:val="VerbatimChar"/>
        </w:rPr>
        <w:t xml:space="preserve">        "type": "string",</w:t>
      </w:r>
    </w:p>
    <w:p w14:paraId="5A7D70DF" w14:textId="77777777" w:rsidR="00781238" w:rsidRPr="00781238" w:rsidRDefault="00781238">
      <w:pPr>
        <w:pStyle w:val="SourceCode"/>
        <w:rPr>
          <w:rStyle w:val="VerbatimChar"/>
        </w:rPr>
        <w:pPrChange w:id="698" w:author="Dennis Brandl" w:date="2019-11-25T19:18:00Z">
          <w:pPr>
            <w:pStyle w:val="BodyText"/>
          </w:pPr>
        </w:pPrChange>
      </w:pPr>
      <w:r w:rsidRPr="00781238">
        <w:rPr>
          <w:rStyle w:val="VerbatimChar"/>
        </w:rPr>
        <w:t xml:space="preserve">        "enum": [</w:t>
      </w:r>
    </w:p>
    <w:p w14:paraId="19600BB5" w14:textId="77777777" w:rsidR="00781238" w:rsidRPr="00781238" w:rsidRDefault="00781238">
      <w:pPr>
        <w:pStyle w:val="SourceCode"/>
        <w:rPr>
          <w:rStyle w:val="VerbatimChar"/>
        </w:rPr>
        <w:pPrChange w:id="699" w:author="Dennis Brandl" w:date="2019-11-25T19:18:00Z">
          <w:pPr>
            <w:pStyle w:val="BodyText"/>
          </w:pPr>
        </w:pPrChange>
      </w:pPr>
      <w:r w:rsidRPr="00781238">
        <w:rPr>
          <w:rStyle w:val="VerbatimChar"/>
        </w:rPr>
        <w:t xml:space="preserve">          "Publication",</w:t>
      </w:r>
    </w:p>
    <w:p w14:paraId="14ADD96D" w14:textId="77777777" w:rsidR="00781238" w:rsidRPr="00781238" w:rsidRDefault="00781238">
      <w:pPr>
        <w:pStyle w:val="SourceCode"/>
        <w:rPr>
          <w:rStyle w:val="VerbatimChar"/>
        </w:rPr>
        <w:pPrChange w:id="700" w:author="Dennis Brandl" w:date="2019-11-25T19:18:00Z">
          <w:pPr>
            <w:pStyle w:val="BodyText"/>
          </w:pPr>
        </w:pPrChange>
      </w:pPr>
      <w:r w:rsidRPr="00781238">
        <w:rPr>
          <w:rStyle w:val="VerbatimChar"/>
        </w:rPr>
        <w:t xml:space="preserve">          "Request"</w:t>
      </w:r>
    </w:p>
    <w:p w14:paraId="6C7AE6B0" w14:textId="77777777" w:rsidR="00781238" w:rsidRPr="00781238" w:rsidRDefault="00781238">
      <w:pPr>
        <w:pStyle w:val="SourceCode"/>
        <w:rPr>
          <w:rStyle w:val="VerbatimChar"/>
        </w:rPr>
        <w:pPrChange w:id="701" w:author="Dennis Brandl" w:date="2019-11-25T19:18:00Z">
          <w:pPr>
            <w:pStyle w:val="BodyText"/>
          </w:pPr>
        </w:pPrChange>
      </w:pPr>
      <w:r w:rsidRPr="00781238">
        <w:rPr>
          <w:rStyle w:val="VerbatimChar"/>
        </w:rPr>
        <w:t xml:space="preserve">        ]</w:t>
      </w:r>
    </w:p>
    <w:p w14:paraId="66EE5BF8" w14:textId="73F61449" w:rsidR="00781238" w:rsidRDefault="00781238">
      <w:pPr>
        <w:pStyle w:val="SourceCode"/>
        <w:rPr>
          <w:rStyle w:val="VerbatimChar"/>
        </w:rPr>
        <w:pPrChange w:id="702" w:author="Dennis Brandl" w:date="2019-11-25T19:18:00Z">
          <w:pPr>
            <w:pStyle w:val="BodyText"/>
          </w:pPr>
        </w:pPrChange>
      </w:pPr>
      <w:r w:rsidRPr="00781238">
        <w:rPr>
          <w:rStyle w:val="VerbatimChar"/>
        </w:rPr>
        <w:t xml:space="preserve">      }</w:t>
      </w:r>
    </w:p>
    <w:p w14:paraId="42753300" w14:textId="694F8FB6" w:rsidR="00384E57" w:rsidRDefault="00384E57" w:rsidP="00384E57">
      <w:pPr>
        <w:pStyle w:val="Heading4"/>
        <w:rPr>
          <w:rStyle w:val="VerbatimChar"/>
        </w:rPr>
      </w:pPr>
      <w:commentRangeStart w:id="703"/>
      <w:r>
        <w:t>Message</w:t>
      </w:r>
      <w:commentRangeEnd w:id="703"/>
      <w:r w:rsidR="00F44004">
        <w:rPr>
          <w:rStyle w:val="CommentReference"/>
          <w:rFonts w:eastAsiaTheme="minorHAnsi" w:cstheme="minorBidi"/>
          <w:b w:val="0"/>
          <w:bCs w:val="0"/>
          <w:i w:val="0"/>
        </w:rPr>
        <w:commentReference w:id="703"/>
      </w:r>
    </w:p>
    <w:p w14:paraId="55126D35" w14:textId="77777777" w:rsidR="00384E57" w:rsidRPr="00384E57" w:rsidRDefault="00384E57">
      <w:pPr>
        <w:pStyle w:val="BodyText"/>
        <w:spacing w:before="0"/>
        <w:contextualSpacing/>
        <w:rPr>
          <w:rStyle w:val="VerbatimChar"/>
          <w:rFonts w:eastAsiaTheme="majorEastAsia" w:cstheme="majorBidi"/>
          <w:b/>
          <w:bCs/>
          <w:i/>
        </w:rPr>
        <w:pPrChange w:id="704" w:author="Dennis Brandl" w:date="2019-11-25T19:04:00Z">
          <w:pPr>
            <w:pStyle w:val="BodyText"/>
          </w:pPr>
        </w:pPrChange>
      </w:pPr>
      <w:r w:rsidRPr="00384E57">
        <w:rPr>
          <w:rStyle w:val="VerbatimChar"/>
        </w:rPr>
        <w:t>"Message": {</w:t>
      </w:r>
    </w:p>
    <w:p w14:paraId="3EF45F73" w14:textId="77777777" w:rsidR="00384E57" w:rsidRPr="00384E57" w:rsidRDefault="00384E57">
      <w:pPr>
        <w:pStyle w:val="BodyText"/>
        <w:spacing w:before="0"/>
        <w:contextualSpacing/>
        <w:rPr>
          <w:rStyle w:val="VerbatimChar"/>
        </w:rPr>
        <w:pPrChange w:id="705" w:author="Dennis Brandl" w:date="2019-11-25T19:04:00Z">
          <w:pPr>
            <w:pStyle w:val="BodyText"/>
          </w:pPr>
        </w:pPrChange>
      </w:pPr>
      <w:r w:rsidRPr="00384E57">
        <w:rPr>
          <w:rStyle w:val="VerbatimChar"/>
        </w:rPr>
        <w:t xml:space="preserve">        "type": "object",</w:t>
      </w:r>
    </w:p>
    <w:p w14:paraId="3FFE8669" w14:textId="66D42757" w:rsidR="00384E57" w:rsidRPr="00384E57" w:rsidRDefault="00384E57">
      <w:pPr>
        <w:pStyle w:val="BodyText"/>
        <w:spacing w:before="0"/>
        <w:contextualSpacing/>
        <w:rPr>
          <w:rStyle w:val="VerbatimChar"/>
        </w:rPr>
        <w:pPrChange w:id="706" w:author="Dennis Brandl" w:date="2019-11-25T19:04:00Z">
          <w:pPr>
            <w:pStyle w:val="BodyText"/>
          </w:pPr>
        </w:pPrChange>
      </w:pPr>
      <w:r w:rsidRPr="00384E57">
        <w:rPr>
          <w:rStyle w:val="VerbatimChar"/>
        </w:rPr>
        <w:t xml:space="preserve">        "description": "Message Content may be XML, JSON, or possibly an arbitrary type. However, XML and JSON must be supported.</w:t>
      </w:r>
      <w:r>
        <w:rPr>
          <w:rStyle w:val="VerbatimChar"/>
        </w:rPr>
        <w:t xml:space="preserve"> </w:t>
      </w:r>
      <w:r w:rsidRPr="00384E57">
        <w:rPr>
          <w:rStyle w:val="VerbatimChar"/>
        </w:rPr>
        <w:t>When receiving a Message object as the result of a POST, MUST only include the message ID confirming the creation of the Message.The message type is implicit based on the context and MUST NOT appear in request/response bodies.",</w:t>
      </w:r>
    </w:p>
    <w:p w14:paraId="22773680" w14:textId="77777777" w:rsidR="00384E57" w:rsidRPr="00384E57" w:rsidRDefault="00384E57">
      <w:pPr>
        <w:pStyle w:val="SourceCode"/>
        <w:rPr>
          <w:rStyle w:val="VerbatimChar"/>
        </w:rPr>
        <w:pPrChange w:id="707" w:author="Dennis Brandl" w:date="2019-11-25T19:18:00Z">
          <w:pPr>
            <w:pStyle w:val="BodyText"/>
          </w:pPr>
        </w:pPrChange>
      </w:pPr>
      <w:r w:rsidRPr="00384E57">
        <w:rPr>
          <w:rStyle w:val="VerbatimChar"/>
        </w:rPr>
        <w:t xml:space="preserve">        "properties": {</w:t>
      </w:r>
    </w:p>
    <w:p w14:paraId="5272837F" w14:textId="77777777" w:rsidR="00384E57" w:rsidRPr="00384E57" w:rsidRDefault="00384E57">
      <w:pPr>
        <w:pStyle w:val="SourceCode"/>
        <w:rPr>
          <w:rStyle w:val="VerbatimChar"/>
        </w:rPr>
        <w:pPrChange w:id="708" w:author="Dennis Brandl" w:date="2019-11-25T19:18:00Z">
          <w:pPr>
            <w:pStyle w:val="BodyText"/>
          </w:pPr>
        </w:pPrChange>
      </w:pPr>
      <w:r w:rsidRPr="00384E57">
        <w:rPr>
          <w:rStyle w:val="VerbatimChar"/>
        </w:rPr>
        <w:t xml:space="preserve">          "messageId": {</w:t>
      </w:r>
    </w:p>
    <w:p w14:paraId="0E2B856B" w14:textId="77777777" w:rsidR="00384E57" w:rsidRPr="00384E57" w:rsidRDefault="00384E57">
      <w:pPr>
        <w:pStyle w:val="SourceCode"/>
        <w:rPr>
          <w:rStyle w:val="VerbatimChar"/>
        </w:rPr>
        <w:pPrChange w:id="709" w:author="Dennis Brandl" w:date="2019-11-25T19:18:00Z">
          <w:pPr>
            <w:pStyle w:val="BodyText"/>
          </w:pPr>
        </w:pPrChange>
      </w:pPr>
      <w:r w:rsidRPr="00384E57">
        <w:rPr>
          <w:rStyle w:val="VerbatimChar"/>
        </w:rPr>
        <w:t xml:space="preserve">            "type": "string"</w:t>
      </w:r>
    </w:p>
    <w:p w14:paraId="36AA0B06" w14:textId="77777777" w:rsidR="00384E57" w:rsidRPr="00384E57" w:rsidRDefault="00384E57">
      <w:pPr>
        <w:pStyle w:val="SourceCode"/>
        <w:rPr>
          <w:rStyle w:val="VerbatimChar"/>
        </w:rPr>
        <w:pPrChange w:id="710" w:author="Dennis Brandl" w:date="2019-11-25T19:18:00Z">
          <w:pPr>
            <w:pStyle w:val="BodyText"/>
          </w:pPr>
        </w:pPrChange>
      </w:pPr>
      <w:r w:rsidRPr="00384E57">
        <w:rPr>
          <w:rStyle w:val="VerbatimChar"/>
        </w:rPr>
        <w:t xml:space="preserve">          },</w:t>
      </w:r>
    </w:p>
    <w:p w14:paraId="3475C504" w14:textId="77777777" w:rsidR="00384E57" w:rsidRPr="00384E57" w:rsidRDefault="00384E57">
      <w:pPr>
        <w:pStyle w:val="SourceCode"/>
        <w:rPr>
          <w:rStyle w:val="VerbatimChar"/>
        </w:rPr>
        <w:pPrChange w:id="711" w:author="Dennis Brandl" w:date="2019-11-25T19:18:00Z">
          <w:pPr>
            <w:pStyle w:val="BodyText"/>
          </w:pPr>
        </w:pPrChange>
      </w:pPr>
      <w:r w:rsidRPr="00384E57">
        <w:rPr>
          <w:rStyle w:val="VerbatimChar"/>
        </w:rPr>
        <w:t xml:space="preserve">          "messageType": {</w:t>
      </w:r>
    </w:p>
    <w:p w14:paraId="2513EA25" w14:textId="77777777" w:rsidR="00384E57" w:rsidRPr="00384E57" w:rsidRDefault="00384E57">
      <w:pPr>
        <w:pStyle w:val="SourceCode"/>
        <w:rPr>
          <w:rStyle w:val="VerbatimChar"/>
        </w:rPr>
        <w:pPrChange w:id="712" w:author="Dennis Brandl" w:date="2019-11-25T19:18:00Z">
          <w:pPr>
            <w:pStyle w:val="BodyText"/>
          </w:pPr>
        </w:pPrChange>
      </w:pPr>
      <w:r w:rsidRPr="00384E57">
        <w:rPr>
          <w:rStyle w:val="VerbatimChar"/>
        </w:rPr>
        <w:t xml:space="preserve">            "$ref": "#/components/schemas/MessageType"</w:t>
      </w:r>
    </w:p>
    <w:p w14:paraId="080A500E" w14:textId="77777777" w:rsidR="00384E57" w:rsidRPr="00384E57" w:rsidRDefault="00384E57">
      <w:pPr>
        <w:pStyle w:val="SourceCode"/>
        <w:rPr>
          <w:rStyle w:val="VerbatimChar"/>
        </w:rPr>
        <w:pPrChange w:id="713" w:author="Dennis Brandl" w:date="2019-11-25T19:18:00Z">
          <w:pPr>
            <w:pStyle w:val="BodyText"/>
          </w:pPr>
        </w:pPrChange>
      </w:pPr>
      <w:r w:rsidRPr="00384E57">
        <w:rPr>
          <w:rStyle w:val="VerbatimChar"/>
        </w:rPr>
        <w:t xml:space="preserve">          },</w:t>
      </w:r>
    </w:p>
    <w:p w14:paraId="0EADEEEC" w14:textId="77777777" w:rsidR="00384E57" w:rsidRPr="00384E57" w:rsidRDefault="00384E57">
      <w:pPr>
        <w:pStyle w:val="SourceCode"/>
        <w:rPr>
          <w:rStyle w:val="VerbatimChar"/>
        </w:rPr>
        <w:pPrChange w:id="714" w:author="Dennis Brandl" w:date="2019-11-25T19:18:00Z">
          <w:pPr>
            <w:pStyle w:val="BodyText"/>
          </w:pPr>
        </w:pPrChange>
      </w:pPr>
      <w:r w:rsidRPr="00384E57">
        <w:rPr>
          <w:rStyle w:val="VerbatimChar"/>
        </w:rPr>
        <w:t xml:space="preserve">          "messageContent": {</w:t>
      </w:r>
    </w:p>
    <w:p w14:paraId="41B3924D" w14:textId="77777777" w:rsidR="00384E57" w:rsidRPr="00384E57" w:rsidRDefault="00384E57">
      <w:pPr>
        <w:pStyle w:val="SourceCode"/>
        <w:rPr>
          <w:rStyle w:val="VerbatimChar"/>
        </w:rPr>
        <w:pPrChange w:id="715" w:author="Dennis Brandl" w:date="2019-11-25T19:18:00Z">
          <w:pPr>
            <w:pStyle w:val="BodyText"/>
          </w:pPr>
        </w:pPrChange>
      </w:pPr>
      <w:r w:rsidRPr="00384E57">
        <w:rPr>
          <w:rStyle w:val="VerbatimChar"/>
        </w:rPr>
        <w:t xml:space="preserve">            "$ref": "#/components/schemas/MessageContent"</w:t>
      </w:r>
    </w:p>
    <w:p w14:paraId="21006127" w14:textId="77777777" w:rsidR="00384E57" w:rsidRPr="00384E57" w:rsidRDefault="00384E57">
      <w:pPr>
        <w:pStyle w:val="SourceCode"/>
        <w:rPr>
          <w:rStyle w:val="VerbatimChar"/>
        </w:rPr>
        <w:pPrChange w:id="716" w:author="Dennis Brandl" w:date="2019-11-25T19:18:00Z">
          <w:pPr>
            <w:pStyle w:val="BodyText"/>
          </w:pPr>
        </w:pPrChange>
      </w:pPr>
      <w:r w:rsidRPr="00384E57">
        <w:rPr>
          <w:rStyle w:val="VerbatimChar"/>
        </w:rPr>
        <w:t xml:space="preserve">          },</w:t>
      </w:r>
    </w:p>
    <w:p w14:paraId="269BCC18" w14:textId="77777777" w:rsidR="00384E57" w:rsidRPr="00384E57" w:rsidRDefault="00384E57">
      <w:pPr>
        <w:pStyle w:val="SourceCode"/>
        <w:rPr>
          <w:rStyle w:val="VerbatimChar"/>
        </w:rPr>
        <w:pPrChange w:id="717" w:author="Dennis Brandl" w:date="2019-11-25T19:18:00Z">
          <w:pPr>
            <w:pStyle w:val="BodyText"/>
          </w:pPr>
        </w:pPrChange>
      </w:pPr>
      <w:r w:rsidRPr="00384E57">
        <w:rPr>
          <w:rStyle w:val="VerbatimChar"/>
        </w:rPr>
        <w:t xml:space="preserve">          "topics": {</w:t>
      </w:r>
    </w:p>
    <w:p w14:paraId="41F16DAA" w14:textId="77777777" w:rsidR="00384E57" w:rsidRPr="00384E57" w:rsidRDefault="00384E57">
      <w:pPr>
        <w:pStyle w:val="SourceCode"/>
        <w:rPr>
          <w:rStyle w:val="VerbatimChar"/>
        </w:rPr>
        <w:pPrChange w:id="718" w:author="Dennis Brandl" w:date="2019-11-25T19:18:00Z">
          <w:pPr>
            <w:pStyle w:val="BodyText"/>
          </w:pPr>
        </w:pPrChange>
      </w:pPr>
      <w:r w:rsidRPr="00384E57">
        <w:rPr>
          <w:rStyle w:val="VerbatimChar"/>
        </w:rPr>
        <w:t xml:space="preserve">            "description": "The Topic(s) to which the message will be posted.",</w:t>
      </w:r>
    </w:p>
    <w:p w14:paraId="6608EE65" w14:textId="77777777" w:rsidR="00384E57" w:rsidRPr="00384E57" w:rsidRDefault="00384E57">
      <w:pPr>
        <w:pStyle w:val="SourceCode"/>
        <w:rPr>
          <w:rStyle w:val="VerbatimChar"/>
        </w:rPr>
        <w:pPrChange w:id="719" w:author="Dennis Brandl" w:date="2019-11-25T19:18:00Z">
          <w:pPr>
            <w:pStyle w:val="BodyText"/>
          </w:pPr>
        </w:pPrChange>
      </w:pPr>
      <w:r w:rsidRPr="00384E57">
        <w:rPr>
          <w:rStyle w:val="VerbatimChar"/>
        </w:rPr>
        <w:t xml:space="preserve">            "type": "array",</w:t>
      </w:r>
    </w:p>
    <w:p w14:paraId="7FAE7826" w14:textId="77777777" w:rsidR="00384E57" w:rsidRPr="00384E57" w:rsidRDefault="00384E57">
      <w:pPr>
        <w:pStyle w:val="SourceCode"/>
        <w:rPr>
          <w:rStyle w:val="VerbatimChar"/>
        </w:rPr>
        <w:pPrChange w:id="720" w:author="Dennis Brandl" w:date="2019-11-25T19:18:00Z">
          <w:pPr>
            <w:pStyle w:val="BodyText"/>
          </w:pPr>
        </w:pPrChange>
      </w:pPr>
      <w:r w:rsidRPr="00384E57">
        <w:rPr>
          <w:rStyle w:val="VerbatimChar"/>
        </w:rPr>
        <w:t xml:space="preserve">            "items": {</w:t>
      </w:r>
    </w:p>
    <w:p w14:paraId="63443360" w14:textId="77777777" w:rsidR="00384E57" w:rsidRPr="00384E57" w:rsidRDefault="00384E57">
      <w:pPr>
        <w:pStyle w:val="SourceCode"/>
        <w:rPr>
          <w:rStyle w:val="VerbatimChar"/>
        </w:rPr>
        <w:pPrChange w:id="721" w:author="Dennis Brandl" w:date="2019-11-25T19:18:00Z">
          <w:pPr>
            <w:pStyle w:val="BodyText"/>
          </w:pPr>
        </w:pPrChange>
      </w:pPr>
      <w:r w:rsidRPr="00384E57">
        <w:rPr>
          <w:rStyle w:val="VerbatimChar"/>
        </w:rPr>
        <w:t xml:space="preserve">              "type": "string"</w:t>
      </w:r>
    </w:p>
    <w:p w14:paraId="4A73E788" w14:textId="77777777" w:rsidR="00384E57" w:rsidRPr="00384E57" w:rsidRDefault="00384E57">
      <w:pPr>
        <w:pStyle w:val="SourceCode"/>
        <w:rPr>
          <w:rStyle w:val="VerbatimChar"/>
        </w:rPr>
        <w:pPrChange w:id="722" w:author="Dennis Brandl" w:date="2019-11-25T19:18:00Z">
          <w:pPr>
            <w:pStyle w:val="BodyText"/>
          </w:pPr>
        </w:pPrChange>
      </w:pPr>
      <w:r w:rsidRPr="00384E57">
        <w:rPr>
          <w:rStyle w:val="VerbatimChar"/>
        </w:rPr>
        <w:t xml:space="preserve">            },</w:t>
      </w:r>
    </w:p>
    <w:p w14:paraId="5B861755" w14:textId="77777777" w:rsidR="00384E57" w:rsidRPr="00384E57" w:rsidRDefault="00384E57">
      <w:pPr>
        <w:pStyle w:val="SourceCode"/>
        <w:rPr>
          <w:rStyle w:val="VerbatimChar"/>
        </w:rPr>
        <w:pPrChange w:id="723" w:author="Dennis Brandl" w:date="2019-11-25T19:18:00Z">
          <w:pPr>
            <w:pStyle w:val="BodyText"/>
          </w:pPr>
        </w:pPrChange>
      </w:pPr>
      <w:r w:rsidRPr="00384E57">
        <w:rPr>
          <w:rStyle w:val="VerbatimChar"/>
        </w:rPr>
        <w:t xml:space="preserve">            "minItems": 1</w:t>
      </w:r>
    </w:p>
    <w:p w14:paraId="423A0A4B" w14:textId="77777777" w:rsidR="00384E57" w:rsidRPr="00384E57" w:rsidRDefault="00384E57">
      <w:pPr>
        <w:pStyle w:val="SourceCode"/>
        <w:rPr>
          <w:rStyle w:val="VerbatimChar"/>
        </w:rPr>
        <w:pPrChange w:id="724" w:author="Dennis Brandl" w:date="2019-11-25T19:18:00Z">
          <w:pPr>
            <w:pStyle w:val="BodyText"/>
          </w:pPr>
        </w:pPrChange>
      </w:pPr>
      <w:r w:rsidRPr="00384E57">
        <w:rPr>
          <w:rStyle w:val="VerbatimChar"/>
        </w:rPr>
        <w:t xml:space="preserve">          },</w:t>
      </w:r>
    </w:p>
    <w:p w14:paraId="47A9C719" w14:textId="77777777" w:rsidR="00384E57" w:rsidRPr="00384E57" w:rsidRDefault="00384E57">
      <w:pPr>
        <w:pStyle w:val="SourceCode"/>
        <w:rPr>
          <w:rStyle w:val="VerbatimChar"/>
        </w:rPr>
        <w:pPrChange w:id="725" w:author="Dennis Brandl" w:date="2019-11-25T19:18:00Z">
          <w:pPr>
            <w:pStyle w:val="BodyText"/>
          </w:pPr>
        </w:pPrChange>
      </w:pPr>
      <w:r w:rsidRPr="00384E57">
        <w:rPr>
          <w:rStyle w:val="VerbatimChar"/>
        </w:rPr>
        <w:t xml:space="preserve">          "expiry": {</w:t>
      </w:r>
    </w:p>
    <w:p w14:paraId="5747DA7B" w14:textId="77777777" w:rsidR="00384E57" w:rsidRPr="00384E57" w:rsidRDefault="00384E57">
      <w:pPr>
        <w:pStyle w:val="SourceCode"/>
        <w:rPr>
          <w:rStyle w:val="VerbatimChar"/>
        </w:rPr>
        <w:pPrChange w:id="726" w:author="Dennis Brandl" w:date="2019-11-25T19:18:00Z">
          <w:pPr>
            <w:pStyle w:val="BodyText"/>
          </w:pPr>
        </w:pPrChange>
      </w:pPr>
      <w:r w:rsidRPr="00384E57">
        <w:rPr>
          <w:rStyle w:val="VerbatimChar"/>
        </w:rPr>
        <w:t xml:space="preserve">            "type": "string",</w:t>
      </w:r>
    </w:p>
    <w:p w14:paraId="7A9576B3" w14:textId="77777777" w:rsidR="00384E57" w:rsidRPr="00384E57" w:rsidRDefault="00384E57">
      <w:pPr>
        <w:pStyle w:val="SourceCode"/>
        <w:rPr>
          <w:rStyle w:val="VerbatimChar"/>
        </w:rPr>
        <w:pPrChange w:id="727" w:author="Dennis Brandl" w:date="2019-11-25T19:18:00Z">
          <w:pPr>
            <w:pStyle w:val="BodyText"/>
          </w:pPr>
        </w:pPrChange>
      </w:pPr>
      <w:r w:rsidRPr="00384E57">
        <w:rPr>
          <w:rStyle w:val="VerbatimChar"/>
        </w:rPr>
        <w:t xml:space="preserve">            "format": "duration",</w:t>
      </w:r>
    </w:p>
    <w:p w14:paraId="52F79EF2" w14:textId="77777777" w:rsidR="00384E57" w:rsidRPr="002B5B54" w:rsidRDefault="00384E57">
      <w:pPr>
        <w:pStyle w:val="SourceCode"/>
        <w:rPr>
          <w:rStyle w:val="VerbatimChar"/>
        </w:rPr>
        <w:pPrChange w:id="728" w:author="Dennis Brandl" w:date="2019-11-25T19:18:00Z">
          <w:pPr>
            <w:pStyle w:val="BodyText"/>
          </w:pPr>
        </w:pPrChange>
      </w:pPr>
      <w:r w:rsidRPr="002B5B54">
        <w:rPr>
          <w:rStyle w:val="VerbatimChar"/>
        </w:rPr>
        <w:t xml:space="preserve">            "description": "The duration after which the message will be automatically expired. Negative duration is no duration. Duration as defined by XML Schema xs:duration, http://w3c.org/TR/xmlschema-2/#duration",</w:t>
      </w:r>
    </w:p>
    <w:p w14:paraId="009995BD" w14:textId="77777777" w:rsidR="00384E57" w:rsidRPr="00384E57" w:rsidRDefault="00384E57">
      <w:pPr>
        <w:pStyle w:val="SourceCode"/>
        <w:rPr>
          <w:rStyle w:val="VerbatimChar"/>
        </w:rPr>
        <w:pPrChange w:id="729" w:author="Dennis Brandl" w:date="2019-11-25T19:18:00Z">
          <w:pPr>
            <w:pStyle w:val="BodyText"/>
          </w:pPr>
        </w:pPrChange>
      </w:pPr>
      <w:r w:rsidRPr="00384E57">
        <w:rPr>
          <w:rStyle w:val="VerbatimChar"/>
        </w:rPr>
        <w:t xml:space="preserve">            "pattern": "[-]?P([0-9]+Y)?([0-9]+M)?([0-9]+D)?(T([0-9]+H)?([0-9]+M)?([0-9]+([.][0-9]+)?S)?)?"</w:t>
      </w:r>
    </w:p>
    <w:p w14:paraId="1F1235C0" w14:textId="77777777" w:rsidR="00384E57" w:rsidRPr="00384E57" w:rsidRDefault="00384E57">
      <w:pPr>
        <w:pStyle w:val="SourceCode"/>
        <w:rPr>
          <w:rStyle w:val="VerbatimChar"/>
        </w:rPr>
        <w:pPrChange w:id="730" w:author="Dennis Brandl" w:date="2019-11-25T19:18:00Z">
          <w:pPr>
            <w:pStyle w:val="BodyText"/>
          </w:pPr>
        </w:pPrChange>
      </w:pPr>
      <w:r w:rsidRPr="00384E57">
        <w:rPr>
          <w:rStyle w:val="VerbatimChar"/>
        </w:rPr>
        <w:t xml:space="preserve">          },</w:t>
      </w:r>
    </w:p>
    <w:p w14:paraId="18A4C22C" w14:textId="77777777" w:rsidR="00384E57" w:rsidRPr="00384E57" w:rsidRDefault="00384E57">
      <w:pPr>
        <w:pStyle w:val="SourceCode"/>
        <w:rPr>
          <w:rStyle w:val="VerbatimChar"/>
        </w:rPr>
        <w:pPrChange w:id="731" w:author="Dennis Brandl" w:date="2019-11-25T19:18:00Z">
          <w:pPr>
            <w:pStyle w:val="BodyText"/>
          </w:pPr>
        </w:pPrChange>
      </w:pPr>
      <w:r w:rsidRPr="00384E57">
        <w:rPr>
          <w:rStyle w:val="VerbatimChar"/>
        </w:rPr>
        <w:t xml:space="preserve">          "requestMessageId": {</w:t>
      </w:r>
    </w:p>
    <w:p w14:paraId="03B9D28A" w14:textId="77777777" w:rsidR="00384E57" w:rsidRPr="00384E57" w:rsidRDefault="00384E57">
      <w:pPr>
        <w:pStyle w:val="SourceCode"/>
        <w:rPr>
          <w:rStyle w:val="VerbatimChar"/>
        </w:rPr>
        <w:pPrChange w:id="732" w:author="Dennis Brandl" w:date="2019-11-25T19:18:00Z">
          <w:pPr>
            <w:pStyle w:val="BodyText"/>
          </w:pPr>
        </w:pPrChange>
      </w:pPr>
      <w:r w:rsidRPr="00384E57">
        <w:rPr>
          <w:rStyle w:val="VerbatimChar"/>
        </w:rPr>
        <w:t xml:space="preserve">            "type": "string",</w:t>
      </w:r>
    </w:p>
    <w:p w14:paraId="0ACEAAFA" w14:textId="77777777" w:rsidR="00384E57" w:rsidRPr="00384E57" w:rsidRDefault="00384E57">
      <w:pPr>
        <w:pStyle w:val="SourceCode"/>
        <w:rPr>
          <w:rStyle w:val="VerbatimChar"/>
        </w:rPr>
        <w:pPrChange w:id="733" w:author="Dennis Brandl" w:date="2019-11-25T19:18:00Z">
          <w:pPr>
            <w:pStyle w:val="BodyText"/>
          </w:pPr>
        </w:pPrChange>
      </w:pPr>
      <w:r w:rsidRPr="00384E57">
        <w:rPr>
          <w:rStyle w:val="VerbatimChar"/>
        </w:rPr>
        <w:t xml:space="preserve">            "description": "Only valid for Response messages; refers to the original Request message."</w:t>
      </w:r>
    </w:p>
    <w:p w14:paraId="3581E272" w14:textId="77777777" w:rsidR="00384E57" w:rsidRPr="00384E57" w:rsidRDefault="00384E57">
      <w:pPr>
        <w:pStyle w:val="SourceCode"/>
        <w:rPr>
          <w:rStyle w:val="VerbatimChar"/>
        </w:rPr>
        <w:pPrChange w:id="734" w:author="Dennis Brandl" w:date="2019-11-25T19:18:00Z">
          <w:pPr>
            <w:pStyle w:val="BodyText"/>
          </w:pPr>
        </w:pPrChange>
      </w:pPr>
      <w:r w:rsidRPr="00384E57">
        <w:rPr>
          <w:rStyle w:val="VerbatimChar"/>
        </w:rPr>
        <w:t xml:space="preserve">          }</w:t>
      </w:r>
    </w:p>
    <w:p w14:paraId="52D8F249" w14:textId="77777777" w:rsidR="00384E57" w:rsidRPr="00384E57" w:rsidRDefault="00384E57">
      <w:pPr>
        <w:pStyle w:val="SourceCode"/>
        <w:rPr>
          <w:rStyle w:val="VerbatimChar"/>
        </w:rPr>
        <w:pPrChange w:id="735" w:author="Dennis Brandl" w:date="2019-11-25T19:18:00Z">
          <w:pPr>
            <w:pStyle w:val="BodyText"/>
          </w:pPr>
        </w:pPrChange>
      </w:pPr>
      <w:r w:rsidRPr="00384E57">
        <w:rPr>
          <w:rStyle w:val="VerbatimChar"/>
        </w:rPr>
        <w:t xml:space="preserve">        }</w:t>
      </w:r>
    </w:p>
    <w:p w14:paraId="5C787F68" w14:textId="35E28572" w:rsidR="00384E57" w:rsidRDefault="00384E57">
      <w:pPr>
        <w:pStyle w:val="SourceCode"/>
        <w:rPr>
          <w:rStyle w:val="VerbatimChar"/>
        </w:rPr>
        <w:pPrChange w:id="736" w:author="Dennis Brandl" w:date="2019-11-25T19:18:00Z">
          <w:pPr>
            <w:pStyle w:val="BodyText"/>
          </w:pPr>
        </w:pPrChange>
      </w:pPr>
      <w:r w:rsidRPr="00384E57">
        <w:rPr>
          <w:rStyle w:val="VerbatimChar"/>
        </w:rPr>
        <w:t xml:space="preserve">      }      </w:t>
      </w:r>
    </w:p>
    <w:p w14:paraId="26E045AB" w14:textId="77777777" w:rsidR="00384E57" w:rsidRDefault="00384E57" w:rsidP="00384E57">
      <w:pPr>
        <w:pStyle w:val="Heading4"/>
      </w:pPr>
      <w:bookmarkStart w:id="737" w:name="_MessageContent_1"/>
      <w:bookmarkEnd w:id="737"/>
      <w:r>
        <w:t>MessageContent</w:t>
      </w:r>
    </w:p>
    <w:p w14:paraId="1A600D44" w14:textId="77777777" w:rsidR="00384E57" w:rsidRPr="00384E57" w:rsidRDefault="00384E57">
      <w:pPr>
        <w:pStyle w:val="SourceCode"/>
        <w:rPr>
          <w:rStyle w:val="VerbatimChar"/>
          <w:rFonts w:eastAsiaTheme="majorEastAsia" w:cstheme="majorBidi"/>
          <w:b/>
          <w:bCs/>
          <w:i/>
        </w:rPr>
        <w:pPrChange w:id="738" w:author="Dennis Brandl" w:date="2019-11-25T19:17:00Z">
          <w:pPr>
            <w:pStyle w:val="BodyText"/>
          </w:pPr>
        </w:pPrChange>
      </w:pPr>
      <w:r w:rsidRPr="00384E57">
        <w:rPr>
          <w:rStyle w:val="VerbatimChar"/>
        </w:rPr>
        <w:t>"MessageContent": {</w:t>
      </w:r>
    </w:p>
    <w:p w14:paraId="71E9AB3A" w14:textId="77777777" w:rsidR="00384E57" w:rsidRPr="00384E57" w:rsidRDefault="00384E57">
      <w:pPr>
        <w:pStyle w:val="SourceCode"/>
        <w:rPr>
          <w:rStyle w:val="VerbatimChar"/>
        </w:rPr>
        <w:pPrChange w:id="739" w:author="Dennis Brandl" w:date="2019-11-25T19:17:00Z">
          <w:pPr>
            <w:pStyle w:val="BodyText"/>
          </w:pPr>
        </w:pPrChange>
      </w:pPr>
      <w:r w:rsidRPr="00384E57">
        <w:rPr>
          <w:rStyle w:val="VerbatimChar"/>
        </w:rPr>
        <w:t xml:space="preserve">        "type": "object",</w:t>
      </w:r>
    </w:p>
    <w:p w14:paraId="2C5AB723" w14:textId="77777777" w:rsidR="00384E57" w:rsidRPr="00384E57" w:rsidRDefault="00384E57">
      <w:pPr>
        <w:pStyle w:val="SourceCode"/>
        <w:rPr>
          <w:rStyle w:val="VerbatimChar"/>
        </w:rPr>
        <w:pPrChange w:id="740" w:author="Dennis Brandl" w:date="2019-11-25T19:17:00Z">
          <w:pPr>
            <w:pStyle w:val="BodyText"/>
          </w:pPr>
        </w:pPrChange>
      </w:pPr>
      <w:r w:rsidRPr="00384E57">
        <w:rPr>
          <w:rStyle w:val="VerbatimChar"/>
        </w:rPr>
        <w:t xml:space="preserve">        "properties": {</w:t>
      </w:r>
    </w:p>
    <w:p w14:paraId="2F307A87" w14:textId="77777777" w:rsidR="00384E57" w:rsidRPr="00384E57" w:rsidRDefault="00384E57">
      <w:pPr>
        <w:pStyle w:val="SourceCode"/>
        <w:rPr>
          <w:rStyle w:val="VerbatimChar"/>
        </w:rPr>
        <w:pPrChange w:id="741" w:author="Dennis Brandl" w:date="2019-11-25T19:17:00Z">
          <w:pPr>
            <w:pStyle w:val="BodyText"/>
          </w:pPr>
        </w:pPrChange>
      </w:pPr>
      <w:r w:rsidRPr="00384E57">
        <w:rPr>
          <w:rStyle w:val="VerbatimChar"/>
        </w:rPr>
        <w:t xml:space="preserve">          "mediaType": {</w:t>
      </w:r>
    </w:p>
    <w:p w14:paraId="71D96B73" w14:textId="77777777" w:rsidR="00384E57" w:rsidRPr="00384E57" w:rsidRDefault="00384E57">
      <w:pPr>
        <w:pStyle w:val="SourceCode"/>
        <w:rPr>
          <w:rStyle w:val="VerbatimChar"/>
        </w:rPr>
        <w:pPrChange w:id="742" w:author="Dennis Brandl" w:date="2019-11-25T19:17:00Z">
          <w:pPr>
            <w:pStyle w:val="BodyText"/>
          </w:pPr>
        </w:pPrChange>
      </w:pPr>
      <w:r w:rsidRPr="00384E57">
        <w:rPr>
          <w:rStyle w:val="VerbatimChar"/>
        </w:rPr>
        <w:t xml:space="preserve">            "type": "string",</w:t>
      </w:r>
    </w:p>
    <w:p w14:paraId="3CFC15E3" w14:textId="77777777" w:rsidR="00384E57" w:rsidRPr="00384E57" w:rsidRDefault="00384E57">
      <w:pPr>
        <w:pStyle w:val="SourceCode"/>
        <w:rPr>
          <w:rStyle w:val="VerbatimChar"/>
        </w:rPr>
        <w:pPrChange w:id="743" w:author="Dennis Brandl" w:date="2019-11-25T19:17:00Z">
          <w:pPr>
            <w:pStyle w:val="BodyText"/>
          </w:pPr>
        </w:pPrChange>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pPr>
        <w:pStyle w:val="SourceCode"/>
        <w:rPr>
          <w:rStyle w:val="VerbatimChar"/>
        </w:rPr>
        <w:pPrChange w:id="744" w:author="Dennis Brandl" w:date="2019-11-25T19:17:00Z">
          <w:pPr>
            <w:pStyle w:val="BodyText"/>
          </w:pPr>
        </w:pPrChange>
      </w:pPr>
      <w:r w:rsidRPr="00384E57">
        <w:rPr>
          <w:rStyle w:val="VerbatimChar"/>
        </w:rPr>
        <w:t xml:space="preserve">          },</w:t>
      </w:r>
    </w:p>
    <w:p w14:paraId="1544CA42" w14:textId="77777777" w:rsidR="00384E57" w:rsidRPr="00384E57" w:rsidRDefault="00384E57">
      <w:pPr>
        <w:pStyle w:val="SourceCode"/>
        <w:rPr>
          <w:rStyle w:val="VerbatimChar"/>
        </w:rPr>
        <w:pPrChange w:id="745" w:author="Dennis Brandl" w:date="2019-11-25T19:17:00Z">
          <w:pPr>
            <w:pStyle w:val="BodyText"/>
          </w:pPr>
        </w:pPrChange>
      </w:pPr>
      <w:r w:rsidRPr="00384E57">
        <w:rPr>
          <w:rStyle w:val="VerbatimChar"/>
        </w:rPr>
        <w:t xml:space="preserve">          "content": {</w:t>
      </w:r>
    </w:p>
    <w:p w14:paraId="0B0FF69C" w14:textId="77777777" w:rsidR="00384E57" w:rsidRPr="00384E57" w:rsidRDefault="00384E57">
      <w:pPr>
        <w:pStyle w:val="SourceCode"/>
        <w:rPr>
          <w:rStyle w:val="VerbatimChar"/>
        </w:rPr>
        <w:pPrChange w:id="746" w:author="Dennis Brandl" w:date="2019-11-25T19:17:00Z">
          <w:pPr>
            <w:pStyle w:val="BodyText"/>
          </w:pPr>
        </w:pPrChange>
      </w:pPr>
      <w:r w:rsidRPr="00384E57">
        <w:rPr>
          <w:rStyle w:val="VerbatimChar"/>
        </w:rPr>
        <w:t xml:space="preserve">            "type": "object",</w:t>
      </w:r>
    </w:p>
    <w:p w14:paraId="7E746DB9" w14:textId="77777777" w:rsidR="00384E57" w:rsidRPr="00384E57" w:rsidRDefault="00384E57">
      <w:pPr>
        <w:pStyle w:val="SourceCode"/>
        <w:rPr>
          <w:rStyle w:val="VerbatimChar"/>
        </w:rPr>
        <w:pPrChange w:id="747" w:author="Dennis Brandl" w:date="2019-11-25T19:17:00Z">
          <w:pPr>
            <w:pStyle w:val="BodyText"/>
          </w:pPr>
        </w:pPrChange>
      </w:pPr>
      <w:r w:rsidRPr="00384E57">
        <w:rPr>
          <w:rStyle w:val="VerbatimChar"/>
        </w:rPr>
        <w:t xml:space="preserve">            "additionalProperties": true</w:t>
      </w:r>
    </w:p>
    <w:p w14:paraId="53A2551B" w14:textId="77777777" w:rsidR="00384E57" w:rsidRPr="00384E57" w:rsidRDefault="00384E57">
      <w:pPr>
        <w:pStyle w:val="SourceCode"/>
        <w:rPr>
          <w:rStyle w:val="VerbatimChar"/>
        </w:rPr>
        <w:pPrChange w:id="748" w:author="Dennis Brandl" w:date="2019-11-25T19:17:00Z">
          <w:pPr>
            <w:pStyle w:val="BodyText"/>
          </w:pPr>
        </w:pPrChange>
      </w:pPr>
      <w:r w:rsidRPr="00384E57">
        <w:rPr>
          <w:rStyle w:val="VerbatimChar"/>
        </w:rPr>
        <w:t xml:space="preserve">          }</w:t>
      </w:r>
    </w:p>
    <w:p w14:paraId="15A7D33D" w14:textId="77777777" w:rsidR="00384E57" w:rsidRPr="00384E57" w:rsidRDefault="00384E57">
      <w:pPr>
        <w:pStyle w:val="SourceCode"/>
        <w:rPr>
          <w:rStyle w:val="VerbatimChar"/>
        </w:rPr>
        <w:pPrChange w:id="749" w:author="Dennis Brandl" w:date="2019-11-25T19:17:00Z">
          <w:pPr>
            <w:pStyle w:val="BodyText"/>
          </w:pPr>
        </w:pPrChange>
      </w:pPr>
      <w:r w:rsidRPr="00384E57">
        <w:rPr>
          <w:rStyle w:val="VerbatimChar"/>
        </w:rPr>
        <w:t xml:space="preserve">        },</w:t>
      </w:r>
    </w:p>
    <w:p w14:paraId="625F8A3F" w14:textId="77777777" w:rsidR="00384E57" w:rsidRPr="00384E57" w:rsidRDefault="00384E57">
      <w:pPr>
        <w:pStyle w:val="SourceCode"/>
        <w:rPr>
          <w:rStyle w:val="VerbatimChar"/>
        </w:rPr>
        <w:pPrChange w:id="750" w:author="Dennis Brandl" w:date="2019-11-25T19:17:00Z">
          <w:pPr>
            <w:pStyle w:val="BodyText"/>
          </w:pPr>
        </w:pPrChange>
      </w:pPr>
      <w:r w:rsidRPr="00384E57">
        <w:rPr>
          <w:rStyle w:val="VerbatimChar"/>
        </w:rPr>
        <w:t xml:space="preserve">        "required": [</w:t>
      </w:r>
    </w:p>
    <w:p w14:paraId="064790D8" w14:textId="77777777" w:rsidR="00384E57" w:rsidRPr="00384E57" w:rsidRDefault="00384E57">
      <w:pPr>
        <w:pStyle w:val="SourceCode"/>
        <w:rPr>
          <w:rStyle w:val="VerbatimChar"/>
        </w:rPr>
        <w:pPrChange w:id="751" w:author="Dennis Brandl" w:date="2019-11-25T19:17:00Z">
          <w:pPr>
            <w:pStyle w:val="BodyText"/>
          </w:pPr>
        </w:pPrChange>
      </w:pPr>
      <w:r w:rsidRPr="00384E57">
        <w:rPr>
          <w:rStyle w:val="VerbatimChar"/>
        </w:rPr>
        <w:t xml:space="preserve">          "content"</w:t>
      </w:r>
    </w:p>
    <w:p w14:paraId="028C6EE9" w14:textId="77777777" w:rsidR="00384E57" w:rsidRPr="00384E57" w:rsidRDefault="00384E57">
      <w:pPr>
        <w:pStyle w:val="SourceCode"/>
        <w:rPr>
          <w:rStyle w:val="VerbatimChar"/>
        </w:rPr>
        <w:pPrChange w:id="752" w:author="Dennis Brandl" w:date="2019-11-25T19:17:00Z">
          <w:pPr>
            <w:pStyle w:val="BodyText"/>
          </w:pPr>
        </w:pPrChange>
      </w:pPr>
      <w:r w:rsidRPr="00384E57">
        <w:rPr>
          <w:rStyle w:val="VerbatimChar"/>
        </w:rPr>
        <w:t xml:space="preserve">        ]</w:t>
      </w:r>
    </w:p>
    <w:p w14:paraId="47F0A204" w14:textId="4973A9DC" w:rsidR="00384E57" w:rsidRDefault="00384E57">
      <w:pPr>
        <w:pStyle w:val="SourceCode"/>
        <w:rPr>
          <w:rStyle w:val="VerbatimChar"/>
        </w:rPr>
        <w:pPrChange w:id="753" w:author="Dennis Brandl" w:date="2019-11-25T19:17:00Z">
          <w:pPr>
            <w:pStyle w:val="BodyText"/>
          </w:pPr>
        </w:pPrChange>
      </w:pPr>
      <w:r w:rsidRPr="00384E57">
        <w:rPr>
          <w:rStyle w:val="VerbatimChar"/>
        </w:rPr>
        <w:t xml:space="preserve">      }</w:t>
      </w:r>
    </w:p>
    <w:p w14:paraId="75484418" w14:textId="13DB0821" w:rsidR="00384E57" w:rsidRDefault="00384E57" w:rsidP="00384E57">
      <w:pPr>
        <w:pStyle w:val="Heading4"/>
        <w:rPr>
          <w:rStyle w:val="VerbatimChar"/>
        </w:rPr>
      </w:pPr>
      <w:r>
        <w:t>MessageType</w:t>
      </w:r>
    </w:p>
    <w:p w14:paraId="22C5FBBE" w14:textId="77777777" w:rsidR="00384E57" w:rsidRPr="00384E57" w:rsidRDefault="00384E57">
      <w:pPr>
        <w:pStyle w:val="SourceCode"/>
        <w:rPr>
          <w:rStyle w:val="VerbatimChar"/>
          <w:rFonts w:eastAsiaTheme="majorEastAsia" w:cstheme="majorBidi"/>
          <w:b/>
          <w:bCs/>
          <w:i/>
        </w:rPr>
        <w:pPrChange w:id="754" w:author="Dennis Brandl" w:date="2019-11-25T19:17:00Z">
          <w:pPr>
            <w:pStyle w:val="BodyText"/>
          </w:pPr>
        </w:pPrChange>
      </w:pPr>
      <w:r w:rsidRPr="00384E57">
        <w:rPr>
          <w:rStyle w:val="VerbatimChar"/>
        </w:rPr>
        <w:t>"MessageType": {</w:t>
      </w:r>
    </w:p>
    <w:p w14:paraId="20575AC1" w14:textId="77777777" w:rsidR="00384E57" w:rsidRPr="00384E57" w:rsidRDefault="00384E57">
      <w:pPr>
        <w:pStyle w:val="SourceCode"/>
        <w:rPr>
          <w:rStyle w:val="VerbatimChar"/>
        </w:rPr>
        <w:pPrChange w:id="755" w:author="Dennis Brandl" w:date="2019-11-25T19:17:00Z">
          <w:pPr>
            <w:pStyle w:val="BodyText"/>
          </w:pPr>
        </w:pPrChange>
      </w:pPr>
      <w:r w:rsidRPr="00384E57">
        <w:rPr>
          <w:rStyle w:val="VerbatimChar"/>
        </w:rPr>
        <w:t xml:space="preserve">        "type": "string",</w:t>
      </w:r>
    </w:p>
    <w:p w14:paraId="52415077" w14:textId="77777777" w:rsidR="00384E57" w:rsidRPr="00384E57" w:rsidRDefault="00384E57">
      <w:pPr>
        <w:pStyle w:val="SourceCode"/>
        <w:rPr>
          <w:rStyle w:val="VerbatimChar"/>
        </w:rPr>
        <w:pPrChange w:id="756" w:author="Dennis Brandl" w:date="2019-11-25T19:17:00Z">
          <w:pPr>
            <w:pStyle w:val="BodyText"/>
          </w:pPr>
        </w:pPrChange>
      </w:pPr>
      <w:r w:rsidRPr="00384E57">
        <w:rPr>
          <w:rStyle w:val="VerbatimChar"/>
        </w:rPr>
        <w:t xml:space="preserve">        "enum": [</w:t>
      </w:r>
    </w:p>
    <w:p w14:paraId="2EB8C178" w14:textId="77777777" w:rsidR="00384E57" w:rsidRPr="00384E57" w:rsidRDefault="00384E57">
      <w:pPr>
        <w:pStyle w:val="SourceCode"/>
        <w:rPr>
          <w:rStyle w:val="VerbatimChar"/>
        </w:rPr>
        <w:pPrChange w:id="757" w:author="Dennis Brandl" w:date="2019-11-25T19:17:00Z">
          <w:pPr>
            <w:pStyle w:val="BodyText"/>
          </w:pPr>
        </w:pPrChange>
      </w:pPr>
      <w:r w:rsidRPr="00384E57">
        <w:rPr>
          <w:rStyle w:val="VerbatimChar"/>
        </w:rPr>
        <w:t xml:space="preserve">          "Request",</w:t>
      </w:r>
    </w:p>
    <w:p w14:paraId="00E2E314" w14:textId="77777777" w:rsidR="00384E57" w:rsidRPr="00384E57" w:rsidRDefault="00384E57">
      <w:pPr>
        <w:pStyle w:val="SourceCode"/>
        <w:rPr>
          <w:rStyle w:val="VerbatimChar"/>
        </w:rPr>
        <w:pPrChange w:id="758" w:author="Dennis Brandl" w:date="2019-11-25T19:17:00Z">
          <w:pPr>
            <w:pStyle w:val="BodyText"/>
          </w:pPr>
        </w:pPrChange>
      </w:pPr>
      <w:r w:rsidRPr="00384E57">
        <w:rPr>
          <w:rStyle w:val="VerbatimChar"/>
        </w:rPr>
        <w:t xml:space="preserve">          "Response",</w:t>
      </w:r>
    </w:p>
    <w:p w14:paraId="1B2E1883" w14:textId="77777777" w:rsidR="00384E57" w:rsidRPr="00384E57" w:rsidRDefault="00384E57">
      <w:pPr>
        <w:pStyle w:val="SourceCode"/>
        <w:rPr>
          <w:rStyle w:val="VerbatimChar"/>
        </w:rPr>
        <w:pPrChange w:id="759" w:author="Dennis Brandl" w:date="2019-11-25T19:17:00Z">
          <w:pPr>
            <w:pStyle w:val="BodyText"/>
          </w:pPr>
        </w:pPrChange>
      </w:pPr>
      <w:r w:rsidRPr="00384E57">
        <w:rPr>
          <w:rStyle w:val="VerbatimChar"/>
        </w:rPr>
        <w:t xml:space="preserve">          "Publication"</w:t>
      </w:r>
    </w:p>
    <w:p w14:paraId="526F0D71" w14:textId="77777777" w:rsidR="00384E57" w:rsidRPr="00384E57" w:rsidRDefault="00384E57">
      <w:pPr>
        <w:pStyle w:val="SourceCode"/>
        <w:rPr>
          <w:rStyle w:val="VerbatimChar"/>
        </w:rPr>
        <w:pPrChange w:id="760" w:author="Dennis Brandl" w:date="2019-11-25T19:17:00Z">
          <w:pPr>
            <w:pStyle w:val="BodyText"/>
          </w:pPr>
        </w:pPrChange>
      </w:pPr>
      <w:r w:rsidRPr="00384E57">
        <w:rPr>
          <w:rStyle w:val="VerbatimChar"/>
        </w:rPr>
        <w:t xml:space="preserve">        ]</w:t>
      </w:r>
    </w:p>
    <w:p w14:paraId="096381B5" w14:textId="77777777" w:rsidR="00384E57" w:rsidRDefault="00384E57">
      <w:pPr>
        <w:pStyle w:val="SourceCode"/>
        <w:rPr>
          <w:rStyle w:val="VerbatimChar"/>
        </w:rPr>
        <w:pPrChange w:id="761" w:author="Dennis Brandl" w:date="2019-11-25T19:17:00Z">
          <w:pPr>
            <w:pStyle w:val="BodyText"/>
          </w:pPr>
        </w:pPrChange>
      </w:pPr>
      <w:r w:rsidRPr="00384E57">
        <w:rPr>
          <w:rStyle w:val="VerbatimChar"/>
        </w:rPr>
        <w:t xml:space="preserve">      }</w:t>
      </w:r>
    </w:p>
    <w:p w14:paraId="2C1E8F2B" w14:textId="1C646A8A" w:rsidR="00CE30F5" w:rsidRDefault="00CE30F5" w:rsidP="00CE30F5">
      <w:pPr>
        <w:pStyle w:val="Heading4"/>
      </w:pPr>
      <w:bookmarkStart w:id="762" w:name="_SecurityToken"/>
      <w:bookmarkEnd w:id="762"/>
      <w:r>
        <w:t>SecurityToken</w:t>
      </w:r>
    </w:p>
    <w:p w14:paraId="34B3E5A4" w14:textId="77777777" w:rsidR="00384E57" w:rsidRPr="00384E57" w:rsidRDefault="00384E57">
      <w:pPr>
        <w:pStyle w:val="SourceCode"/>
        <w:rPr>
          <w:rStyle w:val="VerbatimChar"/>
          <w:rFonts w:eastAsiaTheme="majorEastAsia" w:cstheme="majorBidi"/>
          <w:b/>
          <w:bCs/>
          <w:i/>
        </w:rPr>
        <w:pPrChange w:id="763" w:author="Dennis Brandl" w:date="2019-11-25T19:17:00Z">
          <w:pPr>
            <w:pStyle w:val="BodyText"/>
          </w:pPr>
        </w:pPrChange>
      </w:pPr>
      <w:r w:rsidRPr="00384E57">
        <w:rPr>
          <w:rStyle w:val="VerbatimChar"/>
        </w:rPr>
        <w:t>"SecurityToken": {</w:t>
      </w:r>
    </w:p>
    <w:p w14:paraId="747D89CF" w14:textId="77777777" w:rsidR="00384E57" w:rsidRPr="00384E57" w:rsidRDefault="00384E57">
      <w:pPr>
        <w:pStyle w:val="SourceCode"/>
        <w:rPr>
          <w:rStyle w:val="VerbatimChar"/>
        </w:rPr>
        <w:pPrChange w:id="764" w:author="Dennis Brandl" w:date="2019-11-25T19:17:00Z">
          <w:pPr>
            <w:pStyle w:val="BodyText"/>
          </w:pPr>
        </w:pPrChange>
      </w:pPr>
      <w:r w:rsidRPr="00384E57">
        <w:rPr>
          <w:rStyle w:val="VerbatimChar"/>
        </w:rPr>
        <w:t xml:space="preserve">        "type": "object",</w:t>
      </w:r>
    </w:p>
    <w:p w14:paraId="0F1CC41C" w14:textId="77777777" w:rsidR="00384E57" w:rsidRPr="00384E57" w:rsidRDefault="00384E57">
      <w:pPr>
        <w:pStyle w:val="SourceCode"/>
        <w:rPr>
          <w:rStyle w:val="VerbatimChar"/>
        </w:rPr>
        <w:pPrChange w:id="765" w:author="Dennis Brandl" w:date="2019-11-25T19:17:00Z">
          <w:pPr>
            <w:pStyle w:val="BodyText"/>
          </w:pPr>
        </w:pPrChange>
      </w:pPr>
      <w:r w:rsidRPr="00384E57">
        <w:rPr>
          <w:rStyle w:val="VerbatimChar"/>
        </w:rPr>
        <w:t xml:space="preserve">        "description": "Exact security token types are implementation specific. Support must be provided for at least UsernameToken.",</w:t>
      </w:r>
    </w:p>
    <w:p w14:paraId="5D9C2E07" w14:textId="77777777" w:rsidR="00384E57" w:rsidRPr="00384E57" w:rsidRDefault="00384E57">
      <w:pPr>
        <w:pStyle w:val="SourceCode"/>
        <w:rPr>
          <w:rStyle w:val="VerbatimChar"/>
        </w:rPr>
        <w:pPrChange w:id="766" w:author="Dennis Brandl" w:date="2019-11-25T19:17:00Z">
          <w:pPr>
            <w:pStyle w:val="BodyText"/>
          </w:pPr>
        </w:pPrChange>
      </w:pPr>
      <w:r w:rsidRPr="00384E57">
        <w:rPr>
          <w:rStyle w:val="VerbatimChar"/>
        </w:rPr>
        <w:t xml:space="preserve">        "anyOf": [</w:t>
      </w:r>
    </w:p>
    <w:p w14:paraId="4B9EA3CD" w14:textId="77777777" w:rsidR="00384E57" w:rsidRPr="00384E57" w:rsidRDefault="00384E57">
      <w:pPr>
        <w:pStyle w:val="SourceCode"/>
        <w:rPr>
          <w:rStyle w:val="VerbatimChar"/>
        </w:rPr>
        <w:pPrChange w:id="767" w:author="Dennis Brandl" w:date="2019-11-25T19:17:00Z">
          <w:pPr>
            <w:pStyle w:val="BodyText"/>
          </w:pPr>
        </w:pPrChange>
      </w:pPr>
      <w:r w:rsidRPr="00384E57">
        <w:rPr>
          <w:rStyle w:val="VerbatimChar"/>
        </w:rPr>
        <w:t xml:space="preserve">          {</w:t>
      </w:r>
    </w:p>
    <w:p w14:paraId="1FFEC079" w14:textId="77777777" w:rsidR="00384E57" w:rsidRPr="00384E57" w:rsidRDefault="00384E57">
      <w:pPr>
        <w:pStyle w:val="SourceCode"/>
        <w:rPr>
          <w:rStyle w:val="VerbatimChar"/>
        </w:rPr>
        <w:pPrChange w:id="768" w:author="Dennis Brandl" w:date="2019-11-25T19:17:00Z">
          <w:pPr>
            <w:pStyle w:val="BodyText"/>
          </w:pPr>
        </w:pPrChange>
      </w:pPr>
      <w:r w:rsidRPr="00384E57">
        <w:rPr>
          <w:rStyle w:val="VerbatimChar"/>
        </w:rPr>
        <w:t xml:space="preserve">            "$ref": "#/components/schemas/UsernameToken"</w:t>
      </w:r>
    </w:p>
    <w:p w14:paraId="0B2AA300" w14:textId="77777777" w:rsidR="00384E57" w:rsidRPr="00384E57" w:rsidRDefault="00384E57">
      <w:pPr>
        <w:pStyle w:val="SourceCode"/>
        <w:rPr>
          <w:rStyle w:val="VerbatimChar"/>
        </w:rPr>
        <w:pPrChange w:id="769" w:author="Dennis Brandl" w:date="2019-11-25T19:17:00Z">
          <w:pPr>
            <w:pStyle w:val="BodyText"/>
          </w:pPr>
        </w:pPrChange>
      </w:pPr>
      <w:r w:rsidRPr="00384E57">
        <w:rPr>
          <w:rStyle w:val="VerbatimChar"/>
        </w:rPr>
        <w:t xml:space="preserve">          }</w:t>
      </w:r>
    </w:p>
    <w:p w14:paraId="7DBBDD96" w14:textId="77777777" w:rsidR="00384E57" w:rsidRPr="00384E57" w:rsidRDefault="00384E57">
      <w:pPr>
        <w:pStyle w:val="SourceCode"/>
        <w:rPr>
          <w:rStyle w:val="VerbatimChar"/>
        </w:rPr>
        <w:pPrChange w:id="770" w:author="Dennis Brandl" w:date="2019-11-25T19:17:00Z">
          <w:pPr>
            <w:pStyle w:val="BodyText"/>
          </w:pPr>
        </w:pPrChange>
      </w:pPr>
      <w:r w:rsidRPr="00384E57">
        <w:rPr>
          <w:rStyle w:val="VerbatimChar"/>
        </w:rPr>
        <w:t xml:space="preserve">        ],</w:t>
      </w:r>
    </w:p>
    <w:p w14:paraId="2B30B23D" w14:textId="77777777" w:rsidR="00384E57" w:rsidRPr="00384E57" w:rsidRDefault="00384E57">
      <w:pPr>
        <w:pStyle w:val="SourceCode"/>
        <w:rPr>
          <w:rStyle w:val="VerbatimChar"/>
        </w:rPr>
        <w:pPrChange w:id="771" w:author="Dennis Brandl" w:date="2019-11-25T19:17:00Z">
          <w:pPr>
            <w:pStyle w:val="BodyText"/>
          </w:pPr>
        </w:pPrChange>
      </w:pPr>
      <w:r w:rsidRPr="00384E57">
        <w:rPr>
          <w:rStyle w:val="VerbatimChar"/>
        </w:rPr>
        <w:t xml:space="preserve">        "additionalProperties": true</w:t>
      </w:r>
    </w:p>
    <w:p w14:paraId="0632939F" w14:textId="34B32FE3" w:rsidR="00384E57" w:rsidRPr="00384E57" w:rsidRDefault="00384E57">
      <w:pPr>
        <w:pStyle w:val="SourceCode"/>
        <w:rPr>
          <w:rStyle w:val="VerbatimChar"/>
        </w:rPr>
        <w:pPrChange w:id="772" w:author="Dennis Brandl" w:date="2019-11-25T19:17:00Z">
          <w:pPr>
            <w:pStyle w:val="BodyText"/>
          </w:pPr>
        </w:pPrChange>
      </w:pPr>
      <w:r w:rsidRPr="00384E57">
        <w:rPr>
          <w:rStyle w:val="VerbatimChar"/>
        </w:rPr>
        <w:t xml:space="preserve">      }</w:t>
      </w:r>
    </w:p>
    <w:p w14:paraId="5D55FCD9" w14:textId="77777777" w:rsidR="00384E57" w:rsidRPr="00384E57" w:rsidRDefault="00384E57">
      <w:pPr>
        <w:pStyle w:val="SourceCode"/>
        <w:rPr>
          <w:rStyle w:val="VerbatimChar"/>
        </w:rPr>
        <w:pPrChange w:id="773" w:author="Dennis Brandl" w:date="2019-11-25T19:17:00Z">
          <w:pPr>
            <w:pStyle w:val="BodyText"/>
            <w:spacing w:before="0"/>
          </w:pPr>
        </w:pPrChange>
      </w:pPr>
      <w:r w:rsidRPr="00384E57">
        <w:rPr>
          <w:rStyle w:val="VerbatimChar"/>
        </w:rPr>
        <w:t xml:space="preserve">      "</w:t>
      </w:r>
      <w:commentRangeStart w:id="774"/>
      <w:r w:rsidRPr="00384E57">
        <w:rPr>
          <w:rStyle w:val="VerbatimChar"/>
        </w:rPr>
        <w:t>UsernameToken</w:t>
      </w:r>
      <w:commentRangeEnd w:id="774"/>
      <w:r w:rsidR="00526099">
        <w:rPr>
          <w:rStyle w:val="CommentReference"/>
        </w:rPr>
        <w:commentReference w:id="774"/>
      </w:r>
      <w:r w:rsidRPr="00384E57">
        <w:rPr>
          <w:rStyle w:val="VerbatimChar"/>
        </w:rPr>
        <w:t>": {</w:t>
      </w:r>
    </w:p>
    <w:p w14:paraId="46D1F29D" w14:textId="77777777" w:rsidR="00384E57" w:rsidRPr="00384E57" w:rsidRDefault="00384E57">
      <w:pPr>
        <w:pStyle w:val="SourceCode"/>
        <w:rPr>
          <w:rStyle w:val="VerbatimChar"/>
        </w:rPr>
        <w:pPrChange w:id="775" w:author="Dennis Brandl" w:date="2019-11-25T19:17:00Z">
          <w:pPr>
            <w:pStyle w:val="BodyText"/>
            <w:spacing w:before="0"/>
          </w:pPr>
        </w:pPrChange>
      </w:pPr>
      <w:r w:rsidRPr="00384E57">
        <w:rPr>
          <w:rStyle w:val="VerbatimChar"/>
        </w:rPr>
        <w:t xml:space="preserve">        "type": "object",</w:t>
      </w:r>
    </w:p>
    <w:p w14:paraId="7F554C72" w14:textId="77777777" w:rsidR="00384E57" w:rsidRPr="00384E57" w:rsidRDefault="00384E57">
      <w:pPr>
        <w:pStyle w:val="SourceCode"/>
        <w:rPr>
          <w:rStyle w:val="VerbatimChar"/>
        </w:rPr>
        <w:pPrChange w:id="776" w:author="Dennis Brandl" w:date="2019-11-25T19:17:00Z">
          <w:pPr>
            <w:pStyle w:val="BodyText"/>
            <w:spacing w:before="0"/>
          </w:pPr>
        </w:pPrChange>
      </w:pPr>
      <w:r w:rsidRPr="00384E57">
        <w:rPr>
          <w:rStyle w:val="VerbatimChar"/>
        </w:rPr>
        <w:t xml:space="preserve">        "properties": {</w:t>
      </w:r>
    </w:p>
    <w:p w14:paraId="0662A256" w14:textId="77777777" w:rsidR="00384E57" w:rsidRPr="00384E57" w:rsidRDefault="00384E57">
      <w:pPr>
        <w:pStyle w:val="SourceCode"/>
        <w:rPr>
          <w:rStyle w:val="VerbatimChar"/>
        </w:rPr>
        <w:pPrChange w:id="777" w:author="Dennis Brandl" w:date="2019-11-25T19:17:00Z">
          <w:pPr>
            <w:pStyle w:val="BodyText"/>
            <w:spacing w:before="0"/>
          </w:pPr>
        </w:pPrChange>
      </w:pPr>
      <w:r w:rsidRPr="00384E57">
        <w:rPr>
          <w:rStyle w:val="VerbatimChar"/>
        </w:rPr>
        <w:t xml:space="preserve">          "username": {</w:t>
      </w:r>
    </w:p>
    <w:p w14:paraId="10FA6688" w14:textId="77777777" w:rsidR="00384E57" w:rsidRPr="00384E57" w:rsidRDefault="00384E57">
      <w:pPr>
        <w:pStyle w:val="SourceCode"/>
        <w:rPr>
          <w:rStyle w:val="VerbatimChar"/>
        </w:rPr>
        <w:pPrChange w:id="778" w:author="Dennis Brandl" w:date="2019-11-25T19:17:00Z">
          <w:pPr>
            <w:pStyle w:val="BodyText"/>
            <w:spacing w:before="0"/>
          </w:pPr>
        </w:pPrChange>
      </w:pPr>
      <w:r w:rsidRPr="00384E57">
        <w:rPr>
          <w:rStyle w:val="VerbatimChar"/>
        </w:rPr>
        <w:t xml:space="preserve">            "type": "string"</w:t>
      </w:r>
    </w:p>
    <w:p w14:paraId="713C261A" w14:textId="77777777" w:rsidR="00384E57" w:rsidRPr="00384E57" w:rsidRDefault="00384E57">
      <w:pPr>
        <w:pStyle w:val="SourceCode"/>
        <w:rPr>
          <w:rStyle w:val="VerbatimChar"/>
        </w:rPr>
        <w:pPrChange w:id="779" w:author="Dennis Brandl" w:date="2019-11-25T19:17:00Z">
          <w:pPr>
            <w:pStyle w:val="BodyText"/>
            <w:spacing w:before="0"/>
          </w:pPr>
        </w:pPrChange>
      </w:pPr>
      <w:r w:rsidRPr="00384E57">
        <w:rPr>
          <w:rStyle w:val="VerbatimChar"/>
        </w:rPr>
        <w:t xml:space="preserve">          },</w:t>
      </w:r>
    </w:p>
    <w:p w14:paraId="2B8EA437" w14:textId="77777777" w:rsidR="00384E57" w:rsidRPr="00384E57" w:rsidRDefault="00384E57">
      <w:pPr>
        <w:pStyle w:val="SourceCode"/>
        <w:rPr>
          <w:rStyle w:val="VerbatimChar"/>
        </w:rPr>
        <w:pPrChange w:id="780" w:author="Dennis Brandl" w:date="2019-11-25T19:17:00Z">
          <w:pPr>
            <w:pStyle w:val="BodyText"/>
            <w:spacing w:before="0"/>
          </w:pPr>
        </w:pPrChange>
      </w:pPr>
      <w:r w:rsidRPr="00384E57">
        <w:rPr>
          <w:rStyle w:val="VerbatimChar"/>
        </w:rPr>
        <w:t xml:space="preserve">          "password": {</w:t>
      </w:r>
    </w:p>
    <w:p w14:paraId="1A3E93B2" w14:textId="77777777" w:rsidR="00384E57" w:rsidRPr="00384E57" w:rsidRDefault="00384E57">
      <w:pPr>
        <w:pStyle w:val="SourceCode"/>
        <w:rPr>
          <w:rStyle w:val="VerbatimChar"/>
        </w:rPr>
        <w:pPrChange w:id="781" w:author="Dennis Brandl" w:date="2019-11-25T19:17:00Z">
          <w:pPr>
            <w:pStyle w:val="BodyText"/>
            <w:spacing w:before="0"/>
          </w:pPr>
        </w:pPrChange>
      </w:pPr>
      <w:r w:rsidRPr="00384E57">
        <w:rPr>
          <w:rStyle w:val="VerbatimChar"/>
        </w:rPr>
        <w:t xml:space="preserve">            "type": "string",</w:t>
      </w:r>
    </w:p>
    <w:p w14:paraId="6DB4D29A" w14:textId="77777777" w:rsidR="00384E57" w:rsidRPr="00384E57" w:rsidRDefault="00384E57">
      <w:pPr>
        <w:pStyle w:val="SourceCode"/>
        <w:rPr>
          <w:rStyle w:val="VerbatimChar"/>
        </w:rPr>
        <w:pPrChange w:id="782" w:author="Dennis Brandl" w:date="2019-11-25T19:17:00Z">
          <w:pPr>
            <w:pStyle w:val="BodyText"/>
            <w:spacing w:before="0"/>
          </w:pPr>
        </w:pPrChange>
      </w:pPr>
      <w:r w:rsidRPr="00384E57">
        <w:rPr>
          <w:rStyle w:val="VerbatimChar"/>
        </w:rPr>
        <w:t xml:space="preserve">            "format": "password"</w:t>
      </w:r>
    </w:p>
    <w:p w14:paraId="4D004DF6" w14:textId="77777777" w:rsidR="00384E57" w:rsidRPr="00384E57" w:rsidRDefault="00384E57">
      <w:pPr>
        <w:pStyle w:val="SourceCode"/>
        <w:rPr>
          <w:rStyle w:val="VerbatimChar"/>
        </w:rPr>
        <w:pPrChange w:id="783" w:author="Dennis Brandl" w:date="2019-11-25T19:17:00Z">
          <w:pPr>
            <w:pStyle w:val="BodyText"/>
            <w:spacing w:before="0"/>
          </w:pPr>
        </w:pPrChange>
      </w:pPr>
      <w:r w:rsidRPr="00384E57">
        <w:rPr>
          <w:rStyle w:val="VerbatimChar"/>
        </w:rPr>
        <w:t xml:space="preserve">          }</w:t>
      </w:r>
    </w:p>
    <w:p w14:paraId="1FBBC57D" w14:textId="77777777" w:rsidR="00384E57" w:rsidRPr="00384E57" w:rsidRDefault="00384E57">
      <w:pPr>
        <w:pStyle w:val="SourceCode"/>
        <w:rPr>
          <w:rStyle w:val="VerbatimChar"/>
        </w:rPr>
        <w:pPrChange w:id="784" w:author="Dennis Brandl" w:date="2019-11-25T19:17:00Z">
          <w:pPr>
            <w:pStyle w:val="BodyText"/>
            <w:spacing w:before="0"/>
          </w:pPr>
        </w:pPrChange>
      </w:pPr>
      <w:r w:rsidRPr="00384E57">
        <w:rPr>
          <w:rStyle w:val="VerbatimChar"/>
        </w:rPr>
        <w:t xml:space="preserve">        },</w:t>
      </w:r>
    </w:p>
    <w:p w14:paraId="01940E34" w14:textId="77777777" w:rsidR="00384E57" w:rsidRPr="00384E57" w:rsidRDefault="00384E57">
      <w:pPr>
        <w:pStyle w:val="SourceCode"/>
        <w:rPr>
          <w:rStyle w:val="VerbatimChar"/>
        </w:rPr>
        <w:pPrChange w:id="785" w:author="Dennis Brandl" w:date="2019-11-25T19:17:00Z">
          <w:pPr>
            <w:pStyle w:val="BodyText"/>
            <w:spacing w:before="0"/>
          </w:pPr>
        </w:pPrChange>
      </w:pPr>
      <w:r w:rsidRPr="00384E57">
        <w:rPr>
          <w:rStyle w:val="VerbatimChar"/>
        </w:rPr>
        <w:t xml:space="preserve">        "required": [</w:t>
      </w:r>
    </w:p>
    <w:p w14:paraId="27F18070" w14:textId="77777777" w:rsidR="00384E57" w:rsidRPr="00384E57" w:rsidRDefault="00384E57">
      <w:pPr>
        <w:pStyle w:val="SourceCode"/>
        <w:rPr>
          <w:rStyle w:val="VerbatimChar"/>
        </w:rPr>
        <w:pPrChange w:id="786" w:author="Dennis Brandl" w:date="2019-11-25T19:17:00Z">
          <w:pPr>
            <w:pStyle w:val="BodyText"/>
            <w:spacing w:before="0"/>
          </w:pPr>
        </w:pPrChange>
      </w:pPr>
      <w:r w:rsidRPr="00384E57">
        <w:rPr>
          <w:rStyle w:val="VerbatimChar"/>
        </w:rPr>
        <w:t xml:space="preserve">          "password",</w:t>
      </w:r>
    </w:p>
    <w:p w14:paraId="76D90E38" w14:textId="77777777" w:rsidR="00384E57" w:rsidRPr="00384E57" w:rsidRDefault="00384E57">
      <w:pPr>
        <w:pStyle w:val="SourceCode"/>
        <w:rPr>
          <w:rStyle w:val="VerbatimChar"/>
        </w:rPr>
        <w:pPrChange w:id="787" w:author="Dennis Brandl" w:date="2019-11-25T19:17:00Z">
          <w:pPr>
            <w:pStyle w:val="BodyText"/>
            <w:spacing w:before="0"/>
          </w:pPr>
        </w:pPrChange>
      </w:pPr>
      <w:r w:rsidRPr="00384E57">
        <w:rPr>
          <w:rStyle w:val="VerbatimChar"/>
        </w:rPr>
        <w:t xml:space="preserve">          "username"</w:t>
      </w:r>
    </w:p>
    <w:p w14:paraId="00037545" w14:textId="77777777" w:rsidR="00384E57" w:rsidRPr="00384E57" w:rsidRDefault="00384E57">
      <w:pPr>
        <w:pStyle w:val="SourceCode"/>
        <w:rPr>
          <w:rStyle w:val="VerbatimChar"/>
        </w:rPr>
        <w:pPrChange w:id="788" w:author="Dennis Brandl" w:date="2019-11-25T19:17:00Z">
          <w:pPr>
            <w:pStyle w:val="BodyText"/>
            <w:spacing w:before="0"/>
          </w:pPr>
        </w:pPrChange>
      </w:pPr>
      <w:r w:rsidRPr="00384E57">
        <w:rPr>
          <w:rStyle w:val="VerbatimChar"/>
        </w:rPr>
        <w:t xml:space="preserve">        ]</w:t>
      </w:r>
    </w:p>
    <w:p w14:paraId="5357DF09" w14:textId="1FB677C3" w:rsidR="00781238" w:rsidRPr="00384E57" w:rsidRDefault="00384E57">
      <w:pPr>
        <w:pStyle w:val="SourceCode"/>
        <w:rPr>
          <w:rStyle w:val="VerbatimChar"/>
        </w:rPr>
        <w:pPrChange w:id="789" w:author="Dennis Brandl" w:date="2019-11-25T19:17:00Z">
          <w:pPr>
            <w:pStyle w:val="BodyText"/>
            <w:spacing w:before="0"/>
          </w:pPr>
        </w:pPrChange>
      </w:pPr>
      <w:r w:rsidRPr="00384E57">
        <w:rPr>
          <w:rStyle w:val="VerbatimChar"/>
        </w:rPr>
        <w:t xml:space="preserve">      }</w:t>
      </w:r>
    </w:p>
    <w:p w14:paraId="1D4B0A1D" w14:textId="1EC2C1AE" w:rsidR="00811CC4" w:rsidRDefault="00497EE1" w:rsidP="001936FB">
      <w:pPr>
        <w:pStyle w:val="Heading1"/>
      </w:pPr>
      <w:bookmarkStart w:id="790" w:name="_Toc25357206"/>
      <w:bookmarkStart w:id="791" w:name="_Toc26110565"/>
      <w:r>
        <w:t>Security Architecture</w:t>
      </w:r>
      <w:bookmarkEnd w:id="790"/>
      <w:bookmarkEnd w:id="791"/>
    </w:p>
    <w:p w14:paraId="57F514E0" w14:textId="017DCA0F"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ws-ISBM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792" w:name="_Toc25357207"/>
      <w:bookmarkStart w:id="793" w:name="_Toc26110566"/>
      <w:r>
        <w:t>Security Level 1</w:t>
      </w:r>
      <w:bookmarkEnd w:id="792"/>
      <w:r w:rsidR="00B03EA3">
        <w:t xml:space="preserve"> – None</w:t>
      </w:r>
      <w:bookmarkEnd w:id="793"/>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ED0A6C">
      <w:pPr>
        <w:pStyle w:val="BodyText"/>
        <w:numPr>
          <w:ilvl w:val="0"/>
          <w:numId w:val="29"/>
        </w:numPr>
      </w:pPr>
      <w:r>
        <w:t>SSL/TLS are NOT used for transport layer security</w:t>
      </w:r>
    </w:p>
    <w:p w14:paraId="0CC6F745" w14:textId="520AC5D4" w:rsidR="00ED0A6C" w:rsidRDefault="00ED0A6C" w:rsidP="00ED0A6C">
      <w:pPr>
        <w:pStyle w:val="BodyText"/>
        <w:numPr>
          <w:ilvl w:val="0"/>
          <w:numId w:val="29"/>
        </w:numPr>
      </w:pPr>
      <w:r>
        <w:t>Security tokens are NOT used to secure channels, or tokens are exchanged in the clear without encryption</w:t>
      </w:r>
    </w:p>
    <w:p w14:paraId="02543BEC" w14:textId="677EBD48" w:rsidR="00A14411" w:rsidRDefault="00A14411" w:rsidP="00ED0A6C">
      <w:pPr>
        <w:pStyle w:val="BodyText"/>
        <w:numPr>
          <w:ilvl w:val="0"/>
          <w:numId w:val="29"/>
        </w:numPr>
      </w:pPr>
      <w:r>
        <w:t>Security tokens MAY or MAY NOT be stored encrypted, if used</w:t>
      </w:r>
    </w:p>
    <w:p w14:paraId="5CD5089C" w14:textId="5733D84A" w:rsidR="00ED0A6C" w:rsidRDefault="00ED0A6C" w:rsidP="00ED0A6C">
      <w:pPr>
        <w:pStyle w:val="BodyText"/>
        <w:numPr>
          <w:ilvl w:val="0"/>
          <w:numId w:val="29"/>
        </w:numPr>
      </w:pPr>
      <w:r>
        <w:t>Certificates are NOT used for confirming identity</w:t>
      </w:r>
    </w:p>
    <w:p w14:paraId="7AFD8019" w14:textId="26B2D70A" w:rsidR="00ED0A6C" w:rsidRDefault="00ED0A6C" w:rsidP="00ED0A6C">
      <w:pPr>
        <w:pStyle w:val="Heading3"/>
      </w:pPr>
      <w:bookmarkStart w:id="794" w:name="_Toc26110567"/>
      <w:r>
        <w:t>Usage Scenarios</w:t>
      </w:r>
      <w:bookmarkEnd w:id="794"/>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795" w:name="_Toc25357208"/>
      <w:bookmarkStart w:id="796" w:name="_Toc26110568"/>
      <w:r>
        <w:t>Security Level 2</w:t>
      </w:r>
      <w:bookmarkEnd w:id="795"/>
      <w:r w:rsidR="00A14411">
        <w:t xml:space="preserve"> – Core Security</w:t>
      </w:r>
      <w:bookmarkEnd w:id="796"/>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A14411">
      <w:pPr>
        <w:pStyle w:val="BodyText"/>
        <w:numPr>
          <w:ilvl w:val="0"/>
          <w:numId w:val="30"/>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0D2272B9" w:rsidR="00A14411" w:rsidRDefault="00F774B2" w:rsidP="00A14411">
      <w:pPr>
        <w:pStyle w:val="BodyText"/>
        <w:numPr>
          <w:ilvl w:val="0"/>
          <w:numId w:val="30"/>
        </w:numPr>
      </w:pPr>
      <w:r>
        <w:t xml:space="preserve">Security tokens </w:t>
      </w:r>
      <w:r w:rsidR="00A14411">
        <w:t>MAY be used but MUST be are stored encrypted by the ws-ISBM Service Provider</w:t>
      </w:r>
    </w:p>
    <w:p w14:paraId="3FBD06EC" w14:textId="77777777" w:rsidR="00A14411" w:rsidRDefault="00A14411" w:rsidP="00A14411">
      <w:pPr>
        <w:pStyle w:val="BodyText"/>
        <w:numPr>
          <w:ilvl w:val="0"/>
          <w:numId w:val="30"/>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797" w:name="_Toc26110569"/>
      <w:r>
        <w:t>Usage Scenarios</w:t>
      </w:r>
      <w:bookmarkEnd w:id="797"/>
    </w:p>
    <w:p w14:paraId="09717293" w14:textId="082D4EFA"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del w:id="798" w:author="Dennis Brandl" w:date="2019-11-25T19:05:00Z">
        <w:r w:rsidDel="002B5B54">
          <w:delText xml:space="preserve">need </w:delText>
        </w:r>
      </w:del>
      <w:ins w:id="799" w:author="Dennis Brandl" w:date="2019-11-25T19:05:00Z">
        <w:r w:rsidR="002B5B54">
          <w:t xml:space="preserve">require </w:t>
        </w:r>
      </w:ins>
      <w:del w:id="800" w:author="Dennis Brandl" w:date="2019-11-25T19:05:00Z">
        <w:r w:rsidDel="002B5B54">
          <w:delText>be “</w:delText>
        </w:r>
        <w:commentRangeStart w:id="801"/>
        <w:r w:rsidDel="002B5B54">
          <w:delText>secure</w:delText>
        </w:r>
        <w:commentRangeEnd w:id="801"/>
        <w:r w:rsidDel="002B5B54">
          <w:rPr>
            <w:rStyle w:val="CommentReference"/>
          </w:rPr>
          <w:commentReference w:id="801"/>
        </w:r>
        <w:r w:rsidDel="002B5B54">
          <w:delText>”</w:delText>
        </w:r>
      </w:del>
      <w:ins w:id="802" w:author="Dennis Brandl" w:date="2019-11-25T19:05:00Z">
        <w:r w:rsidR="002B5B54">
          <w:t>a higher level of security</w:t>
        </w:r>
      </w:ins>
      <w:r>
        <w:t>.</w:t>
      </w:r>
    </w:p>
    <w:p w14:paraId="5C21577F" w14:textId="70C0A43E" w:rsidR="0060601E" w:rsidRDefault="0060601E" w:rsidP="0060601E">
      <w:pPr>
        <w:pStyle w:val="Heading2"/>
      </w:pPr>
      <w:bookmarkStart w:id="803" w:name="_Toc25357209"/>
      <w:bookmarkStart w:id="804" w:name="_Toc26110570"/>
      <w:r>
        <w:t>Security Level 3</w:t>
      </w:r>
      <w:bookmarkEnd w:id="803"/>
      <w:r w:rsidR="00582953">
        <w:t xml:space="preserve"> – Inter-Enterprise Security</w:t>
      </w:r>
      <w:bookmarkEnd w:id="804"/>
    </w:p>
    <w:p w14:paraId="5CB22167" w14:textId="067B541E" w:rsidR="00582953" w:rsidRDefault="00582953" w:rsidP="00582953">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0E44F969" w14:textId="755C5DDA" w:rsidR="00582953" w:rsidRDefault="00582953" w:rsidP="00582953">
      <w:pPr>
        <w:pStyle w:val="BodyText"/>
        <w:numPr>
          <w:ilvl w:val="0"/>
          <w:numId w:val="31"/>
        </w:numPr>
      </w:pPr>
      <w:r>
        <w:t>Certificates (or other mechanisms) MUST be used to identify ws-ISBM Service Providers and Clients, including Notification endpoints specified by subscription sessions.</w:t>
      </w:r>
    </w:p>
    <w:p w14:paraId="73897837" w14:textId="28783FBD" w:rsidR="00582953" w:rsidRDefault="00582953" w:rsidP="00582953">
      <w:pPr>
        <w:pStyle w:val="BodyText"/>
        <w:numPr>
          <w:ilvl w:val="0"/>
          <w:numId w:val="31"/>
        </w:numPr>
      </w:pPr>
      <w:r>
        <w:t xml:space="preserve">Role-Based Access Control </w:t>
      </w:r>
      <w:r w:rsidR="007A2F0D">
        <w:t>MUST</w:t>
      </w:r>
      <w:r>
        <w:t xml:space="preserve"> </w:t>
      </w:r>
      <w:r w:rsidR="007A2F0D">
        <w:t xml:space="preserve">be used </w:t>
      </w:r>
      <w:r>
        <w:t>for configuration of the Service Provider and performing  the operations on the Services.</w:t>
      </w:r>
    </w:p>
    <w:p w14:paraId="30BBC42B" w14:textId="64901E4D" w:rsidR="007A2F0D" w:rsidRDefault="007A2F0D" w:rsidP="00582953">
      <w:pPr>
        <w:pStyle w:val="BodyText"/>
        <w:numPr>
          <w:ilvl w:val="0"/>
          <w:numId w:val="31"/>
        </w:numPr>
      </w:pPr>
      <w:r>
        <w:t>All channels MUST be configured with security tokens and non-authenticated operations (GetChannels and CreateChannel) only respond to recognized systems based on the identity check (such as checking their certificates).</w:t>
      </w:r>
    </w:p>
    <w:p w14:paraId="07E76829" w14:textId="1733D2D9" w:rsidR="007A2F0D" w:rsidRDefault="007A2F0D" w:rsidP="007A2F0D">
      <w:pPr>
        <w:pStyle w:val="BodyText"/>
      </w:pPr>
      <w:r>
        <w:t>At this level of security, ws-ISBM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805" w:name="_Toc26110571"/>
      <w:r>
        <w:t>Usage Scenarios</w:t>
      </w:r>
      <w:bookmarkEnd w:id="805"/>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806" w:name="_Toc25357210"/>
      <w:bookmarkStart w:id="807" w:name="_Toc26110572"/>
      <w:r>
        <w:t>Security Level 4</w:t>
      </w:r>
      <w:bookmarkEnd w:id="806"/>
      <w:r w:rsidR="007A2F0D">
        <w:t xml:space="preserve"> – Defense</w:t>
      </w:r>
      <w:bookmarkEnd w:id="807"/>
    </w:p>
    <w:p w14:paraId="0A7721EC" w14:textId="0ACD5A2F" w:rsidR="00823DFF" w:rsidRDefault="00823DFF" w:rsidP="00ED0A6C">
      <w:pPr>
        <w:pStyle w:val="BodyText"/>
      </w:pPr>
      <w:r>
        <w:t xml:space="preserve">The Defense Security Level, Security Level 4, includes all the requirements of Inter-Enterprise Security (and Core Security) with the addition of requirements necessary for highly secure environments, such as </w:t>
      </w:r>
      <w:commentRangeStart w:id="808"/>
      <w:r>
        <w:t>Defense</w:t>
      </w:r>
      <w:commentRangeEnd w:id="808"/>
      <w:r w:rsidR="002B5B54">
        <w:rPr>
          <w:rStyle w:val="CommentReference"/>
        </w:rPr>
        <w:commentReference w:id="808"/>
      </w:r>
      <w:r>
        <w:t>. This level of security is characterized by securing the messages and other data within the ws-ISBM Service Provider. Additional requirements for the Defense Security Level include:</w:t>
      </w:r>
    </w:p>
    <w:p w14:paraId="03096324" w14:textId="76539126" w:rsidR="00823DFF" w:rsidRDefault="00823DFF" w:rsidP="00823DFF">
      <w:pPr>
        <w:pStyle w:val="BodyText"/>
        <w:numPr>
          <w:ilvl w:val="0"/>
          <w:numId w:val="32"/>
        </w:numPr>
      </w:pPr>
      <w:r>
        <w:t xml:space="preserve">Full end-to-end encryption of messages MUST be performed, that is, the message content is encrypted </w:t>
      </w:r>
      <w:r w:rsidR="001E3705">
        <w:t>on the server/s of the ws-ISBM Service Provider</w:t>
      </w:r>
    </w:p>
    <w:p w14:paraId="7EF46107" w14:textId="1DE70B44" w:rsidR="001E3705" w:rsidRDefault="001E3705" w:rsidP="00823DFF">
      <w:pPr>
        <w:pStyle w:val="BodyText"/>
        <w:numPr>
          <w:ilvl w:val="0"/>
          <w:numId w:val="32"/>
        </w:numPr>
      </w:pPr>
      <w:r>
        <w:t>Security keys (for messages encryption) and security tokens (for channel access) MUST be stored encrypted</w:t>
      </w:r>
    </w:p>
    <w:p w14:paraId="43A7EF78" w14:textId="4A444516" w:rsidR="001E3705" w:rsidRDefault="001E3705" w:rsidP="00823DFF">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14:paraId="381B33E9" w14:textId="4E5E496B" w:rsidR="001E3705" w:rsidRDefault="001E3705" w:rsidP="00823DFF">
      <w:pPr>
        <w:pStyle w:val="BodyText"/>
        <w:numPr>
          <w:ilvl w:val="0"/>
          <w:numId w:val="32"/>
        </w:numPr>
      </w:pPr>
      <w:r>
        <w:t>Access to a ws-ISBM Service Provider at this level of security by systems of lower-security levels MUST be performed using appropriate negotiation protocols.</w:t>
      </w:r>
    </w:p>
    <w:p w14:paraId="6178125A" w14:textId="6F5E5AF1" w:rsidR="001E3705" w:rsidRDefault="001E3705">
      <w:pPr>
        <w:pStyle w:val="Note"/>
        <w:pPrChange w:id="809" w:author="Dennis Brandl" w:date="2019-11-25T19:06:00Z">
          <w:pPr>
            <w:pStyle w:val="BodyText"/>
          </w:pPr>
        </w:pPrChange>
      </w:pPr>
      <w:del w:id="810" w:author="Dennis Brandl" w:date="2019-11-25T19:05:00Z">
        <w:r w:rsidRPr="001E3705" w:rsidDel="002B5B54">
          <w:rPr>
            <w:rStyle w:val="label-info"/>
          </w:rPr>
          <w:delText>Note</w:delText>
        </w:r>
        <w:r w:rsidDel="002B5B54">
          <w:delText xml:space="preserve"> </w:delText>
        </w:r>
      </w:del>
      <w:ins w:id="811" w:author="Dennis Brandl" w:date="2019-11-25T19:06:00Z">
        <w:r w:rsidR="002B5B54">
          <w:t>NOTE</w:t>
        </w:r>
        <w:r w:rsidR="002B5B54">
          <w:tab/>
        </w:r>
      </w:ins>
      <w:r>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4DFADF51" w14:textId="7115B0C1" w:rsidR="001E3705" w:rsidRDefault="001E3705" w:rsidP="001E3705">
      <w:pPr>
        <w:pStyle w:val="Heading3"/>
      </w:pPr>
      <w:bookmarkStart w:id="812" w:name="_Toc26110573"/>
      <w:r>
        <w:t>Usage Scenarios</w:t>
      </w:r>
      <w:bookmarkEnd w:id="812"/>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813" w:name="_Toc26110574"/>
      <w:r>
        <w:t>Security Level Matrix</w:t>
      </w:r>
      <w:bookmarkEnd w:id="813"/>
    </w:p>
    <w:p w14:paraId="2B85032E" w14:textId="77777777" w:rsidR="004D5247" w:rsidRPr="00967C82" w:rsidRDefault="004D5247" w:rsidP="00ED0A6C">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14:paraId="28464A45" w14:textId="6663C8C3" w:rsidTr="00CA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68ABADC" w14:textId="77777777" w:rsidR="00CA6F2C" w:rsidRDefault="00CA6F2C" w:rsidP="004C44E2">
            <w:pPr>
              <w:pStyle w:val="Compact"/>
            </w:pPr>
          </w:p>
        </w:tc>
        <w:tc>
          <w:tcPr>
            <w:tcW w:w="1072"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14:paraId="7E748AC9" w14:textId="0BDD117D"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14:paraId="53760E3B" w14:textId="04CCD552"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B9BF1B7" w14:textId="65052615" w:rsidR="00CA6F2C" w:rsidRPr="006F6695" w:rsidRDefault="00CA6F2C" w:rsidP="00D03886">
            <w:pPr>
              <w:pStyle w:val="Compact"/>
              <w:rPr>
                <w:b/>
              </w:rPr>
            </w:pPr>
            <w:r w:rsidRPr="006F6695">
              <w:rPr>
                <w:b/>
              </w:rPr>
              <w:t>Security Level 1</w:t>
            </w:r>
          </w:p>
        </w:tc>
        <w:tc>
          <w:tcPr>
            <w:tcW w:w="1072" w:type="dxa"/>
          </w:tcPr>
          <w:p w14:paraId="1894B93F" w14:textId="1B470C95"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14:paraId="1C936F78" w14:textId="00E74420"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14:paraId="5F28104E" w14:textId="4D4ACFF1"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14:paraId="1F0665A4" w14:textId="0117448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14:paraId="117CB2A9" w14:textId="63FE3E9F"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14:paraId="4B567DB1" w14:textId="3C21381D"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14:paraId="5D98E209" w14:textId="6DF42C5A"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14:paraId="06741F8A" w14:textId="0F12A7CE" w:rsidTr="00CA6F2C">
        <w:tc>
          <w:tcPr>
            <w:cnfStyle w:val="001000000000" w:firstRow="0" w:lastRow="0" w:firstColumn="1" w:lastColumn="0" w:oddVBand="0" w:evenVBand="0" w:oddHBand="0" w:evenHBand="0" w:firstRowFirstColumn="0" w:firstRowLastColumn="0" w:lastRowFirstColumn="0" w:lastRowLastColumn="0"/>
            <w:tcW w:w="1006" w:type="dxa"/>
          </w:tcPr>
          <w:p w14:paraId="730CDC79" w14:textId="144766DD" w:rsidR="00CA6F2C" w:rsidRPr="006F6695" w:rsidRDefault="00CA6F2C" w:rsidP="00571FD4">
            <w:pPr>
              <w:pStyle w:val="Compact"/>
              <w:rPr>
                <w:b/>
              </w:rPr>
            </w:pPr>
            <w:r w:rsidRPr="006F6695">
              <w:rPr>
                <w:b/>
              </w:rPr>
              <w:t>Security Level 2</w:t>
            </w:r>
          </w:p>
        </w:tc>
        <w:tc>
          <w:tcPr>
            <w:tcW w:w="1072" w:type="dxa"/>
          </w:tcPr>
          <w:p w14:paraId="4F731580" w14:textId="78C5197C"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14:paraId="0D0CBFF9" w14:textId="0BBA018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14:paraId="3D2D5939" w14:textId="3A97913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14:paraId="0FC4A82A" w14:textId="5288A313"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14:paraId="3470B57B" w14:textId="67AE543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14:paraId="1732A056" w14:textId="008CC99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14:paraId="089FEF74" w14:textId="5020D90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59BC40D5" w14:textId="0FDB0CBD"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14:paraId="6840314D" w14:textId="77777777"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177E4441" w14:textId="41E6E482" w:rsidR="00CA6F2C" w:rsidRPr="006F6695" w:rsidRDefault="00CA6F2C" w:rsidP="00571FD4">
            <w:pPr>
              <w:pStyle w:val="Compact"/>
              <w:rPr>
                <w:b/>
              </w:rPr>
            </w:pPr>
            <w:r w:rsidRPr="006F6695">
              <w:rPr>
                <w:b/>
              </w:rPr>
              <w:t>Security Level 3</w:t>
            </w:r>
          </w:p>
        </w:tc>
        <w:tc>
          <w:tcPr>
            <w:tcW w:w="1072" w:type="dxa"/>
          </w:tcPr>
          <w:p w14:paraId="620D405C" w14:textId="437E7EEB"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14:paraId="316B05F4" w14:textId="43B995EC"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14:paraId="71D03722" w14:textId="3D67E7BA"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14:paraId="5BDFF6DB" w14:textId="68800FE4"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14:paraId="3A0E11CA" w14:textId="4F1F9DF1"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14:paraId="37D3B44A" w14:textId="169D4359"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14:paraId="48CD513E" w14:textId="0C3DBEF7"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07B28FB8" w14:textId="4939472E"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14:paraId="4CE3E93B" w14:textId="77777777" w:rsidTr="00CA6F2C">
        <w:tc>
          <w:tcPr>
            <w:cnfStyle w:val="001000000000" w:firstRow="0" w:lastRow="0" w:firstColumn="1" w:lastColumn="0" w:oddVBand="0" w:evenVBand="0" w:oddHBand="0" w:evenHBand="0" w:firstRowFirstColumn="0" w:firstRowLastColumn="0" w:lastRowFirstColumn="0" w:lastRowLastColumn="0"/>
            <w:tcW w:w="1006" w:type="dxa"/>
          </w:tcPr>
          <w:p w14:paraId="22561275" w14:textId="1724F760" w:rsidR="00CA6F2C" w:rsidRPr="006F6695" w:rsidRDefault="00CA6F2C" w:rsidP="00571FD4">
            <w:pPr>
              <w:pStyle w:val="Compact"/>
              <w:rPr>
                <w:b/>
              </w:rPr>
            </w:pPr>
            <w:r w:rsidRPr="006F6695">
              <w:rPr>
                <w:b/>
              </w:rPr>
              <w:t>Security Level 4</w:t>
            </w:r>
          </w:p>
        </w:tc>
        <w:tc>
          <w:tcPr>
            <w:tcW w:w="1072" w:type="dxa"/>
          </w:tcPr>
          <w:p w14:paraId="5B0ED749" w14:textId="00DE0A8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14:paraId="636601FB" w14:textId="00791AB4"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14:paraId="5B66DAB1" w14:textId="30901EA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14:paraId="13E09058" w14:textId="23F3B5B2"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14:paraId="290E43DB" w14:textId="578E31C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14:paraId="6E94037F" w14:textId="34B7CE87" w:rsidR="00CA6F2C" w:rsidRPr="00B05E09"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14:paraId="234DF1C4" w14:textId="4FB85B51"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14:paraId="0040B171" w14:textId="65A1411A"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486927AC" w14:textId="312A38D0" w:rsidR="00E47FB5" w:rsidRDefault="00E47FB5" w:rsidP="00ED0A6C">
      <w:pPr>
        <w:pStyle w:val="BodyText"/>
      </w:pPr>
    </w:p>
    <w:p w14:paraId="6DD60CB1" w14:textId="1FB6DAD5" w:rsidR="00BB0129" w:rsidRDefault="00E83E4F" w:rsidP="001936FB">
      <w:pPr>
        <w:pStyle w:val="Heading1"/>
      </w:pPr>
      <w:bookmarkStart w:id="814" w:name="_Toc25357211"/>
      <w:bookmarkStart w:id="815" w:name="_Toc26110575"/>
      <w:r>
        <w:t>Conformance</w:t>
      </w:r>
      <w:bookmarkEnd w:id="814"/>
      <w:bookmarkEnd w:id="815"/>
    </w:p>
    <w:p w14:paraId="47B1C43B" w14:textId="77777777" w:rsidR="00BB0129" w:rsidRDefault="00E83E4F" w:rsidP="00ED0A6C">
      <w:pPr>
        <w:pStyle w:val="BodyText"/>
      </w:pPr>
      <w:r>
        <w:t>Any assessment of conformance of a ws-ISBM implementation MUST be qualified by the following:</w:t>
      </w:r>
    </w:p>
    <w:p w14:paraId="09C1F4DD" w14:textId="77777777" w:rsidR="00BB0129" w:rsidRDefault="00E83E4F" w:rsidP="00ED0A6C">
      <w:pPr>
        <w:pStyle w:val="BodyText"/>
        <w:numPr>
          <w:ilvl w:val="0"/>
          <w:numId w:val="26"/>
        </w:numPr>
      </w:pPr>
      <w:r>
        <w:t>Support for the Channel Management Service</w:t>
      </w:r>
    </w:p>
    <w:p w14:paraId="70DB6533" w14:textId="77777777" w:rsidR="00BB0129" w:rsidRDefault="00E83E4F" w:rsidP="00ED0A6C">
      <w:pPr>
        <w:pStyle w:val="BodyText"/>
        <w:numPr>
          <w:ilvl w:val="0"/>
          <w:numId w:val="26"/>
        </w:numPr>
      </w:pPr>
      <w:r>
        <w:t>Support for the Notification Service</w:t>
      </w:r>
    </w:p>
    <w:p w14:paraId="2BC64818" w14:textId="77777777" w:rsidR="00BB0129" w:rsidRDefault="00E83E4F" w:rsidP="00ED0A6C">
      <w:pPr>
        <w:pStyle w:val="BodyText"/>
        <w:numPr>
          <w:ilvl w:val="0"/>
          <w:numId w:val="26"/>
        </w:numPr>
      </w:pPr>
      <w:r>
        <w:t>Support for the Provider Publication Service</w:t>
      </w:r>
    </w:p>
    <w:p w14:paraId="70C89037" w14:textId="77777777" w:rsidR="00BB0129" w:rsidRDefault="00E83E4F" w:rsidP="00ED0A6C">
      <w:pPr>
        <w:pStyle w:val="BodyText"/>
        <w:numPr>
          <w:ilvl w:val="0"/>
          <w:numId w:val="26"/>
        </w:numPr>
      </w:pPr>
      <w:r>
        <w:t>Support for the Consumer Publication Service</w:t>
      </w:r>
    </w:p>
    <w:p w14:paraId="59518378" w14:textId="77777777" w:rsidR="00BB0129" w:rsidRDefault="00E83E4F" w:rsidP="00ED0A6C">
      <w:pPr>
        <w:pStyle w:val="BodyText"/>
        <w:numPr>
          <w:ilvl w:val="0"/>
          <w:numId w:val="26"/>
        </w:numPr>
      </w:pPr>
      <w:r>
        <w:t>Support for the Provider Request Service</w:t>
      </w:r>
    </w:p>
    <w:p w14:paraId="272D653E" w14:textId="0AD91420" w:rsidR="00BB0129" w:rsidRDefault="00E83E4F" w:rsidP="00ED0A6C">
      <w:pPr>
        <w:pStyle w:val="BodyText"/>
        <w:numPr>
          <w:ilvl w:val="0"/>
          <w:numId w:val="26"/>
        </w:numPr>
      </w:pPr>
      <w:r>
        <w:t>Support for the Consumer Request Service</w:t>
      </w:r>
    </w:p>
    <w:p w14:paraId="3FC0494F" w14:textId="77777777" w:rsidR="009A7AE2" w:rsidRDefault="009A7AE2" w:rsidP="009A7AE2">
      <w:pPr>
        <w:pStyle w:val="BodyText"/>
        <w:numPr>
          <w:ilvl w:val="0"/>
          <w:numId w:val="26"/>
        </w:numPr>
      </w:pPr>
      <w:r>
        <w:t>Support for SOAP 1.1 and SOAP 1.2 services</w:t>
      </w:r>
    </w:p>
    <w:p w14:paraId="44E5C63F" w14:textId="0E19FE62" w:rsidR="001835D3" w:rsidRDefault="001835D3" w:rsidP="00ED0A6C">
      <w:pPr>
        <w:pStyle w:val="BodyText"/>
        <w:numPr>
          <w:ilvl w:val="0"/>
          <w:numId w:val="26"/>
        </w:numPr>
      </w:pPr>
      <w:r>
        <w:t xml:space="preserve">Support for HTTP 1.1 </w:t>
      </w:r>
    </w:p>
    <w:p w14:paraId="3235D5EB" w14:textId="77777777" w:rsidR="009A7AE2" w:rsidRDefault="009A7AE2" w:rsidP="009A7AE2">
      <w:pPr>
        <w:pStyle w:val="BodyText"/>
        <w:numPr>
          <w:ilvl w:val="0"/>
          <w:numId w:val="26"/>
        </w:numPr>
      </w:pPr>
      <w:r>
        <w:t>Support for OpenAPI 3.0.1 services</w:t>
      </w:r>
    </w:p>
    <w:p w14:paraId="7BF99870" w14:textId="77777777" w:rsidR="009A7AE2" w:rsidRDefault="009A7AE2" w:rsidP="009A7AE2">
      <w:pPr>
        <w:pStyle w:val="BodyText"/>
        <w:numPr>
          <w:ilvl w:val="0"/>
          <w:numId w:val="26"/>
        </w:numPr>
      </w:pPr>
      <w:r>
        <w:t>Support for Filter Expressions in an XPath 1.0 format for XML content</w:t>
      </w:r>
    </w:p>
    <w:p w14:paraId="26E0B32F" w14:textId="77777777" w:rsidR="009A7AE2" w:rsidRDefault="009A7AE2" w:rsidP="009A7AE2">
      <w:pPr>
        <w:pStyle w:val="BodyText"/>
        <w:numPr>
          <w:ilvl w:val="0"/>
          <w:numId w:val="26"/>
        </w:numPr>
      </w:pPr>
      <w:r>
        <w:t>Support for Filter Expressions in an JSONPath format for JSON content</w:t>
      </w:r>
    </w:p>
    <w:p w14:paraId="33ABD5D6" w14:textId="1304C98D" w:rsidR="00045EBF" w:rsidRDefault="00045EBF" w:rsidP="00ED0A6C">
      <w:pPr>
        <w:pStyle w:val="BodyText"/>
        <w:numPr>
          <w:ilvl w:val="0"/>
          <w:numId w:val="26"/>
        </w:numPr>
      </w:pPr>
      <w:r>
        <w:t>Support for transport layer security (e.g. SSL/TLS) in order to secure tokens and messages, and to prevent replay attacks.</w:t>
      </w:r>
    </w:p>
    <w:p w14:paraId="65902637" w14:textId="77777777" w:rsidR="009A7AE2" w:rsidRDefault="009A7AE2" w:rsidP="009A7AE2">
      <w:pPr>
        <w:pStyle w:val="BodyText"/>
        <w:numPr>
          <w:ilvl w:val="0"/>
          <w:numId w:val="26"/>
        </w:numPr>
      </w:pPr>
      <w:r>
        <w:t>Support for Security Tokens using WS-Security UsernameToken</w:t>
      </w:r>
    </w:p>
    <w:p w14:paraId="5BE43EA6" w14:textId="6CDE7DB7" w:rsidR="009A7AE2" w:rsidRDefault="009A7AE2" w:rsidP="009A7AE2">
      <w:pPr>
        <w:pStyle w:val="BodyText"/>
        <w:numPr>
          <w:ilvl w:val="0"/>
          <w:numId w:val="26"/>
        </w:numPr>
      </w:pPr>
      <w:r>
        <w:t xml:space="preserve">Support for HTTP basic and/or digest authentication and authorization </w:t>
      </w:r>
    </w:p>
    <w:p w14:paraId="1419BAE6" w14:textId="59819A7E" w:rsidR="00BB0129" w:rsidRDefault="00E83E4F" w:rsidP="00ED0A6C">
      <w:pPr>
        <w:pStyle w:val="BodyText"/>
        <w:numPr>
          <w:ilvl w:val="0"/>
          <w:numId w:val="26"/>
        </w:numPr>
      </w:pPr>
      <w:r>
        <w:t>Support for other Security Tokens formats</w:t>
      </w:r>
      <w:r w:rsidR="009A7AE2">
        <w:t xml:space="preserve"> (including HTTP authentication/authorization token formats)</w:t>
      </w:r>
    </w:p>
    <w:p w14:paraId="3A23C4D3" w14:textId="4F44A522" w:rsidR="00BB0129" w:rsidRDefault="00E83E4F" w:rsidP="00ED0A6C">
      <w:pPr>
        <w:pStyle w:val="BodyText"/>
        <w:numPr>
          <w:ilvl w:val="0"/>
          <w:numId w:val="26"/>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816" w:name="_Toc25357214"/>
      <w:bookmarkStart w:id="817" w:name="_Toc26110576"/>
      <w:r w:rsidRPr="00D768E6">
        <w:t>Specification</w:t>
      </w:r>
      <w:r>
        <w:t xml:space="preserve"> Files</w:t>
      </w:r>
      <w:bookmarkEnd w:id="816"/>
      <w:bookmarkEnd w:id="817"/>
    </w:p>
    <w:p w14:paraId="7DF82722" w14:textId="52E4FEA2" w:rsidR="00B62A7D" w:rsidRPr="00B62A7D" w:rsidRDefault="00ED0A6C" w:rsidP="00B62A7D">
      <w:pPr>
        <w:pStyle w:val="BodyText"/>
      </w:pPr>
      <w:r>
        <w:t>The following lists the files containing the Web Services descriptions for SOAP (WSDL format) and REST (OpenAPI format).</w:t>
      </w:r>
    </w:p>
    <w:p w14:paraId="7D2540D6" w14:textId="77777777" w:rsidR="00B62A7D" w:rsidRDefault="00B62A7D" w:rsidP="00253326">
      <w:pPr>
        <w:pStyle w:val="AppendixHeading2"/>
      </w:pPr>
      <w:bookmarkStart w:id="818" w:name="_Toc25357215"/>
      <w:bookmarkStart w:id="819" w:name="_Toc26110577"/>
      <w:commentRangeStart w:id="820"/>
      <w:r>
        <w:t>OpenAPI Definitions</w:t>
      </w:r>
      <w:commentRangeEnd w:id="820"/>
      <w:r>
        <w:rPr>
          <w:rStyle w:val="CommentReference"/>
          <w:rFonts w:eastAsiaTheme="minorHAnsi" w:cstheme="minorBidi"/>
          <w:b w:val="0"/>
          <w:bCs w:val="0"/>
        </w:rPr>
        <w:commentReference w:id="820"/>
      </w:r>
      <w:bookmarkEnd w:id="818"/>
      <w:bookmarkEnd w:id="819"/>
    </w:p>
    <w:p w14:paraId="19355F5C" w14:textId="77777777" w:rsidR="00B62A7D" w:rsidRDefault="00D73D3F" w:rsidP="00B62A7D">
      <w:pPr>
        <w:pStyle w:val="Definition"/>
      </w:pPr>
      <w:hyperlink r:id="rId164" w:history="1">
        <w:r w:rsidR="00B62A7D" w:rsidRPr="004532A2">
          <w:rPr>
            <w:rStyle w:val="Hyperlink"/>
          </w:rPr>
          <w:t>http://www.openoandm.org/ws-isbm/1.1/openapi/channel_management_service.yml</w:t>
        </w:r>
      </w:hyperlink>
    </w:p>
    <w:p w14:paraId="2F980B96" w14:textId="77777777" w:rsidR="00B62A7D" w:rsidRDefault="00D73D3F" w:rsidP="00B62A7D">
      <w:pPr>
        <w:pStyle w:val="Definition"/>
      </w:pPr>
      <w:hyperlink r:id="rId165" w:history="1">
        <w:r w:rsidR="00B62A7D" w:rsidRPr="004532A2">
          <w:rPr>
            <w:rStyle w:val="Hyperlink"/>
          </w:rPr>
          <w:t>http://www.openoandm.org/ws-isbm/1.1/openapi/channel_management_service.json</w:t>
        </w:r>
      </w:hyperlink>
    </w:p>
    <w:p w14:paraId="7701580C" w14:textId="77777777" w:rsidR="00B62A7D" w:rsidRDefault="00D73D3F" w:rsidP="00B62A7D">
      <w:pPr>
        <w:pStyle w:val="Definition"/>
      </w:pPr>
      <w:hyperlink r:id="rId166" w:history="1">
        <w:r w:rsidR="00B62A7D" w:rsidRPr="004532A2">
          <w:rPr>
            <w:rStyle w:val="Hyperlink"/>
          </w:rPr>
          <w:t>http://www.openoandm.org/ws-isbm/1.1/openapi/notification_service.yml</w:t>
        </w:r>
      </w:hyperlink>
    </w:p>
    <w:p w14:paraId="099BCD68" w14:textId="77777777" w:rsidR="00B62A7D" w:rsidRDefault="00D73D3F" w:rsidP="00B62A7D">
      <w:pPr>
        <w:pStyle w:val="Definition"/>
      </w:pPr>
      <w:hyperlink r:id="rId167" w:history="1">
        <w:r w:rsidR="00B62A7D" w:rsidRPr="004532A2">
          <w:rPr>
            <w:rStyle w:val="Hyperlink"/>
          </w:rPr>
          <w:t>http://www.openoandm.org/ws-isbm/1.1/openapi/notification_service.json</w:t>
        </w:r>
      </w:hyperlink>
    </w:p>
    <w:p w14:paraId="3923CACD" w14:textId="77777777" w:rsidR="00B62A7D" w:rsidRDefault="00D73D3F" w:rsidP="00B62A7D">
      <w:pPr>
        <w:pStyle w:val="Definition"/>
      </w:pPr>
      <w:hyperlink r:id="rId168" w:history="1">
        <w:r w:rsidR="00B62A7D" w:rsidRPr="004532A2">
          <w:rPr>
            <w:rStyle w:val="Hyperlink"/>
          </w:rPr>
          <w:t>http://www.openoandm.org/ws-isbm/1.1/openapi/provider_publication_service.yml</w:t>
        </w:r>
      </w:hyperlink>
    </w:p>
    <w:p w14:paraId="2D27E0E8" w14:textId="77777777" w:rsidR="00B62A7D" w:rsidRDefault="00D73D3F" w:rsidP="00B62A7D">
      <w:pPr>
        <w:pStyle w:val="Definition"/>
      </w:pPr>
      <w:hyperlink r:id="rId169" w:history="1">
        <w:r w:rsidR="00B62A7D" w:rsidRPr="004532A2">
          <w:rPr>
            <w:rStyle w:val="Hyperlink"/>
          </w:rPr>
          <w:t>http://www.openoandm.org/ws-isbm/1.1/openapi/provider_publication_service.json</w:t>
        </w:r>
      </w:hyperlink>
    </w:p>
    <w:p w14:paraId="6DEBF43A" w14:textId="77777777" w:rsidR="00B62A7D" w:rsidRDefault="00D73D3F" w:rsidP="00B62A7D">
      <w:pPr>
        <w:pStyle w:val="Definition"/>
      </w:pPr>
      <w:hyperlink r:id="rId170" w:history="1">
        <w:r w:rsidR="00B62A7D" w:rsidRPr="004532A2">
          <w:rPr>
            <w:rStyle w:val="Hyperlink"/>
          </w:rPr>
          <w:t>http://www.openoandm.org/ws-isbm/1.1/openapi/consumer_publication_service.yml</w:t>
        </w:r>
      </w:hyperlink>
    </w:p>
    <w:p w14:paraId="10054E02" w14:textId="77777777" w:rsidR="00B62A7D" w:rsidRDefault="00D73D3F" w:rsidP="00B62A7D">
      <w:pPr>
        <w:pStyle w:val="Definition"/>
      </w:pPr>
      <w:hyperlink r:id="rId171" w:history="1">
        <w:r w:rsidR="00B62A7D" w:rsidRPr="004532A2">
          <w:rPr>
            <w:rStyle w:val="Hyperlink"/>
          </w:rPr>
          <w:t>http://www.openoandm.org/ws-isbm/1.1/openapi/consumer_publication_service.json</w:t>
        </w:r>
      </w:hyperlink>
    </w:p>
    <w:p w14:paraId="368E5CCC" w14:textId="77777777" w:rsidR="00B62A7D" w:rsidRDefault="00D73D3F" w:rsidP="00B62A7D">
      <w:pPr>
        <w:pStyle w:val="Definition"/>
      </w:pPr>
      <w:hyperlink r:id="rId172" w:history="1">
        <w:r w:rsidR="00B62A7D" w:rsidRPr="004532A2">
          <w:rPr>
            <w:rStyle w:val="Hyperlink"/>
          </w:rPr>
          <w:t>http://www.openoandm.org/ws-isbm/1.1/openapi/provider_request_service.yml</w:t>
        </w:r>
      </w:hyperlink>
    </w:p>
    <w:p w14:paraId="0E8ACF2F" w14:textId="77777777" w:rsidR="00B62A7D" w:rsidRDefault="00D73D3F" w:rsidP="00B62A7D">
      <w:pPr>
        <w:pStyle w:val="Definition"/>
      </w:pPr>
      <w:hyperlink r:id="rId173" w:history="1">
        <w:r w:rsidR="00B62A7D" w:rsidRPr="004532A2">
          <w:rPr>
            <w:rStyle w:val="Hyperlink"/>
          </w:rPr>
          <w:t>http://www.openoandm.org/ws-isbm/1.1/openapi/provider_request_service.json</w:t>
        </w:r>
      </w:hyperlink>
    </w:p>
    <w:p w14:paraId="7E3B0614" w14:textId="77777777" w:rsidR="00B62A7D" w:rsidRDefault="00D73D3F" w:rsidP="00B62A7D">
      <w:pPr>
        <w:pStyle w:val="Definition"/>
      </w:pPr>
      <w:hyperlink r:id="rId174" w:history="1">
        <w:r w:rsidR="00B62A7D" w:rsidRPr="004532A2">
          <w:rPr>
            <w:rStyle w:val="Hyperlink"/>
          </w:rPr>
          <w:t>http://www.openoandm.org/ws-isbm/1.1/openapi/consumer_request_service.yml</w:t>
        </w:r>
      </w:hyperlink>
    </w:p>
    <w:p w14:paraId="39651C76" w14:textId="77777777" w:rsidR="00B62A7D" w:rsidRDefault="00D73D3F" w:rsidP="00B62A7D">
      <w:pPr>
        <w:pStyle w:val="Definition"/>
      </w:pPr>
      <w:hyperlink r:id="rId175" w:history="1">
        <w:r w:rsidR="00B62A7D" w:rsidRPr="004532A2">
          <w:rPr>
            <w:rStyle w:val="Hyperlink"/>
          </w:rPr>
          <w:t>http://www.openoandm.org/ws-isbm/1.1/openapi/consumer_request_service.json</w:t>
        </w:r>
      </w:hyperlink>
    </w:p>
    <w:p w14:paraId="7701A39F" w14:textId="77777777" w:rsidR="00B62A7D" w:rsidRDefault="00D73D3F" w:rsidP="00B62A7D">
      <w:pPr>
        <w:pStyle w:val="Definition"/>
      </w:pPr>
      <w:hyperlink r:id="rId176" w:history="1">
        <w:r w:rsidR="00B62A7D" w:rsidRPr="004532A2">
          <w:rPr>
            <w:rStyle w:val="Hyperlink"/>
          </w:rPr>
          <w:t>http://www.openoandm.org/ws-isbm/1.1/openapi/isbm_complete.yml</w:t>
        </w:r>
      </w:hyperlink>
    </w:p>
    <w:commentRangeStart w:id="821"/>
    <w:p w14:paraId="14EEF2EA" w14:textId="77777777" w:rsidR="00B62A7D" w:rsidRDefault="00B62A7D" w:rsidP="00B62A7D">
      <w:pPr>
        <w:pStyle w:val="Definition"/>
      </w:pPr>
      <w:r>
        <w:fldChar w:fldCharType="begin"/>
      </w:r>
      <w:r>
        <w:instrText xml:space="preserve"> HYPERLINK "</w:instrText>
      </w:r>
      <w:r w:rsidRPr="00EC7AA7">
        <w:instrText>http://www.openoandm.org/ws-isbm/1.</w:instrText>
      </w:r>
      <w:r>
        <w:instrText>1</w:instrText>
      </w:r>
      <w:r w:rsidRPr="00EC7AA7">
        <w:instrText>/</w:instrText>
      </w:r>
      <w:r>
        <w:instrText>openapi</w:instrText>
      </w:r>
      <w:r w:rsidRPr="00EC7AA7">
        <w:instrText>/</w:instrText>
      </w:r>
      <w:r>
        <w:instrText>isbm_complete</w:instrText>
      </w:r>
      <w:r w:rsidRPr="00EC7AA7">
        <w:instrText>.</w:instrText>
      </w:r>
      <w:r>
        <w:instrText xml:space="preserve">json" </w:instrText>
      </w:r>
      <w:r>
        <w:fldChar w:fldCharType="separate"/>
      </w:r>
      <w:r w:rsidRPr="004532A2">
        <w:rPr>
          <w:rStyle w:val="Hyperlink"/>
        </w:rPr>
        <w:t>http://www.openoandm.org/ws-isbm/1.1/openapi/isbm_complete.json</w:t>
      </w:r>
      <w:r>
        <w:fldChar w:fldCharType="end"/>
      </w:r>
      <w:commentRangeEnd w:id="821"/>
      <w:r>
        <w:rPr>
          <w:rStyle w:val="CommentReference"/>
        </w:rPr>
        <w:commentReference w:id="821"/>
      </w:r>
    </w:p>
    <w:p w14:paraId="2DE9C111" w14:textId="77777777" w:rsidR="00B62A7D" w:rsidRDefault="00B62A7D" w:rsidP="00D768E6">
      <w:pPr>
        <w:pStyle w:val="AppendixHeading2"/>
      </w:pPr>
      <w:bookmarkStart w:id="822" w:name="_Toc25357216"/>
      <w:bookmarkStart w:id="823" w:name="_Toc26110578"/>
      <w:r>
        <w:t>WSDLs</w:t>
      </w:r>
      <w:bookmarkEnd w:id="822"/>
      <w:bookmarkEnd w:id="823"/>
    </w:p>
    <w:bookmarkStart w:id="824" w:name="example-http-flows"/>
    <w:bookmarkEnd w:id="824"/>
    <w:p w14:paraId="1A7E681B" w14:textId="20567182" w:rsidR="00BB0129" w:rsidRDefault="00F46284">
      <w:pPr>
        <w:pStyle w:val="Definition"/>
      </w:pPr>
      <w:r w:rsidRPr="00BF5A6C">
        <w:fldChar w:fldCharType="begin"/>
      </w:r>
      <w:r>
        <w:instrText xml:space="preserve"> HYPERLINK "</w:instrText>
      </w:r>
      <w:r w:rsidRPr="00F46284">
        <w:instrText>http://www.openoandm.org/ws-isbm/1.1/wsdl/ChannelManagementService.wsdl</w:instrText>
      </w:r>
      <w:r>
        <w:instrText xml:space="preserve">" </w:instrText>
      </w:r>
      <w:r w:rsidRPr="00BF5A6C">
        <w:fldChar w:fldCharType="separate"/>
      </w:r>
      <w:r w:rsidRPr="00030654">
        <w:rPr>
          <w:rStyle w:val="Hyperlink"/>
        </w:rPr>
        <w:t>http://www.openoandm.org/ws-isbm/1.1/wsdl/ChannelManagementService.wsdl</w:t>
      </w:r>
      <w:r w:rsidRPr="00BF5A6C">
        <w:rPr>
          <w:rStyle w:val="Hyperlink"/>
        </w:rPr>
        <w:fldChar w:fldCharType="end"/>
      </w:r>
    </w:p>
    <w:p w14:paraId="7E6C9CB6" w14:textId="77777777" w:rsidR="00BB0129" w:rsidRDefault="00D73D3F">
      <w:pPr>
        <w:pStyle w:val="Definition"/>
      </w:pPr>
      <w:hyperlink r:id="rId177" w:history="1">
        <w:r w:rsidR="00F46284" w:rsidRPr="00030654">
          <w:rPr>
            <w:rStyle w:val="Hyperlink"/>
          </w:rPr>
          <w:t>http://www.openoandm.org/ws-isbm/1.1/wsdl/NotificationService.wsdl</w:t>
        </w:r>
      </w:hyperlink>
    </w:p>
    <w:p w14:paraId="27C4FF35" w14:textId="77777777" w:rsidR="00BB0129" w:rsidRDefault="00D73D3F">
      <w:pPr>
        <w:pStyle w:val="Definition"/>
      </w:pPr>
      <w:hyperlink r:id="rId178" w:history="1">
        <w:r w:rsidR="00F46284" w:rsidRPr="00030654">
          <w:rPr>
            <w:rStyle w:val="Hyperlink"/>
          </w:rPr>
          <w:t>http://www.openoandm.org/ws-isbm/1.1/wsdl/ProviderPublicationService.wsdl</w:t>
        </w:r>
      </w:hyperlink>
    </w:p>
    <w:p w14:paraId="4B7F6F4B" w14:textId="77777777" w:rsidR="00BB0129" w:rsidRDefault="00D73D3F">
      <w:pPr>
        <w:pStyle w:val="Definition"/>
      </w:pPr>
      <w:hyperlink r:id="rId179" w:history="1">
        <w:r w:rsidR="00F46284" w:rsidRPr="00030654">
          <w:rPr>
            <w:rStyle w:val="Hyperlink"/>
          </w:rPr>
          <w:t>http://www.openoandm.org/ws-isbm/1.1/wsdl/ConsumerPublicationService.wsdl</w:t>
        </w:r>
      </w:hyperlink>
    </w:p>
    <w:p w14:paraId="72DD5E52" w14:textId="77777777" w:rsidR="00BB0129" w:rsidRDefault="00D73D3F">
      <w:pPr>
        <w:pStyle w:val="Definition"/>
      </w:pPr>
      <w:hyperlink r:id="rId180" w:history="1">
        <w:r w:rsidR="00F46284" w:rsidRPr="00030654">
          <w:rPr>
            <w:rStyle w:val="Hyperlink"/>
          </w:rPr>
          <w:t>http://www.openoandm.org/ws-isbm/1.1/wsdl/ProviderRequestService.wsdl</w:t>
        </w:r>
      </w:hyperlink>
    </w:p>
    <w:p w14:paraId="317853F8" w14:textId="77777777" w:rsidR="00BB0129" w:rsidRDefault="00D73D3F">
      <w:pPr>
        <w:pStyle w:val="Definition"/>
      </w:pPr>
      <w:hyperlink r:id="rId181" w:history="1">
        <w:r w:rsidR="005E5E0C" w:rsidRPr="00030654">
          <w:rPr>
            <w:rStyle w:val="Hyperlink"/>
          </w:rPr>
          <w:t>http://www.openoandm.org/ws-isbm/1.1/wsdl/ConsumerRequestService.wsdl</w:t>
        </w:r>
      </w:hyperlink>
    </w:p>
    <w:p w14:paraId="703A2563" w14:textId="77777777" w:rsidR="00BB0129" w:rsidRDefault="00E83E4F" w:rsidP="00BF5A6C">
      <w:pPr>
        <w:pStyle w:val="AppendixHeading2"/>
      </w:pPr>
      <w:bookmarkStart w:id="825" w:name="_Toc25357217"/>
      <w:bookmarkStart w:id="826" w:name="_Toc26110579"/>
      <w:r>
        <w:t>Packaged Specification</w:t>
      </w:r>
      <w:bookmarkEnd w:id="825"/>
      <w:bookmarkEnd w:id="826"/>
    </w:p>
    <w:p w14:paraId="08BB012E" w14:textId="6E256596" w:rsidR="00B62A7D" w:rsidRDefault="00B62A7D" w:rsidP="00B62A7D">
      <w:pPr>
        <w:pStyle w:val="Definition"/>
      </w:pPr>
      <w:commentRangeStart w:id="827"/>
      <w:r w:rsidRPr="00F133EE">
        <w:t>http://www.openoandm.org/ws-isbm</w:t>
      </w:r>
      <w:r w:rsidR="00253326">
        <w:t>/</w:t>
      </w:r>
      <w:r w:rsidRPr="00F133EE">
        <w:t>ws-isbm</w:t>
      </w:r>
      <w:r>
        <w:t>-soap</w:t>
      </w:r>
      <w:r w:rsidR="00253326">
        <w:t>-1.1</w:t>
      </w:r>
      <w:r w:rsidRPr="00F133EE">
        <w:t>.zip</w:t>
      </w:r>
    </w:p>
    <w:commentRangeEnd w:id="827"/>
    <w:p w14:paraId="0928FD48" w14:textId="0FD93CAA" w:rsidR="00B62A7D" w:rsidRDefault="00B62A7D" w:rsidP="00B62A7D">
      <w:pPr>
        <w:pStyle w:val="Definition"/>
      </w:pPr>
      <w:r w:rsidRPr="00F133EE">
        <w:rPr>
          <w:rStyle w:val="CommentReference"/>
        </w:rPr>
        <w:commentReference w:id="827"/>
      </w:r>
      <w:r w:rsidRPr="00F133EE">
        <w:t>http://www.openoandm.org/ws-isbm</w:t>
      </w:r>
      <w:r w:rsidR="00253326">
        <w:t>/</w:t>
      </w:r>
      <w:r w:rsidRPr="00F133EE">
        <w:t>ws-isbm</w:t>
      </w:r>
      <w:r>
        <w:t>-rest</w:t>
      </w:r>
      <w:r w:rsidRPr="00F133EE">
        <w:t>-1.</w:t>
      </w:r>
      <w:r>
        <w:t>1</w:t>
      </w:r>
      <w:r w:rsidRPr="00F133EE">
        <w:t>.zip</w:t>
      </w:r>
    </w:p>
    <w:p w14:paraId="04897625" w14:textId="18917E34" w:rsidR="00B62A7D" w:rsidRDefault="00B62A7D" w:rsidP="00B62A7D">
      <w:pPr>
        <w:pStyle w:val="Definition"/>
      </w:pPr>
      <w:r w:rsidRPr="00F133EE">
        <w:t>http://www.openoandm.org/ws-isbm/ws-isbm</w:t>
      </w:r>
      <w:r>
        <w:t>-all</w:t>
      </w:r>
      <w:r w:rsidRPr="00F133EE">
        <w:t>-1.</w:t>
      </w:r>
      <w:r>
        <w:t>1</w:t>
      </w:r>
      <w:r w:rsidRPr="00F133EE">
        <w:t>.zip</w:t>
      </w:r>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828" w:name="_Toc25357218"/>
      <w:bookmarkStart w:id="829" w:name="_Toc26110580"/>
      <w:commentRangeStart w:id="830"/>
      <w:r>
        <w:t xml:space="preserve">Example </w:t>
      </w:r>
      <w:commentRangeEnd w:id="830"/>
      <w:r w:rsidR="00ED0A6C">
        <w:rPr>
          <w:rStyle w:val="CommentReference"/>
          <w:rFonts w:eastAsiaTheme="minorHAnsi" w:cstheme="minorBidi"/>
          <w:b w:val="0"/>
          <w:bCs w:val="0"/>
        </w:rPr>
        <w:commentReference w:id="830"/>
      </w:r>
      <w:r>
        <w:t>HTTP Flows</w:t>
      </w:r>
      <w:bookmarkEnd w:id="828"/>
      <w:bookmarkEnd w:id="829"/>
    </w:p>
    <w:p w14:paraId="5C05E4C8" w14:textId="1CC1542C" w:rsidR="00BB0129" w:rsidRDefault="00E83E4F" w:rsidP="00BF5A6C">
      <w:pPr>
        <w:pStyle w:val="AppendixHeading2"/>
      </w:pPr>
      <w:bookmarkStart w:id="831" w:name="channel-management-example"/>
      <w:bookmarkStart w:id="832" w:name="_Toc25357219"/>
      <w:bookmarkStart w:id="833" w:name="_Toc26110581"/>
      <w:bookmarkEnd w:id="831"/>
      <w:r>
        <w:t>Channel Management Example</w:t>
      </w:r>
      <w:bookmarkEnd w:id="832"/>
      <w:bookmarkEnd w:id="833"/>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182"/>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834" w:name="createchannel"/>
      <w:bookmarkStart w:id="835" w:name="_Toc25357220"/>
      <w:bookmarkStart w:id="836" w:name="_Toc26110582"/>
      <w:bookmarkEnd w:id="834"/>
      <w:r>
        <w:t>CreateChannel</w:t>
      </w:r>
      <w:bookmarkEnd w:id="835"/>
      <w:bookmarkEnd w:id="836"/>
    </w:p>
    <w:p w14:paraId="5C3F03AE" w14:textId="77777777" w:rsidR="00BB0129" w:rsidRDefault="00E83E4F" w:rsidP="003066DC">
      <w:pPr>
        <w:pStyle w:val="BodyText"/>
      </w:pPr>
      <w:r>
        <w:t>The Application creates a channel on the ISBM Service Provider and assigns a WS-Security security token.</w:t>
      </w:r>
    </w:p>
    <w:p w14:paraId="787D0E16" w14:textId="674A9418" w:rsidR="00BB0129" w:rsidRDefault="00E83E4F">
      <w:pPr>
        <w:pStyle w:val="Note"/>
        <w:pPrChange w:id="837" w:author="Dennis Brandl" w:date="2019-11-25T19:10:00Z">
          <w:pPr>
            <w:pStyle w:val="BodyText"/>
          </w:pPr>
        </w:pPrChange>
      </w:pPr>
      <w:del w:id="838" w:author="Dennis Brandl" w:date="2019-11-25T19:10:00Z">
        <w:r w:rsidRPr="003066DC" w:rsidDel="00A86060">
          <w:rPr>
            <w:rStyle w:val="label-info"/>
          </w:rPr>
          <w:delText>Note</w:delText>
        </w:r>
        <w:r w:rsidDel="00A86060">
          <w:delText xml:space="preserve"> </w:delText>
        </w:r>
      </w:del>
      <w:ins w:id="839" w:author="Dennis Brandl" w:date="2019-11-25T19:10:00Z">
        <w:r w:rsidR="00A86060">
          <w:t>NOTE</w:t>
        </w:r>
        <w:r w:rsidR="00A86060">
          <w:tab/>
        </w:r>
      </w:ins>
      <w:r>
        <w:t xml:space="preserve">XML special characters must be escaped, as seen with the </w:t>
      </w:r>
      <w:r>
        <w:rPr>
          <w:b/>
        </w:rPr>
        <w:t>&lt;</w:t>
      </w:r>
      <w:r>
        <w:t xml:space="preserve"> character in the </w:t>
      </w:r>
      <w:r>
        <w:rPr>
          <w:rStyle w:val="VerbatimChar"/>
        </w:rPr>
        <w:t>Password</w:t>
      </w:r>
      <w:r>
        <w:t xml:space="preserve"> element.</w:t>
      </w:r>
    </w:p>
    <w:p w14:paraId="70926710" w14:textId="77777777" w:rsidR="00BB0129" w:rsidRDefault="00E83E4F">
      <w:pPr>
        <w:pStyle w:val="AppendixHeading4"/>
        <w:pPrChange w:id="840" w:author="Dennis Brandl" w:date="2019-11-25T19:11:00Z">
          <w:pPr>
            <w:pStyle w:val="Heading5"/>
          </w:pPr>
        </w:pPrChange>
      </w:pPr>
      <w:bookmarkStart w:id="841" w:name="http-request"/>
      <w:bookmarkEnd w:id="841"/>
      <w:r>
        <w:t>HTTP Request</w:t>
      </w:r>
    </w:p>
    <w:p w14:paraId="3B88C16E" w14:textId="77777777" w:rsidR="00BB0129" w:rsidRDefault="00E83E4F">
      <w:pPr>
        <w:pStyle w:val="SourceCode"/>
        <w:pPrChange w:id="842"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705</w:t>
      </w:r>
      <w:r>
        <w:br/>
      </w:r>
      <w:r>
        <w:rPr>
          <w:rStyle w:val="VerbatimChar"/>
        </w:rPr>
        <w:t>SOAPAction: "http://www.openoandm.org/ws-isbm/CreateChannel"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 xmlns:isbm="http://www.openoandm.org/ws-isbm/"&gt;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&lt;isbm:SecurityToken&gt;</w:t>
      </w:r>
      <w:r>
        <w:br/>
      </w:r>
      <w:r>
        <w:rPr>
          <w:rStyle w:val="VerbatimChar"/>
        </w:rPr>
        <w:t xml:space="preserve">        &lt;wsse:UsernameToken xmlns:wsse="http://docs.oasis-open.org/wss/2004/01/oasis-200401-wss-wssecurity-secext-1.0.xsd"&gt;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&lt;/isbm:CreateChannel&gt;</w:t>
      </w:r>
      <w:r>
        <w:br/>
      </w:r>
      <w:r>
        <w:rPr>
          <w:rStyle w:val="VerbatimChar"/>
        </w:rPr>
        <w:t xml:space="preserve">  &lt;/soap:Body&gt;</w:t>
      </w:r>
      <w:r>
        <w:br/>
      </w:r>
      <w:r>
        <w:rPr>
          <w:rStyle w:val="VerbatimChar"/>
        </w:rPr>
        <w:t>&lt;/soap:Envelope&gt;</w:t>
      </w:r>
    </w:p>
    <w:p w14:paraId="0871731A" w14:textId="77777777" w:rsidR="00BB0129" w:rsidRDefault="00E83E4F">
      <w:pPr>
        <w:pStyle w:val="AppendixHeading4"/>
        <w:pPrChange w:id="843" w:author="Dennis Brandl" w:date="2019-11-25T19:11:00Z">
          <w:pPr>
            <w:pStyle w:val="Heading5"/>
          </w:pPr>
        </w:pPrChange>
      </w:pPr>
      <w:bookmarkStart w:id="844" w:name="http-response"/>
      <w:bookmarkEnd w:id="844"/>
      <w:r>
        <w:t>HTTP Response</w:t>
      </w:r>
    </w:p>
    <w:p w14:paraId="035973A2" w14:textId="77777777" w:rsidR="00BB0129" w:rsidRDefault="00E83E4F">
      <w:pPr>
        <w:pStyle w:val="SourceCode"/>
        <w:pPrChange w:id="845"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&lt;isbm:CreateChannelResponse xmlns:isbm="http://www.openoandm.org/ws-isbm/"/&gt;</w:t>
      </w:r>
      <w:r>
        <w:br/>
      </w:r>
      <w:r>
        <w:rPr>
          <w:rStyle w:val="VerbatimChar"/>
        </w:rPr>
        <w:t xml:space="preserve">  &lt;/soap:Body&gt;</w:t>
      </w:r>
      <w:r>
        <w:br/>
      </w:r>
      <w:r>
        <w:rPr>
          <w:rStyle w:val="VerbatimChar"/>
        </w:rPr>
        <w:t>&lt;/soap:Envelope&gt;</w:t>
      </w:r>
    </w:p>
    <w:p w14:paraId="19B5B065" w14:textId="4B3277C0" w:rsidR="00BB0129" w:rsidRDefault="00E83E4F" w:rsidP="00BF5A6C">
      <w:pPr>
        <w:pStyle w:val="AppendixHeading3"/>
      </w:pPr>
      <w:bookmarkStart w:id="846" w:name="addsecuritytoken"/>
      <w:bookmarkStart w:id="847" w:name="_Toc25357221"/>
      <w:bookmarkStart w:id="848" w:name="_Toc26110583"/>
      <w:bookmarkEnd w:id="846"/>
      <w:r>
        <w:t>AddSecurityToken</w:t>
      </w:r>
      <w:bookmarkEnd w:id="847"/>
      <w:bookmarkEnd w:id="848"/>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pPr>
        <w:pStyle w:val="AppendixHeading4"/>
        <w:pPrChange w:id="849" w:author="Dennis Brandl" w:date="2019-11-25T19:11:00Z">
          <w:pPr>
            <w:pStyle w:val="Heading5"/>
          </w:pPr>
        </w:pPrChange>
      </w:pPr>
      <w:bookmarkStart w:id="850" w:name="http-request-1"/>
      <w:bookmarkEnd w:id="850"/>
      <w:r>
        <w:t>HTTP Request</w:t>
      </w:r>
    </w:p>
    <w:p w14:paraId="34A0D46B" w14:textId="77777777" w:rsidR="00BB0129" w:rsidRDefault="00E83E4F">
      <w:pPr>
        <w:pStyle w:val="SourceCode"/>
        <w:pPrChange w:id="851"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892</w:t>
      </w:r>
      <w:r>
        <w:br/>
      </w:r>
      <w:r>
        <w:rPr>
          <w:rStyle w:val="VerbatimChar"/>
        </w:rPr>
        <w:t>SOAPAction: "http://www.openoandm.org/ws-isbm/AddSecurityToken"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&lt;isbm:AddSecurityToken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&lt;/isbm:AddSecurityToken&gt;</w:t>
      </w:r>
      <w:r>
        <w:br/>
      </w:r>
      <w:r>
        <w:rPr>
          <w:rStyle w:val="VerbatimChar"/>
        </w:rPr>
        <w:t xml:space="preserve">  &lt;/soap:Body&gt;</w:t>
      </w:r>
      <w:r>
        <w:br/>
      </w:r>
      <w:r>
        <w:rPr>
          <w:rStyle w:val="VerbatimChar"/>
        </w:rPr>
        <w:t>&lt;/soap:Envelope&gt;</w:t>
      </w:r>
    </w:p>
    <w:p w14:paraId="1901CEE3" w14:textId="77777777" w:rsidR="00BB0129" w:rsidRDefault="00E83E4F">
      <w:pPr>
        <w:pStyle w:val="AppendixHeading4"/>
        <w:pPrChange w:id="852" w:author="Dennis Brandl" w:date="2019-11-25T19:12:00Z">
          <w:pPr>
            <w:pStyle w:val="Heading5"/>
          </w:pPr>
        </w:pPrChange>
      </w:pPr>
      <w:bookmarkStart w:id="853" w:name="http-response-1"/>
      <w:bookmarkEnd w:id="853"/>
      <w:r>
        <w:t>HTTP Response</w:t>
      </w:r>
    </w:p>
    <w:p w14:paraId="756A8EE9" w14:textId="77777777" w:rsidR="00BB0129" w:rsidRDefault="00E83E4F">
      <w:pPr>
        <w:pStyle w:val="SourceCode"/>
        <w:pPrChange w:id="854"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&lt;isbm:AddSecurityTokenResponse xmlns:isbm="http://www.openoandm.org/ws-isbm/"/&gt;</w:t>
      </w:r>
      <w:r>
        <w:br/>
      </w:r>
      <w:r>
        <w:rPr>
          <w:rStyle w:val="VerbatimChar"/>
        </w:rPr>
        <w:t xml:space="preserve">  &lt;/soap:Body&gt;</w:t>
      </w:r>
      <w:r>
        <w:br/>
      </w:r>
      <w:r>
        <w:rPr>
          <w:rStyle w:val="VerbatimChar"/>
        </w:rPr>
        <w:t>&lt;/soap:Envelope&gt;</w:t>
      </w:r>
    </w:p>
    <w:p w14:paraId="13F9868B" w14:textId="788C17F2" w:rsidR="00BB0129" w:rsidRDefault="00E83E4F" w:rsidP="00BF5A6C">
      <w:pPr>
        <w:pStyle w:val="AppendixHeading3"/>
      </w:pPr>
      <w:bookmarkStart w:id="855" w:name="removesecuritytoken"/>
      <w:bookmarkStart w:id="856" w:name="_Toc25357222"/>
      <w:bookmarkStart w:id="857" w:name="_Toc26110584"/>
      <w:bookmarkEnd w:id="855"/>
      <w:r>
        <w:t>RemoveSecurityToken</w:t>
      </w:r>
      <w:bookmarkEnd w:id="856"/>
      <w:bookmarkEnd w:id="857"/>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pPr>
        <w:pStyle w:val="AppendixHeading4"/>
        <w:pPrChange w:id="858" w:author="Dennis Brandl" w:date="2019-11-25T19:12:00Z">
          <w:pPr>
            <w:pStyle w:val="Heading5"/>
          </w:pPr>
        </w:pPrChange>
      </w:pPr>
      <w:bookmarkStart w:id="859" w:name="http-request-2"/>
      <w:bookmarkEnd w:id="859"/>
      <w:r>
        <w:t>HTTP Request</w:t>
      </w:r>
    </w:p>
    <w:p w14:paraId="6E7F8123" w14:textId="77777777" w:rsidR="00BB0129" w:rsidRDefault="00E83E4F">
      <w:pPr>
        <w:pStyle w:val="SourceCode"/>
        <w:pPrChange w:id="860"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898</w:t>
      </w:r>
      <w:r>
        <w:br/>
      </w:r>
      <w:r>
        <w:rPr>
          <w:rStyle w:val="VerbatimChar"/>
        </w:rPr>
        <w:t>SOAPAction: "http://www.openoandm.org/ws-isbm/RemoveSecurityToken"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&lt;/isbm:RemoveSecurityToken&gt;</w:t>
      </w:r>
      <w:r>
        <w:br/>
      </w:r>
      <w:r>
        <w:rPr>
          <w:rStyle w:val="VerbatimChar"/>
        </w:rPr>
        <w:t xml:space="preserve">  &lt;/soap:Body&gt;</w:t>
      </w:r>
      <w:r>
        <w:br/>
      </w:r>
      <w:r>
        <w:rPr>
          <w:rStyle w:val="VerbatimChar"/>
        </w:rPr>
        <w:t>&lt;/soap:Envelope&gt;</w:t>
      </w:r>
    </w:p>
    <w:p w14:paraId="2C8A0F1B" w14:textId="77777777" w:rsidR="00BB0129" w:rsidRDefault="00E83E4F">
      <w:pPr>
        <w:pStyle w:val="AppendixHeading4"/>
        <w:pPrChange w:id="861" w:author="Dennis Brandl" w:date="2019-11-25T19:12:00Z">
          <w:pPr>
            <w:pStyle w:val="Heading5"/>
          </w:pPr>
        </w:pPrChange>
      </w:pPr>
      <w:bookmarkStart w:id="862" w:name="http-response-2"/>
      <w:bookmarkEnd w:id="862"/>
      <w:r>
        <w:t>HTTP Response</w:t>
      </w:r>
    </w:p>
    <w:p w14:paraId="47724E28" w14:textId="77777777" w:rsidR="00BB0129" w:rsidRDefault="00E83E4F">
      <w:pPr>
        <w:pStyle w:val="SourceCode"/>
        <w:pPrChange w:id="863"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&lt;isbm:RemoveSecurityTokenResponse xmlns:isbm="http://www.openoandm.org/ws-isbm/"/&gt;</w:t>
      </w:r>
      <w:r>
        <w:br/>
      </w:r>
      <w:r>
        <w:rPr>
          <w:rStyle w:val="VerbatimChar"/>
        </w:rPr>
        <w:t xml:space="preserve">  &lt;/soap:Body&gt;</w:t>
      </w:r>
      <w:r>
        <w:br/>
      </w:r>
      <w:r>
        <w:rPr>
          <w:rStyle w:val="VerbatimChar"/>
        </w:rPr>
        <w:t>&lt;/soap:Envelope&gt;</w:t>
      </w:r>
    </w:p>
    <w:p w14:paraId="072D3C16" w14:textId="4D5B70CB" w:rsidR="00BB0129" w:rsidRDefault="00E83E4F" w:rsidP="00BF5A6C">
      <w:pPr>
        <w:pStyle w:val="AppendixHeading3"/>
      </w:pPr>
      <w:bookmarkStart w:id="864" w:name="getchannel"/>
      <w:bookmarkStart w:id="865" w:name="_Toc25357223"/>
      <w:bookmarkStart w:id="866" w:name="_Toc26110585"/>
      <w:bookmarkEnd w:id="864"/>
      <w:r>
        <w:t>GetChannel</w:t>
      </w:r>
      <w:bookmarkEnd w:id="865"/>
      <w:bookmarkEnd w:id="866"/>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pPr>
        <w:pStyle w:val="AppendixHeading4"/>
        <w:pPrChange w:id="867" w:author="Dennis Brandl" w:date="2019-11-25T19:12:00Z">
          <w:pPr>
            <w:pStyle w:val="Heading5"/>
          </w:pPr>
        </w:pPrChange>
      </w:pPr>
      <w:bookmarkStart w:id="868" w:name="http-request-3"/>
      <w:bookmarkEnd w:id="868"/>
      <w:r>
        <w:t>HTTP Request</w:t>
      </w:r>
    </w:p>
    <w:p w14:paraId="4E23B090" w14:textId="77777777" w:rsidR="00BB0129" w:rsidRDefault="00E83E4F">
      <w:pPr>
        <w:pStyle w:val="SourceCode"/>
        <w:pPrChange w:id="869"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656</w:t>
      </w:r>
      <w:r>
        <w:br/>
      </w:r>
      <w:r>
        <w:rPr>
          <w:rStyle w:val="VerbatimChar"/>
        </w:rPr>
        <w:t>SOAPAction: "http://www.openoandm.org/ws-isbm/GetChannel"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 xmlns:isbm="http://www.openoandm.org/ws-isbm/"&gt;</w:t>
      </w:r>
      <w:r>
        <w:br/>
      </w:r>
      <w:r>
        <w:rPr>
          <w:rStyle w:val="VerbatimChar"/>
        </w:rPr>
        <w:t xml:space="preserve">      &lt;isbm:ChannelURI&gt;/Enterprise/Site/Area/WorkCenter&lt;/isbm:ChannelURI&gt;</w:t>
      </w:r>
      <w:r>
        <w:br/>
      </w:r>
      <w:r>
        <w:rPr>
          <w:rStyle w:val="VerbatimChar"/>
        </w:rPr>
        <w:t xml:space="preserve">    &lt;/isbm:GetChannel&gt;</w:t>
      </w:r>
      <w:r>
        <w:br/>
      </w:r>
      <w:r>
        <w:rPr>
          <w:rStyle w:val="VerbatimChar"/>
        </w:rPr>
        <w:t xml:space="preserve">  &lt;/soap:Body&gt;</w:t>
      </w:r>
      <w:r>
        <w:br/>
      </w:r>
      <w:r>
        <w:rPr>
          <w:rStyle w:val="VerbatimChar"/>
        </w:rPr>
        <w:t>&lt;/soap:Envelope&gt;</w:t>
      </w:r>
    </w:p>
    <w:p w14:paraId="4A3957C8" w14:textId="77777777" w:rsidR="00BB0129" w:rsidRDefault="00E83E4F">
      <w:pPr>
        <w:pStyle w:val="AppendixHeading4"/>
        <w:pPrChange w:id="870" w:author="Dennis Brandl" w:date="2019-11-25T19:12:00Z">
          <w:pPr>
            <w:pStyle w:val="Heading5"/>
          </w:pPr>
        </w:pPrChange>
      </w:pPr>
      <w:bookmarkStart w:id="871" w:name="http-response-3"/>
      <w:bookmarkEnd w:id="871"/>
      <w:r>
        <w:t>HTTP Response</w:t>
      </w:r>
    </w:p>
    <w:p w14:paraId="14E97AD6" w14:textId="77777777" w:rsidR="00BB0129" w:rsidRDefault="00E83E4F">
      <w:pPr>
        <w:pStyle w:val="SourceCode"/>
        <w:pPrChange w:id="872" w:author="Dennis Brandl" w:date="2019-11-25T19:17:00Z">
          <w:pPr>
            <w:pStyle w:val="AppendixHeading4"/>
          </w:pPr>
        </w:pPrChang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&lt;soap:Fault&gt;</w:t>
      </w:r>
      <w:r>
        <w:br/>
      </w:r>
      <w:r>
        <w:rPr>
          <w:rStyle w:val="VerbatimChar"/>
        </w:rPr>
        <w:t xml:space="preserve">      &lt;faultcode&gt;soap:Client&lt;/faultcode&gt;</w:t>
      </w:r>
      <w:r>
        <w:br/>
      </w:r>
      <w:r>
        <w:rPr>
          <w:rStyle w:val="VerbatimChar"/>
        </w:rPr>
        <w:t xml:space="preserve">      &lt;faultstring&gt;Channel is not accessible.&lt;/faultstring&gt;</w:t>
      </w:r>
      <w:r>
        <w:br/>
      </w:r>
      <w:r>
        <w:rPr>
          <w:rStyle w:val="VerbatimChar"/>
        </w:rPr>
        <w:t xml:space="preserve">      &lt;detail&gt;</w:t>
      </w:r>
      <w:r>
        <w:br/>
      </w:r>
      <w:r>
        <w:rPr>
          <w:rStyle w:val="VerbatimChar"/>
        </w:rPr>
        <w:t xml:space="preserve">        &lt;isbm:ChannelFault xmlns:isbm="http://www.openoandm.org/ws-isbm/"/&gt;</w:t>
      </w:r>
      <w:r>
        <w:br/>
      </w:r>
      <w:r>
        <w:rPr>
          <w:rStyle w:val="VerbatimChar"/>
        </w:rPr>
        <w:t xml:space="preserve">      &lt;/detail&gt;</w:t>
      </w:r>
      <w:r>
        <w:br/>
      </w:r>
      <w:r>
        <w:rPr>
          <w:rStyle w:val="VerbatimChar"/>
        </w:rPr>
        <w:t xml:space="preserve">    &lt;/soap:Fault&gt;</w:t>
      </w:r>
      <w:r>
        <w:br/>
      </w:r>
      <w:r>
        <w:rPr>
          <w:rStyle w:val="VerbatimChar"/>
        </w:rPr>
        <w:t xml:space="preserve">  &lt;/soap:Body&gt;</w:t>
      </w:r>
      <w:r>
        <w:br/>
      </w:r>
      <w:r>
        <w:rPr>
          <w:rStyle w:val="VerbatimChar"/>
        </w:rPr>
        <w:t>&lt;/soap:Envelope&gt;</w:t>
      </w:r>
    </w:p>
    <w:p w14:paraId="5C1A1BCA" w14:textId="6862804E" w:rsidR="00BB0129" w:rsidRDefault="00E83E4F" w:rsidP="00BF5A6C">
      <w:pPr>
        <w:pStyle w:val="AppendixHeading3"/>
      </w:pPr>
      <w:bookmarkStart w:id="873" w:name="getchannels"/>
      <w:bookmarkStart w:id="874" w:name="_Toc25357224"/>
      <w:bookmarkStart w:id="875" w:name="_Toc26110586"/>
      <w:bookmarkEnd w:id="873"/>
      <w:r>
        <w:t>GetChannels</w:t>
      </w:r>
      <w:bookmarkEnd w:id="874"/>
      <w:bookmarkEnd w:id="875"/>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pPr>
        <w:pStyle w:val="AppendixHeading4"/>
        <w:pPrChange w:id="876" w:author="Dennis Brandl" w:date="2019-11-25T19:12:00Z">
          <w:pPr>
            <w:pStyle w:val="Heading5"/>
          </w:pPr>
        </w:pPrChange>
      </w:pPr>
      <w:bookmarkStart w:id="877" w:name="http-request-4"/>
      <w:bookmarkEnd w:id="877"/>
      <w:r>
        <w:t>HTTP Request</w:t>
      </w:r>
    </w:p>
    <w:p w14:paraId="112A8C37" w14:textId="77777777" w:rsidR="00BB0129" w:rsidRDefault="00E83E4F">
      <w:pPr>
        <w:pStyle w:val="SourceCode"/>
        <w:pPrChange w:id="878"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559</w:t>
      </w:r>
      <w:r>
        <w:br/>
      </w:r>
      <w:r>
        <w:rPr>
          <w:rStyle w:val="VerbatimChar"/>
        </w:rPr>
        <w:t>SOAPAction: "http://www.openoandm.org/ws-isbm/GetChannels"</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&lt;isbm:GetChannels xmlns:isbm="http://www.openoandm.org/ws-isbm/"/&gt;</w:t>
      </w:r>
      <w:r>
        <w:br/>
      </w:r>
      <w:r>
        <w:rPr>
          <w:rStyle w:val="VerbatimChar"/>
        </w:rPr>
        <w:t xml:space="preserve">  &lt;/soap:Body&gt;</w:t>
      </w:r>
      <w:r>
        <w:br/>
      </w:r>
      <w:r>
        <w:rPr>
          <w:rStyle w:val="VerbatimChar"/>
        </w:rPr>
        <w:t>&lt;/soap:Envelope&gt;</w:t>
      </w:r>
    </w:p>
    <w:p w14:paraId="2851DCAB" w14:textId="77777777" w:rsidR="00BB0129" w:rsidRDefault="00E83E4F">
      <w:pPr>
        <w:pStyle w:val="AppendixHeading4"/>
        <w:pPrChange w:id="879" w:author="Dennis Brandl" w:date="2019-11-25T19:12:00Z">
          <w:pPr>
            <w:pStyle w:val="Heading5"/>
          </w:pPr>
        </w:pPrChange>
      </w:pPr>
      <w:bookmarkStart w:id="880" w:name="http-response-4"/>
      <w:bookmarkEnd w:id="880"/>
      <w:r>
        <w:t>HTTP Response</w:t>
      </w:r>
    </w:p>
    <w:p w14:paraId="678B58EC" w14:textId="77777777" w:rsidR="00BB0129" w:rsidRDefault="00E83E4F">
      <w:pPr>
        <w:pStyle w:val="SourceCode"/>
        <w:pPrChange w:id="881"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&lt;isbm:GetChannelsResponse xmlns:isbm="http://www.openoandm.org/ws-isbm/"&gt;</w:t>
      </w:r>
      <w:r>
        <w:br/>
      </w:r>
      <w:r>
        <w:rPr>
          <w:rStyle w:val="VerbatimChar"/>
        </w:rPr>
        <w:t xml:space="preserve">      &lt;isbm:Channel&gt;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&lt;/isbm:Channel&gt;</w:t>
      </w:r>
      <w:r>
        <w:br/>
      </w:r>
      <w:r>
        <w:rPr>
          <w:rStyle w:val="VerbatimChar"/>
        </w:rPr>
        <w:t xml:space="preserve">    &lt;/isbm:GetChannelsResponse&gt;</w:t>
      </w:r>
      <w:r>
        <w:br/>
      </w:r>
      <w:r>
        <w:rPr>
          <w:rStyle w:val="VerbatimChar"/>
        </w:rPr>
        <w:t xml:space="preserve">  &lt;/soap:Body&gt;</w:t>
      </w:r>
      <w:r>
        <w:br/>
      </w:r>
      <w:r>
        <w:rPr>
          <w:rStyle w:val="VerbatimChar"/>
        </w:rPr>
        <w:t>&lt;/soap:Envelope&gt;</w:t>
      </w:r>
    </w:p>
    <w:p w14:paraId="67DF368A" w14:textId="50664AE4" w:rsidR="00BB0129" w:rsidRDefault="00E83E4F" w:rsidP="00BF5A6C">
      <w:pPr>
        <w:pStyle w:val="AppendixHeading3"/>
      </w:pPr>
      <w:bookmarkStart w:id="882" w:name="deletechannel"/>
      <w:bookmarkStart w:id="883" w:name="_Toc25357225"/>
      <w:bookmarkStart w:id="884" w:name="_Toc26110587"/>
      <w:bookmarkEnd w:id="882"/>
      <w:r>
        <w:t>DeleteChannel</w:t>
      </w:r>
      <w:bookmarkEnd w:id="883"/>
      <w:bookmarkEnd w:id="884"/>
    </w:p>
    <w:p w14:paraId="793C400B" w14:textId="77777777" w:rsidR="00BB0129" w:rsidRDefault="00E83E4F" w:rsidP="003066DC">
      <w:pPr>
        <w:pStyle w:val="BodyText"/>
      </w:pPr>
      <w:r>
        <w:t>The Application removes the channel from the ws-ISBM Service Provider.</w:t>
      </w:r>
    </w:p>
    <w:p w14:paraId="1771E620" w14:textId="77777777" w:rsidR="00BB0129" w:rsidRDefault="00E83E4F">
      <w:pPr>
        <w:pStyle w:val="AppendixHeading4"/>
        <w:pPrChange w:id="885" w:author="Dennis Brandl" w:date="2019-11-25T19:12:00Z">
          <w:pPr>
            <w:pStyle w:val="Heading5"/>
          </w:pPr>
        </w:pPrChange>
      </w:pPr>
      <w:bookmarkStart w:id="886" w:name="http-request-5"/>
      <w:bookmarkEnd w:id="886"/>
      <w:r>
        <w:t>HTTP Request</w:t>
      </w:r>
    </w:p>
    <w:p w14:paraId="0796247B" w14:textId="77777777" w:rsidR="00BB0129" w:rsidRDefault="00E83E4F">
      <w:pPr>
        <w:pStyle w:val="SourceCode"/>
        <w:pPrChange w:id="887"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659</w:t>
      </w:r>
      <w:r>
        <w:br/>
      </w:r>
      <w:r>
        <w:rPr>
          <w:rStyle w:val="VerbatimChar"/>
        </w:rPr>
        <w:t>SOAPAction: "http://www.openoandm.org/ws-isbm/DeleteChannel"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&lt;isbm:DeleteChannel xmlns:isbm="http://www.openoandm.org/ws-isbm/"&gt;</w:t>
      </w:r>
      <w:r>
        <w:br/>
      </w:r>
      <w:r>
        <w:rPr>
          <w:rStyle w:val="VerbatimChar"/>
        </w:rPr>
        <w:t xml:space="preserve">      &lt;isbm:ChannelURI&gt;/Enterprise/Site/Area/WorkCenter&lt;/isbm:ChannelURI&gt;</w:t>
      </w:r>
      <w:r>
        <w:br/>
      </w:r>
      <w:r>
        <w:rPr>
          <w:rStyle w:val="VerbatimChar"/>
        </w:rPr>
        <w:t xml:space="preserve">    &lt;/isbm:DeleteChannel&gt;</w:t>
      </w:r>
      <w:r>
        <w:br/>
      </w:r>
      <w:r>
        <w:rPr>
          <w:rStyle w:val="VerbatimChar"/>
        </w:rPr>
        <w:t xml:space="preserve">  &lt;/soap:Body&gt;</w:t>
      </w:r>
      <w:r>
        <w:br/>
      </w:r>
      <w:r>
        <w:rPr>
          <w:rStyle w:val="VerbatimChar"/>
        </w:rPr>
        <w:t>&lt;/soap:Envelope&gt;</w:t>
      </w:r>
    </w:p>
    <w:p w14:paraId="260247C5" w14:textId="77777777" w:rsidR="00BB0129" w:rsidRDefault="00E83E4F">
      <w:pPr>
        <w:pStyle w:val="AppendixHeading4"/>
        <w:pPrChange w:id="888" w:author="Dennis Brandl" w:date="2019-11-25T19:13:00Z">
          <w:pPr>
            <w:pStyle w:val="Heading5"/>
          </w:pPr>
        </w:pPrChange>
      </w:pPr>
      <w:bookmarkStart w:id="889" w:name="http-response-5"/>
      <w:bookmarkEnd w:id="889"/>
      <w:r>
        <w:t>HTTP Response</w:t>
      </w:r>
    </w:p>
    <w:p w14:paraId="4088162D" w14:textId="77777777" w:rsidR="00BB0129" w:rsidRDefault="00E83E4F">
      <w:pPr>
        <w:pStyle w:val="SourceCode"/>
        <w:pPrChange w:id="890"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&lt;isbm:DeleteChannelResponse xmlns:isbm="http://www.openoandm.org/ws-isbm/"/&gt;</w:t>
      </w:r>
      <w:r>
        <w:br/>
      </w:r>
      <w:r>
        <w:rPr>
          <w:rStyle w:val="VerbatimChar"/>
        </w:rPr>
        <w:t xml:space="preserve">  &lt;/soap:Body&gt;</w:t>
      </w:r>
      <w:r>
        <w:br/>
      </w:r>
      <w:r>
        <w:rPr>
          <w:rStyle w:val="VerbatimChar"/>
        </w:rPr>
        <w:t>&lt;/soap:Envelope&gt;</w:t>
      </w:r>
    </w:p>
    <w:p w14:paraId="3FC78C5F" w14:textId="1B4B7DE7" w:rsidR="00BB0129" w:rsidRDefault="00E83E4F" w:rsidP="00BF5A6C">
      <w:pPr>
        <w:pStyle w:val="AppendixHeading2"/>
      </w:pPr>
      <w:bookmarkStart w:id="891" w:name="publish-subscribe-example"/>
      <w:bookmarkStart w:id="892" w:name="_Toc25357226"/>
      <w:bookmarkStart w:id="893" w:name="_Toc26110588"/>
      <w:bookmarkEnd w:id="891"/>
      <w:r>
        <w:t>Publish-Subscribe Example</w:t>
      </w:r>
      <w:bookmarkEnd w:id="892"/>
      <w:bookmarkEnd w:id="893"/>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183"/>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894" w:name="opensubscriptionsession"/>
      <w:bookmarkStart w:id="895" w:name="_Toc25357227"/>
      <w:bookmarkStart w:id="896" w:name="_Toc26110589"/>
      <w:bookmarkEnd w:id="894"/>
      <w:r>
        <w:t>OpenSubscriptionSession</w:t>
      </w:r>
      <w:bookmarkEnd w:id="895"/>
      <w:bookmarkEnd w:id="896"/>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pPr>
        <w:pStyle w:val="AppendixHeading4"/>
        <w:pPrChange w:id="897" w:author="Dennis Brandl" w:date="2019-11-25T19:13:00Z">
          <w:pPr>
            <w:pStyle w:val="Heading5"/>
          </w:pPr>
        </w:pPrChange>
      </w:pPr>
      <w:bookmarkStart w:id="898" w:name="http-request-6"/>
      <w:bookmarkEnd w:id="898"/>
      <w:r>
        <w:t>HTTP Request</w:t>
      </w:r>
    </w:p>
    <w:p w14:paraId="33B902B3" w14:textId="77777777" w:rsidR="00BB0129" w:rsidRDefault="00E83E4F">
      <w:pPr>
        <w:pStyle w:val="SourceCode"/>
        <w:pPrChange w:id="899"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812</w:t>
      </w:r>
      <w:r>
        <w:br/>
      </w:r>
      <w:r>
        <w:rPr>
          <w:rStyle w:val="VerbatimChar"/>
        </w:rPr>
        <w:t>SOAPAction: "http://www.openoandm.org/ws-isbm/OpenSubscriptionSession"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&lt;isbm:OpenSubscriptionSession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&lt;isbm:ListenerURL&gt;http://consumer.example.com/NotificationService&lt;/isbm:ListenerURL&gt;</w:t>
      </w:r>
      <w:r>
        <w:br/>
      </w:r>
      <w:r>
        <w:rPr>
          <w:rStyle w:val="VerbatimChar"/>
        </w:rPr>
        <w:t xml:space="preserve">    &lt;/isbm:OpenPublicationSession&gt;</w:t>
      </w:r>
      <w:r>
        <w:br/>
      </w:r>
      <w:r>
        <w:rPr>
          <w:rStyle w:val="VerbatimChar"/>
        </w:rPr>
        <w:t xml:space="preserve">  &lt;/soap:Body&gt;</w:t>
      </w:r>
      <w:r>
        <w:br/>
      </w:r>
      <w:r>
        <w:rPr>
          <w:rStyle w:val="VerbatimChar"/>
        </w:rPr>
        <w:t>&lt;/soap:Envelope&gt;</w:t>
      </w:r>
    </w:p>
    <w:p w14:paraId="5BA95EC6" w14:textId="77777777" w:rsidR="00BB0129" w:rsidRDefault="00E83E4F">
      <w:pPr>
        <w:pStyle w:val="AppendixHeading4"/>
        <w:pPrChange w:id="900" w:author="Dennis Brandl" w:date="2019-11-25T19:13:00Z">
          <w:pPr>
            <w:pStyle w:val="Heading5"/>
          </w:pPr>
        </w:pPrChange>
      </w:pPr>
      <w:bookmarkStart w:id="901" w:name="http-response-6"/>
      <w:bookmarkEnd w:id="901"/>
      <w:r>
        <w:t>HTTP Response</w:t>
      </w:r>
    </w:p>
    <w:p w14:paraId="0BA5B24A" w14:textId="77777777" w:rsidR="00BB0129" w:rsidRDefault="00E83E4F">
      <w:pPr>
        <w:pStyle w:val="SourceCode"/>
        <w:pPrChange w:id="902"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&lt;isbm:OpenSubscriptionSessionResponse xmlns:isbm="http://www.openoandm.org/ws-isbm/"&gt;</w:t>
      </w:r>
      <w:r>
        <w:br/>
      </w:r>
      <w:r>
        <w:rPr>
          <w:rStyle w:val="VerbatimChar"/>
        </w:rPr>
        <w:t xml:space="preserve">      &lt;isbm:SessionID&gt;e94c645a-6450-411e-8ec7-4b70620d3a98&lt;/isbm:SessionID&gt;</w:t>
      </w:r>
      <w:r>
        <w:br/>
      </w:r>
      <w:r>
        <w:rPr>
          <w:rStyle w:val="VerbatimChar"/>
        </w:rPr>
        <w:t xml:space="preserve">    &lt;/isbm:OpenSubscriptionSessionResponse&gt;</w:t>
      </w:r>
      <w:r>
        <w:br/>
      </w:r>
      <w:r>
        <w:rPr>
          <w:rStyle w:val="VerbatimChar"/>
        </w:rPr>
        <w:t xml:space="preserve">  &lt;/soap:Body&gt;</w:t>
      </w:r>
      <w:r>
        <w:br/>
      </w:r>
      <w:r>
        <w:rPr>
          <w:rStyle w:val="VerbatimChar"/>
        </w:rPr>
        <w:t>&lt;/soap:Envelope&gt;</w:t>
      </w:r>
    </w:p>
    <w:p w14:paraId="6EB58AFC" w14:textId="77A4737D" w:rsidR="00BB0129" w:rsidRDefault="00E83E4F" w:rsidP="00BF5A6C">
      <w:pPr>
        <w:pStyle w:val="AppendixHeading3"/>
      </w:pPr>
      <w:bookmarkStart w:id="903" w:name="openpublicationsession"/>
      <w:bookmarkStart w:id="904" w:name="_Toc25357228"/>
      <w:bookmarkStart w:id="905" w:name="_Toc26110590"/>
      <w:bookmarkEnd w:id="903"/>
      <w:r>
        <w:t>OpenPublicationSession</w:t>
      </w:r>
      <w:bookmarkEnd w:id="904"/>
      <w:bookmarkEnd w:id="905"/>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pPr>
        <w:pStyle w:val="AppendixHeading4"/>
        <w:pPrChange w:id="906" w:author="Dennis Brandl" w:date="2019-11-25T19:13:00Z">
          <w:pPr>
            <w:pStyle w:val="Heading5"/>
          </w:pPr>
        </w:pPrChange>
      </w:pPr>
      <w:bookmarkStart w:id="907" w:name="http-request-7"/>
      <w:bookmarkEnd w:id="907"/>
      <w:r>
        <w:t>HTTP Request</w:t>
      </w:r>
    </w:p>
    <w:p w14:paraId="5E7AFEA2" w14:textId="77777777" w:rsidR="00BB0129" w:rsidRDefault="00E83E4F">
      <w:pPr>
        <w:pStyle w:val="SourceCode"/>
        <w:pPrChange w:id="908"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684</w:t>
      </w:r>
      <w:r>
        <w:br/>
      </w:r>
      <w:r>
        <w:rPr>
          <w:rStyle w:val="VerbatimChar"/>
        </w:rPr>
        <w:t>SOAPAction: "http://www.openoandm.org/ws-isbm/OpenPublicationSession"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&lt;isbm:OpenPublicationSession xmlns:isbm="http://www.openoandm.org/ws-isbm/"&gt;</w:t>
      </w:r>
      <w:r>
        <w:br/>
      </w:r>
      <w:r>
        <w:rPr>
          <w:rStyle w:val="VerbatimChar"/>
        </w:rPr>
        <w:t xml:space="preserve">      &lt;isbm:ChannelURI&gt;/Enterprise/Site/Area/WorkCenter&lt;/isbm:ChannelURI&gt;</w:t>
      </w:r>
      <w:r>
        <w:br/>
      </w:r>
      <w:r>
        <w:rPr>
          <w:rStyle w:val="VerbatimChar"/>
        </w:rPr>
        <w:t xml:space="preserve">    &lt;/isbm:OpenPublicationSession&gt;</w:t>
      </w:r>
      <w:r>
        <w:br/>
      </w:r>
      <w:r>
        <w:rPr>
          <w:rStyle w:val="VerbatimChar"/>
        </w:rPr>
        <w:t xml:space="preserve">  &lt;/soap:Body&gt;</w:t>
      </w:r>
      <w:r>
        <w:br/>
      </w:r>
      <w:r>
        <w:rPr>
          <w:rStyle w:val="VerbatimChar"/>
        </w:rPr>
        <w:t>&lt;/soap:Envelope&gt;</w:t>
      </w:r>
    </w:p>
    <w:p w14:paraId="2F876365" w14:textId="77777777" w:rsidR="00BB0129" w:rsidRDefault="00E83E4F">
      <w:pPr>
        <w:pStyle w:val="AppendixHeading4"/>
        <w:pPrChange w:id="909" w:author="Dennis Brandl" w:date="2019-11-25T19:13:00Z">
          <w:pPr>
            <w:pStyle w:val="Heading5"/>
          </w:pPr>
        </w:pPrChange>
      </w:pPr>
      <w:bookmarkStart w:id="910" w:name="http-response-7"/>
      <w:bookmarkEnd w:id="910"/>
      <w:r>
        <w:t>HTTP Response</w:t>
      </w:r>
    </w:p>
    <w:p w14:paraId="77FCEBA9" w14:textId="77777777" w:rsidR="00BB0129" w:rsidRDefault="00E83E4F">
      <w:pPr>
        <w:pStyle w:val="SourceCode"/>
        <w:pPrChange w:id="911"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&lt;isbm:OpenPublicationSessionResponse xmlns:isbm="http://www.openoandm.org/ws-isbm/"&gt;</w:t>
      </w:r>
      <w:r>
        <w:br/>
      </w:r>
      <w:r>
        <w:rPr>
          <w:rStyle w:val="VerbatimChar"/>
        </w:rPr>
        <w:t xml:space="preserve">      &lt;isbm:SessionID&gt;ac0ee730-ca88-421a-b348-ce0a1babdb1c&lt;/isbm:SessionID&gt;</w:t>
      </w:r>
      <w:r>
        <w:br/>
      </w:r>
      <w:r>
        <w:rPr>
          <w:rStyle w:val="VerbatimChar"/>
        </w:rPr>
        <w:t xml:space="preserve">    &lt;/isbm:OpenPublicationSessionResponse&gt;</w:t>
      </w:r>
      <w:r>
        <w:br/>
      </w:r>
      <w:r>
        <w:rPr>
          <w:rStyle w:val="VerbatimChar"/>
        </w:rPr>
        <w:t xml:space="preserve">  &lt;/soap:Body&gt;</w:t>
      </w:r>
      <w:r>
        <w:br/>
      </w:r>
      <w:r>
        <w:rPr>
          <w:rStyle w:val="VerbatimChar"/>
        </w:rPr>
        <w:t>&lt;/soap:Envelope&gt;</w:t>
      </w:r>
    </w:p>
    <w:p w14:paraId="3CE9A7A8" w14:textId="44321340" w:rsidR="00BB0129" w:rsidRDefault="00E83E4F" w:rsidP="00BF5A6C">
      <w:pPr>
        <w:pStyle w:val="AppendixHeading3"/>
      </w:pPr>
      <w:bookmarkStart w:id="912" w:name="postpublication"/>
      <w:bookmarkStart w:id="913" w:name="_Toc25357229"/>
      <w:bookmarkStart w:id="914" w:name="_Toc26110591"/>
      <w:bookmarkEnd w:id="912"/>
      <w:r>
        <w:t>PostPublication</w:t>
      </w:r>
      <w:bookmarkEnd w:id="913"/>
      <w:bookmarkEnd w:id="914"/>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pPr>
        <w:pStyle w:val="AppendixHeading4"/>
        <w:pPrChange w:id="915" w:author="Dennis Brandl" w:date="2019-11-25T19:13:00Z">
          <w:pPr>
            <w:pStyle w:val="Heading5"/>
          </w:pPr>
        </w:pPrChange>
      </w:pPr>
      <w:bookmarkStart w:id="916" w:name="http-request-8"/>
      <w:bookmarkEnd w:id="916"/>
      <w:r>
        <w:t>HTTP Request</w:t>
      </w:r>
    </w:p>
    <w:p w14:paraId="0720ECE1" w14:textId="77777777" w:rsidR="00BB0129" w:rsidRDefault="00E83E4F">
      <w:pPr>
        <w:pStyle w:val="SourceCode"/>
        <w:pPrChange w:id="917"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799</w:t>
      </w:r>
      <w:r>
        <w:br/>
      </w:r>
      <w:r>
        <w:rPr>
          <w:rStyle w:val="VerbatimChar"/>
        </w:rPr>
        <w:t>SOAPAction: "http://www.openoandm.org/ws-isbm/PostPublication"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&lt;isbm:PostPublication xmlns:isbm="http://www.openoandm.org/ws-isbm/"&gt;</w:t>
      </w:r>
      <w:r>
        <w:br/>
      </w:r>
      <w:r>
        <w:rPr>
          <w:rStyle w:val="VerbatimChar"/>
        </w:rPr>
        <w:t xml:space="preserve">      &lt;isbm:SessionID&gt;ac0ee730-ca88-421a-b348-ce0a1babdb1c&lt;/isbm:SessionID&gt;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&lt;/isbm:PostPublication&gt;</w:t>
      </w:r>
      <w:r>
        <w:br/>
      </w:r>
      <w:r>
        <w:rPr>
          <w:rStyle w:val="VerbatimChar"/>
        </w:rPr>
        <w:t xml:space="preserve">  &lt;/soap:Body&gt;</w:t>
      </w:r>
      <w:r>
        <w:br/>
      </w:r>
      <w:r>
        <w:rPr>
          <w:rStyle w:val="VerbatimChar"/>
        </w:rPr>
        <w:t>&lt;/soap:Envelope&gt;</w:t>
      </w:r>
    </w:p>
    <w:p w14:paraId="152C28F1" w14:textId="77777777" w:rsidR="00BB0129" w:rsidRDefault="00E83E4F">
      <w:pPr>
        <w:pStyle w:val="AppendixHeading4"/>
        <w:pPrChange w:id="918" w:author="Dennis Brandl" w:date="2019-11-25T19:13:00Z">
          <w:pPr>
            <w:pStyle w:val="Heading5"/>
          </w:pPr>
        </w:pPrChange>
      </w:pPr>
      <w:bookmarkStart w:id="919" w:name="http-response-8"/>
      <w:bookmarkEnd w:id="919"/>
      <w:r>
        <w:t>HTTP Response</w:t>
      </w:r>
    </w:p>
    <w:p w14:paraId="5A2B57AD" w14:textId="77777777" w:rsidR="00BB0129" w:rsidRDefault="00E83E4F">
      <w:pPr>
        <w:pStyle w:val="SourceCode"/>
        <w:pPrChange w:id="920"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&lt;isbm:PostPublicationResponse xmlns:isbm="http://www.openoandm.org/ws-isbm/"&gt;</w:t>
      </w:r>
      <w:r>
        <w:br/>
      </w:r>
      <w:r>
        <w:rPr>
          <w:rStyle w:val="VerbatimChar"/>
        </w:rPr>
        <w:t xml:space="preserve">      &lt;isbm:MessageID&gt;8007a3fa-70e3-4e90-a2b9-d8469cae2e5a&lt;/isbm:MessageID&gt;</w:t>
      </w:r>
      <w:r>
        <w:br/>
      </w:r>
      <w:r>
        <w:rPr>
          <w:rStyle w:val="VerbatimChar"/>
        </w:rPr>
        <w:t xml:space="preserve">    &lt;/isbm:PostPublicationResponse&gt;</w:t>
      </w:r>
      <w:r>
        <w:br/>
      </w:r>
      <w:r>
        <w:rPr>
          <w:rStyle w:val="VerbatimChar"/>
        </w:rPr>
        <w:t xml:space="preserve">  &lt;/soap:Body&gt;</w:t>
      </w:r>
      <w:r>
        <w:br/>
      </w:r>
      <w:r>
        <w:rPr>
          <w:rStyle w:val="VerbatimChar"/>
        </w:rPr>
        <w:t>&lt;/soap:Envelope&gt;</w:t>
      </w:r>
    </w:p>
    <w:p w14:paraId="4BCF758B" w14:textId="3A935BBB" w:rsidR="00BB0129" w:rsidRDefault="00E83E4F" w:rsidP="00BF5A6C">
      <w:pPr>
        <w:pStyle w:val="AppendixHeading3"/>
      </w:pPr>
      <w:bookmarkStart w:id="921" w:name="notifylistener"/>
      <w:bookmarkStart w:id="922" w:name="_Toc25357230"/>
      <w:bookmarkStart w:id="923" w:name="_Toc26110592"/>
      <w:bookmarkEnd w:id="921"/>
      <w:r>
        <w:t>NotifyListener</w:t>
      </w:r>
      <w:bookmarkEnd w:id="922"/>
      <w:bookmarkEnd w:id="923"/>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pPr>
        <w:pStyle w:val="AppendixHeading4"/>
        <w:pPrChange w:id="924" w:author="Dennis Brandl" w:date="2019-11-25T19:13:00Z">
          <w:pPr>
            <w:pStyle w:val="Heading5"/>
          </w:pPr>
        </w:pPrChange>
      </w:pPr>
      <w:bookmarkStart w:id="925" w:name="http-request-9"/>
      <w:bookmarkEnd w:id="925"/>
      <w:r>
        <w:t>HTTP Request</w:t>
      </w:r>
    </w:p>
    <w:p w14:paraId="039AA9ED" w14:textId="77777777" w:rsidR="00BB0129" w:rsidRDefault="00E83E4F">
      <w:pPr>
        <w:pStyle w:val="SourceCode"/>
        <w:pPrChange w:id="926" w:author="Dennis Brandl" w:date="2019-11-25T19:17:00Z">
          <w:pPr>
            <w:pStyle w:val="AppendixHeading4"/>
          </w:pPr>
        </w:pPrChang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14:paraId="5F758FFC" w14:textId="77777777" w:rsidR="00BB0129" w:rsidRDefault="00E83E4F">
      <w:pPr>
        <w:pStyle w:val="AppendixHeading4"/>
        <w:pPrChange w:id="927" w:author="Dennis Brandl" w:date="2019-11-25T19:13:00Z">
          <w:pPr>
            <w:pStyle w:val="Heading5"/>
          </w:pPr>
        </w:pPrChange>
      </w:pPr>
      <w:bookmarkStart w:id="928" w:name="http-response-9"/>
      <w:bookmarkEnd w:id="928"/>
      <w:r>
        <w:t>HTTP Response</w:t>
      </w:r>
    </w:p>
    <w:p w14:paraId="3C219ACD" w14:textId="77777777" w:rsidR="00BB0129" w:rsidRDefault="00E83E4F">
      <w:pPr>
        <w:pStyle w:val="SourceCode"/>
        <w:pPrChange w:id="929"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14:paraId="703C85A8" w14:textId="7950D398" w:rsidR="00BB0129" w:rsidRDefault="00E83E4F" w:rsidP="00BF5A6C">
      <w:pPr>
        <w:pStyle w:val="AppendixHeading3"/>
      </w:pPr>
      <w:bookmarkStart w:id="930" w:name="readpublication"/>
      <w:bookmarkStart w:id="931" w:name="_Toc25357231"/>
      <w:bookmarkStart w:id="932" w:name="_Toc26110593"/>
      <w:bookmarkEnd w:id="930"/>
      <w:r>
        <w:t>ReadPublication</w:t>
      </w:r>
      <w:bookmarkEnd w:id="931"/>
      <w:bookmarkEnd w:id="932"/>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pPr>
        <w:pStyle w:val="AppendixHeading4"/>
        <w:pPrChange w:id="933" w:author="Dennis Brandl" w:date="2019-11-25T19:13:00Z">
          <w:pPr>
            <w:pStyle w:val="Heading5"/>
          </w:pPr>
        </w:pPrChange>
      </w:pPr>
      <w:bookmarkStart w:id="934" w:name="http-request-10"/>
      <w:bookmarkEnd w:id="934"/>
      <w:r>
        <w:t>HTTP Request</w:t>
      </w:r>
    </w:p>
    <w:p w14:paraId="5807F4D0" w14:textId="77777777" w:rsidR="00BB0129" w:rsidRDefault="00E83E4F">
      <w:pPr>
        <w:pStyle w:val="SourceCode"/>
        <w:pPrChange w:id="935"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672</w:t>
      </w:r>
      <w:r>
        <w:br/>
      </w:r>
      <w:r>
        <w:rPr>
          <w:rStyle w:val="VerbatimChar"/>
        </w:rPr>
        <w:t>SOAPAction: "http://www.openoandm.org/ws-isbm/ReadPublication"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&lt;isbm:ReadPublication xmlns:isbm="http://www.openoandm.org/ws-isbm/"&gt;</w:t>
      </w:r>
      <w:r>
        <w:br/>
      </w:r>
      <w:r>
        <w:rPr>
          <w:rStyle w:val="VerbatimChar"/>
        </w:rPr>
        <w:t xml:space="preserve">      &lt;isbm:SessionID&gt;e94c645a-6450-411e-8ec7-4b70620d3a98&lt;/isbm:SessionID&gt;</w:t>
      </w:r>
      <w:r>
        <w:br/>
      </w:r>
      <w:r>
        <w:rPr>
          <w:rStyle w:val="VerbatimChar"/>
        </w:rPr>
        <w:t xml:space="preserve">    &lt;/isbm:ReadPublication&gt;</w:t>
      </w:r>
      <w:r>
        <w:br/>
      </w:r>
      <w:r>
        <w:rPr>
          <w:rStyle w:val="VerbatimChar"/>
        </w:rPr>
        <w:t xml:space="preserve">  &lt;/soap:Body&gt;</w:t>
      </w:r>
      <w:r>
        <w:br/>
      </w:r>
      <w:r>
        <w:rPr>
          <w:rStyle w:val="VerbatimChar"/>
        </w:rPr>
        <w:t>&lt;/soap:Envelope&gt;</w:t>
      </w:r>
    </w:p>
    <w:p w14:paraId="4447A8A7" w14:textId="77777777" w:rsidR="00BB0129" w:rsidRDefault="00E83E4F">
      <w:pPr>
        <w:pStyle w:val="AppendixHeading4"/>
        <w:pPrChange w:id="936" w:author="Dennis Brandl" w:date="2019-11-25T19:14:00Z">
          <w:pPr>
            <w:pStyle w:val="Heading5"/>
          </w:pPr>
        </w:pPrChange>
      </w:pPr>
      <w:bookmarkStart w:id="937" w:name="http-response-10"/>
      <w:bookmarkEnd w:id="937"/>
      <w:r>
        <w:t>HTTP Response</w:t>
      </w:r>
    </w:p>
    <w:p w14:paraId="0C1DE763" w14:textId="77777777" w:rsidR="00BB0129" w:rsidRDefault="00E83E4F">
      <w:pPr>
        <w:pStyle w:val="SourceCode"/>
        <w:pPrChange w:id="938"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&lt;isbm:ReadPublicationResponse xmlns:isbm="http://www.openoandm.org/ws-isbm/"&gt;</w:t>
      </w:r>
      <w:r>
        <w:br/>
      </w:r>
      <w:r>
        <w:rPr>
          <w:rStyle w:val="VerbatimChar"/>
        </w:rPr>
        <w:t xml:space="preserve">      &lt;isbm:PublicationMessage&gt;</w:t>
      </w:r>
      <w:r>
        <w:br/>
      </w:r>
      <w:r>
        <w:rPr>
          <w:rStyle w:val="VerbatimChar"/>
        </w:rPr>
        <w:t xml:space="preserve">        &lt;isbm:MessageID&gt;8007a3fa-70e3-4e90-a2b9-d8469cae2e5a&lt;/isbm:MessageID&gt;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&lt;/isbm:PublicationMessage&gt;</w:t>
      </w:r>
      <w:r>
        <w:br/>
      </w:r>
      <w:r>
        <w:rPr>
          <w:rStyle w:val="VerbatimChar"/>
        </w:rPr>
        <w:t xml:space="preserve">    &lt;/isbm:ReadPublicationResponse&gt;</w:t>
      </w:r>
      <w:r>
        <w:br/>
      </w:r>
      <w:r>
        <w:rPr>
          <w:rStyle w:val="VerbatimChar"/>
        </w:rPr>
        <w:t xml:space="preserve">  &lt;/soap:Body&gt;</w:t>
      </w:r>
      <w:r>
        <w:br/>
      </w:r>
      <w:r>
        <w:rPr>
          <w:rStyle w:val="VerbatimChar"/>
        </w:rPr>
        <w:t>&lt;/soap:Envelope&gt;</w:t>
      </w:r>
    </w:p>
    <w:p w14:paraId="724276D6" w14:textId="5C97FEDD" w:rsidR="00BB0129" w:rsidRDefault="00E83E4F" w:rsidP="00BF5A6C">
      <w:pPr>
        <w:pStyle w:val="AppendixHeading3"/>
      </w:pPr>
      <w:bookmarkStart w:id="939" w:name="expirepublication"/>
      <w:bookmarkStart w:id="940" w:name="_Toc25357232"/>
      <w:bookmarkStart w:id="941" w:name="_Toc26110594"/>
      <w:bookmarkEnd w:id="939"/>
      <w:r>
        <w:t>ExpirePublication</w:t>
      </w:r>
      <w:bookmarkEnd w:id="940"/>
      <w:bookmarkEnd w:id="941"/>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pPr>
        <w:pStyle w:val="AppendixHeading4"/>
        <w:pPrChange w:id="942" w:author="Dennis Brandl" w:date="2019-11-25T19:14:00Z">
          <w:pPr>
            <w:pStyle w:val="Heading5"/>
          </w:pPr>
        </w:pPrChange>
      </w:pPr>
      <w:bookmarkStart w:id="943" w:name="http-request-11"/>
      <w:bookmarkEnd w:id="943"/>
      <w:r>
        <w:t>HTTP Request</w:t>
      </w:r>
    </w:p>
    <w:p w14:paraId="2B24901D" w14:textId="77777777" w:rsidR="00BB0129" w:rsidRDefault="00E83E4F">
      <w:pPr>
        <w:pStyle w:val="SourceCode"/>
        <w:pPrChange w:id="944"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752</w:t>
      </w:r>
      <w:r>
        <w:br/>
      </w:r>
      <w:r>
        <w:rPr>
          <w:rStyle w:val="VerbatimChar"/>
        </w:rPr>
        <w:t>SOAPAction: "http://www.openoandm.org/ws-isbm/ExpirePublication"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&lt;isbm:ExpirePublication xmlns:isbm="http://www.openoandm.org/ws-isbm/"&gt;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&lt;/isbm:ExpirePublication&gt;</w:t>
      </w:r>
      <w:r>
        <w:br/>
      </w:r>
      <w:r>
        <w:rPr>
          <w:rStyle w:val="VerbatimChar"/>
        </w:rPr>
        <w:t xml:space="preserve">  &lt;/soap:Body&gt;</w:t>
      </w:r>
      <w:r>
        <w:br/>
      </w:r>
      <w:r>
        <w:rPr>
          <w:rStyle w:val="VerbatimChar"/>
        </w:rPr>
        <w:t>&lt;/soap:Envelope&gt;</w:t>
      </w:r>
    </w:p>
    <w:p w14:paraId="34B9757D" w14:textId="77777777" w:rsidR="00BB0129" w:rsidRDefault="00E83E4F">
      <w:pPr>
        <w:pStyle w:val="AppendixHeading4"/>
        <w:pPrChange w:id="945" w:author="Dennis Brandl" w:date="2019-11-25T19:14:00Z">
          <w:pPr>
            <w:pStyle w:val="Heading5"/>
          </w:pPr>
        </w:pPrChange>
      </w:pPr>
      <w:bookmarkStart w:id="946" w:name="http-response-11"/>
      <w:bookmarkEnd w:id="946"/>
      <w:r>
        <w:t>HTTP Response</w:t>
      </w:r>
    </w:p>
    <w:p w14:paraId="49DD04CA" w14:textId="77777777" w:rsidR="00BB0129" w:rsidRDefault="00E83E4F">
      <w:pPr>
        <w:pStyle w:val="SourceCode"/>
        <w:pPrChange w:id="947"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&lt;isbm:ExpirePublicationResponse xmlns:isbm="http://www.openoandm.org/ws-isbm/"/&gt;</w:t>
      </w:r>
      <w:r>
        <w:br/>
      </w:r>
      <w:r>
        <w:rPr>
          <w:rStyle w:val="VerbatimChar"/>
        </w:rPr>
        <w:t xml:space="preserve">  &lt;/soap:Body&gt;</w:t>
      </w:r>
      <w:r>
        <w:br/>
      </w:r>
      <w:r>
        <w:rPr>
          <w:rStyle w:val="VerbatimChar"/>
        </w:rPr>
        <w:t>&lt;/soap:Envelope&gt;</w:t>
      </w:r>
    </w:p>
    <w:p w14:paraId="3F0DA50E" w14:textId="2594907F" w:rsidR="00BB0129" w:rsidRDefault="00E83E4F" w:rsidP="00BF5A6C">
      <w:pPr>
        <w:pStyle w:val="AppendixHeading3"/>
      </w:pPr>
      <w:bookmarkStart w:id="948" w:name="removepublication"/>
      <w:bookmarkStart w:id="949" w:name="_Toc25357233"/>
      <w:bookmarkStart w:id="950" w:name="_Toc26110595"/>
      <w:bookmarkEnd w:id="948"/>
      <w:r>
        <w:t>RemovePublication</w:t>
      </w:r>
      <w:bookmarkEnd w:id="949"/>
      <w:bookmarkEnd w:id="950"/>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pPr>
        <w:pStyle w:val="AppendixHeading4"/>
        <w:pPrChange w:id="951" w:author="Dennis Brandl" w:date="2019-11-25T19:14:00Z">
          <w:pPr>
            <w:pStyle w:val="Heading5"/>
          </w:pPr>
        </w:pPrChange>
      </w:pPr>
      <w:bookmarkStart w:id="952" w:name="http-request-12"/>
      <w:bookmarkEnd w:id="952"/>
      <w:r>
        <w:t>HTTP Request</w:t>
      </w:r>
    </w:p>
    <w:p w14:paraId="416333F9" w14:textId="77777777" w:rsidR="00BB0129" w:rsidRDefault="00E83E4F">
      <w:pPr>
        <w:pStyle w:val="SourceCode"/>
        <w:pPrChange w:id="953"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677</w:t>
      </w:r>
      <w:r>
        <w:br/>
      </w:r>
      <w:r>
        <w:rPr>
          <w:rStyle w:val="VerbatimChar"/>
        </w:rPr>
        <w:t>SOAPAction: "http://www.openoandm.org/ws-isbm/RemovePublication"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&lt;isbm:RemovePublication xmlns:isbm="http://www.openoandm.org/ws-isbm/"&gt;</w:t>
      </w:r>
      <w:r>
        <w:br/>
      </w:r>
      <w:r>
        <w:rPr>
          <w:rStyle w:val="VerbatimChar"/>
        </w:rPr>
        <w:t xml:space="preserve">      &lt;isbm:SessionID&gt;e94c645a-6450-411e-8ec7-4b70620d3a98&lt;&lt;/isbm:SessionID&gt;</w:t>
      </w:r>
      <w:r>
        <w:br/>
      </w:r>
      <w:r>
        <w:rPr>
          <w:rStyle w:val="VerbatimChar"/>
        </w:rPr>
        <w:t xml:space="preserve">    &lt;/isbm:RemovePublication&gt;</w:t>
      </w:r>
      <w:r>
        <w:br/>
      </w:r>
      <w:r>
        <w:rPr>
          <w:rStyle w:val="VerbatimChar"/>
        </w:rPr>
        <w:t xml:space="preserve">  &lt;/soap:Body&gt;</w:t>
      </w:r>
      <w:r>
        <w:br/>
      </w:r>
      <w:r>
        <w:rPr>
          <w:rStyle w:val="VerbatimChar"/>
        </w:rPr>
        <w:t>&lt;/soap:Envelope&gt;</w:t>
      </w:r>
    </w:p>
    <w:p w14:paraId="15CDA90F" w14:textId="77777777" w:rsidR="00BB0129" w:rsidRDefault="00E83E4F">
      <w:pPr>
        <w:pStyle w:val="AppendixHeading4"/>
        <w:pPrChange w:id="954" w:author="Dennis Brandl" w:date="2019-11-25T19:14:00Z">
          <w:pPr>
            <w:pStyle w:val="Heading5"/>
          </w:pPr>
        </w:pPrChange>
      </w:pPr>
      <w:bookmarkStart w:id="955" w:name="http-response-12"/>
      <w:bookmarkEnd w:id="955"/>
      <w:r>
        <w:t>HTTP Response</w:t>
      </w:r>
    </w:p>
    <w:p w14:paraId="0DDB5083" w14:textId="77777777" w:rsidR="00BB0129" w:rsidRDefault="00E83E4F">
      <w:pPr>
        <w:pStyle w:val="SourceCode"/>
        <w:pPrChange w:id="956"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&lt;isbm:RemovePublicationResponse xmlns:isbm="http://www.openoandm.org/ws-isbm/"/&gt;</w:t>
      </w:r>
      <w:r>
        <w:br/>
      </w:r>
      <w:r>
        <w:rPr>
          <w:rStyle w:val="VerbatimChar"/>
        </w:rPr>
        <w:t xml:space="preserve">  &lt;/soap:Body&gt;</w:t>
      </w:r>
      <w:r>
        <w:br/>
      </w:r>
      <w:r>
        <w:rPr>
          <w:rStyle w:val="VerbatimChar"/>
        </w:rPr>
        <w:t>&lt;/soap:Envelope&gt;</w:t>
      </w:r>
    </w:p>
    <w:p w14:paraId="31AC5D93" w14:textId="20386C24" w:rsidR="00BB0129" w:rsidRDefault="00E83E4F" w:rsidP="00BF5A6C">
      <w:pPr>
        <w:pStyle w:val="AppendixHeading3"/>
      </w:pPr>
      <w:bookmarkStart w:id="957" w:name="closepublicationsession"/>
      <w:bookmarkStart w:id="958" w:name="_Toc25357234"/>
      <w:bookmarkStart w:id="959" w:name="_Toc26110596"/>
      <w:bookmarkEnd w:id="957"/>
      <w:r>
        <w:t>ClosePublicationSession</w:t>
      </w:r>
      <w:bookmarkEnd w:id="958"/>
      <w:bookmarkEnd w:id="959"/>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pPr>
        <w:pStyle w:val="AppendixHeading4"/>
        <w:pPrChange w:id="960" w:author="Dennis Brandl" w:date="2019-11-25T19:14:00Z">
          <w:pPr>
            <w:pStyle w:val="Heading5"/>
          </w:pPr>
        </w:pPrChange>
      </w:pPr>
      <w:bookmarkStart w:id="961" w:name="http-request-13"/>
      <w:bookmarkEnd w:id="961"/>
      <w:r>
        <w:t>HTTP Request</w:t>
      </w:r>
    </w:p>
    <w:p w14:paraId="4CB428A8" w14:textId="77777777" w:rsidR="00BB0129" w:rsidRDefault="00E83E4F">
      <w:pPr>
        <w:pStyle w:val="SourceCode"/>
        <w:pPrChange w:id="962"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688</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&lt;isbm:ClosePublicationSession xmlns:isbm="http://www.openoandm.org/ws-isbm/"&gt;</w:t>
      </w:r>
      <w:r>
        <w:br/>
      </w:r>
      <w:r>
        <w:rPr>
          <w:rStyle w:val="VerbatimChar"/>
        </w:rPr>
        <w:t xml:space="preserve">      &lt;isbm:SessionID&gt;ac0ee730-ca88-421a-b348-ce0a1babdb1c&lt;/isbm:SessionID&gt;</w:t>
      </w:r>
      <w:r>
        <w:br/>
      </w:r>
      <w:r>
        <w:rPr>
          <w:rStyle w:val="VerbatimChar"/>
        </w:rPr>
        <w:t xml:space="preserve">    &lt;/isbm:ClosePublicationSession&gt;</w:t>
      </w:r>
      <w:r>
        <w:br/>
      </w:r>
      <w:r>
        <w:rPr>
          <w:rStyle w:val="VerbatimChar"/>
        </w:rPr>
        <w:t xml:space="preserve">  &lt;/soap:Body&gt;</w:t>
      </w:r>
      <w:r>
        <w:br/>
      </w:r>
      <w:r>
        <w:rPr>
          <w:rStyle w:val="VerbatimChar"/>
        </w:rPr>
        <w:t>&lt;/soap:Envelope&gt;</w:t>
      </w:r>
    </w:p>
    <w:p w14:paraId="368887AE" w14:textId="77777777" w:rsidR="00BB0129" w:rsidRDefault="00E83E4F">
      <w:pPr>
        <w:pStyle w:val="AppendixHeading4"/>
        <w:pPrChange w:id="963" w:author="Dennis Brandl" w:date="2019-11-25T19:14:00Z">
          <w:pPr>
            <w:pStyle w:val="Heading5"/>
          </w:pPr>
        </w:pPrChange>
      </w:pPr>
      <w:bookmarkStart w:id="964" w:name="http-response-13"/>
      <w:bookmarkEnd w:id="964"/>
      <w:r>
        <w:t>HTTP Response</w:t>
      </w:r>
    </w:p>
    <w:p w14:paraId="2EC9DF1A" w14:textId="77777777" w:rsidR="00BB0129" w:rsidRDefault="00E83E4F">
      <w:pPr>
        <w:pStyle w:val="SourceCode"/>
        <w:pPrChange w:id="965"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&lt;isbm:ClosePublicationSessionResponse xmlns:isbm="http://www.openoandm.org/ws-isbm/"/&gt;</w:t>
      </w:r>
      <w:r>
        <w:br/>
      </w:r>
      <w:r>
        <w:rPr>
          <w:rStyle w:val="VerbatimChar"/>
        </w:rPr>
        <w:t xml:space="preserve">  &lt;/soap:Body&gt;</w:t>
      </w:r>
      <w:r>
        <w:br/>
      </w:r>
      <w:r>
        <w:rPr>
          <w:rStyle w:val="VerbatimChar"/>
        </w:rPr>
        <w:t>&lt;/soap:Envelope&gt;</w:t>
      </w:r>
    </w:p>
    <w:p w14:paraId="1180A777" w14:textId="2F008F16" w:rsidR="00BB0129" w:rsidRDefault="00E83E4F" w:rsidP="00BF5A6C">
      <w:pPr>
        <w:pStyle w:val="AppendixHeading3"/>
      </w:pPr>
      <w:bookmarkStart w:id="966" w:name="closesubscriptionsession"/>
      <w:bookmarkStart w:id="967" w:name="_Toc25357235"/>
      <w:bookmarkStart w:id="968" w:name="_Toc26110597"/>
      <w:bookmarkEnd w:id="966"/>
      <w:r>
        <w:t>CloseSubscriptionSession</w:t>
      </w:r>
      <w:bookmarkEnd w:id="967"/>
      <w:bookmarkEnd w:id="968"/>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pPr>
        <w:pStyle w:val="AppendixHeading4"/>
        <w:pPrChange w:id="969" w:author="Dennis Brandl" w:date="2019-11-25T19:14:00Z">
          <w:pPr>
            <w:pStyle w:val="Heading5"/>
          </w:pPr>
        </w:pPrChange>
      </w:pPr>
      <w:bookmarkStart w:id="970" w:name="http-request-14"/>
      <w:bookmarkEnd w:id="970"/>
      <w:r>
        <w:t>HTTP Request</w:t>
      </w:r>
    </w:p>
    <w:p w14:paraId="36ECE670" w14:textId="77777777" w:rsidR="00BB0129" w:rsidRDefault="00E83E4F">
      <w:pPr>
        <w:pStyle w:val="SourceCode"/>
        <w:pPrChange w:id="971"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690</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&lt;isbm:CloseSubscriptionSession xmlns:isbm="http://www.openoandm.org/ws-isbm/"&gt;</w:t>
      </w:r>
      <w:r>
        <w:br/>
      </w:r>
      <w:r>
        <w:rPr>
          <w:rStyle w:val="VerbatimChar"/>
        </w:rPr>
        <w:t xml:space="preserve">      &lt;isbm:SessionID&gt;e94c645a-6450-411e-8ec7-4b70620d3a98&lt;/isbm:SessionID&gt;</w:t>
      </w:r>
      <w:r>
        <w:br/>
      </w:r>
      <w:r>
        <w:rPr>
          <w:rStyle w:val="VerbatimChar"/>
        </w:rPr>
        <w:t xml:space="preserve">    &lt;/isbm:CloseSubscriptionSession&gt;</w:t>
      </w:r>
      <w:r>
        <w:br/>
      </w:r>
      <w:r>
        <w:rPr>
          <w:rStyle w:val="VerbatimChar"/>
        </w:rPr>
        <w:t xml:space="preserve">  &lt;/soap:Body&gt;</w:t>
      </w:r>
      <w:r>
        <w:br/>
      </w:r>
      <w:r>
        <w:rPr>
          <w:rStyle w:val="VerbatimChar"/>
        </w:rPr>
        <w:t>&lt;/soap:Envelope&gt;</w:t>
      </w:r>
    </w:p>
    <w:p w14:paraId="39511D32" w14:textId="77777777" w:rsidR="00BB0129" w:rsidRDefault="00E83E4F">
      <w:pPr>
        <w:pStyle w:val="AppendixHeading4"/>
        <w:pPrChange w:id="972" w:author="Dennis Brandl" w:date="2019-11-25T19:14:00Z">
          <w:pPr>
            <w:pStyle w:val="Heading5"/>
          </w:pPr>
        </w:pPrChange>
      </w:pPr>
      <w:bookmarkStart w:id="973" w:name="http-response-14"/>
      <w:bookmarkEnd w:id="973"/>
      <w:r>
        <w:t>HTTP Response</w:t>
      </w:r>
    </w:p>
    <w:p w14:paraId="77D9DE14" w14:textId="77777777" w:rsidR="00BB0129" w:rsidRDefault="00E83E4F">
      <w:pPr>
        <w:pStyle w:val="SourceCode"/>
        <w:pPrChange w:id="974"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&lt;isbm:CloseSubscriptionSessionResponse xmlns:isbm="http://www.openoandm.org/ws-isbm/"/&gt;</w:t>
      </w:r>
      <w:r>
        <w:br/>
      </w:r>
      <w:r>
        <w:rPr>
          <w:rStyle w:val="VerbatimChar"/>
        </w:rPr>
        <w:t xml:space="preserve">  &lt;/soap:Body&gt;</w:t>
      </w:r>
      <w:r>
        <w:br/>
      </w:r>
      <w:r>
        <w:rPr>
          <w:rStyle w:val="VerbatimChar"/>
        </w:rPr>
        <w:t>&lt;/soap:Envelope&gt;</w:t>
      </w:r>
    </w:p>
    <w:p w14:paraId="7C299A13" w14:textId="12DE0FA8" w:rsidR="00BB0129" w:rsidRDefault="00E83E4F" w:rsidP="00BF5A6C">
      <w:pPr>
        <w:pStyle w:val="AppendixHeading2"/>
      </w:pPr>
      <w:bookmarkStart w:id="975" w:name="request-response-example"/>
      <w:bookmarkStart w:id="976" w:name="_Toc25357236"/>
      <w:bookmarkStart w:id="977" w:name="_Toc26110598"/>
      <w:bookmarkEnd w:id="975"/>
      <w:r>
        <w:t>Request-Response Example</w:t>
      </w:r>
      <w:bookmarkEnd w:id="976"/>
      <w:bookmarkEnd w:id="977"/>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184"/>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978" w:name="openproviderrequestsession"/>
      <w:bookmarkStart w:id="979" w:name="_Toc25357237"/>
      <w:bookmarkStart w:id="980" w:name="_Toc26110599"/>
      <w:bookmarkEnd w:id="978"/>
      <w:r>
        <w:t>OpenProviderRequestSession</w:t>
      </w:r>
      <w:bookmarkEnd w:id="979"/>
      <w:bookmarkEnd w:id="980"/>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pPr>
        <w:pStyle w:val="AppendixHeading4"/>
        <w:pPrChange w:id="981" w:author="Dennis Brandl" w:date="2019-11-25T19:14:00Z">
          <w:pPr>
            <w:pStyle w:val="Heading5"/>
          </w:pPr>
        </w:pPrChange>
      </w:pPr>
      <w:bookmarkStart w:id="982" w:name="http-request-15"/>
      <w:bookmarkEnd w:id="982"/>
      <w:r>
        <w:t>HTTP Request</w:t>
      </w:r>
    </w:p>
    <w:p w14:paraId="6233B2E4" w14:textId="77777777" w:rsidR="00BB0129" w:rsidRDefault="00E83E4F">
      <w:pPr>
        <w:pStyle w:val="SourceCode"/>
        <w:pPrChange w:id="983"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819</w:t>
      </w:r>
      <w:r>
        <w:br/>
      </w:r>
      <w:r>
        <w:rPr>
          <w:rStyle w:val="VerbatimChar"/>
        </w:rPr>
        <w:t>SOAPAction: "http://www.openoandm.org/ws-isbm/OpenProviderRequestSession"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&lt;isbm:OpenProviderRequestSession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&lt;isbm:ListenerURL&gt;http://provider.example.com/NotificationService&lt;/isbm:ListenerURL&gt;</w:t>
      </w:r>
      <w:r>
        <w:br/>
      </w:r>
      <w:r>
        <w:rPr>
          <w:rStyle w:val="VerbatimChar"/>
        </w:rPr>
        <w:t xml:space="preserve">    &lt;/isbm:OpenProviderRequestSession&gt;</w:t>
      </w:r>
      <w:r>
        <w:br/>
      </w:r>
      <w:r>
        <w:rPr>
          <w:rStyle w:val="VerbatimChar"/>
        </w:rPr>
        <w:t xml:space="preserve">  &lt;/soap:Body&gt;</w:t>
      </w:r>
      <w:r>
        <w:br/>
      </w:r>
      <w:r>
        <w:rPr>
          <w:rStyle w:val="VerbatimChar"/>
        </w:rPr>
        <w:t>&lt;/soap:Envelope&gt;</w:t>
      </w:r>
    </w:p>
    <w:p w14:paraId="7462B3C2" w14:textId="77777777" w:rsidR="00BB0129" w:rsidRDefault="00E83E4F">
      <w:pPr>
        <w:pStyle w:val="AppendixHeading4"/>
        <w:pPrChange w:id="984" w:author="Dennis Brandl" w:date="2019-11-25T19:14:00Z">
          <w:pPr>
            <w:pStyle w:val="Heading5"/>
          </w:pPr>
        </w:pPrChange>
      </w:pPr>
      <w:bookmarkStart w:id="985" w:name="http-response-15"/>
      <w:bookmarkEnd w:id="985"/>
      <w:r>
        <w:t>HTTP Response</w:t>
      </w:r>
    </w:p>
    <w:p w14:paraId="09971F01" w14:textId="77777777" w:rsidR="00BB0129" w:rsidRDefault="00E83E4F">
      <w:pPr>
        <w:pStyle w:val="SourceCode"/>
        <w:pPrChange w:id="986"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&lt;isbm:OpenProviderRequestSessionResponse xmlns:isbm="http://www.openoandm.org/ws-isbm/"&gt;</w:t>
      </w:r>
      <w:r>
        <w:br/>
      </w:r>
      <w:r>
        <w:rPr>
          <w:rStyle w:val="VerbatimChar"/>
        </w:rPr>
        <w:t xml:space="preserve">      &lt;isbm:SessionID&gt;16ee00f6-8fa9-4e80-8c36-a9d6d2bdb551&lt;/isbm:SessionID&gt;</w:t>
      </w:r>
      <w:r>
        <w:br/>
      </w:r>
      <w:r>
        <w:rPr>
          <w:rStyle w:val="VerbatimChar"/>
        </w:rPr>
        <w:t xml:space="preserve">    &lt;/isbm:OpenProviderRequestSessionResponse&gt;</w:t>
      </w:r>
      <w:r>
        <w:br/>
      </w:r>
      <w:r>
        <w:rPr>
          <w:rStyle w:val="VerbatimChar"/>
        </w:rPr>
        <w:t xml:space="preserve">  &lt;/soap:Body&gt;</w:t>
      </w:r>
      <w:r>
        <w:br/>
      </w:r>
      <w:r>
        <w:rPr>
          <w:rStyle w:val="VerbatimChar"/>
        </w:rPr>
        <w:t>&lt;/soap:Envelope&gt;</w:t>
      </w:r>
    </w:p>
    <w:p w14:paraId="058D10DB" w14:textId="50399446" w:rsidR="00BB0129" w:rsidRDefault="00E83E4F" w:rsidP="00BF5A6C">
      <w:pPr>
        <w:pStyle w:val="AppendixHeading3"/>
      </w:pPr>
      <w:bookmarkStart w:id="987" w:name="openconsumerrequestsession"/>
      <w:bookmarkStart w:id="988" w:name="_Toc25357238"/>
      <w:bookmarkStart w:id="989" w:name="_Toc26110600"/>
      <w:bookmarkEnd w:id="987"/>
      <w:r>
        <w:t>OpenConsumerRequestSession</w:t>
      </w:r>
      <w:bookmarkEnd w:id="988"/>
      <w:bookmarkEnd w:id="989"/>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pPr>
        <w:pStyle w:val="AppendixHeading4"/>
        <w:pPrChange w:id="990" w:author="Dennis Brandl" w:date="2019-11-25T19:15:00Z">
          <w:pPr>
            <w:pStyle w:val="Heading5"/>
          </w:pPr>
        </w:pPrChange>
      </w:pPr>
      <w:bookmarkStart w:id="991" w:name="http-request-16"/>
      <w:bookmarkEnd w:id="991"/>
      <w:r>
        <w:t>HTTP Request</w:t>
      </w:r>
    </w:p>
    <w:p w14:paraId="79F9A35B" w14:textId="77777777" w:rsidR="00BB0129" w:rsidRDefault="00E83E4F">
      <w:pPr>
        <w:pStyle w:val="SourceCode"/>
        <w:pPrChange w:id="992"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783</w:t>
      </w:r>
      <w:r>
        <w:br/>
      </w:r>
      <w:r>
        <w:rPr>
          <w:rStyle w:val="VerbatimChar"/>
        </w:rPr>
        <w:t>SOAPAction: "http://www.openoandm.org/ws-isbm/OpenConsumerRequestSession"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&lt;isbm:OpenConsumerRequestSession xmlns:isbm="http://www.openoandm.org/ws-isbm/"&gt;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&lt;/isbm:OpenConsumerRequestSession&gt;</w:t>
      </w:r>
      <w:r>
        <w:br/>
      </w:r>
      <w:r>
        <w:rPr>
          <w:rStyle w:val="VerbatimChar"/>
        </w:rPr>
        <w:t xml:space="preserve">  &lt;/soap:Body&gt;</w:t>
      </w:r>
      <w:r>
        <w:br/>
      </w:r>
      <w:r>
        <w:rPr>
          <w:rStyle w:val="VerbatimChar"/>
        </w:rPr>
        <w:t>&lt;/soap:Envelope&gt;</w:t>
      </w:r>
    </w:p>
    <w:p w14:paraId="78FCC02F" w14:textId="77777777" w:rsidR="00BB0129" w:rsidRDefault="00E83E4F">
      <w:pPr>
        <w:pStyle w:val="AppendixHeading4"/>
        <w:pPrChange w:id="993" w:author="Dennis Brandl" w:date="2019-11-25T19:15:00Z">
          <w:pPr>
            <w:pStyle w:val="Heading5"/>
          </w:pPr>
        </w:pPrChange>
      </w:pPr>
      <w:bookmarkStart w:id="994" w:name="http-response-16"/>
      <w:bookmarkEnd w:id="994"/>
      <w:r>
        <w:t>HTTP Response</w:t>
      </w:r>
    </w:p>
    <w:p w14:paraId="1365BB18" w14:textId="77777777" w:rsidR="00BB0129" w:rsidRDefault="00E83E4F">
      <w:pPr>
        <w:pStyle w:val="SourceCode"/>
        <w:pPrChange w:id="995"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&lt;isbm:OpenConsumerRequestSessionResponse xmlns:isbm="http://www.openoandm.org/ws-isbm/"&gt;</w:t>
      </w:r>
      <w:r>
        <w:br/>
      </w:r>
      <w:r>
        <w:rPr>
          <w:rStyle w:val="VerbatimChar"/>
        </w:rPr>
        <w:t xml:space="preserve">      &lt;isbm:SessionID&gt;a9b5c71a-d1b5-4fc8-81d1-ba1fee3af0df&lt;/isbm:SessionID&gt;</w:t>
      </w:r>
      <w:r>
        <w:br/>
      </w:r>
      <w:r>
        <w:rPr>
          <w:rStyle w:val="VerbatimChar"/>
        </w:rPr>
        <w:t xml:space="preserve">    &lt;/isbm:OpenConsumerRequestSessionResponse&gt;</w:t>
      </w:r>
      <w:r>
        <w:br/>
      </w:r>
      <w:r>
        <w:rPr>
          <w:rStyle w:val="VerbatimChar"/>
        </w:rPr>
        <w:t xml:space="preserve">  &lt;/soap:Body&gt;</w:t>
      </w:r>
      <w:r>
        <w:br/>
      </w:r>
      <w:r>
        <w:rPr>
          <w:rStyle w:val="VerbatimChar"/>
        </w:rPr>
        <w:t>&lt;/soap:Envelope&gt;</w:t>
      </w:r>
    </w:p>
    <w:p w14:paraId="40C75079" w14:textId="16FC5814" w:rsidR="00BB0129" w:rsidRDefault="00E83E4F" w:rsidP="00BF5A6C">
      <w:pPr>
        <w:pStyle w:val="AppendixHeading3"/>
      </w:pPr>
      <w:bookmarkStart w:id="996" w:name="postrequest"/>
      <w:bookmarkStart w:id="997" w:name="_Toc25357239"/>
      <w:bookmarkStart w:id="998" w:name="_Toc26110601"/>
      <w:bookmarkEnd w:id="996"/>
      <w:r>
        <w:t>PostRequest</w:t>
      </w:r>
      <w:bookmarkEnd w:id="997"/>
      <w:bookmarkEnd w:id="998"/>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pPr>
        <w:pStyle w:val="AppendixHeading4"/>
        <w:pPrChange w:id="999" w:author="Dennis Brandl" w:date="2019-11-25T19:15:00Z">
          <w:pPr>
            <w:pStyle w:val="Heading5"/>
          </w:pPr>
        </w:pPrChange>
      </w:pPr>
      <w:bookmarkStart w:id="1000" w:name="http-request-17"/>
      <w:bookmarkEnd w:id="1000"/>
      <w:r>
        <w:t>HTTP Request</w:t>
      </w:r>
    </w:p>
    <w:p w14:paraId="0B2F6D2A" w14:textId="77777777" w:rsidR="00BB0129" w:rsidRDefault="00E83E4F">
      <w:pPr>
        <w:pStyle w:val="SourceCode"/>
        <w:pPrChange w:id="1001"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748</w:t>
      </w:r>
      <w:r>
        <w:br/>
      </w:r>
      <w:r>
        <w:rPr>
          <w:rStyle w:val="VerbatimChar"/>
        </w:rPr>
        <w:t>SOAPAction: "http://www.openoandm.org/ws-isbm/PostRequest"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&lt;isbm:PostRequest xmlns:isbm="http://www.openoandm.org/ws-isbm/"&gt;</w:t>
      </w:r>
      <w:r>
        <w:br/>
      </w:r>
      <w:r>
        <w:rPr>
          <w:rStyle w:val="VerbatimChar"/>
        </w:rPr>
        <w:t xml:space="preserve">      &lt;isbm:SessionID&gt;a9b5c71a-d1b5-4fc8-81d1-ba1fee3af0df&lt;/isbm:SessionID&gt;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&lt;/isbm:PostRequest&gt;</w:t>
      </w:r>
      <w:r>
        <w:br/>
      </w:r>
      <w:r>
        <w:rPr>
          <w:rStyle w:val="VerbatimChar"/>
        </w:rPr>
        <w:t xml:space="preserve">  &lt;/soap:Body&gt;</w:t>
      </w:r>
      <w:r>
        <w:br/>
      </w:r>
      <w:r>
        <w:rPr>
          <w:rStyle w:val="VerbatimChar"/>
        </w:rPr>
        <w:t>&lt;/soap:Envelope&gt;</w:t>
      </w:r>
    </w:p>
    <w:p w14:paraId="357BAD50" w14:textId="77777777" w:rsidR="00BB0129" w:rsidRDefault="00E83E4F">
      <w:pPr>
        <w:pStyle w:val="AppendixHeading4"/>
        <w:pPrChange w:id="1002" w:author="Dennis Brandl" w:date="2019-11-25T19:15:00Z">
          <w:pPr>
            <w:pStyle w:val="Heading5"/>
          </w:pPr>
        </w:pPrChange>
      </w:pPr>
      <w:bookmarkStart w:id="1003" w:name="http-response-17"/>
      <w:bookmarkEnd w:id="1003"/>
      <w:r>
        <w:t>HTTP Response</w:t>
      </w:r>
    </w:p>
    <w:p w14:paraId="64B4B3B9" w14:textId="77777777" w:rsidR="00BB0129" w:rsidRDefault="00E83E4F">
      <w:pPr>
        <w:pStyle w:val="SourceCode"/>
        <w:pPrChange w:id="1004"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&lt;isbm:PostRequestResponse xmlns:isbm="http://www.openoandm.org/ws-isbm/"&gt;</w:t>
      </w:r>
      <w:r>
        <w:br/>
      </w:r>
      <w:r>
        <w:rPr>
          <w:rStyle w:val="VerbatimChar"/>
        </w:rPr>
        <w:t xml:space="preserve">      &lt;isbm:MessageID&gt;e8cfecb1-d2fc-4167-88f7-c90d60fc53ee&lt;/isbm:MessageID&gt;</w:t>
      </w:r>
      <w:r>
        <w:br/>
      </w:r>
      <w:r>
        <w:rPr>
          <w:rStyle w:val="VerbatimChar"/>
        </w:rPr>
        <w:t xml:space="preserve">    &lt;/isbm:PostRequestResponse&gt;</w:t>
      </w:r>
      <w:r>
        <w:br/>
      </w:r>
      <w:r>
        <w:rPr>
          <w:rStyle w:val="VerbatimChar"/>
        </w:rPr>
        <w:t xml:space="preserve">  &lt;/soap:Body&gt;</w:t>
      </w:r>
      <w:r>
        <w:br/>
      </w:r>
      <w:r>
        <w:rPr>
          <w:rStyle w:val="VerbatimChar"/>
        </w:rPr>
        <w:t>&lt;/soap:Envelope&gt;</w:t>
      </w:r>
    </w:p>
    <w:p w14:paraId="035F9C00" w14:textId="3F96BF05" w:rsidR="00BB0129" w:rsidRDefault="00E83E4F" w:rsidP="00BF5A6C">
      <w:pPr>
        <w:pStyle w:val="AppendixHeading3"/>
      </w:pPr>
      <w:bookmarkStart w:id="1005" w:name="notifylistener-1"/>
      <w:bookmarkStart w:id="1006" w:name="_Toc25357240"/>
      <w:bookmarkStart w:id="1007" w:name="_Toc26110602"/>
      <w:bookmarkEnd w:id="1005"/>
      <w:r>
        <w:t>NotifyListener</w:t>
      </w:r>
      <w:bookmarkEnd w:id="1006"/>
      <w:bookmarkEnd w:id="1007"/>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pPr>
        <w:pStyle w:val="AppendixHeading4"/>
        <w:pPrChange w:id="1008" w:author="Dennis Brandl" w:date="2019-11-25T19:15:00Z">
          <w:pPr>
            <w:pStyle w:val="Heading5"/>
          </w:pPr>
        </w:pPrChange>
      </w:pPr>
      <w:bookmarkStart w:id="1009" w:name="http-request-18"/>
      <w:bookmarkEnd w:id="1009"/>
      <w:r>
        <w:t>HTTP Request</w:t>
      </w:r>
    </w:p>
    <w:p w14:paraId="7508C31B" w14:textId="77777777" w:rsidR="00BB0129" w:rsidRDefault="00E83E4F">
      <w:pPr>
        <w:pStyle w:val="SourceCode"/>
        <w:pPrChange w:id="1010" w:author="Dennis Brandl" w:date="2019-11-25T19:17:00Z">
          <w:pPr>
            <w:pStyle w:val="AppendixHeading4"/>
          </w:pPr>
        </w:pPrChange>
      </w:pPr>
      <w:r>
        <w:rPr>
          <w:rStyle w:val="VerbatimChar"/>
        </w:rPr>
        <w:t>POST /NotifyListener HTTP/1.1</w:t>
      </w:r>
      <w:r>
        <w:br/>
      </w:r>
      <w:r>
        <w:rPr>
          <w:rStyle w:val="VerbatimChar"/>
        </w:rPr>
        <w:t>Host: provider.example.com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14:paraId="6C31C63C" w14:textId="77777777" w:rsidR="00BB0129" w:rsidRDefault="00E83E4F">
      <w:pPr>
        <w:pStyle w:val="AppendixHeading4"/>
        <w:pPrChange w:id="1011" w:author="Dennis Brandl" w:date="2019-11-25T19:15:00Z">
          <w:pPr>
            <w:pStyle w:val="Heading5"/>
          </w:pPr>
        </w:pPrChange>
      </w:pPr>
      <w:bookmarkStart w:id="1012" w:name="http-response-18"/>
      <w:bookmarkEnd w:id="1012"/>
      <w:r>
        <w:t>HTTP Response</w:t>
      </w:r>
    </w:p>
    <w:p w14:paraId="4C8EED7F" w14:textId="77777777" w:rsidR="00BB0129" w:rsidRDefault="00E83E4F">
      <w:pPr>
        <w:pStyle w:val="SourceCode"/>
        <w:pPrChange w:id="1013"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14:paraId="223A0B2A" w14:textId="37ED767E" w:rsidR="00BB0129" w:rsidRDefault="00E83E4F" w:rsidP="00BF5A6C">
      <w:pPr>
        <w:pStyle w:val="AppendixHeading3"/>
      </w:pPr>
      <w:bookmarkStart w:id="1014" w:name="readrequest"/>
      <w:bookmarkStart w:id="1015" w:name="_Toc25357241"/>
      <w:bookmarkStart w:id="1016" w:name="_Toc26110603"/>
      <w:bookmarkEnd w:id="1014"/>
      <w:r>
        <w:t>ReadRequest</w:t>
      </w:r>
      <w:bookmarkEnd w:id="1015"/>
      <w:bookmarkEnd w:id="1016"/>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pPr>
        <w:pStyle w:val="AppendixHeading4"/>
        <w:pPrChange w:id="1017" w:author="Dennis Brandl" w:date="2019-11-25T19:15:00Z">
          <w:pPr>
            <w:pStyle w:val="Heading5"/>
          </w:pPr>
        </w:pPrChange>
      </w:pPr>
      <w:bookmarkStart w:id="1018" w:name="http-request-19"/>
      <w:bookmarkEnd w:id="1018"/>
      <w:r>
        <w:t>HTTP Request</w:t>
      </w:r>
    </w:p>
    <w:p w14:paraId="29D41E48" w14:textId="77777777" w:rsidR="00BB0129" w:rsidRDefault="00E83E4F">
      <w:pPr>
        <w:pStyle w:val="SourceCode"/>
        <w:pPrChange w:id="1019"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664</w:t>
      </w:r>
      <w:r>
        <w:br/>
      </w:r>
      <w:r>
        <w:rPr>
          <w:rStyle w:val="VerbatimChar"/>
        </w:rPr>
        <w:t>SOAPAction: "http://www.openoandm.org/ws-isbm/ReadRequest"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&lt;isbm:ReadRequest xmlns:isbm="http://www.openoandm.org/ws-isbm/"&gt;</w:t>
      </w:r>
      <w:r>
        <w:br/>
      </w:r>
      <w:r>
        <w:rPr>
          <w:rStyle w:val="VerbatimChar"/>
        </w:rPr>
        <w:t xml:space="preserve">      &lt;isbm:SessionID&gt;16ee00f6-8fa9-4e80-8c36-a9d6d2bdb551&lt;/isbm:SessionID&gt;</w:t>
      </w:r>
      <w:r>
        <w:br/>
      </w:r>
      <w:r>
        <w:rPr>
          <w:rStyle w:val="VerbatimChar"/>
        </w:rPr>
        <w:t xml:space="preserve">    &lt;/isbm:ReadRequest&gt;</w:t>
      </w:r>
      <w:r>
        <w:br/>
      </w:r>
      <w:r>
        <w:rPr>
          <w:rStyle w:val="VerbatimChar"/>
        </w:rPr>
        <w:t xml:space="preserve">  &lt;/soap:Body&gt;</w:t>
      </w:r>
      <w:r>
        <w:br/>
      </w:r>
      <w:r>
        <w:rPr>
          <w:rStyle w:val="VerbatimChar"/>
        </w:rPr>
        <w:t>&lt;/soap:Envelope&gt;</w:t>
      </w:r>
    </w:p>
    <w:p w14:paraId="499A8281" w14:textId="77777777" w:rsidR="00BB0129" w:rsidRDefault="00E83E4F">
      <w:pPr>
        <w:pStyle w:val="AppendixHeading4"/>
        <w:pPrChange w:id="1020" w:author="Dennis Brandl" w:date="2019-11-25T19:15:00Z">
          <w:pPr>
            <w:pStyle w:val="Heading5"/>
          </w:pPr>
        </w:pPrChange>
      </w:pPr>
      <w:bookmarkStart w:id="1021" w:name="http-response-19"/>
      <w:bookmarkEnd w:id="1021"/>
      <w:r>
        <w:t>HTTP Response</w:t>
      </w:r>
    </w:p>
    <w:p w14:paraId="478D5A3E" w14:textId="77777777" w:rsidR="00BB0129" w:rsidRDefault="00E83E4F">
      <w:pPr>
        <w:pStyle w:val="SourceCode"/>
        <w:pPrChange w:id="1022"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&lt;isbm:ReadRequestResponse xmlns:isbm="http://www.openoandm.org/ws-isbm/"&gt;</w:t>
      </w:r>
      <w:r>
        <w:br/>
      </w:r>
      <w:r>
        <w:rPr>
          <w:rStyle w:val="VerbatimChar"/>
        </w:rPr>
        <w:t xml:space="preserve">      &lt;isbm:RequestMessage&gt;</w:t>
      </w:r>
      <w:r>
        <w:br/>
      </w:r>
      <w:r>
        <w:rPr>
          <w:rStyle w:val="VerbatimChar"/>
        </w:rPr>
        <w:t xml:space="preserve">        &lt;isbm:MessageID&gt;e8cfecb1-d2fc-4167-88f7-c90d60fc53ee&lt;/isbm:MessageID&gt;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&lt;/isbm:RequestMessage&gt;</w:t>
      </w:r>
      <w:r>
        <w:br/>
      </w:r>
      <w:r>
        <w:rPr>
          <w:rStyle w:val="VerbatimChar"/>
        </w:rPr>
        <w:t xml:space="preserve">    &lt;/isbm:ReadRequestResponse&gt;</w:t>
      </w:r>
      <w:r>
        <w:br/>
      </w:r>
      <w:r>
        <w:rPr>
          <w:rStyle w:val="VerbatimChar"/>
        </w:rPr>
        <w:t xml:space="preserve">  &lt;/soap:Body&gt;</w:t>
      </w:r>
      <w:r>
        <w:br/>
      </w:r>
      <w:r>
        <w:rPr>
          <w:rStyle w:val="VerbatimChar"/>
        </w:rPr>
        <w:t>&lt;/soap:Envelope&gt;</w:t>
      </w:r>
    </w:p>
    <w:p w14:paraId="14CBCC06" w14:textId="5117145F" w:rsidR="00BB0129" w:rsidRDefault="00E83E4F" w:rsidP="00BF5A6C">
      <w:pPr>
        <w:pStyle w:val="AppendixHeading3"/>
      </w:pPr>
      <w:bookmarkStart w:id="1023" w:name="removerequest"/>
      <w:bookmarkStart w:id="1024" w:name="_Toc25357242"/>
      <w:bookmarkStart w:id="1025" w:name="_Toc26110604"/>
      <w:bookmarkEnd w:id="1023"/>
      <w:r>
        <w:t>RemoveRequest</w:t>
      </w:r>
      <w:bookmarkEnd w:id="1024"/>
      <w:bookmarkEnd w:id="1025"/>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pPr>
        <w:pStyle w:val="AppendixHeading4"/>
        <w:pPrChange w:id="1026" w:author="Dennis Brandl" w:date="2019-11-25T19:15:00Z">
          <w:pPr>
            <w:pStyle w:val="Heading5"/>
          </w:pPr>
        </w:pPrChange>
      </w:pPr>
      <w:bookmarkStart w:id="1027" w:name="http-request-20"/>
      <w:bookmarkEnd w:id="1027"/>
      <w:r>
        <w:t>HTTP Request</w:t>
      </w:r>
    </w:p>
    <w:p w14:paraId="4124D76F" w14:textId="77777777" w:rsidR="00BB0129" w:rsidRDefault="00E83E4F">
      <w:pPr>
        <w:pStyle w:val="SourceCode"/>
        <w:pPrChange w:id="1028"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669</w:t>
      </w:r>
      <w:r>
        <w:br/>
      </w:r>
      <w:r>
        <w:rPr>
          <w:rStyle w:val="VerbatimChar"/>
        </w:rPr>
        <w:t>SOAPAction: "http://www.openoandm.org/ws-isbm/RemoveRequest"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&lt;isbm:RemoveRequest xmlns:isbm="http://www.openoandm.org/ws-isbm/"&gt;</w:t>
      </w:r>
      <w:r>
        <w:br/>
      </w:r>
      <w:r>
        <w:rPr>
          <w:rStyle w:val="VerbatimChar"/>
        </w:rPr>
        <w:t xml:space="preserve">      &lt;isbm:SessionID&gt;16ee00f6-8fa9-4e80-8c36-a9d6d2bdb551&lt;&lt;/isbm:SessionID&gt;</w:t>
      </w:r>
      <w:r>
        <w:br/>
      </w:r>
      <w:r>
        <w:rPr>
          <w:rStyle w:val="VerbatimChar"/>
        </w:rPr>
        <w:t xml:space="preserve">    &lt;/isbm:RemoveRequest&gt;</w:t>
      </w:r>
      <w:r>
        <w:br/>
      </w:r>
      <w:r>
        <w:rPr>
          <w:rStyle w:val="VerbatimChar"/>
        </w:rPr>
        <w:t xml:space="preserve">  &lt;/soap:Body&gt;</w:t>
      </w:r>
      <w:r>
        <w:br/>
      </w:r>
      <w:r>
        <w:rPr>
          <w:rStyle w:val="VerbatimChar"/>
        </w:rPr>
        <w:t>&lt;/soap:Envelope&gt;</w:t>
      </w:r>
    </w:p>
    <w:p w14:paraId="3D69A2DA" w14:textId="77777777" w:rsidR="00BB0129" w:rsidRDefault="00E83E4F">
      <w:pPr>
        <w:pStyle w:val="AppendixHeading4"/>
        <w:pPrChange w:id="1029" w:author="Dennis Brandl" w:date="2019-11-25T19:15:00Z">
          <w:pPr>
            <w:pStyle w:val="Heading5"/>
          </w:pPr>
        </w:pPrChange>
      </w:pPr>
      <w:bookmarkStart w:id="1030" w:name="http-response-20"/>
      <w:bookmarkEnd w:id="1030"/>
      <w:r>
        <w:t>HTTP Response</w:t>
      </w:r>
    </w:p>
    <w:p w14:paraId="189963C2" w14:textId="77777777" w:rsidR="00BB0129" w:rsidRDefault="00E83E4F">
      <w:pPr>
        <w:pStyle w:val="SourceCode"/>
        <w:pPrChange w:id="1031"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&lt;isbm:RemoveRequestResponse xmlns:isbm="http://www.openoandm.org/ws-isbm/"/&gt;</w:t>
      </w:r>
      <w:r>
        <w:br/>
      </w:r>
      <w:r>
        <w:rPr>
          <w:rStyle w:val="VerbatimChar"/>
        </w:rPr>
        <w:t xml:space="preserve">  &lt;/soap:Body&gt;</w:t>
      </w:r>
      <w:r>
        <w:br/>
      </w:r>
      <w:r>
        <w:rPr>
          <w:rStyle w:val="VerbatimChar"/>
        </w:rPr>
        <w:t>&lt;/soap:Envelope&gt;</w:t>
      </w:r>
    </w:p>
    <w:p w14:paraId="4F94C5CB" w14:textId="54CF6E96" w:rsidR="00BB0129" w:rsidRDefault="00E83E4F" w:rsidP="00BF5A6C">
      <w:pPr>
        <w:pStyle w:val="AppendixHeading3"/>
      </w:pPr>
      <w:bookmarkStart w:id="1032" w:name="postresponse"/>
      <w:bookmarkStart w:id="1033" w:name="_Toc25357243"/>
      <w:bookmarkStart w:id="1034" w:name="_Toc26110605"/>
      <w:bookmarkEnd w:id="1032"/>
      <w:r>
        <w:t>PostResponse</w:t>
      </w:r>
      <w:bookmarkEnd w:id="1033"/>
      <w:bookmarkEnd w:id="1034"/>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pPr>
        <w:pStyle w:val="AppendixHeading4"/>
        <w:pPrChange w:id="1035" w:author="Dennis Brandl" w:date="2019-11-25T19:15:00Z">
          <w:pPr>
            <w:pStyle w:val="Heading5"/>
          </w:pPr>
        </w:pPrChange>
      </w:pPr>
      <w:bookmarkStart w:id="1036" w:name="http-request-21"/>
      <w:bookmarkEnd w:id="1036"/>
      <w:r>
        <w:t>HTTP Request</w:t>
      </w:r>
    </w:p>
    <w:p w14:paraId="49FC844B" w14:textId="77777777" w:rsidR="00BB0129" w:rsidRDefault="00E83E4F">
      <w:pPr>
        <w:pStyle w:val="SourceCode"/>
        <w:pPrChange w:id="1037"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840</w:t>
      </w:r>
      <w:r>
        <w:br/>
      </w:r>
      <w:r>
        <w:rPr>
          <w:rStyle w:val="VerbatimChar"/>
        </w:rPr>
        <w:t>SOAPAction: "http://www.openoandm.org/ws-isbm/PostResponse"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&lt;isbm:PostResponse xmlns:isbm="http://www.openoandm.org/ws-isbm/"&gt;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&lt;/isbm:PostResponse&gt;</w:t>
      </w:r>
      <w:r>
        <w:br/>
      </w:r>
      <w:r>
        <w:rPr>
          <w:rStyle w:val="VerbatimChar"/>
        </w:rPr>
        <w:t xml:space="preserve">  &lt;/soap:Body&gt;</w:t>
      </w:r>
      <w:r>
        <w:br/>
      </w:r>
      <w:r>
        <w:rPr>
          <w:rStyle w:val="VerbatimChar"/>
        </w:rPr>
        <w:t>&lt;/soap:Envelope&gt;</w:t>
      </w:r>
    </w:p>
    <w:p w14:paraId="776C0370" w14:textId="77777777" w:rsidR="00BB0129" w:rsidRDefault="00E83E4F">
      <w:pPr>
        <w:pStyle w:val="AppendixHeading4"/>
        <w:pPrChange w:id="1038" w:author="Dennis Brandl" w:date="2019-11-25T19:16:00Z">
          <w:pPr>
            <w:pStyle w:val="Heading5"/>
          </w:pPr>
        </w:pPrChange>
      </w:pPr>
      <w:bookmarkStart w:id="1039" w:name="http-response-21"/>
      <w:bookmarkEnd w:id="1039"/>
      <w:r>
        <w:t>HTTP Response</w:t>
      </w:r>
    </w:p>
    <w:p w14:paraId="05CCE9DC" w14:textId="77777777" w:rsidR="00BB0129" w:rsidRDefault="00E83E4F">
      <w:pPr>
        <w:pStyle w:val="SourceCode"/>
        <w:pPrChange w:id="1040"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&lt;isbm:PostResponseResponse xmlns:isbm="http://www.openoandm.org/ws-isbm/"/&gt;</w:t>
      </w:r>
      <w:r>
        <w:br/>
      </w:r>
      <w:r>
        <w:rPr>
          <w:rStyle w:val="VerbatimChar"/>
        </w:rPr>
        <w:t xml:space="preserve">  &lt;/soap:Body&gt;</w:t>
      </w:r>
      <w:r>
        <w:br/>
      </w:r>
      <w:r>
        <w:rPr>
          <w:rStyle w:val="VerbatimChar"/>
        </w:rPr>
        <w:t>&lt;/soap:Envelope&gt;</w:t>
      </w:r>
    </w:p>
    <w:p w14:paraId="21344E4D" w14:textId="10596A6B" w:rsidR="00BB0129" w:rsidRDefault="00E83E4F" w:rsidP="00BF5A6C">
      <w:pPr>
        <w:pStyle w:val="AppendixHeading3"/>
      </w:pPr>
      <w:bookmarkStart w:id="1041" w:name="notifylistener-2"/>
      <w:bookmarkStart w:id="1042" w:name="_Toc25357244"/>
      <w:bookmarkStart w:id="1043" w:name="_Toc26110606"/>
      <w:bookmarkEnd w:id="1041"/>
      <w:r>
        <w:t>NotifyListener</w:t>
      </w:r>
      <w:bookmarkEnd w:id="1042"/>
      <w:bookmarkEnd w:id="1043"/>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pPr>
        <w:pStyle w:val="AppendixHeading4"/>
        <w:pPrChange w:id="1044" w:author="Dennis Brandl" w:date="2019-11-25T19:16:00Z">
          <w:pPr>
            <w:pStyle w:val="Heading5"/>
          </w:pPr>
        </w:pPrChange>
      </w:pPr>
      <w:bookmarkStart w:id="1045" w:name="http-request-22"/>
      <w:bookmarkEnd w:id="1045"/>
      <w:r>
        <w:t>HTTP Request</w:t>
      </w:r>
    </w:p>
    <w:p w14:paraId="0ABBB7FE" w14:textId="77777777" w:rsidR="00BB0129" w:rsidRDefault="00E83E4F">
      <w:pPr>
        <w:pStyle w:val="SourceCode"/>
        <w:pPrChange w:id="1046" w:author="Dennis Brandl" w:date="2019-11-25T19:17:00Z">
          <w:pPr>
            <w:pStyle w:val="AppendixHeading4"/>
          </w:pPr>
        </w:pPrChang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498</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&lt;/isbm:NotifyListener&gt;</w:t>
      </w:r>
      <w:r>
        <w:br/>
      </w:r>
      <w:r>
        <w:rPr>
          <w:rStyle w:val="VerbatimChar"/>
        </w:rPr>
        <w:t xml:space="preserve">  &lt;/soap:Body&gt;</w:t>
      </w:r>
      <w:r>
        <w:br/>
      </w:r>
      <w:r>
        <w:rPr>
          <w:rStyle w:val="VerbatimChar"/>
        </w:rPr>
        <w:t>&lt;/soap:Envelope&gt;</w:t>
      </w:r>
    </w:p>
    <w:p w14:paraId="5E8E4D95" w14:textId="77777777" w:rsidR="00BB0129" w:rsidRDefault="00E83E4F">
      <w:pPr>
        <w:pStyle w:val="AppendixHeading4"/>
        <w:pPrChange w:id="1047" w:author="Dennis Brandl" w:date="2019-11-25T19:16:00Z">
          <w:pPr>
            <w:pStyle w:val="Heading5"/>
          </w:pPr>
        </w:pPrChange>
      </w:pPr>
      <w:bookmarkStart w:id="1048" w:name="http-response-22"/>
      <w:bookmarkEnd w:id="1048"/>
      <w:r>
        <w:t>HTTP Response</w:t>
      </w:r>
    </w:p>
    <w:p w14:paraId="144343D1" w14:textId="77777777" w:rsidR="00BB0129" w:rsidRDefault="00E83E4F">
      <w:pPr>
        <w:pStyle w:val="SourceCode"/>
        <w:pPrChange w:id="1049"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14:paraId="738D77F9" w14:textId="15683B21" w:rsidR="00BB0129" w:rsidRDefault="00E83E4F" w:rsidP="00BF5A6C">
      <w:pPr>
        <w:pStyle w:val="AppendixHeading3"/>
      </w:pPr>
      <w:bookmarkStart w:id="1050" w:name="readresponse"/>
      <w:bookmarkStart w:id="1051" w:name="_Toc25357245"/>
      <w:bookmarkStart w:id="1052" w:name="_Toc26110607"/>
      <w:bookmarkEnd w:id="1050"/>
      <w:r>
        <w:t>ReadResponse</w:t>
      </w:r>
      <w:bookmarkEnd w:id="1051"/>
      <w:bookmarkEnd w:id="1052"/>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pPr>
        <w:pStyle w:val="AppendixHeading4"/>
        <w:pPrChange w:id="1053" w:author="Dennis Brandl" w:date="2019-11-25T19:16:00Z">
          <w:pPr>
            <w:pStyle w:val="Heading5"/>
          </w:pPr>
        </w:pPrChange>
      </w:pPr>
      <w:bookmarkStart w:id="1054" w:name="http-request-23"/>
      <w:bookmarkEnd w:id="1054"/>
      <w:r>
        <w:t>HTTP Request</w:t>
      </w:r>
    </w:p>
    <w:p w14:paraId="42BE8BF9" w14:textId="77777777" w:rsidR="00BB0129" w:rsidRDefault="00E83E4F">
      <w:pPr>
        <w:pStyle w:val="SourceCode"/>
        <w:pPrChange w:id="1055"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756</w:t>
      </w:r>
      <w:r>
        <w:br/>
      </w:r>
      <w:r>
        <w:rPr>
          <w:rStyle w:val="VerbatimChar"/>
        </w:rPr>
        <w:t>SOAPAction: "http://www.openoandm.org/ws-isbm/ReadResponse"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&lt;/isbm:ReadResponse&gt;</w:t>
      </w:r>
      <w:r>
        <w:br/>
      </w:r>
      <w:r>
        <w:rPr>
          <w:rStyle w:val="VerbatimChar"/>
        </w:rPr>
        <w:t xml:space="preserve">  &lt;/soap:Body&gt;</w:t>
      </w:r>
      <w:r>
        <w:br/>
      </w:r>
      <w:r>
        <w:rPr>
          <w:rStyle w:val="VerbatimChar"/>
        </w:rPr>
        <w:t>&lt;/soap:Envelope&gt;</w:t>
      </w:r>
    </w:p>
    <w:p w14:paraId="230C9B5D" w14:textId="77777777" w:rsidR="00BB0129" w:rsidRDefault="00E83E4F">
      <w:pPr>
        <w:pStyle w:val="AppendixHeading4"/>
        <w:pPrChange w:id="1056" w:author="Dennis Brandl" w:date="2019-11-25T19:16:00Z">
          <w:pPr>
            <w:pStyle w:val="Heading5"/>
          </w:pPr>
        </w:pPrChange>
      </w:pPr>
      <w:bookmarkStart w:id="1057" w:name="http-response-23"/>
      <w:bookmarkEnd w:id="1057"/>
      <w:r>
        <w:t>HTTP Response</w:t>
      </w:r>
    </w:p>
    <w:p w14:paraId="35B0F256" w14:textId="77777777" w:rsidR="00BB0129" w:rsidRDefault="00E83E4F">
      <w:pPr>
        <w:pStyle w:val="SourceCode"/>
        <w:pPrChange w:id="1058"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&lt;isbm:ReadResponseResponse xmlns:isbm="http://www.openoandm.org/ws-isbm/"&gt;</w:t>
      </w:r>
      <w:r>
        <w:br/>
      </w:r>
      <w:r>
        <w:rPr>
          <w:rStyle w:val="VerbatimChar"/>
        </w:rPr>
        <w:t xml:space="preserve">      &lt;isbm:ResponseMessage&gt;</w:t>
      </w:r>
      <w:r>
        <w:br/>
      </w:r>
      <w:r>
        <w:rPr>
          <w:rStyle w:val="VerbatimChar"/>
        </w:rPr>
        <w:t xml:space="preserve">        &lt;isbm:MessageID&gt;af250a33-d5af-4c25-bb57-56802d8fea79&lt;/isbm:MessageID&gt;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&lt;/isbm:ResponseMessage&gt;</w:t>
      </w:r>
      <w:r>
        <w:br/>
      </w:r>
      <w:r>
        <w:rPr>
          <w:rStyle w:val="VerbatimChar"/>
        </w:rPr>
        <w:t xml:space="preserve">    &lt;/isbm:ReadResponseResponse&gt;</w:t>
      </w:r>
      <w:r>
        <w:br/>
      </w:r>
      <w:r>
        <w:rPr>
          <w:rStyle w:val="VerbatimChar"/>
        </w:rPr>
        <w:t xml:space="preserve">  &lt;/soap:Body&gt;</w:t>
      </w:r>
      <w:r>
        <w:br/>
      </w:r>
      <w:r>
        <w:rPr>
          <w:rStyle w:val="VerbatimChar"/>
        </w:rPr>
        <w:t>&lt;/soap:Envelope&gt;</w:t>
      </w:r>
    </w:p>
    <w:p w14:paraId="604DA5E1" w14:textId="431FFD82" w:rsidR="00BB0129" w:rsidRDefault="00E83E4F" w:rsidP="00BF5A6C">
      <w:pPr>
        <w:pStyle w:val="AppendixHeading3"/>
      </w:pPr>
      <w:bookmarkStart w:id="1059" w:name="removeresponse"/>
      <w:bookmarkStart w:id="1060" w:name="_Toc25357246"/>
      <w:bookmarkStart w:id="1061" w:name="_Toc26110608"/>
      <w:bookmarkEnd w:id="1059"/>
      <w:r>
        <w:t>RemoveResponse</w:t>
      </w:r>
      <w:bookmarkEnd w:id="1060"/>
      <w:bookmarkEnd w:id="1061"/>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pPr>
        <w:pStyle w:val="AppendixHeading4"/>
        <w:pPrChange w:id="1062" w:author="Dennis Brandl" w:date="2019-11-25T19:16:00Z">
          <w:pPr>
            <w:pStyle w:val="Heading5"/>
          </w:pPr>
        </w:pPrChange>
      </w:pPr>
      <w:bookmarkStart w:id="1063" w:name="http-request-24"/>
      <w:bookmarkEnd w:id="1063"/>
      <w:r>
        <w:t>HTTP Request</w:t>
      </w:r>
    </w:p>
    <w:p w14:paraId="5FC3E3C4" w14:textId="77777777" w:rsidR="00BB0129" w:rsidRDefault="00E83E4F">
      <w:pPr>
        <w:pStyle w:val="SourceCode"/>
        <w:pPrChange w:id="1064"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760</w:t>
      </w:r>
      <w:r>
        <w:br/>
      </w:r>
      <w:r>
        <w:rPr>
          <w:rStyle w:val="VerbatimChar"/>
        </w:rPr>
        <w:t>SOAPAction: "http://www.openoandm.org/ws-isbm/RemoveResponse"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&lt;/isbm:RemoveResponse&gt;</w:t>
      </w:r>
      <w:r>
        <w:br/>
      </w:r>
      <w:r>
        <w:rPr>
          <w:rStyle w:val="VerbatimChar"/>
        </w:rPr>
        <w:t xml:space="preserve">  &lt;/soap:Body&gt;</w:t>
      </w:r>
      <w:r>
        <w:br/>
      </w:r>
      <w:r>
        <w:rPr>
          <w:rStyle w:val="VerbatimChar"/>
        </w:rPr>
        <w:t>&lt;/soap:Envelope&gt;</w:t>
      </w:r>
    </w:p>
    <w:p w14:paraId="7905B3EF" w14:textId="77777777" w:rsidR="00BB0129" w:rsidRDefault="00E83E4F">
      <w:pPr>
        <w:pStyle w:val="AppendixHeading4"/>
        <w:pPrChange w:id="1065" w:author="Dennis Brandl" w:date="2019-11-25T19:16:00Z">
          <w:pPr>
            <w:pStyle w:val="Heading5"/>
          </w:pPr>
        </w:pPrChange>
      </w:pPr>
      <w:bookmarkStart w:id="1066" w:name="http-response-24"/>
      <w:bookmarkEnd w:id="1066"/>
      <w:r>
        <w:t>HTTP Response</w:t>
      </w:r>
    </w:p>
    <w:p w14:paraId="6AD4E0F1" w14:textId="77777777" w:rsidR="00BB0129" w:rsidRDefault="00E83E4F">
      <w:pPr>
        <w:pStyle w:val="SourceCode"/>
        <w:pPrChange w:id="1067"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&lt;isbm:RemoveResponseResponse xmlns:isbm="http://www.openoandm.org/ws-isbm/"/&gt;</w:t>
      </w:r>
      <w:r>
        <w:br/>
      </w:r>
      <w:r>
        <w:rPr>
          <w:rStyle w:val="VerbatimChar"/>
        </w:rPr>
        <w:t xml:space="preserve">  &lt;/soap:Body&gt;</w:t>
      </w:r>
      <w:r>
        <w:br/>
      </w:r>
      <w:r>
        <w:rPr>
          <w:rStyle w:val="VerbatimChar"/>
        </w:rPr>
        <w:t>&lt;/soap:Envelope&gt;</w:t>
      </w:r>
    </w:p>
    <w:p w14:paraId="03C666FB" w14:textId="4DCE1941" w:rsidR="00BB0129" w:rsidRDefault="00E83E4F" w:rsidP="00BF5A6C">
      <w:pPr>
        <w:pStyle w:val="AppendixHeading3"/>
      </w:pPr>
      <w:bookmarkStart w:id="1068" w:name="closeconsumerrequestsession"/>
      <w:bookmarkStart w:id="1069" w:name="_Toc25357247"/>
      <w:bookmarkStart w:id="1070" w:name="_Toc26110609"/>
      <w:bookmarkEnd w:id="1068"/>
      <w:r>
        <w:t>CloseConsumerRequestSession</w:t>
      </w:r>
      <w:bookmarkEnd w:id="1069"/>
      <w:bookmarkEnd w:id="1070"/>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pPr>
        <w:pStyle w:val="AppendixHeading4"/>
        <w:pPrChange w:id="1071" w:author="Dennis Brandl" w:date="2019-11-25T19:16:00Z">
          <w:pPr>
            <w:pStyle w:val="Heading5"/>
          </w:pPr>
        </w:pPrChange>
      </w:pPr>
      <w:bookmarkStart w:id="1072" w:name="http-request-25"/>
      <w:bookmarkEnd w:id="1072"/>
      <w:r>
        <w:t>HTTP Request</w:t>
      </w:r>
    </w:p>
    <w:p w14:paraId="3106A4C5" w14:textId="77777777" w:rsidR="00BB0129" w:rsidRDefault="00E83E4F">
      <w:pPr>
        <w:pStyle w:val="SourceCode"/>
        <w:pPrChange w:id="1073"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696</w:t>
      </w:r>
      <w:r>
        <w:br/>
      </w:r>
      <w:r>
        <w:rPr>
          <w:rStyle w:val="VerbatimChar"/>
        </w:rPr>
        <w:t>SOAPAction: "http://www.openoandm.org/ws-isbm/CloseConsumerRequestSession"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&lt;isbm:CloseConsumerRequestSession xmlns:isbm="http://www.openoandm.org/ws-isbm/"&gt;</w:t>
      </w:r>
      <w:r>
        <w:br/>
      </w:r>
      <w:r>
        <w:rPr>
          <w:rStyle w:val="VerbatimChar"/>
        </w:rPr>
        <w:t xml:space="preserve">      &lt;isbm:SessionID&gt;a9b5c71a-d1b5-4fc8-81d1-ba1fee3af0df&lt;/isbm:SessionID&gt;</w:t>
      </w:r>
      <w:r>
        <w:br/>
      </w:r>
      <w:r>
        <w:rPr>
          <w:rStyle w:val="VerbatimChar"/>
        </w:rPr>
        <w:t xml:space="preserve">    &lt;/isbm:CloseConsumerRequestSession&gt;</w:t>
      </w:r>
      <w:r>
        <w:br/>
      </w:r>
      <w:r>
        <w:rPr>
          <w:rStyle w:val="VerbatimChar"/>
        </w:rPr>
        <w:t xml:space="preserve">  &lt;/soap:Body&gt;</w:t>
      </w:r>
      <w:r>
        <w:br/>
      </w:r>
      <w:r>
        <w:rPr>
          <w:rStyle w:val="VerbatimChar"/>
        </w:rPr>
        <w:t>&lt;/soap:Envelope&gt;</w:t>
      </w:r>
    </w:p>
    <w:p w14:paraId="66EBF01B" w14:textId="77777777" w:rsidR="00BB0129" w:rsidRDefault="00E83E4F">
      <w:pPr>
        <w:pStyle w:val="AppendixHeading4"/>
        <w:pPrChange w:id="1074" w:author="Dennis Brandl" w:date="2019-11-25T19:16:00Z">
          <w:pPr>
            <w:pStyle w:val="Heading5"/>
          </w:pPr>
        </w:pPrChange>
      </w:pPr>
      <w:bookmarkStart w:id="1075" w:name="http-response-25"/>
      <w:bookmarkEnd w:id="1075"/>
      <w:r>
        <w:t>HTTP Response</w:t>
      </w:r>
    </w:p>
    <w:p w14:paraId="04673426" w14:textId="77777777" w:rsidR="00BB0129" w:rsidRDefault="00E83E4F">
      <w:pPr>
        <w:pStyle w:val="SourceCode"/>
        <w:pPrChange w:id="1076"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&lt;isbm:CloseConsumerRequestSessionResponse xmlns:isbm="http://www.openoandm.org/ws-isbm/"/&gt;</w:t>
      </w:r>
      <w:r>
        <w:br/>
      </w:r>
      <w:r>
        <w:rPr>
          <w:rStyle w:val="VerbatimChar"/>
        </w:rPr>
        <w:t xml:space="preserve">  &lt;/soap:Body&gt;</w:t>
      </w:r>
      <w:r>
        <w:br/>
      </w:r>
      <w:r>
        <w:rPr>
          <w:rStyle w:val="VerbatimChar"/>
        </w:rPr>
        <w:t>&lt;/soap:Envelope&gt;</w:t>
      </w:r>
    </w:p>
    <w:p w14:paraId="06483E58" w14:textId="0A637C43" w:rsidR="00BB0129" w:rsidRDefault="00E83E4F" w:rsidP="00BF5A6C">
      <w:pPr>
        <w:pStyle w:val="AppendixHeading3"/>
      </w:pPr>
      <w:bookmarkStart w:id="1077" w:name="closeproviderrequestsession"/>
      <w:bookmarkStart w:id="1078" w:name="_Toc25357248"/>
      <w:bookmarkStart w:id="1079" w:name="_Toc26110610"/>
      <w:bookmarkEnd w:id="1077"/>
      <w:r>
        <w:t>CloseProviderRequestSession</w:t>
      </w:r>
      <w:bookmarkEnd w:id="1078"/>
      <w:bookmarkEnd w:id="1079"/>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pPr>
        <w:pStyle w:val="AppendixHeading4"/>
        <w:pPrChange w:id="1080" w:author="Dennis Brandl" w:date="2019-11-25T19:16:00Z">
          <w:pPr>
            <w:pStyle w:val="Heading5"/>
          </w:pPr>
        </w:pPrChange>
      </w:pPr>
      <w:bookmarkStart w:id="1081" w:name="http-request-26"/>
      <w:bookmarkEnd w:id="1081"/>
      <w:r>
        <w:t>HTTP Request</w:t>
      </w:r>
    </w:p>
    <w:p w14:paraId="53A92C67" w14:textId="77777777" w:rsidR="00BB0129" w:rsidRDefault="00E83E4F">
      <w:pPr>
        <w:pStyle w:val="SourceCode"/>
        <w:pPrChange w:id="1082" w:author="Dennis Brandl" w:date="2019-11-25T19:17:00Z">
          <w:pPr>
            <w:pStyle w:val="AppendixHeading4"/>
          </w:pPr>
        </w:pPrChange>
      </w:pPr>
      <w:r>
        <w:rPr>
          <w:rStyle w:val="VerbatimChar"/>
        </w:rPr>
        <w:t>POST /ProviderRequestService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r>
        <w:rPr>
          <w:rStyle w:val="VerbatimChar"/>
        </w:rPr>
        <w:t>SOAPAction: "http://www.openoandm.org/ws-isbm/CloseProviderRequestSession"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&lt;isbm:CloseProviderRequestSession xmlns:isbm="http://www.openoandm.org/ws-isbm/"&gt;</w:t>
      </w:r>
      <w:r>
        <w:br/>
      </w:r>
      <w:r>
        <w:rPr>
          <w:rStyle w:val="VerbatimChar"/>
        </w:rPr>
        <w:t xml:space="preserve">      &lt;isbm:SessionID&gt;16ee00f6-8fa9-4e80-8c36-a9d6d2bdb551&lt;/isbm:SessionID&gt;</w:t>
      </w:r>
      <w:r>
        <w:br/>
      </w:r>
      <w:r>
        <w:rPr>
          <w:rStyle w:val="VerbatimChar"/>
        </w:rPr>
        <w:t xml:space="preserve">    &lt;/isbm:CloseProviderRequestSession&gt;</w:t>
      </w:r>
      <w:r>
        <w:br/>
      </w:r>
      <w:r>
        <w:rPr>
          <w:rStyle w:val="VerbatimChar"/>
        </w:rPr>
        <w:t xml:space="preserve">  &lt;/soap:Body&gt;</w:t>
      </w:r>
      <w:r>
        <w:br/>
      </w:r>
      <w:r>
        <w:rPr>
          <w:rStyle w:val="VerbatimChar"/>
        </w:rPr>
        <w:t>&lt;/soap:Envelope&gt;</w:t>
      </w:r>
    </w:p>
    <w:p w14:paraId="1C19469C" w14:textId="77777777" w:rsidR="00BB0129" w:rsidRDefault="00E83E4F">
      <w:pPr>
        <w:pStyle w:val="AppendixHeading4"/>
        <w:pPrChange w:id="1083" w:author="Dennis Brandl" w:date="2019-11-25T19:17:00Z">
          <w:pPr>
            <w:pStyle w:val="Heading5"/>
          </w:pPr>
        </w:pPrChange>
      </w:pPr>
      <w:bookmarkStart w:id="1084" w:name="http-response-26"/>
      <w:bookmarkEnd w:id="1084"/>
      <w:r>
        <w:t>HTTP Response</w:t>
      </w:r>
    </w:p>
    <w:p w14:paraId="10B68453" w14:textId="77777777" w:rsidR="00BB0129" w:rsidRDefault="00E83E4F">
      <w:pPr>
        <w:pStyle w:val="SourceCode"/>
        <w:pPrChange w:id="1085"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&lt;isbm:CloseProviderRequestSessionResponse xmlns:isbm="http://www.openoandm.org/ws-isbm/"/&gt;</w:t>
      </w:r>
      <w:r>
        <w:br/>
      </w:r>
      <w:r>
        <w:rPr>
          <w:rStyle w:val="VerbatimChar"/>
        </w:rPr>
        <w:t xml:space="preserve">  &lt;/soap:Body&gt;</w:t>
      </w:r>
      <w:r>
        <w:br/>
      </w:r>
      <w:r>
        <w:rPr>
          <w:rStyle w:val="VerbatimChar"/>
        </w:rPr>
        <w:t>&lt;/soap:Envelope&gt;</w:t>
      </w:r>
    </w:p>
    <w:p w14:paraId="44FF19BA" w14:textId="11974699" w:rsidR="00BB0129" w:rsidRDefault="00E83E4F" w:rsidP="00655548">
      <w:pPr>
        <w:pStyle w:val="Heading1"/>
      </w:pPr>
      <w:bookmarkStart w:id="1086" w:name="acknowledgements"/>
      <w:bookmarkStart w:id="1087" w:name="_Toc25357249"/>
      <w:bookmarkStart w:id="1088" w:name="_Toc26110611"/>
      <w:bookmarkEnd w:id="1086"/>
      <w:commentRangeStart w:id="1089"/>
      <w:r>
        <w:t>Acknowledgements</w:t>
      </w:r>
      <w:commentRangeEnd w:id="1089"/>
      <w:r w:rsidR="00450EB2">
        <w:rPr>
          <w:rStyle w:val="CommentReference"/>
          <w:rFonts w:eastAsiaTheme="minorHAnsi" w:cstheme="minorBidi"/>
          <w:b w:val="0"/>
          <w:bCs w:val="0"/>
        </w:rPr>
        <w:commentReference w:id="1089"/>
      </w:r>
      <w:bookmarkEnd w:id="1087"/>
      <w:bookmarkEnd w:id="1088"/>
    </w:p>
    <w:p w14:paraId="098AC98B" w14:textId="77777777" w:rsidR="00BB0129" w:rsidRDefault="00E83E4F" w:rsidP="00655548">
      <w:pPr>
        <w:pStyle w:val="BodyText"/>
      </w:pPr>
      <w:r>
        <w:t>The following individuals have participated in the creation of this specification and are gratefully acknowledged:</w:t>
      </w:r>
    </w:p>
    <w:p w14:paraId="0A5EB68A" w14:textId="77777777" w:rsidR="00BB0129" w:rsidRDefault="00E83E4F" w:rsidP="001E4771">
      <w:pPr>
        <w:pStyle w:val="Compact"/>
        <w:numPr>
          <w:ilvl w:val="0"/>
          <w:numId w:val="2"/>
        </w:numPr>
      </w:pPr>
      <w:r>
        <w:t>Georg Grossmann, University of South Australia</w:t>
      </w:r>
    </w:p>
    <w:p w14:paraId="5C36084E" w14:textId="77777777" w:rsidR="00450EB2" w:rsidRDefault="00E83E4F" w:rsidP="001E4771">
      <w:pPr>
        <w:pStyle w:val="Compact"/>
        <w:numPr>
          <w:ilvl w:val="0"/>
          <w:numId w:val="2"/>
        </w:numPr>
      </w:pPr>
      <w:r>
        <w:t>James Fort, Microsoft</w:t>
      </w:r>
    </w:p>
    <w:p w14:paraId="4E7F9CB1" w14:textId="77777777" w:rsidR="00450EB2" w:rsidRDefault="00450EB2" w:rsidP="001E4771">
      <w:pPr>
        <w:pStyle w:val="Compact"/>
        <w:numPr>
          <w:ilvl w:val="0"/>
          <w:numId w:val="2"/>
        </w:numPr>
      </w:pPr>
      <w:r>
        <w:t>.</w:t>
      </w:r>
    </w:p>
    <w:p w14:paraId="58D7D1CA" w14:textId="77777777" w:rsidR="00450EB2" w:rsidRDefault="00450EB2" w:rsidP="001E4771">
      <w:pPr>
        <w:pStyle w:val="Compact"/>
        <w:numPr>
          <w:ilvl w:val="0"/>
          <w:numId w:val="2"/>
        </w:numPr>
      </w:pPr>
      <w:r>
        <w:t>.</w:t>
      </w:r>
    </w:p>
    <w:p w14:paraId="0EEE58CD" w14:textId="77777777" w:rsidR="00450EB2" w:rsidRDefault="00450EB2" w:rsidP="001E4771">
      <w:pPr>
        <w:pStyle w:val="Compact"/>
        <w:numPr>
          <w:ilvl w:val="0"/>
          <w:numId w:val="2"/>
        </w:numPr>
      </w:pPr>
      <w:r>
        <w:t>.</w:t>
      </w:r>
    </w:p>
    <w:p w14:paraId="570D8F67" w14:textId="77777777" w:rsidR="00450EB2" w:rsidRDefault="00450EB2" w:rsidP="001E4771">
      <w:pPr>
        <w:pStyle w:val="Compact"/>
        <w:numPr>
          <w:ilvl w:val="0"/>
          <w:numId w:val="2"/>
        </w:numPr>
      </w:pPr>
      <w:r>
        <w:t>.</w:t>
      </w:r>
    </w:p>
    <w:p w14:paraId="673EE761" w14:textId="44644DE8" w:rsidR="00BB0129" w:rsidRDefault="00655548" w:rsidP="001E4771">
      <w:pPr>
        <w:pStyle w:val="Compact"/>
        <w:numPr>
          <w:ilvl w:val="0"/>
          <w:numId w:val="2"/>
        </w:numPr>
      </w:pPr>
      <w:r>
        <w:t xml:space="preserve"> </w:t>
      </w:r>
    </w:p>
    <w:sectPr w:rsidR="00BB0129" w:rsidSect="001C00AF">
      <w:headerReference w:type="default" r:id="rId185"/>
      <w:footerReference w:type="default" r:id="rId186"/>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nis Brandl" w:date="2019-11-25T08:50:00Z" w:initials="DB">
    <w:p w14:paraId="29E607E0" w14:textId="77777777" w:rsidR="00A86060" w:rsidRDefault="00A86060">
      <w:pPr>
        <w:pStyle w:val="CommentText"/>
      </w:pPr>
      <w:r>
        <w:rPr>
          <w:rStyle w:val="CommentReference"/>
        </w:rPr>
        <w:annotationRef/>
      </w:r>
      <w:r>
        <w:t xml:space="preserve">I will send a new logo. </w:t>
      </w:r>
    </w:p>
    <w:p w14:paraId="64082275" w14:textId="1B5B20F1" w:rsidR="00A86060" w:rsidRDefault="00A86060">
      <w:pPr>
        <w:pStyle w:val="CommentText"/>
      </w:pPr>
      <w:r>
        <w:t>I suggest just using the term ISBM</w:t>
      </w:r>
    </w:p>
  </w:comment>
  <w:comment w:id="3" w:author="Matt Selway" w:date="2019-11-22T14:04:00Z" w:initials="MS">
    <w:p w14:paraId="3BE7130C" w14:textId="77777777" w:rsidR="00A86060" w:rsidRDefault="00A86060">
      <w:pPr>
        <w:pStyle w:val="CommentText"/>
      </w:pPr>
      <w:r>
        <w:rPr>
          <w:rStyle w:val="CommentReference"/>
        </w:rPr>
        <w:annotationRef/>
      </w:r>
      <w:r>
        <w:t>Were we going to remove this but and just call is ISBM?</w:t>
      </w:r>
    </w:p>
    <w:p w14:paraId="64A9490F" w14:textId="06F15589" w:rsidR="00A86060" w:rsidRDefault="00A86060">
      <w:pPr>
        <w:pStyle w:val="CommentText"/>
      </w:pPr>
      <w:r>
        <w:t>Who created the graphic originally? That would need to change</w:t>
      </w:r>
    </w:p>
  </w:comment>
  <w:comment w:id="5" w:author="Karamjit Kaur" w:date="2019-11-19T13:18:00Z" w:initials="KK">
    <w:p w14:paraId="228F7F8B" w14:textId="6A5A40B3" w:rsidR="00A86060" w:rsidRDefault="00A86060">
      <w:pPr>
        <w:pStyle w:val="CommentText"/>
      </w:pPr>
      <w:r>
        <w:rPr>
          <w:rStyle w:val="CommentReference"/>
        </w:rPr>
        <w:annotationRef/>
      </w:r>
      <w:r>
        <w:t>Should be version 2 as changes to message content, for example, are not backwards compatible.</w:t>
      </w:r>
    </w:p>
  </w:comment>
  <w:comment w:id="6" w:author="Matt Selway" w:date="2019-11-22T14:05:00Z" w:initials="MS">
    <w:p w14:paraId="1F210B6B" w14:textId="01DC527B" w:rsidR="00A86060" w:rsidRDefault="00A86060">
      <w:pPr>
        <w:pStyle w:val="CommentText"/>
      </w:pPr>
      <w:r>
        <w:rPr>
          <w:rStyle w:val="CommentReference"/>
        </w:rPr>
        <w:annotationRef/>
      </w:r>
      <w:r>
        <w:t>Also, content filtering, etc. Would probably make sense as well with the inter-enterprise updates would then be minor revisions over a major 2.0 version</w:t>
      </w:r>
    </w:p>
  </w:comment>
  <w:comment w:id="7" w:author="Dennis Brandl" w:date="2019-11-25T08:32:00Z" w:initials="DB">
    <w:p w14:paraId="28B58C26" w14:textId="3B3B1B11" w:rsidR="00A86060" w:rsidRDefault="00A86060">
      <w:pPr>
        <w:pStyle w:val="CommentText"/>
      </w:pPr>
      <w:r>
        <w:rPr>
          <w:rStyle w:val="CommentReference"/>
        </w:rPr>
        <w:annotationRef/>
      </w:r>
      <w:r>
        <w:t>Yes I recommend calling it 2.0</w:t>
      </w:r>
    </w:p>
  </w:comment>
  <w:comment w:id="13" w:author="Karamjit Kaur" w:date="2019-10-03T14:28:00Z" w:initials="KK">
    <w:p w14:paraId="7A78A3BC" w14:textId="77777777" w:rsidR="00A86060" w:rsidRDefault="00A86060">
      <w:pPr>
        <w:pStyle w:val="CommentText"/>
      </w:pPr>
      <w:r>
        <w:rPr>
          <w:rStyle w:val="CommentReference"/>
        </w:rPr>
        <w:annotationRef/>
      </w:r>
      <w:r>
        <w:rPr>
          <w:rStyle w:val="CommentReference"/>
        </w:rPr>
        <w:t>P</w:t>
      </w:r>
      <w:r>
        <w:t>ublication date</w:t>
      </w:r>
    </w:p>
  </w:comment>
  <w:comment w:id="16" w:author="Matt Selway" w:date="2019-11-22T17:42:00Z" w:initials="MS">
    <w:p w14:paraId="6C60FF6B" w14:textId="5BB620F1" w:rsidR="00A86060" w:rsidRDefault="00A86060">
      <w:pPr>
        <w:pStyle w:val="CommentText"/>
      </w:pPr>
      <w:r>
        <w:rPr>
          <w:rStyle w:val="CommentReference"/>
        </w:rPr>
        <w:annotationRef/>
      </w:r>
      <w:r>
        <w:t>Should we update to a different process or mechanism?</w:t>
      </w:r>
    </w:p>
  </w:comment>
  <w:comment w:id="17" w:author="Dennis Brandl" w:date="2019-11-25T15:11:00Z" w:initials="DB">
    <w:p w14:paraId="1BC16391" w14:textId="5B526C61" w:rsidR="00A86060" w:rsidRDefault="00A86060">
      <w:pPr>
        <w:pStyle w:val="CommentText"/>
      </w:pPr>
      <w:r>
        <w:rPr>
          <w:rStyle w:val="CommentReference"/>
        </w:rPr>
        <w:annotationRef/>
      </w:r>
      <w:r>
        <w:t xml:space="preserve">In my opinion, as long as it is public, this is fine.  </w:t>
      </w:r>
    </w:p>
  </w:comment>
  <w:comment w:id="24" w:author="Matt Selway" w:date="2019-11-22T17:44:00Z" w:initials="MS">
    <w:p w14:paraId="630F3FEF" w14:textId="3B739B63" w:rsidR="00A86060" w:rsidRDefault="00A86060">
      <w:pPr>
        <w:pStyle w:val="CommentText"/>
      </w:pPr>
      <w:r>
        <w:rPr>
          <w:rStyle w:val="CommentReference"/>
        </w:rPr>
        <w:annotationRef/>
      </w:r>
      <w:r>
        <w:t>Should we keep this during drafting and reviewing only and then remove in release versions?</w:t>
      </w:r>
    </w:p>
  </w:comment>
  <w:comment w:id="25" w:author="Karamjit Kaur [2]" w:date="2019-11-23T23:15:00Z" w:initials="KK">
    <w:p w14:paraId="08B6234B" w14:textId="35F38E2D" w:rsidR="00A86060" w:rsidRDefault="00A86060">
      <w:pPr>
        <w:pStyle w:val="CommentText"/>
      </w:pPr>
      <w:r>
        <w:rPr>
          <w:rStyle w:val="CommentReference"/>
        </w:rPr>
        <w:annotationRef/>
      </w:r>
      <w:r>
        <w:t>Yes, we should</w:t>
      </w:r>
    </w:p>
  </w:comment>
  <w:comment w:id="30" w:author="Matt Selway (Admin)" w:date="2019-11-24T09:35:00Z" w:initials="M(">
    <w:p w14:paraId="7E6412ED" w14:textId="10F749E3" w:rsidR="00A86060" w:rsidRDefault="00A86060">
      <w:pPr>
        <w:pStyle w:val="CommentText"/>
      </w:pPr>
      <w:r>
        <w:t>Probably Alan needs to help rewrite this section as the foreword is usualy more about the organisation and then the purpose of the spec.</w:t>
      </w:r>
      <w:r>
        <w:rPr>
          <w:rStyle w:val="CommentReference"/>
        </w:rPr>
        <w:annotationRef/>
      </w:r>
    </w:p>
  </w:comment>
  <w:comment w:id="31" w:author="Dennis Brandl" w:date="2019-11-25T08:52:00Z" w:initials="DB">
    <w:p w14:paraId="629344C9" w14:textId="4CF8967B" w:rsidR="00A86060" w:rsidRDefault="00A86060">
      <w:pPr>
        <w:pStyle w:val="CommentText"/>
      </w:pPr>
      <w:r>
        <w:rPr>
          <w:rStyle w:val="CommentReference"/>
        </w:rPr>
        <w:annotationRef/>
      </w:r>
      <w:r>
        <w:t xml:space="preserve">I put in OpenO&amp;M stuff here. </w:t>
      </w:r>
    </w:p>
  </w:comment>
  <w:comment w:id="51" w:author="Karamjit Kaur" w:date="2019-10-03T16:42:00Z" w:initials="KK">
    <w:p w14:paraId="6272AA67" w14:textId="77777777" w:rsidR="00A86060" w:rsidRDefault="00A86060">
      <w:pPr>
        <w:pStyle w:val="CommentText"/>
      </w:pP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comment>
  <w:comment w:id="53" w:author="Karamjit Kaur" w:date="2019-11-19T11:23:00Z" w:initials="KK">
    <w:p w14:paraId="317FE3FC" w14:textId="77777777" w:rsidR="00A86060" w:rsidRDefault="00A86060" w:rsidP="00923157">
      <w:pPr>
        <w:pStyle w:val="CommentText"/>
      </w:pPr>
      <w:r>
        <w:rPr>
          <w:rStyle w:val="CommentReference"/>
        </w:rPr>
        <w:annotationRef/>
      </w:r>
      <w:r>
        <w:rPr>
          <w:rStyle w:val="CommentReference"/>
        </w:rPr>
        <w:t>Will work on it at the end</w:t>
      </w:r>
    </w:p>
  </w:comment>
  <w:comment w:id="58" w:author="Karamjit Kaur" w:date="2019-10-04T11:03:00Z" w:initials="KK">
    <w:p w14:paraId="3F2AD9A8" w14:textId="77777777" w:rsidR="00A86060" w:rsidRDefault="00A86060" w:rsidP="00776E2D">
      <w:pPr>
        <w:pStyle w:val="CommentText"/>
        <w:ind w:left="720" w:hanging="720"/>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14:paraId="68372E00" w14:textId="27ECB6BB" w:rsidR="00A86060" w:rsidRDefault="00A86060">
      <w:pPr>
        <w:pStyle w:val="CommentText"/>
      </w:pPr>
    </w:p>
  </w:comment>
  <w:comment w:id="59" w:author="Dennis Brandl" w:date="2019-11-25T10:34:00Z" w:initials="DB">
    <w:p w14:paraId="4A872BC4" w14:textId="4D87DA38" w:rsidR="00A86060" w:rsidRDefault="00A86060">
      <w:pPr>
        <w:pStyle w:val="CommentText"/>
      </w:pPr>
      <w:r>
        <w:rPr>
          <w:rStyle w:val="CommentReference"/>
        </w:rPr>
        <w:annotationRef/>
      </w:r>
      <w:r>
        <w:t xml:space="preserve">No need to mention the pilot. That reference will be obsolete quickly, as others implement. The specification. </w:t>
      </w:r>
    </w:p>
  </w:comment>
  <w:comment w:id="60" w:author="Karamjit Kaur" w:date="2019-11-19T11:44:00Z" w:initials="KK">
    <w:p w14:paraId="03785EB2" w14:textId="5A918DAF" w:rsidR="00A86060" w:rsidRDefault="00A86060">
      <w:pPr>
        <w:pStyle w:val="CommentText"/>
      </w:pPr>
      <w:r>
        <w:rPr>
          <w:rStyle w:val="CommentReference"/>
        </w:rPr>
        <w:annotationRef/>
      </w:r>
      <w:r>
        <w:t>Needs to be updated at the end</w:t>
      </w:r>
    </w:p>
  </w:comment>
  <w:comment w:id="67" w:author="Matt Selway (Admin)" w:date="2019-11-24T09:34:00Z" w:initials="M(">
    <w:p w14:paraId="0975A664" w14:textId="221F1571" w:rsidR="00A86060" w:rsidRDefault="00A86060">
      <w:pPr>
        <w:pStyle w:val="CommentText"/>
      </w:pPr>
      <w:r>
        <w:t>I assume we will get rid of this discussion?</w:t>
      </w:r>
      <w:r>
        <w:rPr>
          <w:rStyle w:val="CommentReference"/>
        </w:rPr>
        <w:annotationRef/>
      </w:r>
    </w:p>
  </w:comment>
  <w:comment w:id="95" w:author="Matt Selway" w:date="2019-11-22T19:35:00Z" w:initials="MS">
    <w:p w14:paraId="5F0FFD46" w14:textId="50E53449" w:rsidR="00A86060" w:rsidRDefault="00A86060">
      <w:pPr>
        <w:pStyle w:val="CommentText"/>
      </w:pPr>
      <w:r>
        <w:rPr>
          <w:rStyle w:val="CommentReference"/>
        </w:rPr>
        <w:annotationRef/>
      </w:r>
      <w:r>
        <w:t>Need to confirm date or remove if we want to keep up with the latest. But need to ensure the latest includes the appropriate content.</w:t>
      </w:r>
    </w:p>
  </w:comment>
  <w:comment w:id="96" w:author="Dennis Brandl" w:date="2019-11-25T08:36:00Z" w:initials="DB">
    <w:p w14:paraId="30FCA3C4" w14:textId="51C61150" w:rsidR="00A86060" w:rsidRDefault="00A86060">
      <w:pPr>
        <w:pStyle w:val="CommentText"/>
      </w:pPr>
      <w:r>
        <w:rPr>
          <w:rStyle w:val="CommentReference"/>
        </w:rPr>
        <w:annotationRef/>
      </w:r>
      <w:r>
        <w:t>This is the latest version</w:t>
      </w:r>
    </w:p>
  </w:comment>
  <w:comment w:id="214" w:author="Dennis Brandl" w:date="2019-11-25T14:05:00Z" w:initials="DB">
    <w:p w14:paraId="51702BD0" w14:textId="5A767C10" w:rsidR="00A86060" w:rsidRDefault="00A86060">
      <w:pPr>
        <w:pStyle w:val="CommentText"/>
      </w:pPr>
      <w:r>
        <w:rPr>
          <w:rStyle w:val="CommentReference"/>
        </w:rPr>
        <w:annotationRef/>
      </w:r>
      <w:r>
        <w:t xml:space="preserve">I changed all of the notes to follow the IEC/ISO format for notes and examples. I also created a style “Note” </w:t>
      </w:r>
    </w:p>
  </w:comment>
  <w:comment w:id="219" w:author="Matt Selway" w:date="2019-11-22T22:28:00Z" w:initials="MS">
    <w:p w14:paraId="43B1D51D" w14:textId="369D3AF4" w:rsidR="00A86060" w:rsidRDefault="00A86060">
      <w:pPr>
        <w:pStyle w:val="CommentText"/>
      </w:pPr>
      <w:r>
        <w:rPr>
          <w:rStyle w:val="CommentReference"/>
        </w:rPr>
        <w:annotationRef/>
      </w:r>
      <w:r>
        <w:t>Might want to mention the use of strict.</w:t>
      </w:r>
    </w:p>
  </w:comment>
  <w:comment w:id="221" w:author="Matt Selway" w:date="2019-11-22T22:16:00Z" w:initials="MS">
    <w:p w14:paraId="62625ABA" w14:textId="5DF93AEB" w:rsidR="00A86060" w:rsidRDefault="00A86060">
      <w:pPr>
        <w:pStyle w:val="CommentText"/>
      </w:pPr>
      <w:r>
        <w:rPr>
          <w:rStyle w:val="CommentReference"/>
        </w:rPr>
        <w:annotationRef/>
      </w:r>
      <w:r>
        <w:t xml:space="preserve">Make a reference to the general media type list. </w:t>
      </w:r>
    </w:p>
  </w:comment>
  <w:comment w:id="225" w:author="Matt Selway" w:date="2019-11-22T22:16:00Z" w:initials="MS">
    <w:p w14:paraId="2B2F22CC" w14:textId="77777777" w:rsidR="00A86060" w:rsidRDefault="00A86060" w:rsidP="00082D1C">
      <w:pPr>
        <w:pStyle w:val="CommentText"/>
      </w:pPr>
      <w:r>
        <w:rPr>
          <w:rStyle w:val="CommentReference"/>
        </w:rPr>
        <w:annotationRef/>
      </w:r>
      <w:r>
        <w:t xml:space="preserve">Make a reference to the general media type list. </w:t>
      </w:r>
    </w:p>
  </w:comment>
  <w:comment w:id="229" w:author="Matt Selway" w:date="2019-11-22T22:45:00Z" w:initials="MS">
    <w:p w14:paraId="3EC2506B" w14:textId="71633DF3" w:rsidR="00A86060" w:rsidRDefault="00A86060">
      <w:pPr>
        <w:pStyle w:val="CommentText"/>
      </w:pPr>
      <w:r>
        <w:rPr>
          <w:rStyle w:val="CommentReference"/>
        </w:rPr>
        <w:annotationRef/>
      </w:r>
      <w:r>
        <w:t>Yes/no? If yes will need to update schema.</w:t>
      </w:r>
    </w:p>
  </w:comment>
  <w:comment w:id="230" w:author="Dennis Brandl" w:date="2019-11-25T15:14:00Z" w:initials="DB">
    <w:p w14:paraId="2F5A81BE" w14:textId="1D27D4F6" w:rsidR="00A86060" w:rsidRDefault="00A86060">
      <w:pPr>
        <w:pStyle w:val="CommentText"/>
      </w:pPr>
      <w:r>
        <w:rPr>
          <w:rStyle w:val="CommentReference"/>
        </w:rPr>
        <w:annotationRef/>
      </w:r>
      <w:r>
        <w:t xml:space="preserve">I would say NO at this time. JSON Schema validation is not yet mature.  We also do not have the equivalent JSON schema definitions for the message types that I expect to be exchanged. </w:t>
      </w:r>
    </w:p>
  </w:comment>
  <w:comment w:id="231" w:author="Matt Selway" w:date="2019-11-22T23:01:00Z" w:initials="MS">
    <w:p w14:paraId="413E9E7C" w14:textId="219881FB" w:rsidR="00A86060" w:rsidRDefault="00A86060">
      <w:pPr>
        <w:pStyle w:val="CommentText"/>
      </w:pPr>
      <w:r>
        <w:rPr>
          <w:rStyle w:val="CommentReference"/>
        </w:rPr>
        <w:annotationRef/>
      </w:r>
      <w:r>
        <w:t>Make a reference to the list</w:t>
      </w:r>
    </w:p>
  </w:comment>
  <w:comment w:id="233" w:author="Karamjit Kaur" w:date="2019-11-21T12:09:00Z" w:initials="KK">
    <w:p w14:paraId="53C0A0D3" w14:textId="4F5F475F" w:rsidR="00A86060" w:rsidRDefault="00A86060">
      <w:pPr>
        <w:pStyle w:val="CommentText"/>
      </w:pPr>
      <w:r>
        <w:t xml:space="preserve">MUST or </w:t>
      </w:r>
      <w:r>
        <w:rPr>
          <w:rStyle w:val="CommentReference"/>
        </w:rPr>
        <w:annotationRef/>
      </w:r>
      <w:r>
        <w:t>SHOULD?</w:t>
      </w:r>
    </w:p>
  </w:comment>
  <w:comment w:id="232" w:author="Matt Selway" w:date="2019-11-22T22:32:00Z" w:initials="MS">
    <w:p w14:paraId="244C17B4" w14:textId="205A79F2" w:rsidR="00A86060" w:rsidRDefault="00A86060">
      <w:pPr>
        <w:pStyle w:val="CommentText"/>
      </w:pPr>
      <w:r>
        <w:rPr>
          <w:rStyle w:val="CommentReference"/>
        </w:rPr>
        <w:annotationRef/>
      </w:r>
      <w:r>
        <w:t>This doesn’t belong here.. where to put it?</w:t>
      </w:r>
    </w:p>
  </w:comment>
  <w:comment w:id="239" w:author="Dennis Brandl" w:date="2019-11-25T15:17:00Z" w:initials="DB">
    <w:p w14:paraId="1C21A8DA" w14:textId="7737B2D4" w:rsidR="00A86060" w:rsidRDefault="00A86060">
      <w:pPr>
        <w:pStyle w:val="CommentText"/>
      </w:pPr>
      <w:r>
        <w:rPr>
          <w:rStyle w:val="CommentReference"/>
        </w:rPr>
        <w:annotationRef/>
      </w:r>
      <w:r>
        <w:t xml:space="preserve">This seems unclear. Isn’t it that the service provider validates the tokens used to create the channel, not that the security tokens are passed with each service call.   </w:t>
      </w:r>
    </w:p>
  </w:comment>
  <w:comment w:id="256" w:author="Matt Selway" w:date="2019-11-23T14:50:00Z" w:initials="MS">
    <w:p w14:paraId="536C2818" w14:textId="44B7980E" w:rsidR="00A86060" w:rsidRDefault="00A86060">
      <w:pPr>
        <w:pStyle w:val="CommentText"/>
      </w:pPr>
      <w:r>
        <w:rPr>
          <w:rStyle w:val="CommentReference"/>
        </w:rPr>
        <w:annotationRef/>
      </w:r>
      <w:r>
        <w:t>Cross-ref an example schema</w:t>
      </w:r>
    </w:p>
  </w:comment>
  <w:comment w:id="264" w:author="Matt Selway" w:date="2019-11-23T15:43:00Z" w:initials="MS">
    <w:p w14:paraId="5A804F43" w14:textId="12B6B92E" w:rsidR="00A86060" w:rsidRDefault="00A86060">
      <w:pPr>
        <w:pStyle w:val="CommentText"/>
      </w:pPr>
      <w:r>
        <w:rPr>
          <w:rStyle w:val="CommentReference"/>
        </w:rPr>
        <w:annotationRef/>
      </w:r>
      <w:r>
        <w:t>Changed this from saying MUST include the parameter names. I believe we had a discussion regarding security issues around this.</w:t>
      </w:r>
    </w:p>
  </w:comment>
  <w:comment w:id="265" w:author="Dennis Brandl" w:date="2019-11-25T08:40:00Z" w:initials="DB">
    <w:p w14:paraId="26C33ABC" w14:textId="40E39914" w:rsidR="00A86060" w:rsidRDefault="00A86060">
      <w:pPr>
        <w:pStyle w:val="CommentText"/>
      </w:pPr>
      <w:r>
        <w:rPr>
          <w:rStyle w:val="CommentReference"/>
        </w:rPr>
        <w:annotationRef/>
      </w:r>
      <w:r>
        <w:t xml:space="preserve">Add text as the end of the sentence to say way”, in order to eliminate information that may compromise security in production environment. </w:t>
      </w:r>
    </w:p>
  </w:comment>
  <w:comment w:id="279" w:author="Matt Selway" w:date="2019-11-23T21:31:00Z" w:initials="MS">
    <w:p w14:paraId="433BFB64" w14:textId="4A4B7413" w:rsidR="00A86060" w:rsidRDefault="00A86060">
      <w:pPr>
        <w:pStyle w:val="CommentText"/>
      </w:pPr>
      <w:r>
        <w:rPr>
          <w:rStyle w:val="CommentReference"/>
        </w:rPr>
        <w:annotationRef/>
      </w:r>
      <w:r>
        <w:t>Needs review.</w:t>
      </w:r>
    </w:p>
  </w:comment>
  <w:comment w:id="315" w:author="Dennis Brandl" w:date="2019-11-25T18:47:00Z" w:initials="DB">
    <w:p w14:paraId="266C4E61" w14:textId="22B31F92" w:rsidR="00A86060" w:rsidRDefault="00A86060">
      <w:pPr>
        <w:pStyle w:val="CommentText"/>
      </w:pPr>
      <w:r>
        <w:rPr>
          <w:rStyle w:val="CommentReference"/>
        </w:rPr>
        <w:annotationRef/>
      </w:r>
      <w:r>
        <w:t>This is very unclear.  See proposed understanding</w:t>
      </w:r>
    </w:p>
  </w:comment>
  <w:comment w:id="326" w:author="Matt Selway" w:date="2019-11-23T21:17:00Z" w:initials="MS">
    <w:p w14:paraId="438CACB1" w14:textId="40FE988B" w:rsidR="00A86060" w:rsidRDefault="00A86060">
      <w:pPr>
        <w:pStyle w:val="CommentText"/>
      </w:pPr>
      <w:r>
        <w:rPr>
          <w:rStyle w:val="CommentReference"/>
        </w:rPr>
        <w:annotationRef/>
      </w:r>
      <w:r>
        <w:t>This has changed now hasn’t it? Where have we put in some discussion of this</w:t>
      </w:r>
    </w:p>
  </w:comment>
  <w:comment w:id="327" w:author="Dennis Brandl" w:date="2019-11-25T18:49:00Z" w:initials="DB">
    <w:p w14:paraId="2875B854" w14:textId="298AABA1" w:rsidR="00A86060" w:rsidRDefault="00A86060">
      <w:pPr>
        <w:pStyle w:val="CommentText"/>
      </w:pPr>
      <w:r>
        <w:rPr>
          <w:rStyle w:val="CommentReference"/>
        </w:rPr>
        <w:annotationRef/>
      </w:r>
      <w:r>
        <w:t xml:space="preserve">See additional text to explain. </w:t>
      </w:r>
    </w:p>
  </w:comment>
  <w:comment w:id="335" w:author="Matt Selway" w:date="2019-11-22T20:53:00Z" w:initials="MS">
    <w:p w14:paraId="4CF6CA77" w14:textId="31510877" w:rsidR="00A86060" w:rsidRDefault="00A86060">
      <w:pPr>
        <w:pStyle w:val="CommentText"/>
      </w:pPr>
      <w:r>
        <w:rPr>
          <w:rStyle w:val="CommentReference"/>
        </w:rPr>
        <w:annotationRef/>
      </w:r>
      <w:r>
        <w:t>Need to work out a suitable name.</w:t>
      </w:r>
    </w:p>
  </w:comment>
  <w:comment w:id="336" w:author="Matt Selway" w:date="2019-11-23T21:23:00Z" w:initials="MS">
    <w:p w14:paraId="44B15807" w14:textId="54F83D5B" w:rsidR="00A86060" w:rsidRDefault="00A86060">
      <w:pPr>
        <w:pStyle w:val="CommentText"/>
      </w:pPr>
      <w:r>
        <w:rPr>
          <w:rStyle w:val="CommentReference"/>
        </w:rPr>
        <w:annotationRef/>
      </w:r>
      <w:r>
        <w:t>I need to go find my notes form the discussion with Doug</w:t>
      </w:r>
    </w:p>
  </w:comment>
  <w:comment w:id="342" w:author="Karamjit Kaur" w:date="2019-10-04T11:23:00Z" w:initials="KK">
    <w:p w14:paraId="224B9673" w14:textId="77777777" w:rsidR="00A86060" w:rsidRDefault="00A86060" w:rsidP="003854C5">
      <w:pPr>
        <w:pStyle w:val="CommentText"/>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14:paraId="1722281A" w14:textId="14692F63" w:rsidR="00A86060" w:rsidRDefault="00A86060">
      <w:pPr>
        <w:pStyle w:val="CommentText"/>
      </w:pPr>
    </w:p>
  </w:comment>
  <w:comment w:id="352" w:author="Karamjit Kaur" w:date="2019-10-04T13:42:00Z" w:initials="KK">
    <w:p w14:paraId="75596036" w14:textId="7C42C52B" w:rsidR="00A86060" w:rsidRDefault="00A86060">
      <w:pPr>
        <w:pStyle w:val="CommentText"/>
      </w:pPr>
      <w:r>
        <w:rPr>
          <w:rStyle w:val="CommentReference"/>
        </w:rPr>
        <w:annotationRef/>
      </w:r>
      <w:r>
        <w:t>Will need to update this to support the REST API terminology as well. Most of it should be consistent though.</w:t>
      </w:r>
    </w:p>
  </w:comment>
  <w:comment w:id="353" w:author="Dennis Brandl" w:date="2019-11-25T08:57:00Z" w:initials="DB">
    <w:p w14:paraId="44F279A7" w14:textId="7906D6B0" w:rsidR="00A86060" w:rsidRDefault="00A86060">
      <w:pPr>
        <w:pStyle w:val="CommentText"/>
      </w:pPr>
      <w:r>
        <w:rPr>
          <w:rStyle w:val="CommentReference"/>
        </w:rPr>
        <w:annotationRef/>
      </w:r>
      <w:r>
        <w:t xml:space="preserve">This should be moved to Clause 3, to make it consistent with IEC/ISO formatting </w:t>
      </w:r>
    </w:p>
  </w:comment>
  <w:comment w:id="485" w:author="Karamjit Kaur" w:date="2019-11-22T15:26:00Z" w:initials="KK">
    <w:p w14:paraId="3EA85F92" w14:textId="3093134F" w:rsidR="00A86060" w:rsidRDefault="00A86060">
      <w:pPr>
        <w:pStyle w:val="CommentText"/>
      </w:pPr>
      <w:r>
        <w:rPr>
          <w:rStyle w:val="CommentReference"/>
        </w:rPr>
        <w:annotationRef/>
      </w:r>
      <w:r>
        <w:t>Which one?</w:t>
      </w:r>
    </w:p>
  </w:comment>
  <w:comment w:id="480" w:author="Karamjit Kaur" w:date="2019-11-22T15:23:00Z" w:initials="KK">
    <w:p w14:paraId="0C9B2067" w14:textId="2C52DFED" w:rsidR="00A86060" w:rsidRDefault="00A86060">
      <w:pPr>
        <w:pStyle w:val="CommentText"/>
      </w:pPr>
      <w:r>
        <w:rPr>
          <w:rStyle w:val="CommentReference"/>
        </w:rPr>
        <w:annotationRef/>
      </w:r>
      <w:r>
        <w:t xml:space="preserve">This is a recommended behavior as per recent discussions. But is not considered in implementations this time. </w:t>
      </w:r>
    </w:p>
  </w:comment>
  <w:comment w:id="481" w:author="Dennis Brandl" w:date="2019-11-25T08:48:00Z" w:initials="DB">
    <w:p w14:paraId="19B8AA04" w14:textId="7CF42F8C" w:rsidR="00A86060" w:rsidRDefault="00A86060">
      <w:pPr>
        <w:pStyle w:val="CommentText"/>
      </w:pPr>
      <w:r>
        <w:rPr>
          <w:rStyle w:val="CommentReference"/>
        </w:rPr>
        <w:annotationRef/>
      </w:r>
      <w:r>
        <w:rPr>
          <w:rStyle w:val="CommentReference"/>
        </w:rPr>
        <w:t>See proposed changed text</w:t>
      </w:r>
      <w:r>
        <w:t xml:space="preserve"> </w:t>
      </w:r>
    </w:p>
  </w:comment>
  <w:comment w:id="496" w:author="Karamjit Kaur" w:date="2019-11-22T16:09:00Z" w:initials="KK">
    <w:p w14:paraId="35674CB5" w14:textId="322BB2B6" w:rsidR="00A86060" w:rsidRDefault="00A86060">
      <w:pPr>
        <w:pStyle w:val="CommentText"/>
      </w:pPr>
      <w:r>
        <w:rPr>
          <w:rStyle w:val="CommentReference"/>
        </w:rPr>
        <w:annotationRef/>
      </w:r>
      <w:r>
        <w:t>Exposed or returned?</w:t>
      </w:r>
    </w:p>
  </w:comment>
  <w:comment w:id="497" w:author="Dennis Brandl" w:date="2019-11-25T18:53:00Z" w:initials="DB">
    <w:p w14:paraId="2EE333E2" w14:textId="406A3EB9" w:rsidR="00A86060" w:rsidRDefault="00A86060">
      <w:pPr>
        <w:pStyle w:val="CommentText"/>
      </w:pPr>
      <w:r>
        <w:rPr>
          <w:rStyle w:val="CommentReference"/>
        </w:rPr>
        <w:annotationRef/>
      </w:r>
      <w:r>
        <w:t xml:space="preserve">Not sure what the security reason is. Maybe explain a little. </w:t>
      </w:r>
    </w:p>
  </w:comment>
  <w:comment w:id="501" w:author="Karamjit Kaur" w:date="2019-11-22T15:32:00Z" w:initials="KK">
    <w:p w14:paraId="0D2F8C7A" w14:textId="38711095" w:rsidR="00A86060" w:rsidRDefault="00A86060">
      <w:pPr>
        <w:pStyle w:val="CommentText"/>
      </w:pPr>
      <w:r>
        <w:rPr>
          <w:rStyle w:val="CommentReference"/>
        </w:rPr>
        <w:annotationRef/>
      </w:r>
      <w:r>
        <w:t>Its [0..*] in SOAP WSDL. Should be corrected there.</w:t>
      </w:r>
    </w:p>
  </w:comment>
  <w:comment w:id="502" w:author="Dennis Brandl" w:date="2019-11-25T18:54:00Z" w:initials="DB">
    <w:p w14:paraId="46F506FD" w14:textId="606EC9AA" w:rsidR="00A86060" w:rsidRDefault="00A86060">
      <w:pPr>
        <w:pStyle w:val="CommentText"/>
      </w:pPr>
      <w:r>
        <w:rPr>
          <w:rStyle w:val="CommentReference"/>
        </w:rPr>
        <w:annotationRef/>
      </w:r>
      <w:r>
        <w:t>Yes</w:t>
      </w:r>
    </w:p>
  </w:comment>
  <w:comment w:id="503" w:author="Dennis Brandl" w:date="2019-11-25T18:55:00Z" w:initials="DB">
    <w:p w14:paraId="4A88FA53" w14:textId="3DF02B23" w:rsidR="00A86060" w:rsidRDefault="00A86060">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d="540" w:author="Karamjit Kaur" w:date="2019-11-22T17:42:00Z" w:initials="KK">
    <w:p w14:paraId="4F6B89A7" w14:textId="71F96523" w:rsidR="00A86060" w:rsidRDefault="00A86060">
      <w:pPr>
        <w:pStyle w:val="CommentText"/>
      </w:pPr>
      <w:r>
        <w:rPr>
          <w:rStyle w:val="CommentReference"/>
        </w:rPr>
        <w:annotationRef/>
      </w:r>
      <w:r>
        <w:t>This is different from the general interface. Need to put NOTE?</w:t>
      </w:r>
    </w:p>
  </w:comment>
  <w:comment w:id="562" w:author="Karamjit Kaur" w:date="2019-11-22T21:00:00Z" w:initials="KK">
    <w:p w14:paraId="769655B0" w14:textId="28E93ABC" w:rsidR="00A86060" w:rsidRDefault="00A86060">
      <w:pPr>
        <w:pStyle w:val="CommentText"/>
      </w:pPr>
      <w:r>
        <w:rPr>
          <w:rStyle w:val="CommentReference"/>
        </w:rPr>
        <w:annotationRef/>
      </w:r>
      <w:r>
        <w:t>Make sure that None and N/A is used consistently across all the tables</w:t>
      </w:r>
    </w:p>
  </w:comment>
  <w:comment w:id="563" w:author="Karamjit Kaur" w:date="2019-11-22T20:51:00Z" w:initials="KK">
    <w:p w14:paraId="7A001278" w14:textId="77777777" w:rsidR="00A86060" w:rsidRDefault="00A86060" w:rsidP="001D7B22">
      <w:pPr>
        <w:pStyle w:val="CommentText"/>
      </w:pPr>
      <w:r>
        <w:rPr>
          <w:rStyle w:val="CommentReference"/>
        </w:rPr>
        <w:annotationRef/>
      </w:r>
      <w:r>
        <w:t>Check with Matt</w:t>
      </w:r>
    </w:p>
  </w:comment>
  <w:comment w:id="575" w:author="Karamjit Kaur" w:date="2019-11-18T20:48:00Z" w:initials="KK">
    <w:p w14:paraId="3F94FA13" w14:textId="3448EDE2" w:rsidR="00A86060" w:rsidRDefault="00A86060">
      <w:pPr>
        <w:pStyle w:val="CommentText"/>
      </w:pPr>
      <w:r>
        <w:rPr>
          <w:rStyle w:val="CommentReference"/>
        </w:rPr>
        <w:annotationRef/>
      </w:r>
      <w:r>
        <w:t>Should it not be ContentFilterExpression everywhere instead of XPathExpression</w:t>
      </w:r>
      <w:r>
        <w:rPr>
          <w:rStyle w:val="CommentReference"/>
        </w:rPr>
        <w:annotationRef/>
      </w:r>
      <w:r>
        <w:t>?</w:t>
      </w:r>
    </w:p>
    <w:p w14:paraId="2926822E" w14:textId="16FE9489" w:rsidR="00A86060" w:rsidRDefault="00A86060">
      <w:pPr>
        <w:pStyle w:val="CommentText"/>
      </w:pPr>
    </w:p>
  </w:comment>
  <w:comment w:id="576" w:author="Karamjit Kaur" w:date="2019-11-19T14:44:00Z" w:initials="KK">
    <w:p w14:paraId="2B71FF0D" w14:textId="77777777" w:rsidR="00A86060" w:rsidRDefault="00A86060">
      <w:pPr>
        <w:pStyle w:val="CommentText"/>
      </w:pPr>
      <w:r>
        <w:rPr>
          <w:rStyle w:val="CommentReference"/>
        </w:rPr>
        <w:annotationRef/>
      </w:r>
      <w:r>
        <w:t>Yes, update it everywhere. And update SOAP WSDLs too.</w:t>
      </w:r>
    </w:p>
  </w:comment>
  <w:comment w:id="587" w:author="Karamjit Kaur" w:date="2019-11-22T22:34:00Z" w:initials="KK">
    <w:p w14:paraId="2B3C3B83" w14:textId="38E9A33E" w:rsidR="00A86060" w:rsidRDefault="00A86060">
      <w:pPr>
        <w:pStyle w:val="CommentText"/>
      </w:pPr>
      <w:r>
        <w:rPr>
          <w:rStyle w:val="CommentReference"/>
        </w:rPr>
        <w:annotationRef/>
      </w:r>
      <w:r>
        <w:t>Needs to written nicely/clearly.</w:t>
      </w:r>
    </w:p>
  </w:comment>
  <w:comment w:id="598" w:author="Karamjit Kaur [2]" w:date="2019-11-24T00:11:00Z" w:initials="KK">
    <w:p w14:paraId="4071FD58" w14:textId="15F8ECB3" w:rsidR="00A86060" w:rsidRDefault="00A86060">
      <w:pPr>
        <w:pStyle w:val="CommentText"/>
      </w:pPr>
      <w:r>
        <w:rPr>
          <w:rStyle w:val="CommentReference"/>
        </w:rPr>
        <w:annotationRef/>
      </w:r>
      <w:r>
        <w:t>This service needs to be updated to include SOAP and REST mappings</w:t>
      </w:r>
    </w:p>
  </w:comment>
  <w:comment w:id="611" w:author="Karamjit Kaur" w:date="2019-11-20T15:11:00Z" w:initials="KK">
    <w:p w14:paraId="29DFA127" w14:textId="6CBB43B7" w:rsidR="00A86060" w:rsidRDefault="00A86060">
      <w:pPr>
        <w:pStyle w:val="CommentText"/>
      </w:pPr>
      <w:r>
        <w:rPr>
          <w:rStyle w:val="CommentReference"/>
        </w:rPr>
        <w:annotationRef/>
      </w:r>
      <w:r>
        <w:t>Is this correct wording, as suggested by Ambiguity 3 in Teams wiki</w:t>
      </w:r>
    </w:p>
  </w:comment>
  <w:comment w:id="620" w:author="Karamjit Kaur [2]" w:date="2019-11-24T00:12:00Z" w:initials="KK">
    <w:p w14:paraId="14BC74A4" w14:textId="77777777" w:rsidR="00A86060" w:rsidRDefault="00A86060" w:rsidP="00FB25F9">
      <w:pPr>
        <w:pStyle w:val="CommentText"/>
      </w:pPr>
      <w:r>
        <w:rPr>
          <w:rStyle w:val="CommentReference"/>
        </w:rPr>
        <w:annotationRef/>
      </w:r>
      <w:r>
        <w:rPr>
          <w:rStyle w:val="CommentReference"/>
        </w:rPr>
        <w:annotationRef/>
      </w:r>
      <w:r>
        <w:t>This service needs to be updated to include SOAP and REST mappings</w:t>
      </w:r>
    </w:p>
    <w:p w14:paraId="73F59F09" w14:textId="30E322D8" w:rsidR="00A86060" w:rsidRDefault="00A86060">
      <w:pPr>
        <w:pStyle w:val="CommentText"/>
      </w:pPr>
    </w:p>
  </w:comment>
  <w:comment w:id="693" w:author="Karamjit Kaur" w:date="2019-11-20T14:12:00Z" w:initials="KK">
    <w:p w14:paraId="0A293452" w14:textId="3AAB4310" w:rsidR="00A86060" w:rsidRDefault="00A86060">
      <w:pPr>
        <w:pStyle w:val="CommentText"/>
      </w:pPr>
      <w:r>
        <w:rPr>
          <w:rStyle w:val="CommentReference"/>
        </w:rPr>
        <w:annotationRef/>
      </w:r>
      <w:r>
        <w:t xml:space="preserve">Should schemas for Session, SessionType and Notification be included here? </w:t>
      </w:r>
    </w:p>
  </w:comment>
  <w:comment w:id="703" w:author="Karamjit Kaur" w:date="2019-11-20T14:07:00Z" w:initials="KK">
    <w:p w14:paraId="299C4E9A" w14:textId="6D3A18F5" w:rsidR="00A86060" w:rsidRDefault="00A86060">
      <w:pPr>
        <w:pStyle w:val="CommentText"/>
      </w:pPr>
      <w:r>
        <w:rPr>
          <w:rStyle w:val="CommentReference"/>
        </w:rPr>
        <w:annotationRef/>
      </w:r>
      <w:r>
        <w:t>Is this alright here?</w:t>
      </w:r>
    </w:p>
  </w:comment>
  <w:comment w:id="774" w:author="Karamjit Kaur" w:date="2019-11-20T14:09:00Z" w:initials="KK">
    <w:p w14:paraId="2A28F833" w14:textId="590809E4" w:rsidR="00A86060" w:rsidRDefault="00A86060">
      <w:pPr>
        <w:pStyle w:val="CommentText"/>
      </w:pPr>
      <w:r>
        <w:rPr>
          <w:rStyle w:val="CommentReference"/>
        </w:rPr>
        <w:annotationRef/>
      </w:r>
      <w:r>
        <w:t>Is it alright here?</w:t>
      </w:r>
    </w:p>
  </w:comment>
  <w:comment w:id="801" w:author="Matt Selway" w:date="2019-11-23T22:05:00Z" w:initials="MS">
    <w:p w14:paraId="307C917F" w14:textId="2C30D623" w:rsidR="00A86060" w:rsidRDefault="00A86060">
      <w:pPr>
        <w:pStyle w:val="CommentText"/>
      </w:pPr>
      <w:r>
        <w:rPr>
          <w:rStyle w:val="CommentReference"/>
        </w:rPr>
        <w:annotationRef/>
      </w:r>
      <w:r>
        <w:t>What is a better way of stating this.</w:t>
      </w:r>
    </w:p>
  </w:comment>
  <w:comment w:id="808" w:author="Dennis Brandl" w:date="2019-11-25T19:08:00Z" w:initials="DB">
    <w:p w14:paraId="03319315" w14:textId="77777777" w:rsidR="00A86060" w:rsidRDefault="00A86060">
      <w:pPr>
        <w:pStyle w:val="CommentText"/>
      </w:pPr>
      <w:r>
        <w:rPr>
          <w:rStyle w:val="CommentReference"/>
        </w:rPr>
        <w:annotationRef/>
      </w:r>
      <w:r>
        <w:t xml:space="preserve">Ok, not clear about this. IS this USA Department of Defense.  If no, then change this to Inter-Company or High Security.  </w:t>
      </w:r>
    </w:p>
    <w:p w14:paraId="0EBC6468" w14:textId="0B6F036C" w:rsidR="00A86060" w:rsidRDefault="00A86060">
      <w:pPr>
        <w:pStyle w:val="CommentText"/>
      </w:pPr>
      <w:r>
        <w:t>Make the change everywhere in 8.4 and 8.4.1</w:t>
      </w:r>
    </w:p>
  </w:comment>
  <w:comment w:id="820" w:author="Karamjit Kaur" w:date="2019-10-18T10:38:00Z" w:initials="KK">
    <w:p w14:paraId="28862BC1" w14:textId="77777777" w:rsidR="00A86060" w:rsidRDefault="00A86060" w:rsidP="00B62A7D">
      <w:pPr>
        <w:pStyle w:val="CommentText"/>
      </w:pPr>
      <w:r>
        <w:rPr>
          <w:rStyle w:val="CommentReference"/>
        </w:rPr>
        <w:annotationRef/>
      </w:r>
      <w:r>
        <w:t>Placeholder as of now, will be updated once files are on website</w:t>
      </w:r>
    </w:p>
  </w:comment>
  <w:comment w:id="821" w:author="Matt Selway" w:date="2019-11-22T16:22:00Z" w:initials="MS">
    <w:p w14:paraId="3E495B70" w14:textId="77777777" w:rsidR="00A86060" w:rsidRDefault="00A86060" w:rsidP="00B62A7D">
      <w:pPr>
        <w:pStyle w:val="CommentText"/>
      </w:pPr>
      <w:r>
        <w:rPr>
          <w:rStyle w:val="CommentReference"/>
        </w:rPr>
        <w:annotationRef/>
      </w:r>
      <w:r>
        <w:t xml:space="preserve">It will be good to </w:t>
      </w:r>
      <w:r>
        <w:rPr>
          <w:rStyle w:val="CommentReference"/>
        </w:rPr>
        <w:annotationRef/>
      </w:r>
      <w:r>
        <w:t>set up Swagger API on Open O&amp;M website for testing endpoints. Will use isbm_complete.json for that.</w:t>
      </w:r>
    </w:p>
  </w:comment>
  <w:comment w:id="827" w:author="Karamjit Kaur" w:date="2019-10-03T16:39:00Z" w:initials="KK">
    <w:p w14:paraId="367CD075" w14:textId="77777777" w:rsidR="00A86060" w:rsidRDefault="00A86060" w:rsidP="00B62A7D">
      <w:pPr>
        <w:pStyle w:val="CommentText"/>
      </w:pPr>
      <w:r>
        <w:rPr>
          <w:rStyle w:val="CommentReference"/>
        </w:rPr>
        <w:annotationRef/>
      </w:r>
      <w:r>
        <w:t>To be updated</w:t>
      </w:r>
    </w:p>
  </w:comment>
  <w:comment w:id="830" w:author="Matt Selway" w:date="2019-11-23T21:47:00Z" w:initials="MS">
    <w:p w14:paraId="58250843" w14:textId="77777777" w:rsidR="00A86060" w:rsidRDefault="00A86060" w:rsidP="00ED0A6C">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14:paraId="36A04999" w14:textId="77777777" w:rsidR="00A86060" w:rsidRDefault="00A86060">
      <w:pPr>
        <w:pStyle w:val="CommentText"/>
      </w:pPr>
    </w:p>
    <w:p w14:paraId="201D3857" w14:textId="37217F4E" w:rsidR="00A86060" w:rsidRDefault="00A86060">
      <w:pPr>
        <w:pStyle w:val="CommentText"/>
      </w:pPr>
      <w:r>
        <w:t>Need to make sure the current examples do not use any of the modified elements.</w:t>
      </w:r>
    </w:p>
  </w:comment>
  <w:comment w:id="1089" w:author="Karamjit Kaur" w:date="2019-10-03T17:11:00Z" w:initials="KK">
    <w:p w14:paraId="227F81BF" w14:textId="15D5F094" w:rsidR="00A86060" w:rsidRDefault="00A86060">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82275" w15:done="1"/>
  <w15:commentEx w15:paraId="64A9490F" w15:done="0"/>
  <w15:commentEx w15:paraId="228F7F8B" w15:done="1"/>
  <w15:commentEx w15:paraId="1F210B6B" w15:paraIdParent="228F7F8B" w15:done="1"/>
  <w15:commentEx w15:paraId="28B58C26" w15:paraIdParent="228F7F8B" w15:done="1"/>
  <w15:commentEx w15:paraId="7A78A3BC" w15:done="0"/>
  <w15:commentEx w15:paraId="6C60FF6B" w15:done="0"/>
  <w15:commentEx w15:paraId="1BC16391" w15:paraIdParent="6C60FF6B" w15:done="0"/>
  <w15:commentEx w15:paraId="630F3FEF" w15:done="0"/>
  <w15:commentEx w15:paraId="08B6234B" w15:paraIdParent="630F3FEF" w15:done="0"/>
  <w15:commentEx w15:paraId="7E6412ED" w15:done="0"/>
  <w15:commentEx w15:paraId="629344C9" w15:paraIdParent="7E6412ED" w15:done="0"/>
  <w15:commentEx w15:paraId="6272AA67" w15:done="0"/>
  <w15:commentEx w15:paraId="317FE3FC" w15:paraIdParent="6272AA67" w15:done="0"/>
  <w15:commentEx w15:paraId="68372E00" w15:done="0"/>
  <w15:commentEx w15:paraId="4A872BC4" w15:paraIdParent="68372E00" w15:done="0"/>
  <w15:commentEx w15:paraId="03785EB2" w15:done="0"/>
  <w15:commentEx w15:paraId="0975A664" w15:done="0"/>
  <w15:commentEx w15:paraId="5F0FFD46" w15:done="0"/>
  <w15:commentEx w15:paraId="30FCA3C4" w15:paraIdParent="5F0FFD46" w15:done="0"/>
  <w15:commentEx w15:paraId="51702BD0" w15:done="0"/>
  <w15:commentEx w15:paraId="43B1D51D" w15:done="0"/>
  <w15:commentEx w15:paraId="62625ABA" w15:done="0"/>
  <w15:commentEx w15:paraId="2B2F22CC" w15:done="0"/>
  <w15:commentEx w15:paraId="3EC2506B" w15:done="0"/>
  <w15:commentEx w15:paraId="2F5A81BE" w15:paraIdParent="3EC2506B" w15:done="0"/>
  <w15:commentEx w15:paraId="413E9E7C" w15:done="0"/>
  <w15:commentEx w15:paraId="53C0A0D3" w15:done="0"/>
  <w15:commentEx w15:paraId="244C17B4" w15:done="0"/>
  <w15:commentEx w15:paraId="1C21A8DA" w15:done="0"/>
  <w15:commentEx w15:paraId="536C2818" w15:done="0"/>
  <w15:commentEx w15:paraId="5A804F43" w15:done="0"/>
  <w15:commentEx w15:paraId="26C33ABC" w15:paraIdParent="5A804F43" w15:done="0"/>
  <w15:commentEx w15:paraId="433BFB64" w15:done="0"/>
  <w15:commentEx w15:paraId="266C4E61" w15:done="0"/>
  <w15:commentEx w15:paraId="438CACB1" w15:done="0"/>
  <w15:commentEx w15:paraId="2875B854" w15:paraIdParent="438CACB1" w15:done="0"/>
  <w15:commentEx w15:paraId="4CF6CA77" w15:done="0"/>
  <w15:commentEx w15:paraId="44B15807" w15:done="0"/>
  <w15:commentEx w15:paraId="1722281A" w15:done="0"/>
  <w15:commentEx w15:paraId="75596036" w15:done="0"/>
  <w15:commentEx w15:paraId="44F279A7" w15:paraIdParent="75596036" w15:done="0"/>
  <w15:commentEx w15:paraId="3EA85F92" w15:done="0"/>
  <w15:commentEx w15:paraId="0C9B2067" w15:done="0"/>
  <w15:commentEx w15:paraId="19B8AA04" w15:paraIdParent="0C9B2067" w15:done="0"/>
  <w15:commentEx w15:paraId="35674CB5" w15:done="0"/>
  <w15:commentEx w15:paraId="2EE333E2" w15:paraIdParent="35674CB5" w15:done="0"/>
  <w15:commentEx w15:paraId="0D2F8C7A" w15:done="0"/>
  <w15:commentEx w15:paraId="46F506FD" w15:paraIdParent="0D2F8C7A" w15:done="0"/>
  <w15:commentEx w15:paraId="4A88FA53" w15:done="0"/>
  <w15:commentEx w15:paraId="4F6B89A7" w15:done="0"/>
  <w15:commentEx w15:paraId="769655B0" w15:done="0"/>
  <w15:commentEx w15:paraId="7A001278" w15:done="0"/>
  <w15:commentEx w15:paraId="2926822E" w15:done="0"/>
  <w15:commentEx w15:paraId="2B71FF0D" w15:paraIdParent="2926822E" w15:done="0"/>
  <w15:commentEx w15:paraId="2B3C3B83" w15:done="0"/>
  <w15:commentEx w15:paraId="4071FD58" w15:done="0"/>
  <w15:commentEx w15:paraId="29DFA127" w15:done="0"/>
  <w15:commentEx w15:paraId="73F59F09" w15:done="0"/>
  <w15:commentEx w15:paraId="0A293452" w15:done="0"/>
  <w15:commentEx w15:paraId="299C4E9A" w15:done="0"/>
  <w15:commentEx w15:paraId="2A28F833" w15:done="0"/>
  <w15:commentEx w15:paraId="307C917F" w15:done="0"/>
  <w15:commentEx w15:paraId="0EBC6468" w15:done="0"/>
  <w15:commentEx w15:paraId="28862BC1" w15:done="0"/>
  <w15:commentEx w15:paraId="3E495B70" w15:done="0"/>
  <w15:commentEx w15:paraId="367CD075" w15:done="0"/>
  <w15:commentEx w15:paraId="201D3857" w15:done="0"/>
  <w15:commentEx w15:paraId="227F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82275" w16cid:durableId="21861450"/>
  <w16cid:commentId w16cid:paraId="64A9490F" w16cid:durableId="2182698D"/>
  <w16cid:commentId w16cid:paraId="228F7F8B" w16cid:durableId="217E6A19"/>
  <w16cid:commentId w16cid:paraId="1F210B6B" w16cid:durableId="21826999"/>
  <w16cid:commentId w16cid:paraId="28B58C26" w16cid:durableId="21861020"/>
  <w16cid:commentId w16cid:paraId="7A78A3BC" w16cid:durableId="2140841E"/>
  <w16cid:commentId w16cid:paraId="6C60FF6B" w16cid:durableId="21829C6B"/>
  <w16cid:commentId w16cid:paraId="1BC16391" w16cid:durableId="21866DAE"/>
  <w16cid:commentId w16cid:paraId="630F3FEF" w16cid:durableId="21829CF7"/>
  <w16cid:commentId w16cid:paraId="08B6234B" w16cid:durableId="21843BFB"/>
  <w16cid:commentId w16cid:paraId="7E6412ED" w16cid:durableId="7977D134"/>
  <w16cid:commentId w16cid:paraId="629344C9" w16cid:durableId="218614D9"/>
  <w16cid:commentId w16cid:paraId="6272AA67" w16cid:durableId="21829FA2"/>
  <w16cid:commentId w16cid:paraId="317FE3FC" w16cid:durableId="21838460"/>
  <w16cid:commentId w16cid:paraId="68372E00" w16cid:durableId="21838461"/>
  <w16cid:commentId w16cid:paraId="4A872BC4" w16cid:durableId="21862CAD"/>
  <w16cid:commentId w16cid:paraId="03785EB2" w16cid:durableId="217E540F"/>
  <w16cid:commentId w16cid:paraId="0975A664" w16cid:durableId="1DC3B3A3"/>
  <w16cid:commentId w16cid:paraId="5F0FFD46" w16cid:durableId="2182B6EF"/>
  <w16cid:commentId w16cid:paraId="30FCA3C4" w16cid:durableId="21861110"/>
  <w16cid:commentId w16cid:paraId="51702BD0" w16cid:durableId="21865E40"/>
  <w16cid:commentId w16cid:paraId="43B1D51D" w16cid:durableId="2182DF86"/>
  <w16cid:commentId w16cid:paraId="62625ABA" w16cid:durableId="2182DCBD"/>
  <w16cid:commentId w16cid:paraId="2B2F22CC" w16cid:durableId="2182DFAC"/>
  <w16cid:commentId w16cid:paraId="3EC2506B" w16cid:durableId="2182E39D"/>
  <w16cid:commentId w16cid:paraId="2F5A81BE" w16cid:durableId="21866E49"/>
  <w16cid:commentId w16cid:paraId="413E9E7C" w16cid:durableId="2182E72C"/>
  <w16cid:commentId w16cid:paraId="53C0A0D3" w16cid:durableId="2180FCE9"/>
  <w16cid:commentId w16cid:paraId="244C17B4" w16cid:durableId="2182E093"/>
  <w16cid:commentId w16cid:paraId="1C21A8DA" w16cid:durableId="21866F12"/>
  <w16cid:commentId w16cid:paraId="536C2818" w16cid:durableId="2183C59C"/>
  <w16cid:commentId w16cid:paraId="5A804F43" w16cid:durableId="2183D208"/>
  <w16cid:commentId w16cid:paraId="26C33ABC" w16cid:durableId="21861218"/>
  <w16cid:commentId w16cid:paraId="433BFB64" w16cid:durableId="218423C8"/>
  <w16cid:commentId w16cid:paraId="266C4E61" w16cid:durableId="2186A035"/>
  <w16cid:commentId w16cid:paraId="438CACB1" w16cid:durableId="2184206E"/>
  <w16cid:commentId w16cid:paraId="2875B854" w16cid:durableId="2186A0A1"/>
  <w16cid:commentId w16cid:paraId="4CF6CA77" w16cid:durableId="2182C962"/>
  <w16cid:commentId w16cid:paraId="44B15807" w16cid:durableId="218421D4"/>
  <w16cid:commentId w16cid:paraId="1722281A" w16cid:durableId="2141AA31"/>
  <w16cid:commentId w16cid:paraId="75596036" w16cid:durableId="2141CADB"/>
  <w16cid:commentId w16cid:paraId="44F279A7" w16cid:durableId="218615FD"/>
  <w16cid:commentId w16cid:paraId="3EA85F92" w16cid:durableId="21827C97"/>
  <w16cid:commentId w16cid:paraId="0C9B2067" w16cid:durableId="21827C06"/>
  <w16cid:commentId w16cid:paraId="19B8AA04" w16cid:durableId="218613D8"/>
  <w16cid:commentId w16cid:paraId="35674CB5" w16cid:durableId="218286A1"/>
  <w16cid:commentId w16cid:paraId="2EE333E2" w16cid:durableId="2186A1AB"/>
  <w16cid:commentId w16cid:paraId="0D2F8C7A" w16cid:durableId="21827E0E"/>
  <w16cid:commentId w16cid:paraId="46F506FD" w16cid:durableId="2186A1C9"/>
  <w16cid:commentId w16cid:paraId="4A88FA53" w16cid:durableId="2186A20C"/>
  <w16cid:commentId w16cid:paraId="4F6B89A7" w16cid:durableId="21829C87"/>
  <w16cid:commentId w16cid:paraId="769655B0" w16cid:durableId="2182CAF7"/>
  <w16cid:commentId w16cid:paraId="7A001278" w16cid:durableId="2182C937"/>
  <w16cid:commentId w16cid:paraId="2926822E" w16cid:durableId="217D8233"/>
  <w16cid:commentId w16cid:paraId="2B71FF0D" w16cid:durableId="2182EF52"/>
  <w16cid:commentId w16cid:paraId="2B3C3B83" w16cid:durableId="2182E0F6"/>
  <w16cid:commentId w16cid:paraId="4071FD58" w16cid:durableId="21844924"/>
  <w16cid:commentId w16cid:paraId="29DFA127" w16cid:durableId="217FD626"/>
  <w16cid:commentId w16cid:paraId="73F59F09" w16cid:durableId="21844963"/>
  <w16cid:commentId w16cid:paraId="0A293452" w16cid:durableId="217FC834"/>
  <w16cid:commentId w16cid:paraId="299C4E9A" w16cid:durableId="217FC71A"/>
  <w16cid:commentId w16cid:paraId="2A28F833" w16cid:durableId="217FC788"/>
  <w16cid:commentId w16cid:paraId="307C917F" w16cid:durableId="21842BB6"/>
  <w16cid:commentId w16cid:paraId="0EBC6468" w16cid:durableId="2186A519"/>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D8199" w14:textId="77777777" w:rsidR="00D73D3F" w:rsidRDefault="00D73D3F">
      <w:pPr>
        <w:spacing w:after="0"/>
      </w:pPr>
      <w:r>
        <w:separator/>
      </w:r>
    </w:p>
  </w:endnote>
  <w:endnote w:type="continuationSeparator" w:id="0">
    <w:p w14:paraId="5769718F" w14:textId="77777777" w:rsidR="00D73D3F" w:rsidRDefault="00D73D3F">
      <w:pPr>
        <w:spacing w:after="0"/>
      </w:pPr>
      <w:r>
        <w:continuationSeparator/>
      </w:r>
    </w:p>
  </w:endnote>
  <w:endnote w:type="continuationNotice" w:id="1">
    <w:p w14:paraId="587EE29C" w14:textId="77777777" w:rsidR="00D73D3F" w:rsidRDefault="00D73D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A86060" w:rsidRPr="00612B43" w:rsidRDefault="00A86060"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A86060" w:rsidRPr="00FD4274" w:rsidRDefault="00A86060"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63512502" w:rsidR="00A86060" w:rsidRPr="00612B43" w:rsidRDefault="00A86060"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rsidR="001C00AF">
      <w:t>2</w:t>
    </w:r>
    <w:r>
      <w:t>.0</w:t>
    </w:r>
    <w:r w:rsidRPr="00612B43">
      <w:t>-DRAFT</w:t>
    </w:r>
  </w:p>
  <w:p w14:paraId="6757537F" w14:textId="77777777" w:rsidR="00A86060" w:rsidRPr="00612B43" w:rsidRDefault="00A86060"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A86060" w:rsidRPr="00612B43" w:rsidRDefault="00A86060"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A86060" w:rsidRPr="00FD4274" w:rsidRDefault="00A86060">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8ADE" w14:textId="77777777" w:rsidR="001C00AF" w:rsidRPr="00612B43" w:rsidRDefault="001C00AF" w:rsidP="00E83E4F">
    <w:pPr>
      <w:pStyle w:val="Footer"/>
    </w:pPr>
    <w:r>
      <w:rPr>
        <w:noProof/>
      </w:rPr>
      <w:drawing>
        <wp:anchor distT="0" distB="0" distL="114300" distR="114300" simplePos="0" relativeHeight="251667456"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064234CD" w14:textId="77777777" w:rsidR="001C00AF" w:rsidRPr="00612B43" w:rsidRDefault="001C00AF"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170D" w14:textId="77777777" w:rsidR="001C00AF" w:rsidRPr="00612B43" w:rsidRDefault="001C00AF" w:rsidP="00E83E4F">
    <w:pPr>
      <w:pStyle w:val="Footer"/>
    </w:pPr>
    <w:r>
      <w:rPr>
        <w:noProof/>
      </w:rPr>
      <w:drawing>
        <wp:anchor distT="0" distB="0" distL="114300" distR="114300" simplePos="0" relativeHeight="251663360"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440E191A" w14:textId="77777777" w:rsidR="001C00AF" w:rsidRPr="00612B43" w:rsidRDefault="001C00AF"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B7E76" w14:textId="77777777" w:rsidR="00D73D3F" w:rsidRDefault="00D73D3F">
      <w:r>
        <w:separator/>
      </w:r>
    </w:p>
  </w:footnote>
  <w:footnote w:type="continuationSeparator" w:id="0">
    <w:p w14:paraId="475FACFD" w14:textId="77777777" w:rsidR="00D73D3F" w:rsidRDefault="00D73D3F">
      <w:r>
        <w:continuationSeparator/>
      </w:r>
    </w:p>
  </w:footnote>
  <w:footnote w:type="continuationNotice" w:id="1">
    <w:p w14:paraId="0364B46C" w14:textId="77777777" w:rsidR="00D73D3F" w:rsidRDefault="00D73D3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A86060" w:rsidRDefault="00A860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A86060" w:rsidRDefault="00A86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63BC" w14:textId="135B354E" w:rsidR="00A86060" w:rsidRDefault="00D73D3F">
    <w:pPr>
      <w:pStyle w:val="Header"/>
    </w:pPr>
    <w:sdt>
      <w:sdtPr>
        <w:rPr>
          <w:color w:val="7F7F7F" w:themeColor="background1" w:themeShade="7F"/>
          <w:spacing w:val="60"/>
        </w:rPr>
        <w:id w:val="403106224"/>
        <w:docPartObj>
          <w:docPartGallery w:val="Watermarks"/>
          <w:docPartUnique/>
        </w:docPartObj>
      </w:sdtPr>
      <w:sdtEnd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1C00AF" w:rsidRDefault="00D73D3F">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End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1C00AF">
          <w:rPr>
            <w:color w:val="7F7F7F" w:themeColor="background1" w:themeShade="7F"/>
            <w:spacing w:val="60"/>
          </w:rPr>
          <w:t>Page</w:t>
        </w:r>
        <w:r w:rsidR="001C00AF">
          <w:t xml:space="preserve"> | </w:t>
        </w:r>
        <w:r w:rsidR="001C00AF">
          <w:fldChar w:fldCharType="begin"/>
        </w:r>
        <w:r w:rsidR="001C00AF">
          <w:instrText xml:space="preserve"> PAGE   \* MERGEFORMAT </w:instrText>
        </w:r>
        <w:r w:rsidR="001C00AF">
          <w:fldChar w:fldCharType="separate"/>
        </w:r>
        <w:r w:rsidR="001C00AF" w:rsidRPr="003D701F">
          <w:rPr>
            <w:b/>
            <w:bCs/>
            <w:noProof/>
          </w:rPr>
          <w:t>1</w:t>
        </w:r>
        <w:r w:rsidR="001C00AF">
          <w:rPr>
            <w:b/>
            <w:bCs/>
            <w:noProof/>
          </w:rPr>
          <w:fldChar w:fldCharType="end"/>
        </w:r>
      </w:sdtContent>
    </w:sdt>
  </w:p>
  <w:p w14:paraId="76474013" w14:textId="77777777" w:rsidR="001C00AF" w:rsidRDefault="001C00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77777777" w:rsidR="001C00AF" w:rsidRDefault="00D73D3F">
    <w:pPr>
      <w:pStyle w:val="Header"/>
      <w:pBdr>
        <w:bottom w:val="single" w:sz="4" w:space="1" w:color="D9D9D9" w:themeColor="background1" w:themeShade="D9"/>
      </w:pBdr>
      <w:jc w:val="right"/>
      <w:rPr>
        <w:b/>
        <w:bCs/>
      </w:rPr>
    </w:pPr>
    <w:sdt>
      <w:sdtPr>
        <w:rPr>
          <w:color w:val="7F7F7F" w:themeColor="background1" w:themeShade="7F"/>
          <w:spacing w:val="60"/>
        </w:rPr>
        <w:id w:val="-1265697509"/>
        <w:docPartObj>
          <w:docPartGallery w:val="Watermarks"/>
          <w:docPartUnique/>
        </w:docPartObj>
      </w:sdtPr>
      <w:sdtEnd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1C00AF">
          <w:rPr>
            <w:color w:val="7F7F7F" w:themeColor="background1" w:themeShade="7F"/>
            <w:spacing w:val="60"/>
          </w:rPr>
          <w:t>Page</w:t>
        </w:r>
        <w:r w:rsidR="001C00AF">
          <w:t xml:space="preserve"> | </w:t>
        </w:r>
        <w:r w:rsidR="001C00AF">
          <w:fldChar w:fldCharType="begin"/>
        </w:r>
        <w:r w:rsidR="001C00AF">
          <w:instrText xml:space="preserve"> PAGE   \* MERGEFORMAT </w:instrText>
        </w:r>
        <w:r w:rsidR="001C00AF">
          <w:fldChar w:fldCharType="separate"/>
        </w:r>
        <w:r w:rsidR="001C00AF" w:rsidRPr="003D701F">
          <w:rPr>
            <w:b/>
            <w:bCs/>
            <w:noProof/>
          </w:rPr>
          <w:t>1</w:t>
        </w:r>
        <w:r w:rsidR="001C00AF">
          <w:rPr>
            <w:b/>
            <w:bCs/>
            <w:noProof/>
          </w:rPr>
          <w:fldChar w:fldCharType="end"/>
        </w:r>
      </w:sdtContent>
    </w:sdt>
  </w:p>
  <w:p w14:paraId="28261198" w14:textId="77777777" w:rsidR="001C00AF" w:rsidRDefault="001C0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42062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C20BFC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AA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0609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7EDB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843A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423CE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0680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20C8D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D9C2D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D77AE2"/>
    <w:multiLevelType w:val="hybridMultilevel"/>
    <w:tmpl w:val="FD4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BB34D92"/>
    <w:multiLevelType w:val="hybridMultilevel"/>
    <w:tmpl w:val="5498D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4C2F57"/>
    <w:multiLevelType w:val="hybridMultilevel"/>
    <w:tmpl w:val="CFA4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6"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F160BB"/>
    <w:multiLevelType w:val="hybridMultilevel"/>
    <w:tmpl w:val="71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6"/>
  </w:num>
  <w:num w:numId="3">
    <w:abstractNumId w:val="32"/>
  </w:num>
  <w:num w:numId="4">
    <w:abstractNumId w:val="24"/>
  </w:num>
  <w:num w:numId="5">
    <w:abstractNumId w:val="23"/>
  </w:num>
  <w:num w:numId="6">
    <w:abstractNumId w:val="13"/>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2"/>
  </w:num>
  <w:num w:numId="19">
    <w:abstractNumId w:val="11"/>
  </w:num>
  <w:num w:numId="20">
    <w:abstractNumId w:val="25"/>
  </w:num>
  <w:num w:numId="21">
    <w:abstractNumId w:val="17"/>
  </w:num>
  <w:num w:numId="22">
    <w:abstractNumId w:val="21"/>
  </w:num>
  <w:num w:numId="23">
    <w:abstractNumId w:val="15"/>
  </w:num>
  <w:num w:numId="24">
    <w:abstractNumId w:val="29"/>
  </w:num>
  <w:num w:numId="25">
    <w:abstractNumId w:val="20"/>
  </w:num>
  <w:num w:numId="26">
    <w:abstractNumId w:val="27"/>
  </w:num>
  <w:num w:numId="27">
    <w:abstractNumId w:val="16"/>
  </w:num>
  <w:num w:numId="28">
    <w:abstractNumId w:val="31"/>
  </w:num>
  <w:num w:numId="29">
    <w:abstractNumId w:val="30"/>
  </w:num>
  <w:num w:numId="30">
    <w:abstractNumId w:val="18"/>
  </w:num>
  <w:num w:numId="31">
    <w:abstractNumId w:val="12"/>
  </w:num>
  <w:num w:numId="32">
    <w:abstractNumId w:val="19"/>
  </w:num>
  <w:num w:numId="33">
    <w:abstractNumId w:val="28"/>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25"/>
  </w:num>
  <w:num w:numId="60">
    <w:abstractNumId w:val="25"/>
  </w:num>
  <w:num w:numId="61">
    <w:abstractNumId w:val="25"/>
  </w:num>
  <w:num w:numId="62">
    <w:abstractNumId w:val="25"/>
  </w:num>
  <w:num w:numId="63">
    <w:abstractNumId w:val="25"/>
  </w:num>
  <w:num w:numId="64">
    <w:abstractNumId w:val="25"/>
  </w:num>
  <w:num w:numId="65">
    <w:abstractNumId w:val="25"/>
  </w:num>
  <w:num w:numId="66">
    <w:abstractNumId w:val="25"/>
  </w:num>
  <w:num w:numId="67">
    <w:abstractNumId w:val="25"/>
  </w:num>
  <w:num w:numId="68">
    <w:abstractNumId w:val="25"/>
  </w:num>
  <w:num w:numId="69">
    <w:abstractNumId w:val="25"/>
  </w:num>
  <w:num w:numId="70">
    <w:abstractNumId w:val="25"/>
  </w:num>
  <w:num w:numId="71">
    <w:abstractNumId w:val="25"/>
  </w:num>
  <w:num w:numId="72">
    <w:abstractNumId w:val="25"/>
  </w:num>
  <w:num w:numId="73">
    <w:abstractNumId w:val="25"/>
  </w:num>
  <w:num w:numId="74">
    <w:abstractNumId w:val="25"/>
  </w:num>
  <w:num w:numId="75">
    <w:abstractNumId w:val="25"/>
  </w:num>
  <w:num w:numId="76">
    <w:abstractNumId w:val="2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randl">
    <w15:presenceInfo w15:providerId="Windows Live" w15:userId="b0bd9e687dccd278"/>
  </w15:person>
  <w15:person w15:author="Matt Selway">
    <w15:presenceInfo w15:providerId="AD" w15:userId="S::selwaymr@unisa.edu.au::ee169fb8-842f-455b-b58f-736cfa1d14ad"/>
  </w15:person>
  <w15:person w15:author="Karamjit Kaur">
    <w15:presenceInfo w15:providerId="AD" w15:userId="S::karamjit.kaur_unisa.edu.au#ext#@mimosa130.onmicrosoft.com::7e80f78c-90ec-49a3-bcaa-962484bb59d1"/>
  </w15:person>
  <w15:person w15:author="Karamjit Kaur [2]">
    <w15:presenceInfo w15:providerId="None" w15:userId="Karamjit Kaur"/>
  </w15:person>
  <w15:person w15:author="Matt Selway (Admin)">
    <w15:presenceInfo w15:providerId="AD" w15:userId="S::admin@mimosa130.onmicrosoft.com::bd05b664-b6ec-4f96-9ac1-6408a813d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B62"/>
    <w:rsid w:val="00001DF8"/>
    <w:rsid w:val="00003342"/>
    <w:rsid w:val="00003B12"/>
    <w:rsid w:val="00007ACB"/>
    <w:rsid w:val="000118D6"/>
    <w:rsid w:val="00011C8B"/>
    <w:rsid w:val="00012ECB"/>
    <w:rsid w:val="000208EF"/>
    <w:rsid w:val="0002780D"/>
    <w:rsid w:val="000305D0"/>
    <w:rsid w:val="00030931"/>
    <w:rsid w:val="00032741"/>
    <w:rsid w:val="00032AB5"/>
    <w:rsid w:val="00033F8F"/>
    <w:rsid w:val="000369E9"/>
    <w:rsid w:val="00037B4B"/>
    <w:rsid w:val="0004039A"/>
    <w:rsid w:val="00042554"/>
    <w:rsid w:val="000446C7"/>
    <w:rsid w:val="00044BF5"/>
    <w:rsid w:val="00044FD6"/>
    <w:rsid w:val="00045EBF"/>
    <w:rsid w:val="00046726"/>
    <w:rsid w:val="000470E4"/>
    <w:rsid w:val="00050705"/>
    <w:rsid w:val="0005342D"/>
    <w:rsid w:val="00054125"/>
    <w:rsid w:val="000557D6"/>
    <w:rsid w:val="00055AFA"/>
    <w:rsid w:val="0005693C"/>
    <w:rsid w:val="00061F22"/>
    <w:rsid w:val="00064BC1"/>
    <w:rsid w:val="000651C9"/>
    <w:rsid w:val="00067BEA"/>
    <w:rsid w:val="00071EC9"/>
    <w:rsid w:val="00072661"/>
    <w:rsid w:val="00081827"/>
    <w:rsid w:val="00082D1C"/>
    <w:rsid w:val="00085DC5"/>
    <w:rsid w:val="000901D4"/>
    <w:rsid w:val="00095477"/>
    <w:rsid w:val="00096992"/>
    <w:rsid w:val="000A3854"/>
    <w:rsid w:val="000A6C22"/>
    <w:rsid w:val="000B161A"/>
    <w:rsid w:val="000B1816"/>
    <w:rsid w:val="000B2C09"/>
    <w:rsid w:val="000C2F6D"/>
    <w:rsid w:val="000C38A0"/>
    <w:rsid w:val="000C48BA"/>
    <w:rsid w:val="000C5356"/>
    <w:rsid w:val="000C63FD"/>
    <w:rsid w:val="000C68BC"/>
    <w:rsid w:val="000D03FF"/>
    <w:rsid w:val="000D1CD7"/>
    <w:rsid w:val="000D3B37"/>
    <w:rsid w:val="000D6C3D"/>
    <w:rsid w:val="000E19B2"/>
    <w:rsid w:val="000E297B"/>
    <w:rsid w:val="000F03E3"/>
    <w:rsid w:val="000F29B1"/>
    <w:rsid w:val="000F3504"/>
    <w:rsid w:val="000F4FA4"/>
    <w:rsid w:val="00103A5F"/>
    <w:rsid w:val="001058FD"/>
    <w:rsid w:val="00106226"/>
    <w:rsid w:val="00106C1F"/>
    <w:rsid w:val="001106A2"/>
    <w:rsid w:val="00112938"/>
    <w:rsid w:val="00113679"/>
    <w:rsid w:val="0011540C"/>
    <w:rsid w:val="0011555C"/>
    <w:rsid w:val="001174AB"/>
    <w:rsid w:val="00122FBE"/>
    <w:rsid w:val="00131B79"/>
    <w:rsid w:val="00136178"/>
    <w:rsid w:val="00144100"/>
    <w:rsid w:val="00146444"/>
    <w:rsid w:val="00151DB9"/>
    <w:rsid w:val="00151FB9"/>
    <w:rsid w:val="00151FC5"/>
    <w:rsid w:val="001532A9"/>
    <w:rsid w:val="0015341C"/>
    <w:rsid w:val="00153BE7"/>
    <w:rsid w:val="00155CA3"/>
    <w:rsid w:val="001605F6"/>
    <w:rsid w:val="00166A5D"/>
    <w:rsid w:val="00174D6A"/>
    <w:rsid w:val="00176323"/>
    <w:rsid w:val="001835D3"/>
    <w:rsid w:val="00186F67"/>
    <w:rsid w:val="001936FB"/>
    <w:rsid w:val="00195FF8"/>
    <w:rsid w:val="00197A92"/>
    <w:rsid w:val="001A1AF5"/>
    <w:rsid w:val="001A2F7C"/>
    <w:rsid w:val="001A3CC1"/>
    <w:rsid w:val="001A69AA"/>
    <w:rsid w:val="001B70F4"/>
    <w:rsid w:val="001C00AF"/>
    <w:rsid w:val="001C07CB"/>
    <w:rsid w:val="001C44C9"/>
    <w:rsid w:val="001C5AA5"/>
    <w:rsid w:val="001C6290"/>
    <w:rsid w:val="001C6408"/>
    <w:rsid w:val="001C6713"/>
    <w:rsid w:val="001D0324"/>
    <w:rsid w:val="001D0726"/>
    <w:rsid w:val="001D38B3"/>
    <w:rsid w:val="001D3FAA"/>
    <w:rsid w:val="001D4D7E"/>
    <w:rsid w:val="001D5DE3"/>
    <w:rsid w:val="001D772D"/>
    <w:rsid w:val="001D7B22"/>
    <w:rsid w:val="001E19D7"/>
    <w:rsid w:val="001E34DB"/>
    <w:rsid w:val="001E35FA"/>
    <w:rsid w:val="001E3705"/>
    <w:rsid w:val="001E4771"/>
    <w:rsid w:val="001F26FE"/>
    <w:rsid w:val="001F3F8A"/>
    <w:rsid w:val="002050E1"/>
    <w:rsid w:val="00207E7C"/>
    <w:rsid w:val="00211B67"/>
    <w:rsid w:val="00212265"/>
    <w:rsid w:val="00213381"/>
    <w:rsid w:val="002138C4"/>
    <w:rsid w:val="00222B2B"/>
    <w:rsid w:val="00223461"/>
    <w:rsid w:val="00227D48"/>
    <w:rsid w:val="002363F5"/>
    <w:rsid w:val="0023696C"/>
    <w:rsid w:val="0024122D"/>
    <w:rsid w:val="00244FCA"/>
    <w:rsid w:val="00250AC3"/>
    <w:rsid w:val="00252254"/>
    <w:rsid w:val="00253326"/>
    <w:rsid w:val="00255893"/>
    <w:rsid w:val="00260D0F"/>
    <w:rsid w:val="00262006"/>
    <w:rsid w:val="002634C4"/>
    <w:rsid w:val="002643BD"/>
    <w:rsid w:val="00264707"/>
    <w:rsid w:val="00270359"/>
    <w:rsid w:val="00272291"/>
    <w:rsid w:val="00277D21"/>
    <w:rsid w:val="002838DA"/>
    <w:rsid w:val="00285447"/>
    <w:rsid w:val="00287F17"/>
    <w:rsid w:val="00293F76"/>
    <w:rsid w:val="00296BF2"/>
    <w:rsid w:val="002A3B3D"/>
    <w:rsid w:val="002B5B54"/>
    <w:rsid w:val="002B6139"/>
    <w:rsid w:val="002C2759"/>
    <w:rsid w:val="002C2C8E"/>
    <w:rsid w:val="002C42EB"/>
    <w:rsid w:val="002C5195"/>
    <w:rsid w:val="002C6837"/>
    <w:rsid w:val="002D0399"/>
    <w:rsid w:val="002D240C"/>
    <w:rsid w:val="002D2FA9"/>
    <w:rsid w:val="002E2FF6"/>
    <w:rsid w:val="002E61D1"/>
    <w:rsid w:val="002E6823"/>
    <w:rsid w:val="002F3F9D"/>
    <w:rsid w:val="002F7768"/>
    <w:rsid w:val="003013EC"/>
    <w:rsid w:val="003030DE"/>
    <w:rsid w:val="003041B6"/>
    <w:rsid w:val="0030599A"/>
    <w:rsid w:val="003066DC"/>
    <w:rsid w:val="00310670"/>
    <w:rsid w:val="00311FEE"/>
    <w:rsid w:val="0032402A"/>
    <w:rsid w:val="003342EB"/>
    <w:rsid w:val="00334E23"/>
    <w:rsid w:val="003403F5"/>
    <w:rsid w:val="003404A6"/>
    <w:rsid w:val="00343CC0"/>
    <w:rsid w:val="00344EF1"/>
    <w:rsid w:val="00351A39"/>
    <w:rsid w:val="00354010"/>
    <w:rsid w:val="003608A8"/>
    <w:rsid w:val="00362144"/>
    <w:rsid w:val="0036497A"/>
    <w:rsid w:val="00371F65"/>
    <w:rsid w:val="003736EB"/>
    <w:rsid w:val="00373A74"/>
    <w:rsid w:val="003761FE"/>
    <w:rsid w:val="00376624"/>
    <w:rsid w:val="003770D3"/>
    <w:rsid w:val="003847D8"/>
    <w:rsid w:val="00384E57"/>
    <w:rsid w:val="003854C5"/>
    <w:rsid w:val="003868F8"/>
    <w:rsid w:val="00386C04"/>
    <w:rsid w:val="00392677"/>
    <w:rsid w:val="00392F55"/>
    <w:rsid w:val="00397283"/>
    <w:rsid w:val="00397A96"/>
    <w:rsid w:val="003B148A"/>
    <w:rsid w:val="003B472B"/>
    <w:rsid w:val="003B4A68"/>
    <w:rsid w:val="003B5061"/>
    <w:rsid w:val="003B7D20"/>
    <w:rsid w:val="003C5054"/>
    <w:rsid w:val="003C6788"/>
    <w:rsid w:val="003C6856"/>
    <w:rsid w:val="003D2998"/>
    <w:rsid w:val="003D2D7C"/>
    <w:rsid w:val="003D39F9"/>
    <w:rsid w:val="003D5625"/>
    <w:rsid w:val="003D5749"/>
    <w:rsid w:val="003D6B9E"/>
    <w:rsid w:val="003D6BCA"/>
    <w:rsid w:val="003E0151"/>
    <w:rsid w:val="003E0593"/>
    <w:rsid w:val="003E5278"/>
    <w:rsid w:val="003E7873"/>
    <w:rsid w:val="003E79B6"/>
    <w:rsid w:val="003F0218"/>
    <w:rsid w:val="003F0815"/>
    <w:rsid w:val="003F17A1"/>
    <w:rsid w:val="003F2578"/>
    <w:rsid w:val="00405DF0"/>
    <w:rsid w:val="00410CFF"/>
    <w:rsid w:val="00416275"/>
    <w:rsid w:val="00417723"/>
    <w:rsid w:val="0041783C"/>
    <w:rsid w:val="004206C0"/>
    <w:rsid w:val="00423726"/>
    <w:rsid w:val="00425401"/>
    <w:rsid w:val="00430FC3"/>
    <w:rsid w:val="0043207D"/>
    <w:rsid w:val="00433AE1"/>
    <w:rsid w:val="00437D83"/>
    <w:rsid w:val="0044178B"/>
    <w:rsid w:val="004440D2"/>
    <w:rsid w:val="0044765B"/>
    <w:rsid w:val="00450EB2"/>
    <w:rsid w:val="00455C01"/>
    <w:rsid w:val="00455F7F"/>
    <w:rsid w:val="00455FAF"/>
    <w:rsid w:val="004630BE"/>
    <w:rsid w:val="00463B77"/>
    <w:rsid w:val="004729B9"/>
    <w:rsid w:val="00480DAB"/>
    <w:rsid w:val="00481990"/>
    <w:rsid w:val="00481E3C"/>
    <w:rsid w:val="00484EEA"/>
    <w:rsid w:val="004855E0"/>
    <w:rsid w:val="00486747"/>
    <w:rsid w:val="00494743"/>
    <w:rsid w:val="0049533D"/>
    <w:rsid w:val="00495DD3"/>
    <w:rsid w:val="00497EE1"/>
    <w:rsid w:val="004A22D9"/>
    <w:rsid w:val="004A2560"/>
    <w:rsid w:val="004B7EFD"/>
    <w:rsid w:val="004C1835"/>
    <w:rsid w:val="004C2DE2"/>
    <w:rsid w:val="004C44E2"/>
    <w:rsid w:val="004C5881"/>
    <w:rsid w:val="004C75AB"/>
    <w:rsid w:val="004C76A5"/>
    <w:rsid w:val="004D3F32"/>
    <w:rsid w:val="004D5247"/>
    <w:rsid w:val="004E29B3"/>
    <w:rsid w:val="004E6E38"/>
    <w:rsid w:val="004F01BE"/>
    <w:rsid w:val="004F1BD3"/>
    <w:rsid w:val="004F3470"/>
    <w:rsid w:val="004F5B1A"/>
    <w:rsid w:val="004F7776"/>
    <w:rsid w:val="005001E4"/>
    <w:rsid w:val="005018E3"/>
    <w:rsid w:val="005140B6"/>
    <w:rsid w:val="00514DD7"/>
    <w:rsid w:val="00514E99"/>
    <w:rsid w:val="00515E00"/>
    <w:rsid w:val="00524266"/>
    <w:rsid w:val="00526099"/>
    <w:rsid w:val="005262B8"/>
    <w:rsid w:val="0053076F"/>
    <w:rsid w:val="00530B67"/>
    <w:rsid w:val="00537127"/>
    <w:rsid w:val="00542731"/>
    <w:rsid w:val="00552D61"/>
    <w:rsid w:val="00556CDF"/>
    <w:rsid w:val="00565FA7"/>
    <w:rsid w:val="00570E80"/>
    <w:rsid w:val="00571FD4"/>
    <w:rsid w:val="00575138"/>
    <w:rsid w:val="00580975"/>
    <w:rsid w:val="005820F1"/>
    <w:rsid w:val="00582953"/>
    <w:rsid w:val="00590C38"/>
    <w:rsid w:val="00590D07"/>
    <w:rsid w:val="005959AA"/>
    <w:rsid w:val="005A6279"/>
    <w:rsid w:val="005B0073"/>
    <w:rsid w:val="005B38CE"/>
    <w:rsid w:val="005B5CFD"/>
    <w:rsid w:val="005B7578"/>
    <w:rsid w:val="005C035F"/>
    <w:rsid w:val="005C0883"/>
    <w:rsid w:val="005C4335"/>
    <w:rsid w:val="005C6C49"/>
    <w:rsid w:val="005D180F"/>
    <w:rsid w:val="005D19F3"/>
    <w:rsid w:val="005D655C"/>
    <w:rsid w:val="005D6FCC"/>
    <w:rsid w:val="005E1C46"/>
    <w:rsid w:val="005E4D68"/>
    <w:rsid w:val="005E5E0C"/>
    <w:rsid w:val="005E7C68"/>
    <w:rsid w:val="005F275C"/>
    <w:rsid w:val="005F429F"/>
    <w:rsid w:val="005F550A"/>
    <w:rsid w:val="0060367B"/>
    <w:rsid w:val="0060601E"/>
    <w:rsid w:val="00610435"/>
    <w:rsid w:val="006142B6"/>
    <w:rsid w:val="0061445C"/>
    <w:rsid w:val="00615992"/>
    <w:rsid w:val="00615BD6"/>
    <w:rsid w:val="00617793"/>
    <w:rsid w:val="0062535A"/>
    <w:rsid w:val="00632A29"/>
    <w:rsid w:val="00632CEA"/>
    <w:rsid w:val="0063309C"/>
    <w:rsid w:val="00637952"/>
    <w:rsid w:val="00637C77"/>
    <w:rsid w:val="00642642"/>
    <w:rsid w:val="006438CA"/>
    <w:rsid w:val="0064630D"/>
    <w:rsid w:val="00651349"/>
    <w:rsid w:val="0065184A"/>
    <w:rsid w:val="00652F21"/>
    <w:rsid w:val="00655548"/>
    <w:rsid w:val="00657FCA"/>
    <w:rsid w:val="00660C7C"/>
    <w:rsid w:val="00665185"/>
    <w:rsid w:val="00666CD3"/>
    <w:rsid w:val="0066732F"/>
    <w:rsid w:val="00681793"/>
    <w:rsid w:val="00682775"/>
    <w:rsid w:val="00682F76"/>
    <w:rsid w:val="00683E8A"/>
    <w:rsid w:val="00685981"/>
    <w:rsid w:val="00686FBE"/>
    <w:rsid w:val="0068733D"/>
    <w:rsid w:val="00695CEE"/>
    <w:rsid w:val="00697FBD"/>
    <w:rsid w:val="006A10A9"/>
    <w:rsid w:val="006A1ACA"/>
    <w:rsid w:val="006B1834"/>
    <w:rsid w:val="006B1E3B"/>
    <w:rsid w:val="006B296E"/>
    <w:rsid w:val="006B2E6B"/>
    <w:rsid w:val="006B56B3"/>
    <w:rsid w:val="006B733C"/>
    <w:rsid w:val="006C0706"/>
    <w:rsid w:val="006C16A7"/>
    <w:rsid w:val="006C1BAD"/>
    <w:rsid w:val="006C2BCB"/>
    <w:rsid w:val="006D0FD8"/>
    <w:rsid w:val="006D20FB"/>
    <w:rsid w:val="006D4DC5"/>
    <w:rsid w:val="006D69E0"/>
    <w:rsid w:val="006D706D"/>
    <w:rsid w:val="006D7A04"/>
    <w:rsid w:val="006E0375"/>
    <w:rsid w:val="006E1054"/>
    <w:rsid w:val="006E1215"/>
    <w:rsid w:val="006E1C29"/>
    <w:rsid w:val="006E6482"/>
    <w:rsid w:val="006E6D95"/>
    <w:rsid w:val="006E77C7"/>
    <w:rsid w:val="006F6695"/>
    <w:rsid w:val="006F69C8"/>
    <w:rsid w:val="006F7333"/>
    <w:rsid w:val="006F7F2B"/>
    <w:rsid w:val="0070289C"/>
    <w:rsid w:val="0070474A"/>
    <w:rsid w:val="007073B3"/>
    <w:rsid w:val="00714D94"/>
    <w:rsid w:val="00716D77"/>
    <w:rsid w:val="0072010C"/>
    <w:rsid w:val="007231F9"/>
    <w:rsid w:val="007250F3"/>
    <w:rsid w:val="00730ABB"/>
    <w:rsid w:val="007310E5"/>
    <w:rsid w:val="00731991"/>
    <w:rsid w:val="00733738"/>
    <w:rsid w:val="007412E1"/>
    <w:rsid w:val="00743E15"/>
    <w:rsid w:val="007544FA"/>
    <w:rsid w:val="00754644"/>
    <w:rsid w:val="0076225E"/>
    <w:rsid w:val="00762832"/>
    <w:rsid w:val="00766B62"/>
    <w:rsid w:val="00767F0F"/>
    <w:rsid w:val="00770449"/>
    <w:rsid w:val="00774438"/>
    <w:rsid w:val="00775F0E"/>
    <w:rsid w:val="00776E2D"/>
    <w:rsid w:val="00781238"/>
    <w:rsid w:val="00782492"/>
    <w:rsid w:val="00782FCB"/>
    <w:rsid w:val="0078484D"/>
    <w:rsid w:val="00784D58"/>
    <w:rsid w:val="00791EC0"/>
    <w:rsid w:val="00794FFA"/>
    <w:rsid w:val="007A2F0D"/>
    <w:rsid w:val="007A3736"/>
    <w:rsid w:val="007A41D1"/>
    <w:rsid w:val="007A75EF"/>
    <w:rsid w:val="007B3951"/>
    <w:rsid w:val="007B6C01"/>
    <w:rsid w:val="007C578C"/>
    <w:rsid w:val="007C75C7"/>
    <w:rsid w:val="007D012A"/>
    <w:rsid w:val="007D104C"/>
    <w:rsid w:val="007D1E74"/>
    <w:rsid w:val="007D54A8"/>
    <w:rsid w:val="007D595A"/>
    <w:rsid w:val="007D63A1"/>
    <w:rsid w:val="007E3F94"/>
    <w:rsid w:val="007E4413"/>
    <w:rsid w:val="007E687E"/>
    <w:rsid w:val="007E7578"/>
    <w:rsid w:val="007F0055"/>
    <w:rsid w:val="007F0B22"/>
    <w:rsid w:val="007F7D4C"/>
    <w:rsid w:val="00803A69"/>
    <w:rsid w:val="00807523"/>
    <w:rsid w:val="00811CC4"/>
    <w:rsid w:val="0081262B"/>
    <w:rsid w:val="00814786"/>
    <w:rsid w:val="00815EC5"/>
    <w:rsid w:val="00816F6F"/>
    <w:rsid w:val="0082010D"/>
    <w:rsid w:val="00823DFF"/>
    <w:rsid w:val="00825D3D"/>
    <w:rsid w:val="008319BA"/>
    <w:rsid w:val="0083387F"/>
    <w:rsid w:val="00833A95"/>
    <w:rsid w:val="00850D5B"/>
    <w:rsid w:val="00857511"/>
    <w:rsid w:val="008579EA"/>
    <w:rsid w:val="00865653"/>
    <w:rsid w:val="008658AD"/>
    <w:rsid w:val="008702EA"/>
    <w:rsid w:val="0087457B"/>
    <w:rsid w:val="0088295D"/>
    <w:rsid w:val="0088324F"/>
    <w:rsid w:val="00886F54"/>
    <w:rsid w:val="0088704E"/>
    <w:rsid w:val="00890898"/>
    <w:rsid w:val="008930EC"/>
    <w:rsid w:val="00894FE4"/>
    <w:rsid w:val="008A07F3"/>
    <w:rsid w:val="008A1078"/>
    <w:rsid w:val="008A10A7"/>
    <w:rsid w:val="008A3E6B"/>
    <w:rsid w:val="008A7410"/>
    <w:rsid w:val="008B0343"/>
    <w:rsid w:val="008B7F15"/>
    <w:rsid w:val="008C2388"/>
    <w:rsid w:val="008C380A"/>
    <w:rsid w:val="008C59A3"/>
    <w:rsid w:val="008D0DAE"/>
    <w:rsid w:val="008D2F94"/>
    <w:rsid w:val="008D6863"/>
    <w:rsid w:val="008E1611"/>
    <w:rsid w:val="008E449A"/>
    <w:rsid w:val="008E4A29"/>
    <w:rsid w:val="008E58AE"/>
    <w:rsid w:val="008F0162"/>
    <w:rsid w:val="008F20DE"/>
    <w:rsid w:val="008F57EF"/>
    <w:rsid w:val="008F7FF0"/>
    <w:rsid w:val="0090168D"/>
    <w:rsid w:val="0090217C"/>
    <w:rsid w:val="00903005"/>
    <w:rsid w:val="00910C77"/>
    <w:rsid w:val="00910D0C"/>
    <w:rsid w:val="00914870"/>
    <w:rsid w:val="00914F01"/>
    <w:rsid w:val="00915692"/>
    <w:rsid w:val="00923157"/>
    <w:rsid w:val="00926C41"/>
    <w:rsid w:val="009305B7"/>
    <w:rsid w:val="00931DFF"/>
    <w:rsid w:val="009329A8"/>
    <w:rsid w:val="0093323F"/>
    <w:rsid w:val="0093497B"/>
    <w:rsid w:val="009420F0"/>
    <w:rsid w:val="009423A3"/>
    <w:rsid w:val="0094474E"/>
    <w:rsid w:val="009455FC"/>
    <w:rsid w:val="00947376"/>
    <w:rsid w:val="0094752D"/>
    <w:rsid w:val="009508BF"/>
    <w:rsid w:val="009531AD"/>
    <w:rsid w:val="00953906"/>
    <w:rsid w:val="00953EAD"/>
    <w:rsid w:val="009546D5"/>
    <w:rsid w:val="009557FC"/>
    <w:rsid w:val="00956E18"/>
    <w:rsid w:val="00957F55"/>
    <w:rsid w:val="00960D4B"/>
    <w:rsid w:val="00961A15"/>
    <w:rsid w:val="00966AEB"/>
    <w:rsid w:val="00967C82"/>
    <w:rsid w:val="00974FD7"/>
    <w:rsid w:val="00977233"/>
    <w:rsid w:val="00981C21"/>
    <w:rsid w:val="00982B45"/>
    <w:rsid w:val="009830FE"/>
    <w:rsid w:val="00985090"/>
    <w:rsid w:val="00985BAF"/>
    <w:rsid w:val="009877E2"/>
    <w:rsid w:val="00992B06"/>
    <w:rsid w:val="00993680"/>
    <w:rsid w:val="009A0612"/>
    <w:rsid w:val="009A104F"/>
    <w:rsid w:val="009A4FB8"/>
    <w:rsid w:val="009A6C18"/>
    <w:rsid w:val="009A7AE2"/>
    <w:rsid w:val="009B1FA7"/>
    <w:rsid w:val="009B375C"/>
    <w:rsid w:val="009C0595"/>
    <w:rsid w:val="009C0E0C"/>
    <w:rsid w:val="009C3CD4"/>
    <w:rsid w:val="009D4E67"/>
    <w:rsid w:val="009D5F38"/>
    <w:rsid w:val="009E1AD6"/>
    <w:rsid w:val="009E20EB"/>
    <w:rsid w:val="009E21ED"/>
    <w:rsid w:val="009E343C"/>
    <w:rsid w:val="009E7C7B"/>
    <w:rsid w:val="009F24DF"/>
    <w:rsid w:val="009F46FB"/>
    <w:rsid w:val="00A000E0"/>
    <w:rsid w:val="00A07549"/>
    <w:rsid w:val="00A10B21"/>
    <w:rsid w:val="00A13505"/>
    <w:rsid w:val="00A14411"/>
    <w:rsid w:val="00A24A1E"/>
    <w:rsid w:val="00A25D21"/>
    <w:rsid w:val="00A25EDB"/>
    <w:rsid w:val="00A3352F"/>
    <w:rsid w:val="00A34B5F"/>
    <w:rsid w:val="00A41E62"/>
    <w:rsid w:val="00A4508A"/>
    <w:rsid w:val="00A4792E"/>
    <w:rsid w:val="00A47D04"/>
    <w:rsid w:val="00A521D0"/>
    <w:rsid w:val="00A5276D"/>
    <w:rsid w:val="00A5346A"/>
    <w:rsid w:val="00A54468"/>
    <w:rsid w:val="00A5568A"/>
    <w:rsid w:val="00A556E1"/>
    <w:rsid w:val="00A5736E"/>
    <w:rsid w:val="00A61C20"/>
    <w:rsid w:val="00A6254B"/>
    <w:rsid w:val="00A70042"/>
    <w:rsid w:val="00A735EE"/>
    <w:rsid w:val="00A76F5E"/>
    <w:rsid w:val="00A81580"/>
    <w:rsid w:val="00A83039"/>
    <w:rsid w:val="00A84A37"/>
    <w:rsid w:val="00A86060"/>
    <w:rsid w:val="00A87C07"/>
    <w:rsid w:val="00A92B8E"/>
    <w:rsid w:val="00A92F5E"/>
    <w:rsid w:val="00A932C3"/>
    <w:rsid w:val="00A9589A"/>
    <w:rsid w:val="00AA1E8D"/>
    <w:rsid w:val="00AA266C"/>
    <w:rsid w:val="00AA2FC7"/>
    <w:rsid w:val="00AA5FEA"/>
    <w:rsid w:val="00AB2B85"/>
    <w:rsid w:val="00AB36FF"/>
    <w:rsid w:val="00AB567B"/>
    <w:rsid w:val="00AC1836"/>
    <w:rsid w:val="00AD19AD"/>
    <w:rsid w:val="00AD5EFC"/>
    <w:rsid w:val="00AD6FFA"/>
    <w:rsid w:val="00AE106B"/>
    <w:rsid w:val="00AE4242"/>
    <w:rsid w:val="00AE68DF"/>
    <w:rsid w:val="00AF08EE"/>
    <w:rsid w:val="00AF4199"/>
    <w:rsid w:val="00AF5232"/>
    <w:rsid w:val="00AF5D8A"/>
    <w:rsid w:val="00AF5DF3"/>
    <w:rsid w:val="00B01DE0"/>
    <w:rsid w:val="00B03EA3"/>
    <w:rsid w:val="00B066E0"/>
    <w:rsid w:val="00B16608"/>
    <w:rsid w:val="00B16DE2"/>
    <w:rsid w:val="00B1751A"/>
    <w:rsid w:val="00B205B7"/>
    <w:rsid w:val="00B212FB"/>
    <w:rsid w:val="00B2195D"/>
    <w:rsid w:val="00B2225D"/>
    <w:rsid w:val="00B22819"/>
    <w:rsid w:val="00B238A1"/>
    <w:rsid w:val="00B25322"/>
    <w:rsid w:val="00B303C3"/>
    <w:rsid w:val="00B313DE"/>
    <w:rsid w:val="00B33BD0"/>
    <w:rsid w:val="00B35514"/>
    <w:rsid w:val="00B36AD0"/>
    <w:rsid w:val="00B4214A"/>
    <w:rsid w:val="00B434A6"/>
    <w:rsid w:val="00B436AB"/>
    <w:rsid w:val="00B47A42"/>
    <w:rsid w:val="00B47E6C"/>
    <w:rsid w:val="00B50C99"/>
    <w:rsid w:val="00B532AE"/>
    <w:rsid w:val="00B55BA6"/>
    <w:rsid w:val="00B6120B"/>
    <w:rsid w:val="00B61C46"/>
    <w:rsid w:val="00B62A7D"/>
    <w:rsid w:val="00B64C1D"/>
    <w:rsid w:val="00B658F4"/>
    <w:rsid w:val="00B67495"/>
    <w:rsid w:val="00B70306"/>
    <w:rsid w:val="00B720E0"/>
    <w:rsid w:val="00B738B0"/>
    <w:rsid w:val="00B7428B"/>
    <w:rsid w:val="00B74873"/>
    <w:rsid w:val="00B7630E"/>
    <w:rsid w:val="00B80EF6"/>
    <w:rsid w:val="00B831F1"/>
    <w:rsid w:val="00B86B75"/>
    <w:rsid w:val="00B87626"/>
    <w:rsid w:val="00B92172"/>
    <w:rsid w:val="00BA32BE"/>
    <w:rsid w:val="00BA3FA2"/>
    <w:rsid w:val="00BA4C56"/>
    <w:rsid w:val="00BB0129"/>
    <w:rsid w:val="00BB0505"/>
    <w:rsid w:val="00BB172D"/>
    <w:rsid w:val="00BB5208"/>
    <w:rsid w:val="00BB69DD"/>
    <w:rsid w:val="00BC1FAD"/>
    <w:rsid w:val="00BC3395"/>
    <w:rsid w:val="00BC4593"/>
    <w:rsid w:val="00BC48D5"/>
    <w:rsid w:val="00BC4F61"/>
    <w:rsid w:val="00BD1F01"/>
    <w:rsid w:val="00BD5CF9"/>
    <w:rsid w:val="00BD67BC"/>
    <w:rsid w:val="00BE2B5F"/>
    <w:rsid w:val="00BE7E11"/>
    <w:rsid w:val="00BE7FA6"/>
    <w:rsid w:val="00BF0136"/>
    <w:rsid w:val="00BF0E58"/>
    <w:rsid w:val="00BF3065"/>
    <w:rsid w:val="00BF3ED0"/>
    <w:rsid w:val="00BF5A6C"/>
    <w:rsid w:val="00BF625C"/>
    <w:rsid w:val="00BF72B0"/>
    <w:rsid w:val="00BF784C"/>
    <w:rsid w:val="00C02BF5"/>
    <w:rsid w:val="00C04CF5"/>
    <w:rsid w:val="00C05097"/>
    <w:rsid w:val="00C063AF"/>
    <w:rsid w:val="00C11F8A"/>
    <w:rsid w:val="00C14E11"/>
    <w:rsid w:val="00C169F0"/>
    <w:rsid w:val="00C17EBD"/>
    <w:rsid w:val="00C2418C"/>
    <w:rsid w:val="00C265D3"/>
    <w:rsid w:val="00C26C80"/>
    <w:rsid w:val="00C27D0A"/>
    <w:rsid w:val="00C307FB"/>
    <w:rsid w:val="00C34209"/>
    <w:rsid w:val="00C36279"/>
    <w:rsid w:val="00C4067F"/>
    <w:rsid w:val="00C418F6"/>
    <w:rsid w:val="00C42E2E"/>
    <w:rsid w:val="00C45848"/>
    <w:rsid w:val="00C47619"/>
    <w:rsid w:val="00C50453"/>
    <w:rsid w:val="00C53513"/>
    <w:rsid w:val="00C54E2E"/>
    <w:rsid w:val="00C5523B"/>
    <w:rsid w:val="00C64B00"/>
    <w:rsid w:val="00C64E2B"/>
    <w:rsid w:val="00C72758"/>
    <w:rsid w:val="00C85D12"/>
    <w:rsid w:val="00C92041"/>
    <w:rsid w:val="00CA02F5"/>
    <w:rsid w:val="00CA6F2C"/>
    <w:rsid w:val="00CA7BD0"/>
    <w:rsid w:val="00CB08E2"/>
    <w:rsid w:val="00CB2454"/>
    <w:rsid w:val="00CB70A6"/>
    <w:rsid w:val="00CB7F82"/>
    <w:rsid w:val="00CC10FE"/>
    <w:rsid w:val="00CC2179"/>
    <w:rsid w:val="00CC392A"/>
    <w:rsid w:val="00CC3A97"/>
    <w:rsid w:val="00CC3E5F"/>
    <w:rsid w:val="00CD0BCD"/>
    <w:rsid w:val="00CD4024"/>
    <w:rsid w:val="00CD5DAD"/>
    <w:rsid w:val="00CD658D"/>
    <w:rsid w:val="00CD6866"/>
    <w:rsid w:val="00CD74EA"/>
    <w:rsid w:val="00CE07DE"/>
    <w:rsid w:val="00CE0EEA"/>
    <w:rsid w:val="00CE30F5"/>
    <w:rsid w:val="00CE3744"/>
    <w:rsid w:val="00CF3ED7"/>
    <w:rsid w:val="00CF438F"/>
    <w:rsid w:val="00CF45C0"/>
    <w:rsid w:val="00CF791A"/>
    <w:rsid w:val="00D03886"/>
    <w:rsid w:val="00D03E7F"/>
    <w:rsid w:val="00D04A4D"/>
    <w:rsid w:val="00D11747"/>
    <w:rsid w:val="00D12FAB"/>
    <w:rsid w:val="00D13136"/>
    <w:rsid w:val="00D201EC"/>
    <w:rsid w:val="00D22CB7"/>
    <w:rsid w:val="00D2446E"/>
    <w:rsid w:val="00D253F7"/>
    <w:rsid w:val="00D25DD6"/>
    <w:rsid w:val="00D33643"/>
    <w:rsid w:val="00D33ECC"/>
    <w:rsid w:val="00D3456E"/>
    <w:rsid w:val="00D35AA0"/>
    <w:rsid w:val="00D3797E"/>
    <w:rsid w:val="00D45924"/>
    <w:rsid w:val="00D4606A"/>
    <w:rsid w:val="00D4743D"/>
    <w:rsid w:val="00D51AAC"/>
    <w:rsid w:val="00D522F7"/>
    <w:rsid w:val="00D5310B"/>
    <w:rsid w:val="00D61224"/>
    <w:rsid w:val="00D61384"/>
    <w:rsid w:val="00D621C7"/>
    <w:rsid w:val="00D628EA"/>
    <w:rsid w:val="00D64321"/>
    <w:rsid w:val="00D66183"/>
    <w:rsid w:val="00D7111A"/>
    <w:rsid w:val="00D73D3F"/>
    <w:rsid w:val="00D75A67"/>
    <w:rsid w:val="00D768E6"/>
    <w:rsid w:val="00D77C97"/>
    <w:rsid w:val="00D848E3"/>
    <w:rsid w:val="00D86EB0"/>
    <w:rsid w:val="00D871AC"/>
    <w:rsid w:val="00D92779"/>
    <w:rsid w:val="00D943F6"/>
    <w:rsid w:val="00D96D6F"/>
    <w:rsid w:val="00DA02E8"/>
    <w:rsid w:val="00DA0E4E"/>
    <w:rsid w:val="00DA118E"/>
    <w:rsid w:val="00DA1A22"/>
    <w:rsid w:val="00DA331F"/>
    <w:rsid w:val="00DA34AD"/>
    <w:rsid w:val="00DB2EAA"/>
    <w:rsid w:val="00DB37D4"/>
    <w:rsid w:val="00DB3ACE"/>
    <w:rsid w:val="00DC0CCA"/>
    <w:rsid w:val="00DC452B"/>
    <w:rsid w:val="00DD1A7D"/>
    <w:rsid w:val="00DD3444"/>
    <w:rsid w:val="00DD405B"/>
    <w:rsid w:val="00DD5543"/>
    <w:rsid w:val="00DE25B4"/>
    <w:rsid w:val="00DE50B8"/>
    <w:rsid w:val="00DF45CA"/>
    <w:rsid w:val="00DF460D"/>
    <w:rsid w:val="00DF4CEE"/>
    <w:rsid w:val="00DF665F"/>
    <w:rsid w:val="00DF6989"/>
    <w:rsid w:val="00E06DA0"/>
    <w:rsid w:val="00E201B2"/>
    <w:rsid w:val="00E2057F"/>
    <w:rsid w:val="00E213F8"/>
    <w:rsid w:val="00E30141"/>
    <w:rsid w:val="00E315A3"/>
    <w:rsid w:val="00E40B96"/>
    <w:rsid w:val="00E44812"/>
    <w:rsid w:val="00E44B0A"/>
    <w:rsid w:val="00E44F38"/>
    <w:rsid w:val="00E44FDC"/>
    <w:rsid w:val="00E462D1"/>
    <w:rsid w:val="00E47FB5"/>
    <w:rsid w:val="00E5020C"/>
    <w:rsid w:val="00E504A8"/>
    <w:rsid w:val="00E52231"/>
    <w:rsid w:val="00E54E4C"/>
    <w:rsid w:val="00E57CC1"/>
    <w:rsid w:val="00E57F4F"/>
    <w:rsid w:val="00E600B6"/>
    <w:rsid w:val="00E62C7A"/>
    <w:rsid w:val="00E65168"/>
    <w:rsid w:val="00E7303A"/>
    <w:rsid w:val="00E778FE"/>
    <w:rsid w:val="00E81B28"/>
    <w:rsid w:val="00E83E4F"/>
    <w:rsid w:val="00E841C4"/>
    <w:rsid w:val="00E8661E"/>
    <w:rsid w:val="00E93740"/>
    <w:rsid w:val="00E94EAD"/>
    <w:rsid w:val="00E96F2A"/>
    <w:rsid w:val="00E97933"/>
    <w:rsid w:val="00E97CE4"/>
    <w:rsid w:val="00EA5F2D"/>
    <w:rsid w:val="00EA71DE"/>
    <w:rsid w:val="00EA7A1B"/>
    <w:rsid w:val="00EB3D6B"/>
    <w:rsid w:val="00EB4607"/>
    <w:rsid w:val="00EB6867"/>
    <w:rsid w:val="00EB76CF"/>
    <w:rsid w:val="00EC2817"/>
    <w:rsid w:val="00EC3B5E"/>
    <w:rsid w:val="00EC5DE6"/>
    <w:rsid w:val="00EC7AA7"/>
    <w:rsid w:val="00ED0A6C"/>
    <w:rsid w:val="00ED1893"/>
    <w:rsid w:val="00ED3F19"/>
    <w:rsid w:val="00ED5528"/>
    <w:rsid w:val="00ED5CD2"/>
    <w:rsid w:val="00ED7B78"/>
    <w:rsid w:val="00EE0013"/>
    <w:rsid w:val="00EE4367"/>
    <w:rsid w:val="00EE5A58"/>
    <w:rsid w:val="00EF460A"/>
    <w:rsid w:val="00EF6BA5"/>
    <w:rsid w:val="00EF7DA9"/>
    <w:rsid w:val="00F00EC8"/>
    <w:rsid w:val="00F013DB"/>
    <w:rsid w:val="00F030FE"/>
    <w:rsid w:val="00F031AB"/>
    <w:rsid w:val="00F133EE"/>
    <w:rsid w:val="00F259A0"/>
    <w:rsid w:val="00F27186"/>
    <w:rsid w:val="00F302E0"/>
    <w:rsid w:val="00F33654"/>
    <w:rsid w:val="00F34241"/>
    <w:rsid w:val="00F35787"/>
    <w:rsid w:val="00F37CC4"/>
    <w:rsid w:val="00F44004"/>
    <w:rsid w:val="00F45351"/>
    <w:rsid w:val="00F46284"/>
    <w:rsid w:val="00F53C33"/>
    <w:rsid w:val="00F547F0"/>
    <w:rsid w:val="00F549BA"/>
    <w:rsid w:val="00F571D5"/>
    <w:rsid w:val="00F60965"/>
    <w:rsid w:val="00F633DC"/>
    <w:rsid w:val="00F67A42"/>
    <w:rsid w:val="00F703AC"/>
    <w:rsid w:val="00F73D6A"/>
    <w:rsid w:val="00F774B2"/>
    <w:rsid w:val="00F776AB"/>
    <w:rsid w:val="00F81D08"/>
    <w:rsid w:val="00F82AB6"/>
    <w:rsid w:val="00F834DD"/>
    <w:rsid w:val="00F85AA8"/>
    <w:rsid w:val="00F85AEF"/>
    <w:rsid w:val="00F8612B"/>
    <w:rsid w:val="00F91C09"/>
    <w:rsid w:val="00F94238"/>
    <w:rsid w:val="00FA047F"/>
    <w:rsid w:val="00FA4789"/>
    <w:rsid w:val="00FA4CBF"/>
    <w:rsid w:val="00FA6950"/>
    <w:rsid w:val="00FA7089"/>
    <w:rsid w:val="00FB0CAD"/>
    <w:rsid w:val="00FB209F"/>
    <w:rsid w:val="00FB25F9"/>
    <w:rsid w:val="00FB3062"/>
    <w:rsid w:val="00FB3FF0"/>
    <w:rsid w:val="00FC22CA"/>
    <w:rsid w:val="00FC3533"/>
    <w:rsid w:val="00FD18D1"/>
    <w:rsid w:val="00FD2CA3"/>
    <w:rsid w:val="00FD3480"/>
    <w:rsid w:val="00FE082F"/>
    <w:rsid w:val="00FE1C37"/>
    <w:rsid w:val="00FE2A9A"/>
    <w:rsid w:val="00FE2F71"/>
    <w:rsid w:val="00FE3335"/>
    <w:rsid w:val="00FF1B22"/>
    <w:rsid w:val="00FF2EFC"/>
    <w:rsid w:val="05B27384"/>
    <w:rsid w:val="16357397"/>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C1E"/>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ind w:left="0" w:firstLine="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customStyle="1" w:styleId="CommentTextChar">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rsid w:val="00A86060"/>
    <w:pPr>
      <w:pBdr>
        <w:top w:val="single" w:sz="4" w:space="1" w:color="auto"/>
        <w:left w:val="single" w:sz="4" w:space="4" w:color="auto"/>
        <w:bottom w:val="single" w:sz="4" w:space="1" w:color="auto"/>
        <w:right w:val="single" w:sz="4" w:space="4" w:color="auto"/>
      </w:pBdr>
      <w:spacing w:before="0"/>
      <w:contextualSpacing/>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20"/>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20"/>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20"/>
      </w:numPr>
    </w:pPr>
  </w:style>
  <w:style w:type="paragraph" w:customStyle="1" w:styleId="a5">
    <w:name w:val="a5"/>
    <w:basedOn w:val="Normal"/>
    <w:rsid w:val="00BF5A6C"/>
    <w:pPr>
      <w:numPr>
        <w:ilvl w:val="4"/>
        <w:numId w:val="20"/>
      </w:numPr>
    </w:pPr>
  </w:style>
  <w:style w:type="paragraph" w:customStyle="1" w:styleId="a6">
    <w:name w:val="a6"/>
    <w:basedOn w:val="Normal"/>
    <w:rsid w:val="00BF5A6C"/>
    <w:pPr>
      <w:numPr>
        <w:ilvl w:val="5"/>
        <w:numId w:val="20"/>
      </w:numPr>
    </w:pPr>
  </w:style>
  <w:style w:type="paragraph" w:customStyle="1" w:styleId="AppendixHeading3">
    <w:name w:val="Appendix Heading 3"/>
    <w:basedOn w:val="Heading3"/>
    <w:next w:val="BodyText"/>
    <w:qFormat/>
    <w:rsid w:val="00D768E6"/>
    <w:pPr>
      <w:numPr>
        <w:numId w:val="20"/>
      </w:numPr>
    </w:pPr>
  </w:style>
  <w:style w:type="paragraph" w:customStyle="1" w:styleId="Heading1NoNumbers">
    <w:name w:val="Heading 1 No Numbers"/>
    <w:basedOn w:val="Heading1"/>
    <w:next w:val="BodyText"/>
    <w:qFormat/>
    <w:rsid w:val="00A3352F"/>
    <w:pPr>
      <w:pageBreakBefore/>
      <w:ind w:left="431" w:hanging="431"/>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www.w3.org/TR/xmlschema-2/" TargetMode="External"/><Relationship Id="rId21" Type="http://schemas.openxmlformats.org/officeDocument/2006/relationships/hyperlink" Target="http://www.mimosa.org/sites/default/files/policies-charters/MIMOSA_IPR_Policy.pdf" TargetMode="External"/><Relationship Id="rId42" Type="http://schemas.openxmlformats.org/officeDocument/2006/relationships/hyperlink" Target="http://saml.xml.org/saml-specifications" TargetMode="External"/><Relationship Id="rId47" Type="http://schemas.openxmlformats.org/officeDocument/2006/relationships/hyperlink" Target="http://www.openoandm.org/ws-isbm/1.0/ws-isbm.html" TargetMode="External"/><Relationship Id="rId63" Type="http://schemas.openxmlformats.org/officeDocument/2006/relationships/hyperlink" Target="http://www.openoandm.org/ws-isbm/1.1/yaml/channel_management_service.yml" TargetMode="External"/><Relationship Id="rId68" Type="http://schemas.openxmlformats.org/officeDocument/2006/relationships/hyperlink" Target="http://www.openoandm.org/ws-isbm/1.1/wsdl/ChannelManagementService.wsdl" TargetMode="External"/><Relationship Id="rId84" Type="http://schemas.openxmlformats.org/officeDocument/2006/relationships/hyperlink" Target="http://www.openoandm.org/ws-isbm/1.1/wsdl/ChannelManagementService.wsdl" TargetMode="External"/><Relationship Id="rId89" Type="http://schemas.openxmlformats.org/officeDocument/2006/relationships/hyperlink" Target="http://www.openoandm.org/ws-isbm/1.1/wsdl/ChannelManagementService.wsdl" TargetMode="External"/><Relationship Id="rId112" Type="http://schemas.openxmlformats.org/officeDocument/2006/relationships/hyperlink" Target="http://www.w3.org/TR/xmlschema-2/" TargetMode="External"/><Relationship Id="rId133" Type="http://schemas.openxmlformats.org/officeDocument/2006/relationships/hyperlink" Target="http://www.w3.org/TR/xmlschema-2/" TargetMode="External"/><Relationship Id="rId138" Type="http://schemas.openxmlformats.org/officeDocument/2006/relationships/hyperlink" Target="http://www.w3.org/TR/xmlschema-2/" TargetMode="External"/><Relationship Id="rId154" Type="http://schemas.openxmlformats.org/officeDocument/2006/relationships/hyperlink" Target="http://www.w3.org/TR/xmlschema-2/" TargetMode="External"/><Relationship Id="rId159" Type="http://schemas.openxmlformats.org/officeDocument/2006/relationships/hyperlink" Target="http://www.w3.org/TR/xmlschema-2/" TargetMode="External"/><Relationship Id="rId175" Type="http://schemas.openxmlformats.org/officeDocument/2006/relationships/hyperlink" Target="http://www.openoandm.org/ws-isbm/1.1/openapi/consumer_request_service.json" TargetMode="External"/><Relationship Id="rId170" Type="http://schemas.openxmlformats.org/officeDocument/2006/relationships/hyperlink" Target="http://www.openoandm.org/ws-isbm/1.1/openapi/consumer_publication_service.yml" TargetMode="External"/><Relationship Id="rId16" Type="http://schemas.openxmlformats.org/officeDocument/2006/relationships/hyperlink" Target="http://www.openoandm.org/ws-isbm" TargetMode="External"/><Relationship Id="rId107" Type="http://schemas.openxmlformats.org/officeDocument/2006/relationships/hyperlink" Target="http://www.openoandm.org/ws-isbm/1.1/wsdl/ChannelManagementService.wsdl" TargetMode="External"/><Relationship Id="rId11" Type="http://schemas.openxmlformats.org/officeDocument/2006/relationships/image" Target="media/image1.png"/><Relationship Id="rId32" Type="http://schemas.openxmlformats.org/officeDocument/2006/relationships/hyperlink" Target="http://www.iso.org/obp" TargetMode="External"/><Relationship Id="rId37" Type="http://schemas.openxmlformats.org/officeDocument/2006/relationships/hyperlink" Target="http://www.openoandm.org/ws-isbm/rest/" TargetMode="External"/><Relationship Id="rId53" Type="http://schemas.openxmlformats.org/officeDocument/2006/relationships/hyperlink" Target="http://www.openoandm.org/ws-isbm/1.1/wsdl/ChannelManagementService.wsdl" TargetMode="External"/><Relationship Id="rId58" Type="http://schemas.openxmlformats.org/officeDocument/2006/relationships/hyperlink" Target="http://www.openoandm.org/ws-isbm/1.1/wsdl/ChannelManagementService.wsdl" TargetMode="External"/><Relationship Id="rId74" Type="http://schemas.openxmlformats.org/officeDocument/2006/relationships/hyperlink" Target="http://www.openoandm.org/ws-isbm/1.1/wsdl/ChannelManagementService.wsdl" TargetMode="External"/><Relationship Id="rId79" Type="http://schemas.openxmlformats.org/officeDocument/2006/relationships/hyperlink" Target="http://www.w3.org/TR/xmlschema-2/" TargetMode="External"/><Relationship Id="rId102" Type="http://schemas.openxmlformats.org/officeDocument/2006/relationships/hyperlink" Target="http://www.openoandm.org/ws-isbm/1.1/wsdl/ChannelManagementService.wsdl" TargetMode="External"/><Relationship Id="rId123" Type="http://schemas.openxmlformats.org/officeDocument/2006/relationships/hyperlink" Target="http://www.openoandm.org/ws-isbm/1.1/wsdl/ChannelManagementService.wsdl" TargetMode="External"/><Relationship Id="rId128" Type="http://schemas.openxmlformats.org/officeDocument/2006/relationships/hyperlink" Target="http://www.w3.org/TR/xmlschema-2/" TargetMode="External"/><Relationship Id="rId144" Type="http://schemas.openxmlformats.org/officeDocument/2006/relationships/hyperlink" Target="http://www.w3.org/TR/xmlschema-2/" TargetMode="External"/><Relationship Id="rId149" Type="http://schemas.openxmlformats.org/officeDocument/2006/relationships/hyperlink" Target="http://www.w3.org/TR/xmlschema-2/" TargetMode="External"/><Relationship Id="rId5" Type="http://schemas.openxmlformats.org/officeDocument/2006/relationships/numbering" Target="numbering.xml"/><Relationship Id="rId90" Type="http://schemas.openxmlformats.org/officeDocument/2006/relationships/hyperlink" Target="http://www.w3.org/TR/xmlschema-2/" TargetMode="External"/><Relationship Id="rId95" Type="http://schemas.openxmlformats.org/officeDocument/2006/relationships/hyperlink" Target="http://www.openoandm.org/ws-isbm/1.1/yaml/channel_management_service.yml" TargetMode="External"/><Relationship Id="rId160" Type="http://schemas.openxmlformats.org/officeDocument/2006/relationships/hyperlink" Target="http://www.openoandm.org/ws-isbm/1.0/ws-isbm.html" TargetMode="External"/><Relationship Id="rId165" Type="http://schemas.openxmlformats.org/officeDocument/2006/relationships/hyperlink" Target="http://www.openoandm.org/ws-isbm/1.1/openapi/channel_management_service.json" TargetMode="External"/><Relationship Id="rId181" Type="http://schemas.openxmlformats.org/officeDocument/2006/relationships/hyperlink" Target="http://www.openoandm.org/ws-isbm/1.1/wsdl/ConsumerRequestService.wsdl" TargetMode="External"/><Relationship Id="rId186" Type="http://schemas.openxmlformats.org/officeDocument/2006/relationships/footer" Target="footer5.xml"/><Relationship Id="rId22" Type="http://schemas.openxmlformats.org/officeDocument/2006/relationships/hyperlink" Target="http://www.mimosa.org/sites/default/files/policies-charters/MIMOSA_License_Agreement.pdf" TargetMode="External"/><Relationship Id="rId27" Type="http://schemas.openxmlformats.org/officeDocument/2006/relationships/footer" Target="footer3.xm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s://tools.ietf.org/html/rfc7235" TargetMode="External"/><Relationship Id="rId64" Type="http://schemas.openxmlformats.org/officeDocument/2006/relationships/hyperlink" Target="https://www.w3.org/Protocols/rfc2616/rfc2616-sec10.html" TargetMode="External"/><Relationship Id="rId69" Type="http://schemas.openxmlformats.org/officeDocument/2006/relationships/hyperlink" Target="http://www.openoandm.org/ws-isbm/1.1/yaml/channel_management_service.yml" TargetMode="External"/><Relationship Id="rId113" Type="http://schemas.openxmlformats.org/officeDocument/2006/relationships/hyperlink" Target="http://www.openoandm.org/ws-isbm/1.1/wsdl/ChannelManagementService.wsdl" TargetMode="External"/><Relationship Id="rId118" Type="http://schemas.openxmlformats.org/officeDocument/2006/relationships/hyperlink" Target="http://www.openoandm.org/ws-isbm/1.0/ws-isbm.html" TargetMode="External"/><Relationship Id="rId134" Type="http://schemas.openxmlformats.org/officeDocument/2006/relationships/hyperlink" Target="http://www.w3.org/TR/xmlschema-2/" TargetMode="External"/><Relationship Id="rId139" Type="http://schemas.openxmlformats.org/officeDocument/2006/relationships/hyperlink" Target="http://www.w3.org/TR/xmlschema-2/" TargetMode="External"/><Relationship Id="rId80" Type="http://schemas.openxmlformats.org/officeDocument/2006/relationships/hyperlink" Target="http://www.openoandm.org/ws-isbm/1.0/ws-isbm.html" TargetMode="External"/><Relationship Id="rId85" Type="http://schemas.openxmlformats.org/officeDocument/2006/relationships/hyperlink" Target="http://www.w3.org/TR/xmlschema-2/" TargetMode="External"/><Relationship Id="rId150" Type="http://schemas.openxmlformats.org/officeDocument/2006/relationships/hyperlink" Target="http://www.openoandm.org/ws-isbm/1.0/ws-isbm.html" TargetMode="External"/><Relationship Id="rId155" Type="http://schemas.openxmlformats.org/officeDocument/2006/relationships/hyperlink" Target="http://www.w3.org/TR/xmlschema-2/" TargetMode="External"/><Relationship Id="rId171" Type="http://schemas.openxmlformats.org/officeDocument/2006/relationships/hyperlink" Target="http://www.openoandm.org/ws-isbm/1.1/openapi/consumer_publication_service.json" TargetMode="External"/><Relationship Id="rId176" Type="http://schemas.openxmlformats.org/officeDocument/2006/relationships/hyperlink" Target="http://www.openoandm.org/ws-isbm/1.1/openapi/isbm_complete.yml" TargetMode="External"/><Relationship Id="rId12" Type="http://schemas.openxmlformats.org/officeDocument/2006/relationships/image" Target="media/image2.png"/><Relationship Id="rId17" Type="http://schemas.openxmlformats.org/officeDocument/2006/relationships/hyperlink" Target="https://github.com/mimosa-org/ws-isbm" TargetMode="External"/><Relationship Id="rId33" Type="http://schemas.openxmlformats.org/officeDocument/2006/relationships/hyperlink" Target="http://www.electropedia.org/"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www.openoandm.org/ws-isbm/1.1/wsdl/ChannelManagementService.wsdl" TargetMode="External"/><Relationship Id="rId103" Type="http://schemas.openxmlformats.org/officeDocument/2006/relationships/hyperlink" Target="http://www.w3.org/TR/xmlschema-2/" TargetMode="External"/><Relationship Id="rId108" Type="http://schemas.openxmlformats.org/officeDocument/2006/relationships/hyperlink" Target="http://www.w3.org/TR/xmlschema-2/" TargetMode="External"/><Relationship Id="rId124" Type="http://schemas.openxmlformats.org/officeDocument/2006/relationships/hyperlink" Target="http://www.openoandm.org/ws-isbm/1.1/wsdl/NotificationService.wsdl" TargetMode="External"/><Relationship Id="rId129" Type="http://schemas.openxmlformats.org/officeDocument/2006/relationships/hyperlink" Target="http://www.w3.org/TR/xmlschema-2/" TargetMode="External"/><Relationship Id="rId54" Type="http://schemas.openxmlformats.org/officeDocument/2006/relationships/hyperlink" Target="http://www.openoandm.org/ws-isbm/1.1/yaml/channel_management_service.yml" TargetMode="External"/><Relationship Id="rId70" Type="http://schemas.openxmlformats.org/officeDocument/2006/relationships/hyperlink" Target="http://www.openoandm.org/ws-isbm/1.1/yaml/channel_management_service.yml" TargetMode="External"/><Relationship Id="rId75" Type="http://schemas.openxmlformats.org/officeDocument/2006/relationships/hyperlink" Target="http://www.openoandm.org/ws-isbm/1.1/wsdl/ChannelManagementService.wsdl" TargetMode="External"/><Relationship Id="rId91"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40" Type="http://schemas.openxmlformats.org/officeDocument/2006/relationships/hyperlink" Target="http://www.w3.org/TR/xmlschema-2/" TargetMode="External"/><Relationship Id="rId145" Type="http://schemas.openxmlformats.org/officeDocument/2006/relationships/hyperlink" Target="http://www.openoandm.org/ws-isbm/1.0/wsdl/ConsumerRequestService.wsdl" TargetMode="External"/><Relationship Id="rId161" Type="http://schemas.openxmlformats.org/officeDocument/2006/relationships/hyperlink" Target="http://www.w3.org/TR/xmlschema-2/" TargetMode="External"/><Relationship Id="rId166" Type="http://schemas.openxmlformats.org/officeDocument/2006/relationships/hyperlink" Target="http://www.openoandm.org/ws-isbm/1.1/openapi/notification_service.yml" TargetMode="External"/><Relationship Id="rId182" Type="http://schemas.openxmlformats.org/officeDocument/2006/relationships/image" Target="media/image5.png"/><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eader" Target="header1.xml"/><Relationship Id="rId28" Type="http://schemas.openxmlformats.org/officeDocument/2006/relationships/header" Target="header3.xml"/><Relationship Id="rId49" Type="http://schemas.openxmlformats.org/officeDocument/2006/relationships/hyperlink" Target="http://www.w3.org/TR/soap11/" TargetMode="External"/><Relationship Id="rId114" Type="http://schemas.openxmlformats.org/officeDocument/2006/relationships/hyperlink" Target="http://www.openoandm.org/ws-isbm/1.0/ws-isbm.html" TargetMode="External"/><Relationship Id="rId119" Type="http://schemas.openxmlformats.org/officeDocument/2006/relationships/hyperlink" Target="http://www.w3.org/TR/xmlschema-2/" TargetMode="External"/><Relationship Id="rId44" Type="http://schemas.openxmlformats.org/officeDocument/2006/relationships/hyperlink" Target="http://oauth.net/" TargetMode="External"/><Relationship Id="rId60" Type="http://schemas.openxmlformats.org/officeDocument/2006/relationships/hyperlink" Target="http://www.openoandm.org/ws-isbm/1.1/yaml/channel_management_service.yml" TargetMode="External"/><Relationship Id="rId65" Type="http://schemas.openxmlformats.org/officeDocument/2006/relationships/hyperlink" Target="http://www.openoandm.org/ws-isbm/1.1/wsdl/ChannelManagementService.wsdl" TargetMode="External"/><Relationship Id="rId81" Type="http://schemas.openxmlformats.org/officeDocument/2006/relationships/hyperlink" Target="http://www.w3.org/TR/xmlschema-2/" TargetMode="External"/><Relationship Id="rId86" Type="http://schemas.openxmlformats.org/officeDocument/2006/relationships/hyperlink" Target="http://www.w3.org/TR/xmlschema-2/" TargetMode="External"/><Relationship Id="rId130" Type="http://schemas.openxmlformats.org/officeDocument/2006/relationships/hyperlink" Target="http://www.openoandm.org/ws-isbm/1.0/ws-isbm.html" TargetMode="External"/><Relationship Id="rId135" Type="http://schemas.openxmlformats.org/officeDocument/2006/relationships/hyperlink" Target="http://www.openoandm.org/ws-isbm/1.0/ws-isbm.html" TargetMode="External"/><Relationship Id="rId151" Type="http://schemas.openxmlformats.org/officeDocument/2006/relationships/hyperlink" Target="http://www.w3.org/TR/xmlschema-2/" TargetMode="External"/><Relationship Id="rId156" Type="http://schemas.openxmlformats.org/officeDocument/2006/relationships/hyperlink" Target="http://www.w3.org/TR/xmlschema-2/" TargetMode="External"/><Relationship Id="rId177" Type="http://schemas.openxmlformats.org/officeDocument/2006/relationships/hyperlink" Target="http://www.openoandm.org/ws-isbm/1.1/wsdl/NotificationService.wsdl" TargetMode="External"/><Relationship Id="rId172" Type="http://schemas.openxmlformats.org/officeDocument/2006/relationships/hyperlink" Target="http://www.openoandm.org/ws-isbm/1.1/openapi/provider_request_service.yml" TargetMode="External"/><Relationship Id="rId13" Type="http://schemas.openxmlformats.org/officeDocument/2006/relationships/comments" Target="comments.xml"/><Relationship Id="rId18" Type="http://schemas.openxmlformats.org/officeDocument/2006/relationships/hyperlink" Target="https://github.com/mimosa-org/ws-isbm/issues" TargetMode="External"/><Relationship Id="rId39" Type="http://schemas.openxmlformats.org/officeDocument/2006/relationships/hyperlink" Target="https://www.iana.org/assignments/media-types/media-types.xhtml" TargetMode="External"/><Relationship Id="rId109" Type="http://schemas.openxmlformats.org/officeDocument/2006/relationships/hyperlink" Target="http://www.openoandm.org/ws-isbm/1.1/wsdl/ChannelManagementService.wsdl" TargetMode="External"/><Relationship Id="rId34" Type="http://schemas.openxmlformats.org/officeDocument/2006/relationships/hyperlink" Target="http://www.ietf.org/rfc/rfc2119.txt" TargetMode="External"/><Relationship Id="rId50" Type="http://schemas.openxmlformats.org/officeDocument/2006/relationships/hyperlink" Target="http://www.w3.org/TR/soap12-part1/" TargetMode="External"/><Relationship Id="rId55" Type="http://schemas.openxmlformats.org/officeDocument/2006/relationships/hyperlink" Target="http://www.openoandm.org/ws-isbm/1.1/wsdl/ChannelManagementService.wsdl" TargetMode="External"/><Relationship Id="rId76" Type="http://schemas.openxmlformats.org/officeDocument/2006/relationships/hyperlink" Target="http://www.openoandm.org/ws-isbm/1.1/yaml/channel_management_service.yml" TargetMode="External"/><Relationship Id="rId97" Type="http://schemas.openxmlformats.org/officeDocument/2006/relationships/hyperlink" Target="http://www.openoandm.org/ws-isbm/1.1/yaml/channel_management_service.yml" TargetMode="External"/><Relationship Id="rId104" Type="http://schemas.openxmlformats.org/officeDocument/2006/relationships/hyperlink" Target="http://www.w3.org/TR/xmlschema-2/" TargetMode="External"/><Relationship Id="rId120" Type="http://schemas.openxmlformats.org/officeDocument/2006/relationships/hyperlink" Target="http://www.w3.org/TR/xmlschema-2/" TargetMode="External"/><Relationship Id="rId125" Type="http://schemas.openxmlformats.org/officeDocument/2006/relationships/hyperlink" Target="http://www.openoandm.org/ws-isbm/1.1/yaml/notification_service.yml" TargetMode="External"/><Relationship Id="rId141" Type="http://schemas.openxmlformats.org/officeDocument/2006/relationships/hyperlink" Target="http://www.w3.org/TR/xmlschema-2/" TargetMode="External"/><Relationship Id="rId146" Type="http://schemas.openxmlformats.org/officeDocument/2006/relationships/hyperlink" Target="http://www.w3.org/TR/xmlschema-2/" TargetMode="External"/><Relationship Id="rId167" Type="http://schemas.openxmlformats.org/officeDocument/2006/relationships/hyperlink" Target="http://www.openoandm.org/ws-isbm/1.1/openapi/notification_service.json" TargetMode="External"/><Relationship Id="rId188"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www.openoandm.org/ws-isbm/1.1/wsdl/ChannelManagementService.wsdl" TargetMode="External"/><Relationship Id="rId92" Type="http://schemas.openxmlformats.org/officeDocument/2006/relationships/hyperlink" Target="http://www.w3.org/TR/xmlschema-2/" TargetMode="External"/><Relationship Id="rId162" Type="http://schemas.openxmlformats.org/officeDocument/2006/relationships/hyperlink" Target="http://www.w3.org/TR/xmlschema-2/" TargetMode="External"/><Relationship Id="rId183" Type="http://schemas.openxmlformats.org/officeDocument/2006/relationships/image" Target="media/image6.png"/><Relationship Id="rId2" Type="http://schemas.openxmlformats.org/officeDocument/2006/relationships/customXml" Target="../customXml/item2.xml"/><Relationship Id="rId29" Type="http://schemas.openxmlformats.org/officeDocument/2006/relationships/footer" Target="footer4.xml"/><Relationship Id="rId24" Type="http://schemas.openxmlformats.org/officeDocument/2006/relationships/header" Target="header2.xml"/><Relationship Id="rId40" Type="http://schemas.openxmlformats.org/officeDocument/2006/relationships/hyperlink" Target="http://server/channels/encoded%2Fchannel%2FURI'" TargetMode="External"/><Relationship Id="rId45" Type="http://schemas.openxmlformats.org/officeDocument/2006/relationships/hyperlink" Target="https://www.oasis-open.org/committees/download.php/16782/wss-v1.1-spec-os-UsernameTokenProfile.pdf" TargetMode="External"/><Relationship Id="rId66" Type="http://schemas.openxmlformats.org/officeDocument/2006/relationships/hyperlink" Target="http://www.w3.org/TR/xmlschema-2/" TargetMode="External"/><Relationship Id="rId87" Type="http://schemas.openxmlformats.org/officeDocument/2006/relationships/hyperlink" Target="http://www.openoandm.org/ws-isbm/1.1/wsdl/NotificationService.wsdl" TargetMode="External"/><Relationship Id="rId110" Type="http://schemas.openxmlformats.org/officeDocument/2006/relationships/hyperlink" Target="http://www.openoandm.org/ws-isbm/1.1/wsdl/NotificationService.wsdl" TargetMode="External"/><Relationship Id="rId115" Type="http://schemas.openxmlformats.org/officeDocument/2006/relationships/hyperlink" Target="http://www.w3.org/TR/xmlschema-2/" TargetMode="External"/><Relationship Id="rId131" Type="http://schemas.openxmlformats.org/officeDocument/2006/relationships/hyperlink" Target="http://www.w3.org/TR/xmlschema-2/" TargetMode="External"/><Relationship Id="rId136" Type="http://schemas.openxmlformats.org/officeDocument/2006/relationships/hyperlink" Target="http://www.w3.org/TR/xmlschema-2/" TargetMode="External"/><Relationship Id="rId157" Type="http://schemas.openxmlformats.org/officeDocument/2006/relationships/hyperlink" Target="http://www.w3.org/TR/xmlschema-2/" TargetMode="External"/><Relationship Id="rId178" Type="http://schemas.openxmlformats.org/officeDocument/2006/relationships/hyperlink" Target="http://www.openoandm.org/ws-isbm/1.1/wsdl/ProviderPublicationService.wsdl" TargetMode="External"/><Relationship Id="rId61" Type="http://schemas.openxmlformats.org/officeDocument/2006/relationships/hyperlink" Target="https://github.com/OAI/OpenAPI-Specification/blob/master/versions/3.0.1.md" TargetMode="External"/><Relationship Id="rId82" Type="http://schemas.openxmlformats.org/officeDocument/2006/relationships/hyperlink" Target="http://www.openoandm.org/ws-isbm/1.1/wsdl/ChannelManagementService.wsdl" TargetMode="External"/><Relationship Id="rId152" Type="http://schemas.openxmlformats.org/officeDocument/2006/relationships/hyperlink" Target="http://www.w3.org/TR/xmlschema-2/" TargetMode="External"/><Relationship Id="rId173" Type="http://schemas.openxmlformats.org/officeDocument/2006/relationships/hyperlink" Target="http://www.openoandm.org/ws-isbm/1.1/openapi/provider_request_service.json" TargetMode="External"/><Relationship Id="rId19" Type="http://schemas.openxmlformats.org/officeDocument/2006/relationships/hyperlink" Target="http://www.mimosa.org/contact" TargetMode="External"/><Relationship Id="rId14" Type="http://schemas.microsoft.com/office/2011/relationships/commentsExtended" Target="commentsExtended.xml"/><Relationship Id="rId30" Type="http://schemas.openxmlformats.org/officeDocument/2006/relationships/hyperlink" Target="http://www.w3.org/TR/xpath/" TargetMode="External"/><Relationship Id="rId35" Type="http://schemas.openxmlformats.org/officeDocument/2006/relationships/hyperlink" Target="http://www.openoandm.org/ws-isbm/1.0/ws-isbm.html" TargetMode="External"/><Relationship Id="rId56" Type="http://schemas.openxmlformats.org/officeDocument/2006/relationships/hyperlink" Target="http://www.w3.org/TR/xmlschema-2/" TargetMode="External"/><Relationship Id="rId77" Type="http://schemas.openxmlformats.org/officeDocument/2006/relationships/hyperlink" Target="http://www.openoandm.org/ws-isbm/1.1/yaml/channel_management_service.yml" TargetMode="External"/><Relationship Id="rId100" Type="http://schemas.openxmlformats.org/officeDocument/2006/relationships/hyperlink" Target="http://www.openoandm.org/ws-isbm/1.1/wsdl/ChannelManagementService.wsdl" TargetMode="External"/><Relationship Id="rId105" Type="http://schemas.openxmlformats.org/officeDocument/2006/relationships/hyperlink" Target="http://www.w3.org/TR/xmlschema-2/" TargetMode="External"/><Relationship Id="rId126" Type="http://schemas.openxmlformats.org/officeDocument/2006/relationships/hyperlink" Target="http://www.w3.org/TR/xmlschema-2/" TargetMode="External"/><Relationship Id="rId147" Type="http://schemas.openxmlformats.org/officeDocument/2006/relationships/hyperlink" Target="http://www.w3.org/TR/xmlschema-2/" TargetMode="External"/><Relationship Id="rId168" Type="http://schemas.openxmlformats.org/officeDocument/2006/relationships/hyperlink" Target="http://www.openoandm.org/ws-isbm/1.1/openapi/provider_publication_service.yml" TargetMode="External"/><Relationship Id="rId8" Type="http://schemas.openxmlformats.org/officeDocument/2006/relationships/webSettings" Target="webSettings.xml"/><Relationship Id="rId51" Type="http://schemas.openxmlformats.org/officeDocument/2006/relationships/hyperlink" Target="https://goessner.net/articles/JsonPath/" TargetMode="External"/><Relationship Id="rId72" Type="http://schemas.openxmlformats.org/officeDocument/2006/relationships/hyperlink" Target="http://www.w3.org/TR/xmlschema-2/" TargetMode="External"/><Relationship Id="rId93" Type="http://schemas.openxmlformats.org/officeDocument/2006/relationships/hyperlink" Target="http://www.w3.org/TR/xmlschema-2/" TargetMode="External"/><Relationship Id="rId98" Type="http://schemas.openxmlformats.org/officeDocument/2006/relationships/hyperlink" Target="http://www.openoandm.org/ws-isbm/1.1/wsdl/NotificationService.wsdl" TargetMode="External"/><Relationship Id="rId121" Type="http://schemas.openxmlformats.org/officeDocument/2006/relationships/hyperlink" Target="http://www.openoandm.org/ws-isbm/1.1/wsdl/ChannelManagementService.wsdl" TargetMode="External"/><Relationship Id="rId142" Type="http://schemas.openxmlformats.org/officeDocument/2006/relationships/hyperlink" Target="http://www.openoandm.org/ws-isbm/1.0/ws-isbm.html" TargetMode="External"/><Relationship Id="rId163" Type="http://schemas.openxmlformats.org/officeDocument/2006/relationships/hyperlink" Target="http://www.w3.org/TR/xmlschema-2/" TargetMode="External"/><Relationship Id="rId184" Type="http://schemas.openxmlformats.org/officeDocument/2006/relationships/image" Target="media/image7.png"/><Relationship Id="rId189"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footer" Target="footer1.xml"/><Relationship Id="rId46" Type="http://schemas.openxmlformats.org/officeDocument/2006/relationships/hyperlink" Target="http://www.openoandm.org/ws-isbm/1.0/ws-isbm.html" TargetMode="External"/><Relationship Id="rId67" Type="http://schemas.openxmlformats.org/officeDocument/2006/relationships/hyperlink" Target="http://www.openoandm.org/ws-isbm/1.1/wsdl/ChannelManagementService.wsdl" TargetMode="External"/><Relationship Id="rId116" Type="http://schemas.openxmlformats.org/officeDocument/2006/relationships/hyperlink" Target="http://www.openoandm.org/ws-isbm/1.0/ws-isbm.html" TargetMode="External"/><Relationship Id="rId137" Type="http://schemas.openxmlformats.org/officeDocument/2006/relationships/hyperlink" Target="http://www.openoandm.org/ws-isbm/1.0/ws-isbm.html" TargetMode="External"/><Relationship Id="rId158" Type="http://schemas.openxmlformats.org/officeDocument/2006/relationships/hyperlink" Target="http://www.openoandm.org/ws-isbm/1.0/ws-isbm.html" TargetMode="External"/><Relationship Id="rId20" Type="http://schemas.openxmlformats.org/officeDocument/2006/relationships/hyperlink" Target="http://www.openoandm.org/ws-isbm" TargetMode="External"/><Relationship Id="rId41" Type="http://schemas.openxmlformats.org/officeDocument/2006/relationships/hyperlink" Target="http://example.com/" TargetMode="External"/><Relationship Id="rId62" Type="http://schemas.openxmlformats.org/officeDocument/2006/relationships/hyperlink" Target="https://github.com/OAI/OpenAPI-Specification/blob/master/versions/3.0.1.md" TargetMode="External"/><Relationship Id="rId83" Type="http://schemas.openxmlformats.org/officeDocument/2006/relationships/hyperlink" Target="http://www.w3.org/TR/xmlschema-2/" TargetMode="External"/><Relationship Id="rId88" Type="http://schemas.openxmlformats.org/officeDocument/2006/relationships/hyperlink" Target="http://www.openoandm.org/ws-isbm/1.1/yaml/notification_service.yml" TargetMode="External"/><Relationship Id="rId111" Type="http://schemas.openxmlformats.org/officeDocument/2006/relationships/hyperlink" Target="http://www.openoandm.org/ws-isbm/1.1/yaml/notification_service.yml" TargetMode="External"/><Relationship Id="rId132" Type="http://schemas.openxmlformats.org/officeDocument/2006/relationships/hyperlink" Target="http://www.w3.org/TR/xmlschema-2/" TargetMode="External"/><Relationship Id="rId153" Type="http://schemas.openxmlformats.org/officeDocument/2006/relationships/hyperlink" Target="http://www.w3.org/TR/xmlschema-2/" TargetMode="External"/><Relationship Id="rId174" Type="http://schemas.openxmlformats.org/officeDocument/2006/relationships/hyperlink" Target="http://www.openoandm.org/ws-isbm/1.1/openapi/consumer_request_service.yml" TargetMode="External"/><Relationship Id="rId179" Type="http://schemas.openxmlformats.org/officeDocument/2006/relationships/hyperlink" Target="http://www.openoandm.org/ws-isbm/1.1/wsdl/ConsumerPublicationService.wsdl" TargetMode="External"/><Relationship Id="rId15" Type="http://schemas.microsoft.com/office/2016/09/relationships/commentsIds" Target="commentsIds.xml"/><Relationship Id="rId36" Type="http://schemas.openxmlformats.org/officeDocument/2006/relationships/hyperlink" Target="http://www.openoandm.org/ws-isbm/" TargetMode="External"/><Relationship Id="rId57" Type="http://schemas.openxmlformats.org/officeDocument/2006/relationships/hyperlink" Target="http://www.w3.org/TR/xmlschema-2/" TargetMode="External"/><Relationship Id="rId106" Type="http://schemas.openxmlformats.org/officeDocument/2006/relationships/hyperlink" Target="http://www.openoandm.org/ws-isbm/1.0/ws-isbm.html" TargetMode="External"/><Relationship Id="rId127" Type="http://schemas.openxmlformats.org/officeDocument/2006/relationships/hyperlink" Target="http://www.w3.org/TR/xmlschema-2/" TargetMode="External"/><Relationship Id="rId10" Type="http://schemas.openxmlformats.org/officeDocument/2006/relationships/endnotes" Target="endnotes.xml"/><Relationship Id="rId31" Type="http://schemas.openxmlformats.org/officeDocument/2006/relationships/hyperlink" Target="http://www.w3.org/TR/xpath/" TargetMode="External"/><Relationship Id="rId52" Type="http://schemas.openxmlformats.org/officeDocument/2006/relationships/hyperlink" Target="http://www.openoandm.org/ws-isbm/1.0/ws-isbm.html" TargetMode="External"/><Relationship Id="rId73" Type="http://schemas.openxmlformats.org/officeDocument/2006/relationships/hyperlink" Target="http://www.openoandm.org/ws-isbm/1.1/wsdl/ChannelManagementService.wsdl" TargetMode="External"/><Relationship Id="rId78" Type="http://schemas.openxmlformats.org/officeDocument/2006/relationships/hyperlink" Target="http://www.openoandm.org/ws-isbm/1.1/yaml/channel_management_service.yml" TargetMode="External"/><Relationship Id="rId94" Type="http://schemas.openxmlformats.org/officeDocument/2006/relationships/hyperlink" Target="http://www.openoandm.org/ws-isbm/1.1/wsdl/ChannelManagementService.wsdl" TargetMode="External"/><Relationship Id="rId99" Type="http://schemas.openxmlformats.org/officeDocument/2006/relationships/hyperlink" Target="http://www.openoandm.org/ws-isbm/1.1/yaml/notification_service.yml" TargetMode="External"/><Relationship Id="rId101" Type="http://schemas.openxmlformats.org/officeDocument/2006/relationships/hyperlink" Target="http://www.w3.org/TR/xmlschema-2/" TargetMode="External"/><Relationship Id="rId122" Type="http://schemas.openxmlformats.org/officeDocument/2006/relationships/hyperlink" Target="http://www.w3.org/TR/xmlschema-2/" TargetMode="External"/><Relationship Id="rId143" Type="http://schemas.openxmlformats.org/officeDocument/2006/relationships/hyperlink" Target="http://www.w3.org/TR/xmlschema-2/" TargetMode="External"/><Relationship Id="rId148" Type="http://schemas.openxmlformats.org/officeDocument/2006/relationships/hyperlink" Target="http://www.w3.org/TR/xmlschema-2/" TargetMode="External"/><Relationship Id="rId164" Type="http://schemas.openxmlformats.org/officeDocument/2006/relationships/hyperlink" Target="http://www.openoandm.org/ws-isbm/1.1/openapi/channel_management_service.yml" TargetMode="External"/><Relationship Id="rId169" Type="http://schemas.openxmlformats.org/officeDocument/2006/relationships/hyperlink" Target="http://www.openoandm.org/ws-isbm/1.1/openapi/provider_publication_service.json" TargetMode="External"/><Relationship Id="rId185"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www.openoandm.org/ws-isbm/1.1/wsdl/ProviderRequest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2.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378C37-8EA1-4BAD-8CB8-E10DB8C4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20991</Words>
  <Characters>119653</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ws-ISBM 1.0</vt:lpstr>
    </vt:vector>
  </TitlesOfParts>
  <Company/>
  <LinksUpToDate>false</LinksUpToDate>
  <CharactersWithSpaces>140364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ws-ISBM 1.0</dc:title>
  <dc:creator>Karamjit Kaur</dc:creator>
  <cp:lastModifiedBy>Karamjit Kaur</cp:lastModifiedBy>
  <cp:revision>2</cp:revision>
  <dcterms:created xsi:type="dcterms:W3CDTF">2020-03-16T06:27:00Z</dcterms:created>
  <dcterms:modified xsi:type="dcterms:W3CDTF">2020-03-16T06:27:00Z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