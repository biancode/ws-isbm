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B172D" w:rsidP="005018E3" w:rsidRDefault="00BB172D" w14:paraId="56253ED8" w14:textId="07E82324">
      <w:pPr>
        <w:pStyle w:val="Compact"/>
        <w:tabs>
          <w:tab w:val="right" w:pos="10065"/>
        </w:tabs>
        <w:ind w:left="720" w:hanging="720"/>
      </w:pPr>
      <w:r>
        <w:rPr>
          <w:noProof/>
        </w:rPr>
        <w:drawing>
          <wp:inline distT="0" distB="0" distL="0" distR="0" wp14:anchorId="6DE8C9B2" wp14:editId="168E9AB7">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12"/>
                    <a:stretch>
                      <a:fillRect/>
                    </a:stretch>
                  </pic:blipFill>
                  <pic:spPr bwMode="auto">
                    <a:xfrm>
                      <a:off x="0" y="0"/>
                      <a:ext cx="2082800" cy="889000"/>
                    </a:xfrm>
                    <a:prstGeom prst="rect">
                      <a:avLst/>
                    </a:prstGeom>
                    <a:noFill/>
                    <a:ln w="9525">
                      <a:noFill/>
                      <a:headEnd/>
                      <a:tailEnd/>
                    </a:ln>
                  </pic:spPr>
                </pic:pic>
              </a:graphicData>
            </a:graphic>
          </wp:inline>
        </w:drawing>
      </w:r>
      <w:r>
        <w:t xml:space="preserve"> </w:t>
      </w:r>
      <w:r w:rsidR="005018E3">
        <w:tab/>
      </w:r>
      <w:r>
        <w:rPr>
          <w:noProof/>
        </w:rPr>
        <w:drawing>
          <wp:inline distT="0" distB="0" distL="0" distR="0" wp14:anchorId="77D22B6E" wp14:editId="6242684E">
            <wp:extent cx="2112624" cy="889000"/>
            <wp:effectExtent l="0" t="0" r="254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ws-isbm_logo.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12624" cy="889000"/>
                    </a:xfrm>
                    <a:prstGeom prst="rect">
                      <a:avLst/>
                    </a:prstGeom>
                    <a:noFill/>
                    <a:ln w="9525">
                      <a:noFill/>
                      <a:headEnd/>
                      <a:tailEnd/>
                    </a:ln>
                  </pic:spPr>
                </pic:pic>
              </a:graphicData>
            </a:graphic>
          </wp:inline>
        </w:drawing>
      </w:r>
    </w:p>
    <w:p w:rsidR="00BB172D" w:rsidRDefault="00BB172D" w14:paraId="6D0439AB" w14:textId="77777777">
      <w:pPr>
        <w:pStyle w:val="Title"/>
      </w:pPr>
    </w:p>
    <w:p w:rsidR="00BB0129" w:rsidRDefault="00E83E4F" w14:paraId="37A69E6C" w14:textId="0880AEB0">
      <w:pPr>
        <w:pStyle w:val="Title"/>
      </w:pPr>
      <w:bookmarkStart w:name="_Hlk25336598" w:id="0"/>
      <w:r>
        <w:t xml:space="preserve">ISBM </w:t>
      </w:r>
      <w:r w:rsidR="0093497B">
        <w:t>2.0</w:t>
      </w:r>
    </w:p>
    <w:p w:rsidR="00BB0129" w:rsidP="00BB172D" w:rsidRDefault="00D35498" w14:paraId="2F50E6E6" w14:textId="3DAB48C9">
      <w:pPr>
        <w:pStyle w:val="Subtitle"/>
      </w:pPr>
      <w:bookmarkStart w:name="ws-isbm-1.0" w:id="1"/>
      <w:bookmarkStart w:name="web-service-information-service-bus-mode" w:id="2"/>
      <w:bookmarkEnd w:id="1"/>
      <w:bookmarkEnd w:id="2"/>
      <w:commentRangeStart w:id="3"/>
      <w:r>
        <w:t xml:space="preserve">Standard </w:t>
      </w:r>
      <w:commentRangeEnd w:id="3"/>
      <w:r w:rsidR="00A903FD">
        <w:rPr>
          <w:rStyle w:val="CommentReference"/>
          <w:rFonts w:eastAsiaTheme="minorHAnsi" w:cstheme="minorBidi"/>
          <w:b w:val="0"/>
          <w:bCs w:val="0"/>
        </w:rPr>
        <w:commentReference w:id="3"/>
      </w:r>
      <w:ins w:author="Matt Selway (Admin)" w:date="2020-02-13T17:38:00Z" w:id="4">
        <w:r w:rsidR="009105CC">
          <w:t>I</w:t>
        </w:r>
        <w:r w:rsidR="00543EEF">
          <w:t>nterface</w:t>
        </w:r>
      </w:ins>
      <w:ins w:author="Matt Selway (Admin)" w:date="2020-02-13T17:33:00Z" w:id="5">
        <w:r w:rsidR="00455427">
          <w:t xml:space="preserve"> </w:t>
        </w:r>
      </w:ins>
      <w:del w:author="Matt Selway (Admin)" w:date="2020-02-13T17:33:00Z" w:id="6">
        <w:r w:rsidDel="00455427">
          <w:delText xml:space="preserve">Implementation </w:delText>
        </w:r>
      </w:del>
      <w:ins w:author="Matt Selway (Admin)" w:date="2020-02-13T17:38:00Z" w:id="7">
        <w:r w:rsidR="009105CC">
          <w:t>I</w:t>
        </w:r>
      </w:ins>
      <w:ins w:author="Matt Selway (Admin)" w:date="2020-02-13T17:33:00Z" w:id="8">
        <w:r w:rsidR="00455427">
          <w:t>mplementation</w:t>
        </w:r>
      </w:ins>
      <w:ins w:author="Matt Selway (Admin)" w:date="2020-02-13T17:38:00Z" w:id="9">
        <w:r w:rsidR="0042440A">
          <w:t>s</w:t>
        </w:r>
      </w:ins>
      <w:ins w:author="Matt Selway (Admin)" w:date="2020-02-13T17:33:00Z" w:id="10">
        <w:r w:rsidR="00455427">
          <w:t xml:space="preserve"> </w:t>
        </w:r>
      </w:ins>
      <w:r>
        <w:t>of ISA-95 Message Service Model</w:t>
      </w:r>
    </w:p>
    <w:p w:rsidR="008F0162" w:rsidP="00BB172D" w:rsidRDefault="2F2914D0" w14:paraId="71DF5398" w14:textId="6077FAAA">
      <w:pPr>
        <w:pStyle w:val="Subtitle"/>
      </w:pPr>
      <w:bookmarkStart w:name="openom-standard-8-september-2014" w:id="11"/>
      <w:bookmarkEnd w:id="0"/>
      <w:bookmarkEnd w:id="11"/>
      <w:proofErr w:type="spellStart"/>
      <w:r>
        <w:t>OpenO&amp;M</w:t>
      </w:r>
      <w:proofErr w:type="spellEnd"/>
      <w:r>
        <w:t xml:space="preserve"> </w:t>
      </w:r>
      <w:r w:rsidR="00845269">
        <w:t>Specification</w:t>
      </w:r>
    </w:p>
    <w:p w:rsidR="00BB0129" w:rsidP="008F0162" w:rsidRDefault="00E83E4F" w14:paraId="4DB6E1CA" w14:textId="31E87A75">
      <w:pPr>
        <w:pStyle w:val="Date"/>
      </w:pPr>
      <w:r>
        <w:t>YYYY-MM-DD</w:t>
      </w:r>
    </w:p>
    <w:p w:rsidR="00FE3335" w:rsidP="00BF5A6C" w:rsidRDefault="00FE3335" w14:paraId="0E2D0FFF" w14:textId="77777777">
      <w:pPr>
        <w:pStyle w:val="BodyText"/>
      </w:pPr>
    </w:p>
    <w:p w:rsidR="00BB0129" w:rsidP="008F0162" w:rsidRDefault="2F2914D0" w14:paraId="45626377" w14:textId="77777777">
      <w:pPr>
        <w:pStyle w:val="Subtitle"/>
      </w:pPr>
      <w:r>
        <w:t>Editors</w:t>
      </w:r>
    </w:p>
    <w:p w:rsidR="009A0612" w:rsidP="009A0612" w:rsidRDefault="00E83E4F" w14:paraId="538D74E8" w14:textId="774EBABE">
      <w:pPr>
        <w:pStyle w:val="Author"/>
      </w:pPr>
      <w:r w:rsidRPr="0085627D">
        <w:rPr>
          <w:b/>
          <w:bCs/>
        </w:rPr>
        <w:t>MIMOSA</w:t>
      </w:r>
      <w:r w:rsidR="00ED10F8">
        <w:rPr>
          <w:b/>
          <w:bCs/>
        </w:rPr>
        <w:br/>
      </w:r>
      <w:r w:rsidR="00E72E29">
        <w:tab/>
      </w:r>
      <w:r w:rsidR="005C4335">
        <w:t>Matt Selway</w:t>
      </w:r>
      <w:r>
        <w:t xml:space="preserve">, </w:t>
      </w:r>
      <w:r w:rsidR="005C4335">
        <w:t>University of South Australia</w:t>
      </w:r>
      <w:r w:rsidR="00ED10F8">
        <w:br/>
      </w:r>
      <w:r w:rsidR="00E72E29">
        <w:tab/>
      </w:r>
      <w:r w:rsidR="00144100">
        <w:t>Karamjit Kaur</w:t>
      </w:r>
      <w:r w:rsidR="009A0612">
        <w:t xml:space="preserve">, </w:t>
      </w:r>
      <w:r w:rsidR="00144100">
        <w:t>University of South Australia</w:t>
      </w:r>
    </w:p>
    <w:p w:rsidR="005C4335" w:rsidP="008F0162" w:rsidRDefault="00E72E29" w14:paraId="70446C1E" w14:textId="3297C952">
      <w:pPr>
        <w:pStyle w:val="Author"/>
      </w:pPr>
      <w:r w:rsidRPr="0085627D">
        <w:rPr>
          <w:b/>
          <w:bCs/>
        </w:rPr>
        <w:t>ISA</w:t>
      </w:r>
      <w:r w:rsidR="00ED10F8">
        <w:rPr>
          <w:b/>
          <w:bCs/>
        </w:rPr>
        <w:br/>
      </w:r>
      <w:r>
        <w:tab/>
      </w:r>
      <w:r w:rsidR="00E83E4F">
        <w:t xml:space="preserve">Dennis </w:t>
      </w:r>
      <w:proofErr w:type="spellStart"/>
      <w:r w:rsidR="00E83E4F">
        <w:t>Brandl</w:t>
      </w:r>
      <w:proofErr w:type="spellEnd"/>
      <w:r w:rsidR="00E83E4F">
        <w:t>, BR&amp;L Consulting</w:t>
      </w:r>
      <w:r w:rsidR="00ED10F8">
        <w:br/>
      </w:r>
      <w:r>
        <w:tab/>
      </w:r>
      <w:r w:rsidR="005C4335">
        <w:t xml:space="preserve">Douglas </w:t>
      </w:r>
      <w:proofErr w:type="spellStart"/>
      <w:r w:rsidR="005C4335">
        <w:t>Brandl</w:t>
      </w:r>
      <w:proofErr w:type="spellEnd"/>
      <w:r w:rsidR="005C4335">
        <w:t>, BR&amp;L Consulting</w:t>
      </w:r>
    </w:p>
    <w:p w:rsidR="00BB0129" w:rsidP="00BF5A6C" w:rsidRDefault="00E83E4F" w14:paraId="3DDD4106" w14:textId="77777777">
      <w:pPr>
        <w:pStyle w:val="Subtitle"/>
      </w:pPr>
      <w:bookmarkStart w:name="abstract" w:id="12"/>
      <w:bookmarkStart w:name="status" w:id="13"/>
      <w:bookmarkEnd w:id="12"/>
      <w:bookmarkEnd w:id="13"/>
      <w:r>
        <w:t>Status</w:t>
      </w:r>
    </w:p>
    <w:p w:rsidR="00BB0129" w:rsidP="005C4335" w:rsidRDefault="28177FA6" w14:paraId="6C146063" w14:textId="09E5B5F7">
      <w:pPr>
        <w:pStyle w:val="BodyText"/>
      </w:pPr>
      <w:r>
        <w:t>This specification was last revised and approved by</w:t>
      </w:r>
      <w:r w:rsidR="00E95CE8">
        <w:t xml:space="preserve"> the</w:t>
      </w:r>
      <w:r>
        <w:t xml:space="preserve"> </w:t>
      </w:r>
      <w:proofErr w:type="spellStart"/>
      <w:r>
        <w:t>OpenO&amp;M</w:t>
      </w:r>
      <w:proofErr w:type="spellEnd"/>
      <w:r>
        <w:t xml:space="preserve"> ISBM Joint Working Group on the above date. Check the Latest Version for possible later revisions of this document.</w:t>
      </w:r>
    </w:p>
    <w:p w:rsidR="00BB0129" w:rsidP="005C4335" w:rsidRDefault="00E83E4F" w14:paraId="64C2B4AB" w14:textId="77777777">
      <w:pPr>
        <w:pStyle w:val="BodyText"/>
      </w:pPr>
      <w:r>
        <w:t>This document is considered stable and may be used as reference material or cited as a normative reference from another document.</w:t>
      </w:r>
    </w:p>
    <w:p w:rsidR="00BB0129" w:rsidP="005C4335" w:rsidRDefault="28177FA6" w14:paraId="1C99E3F5" w14:textId="10368B8B">
      <w:pPr>
        <w:pStyle w:val="BodyText"/>
      </w:pPr>
      <w:r>
        <w:t xml:space="preserve">The latest stable version of the editor's draft of this specification is always available on the </w:t>
      </w:r>
      <w:hyperlink r:id="rId17">
        <w:r w:rsidRPr="28177FA6">
          <w:rPr>
            <w:rStyle w:val="Hyperlink"/>
          </w:rPr>
          <w:t>MIMOSA ISBM Git repository</w:t>
        </w:r>
      </w:hyperlink>
      <w:r>
        <w:t xml:space="preserve"> [https://github.com/mimosa-org/isbm].</w:t>
      </w:r>
      <w:bookmarkStart w:name="_Hlk26877024" w:id="14"/>
      <w:bookmarkEnd w:id="14"/>
    </w:p>
    <w:p w:rsidR="00BB0129" w:rsidP="005C4335" w:rsidRDefault="28177FA6" w14:paraId="56CAEDB1" w14:textId="0A94D6FC">
      <w:pPr>
        <w:pStyle w:val="BodyText"/>
      </w:pPr>
      <w:r>
        <w:t xml:space="preserve">If you wish to make comments regarding this specification in a manner that is tracked by </w:t>
      </w:r>
      <w:r w:rsidR="00616FC0">
        <w:t xml:space="preserve">the </w:t>
      </w:r>
      <w:proofErr w:type="spellStart"/>
      <w:r>
        <w:t>OpenO&amp;M</w:t>
      </w:r>
      <w:proofErr w:type="spellEnd"/>
      <w:r>
        <w:t xml:space="preserve"> ISBM Joint Working Group, please submit them via </w:t>
      </w:r>
      <w:hyperlink r:id="rId18">
        <w:r w:rsidRPr="28177FA6">
          <w:rPr>
            <w:rStyle w:val="Hyperlink"/>
          </w:rPr>
          <w:t>the public bug database</w:t>
        </w:r>
      </w:hyperlink>
      <w:r>
        <w:t xml:space="preserve"> [https://github.com/mimosa-org/isbm/issues]. You can alternatively </w:t>
      </w:r>
      <w:hyperlink r:id="rId19">
        <w:r w:rsidRPr="28177FA6">
          <w:rPr>
            <w:rStyle w:val="Hyperlink"/>
          </w:rPr>
          <w:t>contact MIMOSA directly</w:t>
        </w:r>
      </w:hyperlink>
      <w:r>
        <w:t xml:space="preserve"> [http://www.mimosa.org/contact] and arrangements will be made to transpose appropriate remarks to the public bug database. All feedback is welcome.</w:t>
      </w:r>
      <w:bookmarkStart w:name="_Hlk26877282" w:id="15"/>
      <w:bookmarkEnd w:id="15"/>
    </w:p>
    <w:p w:rsidR="00DF45CA" w:rsidP="00DF45CA" w:rsidRDefault="00DF45CA" w14:paraId="77874B34" w14:textId="37A102C3">
      <w:pPr>
        <w:pStyle w:val="Subtitle"/>
      </w:pPr>
      <w:r>
        <w:t>Latest Version</w:t>
      </w:r>
    </w:p>
    <w:p w:rsidRPr="00CE0EEA" w:rsidR="00DF45CA" w:rsidP="008B6393" w:rsidRDefault="00ED10F8" w14:paraId="1C5CF7D0" w14:textId="15134703">
      <w:pPr>
        <w:pStyle w:val="BodyText"/>
        <w:rPr>
          <w:rStyle w:val="Hyperlink"/>
        </w:rPr>
      </w:pPr>
      <w:r>
        <w:t xml:space="preserve">The latest version of this specification can always be found at: </w:t>
      </w:r>
      <w:hyperlink w:history="1" r:id="rId20">
        <w:r w:rsidRPr="00096D28" w:rsidR="00DF45CA">
          <w:rPr>
            <w:rStyle w:val="Hyperlink"/>
          </w:rPr>
          <w:t>http://www.openoandm.org/isbm</w:t>
        </w:r>
      </w:hyperlink>
    </w:p>
    <w:p w:rsidR="00BB0129" w:rsidP="00BF5A6C" w:rsidRDefault="00E83E4F" w14:paraId="420D8847" w14:textId="77777777">
      <w:pPr>
        <w:pStyle w:val="Subtitle"/>
      </w:pPr>
      <w:bookmarkStart w:name="notices" w:id="16"/>
      <w:bookmarkEnd w:id="16"/>
      <w:r>
        <w:lastRenderedPageBreak/>
        <w:t>Notices</w:t>
      </w:r>
    </w:p>
    <w:p w:rsidR="00BB0129" w:rsidP="0094752D" w:rsidRDefault="00E83E4F" w14:paraId="1C31D1A1" w14:textId="357000E3">
      <w:pPr>
        <w:pStyle w:val="BodyText"/>
      </w:pPr>
      <w:r>
        <w:t xml:space="preserve">Copyright MIMOSA </w:t>
      </w:r>
      <w:r w:rsidR="00A012A9">
        <w:fldChar w:fldCharType="begin"/>
      </w:r>
      <w:r w:rsidR="00A012A9">
        <w:instrText xml:space="preserve"> DATE  \@ "yyyy"  \* MERGEFORMAT </w:instrText>
      </w:r>
      <w:r w:rsidR="00A012A9">
        <w:fldChar w:fldCharType="separate"/>
      </w:r>
      <w:r w:rsidR="00A012A9">
        <w:rPr>
          <w:noProof/>
        </w:rPr>
        <w:t>2020</w:t>
      </w:r>
      <w:r w:rsidR="00A012A9">
        <w:fldChar w:fldCharType="end"/>
      </w:r>
      <w:r>
        <w:t>. All Rights Reserved.</w:t>
      </w:r>
    </w:p>
    <w:p w:rsidR="00BB0129" w:rsidRDefault="00E83E4F" w14:paraId="3E43CC0E" w14:textId="1F97FF5B">
      <w:pPr>
        <w:pStyle w:val="BodyText"/>
      </w:pPr>
      <w:r>
        <w:t xml:space="preserve">All capitalized terms in the following text have the meanings assigned to them in the MIMOSA Intellectual Property Rights Policy (the "MIMOSA IPR Policy"). The full Policy may be found at the </w:t>
      </w:r>
      <w:hyperlink r:id="rId21">
        <w:r>
          <w:rPr>
            <w:rStyle w:val="Hyperlink"/>
          </w:rPr>
          <w:t>MIMOSA website</w:t>
        </w:r>
      </w:hyperlink>
      <w:r w:rsidR="008B6393">
        <w:t xml:space="preserve"> [</w:t>
      </w:r>
      <w:r w:rsidRPr="008B6393" w:rsidR="008B6393">
        <w:t>http://www.mimosa.org/policy-charters/mimosa-intellectual-property-rights-policy/</w:t>
      </w:r>
      <w:r w:rsidR="008B6393">
        <w:t>].</w:t>
      </w:r>
    </w:p>
    <w:p w:rsidR="00BB0129" w:rsidRDefault="00E83E4F" w14:paraId="49F80243" w14:textId="77777777">
      <w:pPr>
        <w:pStyle w:val="BodyText"/>
      </w:pPr>
      <w:r>
        <w:t>The limited permissions granted above are perpetual and will not be revoked by MIMOSA or its successors or assigns.</w:t>
      </w:r>
    </w:p>
    <w:p w:rsidR="00BB0129" w:rsidRDefault="00E83E4F" w14:paraId="4A7BA1A0" w14:textId="77777777">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rsidR="00BB0129" w:rsidRDefault="00E83E4F" w14:paraId="03F45670" w14:textId="77777777">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rsidR="00BB0129" w:rsidRDefault="05B27384" w14:paraId="4FA4BBF6" w14:textId="7D9A0FC0">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rsidR="00BB0129" w:rsidRDefault="00E83E4F" w14:paraId="7DCBABD3" w14:textId="77777777">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rsidR="00BB0129" w:rsidRDefault="00E83E4F" w14:paraId="098BA73B" w14:textId="252C018E">
      <w:pPr>
        <w:pStyle w:val="BodyText"/>
      </w:pPr>
      <w:r>
        <w:t xml:space="preserve">The </w:t>
      </w:r>
      <w:proofErr w:type="spellStart"/>
      <w:r>
        <w:t>OpenO&amp;M</w:t>
      </w:r>
      <w:proofErr w:type="spellEnd"/>
      <w:r>
        <w:t xml:space="preserve"> ISBM is released under the </w:t>
      </w:r>
      <w:hyperlink r:id="rId22">
        <w:r>
          <w:rPr>
            <w:rStyle w:val="Hyperlink"/>
          </w:rPr>
          <w:t>MIMOSA License Agreement</w:t>
        </w:r>
      </w:hyperlink>
      <w:r w:rsidR="008B6393">
        <w:t xml:space="preserve"> [</w:t>
      </w:r>
      <w:r w:rsidRPr="008B6393" w:rsidR="008B6393">
        <w:t>http://www.mimosa.org/policy-charters/mimosa-license-agreement/</w:t>
      </w:r>
      <w:r w:rsidR="008B6393">
        <w:t>].</w:t>
      </w:r>
    </w:p>
    <w:p w:rsidR="001C00AF" w:rsidRDefault="001C00AF" w14:paraId="7872ED2B" w14:textId="77777777">
      <w:pPr>
        <w:pStyle w:val="BodyText"/>
      </w:pPr>
    </w:p>
    <w:p w:rsidR="001C00AF" w:rsidRDefault="001C00AF" w14:paraId="53E6FC78" w14:textId="77777777">
      <w:pPr>
        <w:pStyle w:val="BodyText"/>
        <w:sectPr w:rsidR="001C00AF" w:rsidSect="00E83E4F">
          <w:headerReference w:type="even" r:id="rId23"/>
          <w:headerReference w:type="default" r:id="rId24"/>
          <w:footerReference w:type="even" r:id="rId25"/>
          <w:footerReference w:type="default" r:id="rId26"/>
          <w:footerReference w:type="first" r:id="rId27"/>
          <w:pgSz w:w="12240" w:h="15840"/>
          <w:pgMar w:top="1440" w:right="1080" w:bottom="1440" w:left="1080" w:header="720" w:footer="720" w:gutter="0"/>
          <w:cols w:space="720"/>
          <w:docGrid w:linePitch="326"/>
        </w:sectPr>
      </w:pPr>
    </w:p>
    <w:bookmarkStart w:name="table-of-contents" w:displacedByCustomXml="next" w:id="18"/>
    <w:bookmarkEnd w:displacedByCustomXml="next" w:id="18"/>
    <w:sdt>
      <w:sdtPr>
        <w:rPr>
          <w:rFonts w:eastAsiaTheme="minorHAnsi" w:cstheme="minorBidi"/>
          <w:b w:val="0"/>
          <w:sz w:val="20"/>
          <w:szCs w:val="24"/>
        </w:rPr>
        <w:id w:val="-579520403"/>
        <w:docPartObj>
          <w:docPartGallery w:val="Table of Contents"/>
          <w:docPartUnique/>
        </w:docPartObj>
      </w:sdtPr>
      <w:sdtEndPr>
        <w:rPr>
          <w:bCs/>
          <w:noProof/>
        </w:rPr>
      </w:sdtEndPr>
      <w:sdtContent>
        <w:p w:rsidR="00BB172D" w:rsidRDefault="00BB172D" w14:paraId="3C4440CC" w14:textId="2E60A9E6">
          <w:pPr>
            <w:pStyle w:val="TOCHeading"/>
          </w:pPr>
          <w:r>
            <w:t>Contents</w:t>
          </w:r>
        </w:p>
        <w:p w:rsidR="006E3A77" w:rsidRDefault="00BB172D" w14:paraId="1A86AC01" w14:textId="2671B578">
          <w:pPr>
            <w:pStyle w:val="TOC1"/>
            <w:tabs>
              <w:tab w:val="right" w:leader="dot" w:pos="10070"/>
            </w:tabs>
            <w:rPr>
              <w:rFonts w:asciiTheme="minorHAnsi" w:hAnsiTheme="minorHAnsi" w:eastAsiaTheme="minorEastAsia"/>
              <w:noProof/>
              <w:color w:val="auto"/>
              <w:sz w:val="22"/>
              <w:szCs w:val="22"/>
            </w:rPr>
          </w:pPr>
          <w:r>
            <w:fldChar w:fldCharType="begin"/>
          </w:r>
          <w:r>
            <w:instrText xml:space="preserve"> TOC \o "1-3" \h \z \u </w:instrText>
          </w:r>
          <w:r>
            <w:fldChar w:fldCharType="separate"/>
          </w:r>
          <w:hyperlink w:history="1" w:anchor="_Toc32417320">
            <w:r w:rsidRPr="00CB3D7A" w:rsidR="006E3A77">
              <w:rPr>
                <w:rStyle w:val="Hyperlink"/>
                <w:noProof/>
              </w:rPr>
              <w:t>Foreword</w:t>
            </w:r>
            <w:r w:rsidR="006E3A77">
              <w:rPr>
                <w:noProof/>
                <w:webHidden/>
              </w:rPr>
              <w:tab/>
            </w:r>
            <w:r w:rsidR="006E3A77">
              <w:rPr>
                <w:noProof/>
                <w:webHidden/>
              </w:rPr>
              <w:fldChar w:fldCharType="begin"/>
            </w:r>
            <w:r w:rsidR="006E3A77">
              <w:rPr>
                <w:noProof/>
                <w:webHidden/>
              </w:rPr>
              <w:instrText xml:space="preserve"> PAGEREF _Toc32417320 \h </w:instrText>
            </w:r>
            <w:r w:rsidR="006E3A77">
              <w:rPr>
                <w:noProof/>
                <w:webHidden/>
              </w:rPr>
            </w:r>
            <w:r w:rsidR="006E3A77">
              <w:rPr>
                <w:noProof/>
                <w:webHidden/>
              </w:rPr>
              <w:fldChar w:fldCharType="separate"/>
            </w:r>
            <w:r w:rsidR="006E3A77">
              <w:rPr>
                <w:noProof/>
                <w:webHidden/>
              </w:rPr>
              <w:t>1</w:t>
            </w:r>
            <w:r w:rsidR="006E3A77">
              <w:rPr>
                <w:noProof/>
                <w:webHidden/>
              </w:rPr>
              <w:fldChar w:fldCharType="end"/>
            </w:r>
          </w:hyperlink>
        </w:p>
        <w:p w:rsidR="006E3A77" w:rsidRDefault="005D768B" w14:paraId="3B8151A5" w14:textId="018D72FA">
          <w:pPr>
            <w:pStyle w:val="TOC1"/>
            <w:tabs>
              <w:tab w:val="right" w:leader="dot" w:pos="10070"/>
            </w:tabs>
            <w:rPr>
              <w:rFonts w:asciiTheme="minorHAnsi" w:hAnsiTheme="minorHAnsi" w:eastAsiaTheme="minorEastAsia"/>
              <w:noProof/>
              <w:color w:val="auto"/>
              <w:sz w:val="22"/>
              <w:szCs w:val="22"/>
            </w:rPr>
          </w:pPr>
          <w:hyperlink w:history="1" w:anchor="_Toc32417321">
            <w:r w:rsidRPr="00CB3D7A" w:rsidR="006E3A77">
              <w:rPr>
                <w:rStyle w:val="Hyperlink"/>
                <w:noProof/>
              </w:rPr>
              <w:t>Introduction</w:t>
            </w:r>
            <w:r w:rsidR="006E3A77">
              <w:rPr>
                <w:noProof/>
                <w:webHidden/>
              </w:rPr>
              <w:tab/>
            </w:r>
            <w:r w:rsidR="006E3A77">
              <w:rPr>
                <w:noProof/>
                <w:webHidden/>
              </w:rPr>
              <w:fldChar w:fldCharType="begin"/>
            </w:r>
            <w:r w:rsidR="006E3A77">
              <w:rPr>
                <w:noProof/>
                <w:webHidden/>
              </w:rPr>
              <w:instrText xml:space="preserve"> PAGEREF _Toc32417321 \h </w:instrText>
            </w:r>
            <w:r w:rsidR="006E3A77">
              <w:rPr>
                <w:noProof/>
                <w:webHidden/>
              </w:rPr>
            </w:r>
            <w:r w:rsidR="006E3A77">
              <w:rPr>
                <w:noProof/>
                <w:webHidden/>
              </w:rPr>
              <w:fldChar w:fldCharType="separate"/>
            </w:r>
            <w:r w:rsidR="006E3A77">
              <w:rPr>
                <w:noProof/>
                <w:webHidden/>
              </w:rPr>
              <w:t>2</w:t>
            </w:r>
            <w:r w:rsidR="006E3A77">
              <w:rPr>
                <w:noProof/>
                <w:webHidden/>
              </w:rPr>
              <w:fldChar w:fldCharType="end"/>
            </w:r>
          </w:hyperlink>
        </w:p>
        <w:p w:rsidR="006E3A77" w:rsidRDefault="005D768B" w14:paraId="6B25F204" w14:textId="2A5328FA">
          <w:pPr>
            <w:pStyle w:val="TOC1"/>
            <w:tabs>
              <w:tab w:val="left" w:pos="400"/>
              <w:tab w:val="right" w:leader="dot" w:pos="10070"/>
            </w:tabs>
            <w:rPr>
              <w:rFonts w:asciiTheme="minorHAnsi" w:hAnsiTheme="minorHAnsi" w:eastAsiaTheme="minorEastAsia"/>
              <w:noProof/>
              <w:color w:val="auto"/>
              <w:sz w:val="22"/>
              <w:szCs w:val="22"/>
            </w:rPr>
          </w:pPr>
          <w:hyperlink w:history="1" w:anchor="_Toc32417322">
            <w:r w:rsidRPr="00CB3D7A" w:rsidR="006E3A77">
              <w:rPr>
                <w:rStyle w:val="Hyperlink"/>
                <w:noProof/>
              </w:rPr>
              <w:t>1</w:t>
            </w:r>
            <w:r w:rsidR="006E3A77">
              <w:rPr>
                <w:rFonts w:asciiTheme="minorHAnsi" w:hAnsiTheme="minorHAnsi" w:eastAsiaTheme="minorEastAsia"/>
                <w:noProof/>
                <w:color w:val="auto"/>
                <w:sz w:val="22"/>
                <w:szCs w:val="22"/>
              </w:rPr>
              <w:tab/>
            </w:r>
            <w:r w:rsidRPr="00CB3D7A" w:rsidR="006E3A77">
              <w:rPr>
                <w:rStyle w:val="Hyperlink"/>
                <w:noProof/>
              </w:rPr>
              <w:t>Scope</w:t>
            </w:r>
            <w:r w:rsidR="006E3A77">
              <w:rPr>
                <w:noProof/>
                <w:webHidden/>
              </w:rPr>
              <w:tab/>
            </w:r>
            <w:r w:rsidR="006E3A77">
              <w:rPr>
                <w:noProof/>
                <w:webHidden/>
              </w:rPr>
              <w:fldChar w:fldCharType="begin"/>
            </w:r>
            <w:r w:rsidR="006E3A77">
              <w:rPr>
                <w:noProof/>
                <w:webHidden/>
              </w:rPr>
              <w:instrText xml:space="preserve"> PAGEREF _Toc32417322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rsidR="006E3A77" w:rsidRDefault="005D768B" w14:paraId="29C283CF" w14:textId="2D2277F8">
          <w:pPr>
            <w:pStyle w:val="TOC1"/>
            <w:tabs>
              <w:tab w:val="left" w:pos="400"/>
              <w:tab w:val="right" w:leader="dot" w:pos="10070"/>
            </w:tabs>
            <w:rPr>
              <w:rFonts w:asciiTheme="minorHAnsi" w:hAnsiTheme="minorHAnsi" w:eastAsiaTheme="minorEastAsia"/>
              <w:noProof/>
              <w:color w:val="auto"/>
              <w:sz w:val="22"/>
              <w:szCs w:val="22"/>
            </w:rPr>
          </w:pPr>
          <w:hyperlink w:history="1" w:anchor="_Toc32417323">
            <w:r w:rsidRPr="00CB3D7A" w:rsidR="006E3A77">
              <w:rPr>
                <w:rStyle w:val="Hyperlink"/>
                <w:noProof/>
              </w:rPr>
              <w:t>2</w:t>
            </w:r>
            <w:r w:rsidR="006E3A77">
              <w:rPr>
                <w:rFonts w:asciiTheme="minorHAnsi" w:hAnsiTheme="minorHAnsi" w:eastAsiaTheme="minorEastAsia"/>
                <w:noProof/>
                <w:color w:val="auto"/>
                <w:sz w:val="22"/>
                <w:szCs w:val="22"/>
              </w:rPr>
              <w:tab/>
            </w:r>
            <w:r w:rsidRPr="00CB3D7A" w:rsidR="006E3A77">
              <w:rPr>
                <w:rStyle w:val="Hyperlink"/>
                <w:noProof/>
              </w:rPr>
              <w:t>Normative References</w:t>
            </w:r>
            <w:r w:rsidR="006E3A77">
              <w:rPr>
                <w:noProof/>
                <w:webHidden/>
              </w:rPr>
              <w:tab/>
            </w:r>
            <w:r w:rsidR="006E3A77">
              <w:rPr>
                <w:noProof/>
                <w:webHidden/>
              </w:rPr>
              <w:fldChar w:fldCharType="begin"/>
            </w:r>
            <w:r w:rsidR="006E3A77">
              <w:rPr>
                <w:noProof/>
                <w:webHidden/>
              </w:rPr>
              <w:instrText xml:space="preserve"> PAGEREF _Toc32417323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rsidR="006E3A77" w:rsidRDefault="005D768B" w14:paraId="26475585" w14:textId="3635F082">
          <w:pPr>
            <w:pStyle w:val="TOC1"/>
            <w:tabs>
              <w:tab w:val="left" w:pos="400"/>
              <w:tab w:val="right" w:leader="dot" w:pos="10070"/>
            </w:tabs>
            <w:rPr>
              <w:rFonts w:asciiTheme="minorHAnsi" w:hAnsiTheme="minorHAnsi" w:eastAsiaTheme="minorEastAsia"/>
              <w:noProof/>
              <w:color w:val="auto"/>
              <w:sz w:val="22"/>
              <w:szCs w:val="22"/>
            </w:rPr>
          </w:pPr>
          <w:hyperlink w:history="1" w:anchor="_Toc32417324">
            <w:r w:rsidRPr="00CB3D7A" w:rsidR="006E3A77">
              <w:rPr>
                <w:rStyle w:val="Hyperlink"/>
                <w:noProof/>
              </w:rPr>
              <w:t>3</w:t>
            </w:r>
            <w:r w:rsidR="006E3A77">
              <w:rPr>
                <w:rFonts w:asciiTheme="minorHAnsi" w:hAnsiTheme="minorHAnsi" w:eastAsiaTheme="minorEastAsia"/>
                <w:noProof/>
                <w:color w:val="auto"/>
                <w:sz w:val="22"/>
                <w:szCs w:val="22"/>
              </w:rPr>
              <w:tab/>
            </w:r>
            <w:r w:rsidRPr="00CB3D7A" w:rsidR="006E3A77">
              <w:rPr>
                <w:rStyle w:val="Hyperlink"/>
                <w:noProof/>
              </w:rPr>
              <w:t>Terms, Definitions, and Conventions</w:t>
            </w:r>
            <w:r w:rsidR="006E3A77">
              <w:rPr>
                <w:noProof/>
                <w:webHidden/>
              </w:rPr>
              <w:tab/>
            </w:r>
            <w:r w:rsidR="006E3A77">
              <w:rPr>
                <w:noProof/>
                <w:webHidden/>
              </w:rPr>
              <w:fldChar w:fldCharType="begin"/>
            </w:r>
            <w:r w:rsidR="006E3A77">
              <w:rPr>
                <w:noProof/>
                <w:webHidden/>
              </w:rPr>
              <w:instrText xml:space="preserve"> PAGEREF _Toc32417324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rsidR="006E3A77" w:rsidRDefault="005D768B" w14:paraId="19A8A76F" w14:textId="1484973B">
          <w:pPr>
            <w:pStyle w:val="TOC2"/>
            <w:tabs>
              <w:tab w:val="left" w:pos="880"/>
              <w:tab w:val="right" w:leader="dot" w:pos="10070"/>
            </w:tabs>
            <w:rPr>
              <w:rFonts w:asciiTheme="minorHAnsi" w:hAnsiTheme="minorHAnsi" w:eastAsiaTheme="minorEastAsia"/>
              <w:noProof/>
              <w:color w:val="auto"/>
              <w:sz w:val="22"/>
              <w:szCs w:val="22"/>
            </w:rPr>
          </w:pPr>
          <w:hyperlink w:history="1" w:anchor="_Toc32417325">
            <w:r w:rsidRPr="00CB3D7A" w:rsidR="006E3A77">
              <w:rPr>
                <w:rStyle w:val="Hyperlink"/>
                <w:noProof/>
              </w:rPr>
              <w:t>3.1</w:t>
            </w:r>
            <w:r w:rsidR="006E3A77">
              <w:rPr>
                <w:rFonts w:asciiTheme="minorHAnsi" w:hAnsiTheme="minorHAnsi" w:eastAsiaTheme="minorEastAsia"/>
                <w:noProof/>
                <w:color w:val="auto"/>
                <w:sz w:val="22"/>
                <w:szCs w:val="22"/>
              </w:rPr>
              <w:tab/>
            </w:r>
            <w:r w:rsidRPr="00CB3D7A" w:rsidR="006E3A77">
              <w:rPr>
                <w:rStyle w:val="Hyperlink"/>
                <w:noProof/>
              </w:rPr>
              <w:t>Terms</w:t>
            </w:r>
            <w:r w:rsidR="006E3A77">
              <w:rPr>
                <w:noProof/>
                <w:webHidden/>
              </w:rPr>
              <w:tab/>
            </w:r>
            <w:r w:rsidR="006E3A77">
              <w:rPr>
                <w:noProof/>
                <w:webHidden/>
              </w:rPr>
              <w:fldChar w:fldCharType="begin"/>
            </w:r>
            <w:r w:rsidR="006E3A77">
              <w:rPr>
                <w:noProof/>
                <w:webHidden/>
              </w:rPr>
              <w:instrText xml:space="preserve"> PAGEREF _Toc32417325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rsidR="006E3A77" w:rsidRDefault="005D768B" w14:paraId="762C182D" w14:textId="490A96AA">
          <w:pPr>
            <w:pStyle w:val="TOC2"/>
            <w:tabs>
              <w:tab w:val="left" w:pos="880"/>
              <w:tab w:val="right" w:leader="dot" w:pos="10070"/>
            </w:tabs>
            <w:rPr>
              <w:rFonts w:asciiTheme="minorHAnsi" w:hAnsiTheme="minorHAnsi" w:eastAsiaTheme="minorEastAsia"/>
              <w:noProof/>
              <w:color w:val="auto"/>
              <w:sz w:val="22"/>
              <w:szCs w:val="22"/>
            </w:rPr>
          </w:pPr>
          <w:hyperlink w:history="1" w:anchor="_Toc32417326">
            <w:r w:rsidRPr="00CB3D7A" w:rsidR="006E3A77">
              <w:rPr>
                <w:rStyle w:val="Hyperlink"/>
                <w:noProof/>
              </w:rPr>
              <w:t>3.2</w:t>
            </w:r>
            <w:r w:rsidR="006E3A77">
              <w:rPr>
                <w:rFonts w:asciiTheme="minorHAnsi" w:hAnsiTheme="minorHAnsi" w:eastAsiaTheme="minorEastAsia"/>
                <w:noProof/>
                <w:color w:val="auto"/>
                <w:sz w:val="22"/>
                <w:szCs w:val="22"/>
              </w:rPr>
              <w:tab/>
            </w:r>
            <w:r w:rsidRPr="00CB3D7A" w:rsidR="006E3A77">
              <w:rPr>
                <w:rStyle w:val="Hyperlink"/>
                <w:noProof/>
              </w:rPr>
              <w:t>Notational Conventions</w:t>
            </w:r>
            <w:r w:rsidR="006E3A77">
              <w:rPr>
                <w:noProof/>
                <w:webHidden/>
              </w:rPr>
              <w:tab/>
            </w:r>
            <w:r w:rsidR="006E3A77">
              <w:rPr>
                <w:noProof/>
                <w:webHidden/>
              </w:rPr>
              <w:fldChar w:fldCharType="begin"/>
            </w:r>
            <w:r w:rsidR="006E3A77">
              <w:rPr>
                <w:noProof/>
                <w:webHidden/>
              </w:rPr>
              <w:instrText xml:space="preserve"> PAGEREF _Toc32417326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rsidR="006E3A77" w:rsidRDefault="005D768B" w14:paraId="14A861CC" w14:textId="5CBE4D5D">
          <w:pPr>
            <w:pStyle w:val="TOC2"/>
            <w:tabs>
              <w:tab w:val="left" w:pos="880"/>
              <w:tab w:val="right" w:leader="dot" w:pos="10070"/>
            </w:tabs>
            <w:rPr>
              <w:rFonts w:asciiTheme="minorHAnsi" w:hAnsiTheme="minorHAnsi" w:eastAsiaTheme="minorEastAsia"/>
              <w:noProof/>
              <w:color w:val="auto"/>
              <w:sz w:val="22"/>
              <w:szCs w:val="22"/>
            </w:rPr>
          </w:pPr>
          <w:hyperlink w:history="1" w:anchor="_Toc32417327">
            <w:r w:rsidRPr="00CB3D7A" w:rsidR="006E3A77">
              <w:rPr>
                <w:rStyle w:val="Hyperlink"/>
                <w:noProof/>
              </w:rPr>
              <w:t>3.3</w:t>
            </w:r>
            <w:r w:rsidR="006E3A77">
              <w:rPr>
                <w:rFonts w:asciiTheme="minorHAnsi" w:hAnsiTheme="minorHAnsi" w:eastAsiaTheme="minorEastAsia"/>
                <w:noProof/>
                <w:color w:val="auto"/>
                <w:sz w:val="22"/>
                <w:szCs w:val="22"/>
              </w:rPr>
              <w:tab/>
            </w:r>
            <w:r w:rsidRPr="00CB3D7A" w:rsidR="006E3A77">
              <w:rPr>
                <w:rStyle w:val="Hyperlink"/>
                <w:noProof/>
              </w:rPr>
              <w:t>XML Namespaces</w:t>
            </w:r>
            <w:r w:rsidR="006E3A77">
              <w:rPr>
                <w:noProof/>
                <w:webHidden/>
              </w:rPr>
              <w:tab/>
            </w:r>
            <w:r w:rsidR="006E3A77">
              <w:rPr>
                <w:noProof/>
                <w:webHidden/>
              </w:rPr>
              <w:fldChar w:fldCharType="begin"/>
            </w:r>
            <w:r w:rsidR="006E3A77">
              <w:rPr>
                <w:noProof/>
                <w:webHidden/>
              </w:rPr>
              <w:instrText xml:space="preserve"> PAGEREF _Toc32417327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rsidR="006E3A77" w:rsidRDefault="005D768B" w14:paraId="1ABC94DF" w14:textId="7CFB8F55">
          <w:pPr>
            <w:pStyle w:val="TOC1"/>
            <w:tabs>
              <w:tab w:val="left" w:pos="400"/>
              <w:tab w:val="right" w:leader="dot" w:pos="10070"/>
            </w:tabs>
            <w:rPr>
              <w:rFonts w:asciiTheme="minorHAnsi" w:hAnsiTheme="minorHAnsi" w:eastAsiaTheme="minorEastAsia"/>
              <w:noProof/>
              <w:color w:val="auto"/>
              <w:sz w:val="22"/>
              <w:szCs w:val="22"/>
            </w:rPr>
          </w:pPr>
          <w:hyperlink w:history="1" w:anchor="_Toc32417328">
            <w:r w:rsidRPr="00CB3D7A" w:rsidR="006E3A77">
              <w:rPr>
                <w:rStyle w:val="Hyperlink"/>
                <w:noProof/>
              </w:rPr>
              <w:t>4</w:t>
            </w:r>
            <w:r w:rsidR="006E3A77">
              <w:rPr>
                <w:rFonts w:asciiTheme="minorHAnsi" w:hAnsiTheme="minorHAnsi" w:eastAsiaTheme="minorEastAsia"/>
                <w:noProof/>
                <w:color w:val="auto"/>
                <w:sz w:val="22"/>
                <w:szCs w:val="22"/>
              </w:rPr>
              <w:tab/>
            </w:r>
            <w:r w:rsidRPr="00CB3D7A" w:rsidR="006E3A77">
              <w:rPr>
                <w:rStyle w:val="Hyperlink"/>
                <w:noProof/>
              </w:rPr>
              <w:t>Service Requirements</w:t>
            </w:r>
            <w:r w:rsidR="006E3A77">
              <w:rPr>
                <w:noProof/>
                <w:webHidden/>
              </w:rPr>
              <w:tab/>
            </w:r>
            <w:r w:rsidR="006E3A77">
              <w:rPr>
                <w:noProof/>
                <w:webHidden/>
              </w:rPr>
              <w:fldChar w:fldCharType="begin"/>
            </w:r>
            <w:r w:rsidR="006E3A77">
              <w:rPr>
                <w:noProof/>
                <w:webHidden/>
              </w:rPr>
              <w:instrText xml:space="preserve"> PAGEREF _Toc32417328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rsidR="006E3A77" w:rsidRDefault="005D768B" w14:paraId="4FA7E69C" w14:textId="658ADA09">
          <w:pPr>
            <w:pStyle w:val="TOC2"/>
            <w:tabs>
              <w:tab w:val="left" w:pos="880"/>
              <w:tab w:val="right" w:leader="dot" w:pos="10070"/>
            </w:tabs>
            <w:rPr>
              <w:rFonts w:asciiTheme="minorHAnsi" w:hAnsiTheme="minorHAnsi" w:eastAsiaTheme="minorEastAsia"/>
              <w:noProof/>
              <w:color w:val="auto"/>
              <w:sz w:val="22"/>
              <w:szCs w:val="22"/>
            </w:rPr>
          </w:pPr>
          <w:hyperlink w:history="1" w:anchor="_Toc32417329">
            <w:r w:rsidRPr="00CB3D7A" w:rsidR="006E3A77">
              <w:rPr>
                <w:rStyle w:val="Hyperlink"/>
                <w:noProof/>
              </w:rPr>
              <w:t>4.1</w:t>
            </w:r>
            <w:r w:rsidR="006E3A77">
              <w:rPr>
                <w:rFonts w:asciiTheme="minorHAnsi" w:hAnsiTheme="minorHAnsi" w:eastAsiaTheme="minorEastAsia"/>
                <w:noProof/>
                <w:color w:val="auto"/>
                <w:sz w:val="22"/>
                <w:szCs w:val="22"/>
              </w:rPr>
              <w:tab/>
            </w:r>
            <w:r w:rsidRPr="00CB3D7A" w:rsidR="006E3A77">
              <w:rPr>
                <w:rStyle w:val="Hyperlink"/>
                <w:noProof/>
              </w:rPr>
              <w:t>Message Content Format</w:t>
            </w:r>
            <w:r w:rsidR="006E3A77">
              <w:rPr>
                <w:noProof/>
                <w:webHidden/>
              </w:rPr>
              <w:tab/>
            </w:r>
            <w:r w:rsidR="006E3A77">
              <w:rPr>
                <w:noProof/>
                <w:webHidden/>
              </w:rPr>
              <w:fldChar w:fldCharType="begin"/>
            </w:r>
            <w:r w:rsidR="006E3A77">
              <w:rPr>
                <w:noProof/>
                <w:webHidden/>
              </w:rPr>
              <w:instrText xml:space="preserve"> PAGEREF _Toc32417329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rsidR="006E3A77" w:rsidRDefault="005D768B" w14:paraId="7746BFF7" w14:textId="2ECD10E2">
          <w:pPr>
            <w:pStyle w:val="TOC3"/>
            <w:tabs>
              <w:tab w:val="left" w:pos="1100"/>
              <w:tab w:val="right" w:leader="dot" w:pos="10070"/>
            </w:tabs>
            <w:rPr>
              <w:rFonts w:asciiTheme="minorHAnsi" w:hAnsiTheme="minorHAnsi" w:eastAsiaTheme="minorEastAsia"/>
              <w:noProof/>
              <w:color w:val="auto"/>
              <w:sz w:val="22"/>
              <w:szCs w:val="22"/>
            </w:rPr>
          </w:pPr>
          <w:hyperlink w:history="1" w:anchor="_Toc32417330">
            <w:r w:rsidRPr="00CB3D7A" w:rsidR="006E3A77">
              <w:rPr>
                <w:rStyle w:val="Hyperlink"/>
                <w:noProof/>
              </w:rPr>
              <w:t>4.1.1</w:t>
            </w:r>
            <w:r w:rsidR="006E3A77">
              <w:rPr>
                <w:rFonts w:asciiTheme="minorHAnsi" w:hAnsiTheme="minorHAnsi" w:eastAsiaTheme="minorEastAsia"/>
                <w:noProof/>
                <w:color w:val="auto"/>
                <w:sz w:val="22"/>
                <w:szCs w:val="22"/>
              </w:rPr>
              <w:tab/>
            </w:r>
            <w:r w:rsidRPr="00CB3D7A" w:rsidR="006E3A77">
              <w:rPr>
                <w:rStyle w:val="Hyperlink"/>
                <w:noProof/>
              </w:rPr>
              <w:t>SOAP Interface Requirements</w:t>
            </w:r>
            <w:r w:rsidR="006E3A77">
              <w:rPr>
                <w:noProof/>
                <w:webHidden/>
              </w:rPr>
              <w:tab/>
            </w:r>
            <w:r w:rsidR="006E3A77">
              <w:rPr>
                <w:noProof/>
                <w:webHidden/>
              </w:rPr>
              <w:fldChar w:fldCharType="begin"/>
            </w:r>
            <w:r w:rsidR="006E3A77">
              <w:rPr>
                <w:noProof/>
                <w:webHidden/>
              </w:rPr>
              <w:instrText xml:space="preserve"> PAGEREF _Toc32417330 \h </w:instrText>
            </w:r>
            <w:r w:rsidR="006E3A77">
              <w:rPr>
                <w:noProof/>
                <w:webHidden/>
              </w:rPr>
            </w:r>
            <w:r w:rsidR="006E3A77">
              <w:rPr>
                <w:noProof/>
                <w:webHidden/>
              </w:rPr>
              <w:fldChar w:fldCharType="separate"/>
            </w:r>
            <w:r w:rsidR="006E3A77">
              <w:rPr>
                <w:noProof/>
                <w:webHidden/>
              </w:rPr>
              <w:t>7</w:t>
            </w:r>
            <w:r w:rsidR="006E3A77">
              <w:rPr>
                <w:noProof/>
                <w:webHidden/>
              </w:rPr>
              <w:fldChar w:fldCharType="end"/>
            </w:r>
          </w:hyperlink>
        </w:p>
        <w:p w:rsidR="006E3A77" w:rsidRDefault="005D768B" w14:paraId="703F6A01" w14:textId="10E61C99">
          <w:pPr>
            <w:pStyle w:val="TOC3"/>
            <w:tabs>
              <w:tab w:val="left" w:pos="1100"/>
              <w:tab w:val="right" w:leader="dot" w:pos="10070"/>
            </w:tabs>
            <w:rPr>
              <w:rFonts w:asciiTheme="minorHAnsi" w:hAnsiTheme="minorHAnsi" w:eastAsiaTheme="minorEastAsia"/>
              <w:noProof/>
              <w:color w:val="auto"/>
              <w:sz w:val="22"/>
              <w:szCs w:val="22"/>
            </w:rPr>
          </w:pPr>
          <w:hyperlink w:history="1" w:anchor="_Toc32417331">
            <w:r w:rsidRPr="00CB3D7A" w:rsidR="006E3A77">
              <w:rPr>
                <w:rStyle w:val="Hyperlink"/>
                <w:noProof/>
              </w:rPr>
              <w:t>4.1.2</w:t>
            </w:r>
            <w:r w:rsidR="006E3A77">
              <w:rPr>
                <w:rFonts w:asciiTheme="minorHAnsi" w:hAnsiTheme="minorHAnsi" w:eastAsiaTheme="minorEastAsia"/>
                <w:noProof/>
                <w:color w:val="auto"/>
                <w:sz w:val="22"/>
                <w:szCs w:val="22"/>
              </w:rPr>
              <w:tab/>
            </w:r>
            <w:r w:rsidRPr="00CB3D7A" w:rsidR="006E3A77">
              <w:rPr>
                <w:rStyle w:val="Hyperlink"/>
                <w:noProof/>
              </w:rPr>
              <w:t>REST Interface Requirements</w:t>
            </w:r>
            <w:r w:rsidR="006E3A77">
              <w:rPr>
                <w:noProof/>
                <w:webHidden/>
              </w:rPr>
              <w:tab/>
            </w:r>
            <w:r w:rsidR="006E3A77">
              <w:rPr>
                <w:noProof/>
                <w:webHidden/>
              </w:rPr>
              <w:fldChar w:fldCharType="begin"/>
            </w:r>
            <w:r w:rsidR="006E3A77">
              <w:rPr>
                <w:noProof/>
                <w:webHidden/>
              </w:rPr>
              <w:instrText xml:space="preserve"> PAGEREF _Toc32417331 \h </w:instrText>
            </w:r>
            <w:r w:rsidR="006E3A77">
              <w:rPr>
                <w:noProof/>
                <w:webHidden/>
              </w:rPr>
            </w:r>
            <w:r w:rsidR="006E3A77">
              <w:rPr>
                <w:noProof/>
                <w:webHidden/>
              </w:rPr>
              <w:fldChar w:fldCharType="separate"/>
            </w:r>
            <w:r w:rsidR="006E3A77">
              <w:rPr>
                <w:noProof/>
                <w:webHidden/>
              </w:rPr>
              <w:t>8</w:t>
            </w:r>
            <w:r w:rsidR="006E3A77">
              <w:rPr>
                <w:noProof/>
                <w:webHidden/>
              </w:rPr>
              <w:fldChar w:fldCharType="end"/>
            </w:r>
          </w:hyperlink>
        </w:p>
        <w:p w:rsidR="006E3A77" w:rsidRDefault="005D768B" w14:paraId="4BD28B31" w14:textId="39AAC4B0">
          <w:pPr>
            <w:pStyle w:val="TOC2"/>
            <w:tabs>
              <w:tab w:val="left" w:pos="880"/>
              <w:tab w:val="right" w:leader="dot" w:pos="10070"/>
            </w:tabs>
            <w:rPr>
              <w:rFonts w:asciiTheme="minorHAnsi" w:hAnsiTheme="minorHAnsi" w:eastAsiaTheme="minorEastAsia"/>
              <w:noProof/>
              <w:color w:val="auto"/>
              <w:sz w:val="22"/>
              <w:szCs w:val="22"/>
            </w:rPr>
          </w:pPr>
          <w:hyperlink w:history="1" w:anchor="_Toc32417332">
            <w:r w:rsidRPr="00CB3D7A" w:rsidR="006E3A77">
              <w:rPr>
                <w:rStyle w:val="Hyperlink"/>
                <w:noProof/>
              </w:rPr>
              <w:t>4.2</w:t>
            </w:r>
            <w:r w:rsidR="006E3A77">
              <w:rPr>
                <w:rFonts w:asciiTheme="minorHAnsi" w:hAnsiTheme="minorHAnsi" w:eastAsiaTheme="minorEastAsia"/>
                <w:noProof/>
                <w:color w:val="auto"/>
                <w:sz w:val="22"/>
                <w:szCs w:val="22"/>
              </w:rPr>
              <w:tab/>
            </w:r>
            <w:r w:rsidRPr="00CB3D7A" w:rsidR="006E3A77">
              <w:rPr>
                <w:rStyle w:val="Hyperlink"/>
                <w:noProof/>
              </w:rPr>
              <w:t>Security</w:t>
            </w:r>
            <w:r w:rsidR="006E3A77">
              <w:rPr>
                <w:noProof/>
                <w:webHidden/>
              </w:rPr>
              <w:tab/>
            </w:r>
            <w:r w:rsidR="006E3A77">
              <w:rPr>
                <w:noProof/>
                <w:webHidden/>
              </w:rPr>
              <w:fldChar w:fldCharType="begin"/>
            </w:r>
            <w:r w:rsidR="006E3A77">
              <w:rPr>
                <w:noProof/>
                <w:webHidden/>
              </w:rPr>
              <w:instrText xml:space="preserve"> PAGEREF _Toc32417332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rsidR="006E3A77" w:rsidRDefault="005D768B" w14:paraId="6732C71E" w14:textId="2938B563">
          <w:pPr>
            <w:pStyle w:val="TOC3"/>
            <w:tabs>
              <w:tab w:val="left" w:pos="1100"/>
              <w:tab w:val="right" w:leader="dot" w:pos="10070"/>
            </w:tabs>
            <w:rPr>
              <w:rFonts w:asciiTheme="minorHAnsi" w:hAnsiTheme="minorHAnsi" w:eastAsiaTheme="minorEastAsia"/>
              <w:noProof/>
              <w:color w:val="auto"/>
              <w:sz w:val="22"/>
              <w:szCs w:val="22"/>
            </w:rPr>
          </w:pPr>
          <w:hyperlink w:history="1" w:anchor="_Toc32417333">
            <w:r w:rsidRPr="00CB3D7A" w:rsidR="006E3A77">
              <w:rPr>
                <w:rStyle w:val="Hyperlink"/>
                <w:noProof/>
              </w:rPr>
              <w:t>4.2.1</w:t>
            </w:r>
            <w:r w:rsidR="006E3A77">
              <w:rPr>
                <w:rFonts w:asciiTheme="minorHAnsi" w:hAnsiTheme="minorHAnsi" w:eastAsiaTheme="minorEastAsia"/>
                <w:noProof/>
                <w:color w:val="auto"/>
                <w:sz w:val="22"/>
                <w:szCs w:val="22"/>
              </w:rPr>
              <w:tab/>
            </w:r>
            <w:r w:rsidRPr="00CB3D7A" w:rsidR="006E3A77">
              <w:rPr>
                <w:rStyle w:val="Hyperlink"/>
                <w:noProof/>
              </w:rPr>
              <w:t>SOAP Interface Requirements</w:t>
            </w:r>
            <w:r w:rsidR="006E3A77">
              <w:rPr>
                <w:noProof/>
                <w:webHidden/>
              </w:rPr>
              <w:tab/>
            </w:r>
            <w:r w:rsidR="006E3A77">
              <w:rPr>
                <w:noProof/>
                <w:webHidden/>
              </w:rPr>
              <w:fldChar w:fldCharType="begin"/>
            </w:r>
            <w:r w:rsidR="006E3A77">
              <w:rPr>
                <w:noProof/>
                <w:webHidden/>
              </w:rPr>
              <w:instrText xml:space="preserve"> PAGEREF _Toc32417333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rsidR="006E3A77" w:rsidRDefault="005D768B" w14:paraId="220DAE74" w14:textId="36A61BDE">
          <w:pPr>
            <w:pStyle w:val="TOC3"/>
            <w:tabs>
              <w:tab w:val="left" w:pos="1100"/>
              <w:tab w:val="right" w:leader="dot" w:pos="10070"/>
            </w:tabs>
            <w:rPr>
              <w:rFonts w:asciiTheme="minorHAnsi" w:hAnsiTheme="minorHAnsi" w:eastAsiaTheme="minorEastAsia"/>
              <w:noProof/>
              <w:color w:val="auto"/>
              <w:sz w:val="22"/>
              <w:szCs w:val="22"/>
            </w:rPr>
          </w:pPr>
          <w:hyperlink w:history="1" w:anchor="_Toc32417334">
            <w:r w:rsidRPr="00CB3D7A" w:rsidR="006E3A77">
              <w:rPr>
                <w:rStyle w:val="Hyperlink"/>
                <w:noProof/>
              </w:rPr>
              <w:t>4.2.2</w:t>
            </w:r>
            <w:r w:rsidR="006E3A77">
              <w:rPr>
                <w:rFonts w:asciiTheme="minorHAnsi" w:hAnsiTheme="minorHAnsi" w:eastAsiaTheme="minorEastAsia"/>
                <w:noProof/>
                <w:color w:val="auto"/>
                <w:sz w:val="22"/>
                <w:szCs w:val="22"/>
              </w:rPr>
              <w:tab/>
            </w:r>
            <w:r w:rsidRPr="00CB3D7A" w:rsidR="006E3A77">
              <w:rPr>
                <w:rStyle w:val="Hyperlink"/>
                <w:noProof/>
              </w:rPr>
              <w:t>REST Interface Requirements</w:t>
            </w:r>
            <w:r w:rsidR="006E3A77">
              <w:rPr>
                <w:noProof/>
                <w:webHidden/>
              </w:rPr>
              <w:tab/>
            </w:r>
            <w:r w:rsidR="006E3A77">
              <w:rPr>
                <w:noProof/>
                <w:webHidden/>
              </w:rPr>
              <w:fldChar w:fldCharType="begin"/>
            </w:r>
            <w:r w:rsidR="006E3A77">
              <w:rPr>
                <w:noProof/>
                <w:webHidden/>
              </w:rPr>
              <w:instrText xml:space="preserve"> PAGEREF _Toc32417334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rsidR="006E3A77" w:rsidRDefault="005D768B" w14:paraId="01EA68D8" w14:textId="1E9CF2E7">
          <w:pPr>
            <w:pStyle w:val="TOC2"/>
            <w:tabs>
              <w:tab w:val="left" w:pos="880"/>
              <w:tab w:val="right" w:leader="dot" w:pos="10070"/>
            </w:tabs>
            <w:rPr>
              <w:rFonts w:asciiTheme="minorHAnsi" w:hAnsiTheme="minorHAnsi" w:eastAsiaTheme="minorEastAsia"/>
              <w:noProof/>
              <w:color w:val="auto"/>
              <w:sz w:val="22"/>
              <w:szCs w:val="22"/>
            </w:rPr>
          </w:pPr>
          <w:hyperlink w:history="1" w:anchor="_Toc32417335">
            <w:r w:rsidRPr="00CB3D7A" w:rsidR="006E3A77">
              <w:rPr>
                <w:rStyle w:val="Hyperlink"/>
                <w:noProof/>
              </w:rPr>
              <w:t>4.3</w:t>
            </w:r>
            <w:r w:rsidR="006E3A77">
              <w:rPr>
                <w:rFonts w:asciiTheme="minorHAnsi" w:hAnsiTheme="minorHAnsi" w:eastAsiaTheme="minorEastAsia"/>
                <w:noProof/>
                <w:color w:val="auto"/>
                <w:sz w:val="22"/>
                <w:szCs w:val="22"/>
              </w:rPr>
              <w:tab/>
            </w:r>
            <w:r w:rsidRPr="00CB3D7A" w:rsidR="006E3A77">
              <w:rPr>
                <w:rStyle w:val="Hyperlink"/>
                <w:noProof/>
              </w:rPr>
              <w:t>Error Handling</w:t>
            </w:r>
            <w:r w:rsidR="006E3A77">
              <w:rPr>
                <w:noProof/>
                <w:webHidden/>
              </w:rPr>
              <w:tab/>
            </w:r>
            <w:r w:rsidR="006E3A77">
              <w:rPr>
                <w:noProof/>
                <w:webHidden/>
              </w:rPr>
              <w:fldChar w:fldCharType="begin"/>
            </w:r>
            <w:r w:rsidR="006E3A77">
              <w:rPr>
                <w:noProof/>
                <w:webHidden/>
              </w:rPr>
              <w:instrText xml:space="preserve"> PAGEREF _Toc32417335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rsidR="006E3A77" w:rsidRDefault="005D768B" w14:paraId="18C4CBA3" w14:textId="06757C25">
          <w:pPr>
            <w:pStyle w:val="TOC3"/>
            <w:tabs>
              <w:tab w:val="left" w:pos="1100"/>
              <w:tab w:val="right" w:leader="dot" w:pos="10070"/>
            </w:tabs>
            <w:rPr>
              <w:rFonts w:asciiTheme="minorHAnsi" w:hAnsiTheme="minorHAnsi" w:eastAsiaTheme="minorEastAsia"/>
              <w:noProof/>
              <w:color w:val="auto"/>
              <w:sz w:val="22"/>
              <w:szCs w:val="22"/>
            </w:rPr>
          </w:pPr>
          <w:hyperlink w:history="1" w:anchor="_Toc32417336">
            <w:r w:rsidRPr="00CB3D7A" w:rsidR="006E3A77">
              <w:rPr>
                <w:rStyle w:val="Hyperlink"/>
                <w:noProof/>
              </w:rPr>
              <w:t>4.3.1</w:t>
            </w:r>
            <w:r w:rsidR="006E3A77">
              <w:rPr>
                <w:rFonts w:asciiTheme="minorHAnsi" w:hAnsiTheme="minorHAnsi" w:eastAsiaTheme="minorEastAsia"/>
                <w:noProof/>
                <w:color w:val="auto"/>
                <w:sz w:val="22"/>
                <w:szCs w:val="22"/>
              </w:rPr>
              <w:tab/>
            </w:r>
            <w:r w:rsidRPr="00CB3D7A" w:rsidR="006E3A77">
              <w:rPr>
                <w:rStyle w:val="Hyperlink"/>
                <w:noProof/>
              </w:rPr>
              <w:t>Parameter Faults</w:t>
            </w:r>
            <w:r w:rsidR="006E3A77">
              <w:rPr>
                <w:noProof/>
                <w:webHidden/>
              </w:rPr>
              <w:tab/>
            </w:r>
            <w:r w:rsidR="006E3A77">
              <w:rPr>
                <w:noProof/>
                <w:webHidden/>
              </w:rPr>
              <w:fldChar w:fldCharType="begin"/>
            </w:r>
            <w:r w:rsidR="006E3A77">
              <w:rPr>
                <w:noProof/>
                <w:webHidden/>
              </w:rPr>
              <w:instrText xml:space="preserve"> PAGEREF _Toc32417336 \h </w:instrText>
            </w:r>
            <w:r w:rsidR="006E3A77">
              <w:rPr>
                <w:noProof/>
                <w:webHidden/>
              </w:rPr>
            </w:r>
            <w:r w:rsidR="006E3A77">
              <w:rPr>
                <w:noProof/>
                <w:webHidden/>
              </w:rPr>
              <w:fldChar w:fldCharType="separate"/>
            </w:r>
            <w:r w:rsidR="006E3A77">
              <w:rPr>
                <w:noProof/>
                <w:webHidden/>
              </w:rPr>
              <w:t>11</w:t>
            </w:r>
            <w:r w:rsidR="006E3A77">
              <w:rPr>
                <w:noProof/>
                <w:webHidden/>
              </w:rPr>
              <w:fldChar w:fldCharType="end"/>
            </w:r>
          </w:hyperlink>
        </w:p>
        <w:p w:rsidR="006E3A77" w:rsidRDefault="005D768B" w14:paraId="50C4E34A" w14:textId="20D3977D">
          <w:pPr>
            <w:pStyle w:val="TOC3"/>
            <w:tabs>
              <w:tab w:val="left" w:pos="1100"/>
              <w:tab w:val="right" w:leader="dot" w:pos="10070"/>
            </w:tabs>
            <w:rPr>
              <w:rFonts w:asciiTheme="minorHAnsi" w:hAnsiTheme="minorHAnsi" w:eastAsiaTheme="minorEastAsia"/>
              <w:noProof/>
              <w:color w:val="auto"/>
              <w:sz w:val="22"/>
              <w:szCs w:val="22"/>
            </w:rPr>
          </w:pPr>
          <w:hyperlink w:history="1" w:anchor="_Toc32417337">
            <w:r w:rsidRPr="00CB3D7A" w:rsidR="006E3A77">
              <w:rPr>
                <w:rStyle w:val="Hyperlink"/>
                <w:noProof/>
              </w:rPr>
              <w:t>4.3.2</w:t>
            </w:r>
            <w:r w:rsidR="006E3A77">
              <w:rPr>
                <w:rFonts w:asciiTheme="minorHAnsi" w:hAnsiTheme="minorHAnsi" w:eastAsiaTheme="minorEastAsia"/>
                <w:noProof/>
                <w:color w:val="auto"/>
                <w:sz w:val="22"/>
                <w:szCs w:val="22"/>
              </w:rPr>
              <w:tab/>
            </w:r>
            <w:r w:rsidRPr="00CB3D7A" w:rsidR="006E3A77">
              <w:rPr>
                <w:rStyle w:val="Hyperlink"/>
                <w:noProof/>
              </w:rPr>
              <w:t>Invalid Notification URL</w:t>
            </w:r>
            <w:r w:rsidR="006E3A77">
              <w:rPr>
                <w:noProof/>
                <w:webHidden/>
              </w:rPr>
              <w:tab/>
            </w:r>
            <w:r w:rsidR="006E3A77">
              <w:rPr>
                <w:noProof/>
                <w:webHidden/>
              </w:rPr>
              <w:fldChar w:fldCharType="begin"/>
            </w:r>
            <w:r w:rsidR="006E3A77">
              <w:rPr>
                <w:noProof/>
                <w:webHidden/>
              </w:rPr>
              <w:instrText xml:space="preserve"> PAGEREF _Toc32417337 \h </w:instrText>
            </w:r>
            <w:r w:rsidR="006E3A77">
              <w:rPr>
                <w:noProof/>
                <w:webHidden/>
              </w:rPr>
            </w:r>
            <w:r w:rsidR="006E3A77">
              <w:rPr>
                <w:noProof/>
                <w:webHidden/>
              </w:rPr>
              <w:fldChar w:fldCharType="separate"/>
            </w:r>
            <w:r w:rsidR="006E3A77">
              <w:rPr>
                <w:noProof/>
                <w:webHidden/>
              </w:rPr>
              <w:t>11</w:t>
            </w:r>
            <w:r w:rsidR="006E3A77">
              <w:rPr>
                <w:noProof/>
                <w:webHidden/>
              </w:rPr>
              <w:fldChar w:fldCharType="end"/>
            </w:r>
          </w:hyperlink>
        </w:p>
        <w:p w:rsidR="006E3A77" w:rsidRDefault="005D768B" w14:paraId="2C506BC5" w14:textId="14825471">
          <w:pPr>
            <w:pStyle w:val="TOC2"/>
            <w:tabs>
              <w:tab w:val="left" w:pos="880"/>
              <w:tab w:val="right" w:leader="dot" w:pos="10070"/>
            </w:tabs>
            <w:rPr>
              <w:rFonts w:asciiTheme="minorHAnsi" w:hAnsiTheme="minorHAnsi" w:eastAsiaTheme="minorEastAsia"/>
              <w:noProof/>
              <w:color w:val="auto"/>
              <w:sz w:val="22"/>
              <w:szCs w:val="22"/>
            </w:rPr>
          </w:pPr>
          <w:hyperlink w:history="1" w:anchor="_Toc32417338">
            <w:r w:rsidRPr="00CB3D7A" w:rsidR="006E3A77">
              <w:rPr>
                <w:rStyle w:val="Hyperlink"/>
                <w:noProof/>
              </w:rPr>
              <w:t>4.4</w:t>
            </w:r>
            <w:r w:rsidR="006E3A77">
              <w:rPr>
                <w:rFonts w:asciiTheme="minorHAnsi" w:hAnsiTheme="minorHAnsi" w:eastAsiaTheme="minorEastAsia"/>
                <w:noProof/>
                <w:color w:val="auto"/>
                <w:sz w:val="22"/>
                <w:szCs w:val="22"/>
              </w:rPr>
              <w:tab/>
            </w:r>
            <w:r w:rsidRPr="00CB3D7A" w:rsidR="006E3A77">
              <w:rPr>
                <w:rStyle w:val="Hyperlink"/>
                <w:noProof/>
              </w:rPr>
              <w:t>Content-Based Filtering</w:t>
            </w:r>
            <w:r w:rsidR="006E3A77">
              <w:rPr>
                <w:noProof/>
                <w:webHidden/>
              </w:rPr>
              <w:tab/>
            </w:r>
            <w:r w:rsidR="006E3A77">
              <w:rPr>
                <w:noProof/>
                <w:webHidden/>
              </w:rPr>
              <w:fldChar w:fldCharType="begin"/>
            </w:r>
            <w:r w:rsidR="006E3A77">
              <w:rPr>
                <w:noProof/>
                <w:webHidden/>
              </w:rPr>
              <w:instrText xml:space="preserve"> PAGEREF _Toc32417338 \h </w:instrText>
            </w:r>
            <w:r w:rsidR="006E3A77">
              <w:rPr>
                <w:noProof/>
                <w:webHidden/>
              </w:rPr>
            </w:r>
            <w:r w:rsidR="006E3A77">
              <w:rPr>
                <w:noProof/>
                <w:webHidden/>
              </w:rPr>
              <w:fldChar w:fldCharType="separate"/>
            </w:r>
            <w:r w:rsidR="006E3A77">
              <w:rPr>
                <w:noProof/>
                <w:webHidden/>
              </w:rPr>
              <w:t>11</w:t>
            </w:r>
            <w:r w:rsidR="006E3A77">
              <w:rPr>
                <w:noProof/>
                <w:webHidden/>
              </w:rPr>
              <w:fldChar w:fldCharType="end"/>
            </w:r>
          </w:hyperlink>
        </w:p>
        <w:p w:rsidR="006E3A77" w:rsidRDefault="005D768B" w14:paraId="24432EE6" w14:textId="739C0870">
          <w:pPr>
            <w:pStyle w:val="TOC2"/>
            <w:tabs>
              <w:tab w:val="left" w:pos="880"/>
              <w:tab w:val="right" w:leader="dot" w:pos="10070"/>
            </w:tabs>
            <w:rPr>
              <w:rFonts w:asciiTheme="minorHAnsi" w:hAnsiTheme="minorHAnsi" w:eastAsiaTheme="minorEastAsia"/>
              <w:noProof/>
              <w:color w:val="auto"/>
              <w:sz w:val="22"/>
              <w:szCs w:val="22"/>
            </w:rPr>
          </w:pPr>
          <w:hyperlink w:history="1" w:anchor="_Toc32417339">
            <w:r w:rsidRPr="00CB3D7A" w:rsidR="006E3A77">
              <w:rPr>
                <w:rStyle w:val="Hyperlink"/>
                <w:noProof/>
              </w:rPr>
              <w:t>4.5</w:t>
            </w:r>
            <w:r w:rsidR="006E3A77">
              <w:rPr>
                <w:rFonts w:asciiTheme="minorHAnsi" w:hAnsiTheme="minorHAnsi" w:eastAsiaTheme="minorEastAsia"/>
                <w:noProof/>
                <w:color w:val="auto"/>
                <w:sz w:val="22"/>
                <w:szCs w:val="22"/>
              </w:rPr>
              <w:tab/>
            </w:r>
            <w:r w:rsidRPr="00CB3D7A" w:rsidR="006E3A77">
              <w:rPr>
                <w:rStyle w:val="Hyperlink"/>
                <w:noProof/>
              </w:rPr>
              <w:t>Message Expiry</w:t>
            </w:r>
            <w:r w:rsidR="006E3A77">
              <w:rPr>
                <w:noProof/>
                <w:webHidden/>
              </w:rPr>
              <w:tab/>
            </w:r>
            <w:r w:rsidR="006E3A77">
              <w:rPr>
                <w:noProof/>
                <w:webHidden/>
              </w:rPr>
              <w:fldChar w:fldCharType="begin"/>
            </w:r>
            <w:r w:rsidR="006E3A77">
              <w:rPr>
                <w:noProof/>
                <w:webHidden/>
              </w:rPr>
              <w:instrText xml:space="preserve"> PAGEREF _Toc32417339 \h </w:instrText>
            </w:r>
            <w:r w:rsidR="006E3A77">
              <w:rPr>
                <w:noProof/>
                <w:webHidden/>
              </w:rPr>
            </w:r>
            <w:r w:rsidR="006E3A77">
              <w:rPr>
                <w:noProof/>
                <w:webHidden/>
              </w:rPr>
              <w:fldChar w:fldCharType="separate"/>
            </w:r>
            <w:r w:rsidR="006E3A77">
              <w:rPr>
                <w:noProof/>
                <w:webHidden/>
              </w:rPr>
              <w:t>12</w:t>
            </w:r>
            <w:r w:rsidR="006E3A77">
              <w:rPr>
                <w:noProof/>
                <w:webHidden/>
              </w:rPr>
              <w:fldChar w:fldCharType="end"/>
            </w:r>
          </w:hyperlink>
        </w:p>
        <w:p w:rsidR="006E3A77" w:rsidRDefault="005D768B" w14:paraId="406AE839" w14:textId="18BFC7CD">
          <w:pPr>
            <w:pStyle w:val="TOC2"/>
            <w:tabs>
              <w:tab w:val="left" w:pos="880"/>
              <w:tab w:val="right" w:leader="dot" w:pos="10070"/>
            </w:tabs>
            <w:rPr>
              <w:rFonts w:asciiTheme="minorHAnsi" w:hAnsiTheme="minorHAnsi" w:eastAsiaTheme="minorEastAsia"/>
              <w:noProof/>
              <w:color w:val="auto"/>
              <w:sz w:val="22"/>
              <w:szCs w:val="22"/>
            </w:rPr>
          </w:pPr>
          <w:hyperlink w:history="1" w:anchor="_Toc32417340">
            <w:r w:rsidRPr="00CB3D7A" w:rsidR="006E3A77">
              <w:rPr>
                <w:rStyle w:val="Hyperlink"/>
                <w:noProof/>
              </w:rPr>
              <w:t>4.6</w:t>
            </w:r>
            <w:r w:rsidR="006E3A77">
              <w:rPr>
                <w:rFonts w:asciiTheme="minorHAnsi" w:hAnsiTheme="minorHAnsi" w:eastAsiaTheme="minorEastAsia"/>
                <w:noProof/>
                <w:color w:val="auto"/>
                <w:sz w:val="22"/>
                <w:szCs w:val="22"/>
              </w:rPr>
              <w:tab/>
            </w:r>
            <w:r w:rsidRPr="00CB3D7A" w:rsidR="006E3A77">
              <w:rPr>
                <w:rStyle w:val="Hyperlink"/>
                <w:noProof/>
              </w:rPr>
              <w:t>Feature Set Declaration</w:t>
            </w:r>
            <w:r w:rsidR="006E3A77">
              <w:rPr>
                <w:noProof/>
                <w:webHidden/>
              </w:rPr>
              <w:tab/>
            </w:r>
            <w:r w:rsidR="006E3A77">
              <w:rPr>
                <w:noProof/>
                <w:webHidden/>
              </w:rPr>
              <w:fldChar w:fldCharType="begin"/>
            </w:r>
            <w:r w:rsidR="006E3A77">
              <w:rPr>
                <w:noProof/>
                <w:webHidden/>
              </w:rPr>
              <w:instrText xml:space="preserve"> PAGEREF _Toc32417340 \h </w:instrText>
            </w:r>
            <w:r w:rsidR="006E3A77">
              <w:rPr>
                <w:noProof/>
                <w:webHidden/>
              </w:rPr>
            </w:r>
            <w:r w:rsidR="006E3A77">
              <w:rPr>
                <w:noProof/>
                <w:webHidden/>
              </w:rPr>
              <w:fldChar w:fldCharType="separate"/>
            </w:r>
            <w:r w:rsidR="006E3A77">
              <w:rPr>
                <w:noProof/>
                <w:webHidden/>
              </w:rPr>
              <w:t>12</w:t>
            </w:r>
            <w:r w:rsidR="006E3A77">
              <w:rPr>
                <w:noProof/>
                <w:webHidden/>
              </w:rPr>
              <w:fldChar w:fldCharType="end"/>
            </w:r>
          </w:hyperlink>
        </w:p>
        <w:p w:rsidR="006E3A77" w:rsidRDefault="005D768B" w14:paraId="605BB529" w14:textId="41EC332A">
          <w:pPr>
            <w:pStyle w:val="TOC1"/>
            <w:tabs>
              <w:tab w:val="left" w:pos="400"/>
              <w:tab w:val="right" w:leader="dot" w:pos="10070"/>
            </w:tabs>
            <w:rPr>
              <w:rFonts w:asciiTheme="minorHAnsi" w:hAnsiTheme="minorHAnsi" w:eastAsiaTheme="minorEastAsia"/>
              <w:noProof/>
              <w:color w:val="auto"/>
              <w:sz w:val="22"/>
              <w:szCs w:val="22"/>
            </w:rPr>
          </w:pPr>
          <w:hyperlink w:history="1" w:anchor="_Toc32417341">
            <w:r w:rsidRPr="00CB3D7A" w:rsidR="006E3A77">
              <w:rPr>
                <w:rStyle w:val="Hyperlink"/>
                <w:noProof/>
              </w:rPr>
              <w:t>5</w:t>
            </w:r>
            <w:r w:rsidR="006E3A77">
              <w:rPr>
                <w:rFonts w:asciiTheme="minorHAnsi" w:hAnsiTheme="minorHAnsi" w:eastAsiaTheme="minorEastAsia"/>
                <w:noProof/>
                <w:color w:val="auto"/>
                <w:sz w:val="22"/>
                <w:szCs w:val="22"/>
              </w:rPr>
              <w:tab/>
            </w:r>
            <w:r w:rsidRPr="00CB3D7A" w:rsidR="006E3A77">
              <w:rPr>
                <w:rStyle w:val="Hyperlink"/>
                <w:noProof/>
              </w:rPr>
              <w:t>Service Definitions</w:t>
            </w:r>
            <w:r w:rsidR="006E3A77">
              <w:rPr>
                <w:noProof/>
                <w:webHidden/>
              </w:rPr>
              <w:tab/>
            </w:r>
            <w:r w:rsidR="006E3A77">
              <w:rPr>
                <w:noProof/>
                <w:webHidden/>
              </w:rPr>
              <w:fldChar w:fldCharType="begin"/>
            </w:r>
            <w:r w:rsidR="006E3A77">
              <w:rPr>
                <w:noProof/>
                <w:webHidden/>
              </w:rPr>
              <w:instrText xml:space="preserve"> PAGEREF _Toc32417341 \h </w:instrText>
            </w:r>
            <w:r w:rsidR="006E3A77">
              <w:rPr>
                <w:noProof/>
                <w:webHidden/>
              </w:rPr>
            </w:r>
            <w:r w:rsidR="006E3A77">
              <w:rPr>
                <w:noProof/>
                <w:webHidden/>
              </w:rPr>
              <w:fldChar w:fldCharType="separate"/>
            </w:r>
            <w:r w:rsidR="006E3A77">
              <w:rPr>
                <w:noProof/>
                <w:webHidden/>
              </w:rPr>
              <w:t>13</w:t>
            </w:r>
            <w:r w:rsidR="006E3A77">
              <w:rPr>
                <w:noProof/>
                <w:webHidden/>
              </w:rPr>
              <w:fldChar w:fldCharType="end"/>
            </w:r>
          </w:hyperlink>
        </w:p>
        <w:p w:rsidR="006E3A77" w:rsidRDefault="005D768B" w14:paraId="3941D9A9" w14:textId="193A8F00">
          <w:pPr>
            <w:pStyle w:val="TOC2"/>
            <w:tabs>
              <w:tab w:val="left" w:pos="880"/>
              <w:tab w:val="right" w:leader="dot" w:pos="10070"/>
            </w:tabs>
            <w:rPr>
              <w:rFonts w:asciiTheme="minorHAnsi" w:hAnsiTheme="minorHAnsi" w:eastAsiaTheme="minorEastAsia"/>
              <w:noProof/>
              <w:color w:val="auto"/>
              <w:sz w:val="22"/>
              <w:szCs w:val="22"/>
            </w:rPr>
          </w:pPr>
          <w:hyperlink w:history="1" w:anchor="_Toc32417342">
            <w:r w:rsidRPr="00CB3D7A" w:rsidR="006E3A77">
              <w:rPr>
                <w:rStyle w:val="Hyperlink"/>
                <w:noProof/>
              </w:rPr>
              <w:t>5.1</w:t>
            </w:r>
            <w:r w:rsidR="006E3A77">
              <w:rPr>
                <w:rFonts w:asciiTheme="minorHAnsi" w:hAnsiTheme="minorHAnsi" w:eastAsiaTheme="minorEastAsia"/>
                <w:noProof/>
                <w:color w:val="auto"/>
                <w:sz w:val="22"/>
                <w:szCs w:val="22"/>
              </w:rPr>
              <w:tab/>
            </w:r>
            <w:r w:rsidRPr="00CB3D7A" w:rsidR="006E3A77">
              <w:rPr>
                <w:rStyle w:val="Hyperlink"/>
                <w:noProof/>
              </w:rPr>
              <w:t>Conformance to ISA 95.00.06</w:t>
            </w:r>
            <w:r w:rsidR="006E3A77">
              <w:rPr>
                <w:noProof/>
                <w:webHidden/>
              </w:rPr>
              <w:tab/>
            </w:r>
            <w:r w:rsidR="006E3A77">
              <w:rPr>
                <w:noProof/>
                <w:webHidden/>
              </w:rPr>
              <w:fldChar w:fldCharType="begin"/>
            </w:r>
            <w:r w:rsidR="006E3A77">
              <w:rPr>
                <w:noProof/>
                <w:webHidden/>
              </w:rPr>
              <w:instrText xml:space="preserve"> PAGEREF _Toc32417342 \h </w:instrText>
            </w:r>
            <w:r w:rsidR="006E3A77">
              <w:rPr>
                <w:noProof/>
                <w:webHidden/>
              </w:rPr>
            </w:r>
            <w:r w:rsidR="006E3A77">
              <w:rPr>
                <w:noProof/>
                <w:webHidden/>
              </w:rPr>
              <w:fldChar w:fldCharType="separate"/>
            </w:r>
            <w:r w:rsidR="006E3A77">
              <w:rPr>
                <w:noProof/>
                <w:webHidden/>
              </w:rPr>
              <w:t>13</w:t>
            </w:r>
            <w:r w:rsidR="006E3A77">
              <w:rPr>
                <w:noProof/>
                <w:webHidden/>
              </w:rPr>
              <w:fldChar w:fldCharType="end"/>
            </w:r>
          </w:hyperlink>
        </w:p>
        <w:p w:rsidR="006E3A77" w:rsidRDefault="005D768B" w14:paraId="2E47F439" w14:textId="3CBFA92C">
          <w:pPr>
            <w:pStyle w:val="TOC2"/>
            <w:tabs>
              <w:tab w:val="left" w:pos="880"/>
              <w:tab w:val="right" w:leader="dot" w:pos="10070"/>
            </w:tabs>
            <w:rPr>
              <w:rFonts w:asciiTheme="minorHAnsi" w:hAnsiTheme="minorHAnsi" w:eastAsiaTheme="minorEastAsia"/>
              <w:noProof/>
              <w:color w:val="auto"/>
              <w:sz w:val="22"/>
              <w:szCs w:val="22"/>
            </w:rPr>
          </w:pPr>
          <w:hyperlink w:history="1" w:anchor="_Toc32417343">
            <w:r w:rsidRPr="00CB3D7A" w:rsidR="006E3A77">
              <w:rPr>
                <w:rStyle w:val="Hyperlink"/>
                <w:noProof/>
              </w:rPr>
              <w:t>5.2</w:t>
            </w:r>
            <w:r w:rsidR="006E3A77">
              <w:rPr>
                <w:rFonts w:asciiTheme="minorHAnsi" w:hAnsiTheme="minorHAnsi" w:eastAsiaTheme="minorEastAsia"/>
                <w:noProof/>
                <w:color w:val="auto"/>
                <w:sz w:val="22"/>
                <w:szCs w:val="22"/>
              </w:rPr>
              <w:tab/>
            </w:r>
            <w:r w:rsidRPr="00CB3D7A" w:rsidR="006E3A77">
              <w:rPr>
                <w:rStyle w:val="Hyperlink"/>
                <w:noProof/>
              </w:rPr>
              <w:t>Channel Management Service</w:t>
            </w:r>
            <w:r w:rsidR="006E3A77">
              <w:rPr>
                <w:noProof/>
                <w:webHidden/>
              </w:rPr>
              <w:tab/>
            </w:r>
            <w:r w:rsidR="006E3A77">
              <w:rPr>
                <w:noProof/>
                <w:webHidden/>
              </w:rPr>
              <w:fldChar w:fldCharType="begin"/>
            </w:r>
            <w:r w:rsidR="006E3A77">
              <w:rPr>
                <w:noProof/>
                <w:webHidden/>
              </w:rPr>
              <w:instrText xml:space="preserve"> PAGEREF _Toc32417343 \h </w:instrText>
            </w:r>
            <w:r w:rsidR="006E3A77">
              <w:rPr>
                <w:noProof/>
                <w:webHidden/>
              </w:rPr>
            </w:r>
            <w:r w:rsidR="006E3A77">
              <w:rPr>
                <w:noProof/>
                <w:webHidden/>
              </w:rPr>
              <w:fldChar w:fldCharType="separate"/>
            </w:r>
            <w:r w:rsidR="006E3A77">
              <w:rPr>
                <w:noProof/>
                <w:webHidden/>
              </w:rPr>
              <w:t>17</w:t>
            </w:r>
            <w:r w:rsidR="006E3A77">
              <w:rPr>
                <w:noProof/>
                <w:webHidden/>
              </w:rPr>
              <w:fldChar w:fldCharType="end"/>
            </w:r>
          </w:hyperlink>
        </w:p>
        <w:p w:rsidR="006E3A77" w:rsidRDefault="005D768B" w14:paraId="197101A8" w14:textId="29628CC0">
          <w:pPr>
            <w:pStyle w:val="TOC3"/>
            <w:tabs>
              <w:tab w:val="left" w:pos="1100"/>
              <w:tab w:val="right" w:leader="dot" w:pos="10070"/>
            </w:tabs>
            <w:rPr>
              <w:rFonts w:asciiTheme="minorHAnsi" w:hAnsiTheme="minorHAnsi" w:eastAsiaTheme="minorEastAsia"/>
              <w:noProof/>
              <w:color w:val="auto"/>
              <w:sz w:val="22"/>
              <w:szCs w:val="22"/>
            </w:rPr>
          </w:pPr>
          <w:hyperlink w:history="1" w:anchor="_Toc32417344">
            <w:r w:rsidRPr="00CB3D7A" w:rsidR="006E3A77">
              <w:rPr>
                <w:rStyle w:val="Hyperlink"/>
                <w:noProof/>
              </w:rPr>
              <w:t>5.2.1</w:t>
            </w:r>
            <w:r w:rsidR="006E3A77">
              <w:rPr>
                <w:rFonts w:asciiTheme="minorHAnsi" w:hAnsiTheme="minorHAnsi" w:eastAsiaTheme="minorEastAsia"/>
                <w:noProof/>
                <w:color w:val="auto"/>
                <w:sz w:val="22"/>
                <w:szCs w:val="22"/>
              </w:rPr>
              <w:tab/>
            </w:r>
            <w:r w:rsidRPr="00CB3D7A" w:rsidR="006E3A77">
              <w:rPr>
                <w:rStyle w:val="Hyperlink"/>
                <w:noProof/>
              </w:rPr>
              <w:t>Create Channel</w:t>
            </w:r>
            <w:r w:rsidR="006E3A77">
              <w:rPr>
                <w:noProof/>
                <w:webHidden/>
              </w:rPr>
              <w:tab/>
            </w:r>
            <w:r w:rsidR="006E3A77">
              <w:rPr>
                <w:noProof/>
                <w:webHidden/>
              </w:rPr>
              <w:fldChar w:fldCharType="begin"/>
            </w:r>
            <w:r w:rsidR="006E3A77">
              <w:rPr>
                <w:noProof/>
                <w:webHidden/>
              </w:rPr>
              <w:instrText xml:space="preserve"> PAGEREF _Toc32417344 \h </w:instrText>
            </w:r>
            <w:r w:rsidR="006E3A77">
              <w:rPr>
                <w:noProof/>
                <w:webHidden/>
              </w:rPr>
            </w:r>
            <w:r w:rsidR="006E3A77">
              <w:rPr>
                <w:noProof/>
                <w:webHidden/>
              </w:rPr>
              <w:fldChar w:fldCharType="separate"/>
            </w:r>
            <w:r w:rsidR="006E3A77">
              <w:rPr>
                <w:noProof/>
                <w:webHidden/>
              </w:rPr>
              <w:t>17</w:t>
            </w:r>
            <w:r w:rsidR="006E3A77">
              <w:rPr>
                <w:noProof/>
                <w:webHidden/>
              </w:rPr>
              <w:fldChar w:fldCharType="end"/>
            </w:r>
          </w:hyperlink>
        </w:p>
        <w:p w:rsidR="006E3A77" w:rsidRDefault="005D768B" w14:paraId="1F59406E" w14:textId="12B64204">
          <w:pPr>
            <w:pStyle w:val="TOC3"/>
            <w:tabs>
              <w:tab w:val="left" w:pos="1100"/>
              <w:tab w:val="right" w:leader="dot" w:pos="10070"/>
            </w:tabs>
            <w:rPr>
              <w:rFonts w:asciiTheme="minorHAnsi" w:hAnsiTheme="minorHAnsi" w:eastAsiaTheme="minorEastAsia"/>
              <w:noProof/>
              <w:color w:val="auto"/>
              <w:sz w:val="22"/>
              <w:szCs w:val="22"/>
            </w:rPr>
          </w:pPr>
          <w:hyperlink w:history="1" w:anchor="_Toc32417345">
            <w:r w:rsidRPr="00CB3D7A" w:rsidR="006E3A77">
              <w:rPr>
                <w:rStyle w:val="Hyperlink"/>
                <w:noProof/>
              </w:rPr>
              <w:t>5.2.2</w:t>
            </w:r>
            <w:r w:rsidR="006E3A77">
              <w:rPr>
                <w:rFonts w:asciiTheme="minorHAnsi" w:hAnsiTheme="minorHAnsi" w:eastAsiaTheme="minorEastAsia"/>
                <w:noProof/>
                <w:color w:val="auto"/>
                <w:sz w:val="22"/>
                <w:szCs w:val="22"/>
              </w:rPr>
              <w:tab/>
            </w:r>
            <w:r w:rsidRPr="00CB3D7A" w:rsidR="006E3A77">
              <w:rPr>
                <w:rStyle w:val="Hyperlink"/>
                <w:noProof/>
              </w:rPr>
              <w:t>Add Security Tokens</w:t>
            </w:r>
            <w:r w:rsidR="006E3A77">
              <w:rPr>
                <w:noProof/>
                <w:webHidden/>
              </w:rPr>
              <w:tab/>
            </w:r>
            <w:r w:rsidR="006E3A77">
              <w:rPr>
                <w:noProof/>
                <w:webHidden/>
              </w:rPr>
              <w:fldChar w:fldCharType="begin"/>
            </w:r>
            <w:r w:rsidR="006E3A77">
              <w:rPr>
                <w:noProof/>
                <w:webHidden/>
              </w:rPr>
              <w:instrText xml:space="preserve"> PAGEREF _Toc32417345 \h </w:instrText>
            </w:r>
            <w:r w:rsidR="006E3A77">
              <w:rPr>
                <w:noProof/>
                <w:webHidden/>
              </w:rPr>
            </w:r>
            <w:r w:rsidR="006E3A77">
              <w:rPr>
                <w:noProof/>
                <w:webHidden/>
              </w:rPr>
              <w:fldChar w:fldCharType="separate"/>
            </w:r>
            <w:r w:rsidR="006E3A77">
              <w:rPr>
                <w:noProof/>
                <w:webHidden/>
              </w:rPr>
              <w:t>18</w:t>
            </w:r>
            <w:r w:rsidR="006E3A77">
              <w:rPr>
                <w:noProof/>
                <w:webHidden/>
              </w:rPr>
              <w:fldChar w:fldCharType="end"/>
            </w:r>
          </w:hyperlink>
        </w:p>
        <w:p w:rsidR="006E3A77" w:rsidRDefault="005D768B" w14:paraId="3E0990DB" w14:textId="28A9B9A0">
          <w:pPr>
            <w:pStyle w:val="TOC3"/>
            <w:tabs>
              <w:tab w:val="left" w:pos="1100"/>
              <w:tab w:val="right" w:leader="dot" w:pos="10070"/>
            </w:tabs>
            <w:rPr>
              <w:rFonts w:asciiTheme="minorHAnsi" w:hAnsiTheme="minorHAnsi" w:eastAsiaTheme="minorEastAsia"/>
              <w:noProof/>
              <w:color w:val="auto"/>
              <w:sz w:val="22"/>
              <w:szCs w:val="22"/>
            </w:rPr>
          </w:pPr>
          <w:hyperlink w:history="1" w:anchor="_Toc32417346">
            <w:r w:rsidRPr="00CB3D7A" w:rsidR="006E3A77">
              <w:rPr>
                <w:rStyle w:val="Hyperlink"/>
                <w:noProof/>
              </w:rPr>
              <w:t>5.2.3</w:t>
            </w:r>
            <w:r w:rsidR="006E3A77">
              <w:rPr>
                <w:rFonts w:asciiTheme="minorHAnsi" w:hAnsiTheme="minorHAnsi" w:eastAsiaTheme="minorEastAsia"/>
                <w:noProof/>
                <w:color w:val="auto"/>
                <w:sz w:val="22"/>
                <w:szCs w:val="22"/>
              </w:rPr>
              <w:tab/>
            </w:r>
            <w:r w:rsidRPr="00CB3D7A" w:rsidR="006E3A77">
              <w:rPr>
                <w:rStyle w:val="Hyperlink"/>
                <w:noProof/>
              </w:rPr>
              <w:t>Remove Security Tokens</w:t>
            </w:r>
            <w:r w:rsidR="006E3A77">
              <w:rPr>
                <w:noProof/>
                <w:webHidden/>
              </w:rPr>
              <w:tab/>
            </w:r>
            <w:r w:rsidR="006E3A77">
              <w:rPr>
                <w:noProof/>
                <w:webHidden/>
              </w:rPr>
              <w:fldChar w:fldCharType="begin"/>
            </w:r>
            <w:r w:rsidR="006E3A77">
              <w:rPr>
                <w:noProof/>
                <w:webHidden/>
              </w:rPr>
              <w:instrText xml:space="preserve"> PAGEREF _Toc32417346 \h </w:instrText>
            </w:r>
            <w:r w:rsidR="006E3A77">
              <w:rPr>
                <w:noProof/>
                <w:webHidden/>
              </w:rPr>
            </w:r>
            <w:r w:rsidR="006E3A77">
              <w:rPr>
                <w:noProof/>
                <w:webHidden/>
              </w:rPr>
              <w:fldChar w:fldCharType="separate"/>
            </w:r>
            <w:r w:rsidR="006E3A77">
              <w:rPr>
                <w:noProof/>
                <w:webHidden/>
              </w:rPr>
              <w:t>20</w:t>
            </w:r>
            <w:r w:rsidR="006E3A77">
              <w:rPr>
                <w:noProof/>
                <w:webHidden/>
              </w:rPr>
              <w:fldChar w:fldCharType="end"/>
            </w:r>
          </w:hyperlink>
        </w:p>
        <w:p w:rsidR="006E3A77" w:rsidRDefault="005D768B" w14:paraId="1006F3AF" w14:textId="71FF1987">
          <w:pPr>
            <w:pStyle w:val="TOC3"/>
            <w:tabs>
              <w:tab w:val="left" w:pos="1100"/>
              <w:tab w:val="right" w:leader="dot" w:pos="10070"/>
            </w:tabs>
            <w:rPr>
              <w:rFonts w:asciiTheme="minorHAnsi" w:hAnsiTheme="minorHAnsi" w:eastAsiaTheme="minorEastAsia"/>
              <w:noProof/>
              <w:color w:val="auto"/>
              <w:sz w:val="22"/>
              <w:szCs w:val="22"/>
            </w:rPr>
          </w:pPr>
          <w:hyperlink w:history="1" w:anchor="_Toc32417347">
            <w:r w:rsidRPr="00CB3D7A" w:rsidR="006E3A77">
              <w:rPr>
                <w:rStyle w:val="Hyperlink"/>
                <w:noProof/>
              </w:rPr>
              <w:t>5.2.4</w:t>
            </w:r>
            <w:r w:rsidR="006E3A77">
              <w:rPr>
                <w:rFonts w:asciiTheme="minorHAnsi" w:hAnsiTheme="minorHAnsi" w:eastAsiaTheme="minorEastAsia"/>
                <w:noProof/>
                <w:color w:val="auto"/>
                <w:sz w:val="22"/>
                <w:szCs w:val="22"/>
              </w:rPr>
              <w:tab/>
            </w:r>
            <w:r w:rsidRPr="00CB3D7A" w:rsidR="006E3A77">
              <w:rPr>
                <w:rStyle w:val="Hyperlink"/>
                <w:noProof/>
              </w:rPr>
              <w:t>Delete Channel</w:t>
            </w:r>
            <w:r w:rsidR="006E3A77">
              <w:rPr>
                <w:noProof/>
                <w:webHidden/>
              </w:rPr>
              <w:tab/>
            </w:r>
            <w:r w:rsidR="006E3A77">
              <w:rPr>
                <w:noProof/>
                <w:webHidden/>
              </w:rPr>
              <w:fldChar w:fldCharType="begin"/>
            </w:r>
            <w:r w:rsidR="006E3A77">
              <w:rPr>
                <w:noProof/>
                <w:webHidden/>
              </w:rPr>
              <w:instrText xml:space="preserve"> PAGEREF _Toc32417347 \h </w:instrText>
            </w:r>
            <w:r w:rsidR="006E3A77">
              <w:rPr>
                <w:noProof/>
                <w:webHidden/>
              </w:rPr>
            </w:r>
            <w:r w:rsidR="006E3A77">
              <w:rPr>
                <w:noProof/>
                <w:webHidden/>
              </w:rPr>
              <w:fldChar w:fldCharType="separate"/>
            </w:r>
            <w:r w:rsidR="006E3A77">
              <w:rPr>
                <w:noProof/>
                <w:webHidden/>
              </w:rPr>
              <w:t>21</w:t>
            </w:r>
            <w:r w:rsidR="006E3A77">
              <w:rPr>
                <w:noProof/>
                <w:webHidden/>
              </w:rPr>
              <w:fldChar w:fldCharType="end"/>
            </w:r>
          </w:hyperlink>
        </w:p>
        <w:p w:rsidR="006E3A77" w:rsidRDefault="005D768B" w14:paraId="75BF370B" w14:textId="5F8BF13D">
          <w:pPr>
            <w:pStyle w:val="TOC3"/>
            <w:tabs>
              <w:tab w:val="left" w:pos="1100"/>
              <w:tab w:val="right" w:leader="dot" w:pos="10070"/>
            </w:tabs>
            <w:rPr>
              <w:rFonts w:asciiTheme="minorHAnsi" w:hAnsiTheme="minorHAnsi" w:eastAsiaTheme="minorEastAsia"/>
              <w:noProof/>
              <w:color w:val="auto"/>
              <w:sz w:val="22"/>
              <w:szCs w:val="22"/>
            </w:rPr>
          </w:pPr>
          <w:hyperlink w:history="1" w:anchor="_Toc32417348">
            <w:r w:rsidRPr="00CB3D7A" w:rsidR="006E3A77">
              <w:rPr>
                <w:rStyle w:val="Hyperlink"/>
                <w:noProof/>
              </w:rPr>
              <w:t>5.2.5</w:t>
            </w:r>
            <w:r w:rsidR="006E3A77">
              <w:rPr>
                <w:rFonts w:asciiTheme="minorHAnsi" w:hAnsiTheme="minorHAnsi" w:eastAsiaTheme="minorEastAsia"/>
                <w:noProof/>
                <w:color w:val="auto"/>
                <w:sz w:val="22"/>
                <w:szCs w:val="22"/>
              </w:rPr>
              <w:tab/>
            </w:r>
            <w:r w:rsidRPr="00CB3D7A" w:rsidR="006E3A77">
              <w:rPr>
                <w:rStyle w:val="Hyperlink"/>
                <w:noProof/>
              </w:rPr>
              <w:t>Get Channel</w:t>
            </w:r>
            <w:r w:rsidR="006E3A77">
              <w:rPr>
                <w:noProof/>
                <w:webHidden/>
              </w:rPr>
              <w:tab/>
            </w:r>
            <w:r w:rsidR="006E3A77">
              <w:rPr>
                <w:noProof/>
                <w:webHidden/>
              </w:rPr>
              <w:fldChar w:fldCharType="begin"/>
            </w:r>
            <w:r w:rsidR="006E3A77">
              <w:rPr>
                <w:noProof/>
                <w:webHidden/>
              </w:rPr>
              <w:instrText xml:space="preserve"> PAGEREF _Toc32417348 \h </w:instrText>
            </w:r>
            <w:r w:rsidR="006E3A77">
              <w:rPr>
                <w:noProof/>
                <w:webHidden/>
              </w:rPr>
            </w:r>
            <w:r w:rsidR="006E3A77">
              <w:rPr>
                <w:noProof/>
                <w:webHidden/>
              </w:rPr>
              <w:fldChar w:fldCharType="separate"/>
            </w:r>
            <w:r w:rsidR="006E3A77">
              <w:rPr>
                <w:noProof/>
                <w:webHidden/>
              </w:rPr>
              <w:t>22</w:t>
            </w:r>
            <w:r w:rsidR="006E3A77">
              <w:rPr>
                <w:noProof/>
                <w:webHidden/>
              </w:rPr>
              <w:fldChar w:fldCharType="end"/>
            </w:r>
          </w:hyperlink>
        </w:p>
        <w:p w:rsidR="006E3A77" w:rsidRDefault="005D768B" w14:paraId="43AFA339" w14:textId="3EF098D8">
          <w:pPr>
            <w:pStyle w:val="TOC3"/>
            <w:tabs>
              <w:tab w:val="left" w:pos="1100"/>
              <w:tab w:val="right" w:leader="dot" w:pos="10070"/>
            </w:tabs>
            <w:rPr>
              <w:rFonts w:asciiTheme="minorHAnsi" w:hAnsiTheme="minorHAnsi" w:eastAsiaTheme="minorEastAsia"/>
              <w:noProof/>
              <w:color w:val="auto"/>
              <w:sz w:val="22"/>
              <w:szCs w:val="22"/>
            </w:rPr>
          </w:pPr>
          <w:hyperlink w:history="1" w:anchor="_Toc32417349">
            <w:r w:rsidRPr="00CB3D7A" w:rsidR="006E3A77">
              <w:rPr>
                <w:rStyle w:val="Hyperlink"/>
                <w:noProof/>
              </w:rPr>
              <w:t>5.2.6</w:t>
            </w:r>
            <w:r w:rsidR="006E3A77">
              <w:rPr>
                <w:rFonts w:asciiTheme="minorHAnsi" w:hAnsiTheme="minorHAnsi" w:eastAsiaTheme="minorEastAsia"/>
                <w:noProof/>
                <w:color w:val="auto"/>
                <w:sz w:val="22"/>
                <w:szCs w:val="22"/>
              </w:rPr>
              <w:tab/>
            </w:r>
            <w:r w:rsidRPr="00CB3D7A" w:rsidR="006E3A77">
              <w:rPr>
                <w:rStyle w:val="Hyperlink"/>
                <w:noProof/>
              </w:rPr>
              <w:t>Get Channels</w:t>
            </w:r>
            <w:r w:rsidR="006E3A77">
              <w:rPr>
                <w:noProof/>
                <w:webHidden/>
              </w:rPr>
              <w:tab/>
            </w:r>
            <w:r w:rsidR="006E3A77">
              <w:rPr>
                <w:noProof/>
                <w:webHidden/>
              </w:rPr>
              <w:fldChar w:fldCharType="begin"/>
            </w:r>
            <w:r w:rsidR="006E3A77">
              <w:rPr>
                <w:noProof/>
                <w:webHidden/>
              </w:rPr>
              <w:instrText xml:space="preserve"> PAGEREF _Toc32417349 \h </w:instrText>
            </w:r>
            <w:r w:rsidR="006E3A77">
              <w:rPr>
                <w:noProof/>
                <w:webHidden/>
              </w:rPr>
            </w:r>
            <w:r w:rsidR="006E3A77">
              <w:rPr>
                <w:noProof/>
                <w:webHidden/>
              </w:rPr>
              <w:fldChar w:fldCharType="separate"/>
            </w:r>
            <w:r w:rsidR="006E3A77">
              <w:rPr>
                <w:noProof/>
                <w:webHidden/>
              </w:rPr>
              <w:t>23</w:t>
            </w:r>
            <w:r w:rsidR="006E3A77">
              <w:rPr>
                <w:noProof/>
                <w:webHidden/>
              </w:rPr>
              <w:fldChar w:fldCharType="end"/>
            </w:r>
          </w:hyperlink>
        </w:p>
        <w:p w:rsidR="006E3A77" w:rsidRDefault="005D768B" w14:paraId="44158FDB" w14:textId="22390845">
          <w:pPr>
            <w:pStyle w:val="TOC2"/>
            <w:tabs>
              <w:tab w:val="left" w:pos="880"/>
              <w:tab w:val="right" w:leader="dot" w:pos="10070"/>
            </w:tabs>
            <w:rPr>
              <w:rFonts w:asciiTheme="minorHAnsi" w:hAnsiTheme="minorHAnsi" w:eastAsiaTheme="minorEastAsia"/>
              <w:noProof/>
              <w:color w:val="auto"/>
              <w:sz w:val="22"/>
              <w:szCs w:val="22"/>
            </w:rPr>
          </w:pPr>
          <w:hyperlink w:history="1" w:anchor="_Toc32417350">
            <w:r w:rsidRPr="00CB3D7A" w:rsidR="006E3A77">
              <w:rPr>
                <w:rStyle w:val="Hyperlink"/>
                <w:noProof/>
              </w:rPr>
              <w:t>5.3</w:t>
            </w:r>
            <w:r w:rsidR="006E3A77">
              <w:rPr>
                <w:rFonts w:asciiTheme="minorHAnsi" w:hAnsiTheme="minorHAnsi" w:eastAsiaTheme="minorEastAsia"/>
                <w:noProof/>
                <w:color w:val="auto"/>
                <w:sz w:val="22"/>
                <w:szCs w:val="22"/>
              </w:rPr>
              <w:tab/>
            </w:r>
            <w:r w:rsidRPr="00CB3D7A" w:rsidR="006E3A77">
              <w:rPr>
                <w:rStyle w:val="Hyperlink"/>
                <w:noProof/>
              </w:rPr>
              <w:t>Notification Service</w:t>
            </w:r>
            <w:r w:rsidR="006E3A77">
              <w:rPr>
                <w:noProof/>
                <w:webHidden/>
              </w:rPr>
              <w:tab/>
            </w:r>
            <w:r w:rsidR="006E3A77">
              <w:rPr>
                <w:noProof/>
                <w:webHidden/>
              </w:rPr>
              <w:fldChar w:fldCharType="begin"/>
            </w:r>
            <w:r w:rsidR="006E3A77">
              <w:rPr>
                <w:noProof/>
                <w:webHidden/>
              </w:rPr>
              <w:instrText xml:space="preserve"> PAGEREF _Toc32417350 \h </w:instrText>
            </w:r>
            <w:r w:rsidR="006E3A77">
              <w:rPr>
                <w:noProof/>
                <w:webHidden/>
              </w:rPr>
            </w:r>
            <w:r w:rsidR="006E3A77">
              <w:rPr>
                <w:noProof/>
                <w:webHidden/>
              </w:rPr>
              <w:fldChar w:fldCharType="separate"/>
            </w:r>
            <w:r w:rsidR="006E3A77">
              <w:rPr>
                <w:noProof/>
                <w:webHidden/>
              </w:rPr>
              <w:t>24</w:t>
            </w:r>
            <w:r w:rsidR="006E3A77">
              <w:rPr>
                <w:noProof/>
                <w:webHidden/>
              </w:rPr>
              <w:fldChar w:fldCharType="end"/>
            </w:r>
          </w:hyperlink>
        </w:p>
        <w:p w:rsidR="006E3A77" w:rsidRDefault="005D768B" w14:paraId="0A3CAFB6" w14:textId="3B0960E4">
          <w:pPr>
            <w:pStyle w:val="TOC3"/>
            <w:tabs>
              <w:tab w:val="left" w:pos="1100"/>
              <w:tab w:val="right" w:leader="dot" w:pos="10070"/>
            </w:tabs>
            <w:rPr>
              <w:rFonts w:asciiTheme="minorHAnsi" w:hAnsiTheme="minorHAnsi" w:eastAsiaTheme="minorEastAsia"/>
              <w:noProof/>
              <w:color w:val="auto"/>
              <w:sz w:val="22"/>
              <w:szCs w:val="22"/>
            </w:rPr>
          </w:pPr>
          <w:hyperlink w:history="1" w:anchor="_Toc32417351">
            <w:r w:rsidRPr="00CB3D7A" w:rsidR="006E3A77">
              <w:rPr>
                <w:rStyle w:val="Hyperlink"/>
                <w:noProof/>
              </w:rPr>
              <w:t>5.3.1</w:t>
            </w:r>
            <w:r w:rsidR="006E3A77">
              <w:rPr>
                <w:rFonts w:asciiTheme="minorHAnsi" w:hAnsiTheme="minorHAnsi" w:eastAsiaTheme="minorEastAsia"/>
                <w:noProof/>
                <w:color w:val="auto"/>
                <w:sz w:val="22"/>
                <w:szCs w:val="22"/>
              </w:rPr>
              <w:tab/>
            </w:r>
            <w:r w:rsidRPr="00CB3D7A" w:rsidR="006E3A77">
              <w:rPr>
                <w:rStyle w:val="Hyperlink"/>
                <w:noProof/>
              </w:rPr>
              <w:t>Notify Listener</w:t>
            </w:r>
            <w:r w:rsidR="006E3A77">
              <w:rPr>
                <w:noProof/>
                <w:webHidden/>
              </w:rPr>
              <w:tab/>
            </w:r>
            <w:r w:rsidR="006E3A77">
              <w:rPr>
                <w:noProof/>
                <w:webHidden/>
              </w:rPr>
              <w:fldChar w:fldCharType="begin"/>
            </w:r>
            <w:r w:rsidR="006E3A77">
              <w:rPr>
                <w:noProof/>
                <w:webHidden/>
              </w:rPr>
              <w:instrText xml:space="preserve"> PAGEREF _Toc32417351 \h </w:instrText>
            </w:r>
            <w:r w:rsidR="006E3A77">
              <w:rPr>
                <w:noProof/>
                <w:webHidden/>
              </w:rPr>
            </w:r>
            <w:r w:rsidR="006E3A77">
              <w:rPr>
                <w:noProof/>
                <w:webHidden/>
              </w:rPr>
              <w:fldChar w:fldCharType="separate"/>
            </w:r>
            <w:r w:rsidR="006E3A77">
              <w:rPr>
                <w:noProof/>
                <w:webHidden/>
              </w:rPr>
              <w:t>24</w:t>
            </w:r>
            <w:r w:rsidR="006E3A77">
              <w:rPr>
                <w:noProof/>
                <w:webHidden/>
              </w:rPr>
              <w:fldChar w:fldCharType="end"/>
            </w:r>
          </w:hyperlink>
        </w:p>
        <w:p w:rsidR="006E3A77" w:rsidRDefault="005D768B" w14:paraId="552D82DA" w14:textId="2D1B30AB">
          <w:pPr>
            <w:pStyle w:val="TOC2"/>
            <w:tabs>
              <w:tab w:val="left" w:pos="880"/>
              <w:tab w:val="right" w:leader="dot" w:pos="10070"/>
            </w:tabs>
            <w:rPr>
              <w:rFonts w:asciiTheme="minorHAnsi" w:hAnsiTheme="minorHAnsi" w:eastAsiaTheme="minorEastAsia"/>
              <w:noProof/>
              <w:color w:val="auto"/>
              <w:sz w:val="22"/>
              <w:szCs w:val="22"/>
            </w:rPr>
          </w:pPr>
          <w:hyperlink w:history="1" w:anchor="_Toc32417352">
            <w:r w:rsidRPr="00CB3D7A" w:rsidR="006E3A77">
              <w:rPr>
                <w:rStyle w:val="Hyperlink"/>
                <w:noProof/>
              </w:rPr>
              <w:t>5.4</w:t>
            </w:r>
            <w:r w:rsidR="006E3A77">
              <w:rPr>
                <w:rFonts w:asciiTheme="minorHAnsi" w:hAnsiTheme="minorHAnsi" w:eastAsiaTheme="minorEastAsia"/>
                <w:noProof/>
                <w:color w:val="auto"/>
                <w:sz w:val="22"/>
                <w:szCs w:val="22"/>
              </w:rPr>
              <w:tab/>
            </w:r>
            <w:r w:rsidRPr="00CB3D7A" w:rsidR="006E3A77">
              <w:rPr>
                <w:rStyle w:val="Hyperlink"/>
                <w:noProof/>
              </w:rPr>
              <w:t>Provider Publication Service</w:t>
            </w:r>
            <w:r w:rsidR="006E3A77">
              <w:rPr>
                <w:noProof/>
                <w:webHidden/>
              </w:rPr>
              <w:tab/>
            </w:r>
            <w:r w:rsidR="006E3A77">
              <w:rPr>
                <w:noProof/>
                <w:webHidden/>
              </w:rPr>
              <w:fldChar w:fldCharType="begin"/>
            </w:r>
            <w:r w:rsidR="006E3A77">
              <w:rPr>
                <w:noProof/>
                <w:webHidden/>
              </w:rPr>
              <w:instrText xml:space="preserve"> PAGEREF _Toc32417352 \h </w:instrText>
            </w:r>
            <w:r w:rsidR="006E3A77">
              <w:rPr>
                <w:noProof/>
                <w:webHidden/>
              </w:rPr>
            </w:r>
            <w:r w:rsidR="006E3A77">
              <w:rPr>
                <w:noProof/>
                <w:webHidden/>
              </w:rPr>
              <w:fldChar w:fldCharType="separate"/>
            </w:r>
            <w:r w:rsidR="006E3A77">
              <w:rPr>
                <w:noProof/>
                <w:webHidden/>
              </w:rPr>
              <w:t>26</w:t>
            </w:r>
            <w:r w:rsidR="006E3A77">
              <w:rPr>
                <w:noProof/>
                <w:webHidden/>
              </w:rPr>
              <w:fldChar w:fldCharType="end"/>
            </w:r>
          </w:hyperlink>
        </w:p>
        <w:p w:rsidR="006E3A77" w:rsidRDefault="005D768B" w14:paraId="4E01C5B4" w14:textId="2203D830">
          <w:pPr>
            <w:pStyle w:val="TOC3"/>
            <w:tabs>
              <w:tab w:val="left" w:pos="1100"/>
              <w:tab w:val="right" w:leader="dot" w:pos="10070"/>
            </w:tabs>
            <w:rPr>
              <w:rFonts w:asciiTheme="minorHAnsi" w:hAnsiTheme="minorHAnsi" w:eastAsiaTheme="minorEastAsia"/>
              <w:noProof/>
              <w:color w:val="auto"/>
              <w:sz w:val="22"/>
              <w:szCs w:val="22"/>
            </w:rPr>
          </w:pPr>
          <w:hyperlink w:history="1" w:anchor="_Toc32417353">
            <w:r w:rsidRPr="00CB3D7A" w:rsidR="006E3A77">
              <w:rPr>
                <w:rStyle w:val="Hyperlink"/>
                <w:noProof/>
              </w:rPr>
              <w:t>5.4.1</w:t>
            </w:r>
            <w:r w:rsidR="006E3A77">
              <w:rPr>
                <w:rFonts w:asciiTheme="minorHAnsi" w:hAnsiTheme="minorHAnsi" w:eastAsiaTheme="minorEastAsia"/>
                <w:noProof/>
                <w:color w:val="auto"/>
                <w:sz w:val="22"/>
                <w:szCs w:val="22"/>
              </w:rPr>
              <w:tab/>
            </w:r>
            <w:r w:rsidRPr="00CB3D7A" w:rsidR="006E3A77">
              <w:rPr>
                <w:rStyle w:val="Hyperlink"/>
                <w:noProof/>
              </w:rPr>
              <w:t>Open Publication Session</w:t>
            </w:r>
            <w:r w:rsidR="006E3A77">
              <w:rPr>
                <w:noProof/>
                <w:webHidden/>
              </w:rPr>
              <w:tab/>
            </w:r>
            <w:r w:rsidR="006E3A77">
              <w:rPr>
                <w:noProof/>
                <w:webHidden/>
              </w:rPr>
              <w:fldChar w:fldCharType="begin"/>
            </w:r>
            <w:r w:rsidR="006E3A77">
              <w:rPr>
                <w:noProof/>
                <w:webHidden/>
              </w:rPr>
              <w:instrText xml:space="preserve"> PAGEREF _Toc32417353 \h </w:instrText>
            </w:r>
            <w:r w:rsidR="006E3A77">
              <w:rPr>
                <w:noProof/>
                <w:webHidden/>
              </w:rPr>
            </w:r>
            <w:r w:rsidR="006E3A77">
              <w:rPr>
                <w:noProof/>
                <w:webHidden/>
              </w:rPr>
              <w:fldChar w:fldCharType="separate"/>
            </w:r>
            <w:r w:rsidR="006E3A77">
              <w:rPr>
                <w:noProof/>
                <w:webHidden/>
              </w:rPr>
              <w:t>26</w:t>
            </w:r>
            <w:r w:rsidR="006E3A77">
              <w:rPr>
                <w:noProof/>
                <w:webHidden/>
              </w:rPr>
              <w:fldChar w:fldCharType="end"/>
            </w:r>
          </w:hyperlink>
        </w:p>
        <w:p w:rsidR="006E3A77" w:rsidRDefault="005D768B" w14:paraId="350A626F" w14:textId="0D345D17">
          <w:pPr>
            <w:pStyle w:val="TOC3"/>
            <w:tabs>
              <w:tab w:val="left" w:pos="1100"/>
              <w:tab w:val="right" w:leader="dot" w:pos="10070"/>
            </w:tabs>
            <w:rPr>
              <w:rFonts w:asciiTheme="minorHAnsi" w:hAnsiTheme="minorHAnsi" w:eastAsiaTheme="minorEastAsia"/>
              <w:noProof/>
              <w:color w:val="auto"/>
              <w:sz w:val="22"/>
              <w:szCs w:val="22"/>
            </w:rPr>
          </w:pPr>
          <w:hyperlink w:history="1" w:anchor="_Toc32417354">
            <w:r w:rsidRPr="00CB3D7A" w:rsidR="006E3A77">
              <w:rPr>
                <w:rStyle w:val="Hyperlink"/>
                <w:noProof/>
              </w:rPr>
              <w:t>5.4.2</w:t>
            </w:r>
            <w:r w:rsidR="006E3A77">
              <w:rPr>
                <w:rFonts w:asciiTheme="minorHAnsi" w:hAnsiTheme="minorHAnsi" w:eastAsiaTheme="minorEastAsia"/>
                <w:noProof/>
                <w:color w:val="auto"/>
                <w:sz w:val="22"/>
                <w:szCs w:val="22"/>
              </w:rPr>
              <w:tab/>
            </w:r>
            <w:r w:rsidRPr="00CB3D7A" w:rsidR="006E3A77">
              <w:rPr>
                <w:rStyle w:val="Hyperlink"/>
                <w:noProof/>
              </w:rPr>
              <w:t>Post Publication</w:t>
            </w:r>
            <w:r w:rsidR="006E3A77">
              <w:rPr>
                <w:noProof/>
                <w:webHidden/>
              </w:rPr>
              <w:tab/>
            </w:r>
            <w:r w:rsidR="006E3A77">
              <w:rPr>
                <w:noProof/>
                <w:webHidden/>
              </w:rPr>
              <w:fldChar w:fldCharType="begin"/>
            </w:r>
            <w:r w:rsidR="006E3A77">
              <w:rPr>
                <w:noProof/>
                <w:webHidden/>
              </w:rPr>
              <w:instrText xml:space="preserve"> PAGEREF _Toc32417354 \h </w:instrText>
            </w:r>
            <w:r w:rsidR="006E3A77">
              <w:rPr>
                <w:noProof/>
                <w:webHidden/>
              </w:rPr>
            </w:r>
            <w:r w:rsidR="006E3A77">
              <w:rPr>
                <w:noProof/>
                <w:webHidden/>
              </w:rPr>
              <w:fldChar w:fldCharType="separate"/>
            </w:r>
            <w:r w:rsidR="006E3A77">
              <w:rPr>
                <w:noProof/>
                <w:webHidden/>
              </w:rPr>
              <w:t>27</w:t>
            </w:r>
            <w:r w:rsidR="006E3A77">
              <w:rPr>
                <w:noProof/>
                <w:webHidden/>
              </w:rPr>
              <w:fldChar w:fldCharType="end"/>
            </w:r>
          </w:hyperlink>
        </w:p>
        <w:p w:rsidR="006E3A77" w:rsidRDefault="005D768B" w14:paraId="6A6F0035" w14:textId="643A3B67">
          <w:pPr>
            <w:pStyle w:val="TOC3"/>
            <w:tabs>
              <w:tab w:val="left" w:pos="1100"/>
              <w:tab w:val="right" w:leader="dot" w:pos="10070"/>
            </w:tabs>
            <w:rPr>
              <w:rFonts w:asciiTheme="minorHAnsi" w:hAnsiTheme="minorHAnsi" w:eastAsiaTheme="minorEastAsia"/>
              <w:noProof/>
              <w:color w:val="auto"/>
              <w:sz w:val="22"/>
              <w:szCs w:val="22"/>
            </w:rPr>
          </w:pPr>
          <w:hyperlink w:history="1" w:anchor="_Toc32417355">
            <w:r w:rsidRPr="00CB3D7A" w:rsidR="006E3A77">
              <w:rPr>
                <w:rStyle w:val="Hyperlink"/>
                <w:noProof/>
              </w:rPr>
              <w:t>5.4.3</w:t>
            </w:r>
            <w:r w:rsidR="006E3A77">
              <w:rPr>
                <w:rFonts w:asciiTheme="minorHAnsi" w:hAnsiTheme="minorHAnsi" w:eastAsiaTheme="minorEastAsia"/>
                <w:noProof/>
                <w:color w:val="auto"/>
                <w:sz w:val="22"/>
                <w:szCs w:val="22"/>
              </w:rPr>
              <w:tab/>
            </w:r>
            <w:r w:rsidRPr="00CB3D7A" w:rsidR="006E3A77">
              <w:rPr>
                <w:rStyle w:val="Hyperlink"/>
                <w:noProof/>
              </w:rPr>
              <w:t>Expire Publication</w:t>
            </w:r>
            <w:r w:rsidR="006E3A77">
              <w:rPr>
                <w:noProof/>
                <w:webHidden/>
              </w:rPr>
              <w:tab/>
            </w:r>
            <w:r w:rsidR="006E3A77">
              <w:rPr>
                <w:noProof/>
                <w:webHidden/>
              </w:rPr>
              <w:fldChar w:fldCharType="begin"/>
            </w:r>
            <w:r w:rsidR="006E3A77">
              <w:rPr>
                <w:noProof/>
                <w:webHidden/>
              </w:rPr>
              <w:instrText xml:space="preserve"> PAGEREF _Toc32417355 \h </w:instrText>
            </w:r>
            <w:r w:rsidR="006E3A77">
              <w:rPr>
                <w:noProof/>
                <w:webHidden/>
              </w:rPr>
            </w:r>
            <w:r w:rsidR="006E3A77">
              <w:rPr>
                <w:noProof/>
                <w:webHidden/>
              </w:rPr>
              <w:fldChar w:fldCharType="separate"/>
            </w:r>
            <w:r w:rsidR="006E3A77">
              <w:rPr>
                <w:noProof/>
                <w:webHidden/>
              </w:rPr>
              <w:t>29</w:t>
            </w:r>
            <w:r w:rsidR="006E3A77">
              <w:rPr>
                <w:noProof/>
                <w:webHidden/>
              </w:rPr>
              <w:fldChar w:fldCharType="end"/>
            </w:r>
          </w:hyperlink>
        </w:p>
        <w:p w:rsidR="006E3A77" w:rsidRDefault="005D768B" w14:paraId="3F67E0D3" w14:textId="79690588">
          <w:pPr>
            <w:pStyle w:val="TOC3"/>
            <w:tabs>
              <w:tab w:val="left" w:pos="1100"/>
              <w:tab w:val="right" w:leader="dot" w:pos="10070"/>
            </w:tabs>
            <w:rPr>
              <w:rFonts w:asciiTheme="minorHAnsi" w:hAnsiTheme="minorHAnsi" w:eastAsiaTheme="minorEastAsia"/>
              <w:noProof/>
              <w:color w:val="auto"/>
              <w:sz w:val="22"/>
              <w:szCs w:val="22"/>
            </w:rPr>
          </w:pPr>
          <w:hyperlink w:history="1" w:anchor="_Toc32417356">
            <w:r w:rsidRPr="00CB3D7A" w:rsidR="006E3A77">
              <w:rPr>
                <w:rStyle w:val="Hyperlink"/>
                <w:noProof/>
              </w:rPr>
              <w:t>5.4.4</w:t>
            </w:r>
            <w:r w:rsidR="006E3A77">
              <w:rPr>
                <w:rFonts w:asciiTheme="minorHAnsi" w:hAnsiTheme="minorHAnsi" w:eastAsiaTheme="minorEastAsia"/>
                <w:noProof/>
                <w:color w:val="auto"/>
                <w:sz w:val="22"/>
                <w:szCs w:val="22"/>
              </w:rPr>
              <w:tab/>
            </w:r>
            <w:r w:rsidRPr="00CB3D7A" w:rsidR="006E3A77">
              <w:rPr>
                <w:rStyle w:val="Hyperlink"/>
                <w:noProof/>
              </w:rPr>
              <w:t>Close Publication Session</w:t>
            </w:r>
            <w:r w:rsidR="006E3A77">
              <w:rPr>
                <w:noProof/>
                <w:webHidden/>
              </w:rPr>
              <w:tab/>
            </w:r>
            <w:r w:rsidR="006E3A77">
              <w:rPr>
                <w:noProof/>
                <w:webHidden/>
              </w:rPr>
              <w:fldChar w:fldCharType="begin"/>
            </w:r>
            <w:r w:rsidR="006E3A77">
              <w:rPr>
                <w:noProof/>
                <w:webHidden/>
              </w:rPr>
              <w:instrText xml:space="preserve"> PAGEREF _Toc32417356 \h </w:instrText>
            </w:r>
            <w:r w:rsidR="006E3A77">
              <w:rPr>
                <w:noProof/>
                <w:webHidden/>
              </w:rPr>
            </w:r>
            <w:r w:rsidR="006E3A77">
              <w:rPr>
                <w:noProof/>
                <w:webHidden/>
              </w:rPr>
              <w:fldChar w:fldCharType="separate"/>
            </w:r>
            <w:r w:rsidR="006E3A77">
              <w:rPr>
                <w:noProof/>
                <w:webHidden/>
              </w:rPr>
              <w:t>30</w:t>
            </w:r>
            <w:r w:rsidR="006E3A77">
              <w:rPr>
                <w:noProof/>
                <w:webHidden/>
              </w:rPr>
              <w:fldChar w:fldCharType="end"/>
            </w:r>
          </w:hyperlink>
        </w:p>
        <w:p w:rsidR="006E3A77" w:rsidRDefault="005D768B" w14:paraId="0F28C3E4" w14:textId="0F2340DB">
          <w:pPr>
            <w:pStyle w:val="TOC2"/>
            <w:tabs>
              <w:tab w:val="left" w:pos="880"/>
              <w:tab w:val="right" w:leader="dot" w:pos="10070"/>
            </w:tabs>
            <w:rPr>
              <w:rFonts w:asciiTheme="minorHAnsi" w:hAnsiTheme="minorHAnsi" w:eastAsiaTheme="minorEastAsia"/>
              <w:noProof/>
              <w:color w:val="auto"/>
              <w:sz w:val="22"/>
              <w:szCs w:val="22"/>
            </w:rPr>
          </w:pPr>
          <w:hyperlink w:history="1" w:anchor="_Toc32417357">
            <w:r w:rsidRPr="00CB3D7A" w:rsidR="006E3A77">
              <w:rPr>
                <w:rStyle w:val="Hyperlink"/>
                <w:noProof/>
              </w:rPr>
              <w:t>5.5</w:t>
            </w:r>
            <w:r w:rsidR="006E3A77">
              <w:rPr>
                <w:rFonts w:asciiTheme="minorHAnsi" w:hAnsiTheme="minorHAnsi" w:eastAsiaTheme="minorEastAsia"/>
                <w:noProof/>
                <w:color w:val="auto"/>
                <w:sz w:val="22"/>
                <w:szCs w:val="22"/>
              </w:rPr>
              <w:tab/>
            </w:r>
            <w:r w:rsidRPr="00CB3D7A" w:rsidR="006E3A77">
              <w:rPr>
                <w:rStyle w:val="Hyperlink"/>
                <w:noProof/>
              </w:rPr>
              <w:t>Consumer Publication Service</w:t>
            </w:r>
            <w:r w:rsidR="006E3A77">
              <w:rPr>
                <w:noProof/>
                <w:webHidden/>
              </w:rPr>
              <w:tab/>
            </w:r>
            <w:r w:rsidR="006E3A77">
              <w:rPr>
                <w:noProof/>
                <w:webHidden/>
              </w:rPr>
              <w:fldChar w:fldCharType="begin"/>
            </w:r>
            <w:r w:rsidR="006E3A77">
              <w:rPr>
                <w:noProof/>
                <w:webHidden/>
              </w:rPr>
              <w:instrText xml:space="preserve"> PAGEREF _Toc32417357 \h </w:instrText>
            </w:r>
            <w:r w:rsidR="006E3A77">
              <w:rPr>
                <w:noProof/>
                <w:webHidden/>
              </w:rPr>
            </w:r>
            <w:r w:rsidR="006E3A77">
              <w:rPr>
                <w:noProof/>
                <w:webHidden/>
              </w:rPr>
              <w:fldChar w:fldCharType="separate"/>
            </w:r>
            <w:r w:rsidR="006E3A77">
              <w:rPr>
                <w:noProof/>
                <w:webHidden/>
              </w:rPr>
              <w:t>31</w:t>
            </w:r>
            <w:r w:rsidR="006E3A77">
              <w:rPr>
                <w:noProof/>
                <w:webHidden/>
              </w:rPr>
              <w:fldChar w:fldCharType="end"/>
            </w:r>
          </w:hyperlink>
        </w:p>
        <w:p w:rsidR="006E3A77" w:rsidRDefault="005D768B" w14:paraId="29EFAF03" w14:textId="4870CA8A">
          <w:pPr>
            <w:pStyle w:val="TOC3"/>
            <w:tabs>
              <w:tab w:val="left" w:pos="1100"/>
              <w:tab w:val="right" w:leader="dot" w:pos="10070"/>
            </w:tabs>
            <w:rPr>
              <w:rFonts w:asciiTheme="minorHAnsi" w:hAnsiTheme="minorHAnsi" w:eastAsiaTheme="minorEastAsia"/>
              <w:noProof/>
              <w:color w:val="auto"/>
              <w:sz w:val="22"/>
              <w:szCs w:val="22"/>
            </w:rPr>
          </w:pPr>
          <w:hyperlink w:history="1" w:anchor="_Toc32417358">
            <w:r w:rsidRPr="00CB3D7A" w:rsidR="006E3A77">
              <w:rPr>
                <w:rStyle w:val="Hyperlink"/>
                <w:noProof/>
              </w:rPr>
              <w:t>5.5.1</w:t>
            </w:r>
            <w:r w:rsidR="006E3A77">
              <w:rPr>
                <w:rFonts w:asciiTheme="minorHAnsi" w:hAnsiTheme="minorHAnsi" w:eastAsiaTheme="minorEastAsia"/>
                <w:noProof/>
                <w:color w:val="auto"/>
                <w:sz w:val="22"/>
                <w:szCs w:val="22"/>
              </w:rPr>
              <w:tab/>
            </w:r>
            <w:r w:rsidRPr="00CB3D7A" w:rsidR="006E3A77">
              <w:rPr>
                <w:rStyle w:val="Hyperlink"/>
                <w:noProof/>
              </w:rPr>
              <w:t>Open Subscription Session</w:t>
            </w:r>
            <w:r w:rsidR="006E3A77">
              <w:rPr>
                <w:noProof/>
                <w:webHidden/>
              </w:rPr>
              <w:tab/>
            </w:r>
            <w:r w:rsidR="006E3A77">
              <w:rPr>
                <w:noProof/>
                <w:webHidden/>
              </w:rPr>
              <w:fldChar w:fldCharType="begin"/>
            </w:r>
            <w:r w:rsidR="006E3A77">
              <w:rPr>
                <w:noProof/>
                <w:webHidden/>
              </w:rPr>
              <w:instrText xml:space="preserve"> PAGEREF _Toc32417358 \h </w:instrText>
            </w:r>
            <w:r w:rsidR="006E3A77">
              <w:rPr>
                <w:noProof/>
                <w:webHidden/>
              </w:rPr>
            </w:r>
            <w:r w:rsidR="006E3A77">
              <w:rPr>
                <w:noProof/>
                <w:webHidden/>
              </w:rPr>
              <w:fldChar w:fldCharType="separate"/>
            </w:r>
            <w:r w:rsidR="006E3A77">
              <w:rPr>
                <w:noProof/>
                <w:webHidden/>
              </w:rPr>
              <w:t>31</w:t>
            </w:r>
            <w:r w:rsidR="006E3A77">
              <w:rPr>
                <w:noProof/>
                <w:webHidden/>
              </w:rPr>
              <w:fldChar w:fldCharType="end"/>
            </w:r>
          </w:hyperlink>
        </w:p>
        <w:p w:rsidR="006E3A77" w:rsidRDefault="005D768B" w14:paraId="6B19CDDE" w14:textId="4ADC85F9">
          <w:pPr>
            <w:pStyle w:val="TOC3"/>
            <w:tabs>
              <w:tab w:val="left" w:pos="1100"/>
              <w:tab w:val="right" w:leader="dot" w:pos="10070"/>
            </w:tabs>
            <w:rPr>
              <w:rFonts w:asciiTheme="minorHAnsi" w:hAnsiTheme="minorHAnsi" w:eastAsiaTheme="minorEastAsia"/>
              <w:noProof/>
              <w:color w:val="auto"/>
              <w:sz w:val="22"/>
              <w:szCs w:val="22"/>
            </w:rPr>
          </w:pPr>
          <w:hyperlink w:history="1" w:anchor="_Toc32417359">
            <w:r w:rsidRPr="00CB3D7A" w:rsidR="006E3A77">
              <w:rPr>
                <w:rStyle w:val="Hyperlink"/>
                <w:noProof/>
              </w:rPr>
              <w:t>5.5.2</w:t>
            </w:r>
            <w:r w:rsidR="006E3A77">
              <w:rPr>
                <w:rFonts w:asciiTheme="minorHAnsi" w:hAnsiTheme="minorHAnsi" w:eastAsiaTheme="minorEastAsia"/>
                <w:noProof/>
                <w:color w:val="auto"/>
                <w:sz w:val="22"/>
                <w:szCs w:val="22"/>
              </w:rPr>
              <w:tab/>
            </w:r>
            <w:r w:rsidRPr="00CB3D7A" w:rsidR="006E3A77">
              <w:rPr>
                <w:rStyle w:val="Hyperlink"/>
                <w:noProof/>
              </w:rPr>
              <w:t>Read Publication</w:t>
            </w:r>
            <w:r w:rsidR="006E3A77">
              <w:rPr>
                <w:noProof/>
                <w:webHidden/>
              </w:rPr>
              <w:tab/>
            </w:r>
            <w:r w:rsidR="006E3A77">
              <w:rPr>
                <w:noProof/>
                <w:webHidden/>
              </w:rPr>
              <w:fldChar w:fldCharType="begin"/>
            </w:r>
            <w:r w:rsidR="006E3A77">
              <w:rPr>
                <w:noProof/>
                <w:webHidden/>
              </w:rPr>
              <w:instrText xml:space="preserve"> PAGEREF _Toc32417359 \h </w:instrText>
            </w:r>
            <w:r w:rsidR="006E3A77">
              <w:rPr>
                <w:noProof/>
                <w:webHidden/>
              </w:rPr>
            </w:r>
            <w:r w:rsidR="006E3A77">
              <w:rPr>
                <w:noProof/>
                <w:webHidden/>
              </w:rPr>
              <w:fldChar w:fldCharType="separate"/>
            </w:r>
            <w:r w:rsidR="006E3A77">
              <w:rPr>
                <w:noProof/>
                <w:webHidden/>
              </w:rPr>
              <w:t>33</w:t>
            </w:r>
            <w:r w:rsidR="006E3A77">
              <w:rPr>
                <w:noProof/>
                <w:webHidden/>
              </w:rPr>
              <w:fldChar w:fldCharType="end"/>
            </w:r>
          </w:hyperlink>
        </w:p>
        <w:p w:rsidR="006E3A77" w:rsidRDefault="005D768B" w14:paraId="57FBBE4D" w14:textId="265D3E3A">
          <w:pPr>
            <w:pStyle w:val="TOC3"/>
            <w:tabs>
              <w:tab w:val="left" w:pos="1100"/>
              <w:tab w:val="right" w:leader="dot" w:pos="10070"/>
            </w:tabs>
            <w:rPr>
              <w:rFonts w:asciiTheme="minorHAnsi" w:hAnsiTheme="minorHAnsi" w:eastAsiaTheme="minorEastAsia"/>
              <w:noProof/>
              <w:color w:val="auto"/>
              <w:sz w:val="22"/>
              <w:szCs w:val="22"/>
            </w:rPr>
          </w:pPr>
          <w:hyperlink w:history="1" w:anchor="_Toc32417360">
            <w:r w:rsidRPr="00CB3D7A" w:rsidR="006E3A77">
              <w:rPr>
                <w:rStyle w:val="Hyperlink"/>
                <w:noProof/>
              </w:rPr>
              <w:t>5.5.3</w:t>
            </w:r>
            <w:r w:rsidR="006E3A77">
              <w:rPr>
                <w:rFonts w:asciiTheme="minorHAnsi" w:hAnsiTheme="minorHAnsi" w:eastAsiaTheme="minorEastAsia"/>
                <w:noProof/>
                <w:color w:val="auto"/>
                <w:sz w:val="22"/>
                <w:szCs w:val="22"/>
              </w:rPr>
              <w:tab/>
            </w:r>
            <w:r w:rsidRPr="00CB3D7A" w:rsidR="006E3A77">
              <w:rPr>
                <w:rStyle w:val="Hyperlink"/>
                <w:noProof/>
              </w:rPr>
              <w:t>Remove Publication</w:t>
            </w:r>
            <w:r w:rsidR="006E3A77">
              <w:rPr>
                <w:noProof/>
                <w:webHidden/>
              </w:rPr>
              <w:tab/>
            </w:r>
            <w:r w:rsidR="006E3A77">
              <w:rPr>
                <w:noProof/>
                <w:webHidden/>
              </w:rPr>
              <w:fldChar w:fldCharType="begin"/>
            </w:r>
            <w:r w:rsidR="006E3A77">
              <w:rPr>
                <w:noProof/>
                <w:webHidden/>
              </w:rPr>
              <w:instrText xml:space="preserve"> PAGEREF _Toc32417360 \h </w:instrText>
            </w:r>
            <w:r w:rsidR="006E3A77">
              <w:rPr>
                <w:noProof/>
                <w:webHidden/>
              </w:rPr>
            </w:r>
            <w:r w:rsidR="006E3A77">
              <w:rPr>
                <w:noProof/>
                <w:webHidden/>
              </w:rPr>
              <w:fldChar w:fldCharType="separate"/>
            </w:r>
            <w:r w:rsidR="006E3A77">
              <w:rPr>
                <w:noProof/>
                <w:webHidden/>
              </w:rPr>
              <w:t>34</w:t>
            </w:r>
            <w:r w:rsidR="006E3A77">
              <w:rPr>
                <w:noProof/>
                <w:webHidden/>
              </w:rPr>
              <w:fldChar w:fldCharType="end"/>
            </w:r>
          </w:hyperlink>
        </w:p>
        <w:p w:rsidR="006E3A77" w:rsidRDefault="005D768B" w14:paraId="6FC0652A" w14:textId="05A09A20">
          <w:pPr>
            <w:pStyle w:val="TOC3"/>
            <w:tabs>
              <w:tab w:val="left" w:pos="1100"/>
              <w:tab w:val="right" w:leader="dot" w:pos="10070"/>
            </w:tabs>
            <w:rPr>
              <w:rFonts w:asciiTheme="minorHAnsi" w:hAnsiTheme="minorHAnsi" w:eastAsiaTheme="minorEastAsia"/>
              <w:noProof/>
              <w:color w:val="auto"/>
              <w:sz w:val="22"/>
              <w:szCs w:val="22"/>
            </w:rPr>
          </w:pPr>
          <w:hyperlink w:history="1" w:anchor="_Toc32417361">
            <w:r w:rsidRPr="00CB3D7A" w:rsidR="006E3A77">
              <w:rPr>
                <w:rStyle w:val="Hyperlink"/>
                <w:noProof/>
              </w:rPr>
              <w:t>5.5.4</w:t>
            </w:r>
            <w:r w:rsidR="006E3A77">
              <w:rPr>
                <w:rFonts w:asciiTheme="minorHAnsi" w:hAnsiTheme="minorHAnsi" w:eastAsiaTheme="minorEastAsia"/>
                <w:noProof/>
                <w:color w:val="auto"/>
                <w:sz w:val="22"/>
                <w:szCs w:val="22"/>
              </w:rPr>
              <w:tab/>
            </w:r>
            <w:r w:rsidRPr="00CB3D7A" w:rsidR="006E3A77">
              <w:rPr>
                <w:rStyle w:val="Hyperlink"/>
                <w:noProof/>
              </w:rPr>
              <w:t>Close Subscription Session</w:t>
            </w:r>
            <w:r w:rsidR="006E3A77">
              <w:rPr>
                <w:noProof/>
                <w:webHidden/>
              </w:rPr>
              <w:tab/>
            </w:r>
            <w:r w:rsidR="006E3A77">
              <w:rPr>
                <w:noProof/>
                <w:webHidden/>
              </w:rPr>
              <w:fldChar w:fldCharType="begin"/>
            </w:r>
            <w:r w:rsidR="006E3A77">
              <w:rPr>
                <w:noProof/>
                <w:webHidden/>
              </w:rPr>
              <w:instrText xml:space="preserve"> PAGEREF _Toc32417361 \h </w:instrText>
            </w:r>
            <w:r w:rsidR="006E3A77">
              <w:rPr>
                <w:noProof/>
                <w:webHidden/>
              </w:rPr>
            </w:r>
            <w:r w:rsidR="006E3A77">
              <w:rPr>
                <w:noProof/>
                <w:webHidden/>
              </w:rPr>
              <w:fldChar w:fldCharType="separate"/>
            </w:r>
            <w:r w:rsidR="006E3A77">
              <w:rPr>
                <w:noProof/>
                <w:webHidden/>
              </w:rPr>
              <w:t>35</w:t>
            </w:r>
            <w:r w:rsidR="006E3A77">
              <w:rPr>
                <w:noProof/>
                <w:webHidden/>
              </w:rPr>
              <w:fldChar w:fldCharType="end"/>
            </w:r>
          </w:hyperlink>
        </w:p>
        <w:p w:rsidR="006E3A77" w:rsidRDefault="005D768B" w14:paraId="42F5EA41" w14:textId="328A7920">
          <w:pPr>
            <w:pStyle w:val="TOC2"/>
            <w:tabs>
              <w:tab w:val="left" w:pos="880"/>
              <w:tab w:val="right" w:leader="dot" w:pos="10070"/>
            </w:tabs>
            <w:rPr>
              <w:rFonts w:asciiTheme="minorHAnsi" w:hAnsiTheme="minorHAnsi" w:eastAsiaTheme="minorEastAsia"/>
              <w:noProof/>
              <w:color w:val="auto"/>
              <w:sz w:val="22"/>
              <w:szCs w:val="22"/>
            </w:rPr>
          </w:pPr>
          <w:hyperlink w:history="1" w:anchor="_Toc32417362">
            <w:r w:rsidRPr="00CB3D7A" w:rsidR="006E3A77">
              <w:rPr>
                <w:rStyle w:val="Hyperlink"/>
                <w:noProof/>
              </w:rPr>
              <w:t>5.6</w:t>
            </w:r>
            <w:r w:rsidR="006E3A77">
              <w:rPr>
                <w:rFonts w:asciiTheme="minorHAnsi" w:hAnsiTheme="minorHAnsi" w:eastAsiaTheme="minorEastAsia"/>
                <w:noProof/>
                <w:color w:val="auto"/>
                <w:sz w:val="22"/>
                <w:szCs w:val="22"/>
              </w:rPr>
              <w:tab/>
            </w:r>
            <w:r w:rsidRPr="00CB3D7A" w:rsidR="006E3A77">
              <w:rPr>
                <w:rStyle w:val="Hyperlink"/>
                <w:noProof/>
              </w:rPr>
              <w:t>Provider Request Service</w:t>
            </w:r>
            <w:r w:rsidR="006E3A77">
              <w:rPr>
                <w:noProof/>
                <w:webHidden/>
              </w:rPr>
              <w:tab/>
            </w:r>
            <w:r w:rsidR="006E3A77">
              <w:rPr>
                <w:noProof/>
                <w:webHidden/>
              </w:rPr>
              <w:fldChar w:fldCharType="begin"/>
            </w:r>
            <w:r w:rsidR="006E3A77">
              <w:rPr>
                <w:noProof/>
                <w:webHidden/>
              </w:rPr>
              <w:instrText xml:space="preserve"> PAGEREF _Toc32417362 \h </w:instrText>
            </w:r>
            <w:r w:rsidR="006E3A77">
              <w:rPr>
                <w:noProof/>
                <w:webHidden/>
              </w:rPr>
            </w:r>
            <w:r w:rsidR="006E3A77">
              <w:rPr>
                <w:noProof/>
                <w:webHidden/>
              </w:rPr>
              <w:fldChar w:fldCharType="separate"/>
            </w:r>
            <w:r w:rsidR="006E3A77">
              <w:rPr>
                <w:noProof/>
                <w:webHidden/>
              </w:rPr>
              <w:t>36</w:t>
            </w:r>
            <w:r w:rsidR="006E3A77">
              <w:rPr>
                <w:noProof/>
                <w:webHidden/>
              </w:rPr>
              <w:fldChar w:fldCharType="end"/>
            </w:r>
          </w:hyperlink>
        </w:p>
        <w:p w:rsidR="006E3A77" w:rsidRDefault="005D768B" w14:paraId="6F288BF6" w14:textId="2B8E2E30">
          <w:pPr>
            <w:pStyle w:val="TOC3"/>
            <w:tabs>
              <w:tab w:val="left" w:pos="1100"/>
              <w:tab w:val="right" w:leader="dot" w:pos="10070"/>
            </w:tabs>
            <w:rPr>
              <w:rFonts w:asciiTheme="minorHAnsi" w:hAnsiTheme="minorHAnsi" w:eastAsiaTheme="minorEastAsia"/>
              <w:noProof/>
              <w:color w:val="auto"/>
              <w:sz w:val="22"/>
              <w:szCs w:val="22"/>
            </w:rPr>
          </w:pPr>
          <w:hyperlink w:history="1" w:anchor="_Toc32417363">
            <w:r w:rsidRPr="00CB3D7A" w:rsidR="006E3A77">
              <w:rPr>
                <w:rStyle w:val="Hyperlink"/>
                <w:noProof/>
              </w:rPr>
              <w:t>5.6.1</w:t>
            </w:r>
            <w:r w:rsidR="006E3A77">
              <w:rPr>
                <w:rFonts w:asciiTheme="minorHAnsi" w:hAnsiTheme="minorHAnsi" w:eastAsiaTheme="minorEastAsia"/>
                <w:noProof/>
                <w:color w:val="auto"/>
                <w:sz w:val="22"/>
                <w:szCs w:val="22"/>
              </w:rPr>
              <w:tab/>
            </w:r>
            <w:r w:rsidRPr="00CB3D7A" w:rsidR="006E3A77">
              <w:rPr>
                <w:rStyle w:val="Hyperlink"/>
                <w:noProof/>
              </w:rPr>
              <w:t>Open Provider Request Session</w:t>
            </w:r>
            <w:r w:rsidR="006E3A77">
              <w:rPr>
                <w:noProof/>
                <w:webHidden/>
              </w:rPr>
              <w:tab/>
            </w:r>
            <w:r w:rsidR="006E3A77">
              <w:rPr>
                <w:noProof/>
                <w:webHidden/>
              </w:rPr>
              <w:fldChar w:fldCharType="begin"/>
            </w:r>
            <w:r w:rsidR="006E3A77">
              <w:rPr>
                <w:noProof/>
                <w:webHidden/>
              </w:rPr>
              <w:instrText xml:space="preserve"> PAGEREF _Toc32417363 \h </w:instrText>
            </w:r>
            <w:r w:rsidR="006E3A77">
              <w:rPr>
                <w:noProof/>
                <w:webHidden/>
              </w:rPr>
            </w:r>
            <w:r w:rsidR="006E3A77">
              <w:rPr>
                <w:noProof/>
                <w:webHidden/>
              </w:rPr>
              <w:fldChar w:fldCharType="separate"/>
            </w:r>
            <w:r w:rsidR="006E3A77">
              <w:rPr>
                <w:noProof/>
                <w:webHidden/>
              </w:rPr>
              <w:t>36</w:t>
            </w:r>
            <w:r w:rsidR="006E3A77">
              <w:rPr>
                <w:noProof/>
                <w:webHidden/>
              </w:rPr>
              <w:fldChar w:fldCharType="end"/>
            </w:r>
          </w:hyperlink>
        </w:p>
        <w:p w:rsidR="006E3A77" w:rsidRDefault="005D768B" w14:paraId="018E6018" w14:textId="468A8588">
          <w:pPr>
            <w:pStyle w:val="TOC3"/>
            <w:tabs>
              <w:tab w:val="left" w:pos="1100"/>
              <w:tab w:val="right" w:leader="dot" w:pos="10070"/>
            </w:tabs>
            <w:rPr>
              <w:rFonts w:asciiTheme="minorHAnsi" w:hAnsiTheme="minorHAnsi" w:eastAsiaTheme="minorEastAsia"/>
              <w:noProof/>
              <w:color w:val="auto"/>
              <w:sz w:val="22"/>
              <w:szCs w:val="22"/>
            </w:rPr>
          </w:pPr>
          <w:hyperlink w:history="1" w:anchor="_Toc32417364">
            <w:r w:rsidRPr="00CB3D7A" w:rsidR="006E3A77">
              <w:rPr>
                <w:rStyle w:val="Hyperlink"/>
                <w:noProof/>
              </w:rPr>
              <w:t>5.6.2</w:t>
            </w:r>
            <w:r w:rsidR="006E3A77">
              <w:rPr>
                <w:rFonts w:asciiTheme="minorHAnsi" w:hAnsiTheme="minorHAnsi" w:eastAsiaTheme="minorEastAsia"/>
                <w:noProof/>
                <w:color w:val="auto"/>
                <w:sz w:val="22"/>
                <w:szCs w:val="22"/>
              </w:rPr>
              <w:tab/>
            </w:r>
            <w:r w:rsidRPr="00CB3D7A" w:rsidR="006E3A77">
              <w:rPr>
                <w:rStyle w:val="Hyperlink"/>
                <w:noProof/>
              </w:rPr>
              <w:t>Read Request</w:t>
            </w:r>
            <w:r w:rsidR="006E3A77">
              <w:rPr>
                <w:noProof/>
                <w:webHidden/>
              </w:rPr>
              <w:tab/>
            </w:r>
            <w:r w:rsidR="006E3A77">
              <w:rPr>
                <w:noProof/>
                <w:webHidden/>
              </w:rPr>
              <w:fldChar w:fldCharType="begin"/>
            </w:r>
            <w:r w:rsidR="006E3A77">
              <w:rPr>
                <w:noProof/>
                <w:webHidden/>
              </w:rPr>
              <w:instrText xml:space="preserve"> PAGEREF _Toc32417364 \h </w:instrText>
            </w:r>
            <w:r w:rsidR="006E3A77">
              <w:rPr>
                <w:noProof/>
                <w:webHidden/>
              </w:rPr>
            </w:r>
            <w:r w:rsidR="006E3A77">
              <w:rPr>
                <w:noProof/>
                <w:webHidden/>
              </w:rPr>
              <w:fldChar w:fldCharType="separate"/>
            </w:r>
            <w:r w:rsidR="006E3A77">
              <w:rPr>
                <w:noProof/>
                <w:webHidden/>
              </w:rPr>
              <w:t>38</w:t>
            </w:r>
            <w:r w:rsidR="006E3A77">
              <w:rPr>
                <w:noProof/>
                <w:webHidden/>
              </w:rPr>
              <w:fldChar w:fldCharType="end"/>
            </w:r>
          </w:hyperlink>
        </w:p>
        <w:p w:rsidR="006E3A77" w:rsidRDefault="005D768B" w14:paraId="4E0938C8" w14:textId="78211E2A">
          <w:pPr>
            <w:pStyle w:val="TOC3"/>
            <w:tabs>
              <w:tab w:val="left" w:pos="1100"/>
              <w:tab w:val="right" w:leader="dot" w:pos="10070"/>
            </w:tabs>
            <w:rPr>
              <w:rFonts w:asciiTheme="minorHAnsi" w:hAnsiTheme="minorHAnsi" w:eastAsiaTheme="minorEastAsia"/>
              <w:noProof/>
              <w:color w:val="auto"/>
              <w:sz w:val="22"/>
              <w:szCs w:val="22"/>
            </w:rPr>
          </w:pPr>
          <w:hyperlink w:history="1" w:anchor="_Toc32417365">
            <w:r w:rsidRPr="00CB3D7A" w:rsidR="006E3A77">
              <w:rPr>
                <w:rStyle w:val="Hyperlink"/>
                <w:noProof/>
              </w:rPr>
              <w:t>5.6.3</w:t>
            </w:r>
            <w:r w:rsidR="006E3A77">
              <w:rPr>
                <w:rFonts w:asciiTheme="minorHAnsi" w:hAnsiTheme="minorHAnsi" w:eastAsiaTheme="minorEastAsia"/>
                <w:noProof/>
                <w:color w:val="auto"/>
                <w:sz w:val="22"/>
                <w:szCs w:val="22"/>
              </w:rPr>
              <w:tab/>
            </w:r>
            <w:r w:rsidRPr="00CB3D7A" w:rsidR="006E3A77">
              <w:rPr>
                <w:rStyle w:val="Hyperlink"/>
                <w:noProof/>
              </w:rPr>
              <w:t>Remove Request</w:t>
            </w:r>
            <w:r w:rsidR="006E3A77">
              <w:rPr>
                <w:noProof/>
                <w:webHidden/>
              </w:rPr>
              <w:tab/>
            </w:r>
            <w:r w:rsidR="006E3A77">
              <w:rPr>
                <w:noProof/>
                <w:webHidden/>
              </w:rPr>
              <w:fldChar w:fldCharType="begin"/>
            </w:r>
            <w:r w:rsidR="006E3A77">
              <w:rPr>
                <w:noProof/>
                <w:webHidden/>
              </w:rPr>
              <w:instrText xml:space="preserve"> PAGEREF _Toc32417365 \h </w:instrText>
            </w:r>
            <w:r w:rsidR="006E3A77">
              <w:rPr>
                <w:noProof/>
                <w:webHidden/>
              </w:rPr>
            </w:r>
            <w:r w:rsidR="006E3A77">
              <w:rPr>
                <w:noProof/>
                <w:webHidden/>
              </w:rPr>
              <w:fldChar w:fldCharType="separate"/>
            </w:r>
            <w:r w:rsidR="006E3A77">
              <w:rPr>
                <w:noProof/>
                <w:webHidden/>
              </w:rPr>
              <w:t>39</w:t>
            </w:r>
            <w:r w:rsidR="006E3A77">
              <w:rPr>
                <w:noProof/>
                <w:webHidden/>
              </w:rPr>
              <w:fldChar w:fldCharType="end"/>
            </w:r>
          </w:hyperlink>
        </w:p>
        <w:p w:rsidR="006E3A77" w:rsidRDefault="005D768B" w14:paraId="52D4361C" w14:textId="13D30972">
          <w:pPr>
            <w:pStyle w:val="TOC3"/>
            <w:tabs>
              <w:tab w:val="left" w:pos="1100"/>
              <w:tab w:val="right" w:leader="dot" w:pos="10070"/>
            </w:tabs>
            <w:rPr>
              <w:rFonts w:asciiTheme="minorHAnsi" w:hAnsiTheme="minorHAnsi" w:eastAsiaTheme="minorEastAsia"/>
              <w:noProof/>
              <w:color w:val="auto"/>
              <w:sz w:val="22"/>
              <w:szCs w:val="22"/>
            </w:rPr>
          </w:pPr>
          <w:hyperlink w:history="1" w:anchor="_Toc32417366">
            <w:r w:rsidRPr="00CB3D7A" w:rsidR="006E3A77">
              <w:rPr>
                <w:rStyle w:val="Hyperlink"/>
                <w:noProof/>
              </w:rPr>
              <w:t>5.6.4</w:t>
            </w:r>
            <w:r w:rsidR="006E3A77">
              <w:rPr>
                <w:rFonts w:asciiTheme="minorHAnsi" w:hAnsiTheme="minorHAnsi" w:eastAsiaTheme="minorEastAsia"/>
                <w:noProof/>
                <w:color w:val="auto"/>
                <w:sz w:val="22"/>
                <w:szCs w:val="22"/>
              </w:rPr>
              <w:tab/>
            </w:r>
            <w:r w:rsidRPr="00CB3D7A" w:rsidR="006E3A77">
              <w:rPr>
                <w:rStyle w:val="Hyperlink"/>
                <w:noProof/>
              </w:rPr>
              <w:t>Post Response</w:t>
            </w:r>
            <w:r w:rsidR="006E3A77">
              <w:rPr>
                <w:noProof/>
                <w:webHidden/>
              </w:rPr>
              <w:tab/>
            </w:r>
            <w:r w:rsidR="006E3A77">
              <w:rPr>
                <w:noProof/>
                <w:webHidden/>
              </w:rPr>
              <w:fldChar w:fldCharType="begin"/>
            </w:r>
            <w:r w:rsidR="006E3A77">
              <w:rPr>
                <w:noProof/>
                <w:webHidden/>
              </w:rPr>
              <w:instrText xml:space="preserve"> PAGEREF _Toc32417366 \h </w:instrText>
            </w:r>
            <w:r w:rsidR="006E3A77">
              <w:rPr>
                <w:noProof/>
                <w:webHidden/>
              </w:rPr>
            </w:r>
            <w:r w:rsidR="006E3A77">
              <w:rPr>
                <w:noProof/>
                <w:webHidden/>
              </w:rPr>
              <w:fldChar w:fldCharType="separate"/>
            </w:r>
            <w:r w:rsidR="006E3A77">
              <w:rPr>
                <w:noProof/>
                <w:webHidden/>
              </w:rPr>
              <w:t>40</w:t>
            </w:r>
            <w:r w:rsidR="006E3A77">
              <w:rPr>
                <w:noProof/>
                <w:webHidden/>
              </w:rPr>
              <w:fldChar w:fldCharType="end"/>
            </w:r>
          </w:hyperlink>
        </w:p>
        <w:p w:rsidR="006E3A77" w:rsidRDefault="005D768B" w14:paraId="322CB33A" w14:textId="558D3142">
          <w:pPr>
            <w:pStyle w:val="TOC3"/>
            <w:tabs>
              <w:tab w:val="left" w:pos="1100"/>
              <w:tab w:val="right" w:leader="dot" w:pos="10070"/>
            </w:tabs>
            <w:rPr>
              <w:rFonts w:asciiTheme="minorHAnsi" w:hAnsiTheme="minorHAnsi" w:eastAsiaTheme="minorEastAsia"/>
              <w:noProof/>
              <w:color w:val="auto"/>
              <w:sz w:val="22"/>
              <w:szCs w:val="22"/>
            </w:rPr>
          </w:pPr>
          <w:hyperlink w:history="1" w:anchor="_Toc32417367">
            <w:r w:rsidRPr="00CB3D7A" w:rsidR="006E3A77">
              <w:rPr>
                <w:rStyle w:val="Hyperlink"/>
                <w:noProof/>
              </w:rPr>
              <w:t>5.6.5</w:t>
            </w:r>
            <w:r w:rsidR="006E3A77">
              <w:rPr>
                <w:rFonts w:asciiTheme="minorHAnsi" w:hAnsiTheme="minorHAnsi" w:eastAsiaTheme="minorEastAsia"/>
                <w:noProof/>
                <w:color w:val="auto"/>
                <w:sz w:val="22"/>
                <w:szCs w:val="22"/>
              </w:rPr>
              <w:tab/>
            </w:r>
            <w:r w:rsidRPr="00CB3D7A" w:rsidR="006E3A77">
              <w:rPr>
                <w:rStyle w:val="Hyperlink"/>
                <w:noProof/>
              </w:rPr>
              <w:t>Close Provider Request Session</w:t>
            </w:r>
            <w:r w:rsidR="006E3A77">
              <w:rPr>
                <w:noProof/>
                <w:webHidden/>
              </w:rPr>
              <w:tab/>
            </w:r>
            <w:r w:rsidR="006E3A77">
              <w:rPr>
                <w:noProof/>
                <w:webHidden/>
              </w:rPr>
              <w:fldChar w:fldCharType="begin"/>
            </w:r>
            <w:r w:rsidR="006E3A77">
              <w:rPr>
                <w:noProof/>
                <w:webHidden/>
              </w:rPr>
              <w:instrText xml:space="preserve"> PAGEREF _Toc32417367 \h </w:instrText>
            </w:r>
            <w:r w:rsidR="006E3A77">
              <w:rPr>
                <w:noProof/>
                <w:webHidden/>
              </w:rPr>
            </w:r>
            <w:r w:rsidR="006E3A77">
              <w:rPr>
                <w:noProof/>
                <w:webHidden/>
              </w:rPr>
              <w:fldChar w:fldCharType="separate"/>
            </w:r>
            <w:r w:rsidR="006E3A77">
              <w:rPr>
                <w:noProof/>
                <w:webHidden/>
              </w:rPr>
              <w:t>42</w:t>
            </w:r>
            <w:r w:rsidR="006E3A77">
              <w:rPr>
                <w:noProof/>
                <w:webHidden/>
              </w:rPr>
              <w:fldChar w:fldCharType="end"/>
            </w:r>
          </w:hyperlink>
        </w:p>
        <w:p w:rsidR="006E3A77" w:rsidRDefault="005D768B" w14:paraId="77E496DA" w14:textId="7E3EFC1F">
          <w:pPr>
            <w:pStyle w:val="TOC2"/>
            <w:tabs>
              <w:tab w:val="left" w:pos="880"/>
              <w:tab w:val="right" w:leader="dot" w:pos="10070"/>
            </w:tabs>
            <w:rPr>
              <w:rFonts w:asciiTheme="minorHAnsi" w:hAnsiTheme="minorHAnsi" w:eastAsiaTheme="minorEastAsia"/>
              <w:noProof/>
              <w:color w:val="auto"/>
              <w:sz w:val="22"/>
              <w:szCs w:val="22"/>
            </w:rPr>
          </w:pPr>
          <w:hyperlink w:history="1" w:anchor="_Toc32417368">
            <w:r w:rsidRPr="00CB3D7A" w:rsidR="006E3A77">
              <w:rPr>
                <w:rStyle w:val="Hyperlink"/>
                <w:noProof/>
              </w:rPr>
              <w:t>5.7</w:t>
            </w:r>
            <w:r w:rsidR="006E3A77">
              <w:rPr>
                <w:rFonts w:asciiTheme="minorHAnsi" w:hAnsiTheme="minorHAnsi" w:eastAsiaTheme="minorEastAsia"/>
                <w:noProof/>
                <w:color w:val="auto"/>
                <w:sz w:val="22"/>
                <w:szCs w:val="22"/>
              </w:rPr>
              <w:tab/>
            </w:r>
            <w:r w:rsidRPr="00CB3D7A" w:rsidR="006E3A77">
              <w:rPr>
                <w:rStyle w:val="Hyperlink"/>
                <w:noProof/>
              </w:rPr>
              <w:t>Consumer Request Service</w:t>
            </w:r>
            <w:r w:rsidR="006E3A77">
              <w:rPr>
                <w:noProof/>
                <w:webHidden/>
              </w:rPr>
              <w:tab/>
            </w:r>
            <w:r w:rsidR="006E3A77">
              <w:rPr>
                <w:noProof/>
                <w:webHidden/>
              </w:rPr>
              <w:fldChar w:fldCharType="begin"/>
            </w:r>
            <w:r w:rsidR="006E3A77">
              <w:rPr>
                <w:noProof/>
                <w:webHidden/>
              </w:rPr>
              <w:instrText xml:space="preserve"> PAGEREF _Toc32417368 \h </w:instrText>
            </w:r>
            <w:r w:rsidR="006E3A77">
              <w:rPr>
                <w:noProof/>
                <w:webHidden/>
              </w:rPr>
            </w:r>
            <w:r w:rsidR="006E3A77">
              <w:rPr>
                <w:noProof/>
                <w:webHidden/>
              </w:rPr>
              <w:fldChar w:fldCharType="separate"/>
            </w:r>
            <w:r w:rsidR="006E3A77">
              <w:rPr>
                <w:noProof/>
                <w:webHidden/>
              </w:rPr>
              <w:t>43</w:t>
            </w:r>
            <w:r w:rsidR="006E3A77">
              <w:rPr>
                <w:noProof/>
                <w:webHidden/>
              </w:rPr>
              <w:fldChar w:fldCharType="end"/>
            </w:r>
          </w:hyperlink>
        </w:p>
        <w:p w:rsidR="006E3A77" w:rsidRDefault="005D768B" w14:paraId="177C20C9" w14:textId="35649437">
          <w:pPr>
            <w:pStyle w:val="TOC3"/>
            <w:tabs>
              <w:tab w:val="left" w:pos="1100"/>
              <w:tab w:val="right" w:leader="dot" w:pos="10070"/>
            </w:tabs>
            <w:rPr>
              <w:rFonts w:asciiTheme="minorHAnsi" w:hAnsiTheme="minorHAnsi" w:eastAsiaTheme="minorEastAsia"/>
              <w:noProof/>
              <w:color w:val="auto"/>
              <w:sz w:val="22"/>
              <w:szCs w:val="22"/>
            </w:rPr>
          </w:pPr>
          <w:hyperlink w:history="1" w:anchor="_Toc32417369">
            <w:r w:rsidRPr="00CB3D7A" w:rsidR="006E3A77">
              <w:rPr>
                <w:rStyle w:val="Hyperlink"/>
                <w:noProof/>
              </w:rPr>
              <w:t>5.7.1</w:t>
            </w:r>
            <w:r w:rsidR="006E3A77">
              <w:rPr>
                <w:rFonts w:asciiTheme="minorHAnsi" w:hAnsiTheme="minorHAnsi" w:eastAsiaTheme="minorEastAsia"/>
                <w:noProof/>
                <w:color w:val="auto"/>
                <w:sz w:val="22"/>
                <w:szCs w:val="22"/>
              </w:rPr>
              <w:tab/>
            </w:r>
            <w:r w:rsidRPr="00CB3D7A" w:rsidR="006E3A77">
              <w:rPr>
                <w:rStyle w:val="Hyperlink"/>
                <w:noProof/>
              </w:rPr>
              <w:t>Open Consumer Request Session</w:t>
            </w:r>
            <w:r w:rsidR="006E3A77">
              <w:rPr>
                <w:noProof/>
                <w:webHidden/>
              </w:rPr>
              <w:tab/>
            </w:r>
            <w:r w:rsidR="006E3A77">
              <w:rPr>
                <w:noProof/>
                <w:webHidden/>
              </w:rPr>
              <w:fldChar w:fldCharType="begin"/>
            </w:r>
            <w:r w:rsidR="006E3A77">
              <w:rPr>
                <w:noProof/>
                <w:webHidden/>
              </w:rPr>
              <w:instrText xml:space="preserve"> PAGEREF _Toc32417369 \h </w:instrText>
            </w:r>
            <w:r w:rsidR="006E3A77">
              <w:rPr>
                <w:noProof/>
                <w:webHidden/>
              </w:rPr>
            </w:r>
            <w:r w:rsidR="006E3A77">
              <w:rPr>
                <w:noProof/>
                <w:webHidden/>
              </w:rPr>
              <w:fldChar w:fldCharType="separate"/>
            </w:r>
            <w:r w:rsidR="006E3A77">
              <w:rPr>
                <w:noProof/>
                <w:webHidden/>
              </w:rPr>
              <w:t>43</w:t>
            </w:r>
            <w:r w:rsidR="006E3A77">
              <w:rPr>
                <w:noProof/>
                <w:webHidden/>
              </w:rPr>
              <w:fldChar w:fldCharType="end"/>
            </w:r>
          </w:hyperlink>
        </w:p>
        <w:p w:rsidR="006E3A77" w:rsidRDefault="005D768B" w14:paraId="10026E9A" w14:textId="5EF56C14">
          <w:pPr>
            <w:pStyle w:val="TOC3"/>
            <w:tabs>
              <w:tab w:val="left" w:pos="1100"/>
              <w:tab w:val="right" w:leader="dot" w:pos="10070"/>
            </w:tabs>
            <w:rPr>
              <w:rFonts w:asciiTheme="minorHAnsi" w:hAnsiTheme="minorHAnsi" w:eastAsiaTheme="minorEastAsia"/>
              <w:noProof/>
              <w:color w:val="auto"/>
              <w:sz w:val="22"/>
              <w:szCs w:val="22"/>
            </w:rPr>
          </w:pPr>
          <w:hyperlink w:history="1" w:anchor="_Toc32417370">
            <w:r w:rsidRPr="00CB3D7A" w:rsidR="006E3A77">
              <w:rPr>
                <w:rStyle w:val="Hyperlink"/>
                <w:noProof/>
              </w:rPr>
              <w:t>5.7.2</w:t>
            </w:r>
            <w:r w:rsidR="006E3A77">
              <w:rPr>
                <w:rFonts w:asciiTheme="minorHAnsi" w:hAnsiTheme="minorHAnsi" w:eastAsiaTheme="minorEastAsia"/>
                <w:noProof/>
                <w:color w:val="auto"/>
                <w:sz w:val="22"/>
                <w:szCs w:val="22"/>
              </w:rPr>
              <w:tab/>
            </w:r>
            <w:r w:rsidRPr="00CB3D7A" w:rsidR="006E3A77">
              <w:rPr>
                <w:rStyle w:val="Hyperlink"/>
                <w:noProof/>
              </w:rPr>
              <w:t>Post Request</w:t>
            </w:r>
            <w:r w:rsidR="006E3A77">
              <w:rPr>
                <w:noProof/>
                <w:webHidden/>
              </w:rPr>
              <w:tab/>
            </w:r>
            <w:r w:rsidR="006E3A77">
              <w:rPr>
                <w:noProof/>
                <w:webHidden/>
              </w:rPr>
              <w:fldChar w:fldCharType="begin"/>
            </w:r>
            <w:r w:rsidR="006E3A77">
              <w:rPr>
                <w:noProof/>
                <w:webHidden/>
              </w:rPr>
              <w:instrText xml:space="preserve"> PAGEREF _Toc32417370 \h </w:instrText>
            </w:r>
            <w:r w:rsidR="006E3A77">
              <w:rPr>
                <w:noProof/>
                <w:webHidden/>
              </w:rPr>
            </w:r>
            <w:r w:rsidR="006E3A77">
              <w:rPr>
                <w:noProof/>
                <w:webHidden/>
              </w:rPr>
              <w:fldChar w:fldCharType="separate"/>
            </w:r>
            <w:r w:rsidR="006E3A77">
              <w:rPr>
                <w:noProof/>
                <w:webHidden/>
              </w:rPr>
              <w:t>44</w:t>
            </w:r>
            <w:r w:rsidR="006E3A77">
              <w:rPr>
                <w:noProof/>
                <w:webHidden/>
              </w:rPr>
              <w:fldChar w:fldCharType="end"/>
            </w:r>
          </w:hyperlink>
        </w:p>
        <w:p w:rsidR="006E3A77" w:rsidRDefault="005D768B" w14:paraId="4859CA89" w14:textId="349F2204">
          <w:pPr>
            <w:pStyle w:val="TOC3"/>
            <w:tabs>
              <w:tab w:val="left" w:pos="1100"/>
              <w:tab w:val="right" w:leader="dot" w:pos="10070"/>
            </w:tabs>
            <w:rPr>
              <w:rFonts w:asciiTheme="minorHAnsi" w:hAnsiTheme="minorHAnsi" w:eastAsiaTheme="minorEastAsia"/>
              <w:noProof/>
              <w:color w:val="auto"/>
              <w:sz w:val="22"/>
              <w:szCs w:val="22"/>
            </w:rPr>
          </w:pPr>
          <w:hyperlink w:history="1" w:anchor="_Toc32417371">
            <w:r w:rsidRPr="00CB3D7A" w:rsidR="006E3A77">
              <w:rPr>
                <w:rStyle w:val="Hyperlink"/>
                <w:noProof/>
              </w:rPr>
              <w:t>5.7.3</w:t>
            </w:r>
            <w:r w:rsidR="006E3A77">
              <w:rPr>
                <w:rFonts w:asciiTheme="minorHAnsi" w:hAnsiTheme="minorHAnsi" w:eastAsiaTheme="minorEastAsia"/>
                <w:noProof/>
                <w:color w:val="auto"/>
                <w:sz w:val="22"/>
                <w:szCs w:val="22"/>
              </w:rPr>
              <w:tab/>
            </w:r>
            <w:r w:rsidRPr="00CB3D7A" w:rsidR="006E3A77">
              <w:rPr>
                <w:rStyle w:val="Hyperlink"/>
                <w:noProof/>
              </w:rPr>
              <w:t>Expire Request</w:t>
            </w:r>
            <w:r w:rsidR="006E3A77">
              <w:rPr>
                <w:noProof/>
                <w:webHidden/>
              </w:rPr>
              <w:tab/>
            </w:r>
            <w:r w:rsidR="006E3A77">
              <w:rPr>
                <w:noProof/>
                <w:webHidden/>
              </w:rPr>
              <w:fldChar w:fldCharType="begin"/>
            </w:r>
            <w:r w:rsidR="006E3A77">
              <w:rPr>
                <w:noProof/>
                <w:webHidden/>
              </w:rPr>
              <w:instrText xml:space="preserve"> PAGEREF _Toc32417371 \h </w:instrText>
            </w:r>
            <w:r w:rsidR="006E3A77">
              <w:rPr>
                <w:noProof/>
                <w:webHidden/>
              </w:rPr>
            </w:r>
            <w:r w:rsidR="006E3A77">
              <w:rPr>
                <w:noProof/>
                <w:webHidden/>
              </w:rPr>
              <w:fldChar w:fldCharType="separate"/>
            </w:r>
            <w:r w:rsidR="006E3A77">
              <w:rPr>
                <w:noProof/>
                <w:webHidden/>
              </w:rPr>
              <w:t>46</w:t>
            </w:r>
            <w:r w:rsidR="006E3A77">
              <w:rPr>
                <w:noProof/>
                <w:webHidden/>
              </w:rPr>
              <w:fldChar w:fldCharType="end"/>
            </w:r>
          </w:hyperlink>
        </w:p>
        <w:p w:rsidR="006E3A77" w:rsidRDefault="005D768B" w14:paraId="37BBB346" w14:textId="3BB5A386">
          <w:pPr>
            <w:pStyle w:val="TOC3"/>
            <w:tabs>
              <w:tab w:val="left" w:pos="1100"/>
              <w:tab w:val="right" w:leader="dot" w:pos="10070"/>
            </w:tabs>
            <w:rPr>
              <w:rFonts w:asciiTheme="minorHAnsi" w:hAnsiTheme="minorHAnsi" w:eastAsiaTheme="minorEastAsia"/>
              <w:noProof/>
              <w:color w:val="auto"/>
              <w:sz w:val="22"/>
              <w:szCs w:val="22"/>
            </w:rPr>
          </w:pPr>
          <w:hyperlink w:history="1" w:anchor="_Toc32417372">
            <w:r w:rsidRPr="00CB3D7A" w:rsidR="006E3A77">
              <w:rPr>
                <w:rStyle w:val="Hyperlink"/>
                <w:noProof/>
              </w:rPr>
              <w:t>5.7.4</w:t>
            </w:r>
            <w:r w:rsidR="006E3A77">
              <w:rPr>
                <w:rFonts w:asciiTheme="minorHAnsi" w:hAnsiTheme="minorHAnsi" w:eastAsiaTheme="minorEastAsia"/>
                <w:noProof/>
                <w:color w:val="auto"/>
                <w:sz w:val="22"/>
                <w:szCs w:val="22"/>
              </w:rPr>
              <w:tab/>
            </w:r>
            <w:r w:rsidRPr="00CB3D7A" w:rsidR="006E3A77">
              <w:rPr>
                <w:rStyle w:val="Hyperlink"/>
                <w:noProof/>
              </w:rPr>
              <w:t>Read Response</w:t>
            </w:r>
            <w:r w:rsidR="006E3A77">
              <w:rPr>
                <w:noProof/>
                <w:webHidden/>
              </w:rPr>
              <w:tab/>
            </w:r>
            <w:r w:rsidR="006E3A77">
              <w:rPr>
                <w:noProof/>
                <w:webHidden/>
              </w:rPr>
              <w:fldChar w:fldCharType="begin"/>
            </w:r>
            <w:r w:rsidR="006E3A77">
              <w:rPr>
                <w:noProof/>
                <w:webHidden/>
              </w:rPr>
              <w:instrText xml:space="preserve"> PAGEREF _Toc32417372 \h </w:instrText>
            </w:r>
            <w:r w:rsidR="006E3A77">
              <w:rPr>
                <w:noProof/>
                <w:webHidden/>
              </w:rPr>
            </w:r>
            <w:r w:rsidR="006E3A77">
              <w:rPr>
                <w:noProof/>
                <w:webHidden/>
              </w:rPr>
              <w:fldChar w:fldCharType="separate"/>
            </w:r>
            <w:r w:rsidR="006E3A77">
              <w:rPr>
                <w:noProof/>
                <w:webHidden/>
              </w:rPr>
              <w:t>47</w:t>
            </w:r>
            <w:r w:rsidR="006E3A77">
              <w:rPr>
                <w:noProof/>
                <w:webHidden/>
              </w:rPr>
              <w:fldChar w:fldCharType="end"/>
            </w:r>
          </w:hyperlink>
        </w:p>
        <w:p w:rsidR="006E3A77" w:rsidRDefault="005D768B" w14:paraId="36D9658A" w14:textId="37D487C8">
          <w:pPr>
            <w:pStyle w:val="TOC3"/>
            <w:tabs>
              <w:tab w:val="left" w:pos="1100"/>
              <w:tab w:val="right" w:leader="dot" w:pos="10070"/>
            </w:tabs>
            <w:rPr>
              <w:rFonts w:asciiTheme="minorHAnsi" w:hAnsiTheme="minorHAnsi" w:eastAsiaTheme="minorEastAsia"/>
              <w:noProof/>
              <w:color w:val="auto"/>
              <w:sz w:val="22"/>
              <w:szCs w:val="22"/>
            </w:rPr>
          </w:pPr>
          <w:hyperlink w:history="1" w:anchor="_Toc32417373">
            <w:r w:rsidRPr="00CB3D7A" w:rsidR="006E3A77">
              <w:rPr>
                <w:rStyle w:val="Hyperlink"/>
                <w:noProof/>
              </w:rPr>
              <w:t>5.7.5</w:t>
            </w:r>
            <w:r w:rsidR="006E3A77">
              <w:rPr>
                <w:rFonts w:asciiTheme="minorHAnsi" w:hAnsiTheme="minorHAnsi" w:eastAsiaTheme="minorEastAsia"/>
                <w:noProof/>
                <w:color w:val="auto"/>
                <w:sz w:val="22"/>
                <w:szCs w:val="22"/>
              </w:rPr>
              <w:tab/>
            </w:r>
            <w:r w:rsidRPr="00CB3D7A" w:rsidR="006E3A77">
              <w:rPr>
                <w:rStyle w:val="Hyperlink"/>
                <w:noProof/>
              </w:rPr>
              <w:t>Remove Response</w:t>
            </w:r>
            <w:r w:rsidR="006E3A77">
              <w:rPr>
                <w:noProof/>
                <w:webHidden/>
              </w:rPr>
              <w:tab/>
            </w:r>
            <w:r w:rsidR="006E3A77">
              <w:rPr>
                <w:noProof/>
                <w:webHidden/>
              </w:rPr>
              <w:fldChar w:fldCharType="begin"/>
            </w:r>
            <w:r w:rsidR="006E3A77">
              <w:rPr>
                <w:noProof/>
                <w:webHidden/>
              </w:rPr>
              <w:instrText xml:space="preserve"> PAGEREF _Toc32417373 \h </w:instrText>
            </w:r>
            <w:r w:rsidR="006E3A77">
              <w:rPr>
                <w:noProof/>
                <w:webHidden/>
              </w:rPr>
            </w:r>
            <w:r w:rsidR="006E3A77">
              <w:rPr>
                <w:noProof/>
                <w:webHidden/>
              </w:rPr>
              <w:fldChar w:fldCharType="separate"/>
            </w:r>
            <w:r w:rsidR="006E3A77">
              <w:rPr>
                <w:noProof/>
                <w:webHidden/>
              </w:rPr>
              <w:t>49</w:t>
            </w:r>
            <w:r w:rsidR="006E3A77">
              <w:rPr>
                <w:noProof/>
                <w:webHidden/>
              </w:rPr>
              <w:fldChar w:fldCharType="end"/>
            </w:r>
          </w:hyperlink>
        </w:p>
        <w:p w:rsidR="006E3A77" w:rsidRDefault="005D768B" w14:paraId="4D192231" w14:textId="4974B50A">
          <w:pPr>
            <w:pStyle w:val="TOC3"/>
            <w:tabs>
              <w:tab w:val="left" w:pos="1100"/>
              <w:tab w:val="right" w:leader="dot" w:pos="10070"/>
            </w:tabs>
            <w:rPr>
              <w:rFonts w:asciiTheme="minorHAnsi" w:hAnsiTheme="minorHAnsi" w:eastAsiaTheme="minorEastAsia"/>
              <w:noProof/>
              <w:color w:val="auto"/>
              <w:sz w:val="22"/>
              <w:szCs w:val="22"/>
            </w:rPr>
          </w:pPr>
          <w:hyperlink w:history="1" w:anchor="_Toc32417374">
            <w:r w:rsidRPr="00CB3D7A" w:rsidR="006E3A77">
              <w:rPr>
                <w:rStyle w:val="Hyperlink"/>
                <w:noProof/>
              </w:rPr>
              <w:t>5.7.6</w:t>
            </w:r>
            <w:r w:rsidR="006E3A77">
              <w:rPr>
                <w:rFonts w:asciiTheme="minorHAnsi" w:hAnsiTheme="minorHAnsi" w:eastAsiaTheme="minorEastAsia"/>
                <w:noProof/>
                <w:color w:val="auto"/>
                <w:sz w:val="22"/>
                <w:szCs w:val="22"/>
              </w:rPr>
              <w:tab/>
            </w:r>
            <w:r w:rsidRPr="00CB3D7A" w:rsidR="006E3A77">
              <w:rPr>
                <w:rStyle w:val="Hyperlink"/>
                <w:noProof/>
              </w:rPr>
              <w:t>Close Consumer Request Session</w:t>
            </w:r>
            <w:r w:rsidR="006E3A77">
              <w:rPr>
                <w:noProof/>
                <w:webHidden/>
              </w:rPr>
              <w:tab/>
            </w:r>
            <w:r w:rsidR="006E3A77">
              <w:rPr>
                <w:noProof/>
                <w:webHidden/>
              </w:rPr>
              <w:fldChar w:fldCharType="begin"/>
            </w:r>
            <w:r w:rsidR="006E3A77">
              <w:rPr>
                <w:noProof/>
                <w:webHidden/>
              </w:rPr>
              <w:instrText xml:space="preserve"> PAGEREF _Toc32417374 \h </w:instrText>
            </w:r>
            <w:r w:rsidR="006E3A77">
              <w:rPr>
                <w:noProof/>
                <w:webHidden/>
              </w:rPr>
            </w:r>
            <w:r w:rsidR="006E3A77">
              <w:rPr>
                <w:noProof/>
                <w:webHidden/>
              </w:rPr>
              <w:fldChar w:fldCharType="separate"/>
            </w:r>
            <w:r w:rsidR="006E3A77">
              <w:rPr>
                <w:noProof/>
                <w:webHidden/>
              </w:rPr>
              <w:t>50</w:t>
            </w:r>
            <w:r w:rsidR="006E3A77">
              <w:rPr>
                <w:noProof/>
                <w:webHidden/>
              </w:rPr>
              <w:fldChar w:fldCharType="end"/>
            </w:r>
          </w:hyperlink>
        </w:p>
        <w:p w:rsidR="006E3A77" w:rsidRDefault="005D768B" w14:paraId="5841A171" w14:textId="5005A440">
          <w:pPr>
            <w:pStyle w:val="TOC2"/>
            <w:tabs>
              <w:tab w:val="left" w:pos="880"/>
              <w:tab w:val="right" w:leader="dot" w:pos="10070"/>
            </w:tabs>
            <w:rPr>
              <w:rFonts w:asciiTheme="minorHAnsi" w:hAnsiTheme="minorHAnsi" w:eastAsiaTheme="minorEastAsia"/>
              <w:noProof/>
              <w:color w:val="auto"/>
              <w:sz w:val="22"/>
              <w:szCs w:val="22"/>
            </w:rPr>
          </w:pPr>
          <w:hyperlink w:history="1" w:anchor="_Toc32417375">
            <w:r w:rsidRPr="00CB3D7A" w:rsidR="006E3A77">
              <w:rPr>
                <w:rStyle w:val="Hyperlink"/>
                <w:noProof/>
              </w:rPr>
              <w:t>5.8</w:t>
            </w:r>
            <w:r w:rsidR="006E3A77">
              <w:rPr>
                <w:rFonts w:asciiTheme="minorHAnsi" w:hAnsiTheme="minorHAnsi" w:eastAsiaTheme="minorEastAsia"/>
                <w:noProof/>
                <w:color w:val="auto"/>
                <w:sz w:val="22"/>
                <w:szCs w:val="22"/>
              </w:rPr>
              <w:tab/>
            </w:r>
            <w:r w:rsidRPr="00CB3D7A" w:rsidR="006E3A77">
              <w:rPr>
                <w:rStyle w:val="Hyperlink"/>
                <w:noProof/>
              </w:rPr>
              <w:t>ISBM Configuration Discovery Service</w:t>
            </w:r>
            <w:r w:rsidR="006E3A77">
              <w:rPr>
                <w:noProof/>
                <w:webHidden/>
              </w:rPr>
              <w:tab/>
            </w:r>
            <w:r w:rsidR="006E3A77">
              <w:rPr>
                <w:noProof/>
                <w:webHidden/>
              </w:rPr>
              <w:fldChar w:fldCharType="begin"/>
            </w:r>
            <w:r w:rsidR="006E3A77">
              <w:rPr>
                <w:noProof/>
                <w:webHidden/>
              </w:rPr>
              <w:instrText xml:space="preserve"> PAGEREF _Toc32417375 \h </w:instrText>
            </w:r>
            <w:r w:rsidR="006E3A77">
              <w:rPr>
                <w:noProof/>
                <w:webHidden/>
              </w:rPr>
            </w:r>
            <w:r w:rsidR="006E3A77">
              <w:rPr>
                <w:noProof/>
                <w:webHidden/>
              </w:rPr>
              <w:fldChar w:fldCharType="separate"/>
            </w:r>
            <w:r w:rsidR="006E3A77">
              <w:rPr>
                <w:noProof/>
                <w:webHidden/>
              </w:rPr>
              <w:t>51</w:t>
            </w:r>
            <w:r w:rsidR="006E3A77">
              <w:rPr>
                <w:noProof/>
                <w:webHidden/>
              </w:rPr>
              <w:fldChar w:fldCharType="end"/>
            </w:r>
          </w:hyperlink>
        </w:p>
        <w:p w:rsidR="006E3A77" w:rsidRDefault="005D768B" w14:paraId="68DB5E9D" w14:textId="21BB6EB0">
          <w:pPr>
            <w:pStyle w:val="TOC3"/>
            <w:tabs>
              <w:tab w:val="left" w:pos="1100"/>
              <w:tab w:val="right" w:leader="dot" w:pos="10070"/>
            </w:tabs>
            <w:rPr>
              <w:rFonts w:asciiTheme="minorHAnsi" w:hAnsiTheme="minorHAnsi" w:eastAsiaTheme="minorEastAsia"/>
              <w:noProof/>
              <w:color w:val="auto"/>
              <w:sz w:val="22"/>
              <w:szCs w:val="22"/>
            </w:rPr>
          </w:pPr>
          <w:hyperlink w:history="1" w:anchor="_Toc32417376">
            <w:r w:rsidRPr="00CB3D7A" w:rsidR="006E3A77">
              <w:rPr>
                <w:rStyle w:val="Hyperlink"/>
                <w:noProof/>
              </w:rPr>
              <w:t>5.8.1</w:t>
            </w:r>
            <w:r w:rsidR="006E3A77">
              <w:rPr>
                <w:rFonts w:asciiTheme="minorHAnsi" w:hAnsiTheme="minorHAnsi" w:eastAsiaTheme="minorEastAsia"/>
                <w:noProof/>
                <w:color w:val="auto"/>
                <w:sz w:val="22"/>
                <w:szCs w:val="22"/>
              </w:rPr>
              <w:tab/>
            </w:r>
            <w:r w:rsidRPr="00CB3D7A" w:rsidR="006E3A77">
              <w:rPr>
                <w:rStyle w:val="Hyperlink"/>
                <w:noProof/>
              </w:rPr>
              <w:t>Get Supported Operations</w:t>
            </w:r>
            <w:r w:rsidR="006E3A77">
              <w:rPr>
                <w:noProof/>
                <w:webHidden/>
              </w:rPr>
              <w:tab/>
            </w:r>
            <w:r w:rsidR="006E3A77">
              <w:rPr>
                <w:noProof/>
                <w:webHidden/>
              </w:rPr>
              <w:fldChar w:fldCharType="begin"/>
            </w:r>
            <w:r w:rsidR="006E3A77">
              <w:rPr>
                <w:noProof/>
                <w:webHidden/>
              </w:rPr>
              <w:instrText xml:space="preserve"> PAGEREF _Toc32417376 \h </w:instrText>
            </w:r>
            <w:r w:rsidR="006E3A77">
              <w:rPr>
                <w:noProof/>
                <w:webHidden/>
              </w:rPr>
            </w:r>
            <w:r w:rsidR="006E3A77">
              <w:rPr>
                <w:noProof/>
                <w:webHidden/>
              </w:rPr>
              <w:fldChar w:fldCharType="separate"/>
            </w:r>
            <w:r w:rsidR="006E3A77">
              <w:rPr>
                <w:noProof/>
                <w:webHidden/>
              </w:rPr>
              <w:t>51</w:t>
            </w:r>
            <w:r w:rsidR="006E3A77">
              <w:rPr>
                <w:noProof/>
                <w:webHidden/>
              </w:rPr>
              <w:fldChar w:fldCharType="end"/>
            </w:r>
          </w:hyperlink>
        </w:p>
        <w:p w:rsidR="006E3A77" w:rsidRDefault="005D768B" w14:paraId="42C9A2D3" w14:textId="36593310">
          <w:pPr>
            <w:pStyle w:val="TOC3"/>
            <w:tabs>
              <w:tab w:val="left" w:pos="1100"/>
              <w:tab w:val="right" w:leader="dot" w:pos="10070"/>
            </w:tabs>
            <w:rPr>
              <w:rFonts w:asciiTheme="minorHAnsi" w:hAnsiTheme="minorHAnsi" w:eastAsiaTheme="minorEastAsia"/>
              <w:noProof/>
              <w:color w:val="auto"/>
              <w:sz w:val="22"/>
              <w:szCs w:val="22"/>
            </w:rPr>
          </w:pPr>
          <w:hyperlink w:history="1" w:anchor="_Toc32417377">
            <w:r w:rsidRPr="00CB3D7A" w:rsidR="006E3A77">
              <w:rPr>
                <w:rStyle w:val="Hyperlink"/>
                <w:noProof/>
              </w:rPr>
              <w:t>5.8.2</w:t>
            </w:r>
            <w:r w:rsidR="006E3A77">
              <w:rPr>
                <w:rFonts w:asciiTheme="minorHAnsi" w:hAnsiTheme="minorHAnsi" w:eastAsiaTheme="minorEastAsia"/>
                <w:noProof/>
                <w:color w:val="auto"/>
                <w:sz w:val="22"/>
                <w:szCs w:val="22"/>
              </w:rPr>
              <w:tab/>
            </w:r>
            <w:r w:rsidRPr="00CB3D7A" w:rsidR="006E3A77">
              <w:rPr>
                <w:rStyle w:val="Hyperlink"/>
                <w:noProof/>
              </w:rPr>
              <w:t>Get Security Details</w:t>
            </w:r>
            <w:r w:rsidR="006E3A77">
              <w:rPr>
                <w:noProof/>
                <w:webHidden/>
              </w:rPr>
              <w:tab/>
            </w:r>
            <w:r w:rsidR="006E3A77">
              <w:rPr>
                <w:noProof/>
                <w:webHidden/>
              </w:rPr>
              <w:fldChar w:fldCharType="begin"/>
            </w:r>
            <w:r w:rsidR="006E3A77">
              <w:rPr>
                <w:noProof/>
                <w:webHidden/>
              </w:rPr>
              <w:instrText xml:space="preserve"> PAGEREF _Toc32417377 \h </w:instrText>
            </w:r>
            <w:r w:rsidR="006E3A77">
              <w:rPr>
                <w:noProof/>
                <w:webHidden/>
              </w:rPr>
            </w:r>
            <w:r w:rsidR="006E3A77">
              <w:rPr>
                <w:noProof/>
                <w:webHidden/>
              </w:rPr>
              <w:fldChar w:fldCharType="separate"/>
            </w:r>
            <w:r w:rsidR="006E3A77">
              <w:rPr>
                <w:noProof/>
                <w:webHidden/>
              </w:rPr>
              <w:t>53</w:t>
            </w:r>
            <w:r w:rsidR="006E3A77">
              <w:rPr>
                <w:noProof/>
                <w:webHidden/>
              </w:rPr>
              <w:fldChar w:fldCharType="end"/>
            </w:r>
          </w:hyperlink>
        </w:p>
        <w:p w:rsidR="006E3A77" w:rsidRDefault="005D768B" w14:paraId="4C7840CF" w14:textId="444ADEA6">
          <w:pPr>
            <w:pStyle w:val="TOC1"/>
            <w:tabs>
              <w:tab w:val="left" w:pos="400"/>
              <w:tab w:val="right" w:leader="dot" w:pos="10070"/>
            </w:tabs>
            <w:rPr>
              <w:rFonts w:asciiTheme="minorHAnsi" w:hAnsiTheme="minorHAnsi" w:eastAsiaTheme="minorEastAsia"/>
              <w:noProof/>
              <w:color w:val="auto"/>
              <w:sz w:val="22"/>
              <w:szCs w:val="22"/>
            </w:rPr>
          </w:pPr>
          <w:hyperlink w:history="1" w:anchor="_Toc32417378">
            <w:r w:rsidRPr="00CB3D7A" w:rsidR="006E3A77">
              <w:rPr>
                <w:rStyle w:val="Hyperlink"/>
                <w:noProof/>
              </w:rPr>
              <w:t>6</w:t>
            </w:r>
            <w:r w:rsidR="006E3A77">
              <w:rPr>
                <w:rFonts w:asciiTheme="minorHAnsi" w:hAnsiTheme="minorHAnsi" w:eastAsiaTheme="minorEastAsia"/>
                <w:noProof/>
                <w:color w:val="auto"/>
                <w:sz w:val="22"/>
                <w:szCs w:val="22"/>
              </w:rPr>
              <w:tab/>
            </w:r>
            <w:r w:rsidRPr="00CB3D7A" w:rsidR="006E3A77">
              <w:rPr>
                <w:rStyle w:val="Hyperlink"/>
                <w:noProof/>
              </w:rPr>
              <w:t>XML Data Structures</w:t>
            </w:r>
            <w:r w:rsidR="006E3A77">
              <w:rPr>
                <w:noProof/>
                <w:webHidden/>
              </w:rPr>
              <w:tab/>
            </w:r>
            <w:r w:rsidR="006E3A77">
              <w:rPr>
                <w:noProof/>
                <w:webHidden/>
              </w:rPr>
              <w:fldChar w:fldCharType="begin"/>
            </w:r>
            <w:r w:rsidR="006E3A77">
              <w:rPr>
                <w:noProof/>
                <w:webHidden/>
              </w:rPr>
              <w:instrText xml:space="preserve"> PAGEREF _Toc32417378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rsidR="006E3A77" w:rsidRDefault="005D768B" w14:paraId="3C5B1BF7" w14:textId="624B55AD">
          <w:pPr>
            <w:pStyle w:val="TOC2"/>
            <w:tabs>
              <w:tab w:val="left" w:pos="880"/>
              <w:tab w:val="right" w:leader="dot" w:pos="10070"/>
            </w:tabs>
            <w:rPr>
              <w:rFonts w:asciiTheme="minorHAnsi" w:hAnsiTheme="minorHAnsi" w:eastAsiaTheme="minorEastAsia"/>
              <w:noProof/>
              <w:color w:val="auto"/>
              <w:sz w:val="22"/>
              <w:szCs w:val="22"/>
            </w:rPr>
          </w:pPr>
          <w:hyperlink w:history="1" w:anchor="_Toc32417379">
            <w:r w:rsidRPr="00CB3D7A" w:rsidR="006E3A77">
              <w:rPr>
                <w:rStyle w:val="Hyperlink"/>
                <w:noProof/>
              </w:rPr>
              <w:t>6.1</w:t>
            </w:r>
            <w:r w:rsidR="006E3A77">
              <w:rPr>
                <w:rFonts w:asciiTheme="minorHAnsi" w:hAnsiTheme="minorHAnsi" w:eastAsiaTheme="minorEastAsia"/>
                <w:noProof/>
                <w:color w:val="auto"/>
                <w:sz w:val="22"/>
                <w:szCs w:val="22"/>
              </w:rPr>
              <w:tab/>
            </w:r>
            <w:r w:rsidRPr="00CB3D7A" w:rsidR="006E3A77">
              <w:rPr>
                <w:rStyle w:val="Hyperlink"/>
                <w:noProof/>
              </w:rPr>
              <w:t>Channel</w:t>
            </w:r>
            <w:r w:rsidR="006E3A77">
              <w:rPr>
                <w:noProof/>
                <w:webHidden/>
              </w:rPr>
              <w:tab/>
            </w:r>
            <w:r w:rsidR="006E3A77">
              <w:rPr>
                <w:noProof/>
                <w:webHidden/>
              </w:rPr>
              <w:fldChar w:fldCharType="begin"/>
            </w:r>
            <w:r w:rsidR="006E3A77">
              <w:rPr>
                <w:noProof/>
                <w:webHidden/>
              </w:rPr>
              <w:instrText xml:space="preserve"> PAGEREF _Toc32417379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rsidR="006E3A77" w:rsidRDefault="005D768B" w14:paraId="0E4CB99C" w14:textId="4E1A33B7">
          <w:pPr>
            <w:pStyle w:val="TOC2"/>
            <w:tabs>
              <w:tab w:val="left" w:pos="880"/>
              <w:tab w:val="right" w:leader="dot" w:pos="10070"/>
            </w:tabs>
            <w:rPr>
              <w:rFonts w:asciiTheme="minorHAnsi" w:hAnsiTheme="minorHAnsi" w:eastAsiaTheme="minorEastAsia"/>
              <w:noProof/>
              <w:color w:val="auto"/>
              <w:sz w:val="22"/>
              <w:szCs w:val="22"/>
            </w:rPr>
          </w:pPr>
          <w:hyperlink w:history="1" w:anchor="_Toc32417380">
            <w:r w:rsidRPr="00CB3D7A" w:rsidR="006E3A77">
              <w:rPr>
                <w:rStyle w:val="Hyperlink"/>
                <w:noProof/>
              </w:rPr>
              <w:t>6.2</w:t>
            </w:r>
            <w:r w:rsidR="006E3A77">
              <w:rPr>
                <w:rFonts w:asciiTheme="minorHAnsi" w:hAnsiTheme="minorHAnsi" w:eastAsiaTheme="minorEastAsia"/>
                <w:noProof/>
                <w:color w:val="auto"/>
                <w:sz w:val="22"/>
                <w:szCs w:val="22"/>
              </w:rPr>
              <w:tab/>
            </w:r>
            <w:r w:rsidRPr="00CB3D7A" w:rsidR="006E3A77">
              <w:rPr>
                <w:rStyle w:val="Hyperlink"/>
                <w:noProof/>
              </w:rPr>
              <w:t>ChannelType</w:t>
            </w:r>
            <w:r w:rsidR="006E3A77">
              <w:rPr>
                <w:noProof/>
                <w:webHidden/>
              </w:rPr>
              <w:tab/>
            </w:r>
            <w:r w:rsidR="006E3A77">
              <w:rPr>
                <w:noProof/>
                <w:webHidden/>
              </w:rPr>
              <w:fldChar w:fldCharType="begin"/>
            </w:r>
            <w:r w:rsidR="006E3A77">
              <w:rPr>
                <w:noProof/>
                <w:webHidden/>
              </w:rPr>
              <w:instrText xml:space="preserve"> PAGEREF _Toc32417380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rsidR="006E3A77" w:rsidRDefault="005D768B" w14:paraId="30795836" w14:textId="0BAF01D3">
          <w:pPr>
            <w:pStyle w:val="TOC2"/>
            <w:tabs>
              <w:tab w:val="left" w:pos="880"/>
              <w:tab w:val="right" w:leader="dot" w:pos="10070"/>
            </w:tabs>
            <w:rPr>
              <w:rFonts w:asciiTheme="minorHAnsi" w:hAnsiTheme="minorHAnsi" w:eastAsiaTheme="minorEastAsia"/>
              <w:noProof/>
              <w:color w:val="auto"/>
              <w:sz w:val="22"/>
              <w:szCs w:val="22"/>
            </w:rPr>
          </w:pPr>
          <w:hyperlink w:history="1" w:anchor="_Toc32417381">
            <w:r w:rsidRPr="00CB3D7A" w:rsidR="006E3A77">
              <w:rPr>
                <w:rStyle w:val="Hyperlink"/>
                <w:noProof/>
              </w:rPr>
              <w:t>6.3</w:t>
            </w:r>
            <w:r w:rsidR="006E3A77">
              <w:rPr>
                <w:rFonts w:asciiTheme="minorHAnsi" w:hAnsiTheme="minorHAnsi" w:eastAsiaTheme="minorEastAsia"/>
                <w:noProof/>
                <w:color w:val="auto"/>
                <w:sz w:val="22"/>
                <w:szCs w:val="22"/>
              </w:rPr>
              <w:tab/>
            </w:r>
            <w:r w:rsidRPr="00CB3D7A" w:rsidR="006E3A77">
              <w:rPr>
                <w:rStyle w:val="Hyperlink"/>
                <w:noProof/>
              </w:rPr>
              <w:t>FilterExpression</w:t>
            </w:r>
            <w:r w:rsidR="006E3A77">
              <w:rPr>
                <w:noProof/>
                <w:webHidden/>
              </w:rPr>
              <w:tab/>
            </w:r>
            <w:r w:rsidR="006E3A77">
              <w:rPr>
                <w:noProof/>
                <w:webHidden/>
              </w:rPr>
              <w:fldChar w:fldCharType="begin"/>
            </w:r>
            <w:r w:rsidR="006E3A77">
              <w:rPr>
                <w:noProof/>
                <w:webHidden/>
              </w:rPr>
              <w:instrText xml:space="preserve"> PAGEREF _Toc32417381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rsidR="006E3A77" w:rsidRDefault="005D768B" w14:paraId="3A39CE7C" w14:textId="5F9AFE4E">
          <w:pPr>
            <w:pStyle w:val="TOC2"/>
            <w:tabs>
              <w:tab w:val="left" w:pos="880"/>
              <w:tab w:val="right" w:leader="dot" w:pos="10070"/>
            </w:tabs>
            <w:rPr>
              <w:rFonts w:asciiTheme="minorHAnsi" w:hAnsiTheme="minorHAnsi" w:eastAsiaTheme="minorEastAsia"/>
              <w:noProof/>
              <w:color w:val="auto"/>
              <w:sz w:val="22"/>
              <w:szCs w:val="22"/>
            </w:rPr>
          </w:pPr>
          <w:hyperlink w:history="1" w:anchor="_Toc32417382">
            <w:r w:rsidRPr="00CB3D7A" w:rsidR="006E3A77">
              <w:rPr>
                <w:rStyle w:val="Hyperlink"/>
                <w:noProof/>
              </w:rPr>
              <w:t>6.4</w:t>
            </w:r>
            <w:r w:rsidR="006E3A77">
              <w:rPr>
                <w:rFonts w:asciiTheme="minorHAnsi" w:hAnsiTheme="minorHAnsi" w:eastAsiaTheme="minorEastAsia"/>
                <w:noProof/>
                <w:color w:val="auto"/>
                <w:sz w:val="22"/>
                <w:szCs w:val="22"/>
              </w:rPr>
              <w:tab/>
            </w:r>
            <w:r w:rsidRPr="00CB3D7A" w:rsidR="006E3A77">
              <w:rPr>
                <w:rStyle w:val="Hyperlink"/>
                <w:noProof/>
              </w:rPr>
              <w:t>MediaTypeList</w:t>
            </w:r>
            <w:r w:rsidR="006E3A77">
              <w:rPr>
                <w:noProof/>
                <w:webHidden/>
              </w:rPr>
              <w:tab/>
            </w:r>
            <w:r w:rsidR="006E3A77">
              <w:rPr>
                <w:noProof/>
                <w:webHidden/>
              </w:rPr>
              <w:fldChar w:fldCharType="begin"/>
            </w:r>
            <w:r w:rsidR="006E3A77">
              <w:rPr>
                <w:noProof/>
                <w:webHidden/>
              </w:rPr>
              <w:instrText xml:space="preserve"> PAGEREF _Toc32417382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rsidR="006E3A77" w:rsidRDefault="005D768B" w14:paraId="56B32DBB" w14:textId="5450360D">
          <w:pPr>
            <w:pStyle w:val="TOC2"/>
            <w:tabs>
              <w:tab w:val="left" w:pos="880"/>
              <w:tab w:val="right" w:leader="dot" w:pos="10070"/>
            </w:tabs>
            <w:rPr>
              <w:rFonts w:asciiTheme="minorHAnsi" w:hAnsiTheme="minorHAnsi" w:eastAsiaTheme="minorEastAsia"/>
              <w:noProof/>
              <w:color w:val="auto"/>
              <w:sz w:val="22"/>
              <w:szCs w:val="22"/>
            </w:rPr>
          </w:pPr>
          <w:hyperlink w:history="1" w:anchor="_Toc32417383">
            <w:r w:rsidRPr="00CB3D7A" w:rsidR="006E3A77">
              <w:rPr>
                <w:rStyle w:val="Hyperlink"/>
                <w:noProof/>
              </w:rPr>
              <w:t>6.5</w:t>
            </w:r>
            <w:r w:rsidR="006E3A77">
              <w:rPr>
                <w:rFonts w:asciiTheme="minorHAnsi" w:hAnsiTheme="minorHAnsi" w:eastAsiaTheme="minorEastAsia"/>
                <w:noProof/>
                <w:color w:val="auto"/>
                <w:sz w:val="22"/>
                <w:szCs w:val="22"/>
              </w:rPr>
              <w:tab/>
            </w:r>
            <w:r w:rsidRPr="00CB3D7A" w:rsidR="006E3A77">
              <w:rPr>
                <w:rStyle w:val="Hyperlink"/>
                <w:noProof/>
              </w:rPr>
              <w:t>MessageContent</w:t>
            </w:r>
            <w:r w:rsidR="006E3A77">
              <w:rPr>
                <w:noProof/>
                <w:webHidden/>
              </w:rPr>
              <w:tab/>
            </w:r>
            <w:r w:rsidR="006E3A77">
              <w:rPr>
                <w:noProof/>
                <w:webHidden/>
              </w:rPr>
              <w:fldChar w:fldCharType="begin"/>
            </w:r>
            <w:r w:rsidR="006E3A77">
              <w:rPr>
                <w:noProof/>
                <w:webHidden/>
              </w:rPr>
              <w:instrText xml:space="preserve"> PAGEREF _Toc32417383 \h </w:instrText>
            </w:r>
            <w:r w:rsidR="006E3A77">
              <w:rPr>
                <w:noProof/>
                <w:webHidden/>
              </w:rPr>
            </w:r>
            <w:r w:rsidR="006E3A77">
              <w:rPr>
                <w:noProof/>
                <w:webHidden/>
              </w:rPr>
              <w:fldChar w:fldCharType="separate"/>
            </w:r>
            <w:r w:rsidR="006E3A77">
              <w:rPr>
                <w:noProof/>
                <w:webHidden/>
              </w:rPr>
              <w:t>57</w:t>
            </w:r>
            <w:r w:rsidR="006E3A77">
              <w:rPr>
                <w:noProof/>
                <w:webHidden/>
              </w:rPr>
              <w:fldChar w:fldCharType="end"/>
            </w:r>
          </w:hyperlink>
        </w:p>
        <w:p w:rsidR="006E3A77" w:rsidRDefault="005D768B" w14:paraId="32EE5219" w14:textId="2E72D113">
          <w:pPr>
            <w:pStyle w:val="TOC2"/>
            <w:tabs>
              <w:tab w:val="left" w:pos="880"/>
              <w:tab w:val="right" w:leader="dot" w:pos="10070"/>
            </w:tabs>
            <w:rPr>
              <w:rFonts w:asciiTheme="minorHAnsi" w:hAnsiTheme="minorHAnsi" w:eastAsiaTheme="minorEastAsia"/>
              <w:noProof/>
              <w:color w:val="auto"/>
              <w:sz w:val="22"/>
              <w:szCs w:val="22"/>
            </w:rPr>
          </w:pPr>
          <w:hyperlink w:history="1" w:anchor="_Toc32417384">
            <w:r w:rsidRPr="00CB3D7A" w:rsidR="006E3A77">
              <w:rPr>
                <w:rStyle w:val="Hyperlink"/>
                <w:noProof/>
              </w:rPr>
              <w:t>6.6</w:t>
            </w:r>
            <w:r w:rsidR="006E3A77">
              <w:rPr>
                <w:rFonts w:asciiTheme="minorHAnsi" w:hAnsiTheme="minorHAnsi" w:eastAsiaTheme="minorEastAsia"/>
                <w:noProof/>
                <w:color w:val="auto"/>
                <w:sz w:val="22"/>
                <w:szCs w:val="22"/>
              </w:rPr>
              <w:tab/>
            </w:r>
            <w:r w:rsidRPr="00CB3D7A" w:rsidR="006E3A77">
              <w:rPr>
                <w:rStyle w:val="Hyperlink"/>
                <w:noProof/>
              </w:rPr>
              <w:t>Namespace</w:t>
            </w:r>
            <w:r w:rsidR="006E3A77">
              <w:rPr>
                <w:noProof/>
                <w:webHidden/>
              </w:rPr>
              <w:tab/>
            </w:r>
            <w:r w:rsidR="006E3A77">
              <w:rPr>
                <w:noProof/>
                <w:webHidden/>
              </w:rPr>
              <w:fldChar w:fldCharType="begin"/>
            </w:r>
            <w:r w:rsidR="006E3A77">
              <w:rPr>
                <w:noProof/>
                <w:webHidden/>
              </w:rPr>
              <w:instrText xml:space="preserve"> PAGEREF _Toc32417384 \h </w:instrText>
            </w:r>
            <w:r w:rsidR="006E3A77">
              <w:rPr>
                <w:noProof/>
                <w:webHidden/>
              </w:rPr>
            </w:r>
            <w:r w:rsidR="006E3A77">
              <w:rPr>
                <w:noProof/>
                <w:webHidden/>
              </w:rPr>
              <w:fldChar w:fldCharType="separate"/>
            </w:r>
            <w:r w:rsidR="006E3A77">
              <w:rPr>
                <w:noProof/>
                <w:webHidden/>
              </w:rPr>
              <w:t>57</w:t>
            </w:r>
            <w:r w:rsidR="006E3A77">
              <w:rPr>
                <w:noProof/>
                <w:webHidden/>
              </w:rPr>
              <w:fldChar w:fldCharType="end"/>
            </w:r>
          </w:hyperlink>
        </w:p>
        <w:p w:rsidR="006E3A77" w:rsidRDefault="005D768B" w14:paraId="7BD069E3" w14:textId="2511910B">
          <w:pPr>
            <w:pStyle w:val="TOC2"/>
            <w:tabs>
              <w:tab w:val="left" w:pos="880"/>
              <w:tab w:val="right" w:leader="dot" w:pos="10070"/>
            </w:tabs>
            <w:rPr>
              <w:rFonts w:asciiTheme="minorHAnsi" w:hAnsiTheme="minorHAnsi" w:eastAsiaTheme="minorEastAsia"/>
              <w:noProof/>
              <w:color w:val="auto"/>
              <w:sz w:val="22"/>
              <w:szCs w:val="22"/>
            </w:rPr>
          </w:pPr>
          <w:hyperlink w:history="1" w:anchor="_Toc32417385">
            <w:r w:rsidRPr="00CB3D7A" w:rsidR="006E3A77">
              <w:rPr>
                <w:rStyle w:val="Hyperlink"/>
                <w:noProof/>
              </w:rPr>
              <w:t>6.7</w:t>
            </w:r>
            <w:r w:rsidR="006E3A77">
              <w:rPr>
                <w:rFonts w:asciiTheme="minorHAnsi" w:hAnsiTheme="minorHAnsi" w:eastAsiaTheme="minorEastAsia"/>
                <w:noProof/>
                <w:color w:val="auto"/>
                <w:sz w:val="22"/>
                <w:szCs w:val="22"/>
              </w:rPr>
              <w:tab/>
            </w:r>
            <w:r w:rsidRPr="00CB3D7A" w:rsidR="006E3A77">
              <w:rPr>
                <w:rStyle w:val="Hyperlink"/>
                <w:noProof/>
              </w:rPr>
              <w:t>PublicationMessage</w:t>
            </w:r>
            <w:r w:rsidR="006E3A77">
              <w:rPr>
                <w:noProof/>
                <w:webHidden/>
              </w:rPr>
              <w:tab/>
            </w:r>
            <w:r w:rsidR="006E3A77">
              <w:rPr>
                <w:noProof/>
                <w:webHidden/>
              </w:rPr>
              <w:fldChar w:fldCharType="begin"/>
            </w:r>
            <w:r w:rsidR="006E3A77">
              <w:rPr>
                <w:noProof/>
                <w:webHidden/>
              </w:rPr>
              <w:instrText xml:space="preserve"> PAGEREF _Toc32417385 \h </w:instrText>
            </w:r>
            <w:r w:rsidR="006E3A77">
              <w:rPr>
                <w:noProof/>
                <w:webHidden/>
              </w:rPr>
            </w:r>
            <w:r w:rsidR="006E3A77">
              <w:rPr>
                <w:noProof/>
                <w:webHidden/>
              </w:rPr>
              <w:fldChar w:fldCharType="separate"/>
            </w:r>
            <w:r w:rsidR="006E3A77">
              <w:rPr>
                <w:noProof/>
                <w:webHidden/>
              </w:rPr>
              <w:t>57</w:t>
            </w:r>
            <w:r w:rsidR="006E3A77">
              <w:rPr>
                <w:noProof/>
                <w:webHidden/>
              </w:rPr>
              <w:fldChar w:fldCharType="end"/>
            </w:r>
          </w:hyperlink>
        </w:p>
        <w:p w:rsidR="006E3A77" w:rsidRDefault="005D768B" w14:paraId="057B1D62" w14:textId="2A0F4AB8">
          <w:pPr>
            <w:pStyle w:val="TOC2"/>
            <w:tabs>
              <w:tab w:val="left" w:pos="880"/>
              <w:tab w:val="right" w:leader="dot" w:pos="10070"/>
            </w:tabs>
            <w:rPr>
              <w:rFonts w:asciiTheme="minorHAnsi" w:hAnsiTheme="minorHAnsi" w:eastAsiaTheme="minorEastAsia"/>
              <w:noProof/>
              <w:color w:val="auto"/>
              <w:sz w:val="22"/>
              <w:szCs w:val="22"/>
            </w:rPr>
          </w:pPr>
          <w:hyperlink w:history="1" w:anchor="_Toc32417386">
            <w:r w:rsidRPr="00CB3D7A" w:rsidR="006E3A77">
              <w:rPr>
                <w:rStyle w:val="Hyperlink"/>
                <w:noProof/>
              </w:rPr>
              <w:t>6.8</w:t>
            </w:r>
            <w:r w:rsidR="006E3A77">
              <w:rPr>
                <w:rFonts w:asciiTheme="minorHAnsi" w:hAnsiTheme="minorHAnsi" w:eastAsiaTheme="minorEastAsia"/>
                <w:noProof/>
                <w:color w:val="auto"/>
                <w:sz w:val="22"/>
                <w:szCs w:val="22"/>
              </w:rPr>
              <w:tab/>
            </w:r>
            <w:r w:rsidRPr="00CB3D7A" w:rsidR="006E3A77">
              <w:rPr>
                <w:rStyle w:val="Hyperlink"/>
                <w:noProof/>
              </w:rPr>
              <w:t>RequestMessage</w:t>
            </w:r>
            <w:r w:rsidR="006E3A77">
              <w:rPr>
                <w:noProof/>
                <w:webHidden/>
              </w:rPr>
              <w:tab/>
            </w:r>
            <w:r w:rsidR="006E3A77">
              <w:rPr>
                <w:noProof/>
                <w:webHidden/>
              </w:rPr>
              <w:fldChar w:fldCharType="begin"/>
            </w:r>
            <w:r w:rsidR="006E3A77">
              <w:rPr>
                <w:noProof/>
                <w:webHidden/>
              </w:rPr>
              <w:instrText xml:space="preserve"> PAGEREF _Toc32417386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rsidR="006E3A77" w:rsidRDefault="005D768B" w14:paraId="5F22EC13" w14:textId="6FD17AAC">
          <w:pPr>
            <w:pStyle w:val="TOC2"/>
            <w:tabs>
              <w:tab w:val="left" w:pos="880"/>
              <w:tab w:val="right" w:leader="dot" w:pos="10070"/>
            </w:tabs>
            <w:rPr>
              <w:rFonts w:asciiTheme="minorHAnsi" w:hAnsiTheme="minorHAnsi" w:eastAsiaTheme="minorEastAsia"/>
              <w:noProof/>
              <w:color w:val="auto"/>
              <w:sz w:val="22"/>
              <w:szCs w:val="22"/>
            </w:rPr>
          </w:pPr>
          <w:hyperlink w:history="1" w:anchor="_Toc32417387">
            <w:r w:rsidRPr="00CB3D7A" w:rsidR="006E3A77">
              <w:rPr>
                <w:rStyle w:val="Hyperlink"/>
                <w:noProof/>
              </w:rPr>
              <w:t>6.9</w:t>
            </w:r>
            <w:r w:rsidR="006E3A77">
              <w:rPr>
                <w:rFonts w:asciiTheme="minorHAnsi" w:hAnsiTheme="minorHAnsi" w:eastAsiaTheme="minorEastAsia"/>
                <w:noProof/>
                <w:color w:val="auto"/>
                <w:sz w:val="22"/>
                <w:szCs w:val="22"/>
              </w:rPr>
              <w:tab/>
            </w:r>
            <w:r w:rsidRPr="00CB3D7A" w:rsidR="006E3A77">
              <w:rPr>
                <w:rStyle w:val="Hyperlink"/>
                <w:noProof/>
              </w:rPr>
              <w:t>ResponseMessage</w:t>
            </w:r>
            <w:r w:rsidR="006E3A77">
              <w:rPr>
                <w:noProof/>
                <w:webHidden/>
              </w:rPr>
              <w:tab/>
            </w:r>
            <w:r w:rsidR="006E3A77">
              <w:rPr>
                <w:noProof/>
                <w:webHidden/>
              </w:rPr>
              <w:fldChar w:fldCharType="begin"/>
            </w:r>
            <w:r w:rsidR="006E3A77">
              <w:rPr>
                <w:noProof/>
                <w:webHidden/>
              </w:rPr>
              <w:instrText xml:space="preserve"> PAGEREF _Toc32417387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rsidR="006E3A77" w:rsidRDefault="005D768B" w14:paraId="59C78CF0" w14:textId="2AC33BCD">
          <w:pPr>
            <w:pStyle w:val="TOC2"/>
            <w:tabs>
              <w:tab w:val="left" w:pos="880"/>
              <w:tab w:val="right" w:leader="dot" w:pos="10070"/>
            </w:tabs>
            <w:rPr>
              <w:rFonts w:asciiTheme="minorHAnsi" w:hAnsiTheme="minorHAnsi" w:eastAsiaTheme="minorEastAsia"/>
              <w:noProof/>
              <w:color w:val="auto"/>
              <w:sz w:val="22"/>
              <w:szCs w:val="22"/>
            </w:rPr>
          </w:pPr>
          <w:hyperlink w:history="1" w:anchor="_Toc32417388">
            <w:r w:rsidRPr="00CB3D7A" w:rsidR="006E3A77">
              <w:rPr>
                <w:rStyle w:val="Hyperlink"/>
                <w:noProof/>
              </w:rPr>
              <w:t>6.10</w:t>
            </w:r>
            <w:r w:rsidR="006E3A77">
              <w:rPr>
                <w:rFonts w:asciiTheme="minorHAnsi" w:hAnsiTheme="minorHAnsi" w:eastAsiaTheme="minorEastAsia"/>
                <w:noProof/>
                <w:color w:val="auto"/>
                <w:sz w:val="22"/>
                <w:szCs w:val="22"/>
              </w:rPr>
              <w:tab/>
            </w:r>
            <w:r w:rsidRPr="00CB3D7A" w:rsidR="006E3A77">
              <w:rPr>
                <w:rStyle w:val="Hyperlink"/>
                <w:noProof/>
              </w:rPr>
              <w:t>SecurityDetails</w:t>
            </w:r>
            <w:r w:rsidR="006E3A77">
              <w:rPr>
                <w:noProof/>
                <w:webHidden/>
              </w:rPr>
              <w:tab/>
            </w:r>
            <w:r w:rsidR="006E3A77">
              <w:rPr>
                <w:noProof/>
                <w:webHidden/>
              </w:rPr>
              <w:fldChar w:fldCharType="begin"/>
            </w:r>
            <w:r w:rsidR="006E3A77">
              <w:rPr>
                <w:noProof/>
                <w:webHidden/>
              </w:rPr>
              <w:instrText xml:space="preserve"> PAGEREF _Toc32417388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rsidR="006E3A77" w:rsidRDefault="005D768B" w14:paraId="5776AC93" w14:textId="04BBA535">
          <w:pPr>
            <w:pStyle w:val="TOC2"/>
            <w:tabs>
              <w:tab w:val="left" w:pos="880"/>
              <w:tab w:val="right" w:leader="dot" w:pos="10070"/>
            </w:tabs>
            <w:rPr>
              <w:rFonts w:asciiTheme="minorHAnsi" w:hAnsiTheme="minorHAnsi" w:eastAsiaTheme="minorEastAsia"/>
              <w:noProof/>
              <w:color w:val="auto"/>
              <w:sz w:val="22"/>
              <w:szCs w:val="22"/>
            </w:rPr>
          </w:pPr>
          <w:hyperlink w:history="1" w:anchor="_Toc32417389">
            <w:r w:rsidRPr="00CB3D7A" w:rsidR="006E3A77">
              <w:rPr>
                <w:rStyle w:val="Hyperlink"/>
                <w:noProof/>
              </w:rPr>
              <w:t>6.11</w:t>
            </w:r>
            <w:r w:rsidR="006E3A77">
              <w:rPr>
                <w:rFonts w:asciiTheme="minorHAnsi" w:hAnsiTheme="minorHAnsi" w:eastAsiaTheme="minorEastAsia"/>
                <w:noProof/>
                <w:color w:val="auto"/>
                <w:sz w:val="22"/>
                <w:szCs w:val="22"/>
              </w:rPr>
              <w:tab/>
            </w:r>
            <w:r w:rsidRPr="00CB3D7A" w:rsidR="006E3A77">
              <w:rPr>
                <w:rStyle w:val="Hyperlink"/>
                <w:noProof/>
              </w:rPr>
              <w:t>SecurityLevel</w:t>
            </w:r>
            <w:r w:rsidR="006E3A77">
              <w:rPr>
                <w:noProof/>
                <w:webHidden/>
              </w:rPr>
              <w:tab/>
            </w:r>
            <w:r w:rsidR="006E3A77">
              <w:rPr>
                <w:noProof/>
                <w:webHidden/>
              </w:rPr>
              <w:fldChar w:fldCharType="begin"/>
            </w:r>
            <w:r w:rsidR="006E3A77">
              <w:rPr>
                <w:noProof/>
                <w:webHidden/>
              </w:rPr>
              <w:instrText xml:space="preserve"> PAGEREF _Toc32417389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rsidR="006E3A77" w:rsidRDefault="005D768B" w14:paraId="7EC777FD" w14:textId="0E4EE987">
          <w:pPr>
            <w:pStyle w:val="TOC2"/>
            <w:tabs>
              <w:tab w:val="left" w:pos="880"/>
              <w:tab w:val="right" w:leader="dot" w:pos="10070"/>
            </w:tabs>
            <w:rPr>
              <w:rFonts w:asciiTheme="minorHAnsi" w:hAnsiTheme="minorHAnsi" w:eastAsiaTheme="minorEastAsia"/>
              <w:noProof/>
              <w:color w:val="auto"/>
              <w:sz w:val="22"/>
              <w:szCs w:val="22"/>
            </w:rPr>
          </w:pPr>
          <w:hyperlink w:history="1" w:anchor="_Toc32417390">
            <w:r w:rsidRPr="00CB3D7A" w:rsidR="006E3A77">
              <w:rPr>
                <w:rStyle w:val="Hyperlink"/>
                <w:noProof/>
              </w:rPr>
              <w:t>6.12</w:t>
            </w:r>
            <w:r w:rsidR="006E3A77">
              <w:rPr>
                <w:rFonts w:asciiTheme="minorHAnsi" w:hAnsiTheme="minorHAnsi" w:eastAsiaTheme="minorEastAsia"/>
                <w:noProof/>
                <w:color w:val="auto"/>
                <w:sz w:val="22"/>
                <w:szCs w:val="22"/>
              </w:rPr>
              <w:tab/>
            </w:r>
            <w:r w:rsidRPr="00CB3D7A" w:rsidR="006E3A77">
              <w:rPr>
                <w:rStyle w:val="Hyperlink"/>
                <w:noProof/>
              </w:rPr>
              <w:t>SecurityToken</w:t>
            </w:r>
            <w:r w:rsidR="006E3A77">
              <w:rPr>
                <w:noProof/>
                <w:webHidden/>
              </w:rPr>
              <w:tab/>
            </w:r>
            <w:r w:rsidR="006E3A77">
              <w:rPr>
                <w:noProof/>
                <w:webHidden/>
              </w:rPr>
              <w:fldChar w:fldCharType="begin"/>
            </w:r>
            <w:r w:rsidR="006E3A77">
              <w:rPr>
                <w:noProof/>
                <w:webHidden/>
              </w:rPr>
              <w:instrText xml:space="preserve"> PAGEREF _Toc32417390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rsidR="006E3A77" w:rsidRDefault="005D768B" w14:paraId="45531707" w14:textId="7B7662AB">
          <w:pPr>
            <w:pStyle w:val="TOC2"/>
            <w:tabs>
              <w:tab w:val="left" w:pos="880"/>
              <w:tab w:val="right" w:leader="dot" w:pos="10070"/>
            </w:tabs>
            <w:rPr>
              <w:rFonts w:asciiTheme="minorHAnsi" w:hAnsiTheme="minorHAnsi" w:eastAsiaTheme="minorEastAsia"/>
              <w:noProof/>
              <w:color w:val="auto"/>
              <w:sz w:val="22"/>
              <w:szCs w:val="22"/>
            </w:rPr>
          </w:pPr>
          <w:hyperlink w:history="1" w:anchor="_Toc32417391">
            <w:r w:rsidRPr="00CB3D7A" w:rsidR="006E3A77">
              <w:rPr>
                <w:rStyle w:val="Hyperlink"/>
                <w:noProof/>
              </w:rPr>
              <w:t>6.13</w:t>
            </w:r>
            <w:r w:rsidR="006E3A77">
              <w:rPr>
                <w:rFonts w:asciiTheme="minorHAnsi" w:hAnsiTheme="minorHAnsi" w:eastAsiaTheme="minorEastAsia"/>
                <w:noProof/>
                <w:color w:val="auto"/>
                <w:sz w:val="22"/>
                <w:szCs w:val="22"/>
              </w:rPr>
              <w:tab/>
            </w:r>
            <w:r w:rsidRPr="00CB3D7A" w:rsidR="006E3A77">
              <w:rPr>
                <w:rStyle w:val="Hyperlink"/>
                <w:noProof/>
              </w:rPr>
              <w:t>ContentFilteringLanguage</w:t>
            </w:r>
            <w:r w:rsidR="006E3A77">
              <w:rPr>
                <w:noProof/>
                <w:webHidden/>
              </w:rPr>
              <w:tab/>
            </w:r>
            <w:r w:rsidR="006E3A77">
              <w:rPr>
                <w:noProof/>
                <w:webHidden/>
              </w:rPr>
              <w:fldChar w:fldCharType="begin"/>
            </w:r>
            <w:r w:rsidR="006E3A77">
              <w:rPr>
                <w:noProof/>
                <w:webHidden/>
              </w:rPr>
              <w:instrText xml:space="preserve"> PAGEREF _Toc32417391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rsidR="006E3A77" w:rsidRDefault="005D768B" w14:paraId="1FA73399" w14:textId="00DBD810">
          <w:pPr>
            <w:pStyle w:val="TOC2"/>
            <w:tabs>
              <w:tab w:val="left" w:pos="880"/>
              <w:tab w:val="right" w:leader="dot" w:pos="10070"/>
            </w:tabs>
            <w:rPr>
              <w:rFonts w:asciiTheme="minorHAnsi" w:hAnsiTheme="minorHAnsi" w:eastAsiaTheme="minorEastAsia"/>
              <w:noProof/>
              <w:color w:val="auto"/>
              <w:sz w:val="22"/>
              <w:szCs w:val="22"/>
            </w:rPr>
          </w:pPr>
          <w:hyperlink w:history="1" w:anchor="_Toc32417392">
            <w:r w:rsidRPr="00CB3D7A" w:rsidR="006E3A77">
              <w:rPr>
                <w:rStyle w:val="Hyperlink"/>
                <w:noProof/>
              </w:rPr>
              <w:t>6.14</w:t>
            </w:r>
            <w:r w:rsidR="006E3A77">
              <w:rPr>
                <w:rFonts w:asciiTheme="minorHAnsi" w:hAnsiTheme="minorHAnsi" w:eastAsiaTheme="minorEastAsia"/>
                <w:noProof/>
                <w:color w:val="auto"/>
                <w:sz w:val="22"/>
                <w:szCs w:val="22"/>
              </w:rPr>
              <w:tab/>
            </w:r>
            <w:r w:rsidRPr="00CB3D7A" w:rsidR="006E3A77">
              <w:rPr>
                <w:rStyle w:val="Hyperlink"/>
                <w:noProof/>
              </w:rPr>
              <w:t>SupportedOperations</w:t>
            </w:r>
            <w:r w:rsidR="006E3A77">
              <w:rPr>
                <w:noProof/>
                <w:webHidden/>
              </w:rPr>
              <w:tab/>
            </w:r>
            <w:r w:rsidR="006E3A77">
              <w:rPr>
                <w:noProof/>
                <w:webHidden/>
              </w:rPr>
              <w:fldChar w:fldCharType="begin"/>
            </w:r>
            <w:r w:rsidR="006E3A77">
              <w:rPr>
                <w:noProof/>
                <w:webHidden/>
              </w:rPr>
              <w:instrText xml:space="preserve"> PAGEREF _Toc32417392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rsidR="006E3A77" w:rsidRDefault="005D768B" w14:paraId="6C733611" w14:textId="5F8D0EAE">
          <w:pPr>
            <w:pStyle w:val="TOC1"/>
            <w:tabs>
              <w:tab w:val="left" w:pos="400"/>
              <w:tab w:val="right" w:leader="dot" w:pos="10070"/>
            </w:tabs>
            <w:rPr>
              <w:rFonts w:asciiTheme="minorHAnsi" w:hAnsiTheme="minorHAnsi" w:eastAsiaTheme="minorEastAsia"/>
              <w:noProof/>
              <w:color w:val="auto"/>
              <w:sz w:val="22"/>
              <w:szCs w:val="22"/>
            </w:rPr>
          </w:pPr>
          <w:hyperlink w:history="1" w:anchor="_Toc32417393">
            <w:r w:rsidRPr="00CB3D7A" w:rsidR="006E3A77">
              <w:rPr>
                <w:rStyle w:val="Hyperlink"/>
                <w:noProof/>
              </w:rPr>
              <w:t>7</w:t>
            </w:r>
            <w:r w:rsidR="006E3A77">
              <w:rPr>
                <w:rFonts w:asciiTheme="minorHAnsi" w:hAnsiTheme="minorHAnsi" w:eastAsiaTheme="minorEastAsia"/>
                <w:noProof/>
                <w:color w:val="auto"/>
                <w:sz w:val="22"/>
                <w:szCs w:val="22"/>
              </w:rPr>
              <w:tab/>
            </w:r>
            <w:r w:rsidRPr="00CB3D7A" w:rsidR="006E3A77">
              <w:rPr>
                <w:rStyle w:val="Hyperlink"/>
                <w:noProof/>
              </w:rPr>
              <w:t>JSON Data Structures</w:t>
            </w:r>
            <w:r w:rsidR="006E3A77">
              <w:rPr>
                <w:noProof/>
                <w:webHidden/>
              </w:rPr>
              <w:tab/>
            </w:r>
            <w:r w:rsidR="006E3A77">
              <w:rPr>
                <w:noProof/>
                <w:webHidden/>
              </w:rPr>
              <w:fldChar w:fldCharType="begin"/>
            </w:r>
            <w:r w:rsidR="006E3A77">
              <w:rPr>
                <w:noProof/>
                <w:webHidden/>
              </w:rPr>
              <w:instrText xml:space="preserve"> PAGEREF _Toc32417393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rsidR="006E3A77" w:rsidRDefault="005D768B" w14:paraId="1AEE20F1" w14:textId="68006286">
          <w:pPr>
            <w:pStyle w:val="TOC2"/>
            <w:tabs>
              <w:tab w:val="left" w:pos="880"/>
              <w:tab w:val="right" w:leader="dot" w:pos="10070"/>
            </w:tabs>
            <w:rPr>
              <w:rFonts w:asciiTheme="minorHAnsi" w:hAnsiTheme="minorHAnsi" w:eastAsiaTheme="minorEastAsia"/>
              <w:noProof/>
              <w:color w:val="auto"/>
              <w:sz w:val="22"/>
              <w:szCs w:val="22"/>
            </w:rPr>
          </w:pPr>
          <w:hyperlink w:history="1" w:anchor="_Toc32417394">
            <w:r w:rsidRPr="00CB3D7A" w:rsidR="006E3A77">
              <w:rPr>
                <w:rStyle w:val="Hyperlink"/>
                <w:noProof/>
              </w:rPr>
              <w:t>7.1</w:t>
            </w:r>
            <w:r w:rsidR="006E3A77">
              <w:rPr>
                <w:rFonts w:asciiTheme="minorHAnsi" w:hAnsiTheme="minorHAnsi" w:eastAsiaTheme="minorEastAsia"/>
                <w:noProof/>
                <w:color w:val="auto"/>
                <w:sz w:val="22"/>
                <w:szCs w:val="22"/>
              </w:rPr>
              <w:tab/>
            </w:r>
            <w:r w:rsidRPr="00CB3D7A" w:rsidR="006E3A77">
              <w:rPr>
                <w:rStyle w:val="Hyperlink"/>
                <w:noProof/>
              </w:rPr>
              <w:t>Channel</w:t>
            </w:r>
            <w:r w:rsidR="006E3A77">
              <w:rPr>
                <w:noProof/>
                <w:webHidden/>
              </w:rPr>
              <w:tab/>
            </w:r>
            <w:r w:rsidR="006E3A77">
              <w:rPr>
                <w:noProof/>
                <w:webHidden/>
              </w:rPr>
              <w:fldChar w:fldCharType="begin"/>
            </w:r>
            <w:r w:rsidR="006E3A77">
              <w:rPr>
                <w:noProof/>
                <w:webHidden/>
              </w:rPr>
              <w:instrText xml:space="preserve"> PAGEREF _Toc32417394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rsidR="006E3A77" w:rsidRDefault="005D768B" w14:paraId="3C726D48" w14:textId="3CFC9081">
          <w:pPr>
            <w:pStyle w:val="TOC2"/>
            <w:tabs>
              <w:tab w:val="left" w:pos="880"/>
              <w:tab w:val="right" w:leader="dot" w:pos="10070"/>
            </w:tabs>
            <w:rPr>
              <w:rFonts w:asciiTheme="minorHAnsi" w:hAnsiTheme="minorHAnsi" w:eastAsiaTheme="minorEastAsia"/>
              <w:noProof/>
              <w:color w:val="auto"/>
              <w:sz w:val="22"/>
              <w:szCs w:val="22"/>
            </w:rPr>
          </w:pPr>
          <w:hyperlink w:history="1" w:anchor="_Toc32417395">
            <w:r w:rsidRPr="00CB3D7A" w:rsidR="006E3A77">
              <w:rPr>
                <w:rStyle w:val="Hyperlink"/>
                <w:noProof/>
              </w:rPr>
              <w:t>7.2</w:t>
            </w:r>
            <w:r w:rsidR="006E3A77">
              <w:rPr>
                <w:rFonts w:asciiTheme="minorHAnsi" w:hAnsiTheme="minorHAnsi" w:eastAsiaTheme="minorEastAsia"/>
                <w:noProof/>
                <w:color w:val="auto"/>
                <w:sz w:val="22"/>
                <w:szCs w:val="22"/>
              </w:rPr>
              <w:tab/>
            </w:r>
            <w:r w:rsidRPr="00CB3D7A" w:rsidR="006E3A77">
              <w:rPr>
                <w:rStyle w:val="Hyperlink"/>
                <w:noProof/>
              </w:rPr>
              <w:t>ChannelType</w:t>
            </w:r>
            <w:r w:rsidR="006E3A77">
              <w:rPr>
                <w:noProof/>
                <w:webHidden/>
              </w:rPr>
              <w:tab/>
            </w:r>
            <w:r w:rsidR="006E3A77">
              <w:rPr>
                <w:noProof/>
                <w:webHidden/>
              </w:rPr>
              <w:fldChar w:fldCharType="begin"/>
            </w:r>
            <w:r w:rsidR="006E3A77">
              <w:rPr>
                <w:noProof/>
                <w:webHidden/>
              </w:rPr>
              <w:instrText xml:space="preserve"> PAGEREF _Toc32417395 \h </w:instrText>
            </w:r>
            <w:r w:rsidR="006E3A77">
              <w:rPr>
                <w:noProof/>
                <w:webHidden/>
              </w:rPr>
            </w:r>
            <w:r w:rsidR="006E3A77">
              <w:rPr>
                <w:noProof/>
                <w:webHidden/>
              </w:rPr>
              <w:fldChar w:fldCharType="separate"/>
            </w:r>
            <w:r w:rsidR="006E3A77">
              <w:rPr>
                <w:noProof/>
                <w:webHidden/>
              </w:rPr>
              <w:t>60</w:t>
            </w:r>
            <w:r w:rsidR="006E3A77">
              <w:rPr>
                <w:noProof/>
                <w:webHidden/>
              </w:rPr>
              <w:fldChar w:fldCharType="end"/>
            </w:r>
          </w:hyperlink>
        </w:p>
        <w:p w:rsidR="006E3A77" w:rsidRDefault="005D768B" w14:paraId="0CD731AF" w14:textId="51BB4BC7">
          <w:pPr>
            <w:pStyle w:val="TOC2"/>
            <w:tabs>
              <w:tab w:val="left" w:pos="880"/>
              <w:tab w:val="right" w:leader="dot" w:pos="10070"/>
            </w:tabs>
            <w:rPr>
              <w:rFonts w:asciiTheme="minorHAnsi" w:hAnsiTheme="minorHAnsi" w:eastAsiaTheme="minorEastAsia"/>
              <w:noProof/>
              <w:color w:val="auto"/>
              <w:sz w:val="22"/>
              <w:szCs w:val="22"/>
            </w:rPr>
          </w:pPr>
          <w:hyperlink w:history="1" w:anchor="_Toc32417396">
            <w:r w:rsidRPr="00CB3D7A" w:rsidR="006E3A77">
              <w:rPr>
                <w:rStyle w:val="Hyperlink"/>
                <w:noProof/>
              </w:rPr>
              <w:t>7.3</w:t>
            </w:r>
            <w:r w:rsidR="006E3A77">
              <w:rPr>
                <w:rFonts w:asciiTheme="minorHAnsi" w:hAnsiTheme="minorHAnsi" w:eastAsiaTheme="minorEastAsia"/>
                <w:noProof/>
                <w:color w:val="auto"/>
                <w:sz w:val="22"/>
                <w:szCs w:val="22"/>
              </w:rPr>
              <w:tab/>
            </w:r>
            <w:r w:rsidRPr="00CB3D7A" w:rsidR="006E3A77">
              <w:rPr>
                <w:rStyle w:val="Hyperlink"/>
                <w:noProof/>
              </w:rPr>
              <w:t>Fault</w:t>
            </w:r>
            <w:r w:rsidR="006E3A77">
              <w:rPr>
                <w:noProof/>
                <w:webHidden/>
              </w:rPr>
              <w:tab/>
            </w:r>
            <w:r w:rsidR="006E3A77">
              <w:rPr>
                <w:noProof/>
                <w:webHidden/>
              </w:rPr>
              <w:fldChar w:fldCharType="begin"/>
            </w:r>
            <w:r w:rsidR="006E3A77">
              <w:rPr>
                <w:noProof/>
                <w:webHidden/>
              </w:rPr>
              <w:instrText xml:space="preserve"> PAGEREF _Toc32417396 \h </w:instrText>
            </w:r>
            <w:r w:rsidR="006E3A77">
              <w:rPr>
                <w:noProof/>
                <w:webHidden/>
              </w:rPr>
            </w:r>
            <w:r w:rsidR="006E3A77">
              <w:rPr>
                <w:noProof/>
                <w:webHidden/>
              </w:rPr>
              <w:fldChar w:fldCharType="separate"/>
            </w:r>
            <w:r w:rsidR="006E3A77">
              <w:rPr>
                <w:noProof/>
                <w:webHidden/>
              </w:rPr>
              <w:t>60</w:t>
            </w:r>
            <w:r w:rsidR="006E3A77">
              <w:rPr>
                <w:noProof/>
                <w:webHidden/>
              </w:rPr>
              <w:fldChar w:fldCharType="end"/>
            </w:r>
          </w:hyperlink>
        </w:p>
        <w:p w:rsidR="006E3A77" w:rsidRDefault="005D768B" w14:paraId="3699C7D6" w14:textId="24CAE6FF">
          <w:pPr>
            <w:pStyle w:val="TOC2"/>
            <w:tabs>
              <w:tab w:val="left" w:pos="880"/>
              <w:tab w:val="right" w:leader="dot" w:pos="10070"/>
            </w:tabs>
            <w:rPr>
              <w:rFonts w:asciiTheme="minorHAnsi" w:hAnsiTheme="minorHAnsi" w:eastAsiaTheme="minorEastAsia"/>
              <w:noProof/>
              <w:color w:val="auto"/>
              <w:sz w:val="22"/>
              <w:szCs w:val="22"/>
            </w:rPr>
          </w:pPr>
          <w:hyperlink w:history="1" w:anchor="_Toc32417397">
            <w:r w:rsidRPr="00CB3D7A" w:rsidR="006E3A77">
              <w:rPr>
                <w:rStyle w:val="Hyperlink"/>
                <w:noProof/>
              </w:rPr>
              <w:t>7.4</w:t>
            </w:r>
            <w:r w:rsidR="006E3A77">
              <w:rPr>
                <w:rFonts w:asciiTheme="minorHAnsi" w:hAnsiTheme="minorHAnsi" w:eastAsiaTheme="minorEastAsia"/>
                <w:noProof/>
                <w:color w:val="auto"/>
                <w:sz w:val="22"/>
                <w:szCs w:val="22"/>
              </w:rPr>
              <w:tab/>
            </w:r>
            <w:r w:rsidRPr="00CB3D7A" w:rsidR="006E3A77">
              <w:rPr>
                <w:rStyle w:val="Hyperlink"/>
                <w:noProof/>
              </w:rPr>
              <w:t>FilterExpression</w:t>
            </w:r>
            <w:r w:rsidR="006E3A77">
              <w:rPr>
                <w:noProof/>
                <w:webHidden/>
              </w:rPr>
              <w:tab/>
            </w:r>
            <w:r w:rsidR="006E3A77">
              <w:rPr>
                <w:noProof/>
                <w:webHidden/>
              </w:rPr>
              <w:fldChar w:fldCharType="begin"/>
            </w:r>
            <w:r w:rsidR="006E3A77">
              <w:rPr>
                <w:noProof/>
                <w:webHidden/>
              </w:rPr>
              <w:instrText xml:space="preserve"> PAGEREF _Toc32417397 \h </w:instrText>
            </w:r>
            <w:r w:rsidR="006E3A77">
              <w:rPr>
                <w:noProof/>
                <w:webHidden/>
              </w:rPr>
            </w:r>
            <w:r w:rsidR="006E3A77">
              <w:rPr>
                <w:noProof/>
                <w:webHidden/>
              </w:rPr>
              <w:fldChar w:fldCharType="separate"/>
            </w:r>
            <w:r w:rsidR="006E3A77">
              <w:rPr>
                <w:noProof/>
                <w:webHidden/>
              </w:rPr>
              <w:t>60</w:t>
            </w:r>
            <w:r w:rsidR="006E3A77">
              <w:rPr>
                <w:noProof/>
                <w:webHidden/>
              </w:rPr>
              <w:fldChar w:fldCharType="end"/>
            </w:r>
          </w:hyperlink>
        </w:p>
        <w:p w:rsidR="006E3A77" w:rsidRDefault="005D768B" w14:paraId="44943E99" w14:textId="04E3377A">
          <w:pPr>
            <w:pStyle w:val="TOC2"/>
            <w:tabs>
              <w:tab w:val="left" w:pos="880"/>
              <w:tab w:val="right" w:leader="dot" w:pos="10070"/>
            </w:tabs>
            <w:rPr>
              <w:rFonts w:asciiTheme="minorHAnsi" w:hAnsiTheme="minorHAnsi" w:eastAsiaTheme="minorEastAsia"/>
              <w:noProof/>
              <w:color w:val="auto"/>
              <w:sz w:val="22"/>
              <w:szCs w:val="22"/>
            </w:rPr>
          </w:pPr>
          <w:hyperlink w:history="1" w:anchor="_Toc32417398">
            <w:r w:rsidRPr="00CB3D7A" w:rsidR="006E3A77">
              <w:rPr>
                <w:rStyle w:val="Hyperlink"/>
                <w:noProof/>
              </w:rPr>
              <w:t>7.5</w:t>
            </w:r>
            <w:r w:rsidR="006E3A77">
              <w:rPr>
                <w:rFonts w:asciiTheme="minorHAnsi" w:hAnsiTheme="minorHAnsi" w:eastAsiaTheme="minorEastAsia"/>
                <w:noProof/>
                <w:color w:val="auto"/>
                <w:sz w:val="22"/>
                <w:szCs w:val="22"/>
              </w:rPr>
              <w:tab/>
            </w:r>
            <w:r w:rsidRPr="00CB3D7A" w:rsidR="006E3A77">
              <w:rPr>
                <w:rStyle w:val="Hyperlink"/>
                <w:noProof/>
              </w:rPr>
              <w:t>MediaTypeList</w:t>
            </w:r>
            <w:r w:rsidR="006E3A77">
              <w:rPr>
                <w:noProof/>
                <w:webHidden/>
              </w:rPr>
              <w:tab/>
            </w:r>
            <w:r w:rsidR="006E3A77">
              <w:rPr>
                <w:noProof/>
                <w:webHidden/>
              </w:rPr>
              <w:fldChar w:fldCharType="begin"/>
            </w:r>
            <w:r w:rsidR="006E3A77">
              <w:rPr>
                <w:noProof/>
                <w:webHidden/>
              </w:rPr>
              <w:instrText xml:space="preserve"> PAGEREF _Toc32417398 \h </w:instrText>
            </w:r>
            <w:r w:rsidR="006E3A77">
              <w:rPr>
                <w:noProof/>
                <w:webHidden/>
              </w:rPr>
            </w:r>
            <w:r w:rsidR="006E3A77">
              <w:rPr>
                <w:noProof/>
                <w:webHidden/>
              </w:rPr>
              <w:fldChar w:fldCharType="separate"/>
            </w:r>
            <w:r w:rsidR="006E3A77">
              <w:rPr>
                <w:noProof/>
                <w:webHidden/>
              </w:rPr>
              <w:t>61</w:t>
            </w:r>
            <w:r w:rsidR="006E3A77">
              <w:rPr>
                <w:noProof/>
                <w:webHidden/>
              </w:rPr>
              <w:fldChar w:fldCharType="end"/>
            </w:r>
          </w:hyperlink>
        </w:p>
        <w:p w:rsidR="006E3A77" w:rsidRDefault="005D768B" w14:paraId="063255F7" w14:textId="3685FC67">
          <w:pPr>
            <w:pStyle w:val="TOC2"/>
            <w:tabs>
              <w:tab w:val="left" w:pos="880"/>
              <w:tab w:val="right" w:leader="dot" w:pos="10070"/>
            </w:tabs>
            <w:rPr>
              <w:rFonts w:asciiTheme="minorHAnsi" w:hAnsiTheme="minorHAnsi" w:eastAsiaTheme="minorEastAsia"/>
              <w:noProof/>
              <w:color w:val="auto"/>
              <w:sz w:val="22"/>
              <w:szCs w:val="22"/>
            </w:rPr>
          </w:pPr>
          <w:hyperlink w:history="1" w:anchor="_Toc32417399">
            <w:r w:rsidRPr="00CB3D7A" w:rsidR="006E3A77">
              <w:rPr>
                <w:rStyle w:val="Hyperlink"/>
                <w:noProof/>
              </w:rPr>
              <w:t>7.6</w:t>
            </w:r>
            <w:r w:rsidR="006E3A77">
              <w:rPr>
                <w:rFonts w:asciiTheme="minorHAnsi" w:hAnsiTheme="minorHAnsi" w:eastAsiaTheme="minorEastAsia"/>
                <w:noProof/>
                <w:color w:val="auto"/>
                <w:sz w:val="22"/>
                <w:szCs w:val="22"/>
              </w:rPr>
              <w:tab/>
            </w:r>
            <w:r w:rsidRPr="00CB3D7A" w:rsidR="006E3A77">
              <w:rPr>
                <w:rStyle w:val="Hyperlink"/>
                <w:noProof/>
              </w:rPr>
              <w:t>Message</w:t>
            </w:r>
            <w:r w:rsidR="006E3A77">
              <w:rPr>
                <w:noProof/>
                <w:webHidden/>
              </w:rPr>
              <w:tab/>
            </w:r>
            <w:r w:rsidR="006E3A77">
              <w:rPr>
                <w:noProof/>
                <w:webHidden/>
              </w:rPr>
              <w:fldChar w:fldCharType="begin"/>
            </w:r>
            <w:r w:rsidR="006E3A77">
              <w:rPr>
                <w:noProof/>
                <w:webHidden/>
              </w:rPr>
              <w:instrText xml:space="preserve"> PAGEREF _Toc32417399 \h </w:instrText>
            </w:r>
            <w:r w:rsidR="006E3A77">
              <w:rPr>
                <w:noProof/>
                <w:webHidden/>
              </w:rPr>
            </w:r>
            <w:r w:rsidR="006E3A77">
              <w:rPr>
                <w:noProof/>
                <w:webHidden/>
              </w:rPr>
              <w:fldChar w:fldCharType="separate"/>
            </w:r>
            <w:r w:rsidR="006E3A77">
              <w:rPr>
                <w:noProof/>
                <w:webHidden/>
              </w:rPr>
              <w:t>61</w:t>
            </w:r>
            <w:r w:rsidR="006E3A77">
              <w:rPr>
                <w:noProof/>
                <w:webHidden/>
              </w:rPr>
              <w:fldChar w:fldCharType="end"/>
            </w:r>
          </w:hyperlink>
        </w:p>
        <w:p w:rsidR="006E3A77" w:rsidRDefault="005D768B" w14:paraId="5418AB2A" w14:textId="3D2E54E3">
          <w:pPr>
            <w:pStyle w:val="TOC2"/>
            <w:tabs>
              <w:tab w:val="left" w:pos="880"/>
              <w:tab w:val="right" w:leader="dot" w:pos="10070"/>
            </w:tabs>
            <w:rPr>
              <w:rFonts w:asciiTheme="minorHAnsi" w:hAnsiTheme="minorHAnsi" w:eastAsiaTheme="minorEastAsia"/>
              <w:noProof/>
              <w:color w:val="auto"/>
              <w:sz w:val="22"/>
              <w:szCs w:val="22"/>
            </w:rPr>
          </w:pPr>
          <w:hyperlink w:history="1" w:anchor="_Toc32417400">
            <w:r w:rsidRPr="00CB3D7A" w:rsidR="006E3A77">
              <w:rPr>
                <w:rStyle w:val="Hyperlink"/>
                <w:noProof/>
              </w:rPr>
              <w:t>7.7</w:t>
            </w:r>
            <w:r w:rsidR="006E3A77">
              <w:rPr>
                <w:rFonts w:asciiTheme="minorHAnsi" w:hAnsiTheme="minorHAnsi" w:eastAsiaTheme="minorEastAsia"/>
                <w:noProof/>
                <w:color w:val="auto"/>
                <w:sz w:val="22"/>
                <w:szCs w:val="22"/>
              </w:rPr>
              <w:tab/>
            </w:r>
            <w:r w:rsidRPr="00CB3D7A" w:rsidR="006E3A77">
              <w:rPr>
                <w:rStyle w:val="Hyperlink"/>
                <w:noProof/>
              </w:rPr>
              <w:t>MessageContent</w:t>
            </w:r>
            <w:r w:rsidR="006E3A77">
              <w:rPr>
                <w:noProof/>
                <w:webHidden/>
              </w:rPr>
              <w:tab/>
            </w:r>
            <w:r w:rsidR="006E3A77">
              <w:rPr>
                <w:noProof/>
                <w:webHidden/>
              </w:rPr>
              <w:fldChar w:fldCharType="begin"/>
            </w:r>
            <w:r w:rsidR="006E3A77">
              <w:rPr>
                <w:noProof/>
                <w:webHidden/>
              </w:rPr>
              <w:instrText xml:space="preserve"> PAGEREF _Toc32417400 \h </w:instrText>
            </w:r>
            <w:r w:rsidR="006E3A77">
              <w:rPr>
                <w:noProof/>
                <w:webHidden/>
              </w:rPr>
            </w:r>
            <w:r w:rsidR="006E3A77">
              <w:rPr>
                <w:noProof/>
                <w:webHidden/>
              </w:rPr>
              <w:fldChar w:fldCharType="separate"/>
            </w:r>
            <w:r w:rsidR="006E3A77">
              <w:rPr>
                <w:noProof/>
                <w:webHidden/>
              </w:rPr>
              <w:t>62</w:t>
            </w:r>
            <w:r w:rsidR="006E3A77">
              <w:rPr>
                <w:noProof/>
                <w:webHidden/>
              </w:rPr>
              <w:fldChar w:fldCharType="end"/>
            </w:r>
          </w:hyperlink>
        </w:p>
        <w:p w:rsidR="006E3A77" w:rsidRDefault="005D768B" w14:paraId="516B3A35" w14:textId="2FA9C8C3">
          <w:pPr>
            <w:pStyle w:val="TOC2"/>
            <w:tabs>
              <w:tab w:val="left" w:pos="880"/>
              <w:tab w:val="right" w:leader="dot" w:pos="10070"/>
            </w:tabs>
            <w:rPr>
              <w:rFonts w:asciiTheme="minorHAnsi" w:hAnsiTheme="minorHAnsi" w:eastAsiaTheme="minorEastAsia"/>
              <w:noProof/>
              <w:color w:val="auto"/>
              <w:sz w:val="22"/>
              <w:szCs w:val="22"/>
            </w:rPr>
          </w:pPr>
          <w:hyperlink w:history="1" w:anchor="_Toc32417401">
            <w:r w:rsidRPr="00CB3D7A" w:rsidR="006E3A77">
              <w:rPr>
                <w:rStyle w:val="Hyperlink"/>
                <w:noProof/>
              </w:rPr>
              <w:t>7.8</w:t>
            </w:r>
            <w:r w:rsidR="006E3A77">
              <w:rPr>
                <w:rFonts w:asciiTheme="minorHAnsi" w:hAnsiTheme="minorHAnsi" w:eastAsiaTheme="minorEastAsia"/>
                <w:noProof/>
                <w:color w:val="auto"/>
                <w:sz w:val="22"/>
                <w:szCs w:val="22"/>
              </w:rPr>
              <w:tab/>
            </w:r>
            <w:r w:rsidRPr="00CB3D7A" w:rsidR="006E3A77">
              <w:rPr>
                <w:rStyle w:val="Hyperlink"/>
                <w:noProof/>
              </w:rPr>
              <w:t>MessageType</w:t>
            </w:r>
            <w:r w:rsidR="006E3A77">
              <w:rPr>
                <w:noProof/>
                <w:webHidden/>
              </w:rPr>
              <w:tab/>
            </w:r>
            <w:r w:rsidR="006E3A77">
              <w:rPr>
                <w:noProof/>
                <w:webHidden/>
              </w:rPr>
              <w:fldChar w:fldCharType="begin"/>
            </w:r>
            <w:r w:rsidR="006E3A77">
              <w:rPr>
                <w:noProof/>
                <w:webHidden/>
              </w:rPr>
              <w:instrText xml:space="preserve"> PAGEREF _Toc32417401 \h </w:instrText>
            </w:r>
            <w:r w:rsidR="006E3A77">
              <w:rPr>
                <w:noProof/>
                <w:webHidden/>
              </w:rPr>
            </w:r>
            <w:r w:rsidR="006E3A77">
              <w:rPr>
                <w:noProof/>
                <w:webHidden/>
              </w:rPr>
              <w:fldChar w:fldCharType="separate"/>
            </w:r>
            <w:r w:rsidR="006E3A77">
              <w:rPr>
                <w:noProof/>
                <w:webHidden/>
              </w:rPr>
              <w:t>62</w:t>
            </w:r>
            <w:r w:rsidR="006E3A77">
              <w:rPr>
                <w:noProof/>
                <w:webHidden/>
              </w:rPr>
              <w:fldChar w:fldCharType="end"/>
            </w:r>
          </w:hyperlink>
        </w:p>
        <w:p w:rsidR="006E3A77" w:rsidRDefault="005D768B" w14:paraId="19A4D5D4" w14:textId="3714296F">
          <w:pPr>
            <w:pStyle w:val="TOC2"/>
            <w:tabs>
              <w:tab w:val="left" w:pos="880"/>
              <w:tab w:val="right" w:leader="dot" w:pos="10070"/>
            </w:tabs>
            <w:rPr>
              <w:rFonts w:asciiTheme="minorHAnsi" w:hAnsiTheme="minorHAnsi" w:eastAsiaTheme="minorEastAsia"/>
              <w:noProof/>
              <w:color w:val="auto"/>
              <w:sz w:val="22"/>
              <w:szCs w:val="22"/>
            </w:rPr>
          </w:pPr>
          <w:hyperlink w:history="1" w:anchor="_Toc32417402">
            <w:r w:rsidRPr="00CB3D7A" w:rsidR="006E3A77">
              <w:rPr>
                <w:rStyle w:val="Hyperlink"/>
                <w:noProof/>
              </w:rPr>
              <w:t>7.9</w:t>
            </w:r>
            <w:r w:rsidR="006E3A77">
              <w:rPr>
                <w:rFonts w:asciiTheme="minorHAnsi" w:hAnsiTheme="minorHAnsi" w:eastAsiaTheme="minorEastAsia"/>
                <w:noProof/>
                <w:color w:val="auto"/>
                <w:sz w:val="22"/>
                <w:szCs w:val="22"/>
              </w:rPr>
              <w:tab/>
            </w:r>
            <w:r w:rsidRPr="00CB3D7A" w:rsidR="006E3A77">
              <w:rPr>
                <w:rStyle w:val="Hyperlink"/>
                <w:noProof/>
              </w:rPr>
              <w:t>Namespace</w:t>
            </w:r>
            <w:r w:rsidR="006E3A77">
              <w:rPr>
                <w:noProof/>
                <w:webHidden/>
              </w:rPr>
              <w:tab/>
            </w:r>
            <w:r w:rsidR="006E3A77">
              <w:rPr>
                <w:noProof/>
                <w:webHidden/>
              </w:rPr>
              <w:fldChar w:fldCharType="begin"/>
            </w:r>
            <w:r w:rsidR="006E3A77">
              <w:rPr>
                <w:noProof/>
                <w:webHidden/>
              </w:rPr>
              <w:instrText xml:space="preserve"> PAGEREF _Toc32417402 \h </w:instrText>
            </w:r>
            <w:r w:rsidR="006E3A77">
              <w:rPr>
                <w:noProof/>
                <w:webHidden/>
              </w:rPr>
            </w:r>
            <w:r w:rsidR="006E3A77">
              <w:rPr>
                <w:noProof/>
                <w:webHidden/>
              </w:rPr>
              <w:fldChar w:fldCharType="separate"/>
            </w:r>
            <w:r w:rsidR="006E3A77">
              <w:rPr>
                <w:noProof/>
                <w:webHidden/>
              </w:rPr>
              <w:t>62</w:t>
            </w:r>
            <w:r w:rsidR="006E3A77">
              <w:rPr>
                <w:noProof/>
                <w:webHidden/>
              </w:rPr>
              <w:fldChar w:fldCharType="end"/>
            </w:r>
          </w:hyperlink>
        </w:p>
        <w:p w:rsidR="006E3A77" w:rsidRDefault="005D768B" w14:paraId="63ABDFEF" w14:textId="37CE2699">
          <w:pPr>
            <w:pStyle w:val="TOC2"/>
            <w:tabs>
              <w:tab w:val="left" w:pos="880"/>
              <w:tab w:val="right" w:leader="dot" w:pos="10070"/>
            </w:tabs>
            <w:rPr>
              <w:rFonts w:asciiTheme="minorHAnsi" w:hAnsiTheme="minorHAnsi" w:eastAsiaTheme="minorEastAsia"/>
              <w:noProof/>
              <w:color w:val="auto"/>
              <w:sz w:val="22"/>
              <w:szCs w:val="22"/>
            </w:rPr>
          </w:pPr>
          <w:hyperlink w:history="1" w:anchor="_Toc32417403">
            <w:r w:rsidRPr="00CB3D7A" w:rsidR="006E3A77">
              <w:rPr>
                <w:rStyle w:val="Hyperlink"/>
                <w:noProof/>
              </w:rPr>
              <w:t>7.10</w:t>
            </w:r>
            <w:r w:rsidR="006E3A77">
              <w:rPr>
                <w:rFonts w:asciiTheme="minorHAnsi" w:hAnsiTheme="minorHAnsi" w:eastAsiaTheme="minorEastAsia"/>
                <w:noProof/>
                <w:color w:val="auto"/>
                <w:sz w:val="22"/>
                <w:szCs w:val="22"/>
              </w:rPr>
              <w:tab/>
            </w:r>
            <w:r w:rsidRPr="00CB3D7A" w:rsidR="006E3A77">
              <w:rPr>
                <w:rStyle w:val="Hyperlink"/>
                <w:noProof/>
              </w:rPr>
              <w:t>Notification</w:t>
            </w:r>
            <w:r w:rsidR="006E3A77">
              <w:rPr>
                <w:noProof/>
                <w:webHidden/>
              </w:rPr>
              <w:tab/>
            </w:r>
            <w:r w:rsidR="006E3A77">
              <w:rPr>
                <w:noProof/>
                <w:webHidden/>
              </w:rPr>
              <w:fldChar w:fldCharType="begin"/>
            </w:r>
            <w:r w:rsidR="006E3A77">
              <w:rPr>
                <w:noProof/>
                <w:webHidden/>
              </w:rPr>
              <w:instrText xml:space="preserve"> PAGEREF _Toc32417403 \h </w:instrText>
            </w:r>
            <w:r w:rsidR="006E3A77">
              <w:rPr>
                <w:noProof/>
                <w:webHidden/>
              </w:rPr>
            </w:r>
            <w:r w:rsidR="006E3A77">
              <w:rPr>
                <w:noProof/>
                <w:webHidden/>
              </w:rPr>
              <w:fldChar w:fldCharType="separate"/>
            </w:r>
            <w:r w:rsidR="006E3A77">
              <w:rPr>
                <w:noProof/>
                <w:webHidden/>
              </w:rPr>
              <w:t>63</w:t>
            </w:r>
            <w:r w:rsidR="006E3A77">
              <w:rPr>
                <w:noProof/>
                <w:webHidden/>
              </w:rPr>
              <w:fldChar w:fldCharType="end"/>
            </w:r>
          </w:hyperlink>
        </w:p>
        <w:p w:rsidR="006E3A77" w:rsidRDefault="005D768B" w14:paraId="53BABD53" w14:textId="1F485E1D">
          <w:pPr>
            <w:pStyle w:val="TOC2"/>
            <w:tabs>
              <w:tab w:val="left" w:pos="880"/>
              <w:tab w:val="right" w:leader="dot" w:pos="10070"/>
            </w:tabs>
            <w:rPr>
              <w:rFonts w:asciiTheme="minorHAnsi" w:hAnsiTheme="minorHAnsi" w:eastAsiaTheme="minorEastAsia"/>
              <w:noProof/>
              <w:color w:val="auto"/>
              <w:sz w:val="22"/>
              <w:szCs w:val="22"/>
            </w:rPr>
          </w:pPr>
          <w:hyperlink w:history="1" w:anchor="_Toc32417404">
            <w:r w:rsidRPr="00CB3D7A" w:rsidR="006E3A77">
              <w:rPr>
                <w:rStyle w:val="Hyperlink"/>
                <w:noProof/>
              </w:rPr>
              <w:t>7.11</w:t>
            </w:r>
            <w:r w:rsidR="006E3A77">
              <w:rPr>
                <w:rFonts w:asciiTheme="minorHAnsi" w:hAnsiTheme="minorHAnsi" w:eastAsiaTheme="minorEastAsia"/>
                <w:noProof/>
                <w:color w:val="auto"/>
                <w:sz w:val="22"/>
                <w:szCs w:val="22"/>
              </w:rPr>
              <w:tab/>
            </w:r>
            <w:r w:rsidRPr="00CB3D7A" w:rsidR="006E3A77">
              <w:rPr>
                <w:rStyle w:val="Hyperlink"/>
                <w:noProof/>
              </w:rPr>
              <w:t>SecurityToken</w:t>
            </w:r>
            <w:r w:rsidR="006E3A77">
              <w:rPr>
                <w:noProof/>
                <w:webHidden/>
              </w:rPr>
              <w:tab/>
            </w:r>
            <w:r w:rsidR="006E3A77">
              <w:rPr>
                <w:noProof/>
                <w:webHidden/>
              </w:rPr>
              <w:fldChar w:fldCharType="begin"/>
            </w:r>
            <w:r w:rsidR="006E3A77">
              <w:rPr>
                <w:noProof/>
                <w:webHidden/>
              </w:rPr>
              <w:instrText xml:space="preserve"> PAGEREF _Toc32417404 \h </w:instrText>
            </w:r>
            <w:r w:rsidR="006E3A77">
              <w:rPr>
                <w:noProof/>
                <w:webHidden/>
              </w:rPr>
            </w:r>
            <w:r w:rsidR="006E3A77">
              <w:rPr>
                <w:noProof/>
                <w:webHidden/>
              </w:rPr>
              <w:fldChar w:fldCharType="separate"/>
            </w:r>
            <w:r w:rsidR="006E3A77">
              <w:rPr>
                <w:noProof/>
                <w:webHidden/>
              </w:rPr>
              <w:t>63</w:t>
            </w:r>
            <w:r w:rsidR="006E3A77">
              <w:rPr>
                <w:noProof/>
                <w:webHidden/>
              </w:rPr>
              <w:fldChar w:fldCharType="end"/>
            </w:r>
          </w:hyperlink>
        </w:p>
        <w:p w:rsidR="006E3A77" w:rsidRDefault="005D768B" w14:paraId="3DFDE967" w14:textId="5C0F492D">
          <w:pPr>
            <w:pStyle w:val="TOC2"/>
            <w:tabs>
              <w:tab w:val="left" w:pos="880"/>
              <w:tab w:val="right" w:leader="dot" w:pos="10070"/>
            </w:tabs>
            <w:rPr>
              <w:rFonts w:asciiTheme="minorHAnsi" w:hAnsiTheme="minorHAnsi" w:eastAsiaTheme="minorEastAsia"/>
              <w:noProof/>
              <w:color w:val="auto"/>
              <w:sz w:val="22"/>
              <w:szCs w:val="22"/>
            </w:rPr>
          </w:pPr>
          <w:hyperlink w:history="1" w:anchor="_Toc32417405">
            <w:r w:rsidRPr="00CB3D7A" w:rsidR="006E3A77">
              <w:rPr>
                <w:rStyle w:val="Hyperlink"/>
                <w:noProof/>
              </w:rPr>
              <w:t>7.12</w:t>
            </w:r>
            <w:r w:rsidR="006E3A77">
              <w:rPr>
                <w:rFonts w:asciiTheme="minorHAnsi" w:hAnsiTheme="minorHAnsi" w:eastAsiaTheme="minorEastAsia"/>
                <w:noProof/>
                <w:color w:val="auto"/>
                <w:sz w:val="22"/>
                <w:szCs w:val="22"/>
              </w:rPr>
              <w:tab/>
            </w:r>
            <w:r w:rsidRPr="00CB3D7A" w:rsidR="006E3A77">
              <w:rPr>
                <w:rStyle w:val="Hyperlink"/>
                <w:noProof/>
              </w:rPr>
              <w:t>SecurityDetails</w:t>
            </w:r>
            <w:r w:rsidR="006E3A77">
              <w:rPr>
                <w:noProof/>
                <w:webHidden/>
              </w:rPr>
              <w:tab/>
            </w:r>
            <w:r w:rsidR="006E3A77">
              <w:rPr>
                <w:noProof/>
                <w:webHidden/>
              </w:rPr>
              <w:fldChar w:fldCharType="begin"/>
            </w:r>
            <w:r w:rsidR="006E3A77">
              <w:rPr>
                <w:noProof/>
                <w:webHidden/>
              </w:rPr>
              <w:instrText xml:space="preserve"> PAGEREF _Toc32417405 \h </w:instrText>
            </w:r>
            <w:r w:rsidR="006E3A77">
              <w:rPr>
                <w:noProof/>
                <w:webHidden/>
              </w:rPr>
            </w:r>
            <w:r w:rsidR="006E3A77">
              <w:rPr>
                <w:noProof/>
                <w:webHidden/>
              </w:rPr>
              <w:fldChar w:fldCharType="separate"/>
            </w:r>
            <w:r w:rsidR="006E3A77">
              <w:rPr>
                <w:noProof/>
                <w:webHidden/>
              </w:rPr>
              <w:t>63</w:t>
            </w:r>
            <w:r w:rsidR="006E3A77">
              <w:rPr>
                <w:noProof/>
                <w:webHidden/>
              </w:rPr>
              <w:fldChar w:fldCharType="end"/>
            </w:r>
          </w:hyperlink>
        </w:p>
        <w:p w:rsidR="006E3A77" w:rsidRDefault="005D768B" w14:paraId="50EFDC80" w14:textId="7D7A8412">
          <w:pPr>
            <w:pStyle w:val="TOC2"/>
            <w:tabs>
              <w:tab w:val="left" w:pos="880"/>
              <w:tab w:val="right" w:leader="dot" w:pos="10070"/>
            </w:tabs>
            <w:rPr>
              <w:rFonts w:asciiTheme="minorHAnsi" w:hAnsiTheme="minorHAnsi" w:eastAsiaTheme="minorEastAsia"/>
              <w:noProof/>
              <w:color w:val="auto"/>
              <w:sz w:val="22"/>
              <w:szCs w:val="22"/>
            </w:rPr>
          </w:pPr>
          <w:hyperlink w:history="1" w:anchor="_Toc32417406">
            <w:r w:rsidRPr="00CB3D7A" w:rsidR="006E3A77">
              <w:rPr>
                <w:rStyle w:val="Hyperlink"/>
                <w:noProof/>
              </w:rPr>
              <w:t>7.13</w:t>
            </w:r>
            <w:r w:rsidR="006E3A77">
              <w:rPr>
                <w:rFonts w:asciiTheme="minorHAnsi" w:hAnsiTheme="minorHAnsi" w:eastAsiaTheme="minorEastAsia"/>
                <w:noProof/>
                <w:color w:val="auto"/>
                <w:sz w:val="22"/>
                <w:szCs w:val="22"/>
              </w:rPr>
              <w:tab/>
            </w:r>
            <w:r w:rsidRPr="00CB3D7A" w:rsidR="006E3A77">
              <w:rPr>
                <w:rStyle w:val="Hyperlink"/>
                <w:noProof/>
              </w:rPr>
              <w:t>SecurityLevel</w:t>
            </w:r>
            <w:r w:rsidR="006E3A77">
              <w:rPr>
                <w:noProof/>
                <w:webHidden/>
              </w:rPr>
              <w:tab/>
            </w:r>
            <w:r w:rsidR="006E3A77">
              <w:rPr>
                <w:noProof/>
                <w:webHidden/>
              </w:rPr>
              <w:fldChar w:fldCharType="begin"/>
            </w:r>
            <w:r w:rsidR="006E3A77">
              <w:rPr>
                <w:noProof/>
                <w:webHidden/>
              </w:rPr>
              <w:instrText xml:space="preserve"> PAGEREF _Toc32417406 \h </w:instrText>
            </w:r>
            <w:r w:rsidR="006E3A77">
              <w:rPr>
                <w:noProof/>
                <w:webHidden/>
              </w:rPr>
            </w:r>
            <w:r w:rsidR="006E3A77">
              <w:rPr>
                <w:noProof/>
                <w:webHidden/>
              </w:rPr>
              <w:fldChar w:fldCharType="separate"/>
            </w:r>
            <w:r w:rsidR="006E3A77">
              <w:rPr>
                <w:noProof/>
                <w:webHidden/>
              </w:rPr>
              <w:t>64</w:t>
            </w:r>
            <w:r w:rsidR="006E3A77">
              <w:rPr>
                <w:noProof/>
                <w:webHidden/>
              </w:rPr>
              <w:fldChar w:fldCharType="end"/>
            </w:r>
          </w:hyperlink>
        </w:p>
        <w:p w:rsidR="006E3A77" w:rsidRDefault="005D768B" w14:paraId="1CEAEA4D" w14:textId="012C4AF1">
          <w:pPr>
            <w:pStyle w:val="TOC2"/>
            <w:tabs>
              <w:tab w:val="left" w:pos="880"/>
              <w:tab w:val="right" w:leader="dot" w:pos="10070"/>
            </w:tabs>
            <w:rPr>
              <w:rFonts w:asciiTheme="minorHAnsi" w:hAnsiTheme="minorHAnsi" w:eastAsiaTheme="minorEastAsia"/>
              <w:noProof/>
              <w:color w:val="auto"/>
              <w:sz w:val="22"/>
              <w:szCs w:val="22"/>
            </w:rPr>
          </w:pPr>
          <w:hyperlink w:history="1" w:anchor="_Toc32417407">
            <w:r w:rsidRPr="00CB3D7A" w:rsidR="006E3A77">
              <w:rPr>
                <w:rStyle w:val="Hyperlink"/>
                <w:noProof/>
              </w:rPr>
              <w:t>7.14</w:t>
            </w:r>
            <w:r w:rsidR="006E3A77">
              <w:rPr>
                <w:rFonts w:asciiTheme="minorHAnsi" w:hAnsiTheme="minorHAnsi" w:eastAsiaTheme="minorEastAsia"/>
                <w:noProof/>
                <w:color w:val="auto"/>
                <w:sz w:val="22"/>
                <w:szCs w:val="22"/>
              </w:rPr>
              <w:tab/>
            </w:r>
            <w:r w:rsidRPr="00CB3D7A" w:rsidR="006E3A77">
              <w:rPr>
                <w:rStyle w:val="Hyperlink"/>
                <w:noProof/>
              </w:rPr>
              <w:t>Session</w:t>
            </w:r>
            <w:r w:rsidR="006E3A77">
              <w:rPr>
                <w:noProof/>
                <w:webHidden/>
              </w:rPr>
              <w:tab/>
            </w:r>
            <w:r w:rsidR="006E3A77">
              <w:rPr>
                <w:noProof/>
                <w:webHidden/>
              </w:rPr>
              <w:fldChar w:fldCharType="begin"/>
            </w:r>
            <w:r w:rsidR="006E3A77">
              <w:rPr>
                <w:noProof/>
                <w:webHidden/>
              </w:rPr>
              <w:instrText xml:space="preserve"> PAGEREF _Toc32417407 \h </w:instrText>
            </w:r>
            <w:r w:rsidR="006E3A77">
              <w:rPr>
                <w:noProof/>
                <w:webHidden/>
              </w:rPr>
            </w:r>
            <w:r w:rsidR="006E3A77">
              <w:rPr>
                <w:noProof/>
                <w:webHidden/>
              </w:rPr>
              <w:fldChar w:fldCharType="separate"/>
            </w:r>
            <w:r w:rsidR="006E3A77">
              <w:rPr>
                <w:noProof/>
                <w:webHidden/>
              </w:rPr>
              <w:t>64</w:t>
            </w:r>
            <w:r w:rsidR="006E3A77">
              <w:rPr>
                <w:noProof/>
                <w:webHidden/>
              </w:rPr>
              <w:fldChar w:fldCharType="end"/>
            </w:r>
          </w:hyperlink>
        </w:p>
        <w:p w:rsidR="006E3A77" w:rsidRDefault="005D768B" w14:paraId="7B2B509B" w14:textId="70312D08">
          <w:pPr>
            <w:pStyle w:val="TOC2"/>
            <w:tabs>
              <w:tab w:val="left" w:pos="880"/>
              <w:tab w:val="right" w:leader="dot" w:pos="10070"/>
            </w:tabs>
            <w:rPr>
              <w:rFonts w:asciiTheme="minorHAnsi" w:hAnsiTheme="minorHAnsi" w:eastAsiaTheme="minorEastAsia"/>
              <w:noProof/>
              <w:color w:val="auto"/>
              <w:sz w:val="22"/>
              <w:szCs w:val="22"/>
            </w:rPr>
          </w:pPr>
          <w:hyperlink w:history="1" w:anchor="_Toc32417408">
            <w:r w:rsidRPr="00CB3D7A" w:rsidR="006E3A77">
              <w:rPr>
                <w:rStyle w:val="Hyperlink"/>
                <w:noProof/>
              </w:rPr>
              <w:t>7.15</w:t>
            </w:r>
            <w:r w:rsidR="006E3A77">
              <w:rPr>
                <w:rFonts w:asciiTheme="minorHAnsi" w:hAnsiTheme="minorHAnsi" w:eastAsiaTheme="minorEastAsia"/>
                <w:noProof/>
                <w:color w:val="auto"/>
                <w:sz w:val="22"/>
                <w:szCs w:val="22"/>
              </w:rPr>
              <w:tab/>
            </w:r>
            <w:r w:rsidRPr="00CB3D7A" w:rsidR="006E3A77">
              <w:rPr>
                <w:rStyle w:val="Hyperlink"/>
                <w:noProof/>
              </w:rPr>
              <w:t>SessionType</w:t>
            </w:r>
            <w:r w:rsidR="006E3A77">
              <w:rPr>
                <w:noProof/>
                <w:webHidden/>
              </w:rPr>
              <w:tab/>
            </w:r>
            <w:r w:rsidR="006E3A77">
              <w:rPr>
                <w:noProof/>
                <w:webHidden/>
              </w:rPr>
              <w:fldChar w:fldCharType="begin"/>
            </w:r>
            <w:r w:rsidR="006E3A77">
              <w:rPr>
                <w:noProof/>
                <w:webHidden/>
              </w:rPr>
              <w:instrText xml:space="preserve"> PAGEREF _Toc32417408 \h </w:instrText>
            </w:r>
            <w:r w:rsidR="006E3A77">
              <w:rPr>
                <w:noProof/>
                <w:webHidden/>
              </w:rPr>
            </w:r>
            <w:r w:rsidR="006E3A77">
              <w:rPr>
                <w:noProof/>
                <w:webHidden/>
              </w:rPr>
              <w:fldChar w:fldCharType="separate"/>
            </w:r>
            <w:r w:rsidR="006E3A77">
              <w:rPr>
                <w:noProof/>
                <w:webHidden/>
              </w:rPr>
              <w:t>65</w:t>
            </w:r>
            <w:r w:rsidR="006E3A77">
              <w:rPr>
                <w:noProof/>
                <w:webHidden/>
              </w:rPr>
              <w:fldChar w:fldCharType="end"/>
            </w:r>
          </w:hyperlink>
        </w:p>
        <w:p w:rsidR="006E3A77" w:rsidRDefault="005D768B" w14:paraId="47C032D5" w14:textId="6D78D3A8">
          <w:pPr>
            <w:pStyle w:val="TOC2"/>
            <w:tabs>
              <w:tab w:val="left" w:pos="880"/>
              <w:tab w:val="right" w:leader="dot" w:pos="10070"/>
            </w:tabs>
            <w:rPr>
              <w:rFonts w:asciiTheme="minorHAnsi" w:hAnsiTheme="minorHAnsi" w:eastAsiaTheme="minorEastAsia"/>
              <w:noProof/>
              <w:color w:val="auto"/>
              <w:sz w:val="22"/>
              <w:szCs w:val="22"/>
            </w:rPr>
          </w:pPr>
          <w:hyperlink w:history="1" w:anchor="_Toc32417409">
            <w:r w:rsidRPr="00CB3D7A" w:rsidR="006E3A77">
              <w:rPr>
                <w:rStyle w:val="Hyperlink"/>
                <w:noProof/>
              </w:rPr>
              <w:t>7.16</w:t>
            </w:r>
            <w:r w:rsidR="006E3A77">
              <w:rPr>
                <w:rFonts w:asciiTheme="minorHAnsi" w:hAnsiTheme="minorHAnsi" w:eastAsiaTheme="minorEastAsia"/>
                <w:noProof/>
                <w:color w:val="auto"/>
                <w:sz w:val="22"/>
                <w:szCs w:val="22"/>
              </w:rPr>
              <w:tab/>
            </w:r>
            <w:r w:rsidRPr="00CB3D7A" w:rsidR="006E3A77">
              <w:rPr>
                <w:rStyle w:val="Hyperlink"/>
                <w:noProof/>
              </w:rPr>
              <w:t>ContentFilteringLanguage</w:t>
            </w:r>
            <w:r w:rsidR="006E3A77">
              <w:rPr>
                <w:noProof/>
                <w:webHidden/>
              </w:rPr>
              <w:tab/>
            </w:r>
            <w:r w:rsidR="006E3A77">
              <w:rPr>
                <w:noProof/>
                <w:webHidden/>
              </w:rPr>
              <w:fldChar w:fldCharType="begin"/>
            </w:r>
            <w:r w:rsidR="006E3A77">
              <w:rPr>
                <w:noProof/>
                <w:webHidden/>
              </w:rPr>
              <w:instrText xml:space="preserve"> PAGEREF _Toc32417409 \h </w:instrText>
            </w:r>
            <w:r w:rsidR="006E3A77">
              <w:rPr>
                <w:noProof/>
                <w:webHidden/>
              </w:rPr>
            </w:r>
            <w:r w:rsidR="006E3A77">
              <w:rPr>
                <w:noProof/>
                <w:webHidden/>
              </w:rPr>
              <w:fldChar w:fldCharType="separate"/>
            </w:r>
            <w:r w:rsidR="006E3A77">
              <w:rPr>
                <w:noProof/>
                <w:webHidden/>
              </w:rPr>
              <w:t>65</w:t>
            </w:r>
            <w:r w:rsidR="006E3A77">
              <w:rPr>
                <w:noProof/>
                <w:webHidden/>
              </w:rPr>
              <w:fldChar w:fldCharType="end"/>
            </w:r>
          </w:hyperlink>
        </w:p>
        <w:p w:rsidR="006E3A77" w:rsidRDefault="005D768B" w14:paraId="336AFE34" w14:textId="6856A171">
          <w:pPr>
            <w:pStyle w:val="TOC2"/>
            <w:tabs>
              <w:tab w:val="left" w:pos="880"/>
              <w:tab w:val="right" w:leader="dot" w:pos="10070"/>
            </w:tabs>
            <w:rPr>
              <w:rFonts w:asciiTheme="minorHAnsi" w:hAnsiTheme="minorHAnsi" w:eastAsiaTheme="minorEastAsia"/>
              <w:noProof/>
              <w:color w:val="auto"/>
              <w:sz w:val="22"/>
              <w:szCs w:val="22"/>
            </w:rPr>
          </w:pPr>
          <w:hyperlink w:history="1" w:anchor="_Toc32417410">
            <w:r w:rsidRPr="00CB3D7A" w:rsidR="006E3A77">
              <w:rPr>
                <w:rStyle w:val="Hyperlink"/>
                <w:noProof/>
              </w:rPr>
              <w:t>7.17</w:t>
            </w:r>
            <w:r w:rsidR="006E3A77">
              <w:rPr>
                <w:rFonts w:asciiTheme="minorHAnsi" w:hAnsiTheme="minorHAnsi" w:eastAsiaTheme="minorEastAsia"/>
                <w:noProof/>
                <w:color w:val="auto"/>
                <w:sz w:val="22"/>
                <w:szCs w:val="22"/>
              </w:rPr>
              <w:tab/>
            </w:r>
            <w:r w:rsidRPr="00CB3D7A" w:rsidR="006E3A77">
              <w:rPr>
                <w:rStyle w:val="Hyperlink"/>
                <w:noProof/>
              </w:rPr>
              <w:t>SupportedOperations</w:t>
            </w:r>
            <w:r w:rsidR="006E3A77">
              <w:rPr>
                <w:noProof/>
                <w:webHidden/>
              </w:rPr>
              <w:tab/>
            </w:r>
            <w:r w:rsidR="006E3A77">
              <w:rPr>
                <w:noProof/>
                <w:webHidden/>
              </w:rPr>
              <w:fldChar w:fldCharType="begin"/>
            </w:r>
            <w:r w:rsidR="006E3A77">
              <w:rPr>
                <w:noProof/>
                <w:webHidden/>
              </w:rPr>
              <w:instrText xml:space="preserve"> PAGEREF _Toc32417410 \h </w:instrText>
            </w:r>
            <w:r w:rsidR="006E3A77">
              <w:rPr>
                <w:noProof/>
                <w:webHidden/>
              </w:rPr>
            </w:r>
            <w:r w:rsidR="006E3A77">
              <w:rPr>
                <w:noProof/>
                <w:webHidden/>
              </w:rPr>
              <w:fldChar w:fldCharType="separate"/>
            </w:r>
            <w:r w:rsidR="006E3A77">
              <w:rPr>
                <w:noProof/>
                <w:webHidden/>
              </w:rPr>
              <w:t>66</w:t>
            </w:r>
            <w:r w:rsidR="006E3A77">
              <w:rPr>
                <w:noProof/>
                <w:webHidden/>
              </w:rPr>
              <w:fldChar w:fldCharType="end"/>
            </w:r>
          </w:hyperlink>
        </w:p>
        <w:p w:rsidR="006E3A77" w:rsidRDefault="005D768B" w14:paraId="2AA6EF27" w14:textId="433A5C22">
          <w:pPr>
            <w:pStyle w:val="TOC2"/>
            <w:tabs>
              <w:tab w:val="left" w:pos="880"/>
              <w:tab w:val="right" w:leader="dot" w:pos="10070"/>
            </w:tabs>
            <w:rPr>
              <w:rFonts w:asciiTheme="minorHAnsi" w:hAnsiTheme="minorHAnsi" w:eastAsiaTheme="minorEastAsia"/>
              <w:noProof/>
              <w:color w:val="auto"/>
              <w:sz w:val="22"/>
              <w:szCs w:val="22"/>
            </w:rPr>
          </w:pPr>
          <w:hyperlink w:history="1" w:anchor="_Toc32417411">
            <w:r w:rsidRPr="00CB3D7A" w:rsidR="006E3A77">
              <w:rPr>
                <w:rStyle w:val="Hyperlink"/>
                <w:noProof/>
              </w:rPr>
              <w:t>7.18</w:t>
            </w:r>
            <w:r w:rsidR="006E3A77">
              <w:rPr>
                <w:rFonts w:asciiTheme="minorHAnsi" w:hAnsiTheme="minorHAnsi" w:eastAsiaTheme="minorEastAsia"/>
                <w:noProof/>
                <w:color w:val="auto"/>
                <w:sz w:val="22"/>
                <w:szCs w:val="22"/>
              </w:rPr>
              <w:tab/>
            </w:r>
            <w:r w:rsidRPr="00CB3D7A" w:rsidR="006E3A77">
              <w:rPr>
                <w:rStyle w:val="Hyperlink"/>
                <w:noProof/>
              </w:rPr>
              <w:t>UsernameToken</w:t>
            </w:r>
            <w:r w:rsidR="006E3A77">
              <w:rPr>
                <w:noProof/>
                <w:webHidden/>
              </w:rPr>
              <w:tab/>
            </w:r>
            <w:r w:rsidR="006E3A77">
              <w:rPr>
                <w:noProof/>
                <w:webHidden/>
              </w:rPr>
              <w:fldChar w:fldCharType="begin"/>
            </w:r>
            <w:r w:rsidR="006E3A77">
              <w:rPr>
                <w:noProof/>
                <w:webHidden/>
              </w:rPr>
              <w:instrText xml:space="preserve"> PAGEREF _Toc32417411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rsidR="006E3A77" w:rsidRDefault="005D768B" w14:paraId="613171F9" w14:textId="73FE380F">
          <w:pPr>
            <w:pStyle w:val="TOC1"/>
            <w:tabs>
              <w:tab w:val="left" w:pos="400"/>
              <w:tab w:val="right" w:leader="dot" w:pos="10070"/>
            </w:tabs>
            <w:rPr>
              <w:rFonts w:asciiTheme="minorHAnsi" w:hAnsiTheme="minorHAnsi" w:eastAsiaTheme="minorEastAsia"/>
              <w:noProof/>
              <w:color w:val="auto"/>
              <w:sz w:val="22"/>
              <w:szCs w:val="22"/>
            </w:rPr>
          </w:pPr>
          <w:hyperlink w:history="1" w:anchor="_Toc32417412">
            <w:r w:rsidRPr="00CB3D7A" w:rsidR="006E3A77">
              <w:rPr>
                <w:rStyle w:val="Hyperlink"/>
                <w:noProof/>
              </w:rPr>
              <w:t>8</w:t>
            </w:r>
            <w:r w:rsidR="006E3A77">
              <w:rPr>
                <w:rFonts w:asciiTheme="minorHAnsi" w:hAnsiTheme="minorHAnsi" w:eastAsiaTheme="minorEastAsia"/>
                <w:noProof/>
                <w:color w:val="auto"/>
                <w:sz w:val="22"/>
                <w:szCs w:val="22"/>
              </w:rPr>
              <w:tab/>
            </w:r>
            <w:r w:rsidRPr="00CB3D7A" w:rsidR="006E3A77">
              <w:rPr>
                <w:rStyle w:val="Hyperlink"/>
                <w:noProof/>
              </w:rPr>
              <w:t>Security Architecture</w:t>
            </w:r>
            <w:r w:rsidR="006E3A77">
              <w:rPr>
                <w:noProof/>
                <w:webHidden/>
              </w:rPr>
              <w:tab/>
            </w:r>
            <w:r w:rsidR="006E3A77">
              <w:rPr>
                <w:noProof/>
                <w:webHidden/>
              </w:rPr>
              <w:fldChar w:fldCharType="begin"/>
            </w:r>
            <w:r w:rsidR="006E3A77">
              <w:rPr>
                <w:noProof/>
                <w:webHidden/>
              </w:rPr>
              <w:instrText xml:space="preserve"> PAGEREF _Toc32417412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rsidR="006E3A77" w:rsidRDefault="005D768B" w14:paraId="40EE503F" w14:textId="67B563AD">
          <w:pPr>
            <w:pStyle w:val="TOC2"/>
            <w:tabs>
              <w:tab w:val="left" w:pos="880"/>
              <w:tab w:val="right" w:leader="dot" w:pos="10070"/>
            </w:tabs>
            <w:rPr>
              <w:rFonts w:asciiTheme="minorHAnsi" w:hAnsiTheme="minorHAnsi" w:eastAsiaTheme="minorEastAsia"/>
              <w:noProof/>
              <w:color w:val="auto"/>
              <w:sz w:val="22"/>
              <w:szCs w:val="22"/>
            </w:rPr>
          </w:pPr>
          <w:hyperlink w:history="1" w:anchor="_Toc32417413">
            <w:r w:rsidRPr="00CB3D7A" w:rsidR="006E3A77">
              <w:rPr>
                <w:rStyle w:val="Hyperlink"/>
                <w:noProof/>
              </w:rPr>
              <w:t>8.1</w:t>
            </w:r>
            <w:r w:rsidR="006E3A77">
              <w:rPr>
                <w:rFonts w:asciiTheme="minorHAnsi" w:hAnsiTheme="minorHAnsi" w:eastAsiaTheme="minorEastAsia"/>
                <w:noProof/>
                <w:color w:val="auto"/>
                <w:sz w:val="22"/>
                <w:szCs w:val="22"/>
              </w:rPr>
              <w:tab/>
            </w:r>
            <w:r w:rsidRPr="00CB3D7A" w:rsidR="006E3A77">
              <w:rPr>
                <w:rStyle w:val="Hyperlink"/>
                <w:noProof/>
              </w:rPr>
              <w:t>Security Level 1 – None</w:t>
            </w:r>
            <w:r w:rsidR="006E3A77">
              <w:rPr>
                <w:noProof/>
                <w:webHidden/>
              </w:rPr>
              <w:tab/>
            </w:r>
            <w:r w:rsidR="006E3A77">
              <w:rPr>
                <w:noProof/>
                <w:webHidden/>
              </w:rPr>
              <w:fldChar w:fldCharType="begin"/>
            </w:r>
            <w:r w:rsidR="006E3A77">
              <w:rPr>
                <w:noProof/>
                <w:webHidden/>
              </w:rPr>
              <w:instrText xml:space="preserve"> PAGEREF _Toc32417413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rsidR="006E3A77" w:rsidRDefault="005D768B" w14:paraId="11896538" w14:textId="7952BBDD">
          <w:pPr>
            <w:pStyle w:val="TOC3"/>
            <w:tabs>
              <w:tab w:val="left" w:pos="1100"/>
              <w:tab w:val="right" w:leader="dot" w:pos="10070"/>
            </w:tabs>
            <w:rPr>
              <w:rFonts w:asciiTheme="minorHAnsi" w:hAnsiTheme="minorHAnsi" w:eastAsiaTheme="minorEastAsia"/>
              <w:noProof/>
              <w:color w:val="auto"/>
              <w:sz w:val="22"/>
              <w:szCs w:val="22"/>
            </w:rPr>
          </w:pPr>
          <w:hyperlink w:history="1" w:anchor="_Toc32417414">
            <w:r w:rsidRPr="00CB3D7A" w:rsidR="006E3A77">
              <w:rPr>
                <w:rStyle w:val="Hyperlink"/>
                <w:noProof/>
              </w:rPr>
              <w:t>8.1.1</w:t>
            </w:r>
            <w:r w:rsidR="006E3A77">
              <w:rPr>
                <w:rFonts w:asciiTheme="minorHAnsi" w:hAnsiTheme="minorHAnsi" w:eastAsiaTheme="minorEastAsia"/>
                <w:noProof/>
                <w:color w:val="auto"/>
                <w:sz w:val="22"/>
                <w:szCs w:val="22"/>
              </w:rPr>
              <w:tab/>
            </w:r>
            <w:r w:rsidRPr="00CB3D7A" w:rsidR="006E3A77">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_Toc32417414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rsidR="006E3A77" w:rsidRDefault="005D768B" w14:paraId="5EFCD123" w14:textId="12F6A3DF">
          <w:pPr>
            <w:pStyle w:val="TOC2"/>
            <w:tabs>
              <w:tab w:val="left" w:pos="880"/>
              <w:tab w:val="right" w:leader="dot" w:pos="10070"/>
            </w:tabs>
            <w:rPr>
              <w:rFonts w:asciiTheme="minorHAnsi" w:hAnsiTheme="minorHAnsi" w:eastAsiaTheme="minorEastAsia"/>
              <w:noProof/>
              <w:color w:val="auto"/>
              <w:sz w:val="22"/>
              <w:szCs w:val="22"/>
            </w:rPr>
          </w:pPr>
          <w:hyperlink w:history="1" w:anchor="_Toc32417415">
            <w:r w:rsidRPr="00CB3D7A" w:rsidR="006E3A77">
              <w:rPr>
                <w:rStyle w:val="Hyperlink"/>
                <w:noProof/>
              </w:rPr>
              <w:t>8.2</w:t>
            </w:r>
            <w:r w:rsidR="006E3A77">
              <w:rPr>
                <w:rFonts w:asciiTheme="minorHAnsi" w:hAnsiTheme="minorHAnsi" w:eastAsiaTheme="minorEastAsia"/>
                <w:noProof/>
                <w:color w:val="auto"/>
                <w:sz w:val="22"/>
                <w:szCs w:val="22"/>
              </w:rPr>
              <w:tab/>
            </w:r>
            <w:r w:rsidRPr="00CB3D7A" w:rsidR="006E3A77">
              <w:rPr>
                <w:rStyle w:val="Hyperlink"/>
                <w:noProof/>
              </w:rPr>
              <w:t>Security Level 2 – Core Security</w:t>
            </w:r>
            <w:r w:rsidR="006E3A77">
              <w:rPr>
                <w:noProof/>
                <w:webHidden/>
              </w:rPr>
              <w:tab/>
            </w:r>
            <w:r w:rsidR="006E3A77">
              <w:rPr>
                <w:noProof/>
                <w:webHidden/>
              </w:rPr>
              <w:fldChar w:fldCharType="begin"/>
            </w:r>
            <w:r w:rsidR="006E3A77">
              <w:rPr>
                <w:noProof/>
                <w:webHidden/>
              </w:rPr>
              <w:instrText xml:space="preserve"> PAGEREF _Toc32417415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rsidR="006E3A77" w:rsidRDefault="005D768B" w14:paraId="23F0039C" w14:textId="22DDAECE">
          <w:pPr>
            <w:pStyle w:val="TOC3"/>
            <w:tabs>
              <w:tab w:val="left" w:pos="1100"/>
              <w:tab w:val="right" w:leader="dot" w:pos="10070"/>
            </w:tabs>
            <w:rPr>
              <w:rFonts w:asciiTheme="minorHAnsi" w:hAnsiTheme="minorHAnsi" w:eastAsiaTheme="minorEastAsia"/>
              <w:noProof/>
              <w:color w:val="auto"/>
              <w:sz w:val="22"/>
              <w:szCs w:val="22"/>
            </w:rPr>
          </w:pPr>
          <w:hyperlink w:history="1" w:anchor="_Toc32417416">
            <w:r w:rsidRPr="00CB3D7A" w:rsidR="006E3A77">
              <w:rPr>
                <w:rStyle w:val="Hyperlink"/>
                <w:noProof/>
              </w:rPr>
              <w:t>8.2.1</w:t>
            </w:r>
            <w:r w:rsidR="006E3A77">
              <w:rPr>
                <w:rFonts w:asciiTheme="minorHAnsi" w:hAnsiTheme="minorHAnsi" w:eastAsiaTheme="minorEastAsia"/>
                <w:noProof/>
                <w:color w:val="auto"/>
                <w:sz w:val="22"/>
                <w:szCs w:val="22"/>
              </w:rPr>
              <w:tab/>
            </w:r>
            <w:r w:rsidRPr="00CB3D7A" w:rsidR="006E3A77">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_Toc32417416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rsidR="006E3A77" w:rsidRDefault="005D768B" w14:paraId="49C72D9F" w14:textId="0B97AB86">
          <w:pPr>
            <w:pStyle w:val="TOC2"/>
            <w:tabs>
              <w:tab w:val="left" w:pos="880"/>
              <w:tab w:val="right" w:leader="dot" w:pos="10070"/>
            </w:tabs>
            <w:rPr>
              <w:rFonts w:asciiTheme="minorHAnsi" w:hAnsiTheme="minorHAnsi" w:eastAsiaTheme="minorEastAsia"/>
              <w:noProof/>
              <w:color w:val="auto"/>
              <w:sz w:val="22"/>
              <w:szCs w:val="22"/>
            </w:rPr>
          </w:pPr>
          <w:hyperlink w:history="1" w:anchor="_Toc32417417">
            <w:r w:rsidRPr="00CB3D7A" w:rsidR="006E3A77">
              <w:rPr>
                <w:rStyle w:val="Hyperlink"/>
                <w:noProof/>
              </w:rPr>
              <w:t>8.3</w:t>
            </w:r>
            <w:r w:rsidR="006E3A77">
              <w:rPr>
                <w:rFonts w:asciiTheme="minorHAnsi" w:hAnsiTheme="minorHAnsi" w:eastAsiaTheme="minorEastAsia"/>
                <w:noProof/>
                <w:color w:val="auto"/>
                <w:sz w:val="22"/>
                <w:szCs w:val="22"/>
              </w:rPr>
              <w:tab/>
            </w:r>
            <w:r w:rsidRPr="00CB3D7A" w:rsidR="006E3A77">
              <w:rPr>
                <w:rStyle w:val="Hyperlink"/>
                <w:noProof/>
              </w:rPr>
              <w:t>Security Level 3 – Inter-Enterprise Security</w:t>
            </w:r>
            <w:r w:rsidR="006E3A77">
              <w:rPr>
                <w:noProof/>
                <w:webHidden/>
              </w:rPr>
              <w:tab/>
            </w:r>
            <w:r w:rsidR="006E3A77">
              <w:rPr>
                <w:noProof/>
                <w:webHidden/>
              </w:rPr>
              <w:fldChar w:fldCharType="begin"/>
            </w:r>
            <w:r w:rsidR="006E3A77">
              <w:rPr>
                <w:noProof/>
                <w:webHidden/>
              </w:rPr>
              <w:instrText xml:space="preserve"> PAGEREF _Toc32417417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rsidR="006E3A77" w:rsidRDefault="005D768B" w14:paraId="792DFE35" w14:textId="6CB8B9A3">
          <w:pPr>
            <w:pStyle w:val="TOC3"/>
            <w:tabs>
              <w:tab w:val="left" w:pos="1100"/>
              <w:tab w:val="right" w:leader="dot" w:pos="10070"/>
            </w:tabs>
            <w:rPr>
              <w:rFonts w:asciiTheme="minorHAnsi" w:hAnsiTheme="minorHAnsi" w:eastAsiaTheme="minorEastAsia"/>
              <w:noProof/>
              <w:color w:val="auto"/>
              <w:sz w:val="22"/>
              <w:szCs w:val="22"/>
            </w:rPr>
          </w:pPr>
          <w:hyperlink w:history="1" w:anchor="_Toc32417418">
            <w:r w:rsidRPr="00CB3D7A" w:rsidR="006E3A77">
              <w:rPr>
                <w:rStyle w:val="Hyperlink"/>
                <w:noProof/>
              </w:rPr>
              <w:t>8.3.1</w:t>
            </w:r>
            <w:r w:rsidR="006E3A77">
              <w:rPr>
                <w:rFonts w:asciiTheme="minorHAnsi" w:hAnsiTheme="minorHAnsi" w:eastAsiaTheme="minorEastAsia"/>
                <w:noProof/>
                <w:color w:val="auto"/>
                <w:sz w:val="22"/>
                <w:szCs w:val="22"/>
              </w:rPr>
              <w:tab/>
            </w:r>
            <w:r w:rsidRPr="00CB3D7A" w:rsidR="006E3A77">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_Toc32417418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rsidR="006E3A77" w:rsidRDefault="005D768B" w14:paraId="747E2219" w14:textId="03F9616E">
          <w:pPr>
            <w:pStyle w:val="TOC2"/>
            <w:tabs>
              <w:tab w:val="left" w:pos="880"/>
              <w:tab w:val="right" w:leader="dot" w:pos="10070"/>
            </w:tabs>
            <w:rPr>
              <w:rFonts w:asciiTheme="minorHAnsi" w:hAnsiTheme="minorHAnsi" w:eastAsiaTheme="minorEastAsia"/>
              <w:noProof/>
              <w:color w:val="auto"/>
              <w:sz w:val="22"/>
              <w:szCs w:val="22"/>
            </w:rPr>
          </w:pPr>
          <w:hyperlink w:history="1" w:anchor="_Toc32417419">
            <w:r w:rsidRPr="00CB3D7A" w:rsidR="006E3A77">
              <w:rPr>
                <w:rStyle w:val="Hyperlink"/>
                <w:noProof/>
              </w:rPr>
              <w:t>8.4</w:t>
            </w:r>
            <w:r w:rsidR="006E3A77">
              <w:rPr>
                <w:rFonts w:asciiTheme="minorHAnsi" w:hAnsiTheme="minorHAnsi" w:eastAsiaTheme="minorEastAsia"/>
                <w:noProof/>
                <w:color w:val="auto"/>
                <w:sz w:val="22"/>
                <w:szCs w:val="22"/>
              </w:rPr>
              <w:tab/>
            </w:r>
            <w:r w:rsidRPr="00CB3D7A" w:rsidR="006E3A77">
              <w:rPr>
                <w:rStyle w:val="Hyperlink"/>
                <w:noProof/>
              </w:rPr>
              <w:t>Security Level 4 – Defense</w:t>
            </w:r>
            <w:r w:rsidR="006E3A77">
              <w:rPr>
                <w:noProof/>
                <w:webHidden/>
              </w:rPr>
              <w:tab/>
            </w:r>
            <w:r w:rsidR="006E3A77">
              <w:rPr>
                <w:noProof/>
                <w:webHidden/>
              </w:rPr>
              <w:fldChar w:fldCharType="begin"/>
            </w:r>
            <w:r w:rsidR="006E3A77">
              <w:rPr>
                <w:noProof/>
                <w:webHidden/>
              </w:rPr>
              <w:instrText xml:space="preserve"> PAGEREF _Toc32417419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rsidR="006E3A77" w:rsidRDefault="005D768B" w14:paraId="25EF1A2F" w14:textId="50D72797">
          <w:pPr>
            <w:pStyle w:val="TOC3"/>
            <w:tabs>
              <w:tab w:val="left" w:pos="1100"/>
              <w:tab w:val="right" w:leader="dot" w:pos="10070"/>
            </w:tabs>
            <w:rPr>
              <w:rFonts w:asciiTheme="minorHAnsi" w:hAnsiTheme="minorHAnsi" w:eastAsiaTheme="minorEastAsia"/>
              <w:noProof/>
              <w:color w:val="auto"/>
              <w:sz w:val="22"/>
              <w:szCs w:val="22"/>
            </w:rPr>
          </w:pPr>
          <w:hyperlink w:history="1" w:anchor="_Toc32417420">
            <w:r w:rsidRPr="00CB3D7A" w:rsidR="006E3A77">
              <w:rPr>
                <w:rStyle w:val="Hyperlink"/>
                <w:noProof/>
              </w:rPr>
              <w:t>8.4.1</w:t>
            </w:r>
            <w:r w:rsidR="006E3A77">
              <w:rPr>
                <w:rFonts w:asciiTheme="minorHAnsi" w:hAnsiTheme="minorHAnsi" w:eastAsiaTheme="minorEastAsia"/>
                <w:noProof/>
                <w:color w:val="auto"/>
                <w:sz w:val="22"/>
                <w:szCs w:val="22"/>
              </w:rPr>
              <w:tab/>
            </w:r>
            <w:r w:rsidRPr="00CB3D7A" w:rsidR="006E3A77">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_Toc32417420 \h </w:instrText>
            </w:r>
            <w:r w:rsidR="006E3A77">
              <w:rPr>
                <w:noProof/>
                <w:webHidden/>
              </w:rPr>
            </w:r>
            <w:r w:rsidR="006E3A77">
              <w:rPr>
                <w:noProof/>
                <w:webHidden/>
              </w:rPr>
              <w:fldChar w:fldCharType="separate"/>
            </w:r>
            <w:r w:rsidR="006E3A77">
              <w:rPr>
                <w:noProof/>
                <w:webHidden/>
              </w:rPr>
              <w:t>69</w:t>
            </w:r>
            <w:r w:rsidR="006E3A77">
              <w:rPr>
                <w:noProof/>
                <w:webHidden/>
              </w:rPr>
              <w:fldChar w:fldCharType="end"/>
            </w:r>
          </w:hyperlink>
        </w:p>
        <w:p w:rsidR="006E3A77" w:rsidRDefault="005D768B" w14:paraId="60CC55B6" w14:textId="2C0A685C">
          <w:pPr>
            <w:pStyle w:val="TOC2"/>
            <w:tabs>
              <w:tab w:val="left" w:pos="880"/>
              <w:tab w:val="right" w:leader="dot" w:pos="10070"/>
            </w:tabs>
            <w:rPr>
              <w:rFonts w:asciiTheme="minorHAnsi" w:hAnsiTheme="minorHAnsi" w:eastAsiaTheme="minorEastAsia"/>
              <w:noProof/>
              <w:color w:val="auto"/>
              <w:sz w:val="22"/>
              <w:szCs w:val="22"/>
            </w:rPr>
          </w:pPr>
          <w:hyperlink w:history="1" w:anchor="_Toc32417421">
            <w:r w:rsidRPr="00CB3D7A" w:rsidR="006E3A77">
              <w:rPr>
                <w:rStyle w:val="Hyperlink"/>
                <w:noProof/>
              </w:rPr>
              <w:t>8.5</w:t>
            </w:r>
            <w:r w:rsidR="006E3A77">
              <w:rPr>
                <w:rFonts w:asciiTheme="minorHAnsi" w:hAnsiTheme="minorHAnsi" w:eastAsiaTheme="minorEastAsia"/>
                <w:noProof/>
                <w:color w:val="auto"/>
                <w:sz w:val="22"/>
                <w:szCs w:val="22"/>
              </w:rPr>
              <w:tab/>
            </w:r>
            <w:r w:rsidRPr="00CB3D7A" w:rsidR="006E3A77">
              <w:rPr>
                <w:rStyle w:val="Hyperlink"/>
                <w:noProof/>
              </w:rPr>
              <w:t>Security Level Matrix</w:t>
            </w:r>
            <w:r w:rsidR="006E3A77">
              <w:rPr>
                <w:noProof/>
                <w:webHidden/>
              </w:rPr>
              <w:tab/>
            </w:r>
            <w:r w:rsidR="006E3A77">
              <w:rPr>
                <w:noProof/>
                <w:webHidden/>
              </w:rPr>
              <w:fldChar w:fldCharType="begin"/>
            </w:r>
            <w:r w:rsidR="006E3A77">
              <w:rPr>
                <w:noProof/>
                <w:webHidden/>
              </w:rPr>
              <w:instrText xml:space="preserve"> PAGEREF _Toc32417421 \h </w:instrText>
            </w:r>
            <w:r w:rsidR="006E3A77">
              <w:rPr>
                <w:noProof/>
                <w:webHidden/>
              </w:rPr>
            </w:r>
            <w:r w:rsidR="006E3A77">
              <w:rPr>
                <w:noProof/>
                <w:webHidden/>
              </w:rPr>
              <w:fldChar w:fldCharType="separate"/>
            </w:r>
            <w:r w:rsidR="006E3A77">
              <w:rPr>
                <w:noProof/>
                <w:webHidden/>
              </w:rPr>
              <w:t>69</w:t>
            </w:r>
            <w:r w:rsidR="006E3A77">
              <w:rPr>
                <w:noProof/>
                <w:webHidden/>
              </w:rPr>
              <w:fldChar w:fldCharType="end"/>
            </w:r>
          </w:hyperlink>
        </w:p>
        <w:p w:rsidR="006E3A77" w:rsidRDefault="005D768B" w14:paraId="1A0122C0" w14:textId="502E8EDE">
          <w:pPr>
            <w:pStyle w:val="TOC1"/>
            <w:tabs>
              <w:tab w:val="left" w:pos="400"/>
              <w:tab w:val="right" w:leader="dot" w:pos="10070"/>
            </w:tabs>
            <w:rPr>
              <w:rFonts w:asciiTheme="minorHAnsi" w:hAnsiTheme="minorHAnsi" w:eastAsiaTheme="minorEastAsia"/>
              <w:noProof/>
              <w:color w:val="auto"/>
              <w:sz w:val="22"/>
              <w:szCs w:val="22"/>
            </w:rPr>
          </w:pPr>
          <w:hyperlink w:history="1" w:anchor="_Toc32417422">
            <w:r w:rsidRPr="00CB3D7A" w:rsidR="006E3A77">
              <w:rPr>
                <w:rStyle w:val="Hyperlink"/>
                <w:noProof/>
              </w:rPr>
              <w:t>9</w:t>
            </w:r>
            <w:r w:rsidR="006E3A77">
              <w:rPr>
                <w:rFonts w:asciiTheme="minorHAnsi" w:hAnsiTheme="minorHAnsi" w:eastAsiaTheme="minorEastAsia"/>
                <w:noProof/>
                <w:color w:val="auto"/>
                <w:sz w:val="22"/>
                <w:szCs w:val="22"/>
              </w:rPr>
              <w:tab/>
            </w:r>
            <w:r w:rsidRPr="00CB3D7A" w:rsidR="006E3A77">
              <w:rPr>
                <w:rStyle w:val="Hyperlink"/>
                <w:noProof/>
              </w:rPr>
              <w:t>Conformance</w:t>
            </w:r>
            <w:r w:rsidR="006E3A77">
              <w:rPr>
                <w:noProof/>
                <w:webHidden/>
              </w:rPr>
              <w:tab/>
            </w:r>
            <w:r w:rsidR="006E3A77">
              <w:rPr>
                <w:noProof/>
                <w:webHidden/>
              </w:rPr>
              <w:fldChar w:fldCharType="begin"/>
            </w:r>
            <w:r w:rsidR="006E3A77">
              <w:rPr>
                <w:noProof/>
                <w:webHidden/>
              </w:rPr>
              <w:instrText xml:space="preserve"> PAGEREF _Toc32417422 \h </w:instrText>
            </w:r>
            <w:r w:rsidR="006E3A77">
              <w:rPr>
                <w:noProof/>
                <w:webHidden/>
              </w:rPr>
            </w:r>
            <w:r w:rsidR="006E3A77">
              <w:rPr>
                <w:noProof/>
                <w:webHidden/>
              </w:rPr>
              <w:fldChar w:fldCharType="separate"/>
            </w:r>
            <w:r w:rsidR="006E3A77">
              <w:rPr>
                <w:noProof/>
                <w:webHidden/>
              </w:rPr>
              <w:t>69</w:t>
            </w:r>
            <w:r w:rsidR="006E3A77">
              <w:rPr>
                <w:noProof/>
                <w:webHidden/>
              </w:rPr>
              <w:fldChar w:fldCharType="end"/>
            </w:r>
          </w:hyperlink>
        </w:p>
        <w:p w:rsidR="006E3A77" w:rsidRDefault="005D768B" w14:paraId="389EEE5A" w14:textId="797FF47C">
          <w:pPr>
            <w:pStyle w:val="TOC1"/>
            <w:tabs>
              <w:tab w:val="right" w:leader="dot" w:pos="10070"/>
            </w:tabs>
            <w:rPr>
              <w:rFonts w:asciiTheme="minorHAnsi" w:hAnsiTheme="minorHAnsi" w:eastAsiaTheme="minorEastAsia"/>
              <w:noProof/>
              <w:color w:val="auto"/>
              <w:sz w:val="22"/>
              <w:szCs w:val="22"/>
            </w:rPr>
          </w:pPr>
          <w:hyperlink w:history="1" w:anchor="_Toc32417423">
            <w:r w:rsidRPr="00CB3D7A" w:rsidR="006E3A77">
              <w:rPr>
                <w:rStyle w:val="Hyperlink"/>
                <w:rFonts w:cs="Times New Roman"/>
                <w:noProof/>
              </w:rPr>
              <w:t>Annex A.</w:t>
            </w:r>
            <w:r w:rsidRPr="00CB3D7A" w:rsidR="006E3A77">
              <w:rPr>
                <w:rStyle w:val="Hyperlink"/>
                <w:noProof/>
              </w:rPr>
              <w:t xml:space="preserve"> Specification Files</w:t>
            </w:r>
            <w:r w:rsidR="006E3A77">
              <w:rPr>
                <w:noProof/>
                <w:webHidden/>
              </w:rPr>
              <w:tab/>
            </w:r>
            <w:r w:rsidR="006E3A77">
              <w:rPr>
                <w:noProof/>
                <w:webHidden/>
              </w:rPr>
              <w:fldChar w:fldCharType="begin"/>
            </w:r>
            <w:r w:rsidR="006E3A77">
              <w:rPr>
                <w:noProof/>
                <w:webHidden/>
              </w:rPr>
              <w:instrText xml:space="preserve"> PAGEREF _Toc32417423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rsidR="006E3A77" w:rsidRDefault="005D768B" w14:paraId="442ABAED" w14:textId="3850F3C4">
          <w:pPr>
            <w:pStyle w:val="TOC2"/>
            <w:tabs>
              <w:tab w:val="left" w:pos="880"/>
              <w:tab w:val="right" w:leader="dot" w:pos="10070"/>
            </w:tabs>
            <w:rPr>
              <w:rFonts w:asciiTheme="minorHAnsi" w:hAnsiTheme="minorHAnsi" w:eastAsiaTheme="minorEastAsia"/>
              <w:noProof/>
              <w:color w:val="auto"/>
              <w:sz w:val="22"/>
              <w:szCs w:val="22"/>
            </w:rPr>
          </w:pPr>
          <w:hyperlink w:history="1" w:anchor="_Toc32417424">
            <w:r w:rsidRPr="00CB3D7A" w:rsidR="006E3A77">
              <w:rPr>
                <w:rStyle w:val="Hyperlink"/>
                <w:rFonts w:cs="Times New Roman"/>
                <w:noProof/>
              </w:rPr>
              <w:t>A.1</w:t>
            </w:r>
            <w:r w:rsidR="006E3A77">
              <w:rPr>
                <w:rFonts w:asciiTheme="minorHAnsi" w:hAnsiTheme="minorHAnsi" w:eastAsiaTheme="minorEastAsia"/>
                <w:noProof/>
                <w:color w:val="auto"/>
                <w:sz w:val="22"/>
                <w:szCs w:val="22"/>
              </w:rPr>
              <w:tab/>
            </w:r>
            <w:r w:rsidRPr="00CB3D7A" w:rsidR="006E3A77">
              <w:rPr>
                <w:rStyle w:val="Hyperlink"/>
                <w:noProof/>
              </w:rPr>
              <w:t>OpenAPI Definitions</w:t>
            </w:r>
            <w:r w:rsidR="006E3A77">
              <w:rPr>
                <w:noProof/>
                <w:webHidden/>
              </w:rPr>
              <w:tab/>
            </w:r>
            <w:r w:rsidR="006E3A77">
              <w:rPr>
                <w:noProof/>
                <w:webHidden/>
              </w:rPr>
              <w:fldChar w:fldCharType="begin"/>
            </w:r>
            <w:r w:rsidR="006E3A77">
              <w:rPr>
                <w:noProof/>
                <w:webHidden/>
              </w:rPr>
              <w:instrText xml:space="preserve"> PAGEREF _Toc32417424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rsidR="006E3A77" w:rsidRDefault="005D768B" w14:paraId="3651F3D5" w14:textId="004F4D27">
          <w:pPr>
            <w:pStyle w:val="TOC2"/>
            <w:tabs>
              <w:tab w:val="left" w:pos="880"/>
              <w:tab w:val="right" w:leader="dot" w:pos="10070"/>
            </w:tabs>
            <w:rPr>
              <w:rFonts w:asciiTheme="minorHAnsi" w:hAnsiTheme="minorHAnsi" w:eastAsiaTheme="minorEastAsia"/>
              <w:noProof/>
              <w:color w:val="auto"/>
              <w:sz w:val="22"/>
              <w:szCs w:val="22"/>
            </w:rPr>
          </w:pPr>
          <w:hyperlink w:history="1" w:anchor="_Toc32417425">
            <w:r w:rsidRPr="00CB3D7A" w:rsidR="006E3A77">
              <w:rPr>
                <w:rStyle w:val="Hyperlink"/>
                <w:rFonts w:cs="Times New Roman"/>
                <w:noProof/>
              </w:rPr>
              <w:t>A.2</w:t>
            </w:r>
            <w:r w:rsidR="006E3A77">
              <w:rPr>
                <w:rFonts w:asciiTheme="minorHAnsi" w:hAnsiTheme="minorHAnsi" w:eastAsiaTheme="minorEastAsia"/>
                <w:noProof/>
                <w:color w:val="auto"/>
                <w:sz w:val="22"/>
                <w:szCs w:val="22"/>
              </w:rPr>
              <w:tab/>
            </w:r>
            <w:r w:rsidRPr="00CB3D7A" w:rsidR="006E3A77">
              <w:rPr>
                <w:rStyle w:val="Hyperlink"/>
                <w:noProof/>
              </w:rPr>
              <w:t>WSDLs</w:t>
            </w:r>
            <w:r w:rsidR="006E3A77">
              <w:rPr>
                <w:noProof/>
                <w:webHidden/>
              </w:rPr>
              <w:tab/>
            </w:r>
            <w:r w:rsidR="006E3A77">
              <w:rPr>
                <w:noProof/>
                <w:webHidden/>
              </w:rPr>
              <w:fldChar w:fldCharType="begin"/>
            </w:r>
            <w:r w:rsidR="006E3A77">
              <w:rPr>
                <w:noProof/>
                <w:webHidden/>
              </w:rPr>
              <w:instrText xml:space="preserve"> PAGEREF _Toc32417425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rsidR="006E3A77" w:rsidRDefault="005D768B" w14:paraId="01041523" w14:textId="7931CE20">
          <w:pPr>
            <w:pStyle w:val="TOC2"/>
            <w:tabs>
              <w:tab w:val="left" w:pos="880"/>
              <w:tab w:val="right" w:leader="dot" w:pos="10070"/>
            </w:tabs>
            <w:rPr>
              <w:rFonts w:asciiTheme="minorHAnsi" w:hAnsiTheme="minorHAnsi" w:eastAsiaTheme="minorEastAsia"/>
              <w:noProof/>
              <w:color w:val="auto"/>
              <w:sz w:val="22"/>
              <w:szCs w:val="22"/>
            </w:rPr>
          </w:pPr>
          <w:hyperlink w:history="1" w:anchor="_Toc32417426">
            <w:r w:rsidRPr="00CB3D7A" w:rsidR="006E3A77">
              <w:rPr>
                <w:rStyle w:val="Hyperlink"/>
                <w:rFonts w:cs="Times New Roman"/>
                <w:noProof/>
              </w:rPr>
              <w:t>A.3</w:t>
            </w:r>
            <w:r w:rsidR="006E3A77">
              <w:rPr>
                <w:rFonts w:asciiTheme="minorHAnsi" w:hAnsiTheme="minorHAnsi" w:eastAsiaTheme="minorEastAsia"/>
                <w:noProof/>
                <w:color w:val="auto"/>
                <w:sz w:val="22"/>
                <w:szCs w:val="22"/>
              </w:rPr>
              <w:tab/>
            </w:r>
            <w:r w:rsidRPr="00CB3D7A" w:rsidR="006E3A77">
              <w:rPr>
                <w:rStyle w:val="Hyperlink"/>
                <w:noProof/>
              </w:rPr>
              <w:t>Packaged Specification</w:t>
            </w:r>
            <w:r w:rsidR="006E3A77">
              <w:rPr>
                <w:noProof/>
                <w:webHidden/>
              </w:rPr>
              <w:tab/>
            </w:r>
            <w:r w:rsidR="006E3A77">
              <w:rPr>
                <w:noProof/>
                <w:webHidden/>
              </w:rPr>
              <w:fldChar w:fldCharType="begin"/>
            </w:r>
            <w:r w:rsidR="006E3A77">
              <w:rPr>
                <w:noProof/>
                <w:webHidden/>
              </w:rPr>
              <w:instrText xml:space="preserve"> PAGEREF _Toc32417426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rsidR="006E3A77" w:rsidRDefault="005D768B" w14:paraId="14ABA2A1" w14:textId="2F872E1E">
          <w:pPr>
            <w:pStyle w:val="TOC1"/>
            <w:tabs>
              <w:tab w:val="right" w:leader="dot" w:pos="10070"/>
            </w:tabs>
            <w:rPr>
              <w:rFonts w:asciiTheme="minorHAnsi" w:hAnsiTheme="minorHAnsi" w:eastAsiaTheme="minorEastAsia"/>
              <w:noProof/>
              <w:color w:val="auto"/>
              <w:sz w:val="22"/>
              <w:szCs w:val="22"/>
            </w:rPr>
          </w:pPr>
          <w:hyperlink w:history="1" w:anchor="_Toc32417427">
            <w:r w:rsidRPr="00CB3D7A" w:rsidR="006E3A77">
              <w:rPr>
                <w:rStyle w:val="Hyperlink"/>
                <w:rFonts w:cs="Times New Roman"/>
                <w:noProof/>
              </w:rPr>
              <w:t>Annex B.</w:t>
            </w:r>
            <w:r w:rsidRPr="00CB3D7A" w:rsidR="006E3A77">
              <w:rPr>
                <w:rStyle w:val="Hyperlink"/>
                <w:noProof/>
              </w:rPr>
              <w:t xml:space="preserve"> Example HTTP Flows</w:t>
            </w:r>
            <w:r w:rsidR="006E3A77">
              <w:rPr>
                <w:noProof/>
                <w:webHidden/>
              </w:rPr>
              <w:tab/>
            </w:r>
            <w:r w:rsidR="006E3A77">
              <w:rPr>
                <w:noProof/>
                <w:webHidden/>
              </w:rPr>
              <w:fldChar w:fldCharType="begin"/>
            </w:r>
            <w:r w:rsidR="006E3A77">
              <w:rPr>
                <w:noProof/>
                <w:webHidden/>
              </w:rPr>
              <w:instrText xml:space="preserve"> PAGEREF _Toc32417427 \h </w:instrText>
            </w:r>
            <w:r w:rsidR="006E3A77">
              <w:rPr>
                <w:noProof/>
                <w:webHidden/>
              </w:rPr>
            </w:r>
            <w:r w:rsidR="006E3A77">
              <w:rPr>
                <w:noProof/>
                <w:webHidden/>
              </w:rPr>
              <w:fldChar w:fldCharType="separate"/>
            </w:r>
            <w:r w:rsidR="006E3A77">
              <w:rPr>
                <w:noProof/>
                <w:webHidden/>
              </w:rPr>
              <w:t>72</w:t>
            </w:r>
            <w:r w:rsidR="006E3A77">
              <w:rPr>
                <w:noProof/>
                <w:webHidden/>
              </w:rPr>
              <w:fldChar w:fldCharType="end"/>
            </w:r>
          </w:hyperlink>
        </w:p>
        <w:p w:rsidR="006E3A77" w:rsidRDefault="005D768B" w14:paraId="178AB5D6" w14:textId="3877D72D">
          <w:pPr>
            <w:pStyle w:val="TOC2"/>
            <w:tabs>
              <w:tab w:val="left" w:pos="880"/>
              <w:tab w:val="right" w:leader="dot" w:pos="10070"/>
            </w:tabs>
            <w:rPr>
              <w:rFonts w:asciiTheme="minorHAnsi" w:hAnsiTheme="minorHAnsi" w:eastAsiaTheme="minorEastAsia"/>
              <w:noProof/>
              <w:color w:val="auto"/>
              <w:sz w:val="22"/>
              <w:szCs w:val="22"/>
            </w:rPr>
          </w:pPr>
          <w:hyperlink w:history="1" w:anchor="_Toc32417428">
            <w:r w:rsidRPr="00CB3D7A" w:rsidR="006E3A77">
              <w:rPr>
                <w:rStyle w:val="Hyperlink"/>
                <w:rFonts w:cs="Times New Roman"/>
                <w:noProof/>
              </w:rPr>
              <w:t>B.1</w:t>
            </w:r>
            <w:r w:rsidR="006E3A77">
              <w:rPr>
                <w:rFonts w:asciiTheme="minorHAnsi" w:hAnsiTheme="minorHAnsi" w:eastAsiaTheme="minorEastAsia"/>
                <w:noProof/>
                <w:color w:val="auto"/>
                <w:sz w:val="22"/>
                <w:szCs w:val="22"/>
              </w:rPr>
              <w:tab/>
            </w:r>
            <w:r w:rsidRPr="00CB3D7A" w:rsidR="006E3A77">
              <w:rPr>
                <w:rStyle w:val="Hyperlink"/>
                <w:noProof/>
              </w:rPr>
              <w:t>Channel Management Example</w:t>
            </w:r>
            <w:r w:rsidR="006E3A77">
              <w:rPr>
                <w:noProof/>
                <w:webHidden/>
              </w:rPr>
              <w:tab/>
            </w:r>
            <w:r w:rsidR="006E3A77">
              <w:rPr>
                <w:noProof/>
                <w:webHidden/>
              </w:rPr>
              <w:fldChar w:fldCharType="begin"/>
            </w:r>
            <w:r w:rsidR="006E3A77">
              <w:rPr>
                <w:noProof/>
                <w:webHidden/>
              </w:rPr>
              <w:instrText xml:space="preserve"> PAGEREF _Toc32417428 \h </w:instrText>
            </w:r>
            <w:r w:rsidR="006E3A77">
              <w:rPr>
                <w:noProof/>
                <w:webHidden/>
              </w:rPr>
            </w:r>
            <w:r w:rsidR="006E3A77">
              <w:rPr>
                <w:noProof/>
                <w:webHidden/>
              </w:rPr>
              <w:fldChar w:fldCharType="separate"/>
            </w:r>
            <w:r w:rsidR="006E3A77">
              <w:rPr>
                <w:noProof/>
                <w:webHidden/>
              </w:rPr>
              <w:t>72</w:t>
            </w:r>
            <w:r w:rsidR="006E3A77">
              <w:rPr>
                <w:noProof/>
                <w:webHidden/>
              </w:rPr>
              <w:fldChar w:fldCharType="end"/>
            </w:r>
          </w:hyperlink>
        </w:p>
        <w:p w:rsidR="006E3A77" w:rsidRDefault="005D768B" w14:paraId="3F6E8C53" w14:textId="778E39F9">
          <w:pPr>
            <w:pStyle w:val="TOC3"/>
            <w:tabs>
              <w:tab w:val="left" w:pos="1100"/>
              <w:tab w:val="right" w:leader="dot" w:pos="10070"/>
            </w:tabs>
            <w:rPr>
              <w:rFonts w:asciiTheme="minorHAnsi" w:hAnsiTheme="minorHAnsi" w:eastAsiaTheme="minorEastAsia"/>
              <w:noProof/>
              <w:color w:val="auto"/>
              <w:sz w:val="22"/>
              <w:szCs w:val="22"/>
            </w:rPr>
          </w:pPr>
          <w:hyperlink w:history="1" w:anchor="_Toc32417429">
            <w:r w:rsidRPr="00CB3D7A" w:rsidR="006E3A77">
              <w:rPr>
                <w:rStyle w:val="Hyperlink"/>
                <w:rFonts w:cs="Times New Roman"/>
                <w:noProof/>
              </w:rPr>
              <w:t>B.1.1</w:t>
            </w:r>
            <w:r w:rsidR="006E3A77">
              <w:rPr>
                <w:rFonts w:asciiTheme="minorHAnsi" w:hAnsiTheme="minorHAnsi" w:eastAsiaTheme="minorEastAsia"/>
                <w:noProof/>
                <w:color w:val="auto"/>
                <w:sz w:val="22"/>
                <w:szCs w:val="22"/>
              </w:rPr>
              <w:tab/>
            </w:r>
            <w:r w:rsidRPr="00CB3D7A" w:rsidR="006E3A77">
              <w:rPr>
                <w:rStyle w:val="Hyperlink"/>
                <w:noProof/>
              </w:rPr>
              <w:t>CreateChannel</w:t>
            </w:r>
            <w:r w:rsidR="006E3A77">
              <w:rPr>
                <w:noProof/>
                <w:webHidden/>
              </w:rPr>
              <w:tab/>
            </w:r>
            <w:r w:rsidR="006E3A77">
              <w:rPr>
                <w:noProof/>
                <w:webHidden/>
              </w:rPr>
              <w:fldChar w:fldCharType="begin"/>
            </w:r>
            <w:r w:rsidR="006E3A77">
              <w:rPr>
                <w:noProof/>
                <w:webHidden/>
              </w:rPr>
              <w:instrText xml:space="preserve"> PAGEREF _Toc32417429 \h </w:instrText>
            </w:r>
            <w:r w:rsidR="006E3A77">
              <w:rPr>
                <w:noProof/>
                <w:webHidden/>
              </w:rPr>
            </w:r>
            <w:r w:rsidR="006E3A77">
              <w:rPr>
                <w:noProof/>
                <w:webHidden/>
              </w:rPr>
              <w:fldChar w:fldCharType="separate"/>
            </w:r>
            <w:r w:rsidR="006E3A77">
              <w:rPr>
                <w:noProof/>
                <w:webHidden/>
              </w:rPr>
              <w:t>72</w:t>
            </w:r>
            <w:r w:rsidR="006E3A77">
              <w:rPr>
                <w:noProof/>
                <w:webHidden/>
              </w:rPr>
              <w:fldChar w:fldCharType="end"/>
            </w:r>
          </w:hyperlink>
        </w:p>
        <w:p w:rsidR="006E3A77" w:rsidRDefault="005D768B" w14:paraId="0F0A297B" w14:textId="2D884B86">
          <w:pPr>
            <w:pStyle w:val="TOC3"/>
            <w:tabs>
              <w:tab w:val="left" w:pos="1100"/>
              <w:tab w:val="right" w:leader="dot" w:pos="10070"/>
            </w:tabs>
            <w:rPr>
              <w:rFonts w:asciiTheme="minorHAnsi" w:hAnsiTheme="minorHAnsi" w:eastAsiaTheme="minorEastAsia"/>
              <w:noProof/>
              <w:color w:val="auto"/>
              <w:sz w:val="22"/>
              <w:szCs w:val="22"/>
            </w:rPr>
          </w:pPr>
          <w:hyperlink w:history="1" w:anchor="_Toc32417430">
            <w:r w:rsidRPr="00CB3D7A" w:rsidR="006E3A77">
              <w:rPr>
                <w:rStyle w:val="Hyperlink"/>
                <w:rFonts w:cs="Times New Roman"/>
                <w:noProof/>
              </w:rPr>
              <w:t>B.1.2</w:t>
            </w:r>
            <w:r w:rsidR="006E3A77">
              <w:rPr>
                <w:rFonts w:asciiTheme="minorHAnsi" w:hAnsiTheme="minorHAnsi" w:eastAsiaTheme="minorEastAsia"/>
                <w:noProof/>
                <w:color w:val="auto"/>
                <w:sz w:val="22"/>
                <w:szCs w:val="22"/>
              </w:rPr>
              <w:tab/>
            </w:r>
            <w:r w:rsidRPr="00CB3D7A" w:rsidR="006E3A77">
              <w:rPr>
                <w:rStyle w:val="Hyperlink"/>
                <w:noProof/>
              </w:rPr>
              <w:t>AddSecurityToken</w:t>
            </w:r>
            <w:r w:rsidR="006E3A77">
              <w:rPr>
                <w:noProof/>
                <w:webHidden/>
              </w:rPr>
              <w:tab/>
            </w:r>
            <w:r w:rsidR="006E3A77">
              <w:rPr>
                <w:noProof/>
                <w:webHidden/>
              </w:rPr>
              <w:fldChar w:fldCharType="begin"/>
            </w:r>
            <w:r w:rsidR="006E3A77">
              <w:rPr>
                <w:noProof/>
                <w:webHidden/>
              </w:rPr>
              <w:instrText xml:space="preserve"> PAGEREF _Toc32417430 \h </w:instrText>
            </w:r>
            <w:r w:rsidR="006E3A77">
              <w:rPr>
                <w:noProof/>
                <w:webHidden/>
              </w:rPr>
            </w:r>
            <w:r w:rsidR="006E3A77">
              <w:rPr>
                <w:noProof/>
                <w:webHidden/>
              </w:rPr>
              <w:fldChar w:fldCharType="separate"/>
            </w:r>
            <w:r w:rsidR="006E3A77">
              <w:rPr>
                <w:noProof/>
                <w:webHidden/>
              </w:rPr>
              <w:t>73</w:t>
            </w:r>
            <w:r w:rsidR="006E3A77">
              <w:rPr>
                <w:noProof/>
                <w:webHidden/>
              </w:rPr>
              <w:fldChar w:fldCharType="end"/>
            </w:r>
          </w:hyperlink>
        </w:p>
        <w:p w:rsidR="006E3A77" w:rsidRDefault="005D768B" w14:paraId="13E5FCE6" w14:textId="4E20CEA9">
          <w:pPr>
            <w:pStyle w:val="TOC3"/>
            <w:tabs>
              <w:tab w:val="left" w:pos="1100"/>
              <w:tab w:val="right" w:leader="dot" w:pos="10070"/>
            </w:tabs>
            <w:rPr>
              <w:rFonts w:asciiTheme="minorHAnsi" w:hAnsiTheme="minorHAnsi" w:eastAsiaTheme="minorEastAsia"/>
              <w:noProof/>
              <w:color w:val="auto"/>
              <w:sz w:val="22"/>
              <w:szCs w:val="22"/>
            </w:rPr>
          </w:pPr>
          <w:hyperlink w:history="1" w:anchor="_Toc32417431">
            <w:r w:rsidRPr="00CB3D7A" w:rsidR="006E3A77">
              <w:rPr>
                <w:rStyle w:val="Hyperlink"/>
                <w:rFonts w:cs="Times New Roman"/>
                <w:noProof/>
              </w:rPr>
              <w:t>B.1.3</w:t>
            </w:r>
            <w:r w:rsidR="006E3A77">
              <w:rPr>
                <w:rFonts w:asciiTheme="minorHAnsi" w:hAnsiTheme="minorHAnsi" w:eastAsiaTheme="minorEastAsia"/>
                <w:noProof/>
                <w:color w:val="auto"/>
                <w:sz w:val="22"/>
                <w:szCs w:val="22"/>
              </w:rPr>
              <w:tab/>
            </w:r>
            <w:r w:rsidRPr="00CB3D7A" w:rsidR="006E3A77">
              <w:rPr>
                <w:rStyle w:val="Hyperlink"/>
                <w:noProof/>
              </w:rPr>
              <w:t>RemoveSecurityToken</w:t>
            </w:r>
            <w:r w:rsidR="006E3A77">
              <w:rPr>
                <w:noProof/>
                <w:webHidden/>
              </w:rPr>
              <w:tab/>
            </w:r>
            <w:r w:rsidR="006E3A77">
              <w:rPr>
                <w:noProof/>
                <w:webHidden/>
              </w:rPr>
              <w:fldChar w:fldCharType="begin"/>
            </w:r>
            <w:r w:rsidR="006E3A77">
              <w:rPr>
                <w:noProof/>
                <w:webHidden/>
              </w:rPr>
              <w:instrText xml:space="preserve"> PAGEREF _Toc32417431 \h </w:instrText>
            </w:r>
            <w:r w:rsidR="006E3A77">
              <w:rPr>
                <w:noProof/>
                <w:webHidden/>
              </w:rPr>
            </w:r>
            <w:r w:rsidR="006E3A77">
              <w:rPr>
                <w:noProof/>
                <w:webHidden/>
              </w:rPr>
              <w:fldChar w:fldCharType="separate"/>
            </w:r>
            <w:r w:rsidR="006E3A77">
              <w:rPr>
                <w:noProof/>
                <w:webHidden/>
              </w:rPr>
              <w:t>74</w:t>
            </w:r>
            <w:r w:rsidR="006E3A77">
              <w:rPr>
                <w:noProof/>
                <w:webHidden/>
              </w:rPr>
              <w:fldChar w:fldCharType="end"/>
            </w:r>
          </w:hyperlink>
        </w:p>
        <w:p w:rsidR="006E3A77" w:rsidRDefault="005D768B" w14:paraId="7923B348" w14:textId="1C8C8021">
          <w:pPr>
            <w:pStyle w:val="TOC3"/>
            <w:tabs>
              <w:tab w:val="left" w:pos="1100"/>
              <w:tab w:val="right" w:leader="dot" w:pos="10070"/>
            </w:tabs>
            <w:rPr>
              <w:rFonts w:asciiTheme="minorHAnsi" w:hAnsiTheme="minorHAnsi" w:eastAsiaTheme="minorEastAsia"/>
              <w:noProof/>
              <w:color w:val="auto"/>
              <w:sz w:val="22"/>
              <w:szCs w:val="22"/>
            </w:rPr>
          </w:pPr>
          <w:hyperlink w:history="1" w:anchor="_Toc32417432">
            <w:r w:rsidRPr="00CB3D7A" w:rsidR="006E3A77">
              <w:rPr>
                <w:rStyle w:val="Hyperlink"/>
                <w:rFonts w:cs="Times New Roman"/>
                <w:noProof/>
              </w:rPr>
              <w:t>B.1.4</w:t>
            </w:r>
            <w:r w:rsidR="006E3A77">
              <w:rPr>
                <w:rFonts w:asciiTheme="minorHAnsi" w:hAnsiTheme="minorHAnsi" w:eastAsiaTheme="minorEastAsia"/>
                <w:noProof/>
                <w:color w:val="auto"/>
                <w:sz w:val="22"/>
                <w:szCs w:val="22"/>
              </w:rPr>
              <w:tab/>
            </w:r>
            <w:r w:rsidRPr="00CB3D7A" w:rsidR="006E3A77">
              <w:rPr>
                <w:rStyle w:val="Hyperlink"/>
                <w:noProof/>
              </w:rPr>
              <w:t>GetChannel</w:t>
            </w:r>
            <w:r w:rsidR="006E3A77">
              <w:rPr>
                <w:noProof/>
                <w:webHidden/>
              </w:rPr>
              <w:tab/>
            </w:r>
            <w:r w:rsidR="006E3A77">
              <w:rPr>
                <w:noProof/>
                <w:webHidden/>
              </w:rPr>
              <w:fldChar w:fldCharType="begin"/>
            </w:r>
            <w:r w:rsidR="006E3A77">
              <w:rPr>
                <w:noProof/>
                <w:webHidden/>
              </w:rPr>
              <w:instrText xml:space="preserve"> PAGEREF _Toc32417432 \h </w:instrText>
            </w:r>
            <w:r w:rsidR="006E3A77">
              <w:rPr>
                <w:noProof/>
                <w:webHidden/>
              </w:rPr>
            </w:r>
            <w:r w:rsidR="006E3A77">
              <w:rPr>
                <w:noProof/>
                <w:webHidden/>
              </w:rPr>
              <w:fldChar w:fldCharType="separate"/>
            </w:r>
            <w:r w:rsidR="006E3A77">
              <w:rPr>
                <w:noProof/>
                <w:webHidden/>
              </w:rPr>
              <w:t>75</w:t>
            </w:r>
            <w:r w:rsidR="006E3A77">
              <w:rPr>
                <w:noProof/>
                <w:webHidden/>
              </w:rPr>
              <w:fldChar w:fldCharType="end"/>
            </w:r>
          </w:hyperlink>
        </w:p>
        <w:p w:rsidR="006E3A77" w:rsidRDefault="005D768B" w14:paraId="69A1C60B" w14:textId="67AF33EC">
          <w:pPr>
            <w:pStyle w:val="TOC3"/>
            <w:tabs>
              <w:tab w:val="left" w:pos="1100"/>
              <w:tab w:val="right" w:leader="dot" w:pos="10070"/>
            </w:tabs>
            <w:rPr>
              <w:rFonts w:asciiTheme="minorHAnsi" w:hAnsiTheme="minorHAnsi" w:eastAsiaTheme="minorEastAsia"/>
              <w:noProof/>
              <w:color w:val="auto"/>
              <w:sz w:val="22"/>
              <w:szCs w:val="22"/>
            </w:rPr>
          </w:pPr>
          <w:hyperlink w:history="1" w:anchor="_Toc32417433">
            <w:r w:rsidRPr="00CB3D7A" w:rsidR="006E3A77">
              <w:rPr>
                <w:rStyle w:val="Hyperlink"/>
                <w:rFonts w:cs="Times New Roman"/>
                <w:noProof/>
              </w:rPr>
              <w:t>B.1.5</w:t>
            </w:r>
            <w:r w:rsidR="006E3A77">
              <w:rPr>
                <w:rFonts w:asciiTheme="minorHAnsi" w:hAnsiTheme="minorHAnsi" w:eastAsiaTheme="minorEastAsia"/>
                <w:noProof/>
                <w:color w:val="auto"/>
                <w:sz w:val="22"/>
                <w:szCs w:val="22"/>
              </w:rPr>
              <w:tab/>
            </w:r>
            <w:r w:rsidRPr="00CB3D7A" w:rsidR="006E3A77">
              <w:rPr>
                <w:rStyle w:val="Hyperlink"/>
                <w:noProof/>
              </w:rPr>
              <w:t>GetChannels</w:t>
            </w:r>
            <w:r w:rsidR="006E3A77">
              <w:rPr>
                <w:noProof/>
                <w:webHidden/>
              </w:rPr>
              <w:tab/>
            </w:r>
            <w:r w:rsidR="006E3A77">
              <w:rPr>
                <w:noProof/>
                <w:webHidden/>
              </w:rPr>
              <w:fldChar w:fldCharType="begin"/>
            </w:r>
            <w:r w:rsidR="006E3A77">
              <w:rPr>
                <w:noProof/>
                <w:webHidden/>
              </w:rPr>
              <w:instrText xml:space="preserve"> PAGEREF _Toc32417433 \h </w:instrText>
            </w:r>
            <w:r w:rsidR="006E3A77">
              <w:rPr>
                <w:noProof/>
                <w:webHidden/>
              </w:rPr>
            </w:r>
            <w:r w:rsidR="006E3A77">
              <w:rPr>
                <w:noProof/>
                <w:webHidden/>
              </w:rPr>
              <w:fldChar w:fldCharType="separate"/>
            </w:r>
            <w:r w:rsidR="006E3A77">
              <w:rPr>
                <w:noProof/>
                <w:webHidden/>
              </w:rPr>
              <w:t>76</w:t>
            </w:r>
            <w:r w:rsidR="006E3A77">
              <w:rPr>
                <w:noProof/>
                <w:webHidden/>
              </w:rPr>
              <w:fldChar w:fldCharType="end"/>
            </w:r>
          </w:hyperlink>
        </w:p>
        <w:p w:rsidR="006E3A77" w:rsidRDefault="005D768B" w14:paraId="7E377B9E" w14:textId="48A1EF44">
          <w:pPr>
            <w:pStyle w:val="TOC3"/>
            <w:tabs>
              <w:tab w:val="left" w:pos="1100"/>
              <w:tab w:val="right" w:leader="dot" w:pos="10070"/>
            </w:tabs>
            <w:rPr>
              <w:rFonts w:asciiTheme="minorHAnsi" w:hAnsiTheme="minorHAnsi" w:eastAsiaTheme="minorEastAsia"/>
              <w:noProof/>
              <w:color w:val="auto"/>
              <w:sz w:val="22"/>
              <w:szCs w:val="22"/>
            </w:rPr>
          </w:pPr>
          <w:hyperlink w:history="1" w:anchor="_Toc32417434">
            <w:r w:rsidRPr="00CB3D7A" w:rsidR="006E3A77">
              <w:rPr>
                <w:rStyle w:val="Hyperlink"/>
                <w:rFonts w:cs="Times New Roman"/>
                <w:noProof/>
              </w:rPr>
              <w:t>B.1.6</w:t>
            </w:r>
            <w:r w:rsidR="006E3A77">
              <w:rPr>
                <w:rFonts w:asciiTheme="minorHAnsi" w:hAnsiTheme="minorHAnsi" w:eastAsiaTheme="minorEastAsia"/>
                <w:noProof/>
                <w:color w:val="auto"/>
                <w:sz w:val="22"/>
                <w:szCs w:val="22"/>
              </w:rPr>
              <w:tab/>
            </w:r>
            <w:r w:rsidRPr="00CB3D7A" w:rsidR="006E3A77">
              <w:rPr>
                <w:rStyle w:val="Hyperlink"/>
                <w:noProof/>
              </w:rPr>
              <w:t>DeleteChannel</w:t>
            </w:r>
            <w:r w:rsidR="006E3A77">
              <w:rPr>
                <w:noProof/>
                <w:webHidden/>
              </w:rPr>
              <w:tab/>
            </w:r>
            <w:r w:rsidR="006E3A77">
              <w:rPr>
                <w:noProof/>
                <w:webHidden/>
              </w:rPr>
              <w:fldChar w:fldCharType="begin"/>
            </w:r>
            <w:r w:rsidR="006E3A77">
              <w:rPr>
                <w:noProof/>
                <w:webHidden/>
              </w:rPr>
              <w:instrText xml:space="preserve"> PAGEREF _Toc32417434 \h </w:instrText>
            </w:r>
            <w:r w:rsidR="006E3A77">
              <w:rPr>
                <w:noProof/>
                <w:webHidden/>
              </w:rPr>
            </w:r>
            <w:r w:rsidR="006E3A77">
              <w:rPr>
                <w:noProof/>
                <w:webHidden/>
              </w:rPr>
              <w:fldChar w:fldCharType="separate"/>
            </w:r>
            <w:r w:rsidR="006E3A77">
              <w:rPr>
                <w:noProof/>
                <w:webHidden/>
              </w:rPr>
              <w:t>77</w:t>
            </w:r>
            <w:r w:rsidR="006E3A77">
              <w:rPr>
                <w:noProof/>
                <w:webHidden/>
              </w:rPr>
              <w:fldChar w:fldCharType="end"/>
            </w:r>
          </w:hyperlink>
        </w:p>
        <w:p w:rsidR="006E3A77" w:rsidRDefault="005D768B" w14:paraId="318E649F" w14:textId="123BD164">
          <w:pPr>
            <w:pStyle w:val="TOC2"/>
            <w:tabs>
              <w:tab w:val="left" w:pos="880"/>
              <w:tab w:val="right" w:leader="dot" w:pos="10070"/>
            </w:tabs>
            <w:rPr>
              <w:rFonts w:asciiTheme="minorHAnsi" w:hAnsiTheme="minorHAnsi" w:eastAsiaTheme="minorEastAsia"/>
              <w:noProof/>
              <w:color w:val="auto"/>
              <w:sz w:val="22"/>
              <w:szCs w:val="22"/>
            </w:rPr>
          </w:pPr>
          <w:hyperlink w:history="1" w:anchor="_Toc32417435">
            <w:r w:rsidRPr="00CB3D7A" w:rsidR="006E3A77">
              <w:rPr>
                <w:rStyle w:val="Hyperlink"/>
                <w:rFonts w:cs="Times New Roman"/>
                <w:noProof/>
              </w:rPr>
              <w:t>B.2</w:t>
            </w:r>
            <w:r w:rsidR="006E3A77">
              <w:rPr>
                <w:rFonts w:asciiTheme="minorHAnsi" w:hAnsiTheme="minorHAnsi" w:eastAsiaTheme="minorEastAsia"/>
                <w:noProof/>
                <w:color w:val="auto"/>
                <w:sz w:val="22"/>
                <w:szCs w:val="22"/>
              </w:rPr>
              <w:tab/>
            </w:r>
            <w:r w:rsidRPr="00CB3D7A" w:rsidR="006E3A77">
              <w:rPr>
                <w:rStyle w:val="Hyperlink"/>
                <w:noProof/>
              </w:rPr>
              <w:t>Publish-Subscribe Example</w:t>
            </w:r>
            <w:r w:rsidR="006E3A77">
              <w:rPr>
                <w:noProof/>
                <w:webHidden/>
              </w:rPr>
              <w:tab/>
            </w:r>
            <w:r w:rsidR="006E3A77">
              <w:rPr>
                <w:noProof/>
                <w:webHidden/>
              </w:rPr>
              <w:fldChar w:fldCharType="begin"/>
            </w:r>
            <w:r w:rsidR="006E3A77">
              <w:rPr>
                <w:noProof/>
                <w:webHidden/>
              </w:rPr>
              <w:instrText xml:space="preserve"> PAGEREF _Toc32417435 \h </w:instrText>
            </w:r>
            <w:r w:rsidR="006E3A77">
              <w:rPr>
                <w:noProof/>
                <w:webHidden/>
              </w:rPr>
            </w:r>
            <w:r w:rsidR="006E3A77">
              <w:rPr>
                <w:noProof/>
                <w:webHidden/>
              </w:rPr>
              <w:fldChar w:fldCharType="separate"/>
            </w:r>
            <w:r w:rsidR="006E3A77">
              <w:rPr>
                <w:noProof/>
                <w:webHidden/>
              </w:rPr>
              <w:t>78</w:t>
            </w:r>
            <w:r w:rsidR="006E3A77">
              <w:rPr>
                <w:noProof/>
                <w:webHidden/>
              </w:rPr>
              <w:fldChar w:fldCharType="end"/>
            </w:r>
          </w:hyperlink>
        </w:p>
        <w:p w:rsidR="006E3A77" w:rsidRDefault="005D768B" w14:paraId="3EB6E3EE" w14:textId="696DAC13">
          <w:pPr>
            <w:pStyle w:val="TOC3"/>
            <w:tabs>
              <w:tab w:val="left" w:pos="1100"/>
              <w:tab w:val="right" w:leader="dot" w:pos="10070"/>
            </w:tabs>
            <w:rPr>
              <w:rFonts w:asciiTheme="minorHAnsi" w:hAnsiTheme="minorHAnsi" w:eastAsiaTheme="minorEastAsia"/>
              <w:noProof/>
              <w:color w:val="auto"/>
              <w:sz w:val="22"/>
              <w:szCs w:val="22"/>
            </w:rPr>
          </w:pPr>
          <w:hyperlink w:history="1" w:anchor="_Toc32417436">
            <w:r w:rsidRPr="00CB3D7A" w:rsidR="006E3A77">
              <w:rPr>
                <w:rStyle w:val="Hyperlink"/>
                <w:rFonts w:cs="Times New Roman"/>
                <w:noProof/>
              </w:rPr>
              <w:t>B.2.1</w:t>
            </w:r>
            <w:r w:rsidR="006E3A77">
              <w:rPr>
                <w:rFonts w:asciiTheme="minorHAnsi" w:hAnsiTheme="minorHAnsi" w:eastAsiaTheme="minorEastAsia"/>
                <w:noProof/>
                <w:color w:val="auto"/>
                <w:sz w:val="22"/>
                <w:szCs w:val="22"/>
              </w:rPr>
              <w:tab/>
            </w:r>
            <w:r w:rsidRPr="00CB3D7A" w:rsidR="006E3A77">
              <w:rPr>
                <w:rStyle w:val="Hyperlink"/>
                <w:noProof/>
              </w:rPr>
              <w:t>OpenSubscriptionSession</w:t>
            </w:r>
            <w:r w:rsidR="006E3A77">
              <w:rPr>
                <w:noProof/>
                <w:webHidden/>
              </w:rPr>
              <w:tab/>
            </w:r>
            <w:r w:rsidR="006E3A77">
              <w:rPr>
                <w:noProof/>
                <w:webHidden/>
              </w:rPr>
              <w:fldChar w:fldCharType="begin"/>
            </w:r>
            <w:r w:rsidR="006E3A77">
              <w:rPr>
                <w:noProof/>
                <w:webHidden/>
              </w:rPr>
              <w:instrText xml:space="preserve"> PAGEREF _Toc32417436 \h </w:instrText>
            </w:r>
            <w:r w:rsidR="006E3A77">
              <w:rPr>
                <w:noProof/>
                <w:webHidden/>
              </w:rPr>
            </w:r>
            <w:r w:rsidR="006E3A77">
              <w:rPr>
                <w:noProof/>
                <w:webHidden/>
              </w:rPr>
              <w:fldChar w:fldCharType="separate"/>
            </w:r>
            <w:r w:rsidR="006E3A77">
              <w:rPr>
                <w:noProof/>
                <w:webHidden/>
              </w:rPr>
              <w:t>78</w:t>
            </w:r>
            <w:r w:rsidR="006E3A77">
              <w:rPr>
                <w:noProof/>
                <w:webHidden/>
              </w:rPr>
              <w:fldChar w:fldCharType="end"/>
            </w:r>
          </w:hyperlink>
        </w:p>
        <w:p w:rsidR="006E3A77" w:rsidRDefault="005D768B" w14:paraId="0952F5D5" w14:textId="1AE9358E">
          <w:pPr>
            <w:pStyle w:val="TOC3"/>
            <w:tabs>
              <w:tab w:val="left" w:pos="1100"/>
              <w:tab w:val="right" w:leader="dot" w:pos="10070"/>
            </w:tabs>
            <w:rPr>
              <w:rFonts w:asciiTheme="minorHAnsi" w:hAnsiTheme="minorHAnsi" w:eastAsiaTheme="minorEastAsia"/>
              <w:noProof/>
              <w:color w:val="auto"/>
              <w:sz w:val="22"/>
              <w:szCs w:val="22"/>
            </w:rPr>
          </w:pPr>
          <w:hyperlink w:history="1" w:anchor="_Toc32417437">
            <w:r w:rsidRPr="00CB3D7A" w:rsidR="006E3A77">
              <w:rPr>
                <w:rStyle w:val="Hyperlink"/>
                <w:rFonts w:cs="Times New Roman"/>
                <w:noProof/>
              </w:rPr>
              <w:t>B.2.2</w:t>
            </w:r>
            <w:r w:rsidR="006E3A77">
              <w:rPr>
                <w:rFonts w:asciiTheme="minorHAnsi" w:hAnsiTheme="minorHAnsi" w:eastAsiaTheme="minorEastAsia"/>
                <w:noProof/>
                <w:color w:val="auto"/>
                <w:sz w:val="22"/>
                <w:szCs w:val="22"/>
              </w:rPr>
              <w:tab/>
            </w:r>
            <w:r w:rsidRPr="00CB3D7A" w:rsidR="006E3A77">
              <w:rPr>
                <w:rStyle w:val="Hyperlink"/>
                <w:noProof/>
              </w:rPr>
              <w:t>OpenPublicationSession</w:t>
            </w:r>
            <w:r w:rsidR="006E3A77">
              <w:rPr>
                <w:noProof/>
                <w:webHidden/>
              </w:rPr>
              <w:tab/>
            </w:r>
            <w:r w:rsidR="006E3A77">
              <w:rPr>
                <w:noProof/>
                <w:webHidden/>
              </w:rPr>
              <w:fldChar w:fldCharType="begin"/>
            </w:r>
            <w:r w:rsidR="006E3A77">
              <w:rPr>
                <w:noProof/>
                <w:webHidden/>
              </w:rPr>
              <w:instrText xml:space="preserve"> PAGEREF _Toc32417437 \h </w:instrText>
            </w:r>
            <w:r w:rsidR="006E3A77">
              <w:rPr>
                <w:noProof/>
                <w:webHidden/>
              </w:rPr>
            </w:r>
            <w:r w:rsidR="006E3A77">
              <w:rPr>
                <w:noProof/>
                <w:webHidden/>
              </w:rPr>
              <w:fldChar w:fldCharType="separate"/>
            </w:r>
            <w:r w:rsidR="006E3A77">
              <w:rPr>
                <w:noProof/>
                <w:webHidden/>
              </w:rPr>
              <w:t>79</w:t>
            </w:r>
            <w:r w:rsidR="006E3A77">
              <w:rPr>
                <w:noProof/>
                <w:webHidden/>
              </w:rPr>
              <w:fldChar w:fldCharType="end"/>
            </w:r>
          </w:hyperlink>
        </w:p>
        <w:p w:rsidR="006E3A77" w:rsidRDefault="005D768B" w14:paraId="4EADB416" w14:textId="1AC1931E">
          <w:pPr>
            <w:pStyle w:val="TOC3"/>
            <w:tabs>
              <w:tab w:val="left" w:pos="1100"/>
              <w:tab w:val="right" w:leader="dot" w:pos="10070"/>
            </w:tabs>
            <w:rPr>
              <w:rFonts w:asciiTheme="minorHAnsi" w:hAnsiTheme="minorHAnsi" w:eastAsiaTheme="minorEastAsia"/>
              <w:noProof/>
              <w:color w:val="auto"/>
              <w:sz w:val="22"/>
              <w:szCs w:val="22"/>
            </w:rPr>
          </w:pPr>
          <w:hyperlink w:history="1" w:anchor="_Toc32417438">
            <w:r w:rsidRPr="00CB3D7A" w:rsidR="006E3A77">
              <w:rPr>
                <w:rStyle w:val="Hyperlink"/>
                <w:rFonts w:cs="Times New Roman"/>
                <w:noProof/>
              </w:rPr>
              <w:t>B.2.3</w:t>
            </w:r>
            <w:r w:rsidR="006E3A77">
              <w:rPr>
                <w:rFonts w:asciiTheme="minorHAnsi" w:hAnsiTheme="minorHAnsi" w:eastAsiaTheme="minorEastAsia"/>
                <w:noProof/>
                <w:color w:val="auto"/>
                <w:sz w:val="22"/>
                <w:szCs w:val="22"/>
              </w:rPr>
              <w:tab/>
            </w:r>
            <w:r w:rsidRPr="00CB3D7A" w:rsidR="006E3A77">
              <w:rPr>
                <w:rStyle w:val="Hyperlink"/>
                <w:noProof/>
              </w:rPr>
              <w:t>PostPublication</w:t>
            </w:r>
            <w:r w:rsidR="006E3A77">
              <w:rPr>
                <w:noProof/>
                <w:webHidden/>
              </w:rPr>
              <w:tab/>
            </w:r>
            <w:r w:rsidR="006E3A77">
              <w:rPr>
                <w:noProof/>
                <w:webHidden/>
              </w:rPr>
              <w:fldChar w:fldCharType="begin"/>
            </w:r>
            <w:r w:rsidR="006E3A77">
              <w:rPr>
                <w:noProof/>
                <w:webHidden/>
              </w:rPr>
              <w:instrText xml:space="preserve"> PAGEREF _Toc32417438 \h </w:instrText>
            </w:r>
            <w:r w:rsidR="006E3A77">
              <w:rPr>
                <w:noProof/>
                <w:webHidden/>
              </w:rPr>
            </w:r>
            <w:r w:rsidR="006E3A77">
              <w:rPr>
                <w:noProof/>
                <w:webHidden/>
              </w:rPr>
              <w:fldChar w:fldCharType="separate"/>
            </w:r>
            <w:r w:rsidR="006E3A77">
              <w:rPr>
                <w:noProof/>
                <w:webHidden/>
              </w:rPr>
              <w:t>80</w:t>
            </w:r>
            <w:r w:rsidR="006E3A77">
              <w:rPr>
                <w:noProof/>
                <w:webHidden/>
              </w:rPr>
              <w:fldChar w:fldCharType="end"/>
            </w:r>
          </w:hyperlink>
        </w:p>
        <w:p w:rsidR="006E3A77" w:rsidRDefault="005D768B" w14:paraId="78E2834F" w14:textId="509BDA48">
          <w:pPr>
            <w:pStyle w:val="TOC3"/>
            <w:tabs>
              <w:tab w:val="left" w:pos="1100"/>
              <w:tab w:val="right" w:leader="dot" w:pos="10070"/>
            </w:tabs>
            <w:rPr>
              <w:rFonts w:asciiTheme="minorHAnsi" w:hAnsiTheme="minorHAnsi" w:eastAsiaTheme="minorEastAsia"/>
              <w:noProof/>
              <w:color w:val="auto"/>
              <w:sz w:val="22"/>
              <w:szCs w:val="22"/>
            </w:rPr>
          </w:pPr>
          <w:hyperlink w:history="1" w:anchor="_Toc32417439">
            <w:r w:rsidRPr="00CB3D7A" w:rsidR="006E3A77">
              <w:rPr>
                <w:rStyle w:val="Hyperlink"/>
                <w:rFonts w:cs="Times New Roman"/>
                <w:noProof/>
              </w:rPr>
              <w:t>B.2.4</w:t>
            </w:r>
            <w:r w:rsidR="006E3A77">
              <w:rPr>
                <w:rFonts w:asciiTheme="minorHAnsi" w:hAnsiTheme="minorHAnsi" w:eastAsiaTheme="minorEastAsia"/>
                <w:noProof/>
                <w:color w:val="auto"/>
                <w:sz w:val="22"/>
                <w:szCs w:val="22"/>
              </w:rPr>
              <w:tab/>
            </w:r>
            <w:r w:rsidRPr="00CB3D7A" w:rsidR="006E3A77">
              <w:rPr>
                <w:rStyle w:val="Hyperlink"/>
                <w:noProof/>
              </w:rPr>
              <w:t>NotifyListener</w:t>
            </w:r>
            <w:r w:rsidR="006E3A77">
              <w:rPr>
                <w:noProof/>
                <w:webHidden/>
              </w:rPr>
              <w:tab/>
            </w:r>
            <w:r w:rsidR="006E3A77">
              <w:rPr>
                <w:noProof/>
                <w:webHidden/>
              </w:rPr>
              <w:fldChar w:fldCharType="begin"/>
            </w:r>
            <w:r w:rsidR="006E3A77">
              <w:rPr>
                <w:noProof/>
                <w:webHidden/>
              </w:rPr>
              <w:instrText xml:space="preserve"> PAGEREF _Toc32417439 \h </w:instrText>
            </w:r>
            <w:r w:rsidR="006E3A77">
              <w:rPr>
                <w:noProof/>
                <w:webHidden/>
              </w:rPr>
            </w:r>
            <w:r w:rsidR="006E3A77">
              <w:rPr>
                <w:noProof/>
                <w:webHidden/>
              </w:rPr>
              <w:fldChar w:fldCharType="separate"/>
            </w:r>
            <w:r w:rsidR="006E3A77">
              <w:rPr>
                <w:noProof/>
                <w:webHidden/>
              </w:rPr>
              <w:t>81</w:t>
            </w:r>
            <w:r w:rsidR="006E3A77">
              <w:rPr>
                <w:noProof/>
                <w:webHidden/>
              </w:rPr>
              <w:fldChar w:fldCharType="end"/>
            </w:r>
          </w:hyperlink>
        </w:p>
        <w:p w:rsidR="006E3A77" w:rsidRDefault="005D768B" w14:paraId="24D46D4E" w14:textId="7E71700B">
          <w:pPr>
            <w:pStyle w:val="TOC3"/>
            <w:tabs>
              <w:tab w:val="left" w:pos="1100"/>
              <w:tab w:val="right" w:leader="dot" w:pos="10070"/>
            </w:tabs>
            <w:rPr>
              <w:rFonts w:asciiTheme="minorHAnsi" w:hAnsiTheme="minorHAnsi" w:eastAsiaTheme="minorEastAsia"/>
              <w:noProof/>
              <w:color w:val="auto"/>
              <w:sz w:val="22"/>
              <w:szCs w:val="22"/>
            </w:rPr>
          </w:pPr>
          <w:hyperlink w:history="1" w:anchor="_Toc32417440">
            <w:r w:rsidRPr="00CB3D7A" w:rsidR="006E3A77">
              <w:rPr>
                <w:rStyle w:val="Hyperlink"/>
                <w:rFonts w:cs="Times New Roman"/>
                <w:noProof/>
              </w:rPr>
              <w:t>B.2.5</w:t>
            </w:r>
            <w:r w:rsidR="006E3A77">
              <w:rPr>
                <w:rFonts w:asciiTheme="minorHAnsi" w:hAnsiTheme="minorHAnsi" w:eastAsiaTheme="minorEastAsia"/>
                <w:noProof/>
                <w:color w:val="auto"/>
                <w:sz w:val="22"/>
                <w:szCs w:val="22"/>
              </w:rPr>
              <w:tab/>
            </w:r>
            <w:r w:rsidRPr="00CB3D7A" w:rsidR="006E3A77">
              <w:rPr>
                <w:rStyle w:val="Hyperlink"/>
                <w:noProof/>
              </w:rPr>
              <w:t>ReadPublication</w:t>
            </w:r>
            <w:r w:rsidR="006E3A77">
              <w:rPr>
                <w:noProof/>
                <w:webHidden/>
              </w:rPr>
              <w:tab/>
            </w:r>
            <w:r w:rsidR="006E3A77">
              <w:rPr>
                <w:noProof/>
                <w:webHidden/>
              </w:rPr>
              <w:fldChar w:fldCharType="begin"/>
            </w:r>
            <w:r w:rsidR="006E3A77">
              <w:rPr>
                <w:noProof/>
                <w:webHidden/>
              </w:rPr>
              <w:instrText xml:space="preserve"> PAGEREF _Toc32417440 \h </w:instrText>
            </w:r>
            <w:r w:rsidR="006E3A77">
              <w:rPr>
                <w:noProof/>
                <w:webHidden/>
              </w:rPr>
            </w:r>
            <w:r w:rsidR="006E3A77">
              <w:rPr>
                <w:noProof/>
                <w:webHidden/>
              </w:rPr>
              <w:fldChar w:fldCharType="separate"/>
            </w:r>
            <w:r w:rsidR="006E3A77">
              <w:rPr>
                <w:noProof/>
                <w:webHidden/>
              </w:rPr>
              <w:t>81</w:t>
            </w:r>
            <w:r w:rsidR="006E3A77">
              <w:rPr>
                <w:noProof/>
                <w:webHidden/>
              </w:rPr>
              <w:fldChar w:fldCharType="end"/>
            </w:r>
          </w:hyperlink>
        </w:p>
        <w:p w:rsidR="006E3A77" w:rsidRDefault="005D768B" w14:paraId="047209B4" w14:textId="3523DBCB">
          <w:pPr>
            <w:pStyle w:val="TOC3"/>
            <w:tabs>
              <w:tab w:val="left" w:pos="1100"/>
              <w:tab w:val="right" w:leader="dot" w:pos="10070"/>
            </w:tabs>
            <w:rPr>
              <w:rFonts w:asciiTheme="minorHAnsi" w:hAnsiTheme="minorHAnsi" w:eastAsiaTheme="minorEastAsia"/>
              <w:noProof/>
              <w:color w:val="auto"/>
              <w:sz w:val="22"/>
              <w:szCs w:val="22"/>
            </w:rPr>
          </w:pPr>
          <w:hyperlink w:history="1" w:anchor="_Toc32417441">
            <w:r w:rsidRPr="00CB3D7A" w:rsidR="006E3A77">
              <w:rPr>
                <w:rStyle w:val="Hyperlink"/>
                <w:rFonts w:cs="Times New Roman"/>
                <w:noProof/>
              </w:rPr>
              <w:t>B.2.6</w:t>
            </w:r>
            <w:r w:rsidR="006E3A77">
              <w:rPr>
                <w:rFonts w:asciiTheme="minorHAnsi" w:hAnsiTheme="minorHAnsi" w:eastAsiaTheme="minorEastAsia"/>
                <w:noProof/>
                <w:color w:val="auto"/>
                <w:sz w:val="22"/>
                <w:szCs w:val="22"/>
              </w:rPr>
              <w:tab/>
            </w:r>
            <w:r w:rsidRPr="00CB3D7A" w:rsidR="006E3A77">
              <w:rPr>
                <w:rStyle w:val="Hyperlink"/>
                <w:noProof/>
              </w:rPr>
              <w:t>ExpirePublication</w:t>
            </w:r>
            <w:r w:rsidR="006E3A77">
              <w:rPr>
                <w:noProof/>
                <w:webHidden/>
              </w:rPr>
              <w:tab/>
            </w:r>
            <w:r w:rsidR="006E3A77">
              <w:rPr>
                <w:noProof/>
                <w:webHidden/>
              </w:rPr>
              <w:fldChar w:fldCharType="begin"/>
            </w:r>
            <w:r w:rsidR="006E3A77">
              <w:rPr>
                <w:noProof/>
                <w:webHidden/>
              </w:rPr>
              <w:instrText xml:space="preserve"> PAGEREF _Toc32417441 \h </w:instrText>
            </w:r>
            <w:r w:rsidR="006E3A77">
              <w:rPr>
                <w:noProof/>
                <w:webHidden/>
              </w:rPr>
            </w:r>
            <w:r w:rsidR="006E3A77">
              <w:rPr>
                <w:noProof/>
                <w:webHidden/>
              </w:rPr>
              <w:fldChar w:fldCharType="separate"/>
            </w:r>
            <w:r w:rsidR="006E3A77">
              <w:rPr>
                <w:noProof/>
                <w:webHidden/>
              </w:rPr>
              <w:t>82</w:t>
            </w:r>
            <w:r w:rsidR="006E3A77">
              <w:rPr>
                <w:noProof/>
                <w:webHidden/>
              </w:rPr>
              <w:fldChar w:fldCharType="end"/>
            </w:r>
          </w:hyperlink>
        </w:p>
        <w:p w:rsidR="006E3A77" w:rsidRDefault="005D768B" w14:paraId="25EAF2FE" w14:textId="77E63E6C">
          <w:pPr>
            <w:pStyle w:val="TOC3"/>
            <w:tabs>
              <w:tab w:val="left" w:pos="1100"/>
              <w:tab w:val="right" w:leader="dot" w:pos="10070"/>
            </w:tabs>
            <w:rPr>
              <w:rFonts w:asciiTheme="minorHAnsi" w:hAnsiTheme="minorHAnsi" w:eastAsiaTheme="minorEastAsia"/>
              <w:noProof/>
              <w:color w:val="auto"/>
              <w:sz w:val="22"/>
              <w:szCs w:val="22"/>
            </w:rPr>
          </w:pPr>
          <w:hyperlink w:history="1" w:anchor="_Toc32417442">
            <w:r w:rsidRPr="00CB3D7A" w:rsidR="006E3A77">
              <w:rPr>
                <w:rStyle w:val="Hyperlink"/>
                <w:rFonts w:cs="Times New Roman"/>
                <w:noProof/>
              </w:rPr>
              <w:t>B.2.7</w:t>
            </w:r>
            <w:r w:rsidR="006E3A77">
              <w:rPr>
                <w:rFonts w:asciiTheme="minorHAnsi" w:hAnsiTheme="minorHAnsi" w:eastAsiaTheme="minorEastAsia"/>
                <w:noProof/>
                <w:color w:val="auto"/>
                <w:sz w:val="22"/>
                <w:szCs w:val="22"/>
              </w:rPr>
              <w:tab/>
            </w:r>
            <w:r w:rsidRPr="00CB3D7A" w:rsidR="006E3A77">
              <w:rPr>
                <w:rStyle w:val="Hyperlink"/>
                <w:noProof/>
              </w:rPr>
              <w:t>RemovePublication</w:t>
            </w:r>
            <w:r w:rsidR="006E3A77">
              <w:rPr>
                <w:noProof/>
                <w:webHidden/>
              </w:rPr>
              <w:tab/>
            </w:r>
            <w:r w:rsidR="006E3A77">
              <w:rPr>
                <w:noProof/>
                <w:webHidden/>
              </w:rPr>
              <w:fldChar w:fldCharType="begin"/>
            </w:r>
            <w:r w:rsidR="006E3A77">
              <w:rPr>
                <w:noProof/>
                <w:webHidden/>
              </w:rPr>
              <w:instrText xml:space="preserve"> PAGEREF _Toc32417442 \h </w:instrText>
            </w:r>
            <w:r w:rsidR="006E3A77">
              <w:rPr>
                <w:noProof/>
                <w:webHidden/>
              </w:rPr>
            </w:r>
            <w:r w:rsidR="006E3A77">
              <w:rPr>
                <w:noProof/>
                <w:webHidden/>
              </w:rPr>
              <w:fldChar w:fldCharType="separate"/>
            </w:r>
            <w:r w:rsidR="006E3A77">
              <w:rPr>
                <w:noProof/>
                <w:webHidden/>
              </w:rPr>
              <w:t>83</w:t>
            </w:r>
            <w:r w:rsidR="006E3A77">
              <w:rPr>
                <w:noProof/>
                <w:webHidden/>
              </w:rPr>
              <w:fldChar w:fldCharType="end"/>
            </w:r>
          </w:hyperlink>
        </w:p>
        <w:p w:rsidR="006E3A77" w:rsidRDefault="005D768B" w14:paraId="4178C161" w14:textId="4F28DC1F">
          <w:pPr>
            <w:pStyle w:val="TOC3"/>
            <w:tabs>
              <w:tab w:val="left" w:pos="1100"/>
              <w:tab w:val="right" w:leader="dot" w:pos="10070"/>
            </w:tabs>
            <w:rPr>
              <w:rFonts w:asciiTheme="minorHAnsi" w:hAnsiTheme="minorHAnsi" w:eastAsiaTheme="minorEastAsia"/>
              <w:noProof/>
              <w:color w:val="auto"/>
              <w:sz w:val="22"/>
              <w:szCs w:val="22"/>
            </w:rPr>
          </w:pPr>
          <w:hyperlink w:history="1" w:anchor="_Toc32417443">
            <w:r w:rsidRPr="00CB3D7A" w:rsidR="006E3A77">
              <w:rPr>
                <w:rStyle w:val="Hyperlink"/>
                <w:rFonts w:cs="Times New Roman"/>
                <w:noProof/>
              </w:rPr>
              <w:t>B.2.8</w:t>
            </w:r>
            <w:r w:rsidR="006E3A77">
              <w:rPr>
                <w:rFonts w:asciiTheme="minorHAnsi" w:hAnsiTheme="minorHAnsi" w:eastAsiaTheme="minorEastAsia"/>
                <w:noProof/>
                <w:color w:val="auto"/>
                <w:sz w:val="22"/>
                <w:szCs w:val="22"/>
              </w:rPr>
              <w:tab/>
            </w:r>
            <w:r w:rsidRPr="00CB3D7A" w:rsidR="006E3A77">
              <w:rPr>
                <w:rStyle w:val="Hyperlink"/>
                <w:noProof/>
              </w:rPr>
              <w:t>ClosePublicationSession</w:t>
            </w:r>
            <w:r w:rsidR="006E3A77">
              <w:rPr>
                <w:noProof/>
                <w:webHidden/>
              </w:rPr>
              <w:tab/>
            </w:r>
            <w:r w:rsidR="006E3A77">
              <w:rPr>
                <w:noProof/>
                <w:webHidden/>
              </w:rPr>
              <w:fldChar w:fldCharType="begin"/>
            </w:r>
            <w:r w:rsidR="006E3A77">
              <w:rPr>
                <w:noProof/>
                <w:webHidden/>
              </w:rPr>
              <w:instrText xml:space="preserve"> PAGEREF _Toc32417443 \h </w:instrText>
            </w:r>
            <w:r w:rsidR="006E3A77">
              <w:rPr>
                <w:noProof/>
                <w:webHidden/>
              </w:rPr>
            </w:r>
            <w:r w:rsidR="006E3A77">
              <w:rPr>
                <w:noProof/>
                <w:webHidden/>
              </w:rPr>
              <w:fldChar w:fldCharType="separate"/>
            </w:r>
            <w:r w:rsidR="006E3A77">
              <w:rPr>
                <w:noProof/>
                <w:webHidden/>
              </w:rPr>
              <w:t>84</w:t>
            </w:r>
            <w:r w:rsidR="006E3A77">
              <w:rPr>
                <w:noProof/>
                <w:webHidden/>
              </w:rPr>
              <w:fldChar w:fldCharType="end"/>
            </w:r>
          </w:hyperlink>
        </w:p>
        <w:p w:rsidR="006E3A77" w:rsidRDefault="005D768B" w14:paraId="509F8E8A" w14:textId="3C5EBB10">
          <w:pPr>
            <w:pStyle w:val="TOC3"/>
            <w:tabs>
              <w:tab w:val="left" w:pos="1100"/>
              <w:tab w:val="right" w:leader="dot" w:pos="10070"/>
            </w:tabs>
            <w:rPr>
              <w:rFonts w:asciiTheme="minorHAnsi" w:hAnsiTheme="minorHAnsi" w:eastAsiaTheme="minorEastAsia"/>
              <w:noProof/>
              <w:color w:val="auto"/>
              <w:sz w:val="22"/>
              <w:szCs w:val="22"/>
            </w:rPr>
          </w:pPr>
          <w:hyperlink w:history="1" w:anchor="_Toc32417444">
            <w:r w:rsidRPr="00CB3D7A" w:rsidR="006E3A77">
              <w:rPr>
                <w:rStyle w:val="Hyperlink"/>
                <w:rFonts w:cs="Times New Roman"/>
                <w:noProof/>
              </w:rPr>
              <w:t>B.2.9</w:t>
            </w:r>
            <w:r w:rsidR="006E3A77">
              <w:rPr>
                <w:rFonts w:asciiTheme="minorHAnsi" w:hAnsiTheme="minorHAnsi" w:eastAsiaTheme="minorEastAsia"/>
                <w:noProof/>
                <w:color w:val="auto"/>
                <w:sz w:val="22"/>
                <w:szCs w:val="22"/>
              </w:rPr>
              <w:tab/>
            </w:r>
            <w:r w:rsidRPr="00CB3D7A" w:rsidR="006E3A77">
              <w:rPr>
                <w:rStyle w:val="Hyperlink"/>
                <w:noProof/>
              </w:rPr>
              <w:t>CloseSubscriptionSession</w:t>
            </w:r>
            <w:r w:rsidR="006E3A77">
              <w:rPr>
                <w:noProof/>
                <w:webHidden/>
              </w:rPr>
              <w:tab/>
            </w:r>
            <w:r w:rsidR="006E3A77">
              <w:rPr>
                <w:noProof/>
                <w:webHidden/>
              </w:rPr>
              <w:fldChar w:fldCharType="begin"/>
            </w:r>
            <w:r w:rsidR="006E3A77">
              <w:rPr>
                <w:noProof/>
                <w:webHidden/>
              </w:rPr>
              <w:instrText xml:space="preserve"> PAGEREF _Toc32417444 \h </w:instrText>
            </w:r>
            <w:r w:rsidR="006E3A77">
              <w:rPr>
                <w:noProof/>
                <w:webHidden/>
              </w:rPr>
            </w:r>
            <w:r w:rsidR="006E3A77">
              <w:rPr>
                <w:noProof/>
                <w:webHidden/>
              </w:rPr>
              <w:fldChar w:fldCharType="separate"/>
            </w:r>
            <w:r w:rsidR="006E3A77">
              <w:rPr>
                <w:noProof/>
                <w:webHidden/>
              </w:rPr>
              <w:t>85</w:t>
            </w:r>
            <w:r w:rsidR="006E3A77">
              <w:rPr>
                <w:noProof/>
                <w:webHidden/>
              </w:rPr>
              <w:fldChar w:fldCharType="end"/>
            </w:r>
          </w:hyperlink>
        </w:p>
        <w:p w:rsidR="006E3A77" w:rsidRDefault="005D768B" w14:paraId="142C17FB" w14:textId="39D4CE61">
          <w:pPr>
            <w:pStyle w:val="TOC2"/>
            <w:tabs>
              <w:tab w:val="left" w:pos="880"/>
              <w:tab w:val="right" w:leader="dot" w:pos="10070"/>
            </w:tabs>
            <w:rPr>
              <w:rFonts w:asciiTheme="minorHAnsi" w:hAnsiTheme="minorHAnsi" w:eastAsiaTheme="minorEastAsia"/>
              <w:noProof/>
              <w:color w:val="auto"/>
              <w:sz w:val="22"/>
              <w:szCs w:val="22"/>
            </w:rPr>
          </w:pPr>
          <w:hyperlink w:history="1" w:anchor="_Toc32417445">
            <w:r w:rsidRPr="00CB3D7A" w:rsidR="006E3A77">
              <w:rPr>
                <w:rStyle w:val="Hyperlink"/>
                <w:rFonts w:cs="Times New Roman"/>
                <w:noProof/>
              </w:rPr>
              <w:t>B.3</w:t>
            </w:r>
            <w:r w:rsidR="006E3A77">
              <w:rPr>
                <w:rFonts w:asciiTheme="minorHAnsi" w:hAnsiTheme="minorHAnsi" w:eastAsiaTheme="minorEastAsia"/>
                <w:noProof/>
                <w:color w:val="auto"/>
                <w:sz w:val="22"/>
                <w:szCs w:val="22"/>
              </w:rPr>
              <w:tab/>
            </w:r>
            <w:r w:rsidRPr="00CB3D7A" w:rsidR="006E3A77">
              <w:rPr>
                <w:rStyle w:val="Hyperlink"/>
                <w:noProof/>
              </w:rPr>
              <w:t>Request-Response Example</w:t>
            </w:r>
            <w:r w:rsidR="006E3A77">
              <w:rPr>
                <w:noProof/>
                <w:webHidden/>
              </w:rPr>
              <w:tab/>
            </w:r>
            <w:r w:rsidR="006E3A77">
              <w:rPr>
                <w:noProof/>
                <w:webHidden/>
              </w:rPr>
              <w:fldChar w:fldCharType="begin"/>
            </w:r>
            <w:r w:rsidR="006E3A77">
              <w:rPr>
                <w:noProof/>
                <w:webHidden/>
              </w:rPr>
              <w:instrText xml:space="preserve"> PAGEREF _Toc32417445 \h </w:instrText>
            </w:r>
            <w:r w:rsidR="006E3A77">
              <w:rPr>
                <w:noProof/>
                <w:webHidden/>
              </w:rPr>
            </w:r>
            <w:r w:rsidR="006E3A77">
              <w:rPr>
                <w:noProof/>
                <w:webHidden/>
              </w:rPr>
              <w:fldChar w:fldCharType="separate"/>
            </w:r>
            <w:r w:rsidR="006E3A77">
              <w:rPr>
                <w:noProof/>
                <w:webHidden/>
              </w:rPr>
              <w:t>86</w:t>
            </w:r>
            <w:r w:rsidR="006E3A77">
              <w:rPr>
                <w:noProof/>
                <w:webHidden/>
              </w:rPr>
              <w:fldChar w:fldCharType="end"/>
            </w:r>
          </w:hyperlink>
        </w:p>
        <w:p w:rsidR="006E3A77" w:rsidRDefault="005D768B" w14:paraId="7AA0B579" w14:textId="34F071AA">
          <w:pPr>
            <w:pStyle w:val="TOC3"/>
            <w:tabs>
              <w:tab w:val="left" w:pos="1100"/>
              <w:tab w:val="right" w:leader="dot" w:pos="10070"/>
            </w:tabs>
            <w:rPr>
              <w:rFonts w:asciiTheme="minorHAnsi" w:hAnsiTheme="minorHAnsi" w:eastAsiaTheme="minorEastAsia"/>
              <w:noProof/>
              <w:color w:val="auto"/>
              <w:sz w:val="22"/>
              <w:szCs w:val="22"/>
            </w:rPr>
          </w:pPr>
          <w:hyperlink w:history="1" w:anchor="_Toc32417446">
            <w:r w:rsidRPr="00CB3D7A" w:rsidR="006E3A77">
              <w:rPr>
                <w:rStyle w:val="Hyperlink"/>
                <w:rFonts w:cs="Times New Roman"/>
                <w:noProof/>
              </w:rPr>
              <w:t>B.3.1</w:t>
            </w:r>
            <w:r w:rsidR="006E3A77">
              <w:rPr>
                <w:rFonts w:asciiTheme="minorHAnsi" w:hAnsiTheme="minorHAnsi" w:eastAsiaTheme="minorEastAsia"/>
                <w:noProof/>
                <w:color w:val="auto"/>
                <w:sz w:val="22"/>
                <w:szCs w:val="22"/>
              </w:rPr>
              <w:tab/>
            </w:r>
            <w:r w:rsidRPr="00CB3D7A" w:rsidR="006E3A77">
              <w:rPr>
                <w:rStyle w:val="Hyperlink"/>
                <w:noProof/>
              </w:rPr>
              <w:t>OpenProviderRequestSession</w:t>
            </w:r>
            <w:r w:rsidR="006E3A77">
              <w:rPr>
                <w:noProof/>
                <w:webHidden/>
              </w:rPr>
              <w:tab/>
            </w:r>
            <w:r w:rsidR="006E3A77">
              <w:rPr>
                <w:noProof/>
                <w:webHidden/>
              </w:rPr>
              <w:fldChar w:fldCharType="begin"/>
            </w:r>
            <w:r w:rsidR="006E3A77">
              <w:rPr>
                <w:noProof/>
                <w:webHidden/>
              </w:rPr>
              <w:instrText xml:space="preserve"> PAGEREF _Toc32417446 \h </w:instrText>
            </w:r>
            <w:r w:rsidR="006E3A77">
              <w:rPr>
                <w:noProof/>
                <w:webHidden/>
              </w:rPr>
            </w:r>
            <w:r w:rsidR="006E3A77">
              <w:rPr>
                <w:noProof/>
                <w:webHidden/>
              </w:rPr>
              <w:fldChar w:fldCharType="separate"/>
            </w:r>
            <w:r w:rsidR="006E3A77">
              <w:rPr>
                <w:noProof/>
                <w:webHidden/>
              </w:rPr>
              <w:t>86</w:t>
            </w:r>
            <w:r w:rsidR="006E3A77">
              <w:rPr>
                <w:noProof/>
                <w:webHidden/>
              </w:rPr>
              <w:fldChar w:fldCharType="end"/>
            </w:r>
          </w:hyperlink>
        </w:p>
        <w:p w:rsidR="006E3A77" w:rsidRDefault="005D768B" w14:paraId="025ED321" w14:textId="52052F08">
          <w:pPr>
            <w:pStyle w:val="TOC3"/>
            <w:tabs>
              <w:tab w:val="left" w:pos="1100"/>
              <w:tab w:val="right" w:leader="dot" w:pos="10070"/>
            </w:tabs>
            <w:rPr>
              <w:rFonts w:asciiTheme="minorHAnsi" w:hAnsiTheme="minorHAnsi" w:eastAsiaTheme="minorEastAsia"/>
              <w:noProof/>
              <w:color w:val="auto"/>
              <w:sz w:val="22"/>
              <w:szCs w:val="22"/>
            </w:rPr>
          </w:pPr>
          <w:hyperlink w:history="1" w:anchor="_Toc32417447">
            <w:r w:rsidRPr="00CB3D7A" w:rsidR="006E3A77">
              <w:rPr>
                <w:rStyle w:val="Hyperlink"/>
                <w:rFonts w:cs="Times New Roman"/>
                <w:noProof/>
              </w:rPr>
              <w:t>B.3.2</w:t>
            </w:r>
            <w:r w:rsidR="006E3A77">
              <w:rPr>
                <w:rFonts w:asciiTheme="minorHAnsi" w:hAnsiTheme="minorHAnsi" w:eastAsiaTheme="minorEastAsia"/>
                <w:noProof/>
                <w:color w:val="auto"/>
                <w:sz w:val="22"/>
                <w:szCs w:val="22"/>
              </w:rPr>
              <w:tab/>
            </w:r>
            <w:r w:rsidRPr="00CB3D7A" w:rsidR="006E3A77">
              <w:rPr>
                <w:rStyle w:val="Hyperlink"/>
                <w:noProof/>
              </w:rPr>
              <w:t>OpenConsumerRequestSession</w:t>
            </w:r>
            <w:r w:rsidR="006E3A77">
              <w:rPr>
                <w:noProof/>
                <w:webHidden/>
              </w:rPr>
              <w:tab/>
            </w:r>
            <w:r w:rsidR="006E3A77">
              <w:rPr>
                <w:noProof/>
                <w:webHidden/>
              </w:rPr>
              <w:fldChar w:fldCharType="begin"/>
            </w:r>
            <w:r w:rsidR="006E3A77">
              <w:rPr>
                <w:noProof/>
                <w:webHidden/>
              </w:rPr>
              <w:instrText xml:space="preserve"> PAGEREF _Toc32417447 \h </w:instrText>
            </w:r>
            <w:r w:rsidR="006E3A77">
              <w:rPr>
                <w:noProof/>
                <w:webHidden/>
              </w:rPr>
            </w:r>
            <w:r w:rsidR="006E3A77">
              <w:rPr>
                <w:noProof/>
                <w:webHidden/>
              </w:rPr>
              <w:fldChar w:fldCharType="separate"/>
            </w:r>
            <w:r w:rsidR="006E3A77">
              <w:rPr>
                <w:noProof/>
                <w:webHidden/>
              </w:rPr>
              <w:t>87</w:t>
            </w:r>
            <w:r w:rsidR="006E3A77">
              <w:rPr>
                <w:noProof/>
                <w:webHidden/>
              </w:rPr>
              <w:fldChar w:fldCharType="end"/>
            </w:r>
          </w:hyperlink>
        </w:p>
        <w:p w:rsidR="006E3A77" w:rsidRDefault="005D768B" w14:paraId="0AD64952" w14:textId="61DD3348">
          <w:pPr>
            <w:pStyle w:val="TOC3"/>
            <w:tabs>
              <w:tab w:val="left" w:pos="1100"/>
              <w:tab w:val="right" w:leader="dot" w:pos="10070"/>
            </w:tabs>
            <w:rPr>
              <w:rFonts w:asciiTheme="minorHAnsi" w:hAnsiTheme="minorHAnsi" w:eastAsiaTheme="minorEastAsia"/>
              <w:noProof/>
              <w:color w:val="auto"/>
              <w:sz w:val="22"/>
              <w:szCs w:val="22"/>
            </w:rPr>
          </w:pPr>
          <w:hyperlink w:history="1" w:anchor="_Toc32417448">
            <w:r w:rsidRPr="00CB3D7A" w:rsidR="006E3A77">
              <w:rPr>
                <w:rStyle w:val="Hyperlink"/>
                <w:rFonts w:cs="Times New Roman"/>
                <w:noProof/>
              </w:rPr>
              <w:t>B.3.3</w:t>
            </w:r>
            <w:r w:rsidR="006E3A77">
              <w:rPr>
                <w:rFonts w:asciiTheme="minorHAnsi" w:hAnsiTheme="minorHAnsi" w:eastAsiaTheme="minorEastAsia"/>
                <w:noProof/>
                <w:color w:val="auto"/>
                <w:sz w:val="22"/>
                <w:szCs w:val="22"/>
              </w:rPr>
              <w:tab/>
            </w:r>
            <w:r w:rsidRPr="00CB3D7A" w:rsidR="006E3A77">
              <w:rPr>
                <w:rStyle w:val="Hyperlink"/>
                <w:noProof/>
              </w:rPr>
              <w:t>PostRequest</w:t>
            </w:r>
            <w:r w:rsidR="006E3A77">
              <w:rPr>
                <w:noProof/>
                <w:webHidden/>
              </w:rPr>
              <w:tab/>
            </w:r>
            <w:r w:rsidR="006E3A77">
              <w:rPr>
                <w:noProof/>
                <w:webHidden/>
              </w:rPr>
              <w:fldChar w:fldCharType="begin"/>
            </w:r>
            <w:r w:rsidR="006E3A77">
              <w:rPr>
                <w:noProof/>
                <w:webHidden/>
              </w:rPr>
              <w:instrText xml:space="preserve"> PAGEREF _Toc32417448 \h </w:instrText>
            </w:r>
            <w:r w:rsidR="006E3A77">
              <w:rPr>
                <w:noProof/>
                <w:webHidden/>
              </w:rPr>
            </w:r>
            <w:r w:rsidR="006E3A77">
              <w:rPr>
                <w:noProof/>
                <w:webHidden/>
              </w:rPr>
              <w:fldChar w:fldCharType="separate"/>
            </w:r>
            <w:r w:rsidR="006E3A77">
              <w:rPr>
                <w:noProof/>
                <w:webHidden/>
              </w:rPr>
              <w:t>88</w:t>
            </w:r>
            <w:r w:rsidR="006E3A77">
              <w:rPr>
                <w:noProof/>
                <w:webHidden/>
              </w:rPr>
              <w:fldChar w:fldCharType="end"/>
            </w:r>
          </w:hyperlink>
        </w:p>
        <w:p w:rsidR="006E3A77" w:rsidRDefault="005D768B" w14:paraId="59C78856" w14:textId="610F9E4F">
          <w:pPr>
            <w:pStyle w:val="TOC3"/>
            <w:tabs>
              <w:tab w:val="left" w:pos="1100"/>
              <w:tab w:val="right" w:leader="dot" w:pos="10070"/>
            </w:tabs>
            <w:rPr>
              <w:rFonts w:asciiTheme="minorHAnsi" w:hAnsiTheme="minorHAnsi" w:eastAsiaTheme="minorEastAsia"/>
              <w:noProof/>
              <w:color w:val="auto"/>
              <w:sz w:val="22"/>
              <w:szCs w:val="22"/>
            </w:rPr>
          </w:pPr>
          <w:hyperlink w:history="1" w:anchor="_Toc32417449">
            <w:r w:rsidRPr="00CB3D7A" w:rsidR="006E3A77">
              <w:rPr>
                <w:rStyle w:val="Hyperlink"/>
                <w:rFonts w:cs="Times New Roman"/>
                <w:noProof/>
              </w:rPr>
              <w:t>B.3.4</w:t>
            </w:r>
            <w:r w:rsidR="006E3A77">
              <w:rPr>
                <w:rFonts w:asciiTheme="minorHAnsi" w:hAnsiTheme="minorHAnsi" w:eastAsiaTheme="minorEastAsia"/>
                <w:noProof/>
                <w:color w:val="auto"/>
                <w:sz w:val="22"/>
                <w:szCs w:val="22"/>
              </w:rPr>
              <w:tab/>
            </w:r>
            <w:r w:rsidRPr="00CB3D7A" w:rsidR="006E3A77">
              <w:rPr>
                <w:rStyle w:val="Hyperlink"/>
                <w:noProof/>
              </w:rPr>
              <w:t>NotifyListener</w:t>
            </w:r>
            <w:r w:rsidR="006E3A77">
              <w:rPr>
                <w:noProof/>
                <w:webHidden/>
              </w:rPr>
              <w:tab/>
            </w:r>
            <w:r w:rsidR="006E3A77">
              <w:rPr>
                <w:noProof/>
                <w:webHidden/>
              </w:rPr>
              <w:fldChar w:fldCharType="begin"/>
            </w:r>
            <w:r w:rsidR="006E3A77">
              <w:rPr>
                <w:noProof/>
                <w:webHidden/>
              </w:rPr>
              <w:instrText xml:space="preserve"> PAGEREF _Toc32417449 \h </w:instrText>
            </w:r>
            <w:r w:rsidR="006E3A77">
              <w:rPr>
                <w:noProof/>
                <w:webHidden/>
              </w:rPr>
            </w:r>
            <w:r w:rsidR="006E3A77">
              <w:rPr>
                <w:noProof/>
                <w:webHidden/>
              </w:rPr>
              <w:fldChar w:fldCharType="separate"/>
            </w:r>
            <w:r w:rsidR="006E3A77">
              <w:rPr>
                <w:noProof/>
                <w:webHidden/>
              </w:rPr>
              <w:t>89</w:t>
            </w:r>
            <w:r w:rsidR="006E3A77">
              <w:rPr>
                <w:noProof/>
                <w:webHidden/>
              </w:rPr>
              <w:fldChar w:fldCharType="end"/>
            </w:r>
          </w:hyperlink>
        </w:p>
        <w:p w:rsidR="006E3A77" w:rsidRDefault="005D768B" w14:paraId="56C628E4" w14:textId="26112F66">
          <w:pPr>
            <w:pStyle w:val="TOC3"/>
            <w:tabs>
              <w:tab w:val="left" w:pos="1100"/>
              <w:tab w:val="right" w:leader="dot" w:pos="10070"/>
            </w:tabs>
            <w:rPr>
              <w:rFonts w:asciiTheme="minorHAnsi" w:hAnsiTheme="minorHAnsi" w:eastAsiaTheme="minorEastAsia"/>
              <w:noProof/>
              <w:color w:val="auto"/>
              <w:sz w:val="22"/>
              <w:szCs w:val="22"/>
            </w:rPr>
          </w:pPr>
          <w:hyperlink w:history="1" w:anchor="_Toc32417450">
            <w:r w:rsidRPr="00CB3D7A" w:rsidR="006E3A77">
              <w:rPr>
                <w:rStyle w:val="Hyperlink"/>
                <w:rFonts w:cs="Times New Roman"/>
                <w:noProof/>
              </w:rPr>
              <w:t>B.3.5</w:t>
            </w:r>
            <w:r w:rsidR="006E3A77">
              <w:rPr>
                <w:rFonts w:asciiTheme="minorHAnsi" w:hAnsiTheme="minorHAnsi" w:eastAsiaTheme="minorEastAsia"/>
                <w:noProof/>
                <w:color w:val="auto"/>
                <w:sz w:val="22"/>
                <w:szCs w:val="22"/>
              </w:rPr>
              <w:tab/>
            </w:r>
            <w:r w:rsidRPr="00CB3D7A" w:rsidR="006E3A77">
              <w:rPr>
                <w:rStyle w:val="Hyperlink"/>
                <w:noProof/>
              </w:rPr>
              <w:t>ReadRequest</w:t>
            </w:r>
            <w:r w:rsidR="006E3A77">
              <w:rPr>
                <w:noProof/>
                <w:webHidden/>
              </w:rPr>
              <w:tab/>
            </w:r>
            <w:r w:rsidR="006E3A77">
              <w:rPr>
                <w:noProof/>
                <w:webHidden/>
              </w:rPr>
              <w:fldChar w:fldCharType="begin"/>
            </w:r>
            <w:r w:rsidR="006E3A77">
              <w:rPr>
                <w:noProof/>
                <w:webHidden/>
              </w:rPr>
              <w:instrText xml:space="preserve"> PAGEREF _Toc32417450 \h </w:instrText>
            </w:r>
            <w:r w:rsidR="006E3A77">
              <w:rPr>
                <w:noProof/>
                <w:webHidden/>
              </w:rPr>
            </w:r>
            <w:r w:rsidR="006E3A77">
              <w:rPr>
                <w:noProof/>
                <w:webHidden/>
              </w:rPr>
              <w:fldChar w:fldCharType="separate"/>
            </w:r>
            <w:r w:rsidR="006E3A77">
              <w:rPr>
                <w:noProof/>
                <w:webHidden/>
              </w:rPr>
              <w:t>90</w:t>
            </w:r>
            <w:r w:rsidR="006E3A77">
              <w:rPr>
                <w:noProof/>
                <w:webHidden/>
              </w:rPr>
              <w:fldChar w:fldCharType="end"/>
            </w:r>
          </w:hyperlink>
        </w:p>
        <w:p w:rsidR="006E3A77" w:rsidRDefault="005D768B" w14:paraId="0B1BA5B2" w14:textId="144BA117">
          <w:pPr>
            <w:pStyle w:val="TOC3"/>
            <w:tabs>
              <w:tab w:val="left" w:pos="1100"/>
              <w:tab w:val="right" w:leader="dot" w:pos="10070"/>
            </w:tabs>
            <w:rPr>
              <w:rFonts w:asciiTheme="minorHAnsi" w:hAnsiTheme="minorHAnsi" w:eastAsiaTheme="minorEastAsia"/>
              <w:noProof/>
              <w:color w:val="auto"/>
              <w:sz w:val="22"/>
              <w:szCs w:val="22"/>
            </w:rPr>
          </w:pPr>
          <w:hyperlink w:history="1" w:anchor="_Toc32417451">
            <w:r w:rsidRPr="00CB3D7A" w:rsidR="006E3A77">
              <w:rPr>
                <w:rStyle w:val="Hyperlink"/>
                <w:rFonts w:cs="Times New Roman"/>
                <w:noProof/>
              </w:rPr>
              <w:t>B.3.6</w:t>
            </w:r>
            <w:r w:rsidR="006E3A77">
              <w:rPr>
                <w:rFonts w:asciiTheme="minorHAnsi" w:hAnsiTheme="minorHAnsi" w:eastAsiaTheme="minorEastAsia"/>
                <w:noProof/>
                <w:color w:val="auto"/>
                <w:sz w:val="22"/>
                <w:szCs w:val="22"/>
              </w:rPr>
              <w:tab/>
            </w:r>
            <w:r w:rsidRPr="00CB3D7A" w:rsidR="006E3A77">
              <w:rPr>
                <w:rStyle w:val="Hyperlink"/>
                <w:noProof/>
              </w:rPr>
              <w:t>RemoveRequest</w:t>
            </w:r>
            <w:r w:rsidR="006E3A77">
              <w:rPr>
                <w:noProof/>
                <w:webHidden/>
              </w:rPr>
              <w:tab/>
            </w:r>
            <w:r w:rsidR="006E3A77">
              <w:rPr>
                <w:noProof/>
                <w:webHidden/>
              </w:rPr>
              <w:fldChar w:fldCharType="begin"/>
            </w:r>
            <w:r w:rsidR="006E3A77">
              <w:rPr>
                <w:noProof/>
                <w:webHidden/>
              </w:rPr>
              <w:instrText xml:space="preserve"> PAGEREF _Toc32417451 \h </w:instrText>
            </w:r>
            <w:r w:rsidR="006E3A77">
              <w:rPr>
                <w:noProof/>
                <w:webHidden/>
              </w:rPr>
            </w:r>
            <w:r w:rsidR="006E3A77">
              <w:rPr>
                <w:noProof/>
                <w:webHidden/>
              </w:rPr>
              <w:fldChar w:fldCharType="separate"/>
            </w:r>
            <w:r w:rsidR="006E3A77">
              <w:rPr>
                <w:noProof/>
                <w:webHidden/>
              </w:rPr>
              <w:t>91</w:t>
            </w:r>
            <w:r w:rsidR="006E3A77">
              <w:rPr>
                <w:noProof/>
                <w:webHidden/>
              </w:rPr>
              <w:fldChar w:fldCharType="end"/>
            </w:r>
          </w:hyperlink>
        </w:p>
        <w:p w:rsidR="006E3A77" w:rsidRDefault="005D768B" w14:paraId="3EB06299" w14:textId="3A741F72">
          <w:pPr>
            <w:pStyle w:val="TOC3"/>
            <w:tabs>
              <w:tab w:val="left" w:pos="1100"/>
              <w:tab w:val="right" w:leader="dot" w:pos="10070"/>
            </w:tabs>
            <w:rPr>
              <w:rFonts w:asciiTheme="minorHAnsi" w:hAnsiTheme="minorHAnsi" w:eastAsiaTheme="minorEastAsia"/>
              <w:noProof/>
              <w:color w:val="auto"/>
              <w:sz w:val="22"/>
              <w:szCs w:val="22"/>
            </w:rPr>
          </w:pPr>
          <w:hyperlink w:history="1" w:anchor="_Toc32417452">
            <w:r w:rsidRPr="00CB3D7A" w:rsidR="006E3A77">
              <w:rPr>
                <w:rStyle w:val="Hyperlink"/>
                <w:rFonts w:cs="Times New Roman"/>
                <w:noProof/>
              </w:rPr>
              <w:t>B.3.7</w:t>
            </w:r>
            <w:r w:rsidR="006E3A77">
              <w:rPr>
                <w:rFonts w:asciiTheme="minorHAnsi" w:hAnsiTheme="minorHAnsi" w:eastAsiaTheme="minorEastAsia"/>
                <w:noProof/>
                <w:color w:val="auto"/>
                <w:sz w:val="22"/>
                <w:szCs w:val="22"/>
              </w:rPr>
              <w:tab/>
            </w:r>
            <w:r w:rsidRPr="00CB3D7A" w:rsidR="006E3A77">
              <w:rPr>
                <w:rStyle w:val="Hyperlink"/>
                <w:noProof/>
              </w:rPr>
              <w:t>PostResponse</w:t>
            </w:r>
            <w:r w:rsidR="006E3A77">
              <w:rPr>
                <w:noProof/>
                <w:webHidden/>
              </w:rPr>
              <w:tab/>
            </w:r>
            <w:r w:rsidR="006E3A77">
              <w:rPr>
                <w:noProof/>
                <w:webHidden/>
              </w:rPr>
              <w:fldChar w:fldCharType="begin"/>
            </w:r>
            <w:r w:rsidR="006E3A77">
              <w:rPr>
                <w:noProof/>
                <w:webHidden/>
              </w:rPr>
              <w:instrText xml:space="preserve"> PAGEREF _Toc32417452 \h </w:instrText>
            </w:r>
            <w:r w:rsidR="006E3A77">
              <w:rPr>
                <w:noProof/>
                <w:webHidden/>
              </w:rPr>
            </w:r>
            <w:r w:rsidR="006E3A77">
              <w:rPr>
                <w:noProof/>
                <w:webHidden/>
              </w:rPr>
              <w:fldChar w:fldCharType="separate"/>
            </w:r>
            <w:r w:rsidR="006E3A77">
              <w:rPr>
                <w:noProof/>
                <w:webHidden/>
              </w:rPr>
              <w:t>91</w:t>
            </w:r>
            <w:r w:rsidR="006E3A77">
              <w:rPr>
                <w:noProof/>
                <w:webHidden/>
              </w:rPr>
              <w:fldChar w:fldCharType="end"/>
            </w:r>
          </w:hyperlink>
        </w:p>
        <w:p w:rsidR="006E3A77" w:rsidRDefault="005D768B" w14:paraId="0FC3659F" w14:textId="6F7EEEEC">
          <w:pPr>
            <w:pStyle w:val="TOC3"/>
            <w:tabs>
              <w:tab w:val="left" w:pos="1100"/>
              <w:tab w:val="right" w:leader="dot" w:pos="10070"/>
            </w:tabs>
            <w:rPr>
              <w:rFonts w:asciiTheme="minorHAnsi" w:hAnsiTheme="minorHAnsi" w:eastAsiaTheme="minorEastAsia"/>
              <w:noProof/>
              <w:color w:val="auto"/>
              <w:sz w:val="22"/>
              <w:szCs w:val="22"/>
            </w:rPr>
          </w:pPr>
          <w:hyperlink w:history="1" w:anchor="_Toc32417453">
            <w:r w:rsidRPr="00CB3D7A" w:rsidR="006E3A77">
              <w:rPr>
                <w:rStyle w:val="Hyperlink"/>
                <w:rFonts w:cs="Times New Roman"/>
                <w:noProof/>
              </w:rPr>
              <w:t>B.3.8</w:t>
            </w:r>
            <w:r w:rsidR="006E3A77">
              <w:rPr>
                <w:rFonts w:asciiTheme="minorHAnsi" w:hAnsiTheme="minorHAnsi" w:eastAsiaTheme="minorEastAsia"/>
                <w:noProof/>
                <w:color w:val="auto"/>
                <w:sz w:val="22"/>
                <w:szCs w:val="22"/>
              </w:rPr>
              <w:tab/>
            </w:r>
            <w:r w:rsidRPr="00CB3D7A" w:rsidR="006E3A77">
              <w:rPr>
                <w:rStyle w:val="Hyperlink"/>
                <w:noProof/>
              </w:rPr>
              <w:t>NotifyListener</w:t>
            </w:r>
            <w:r w:rsidR="006E3A77">
              <w:rPr>
                <w:noProof/>
                <w:webHidden/>
              </w:rPr>
              <w:tab/>
            </w:r>
            <w:r w:rsidR="006E3A77">
              <w:rPr>
                <w:noProof/>
                <w:webHidden/>
              </w:rPr>
              <w:fldChar w:fldCharType="begin"/>
            </w:r>
            <w:r w:rsidR="006E3A77">
              <w:rPr>
                <w:noProof/>
                <w:webHidden/>
              </w:rPr>
              <w:instrText xml:space="preserve"> PAGEREF _Toc32417453 \h </w:instrText>
            </w:r>
            <w:r w:rsidR="006E3A77">
              <w:rPr>
                <w:noProof/>
                <w:webHidden/>
              </w:rPr>
            </w:r>
            <w:r w:rsidR="006E3A77">
              <w:rPr>
                <w:noProof/>
                <w:webHidden/>
              </w:rPr>
              <w:fldChar w:fldCharType="separate"/>
            </w:r>
            <w:r w:rsidR="006E3A77">
              <w:rPr>
                <w:noProof/>
                <w:webHidden/>
              </w:rPr>
              <w:t>92</w:t>
            </w:r>
            <w:r w:rsidR="006E3A77">
              <w:rPr>
                <w:noProof/>
                <w:webHidden/>
              </w:rPr>
              <w:fldChar w:fldCharType="end"/>
            </w:r>
          </w:hyperlink>
        </w:p>
        <w:p w:rsidR="006E3A77" w:rsidRDefault="005D768B" w14:paraId="561E36AA" w14:textId="26D106C4">
          <w:pPr>
            <w:pStyle w:val="TOC3"/>
            <w:tabs>
              <w:tab w:val="left" w:pos="1100"/>
              <w:tab w:val="right" w:leader="dot" w:pos="10070"/>
            </w:tabs>
            <w:rPr>
              <w:rFonts w:asciiTheme="minorHAnsi" w:hAnsiTheme="minorHAnsi" w:eastAsiaTheme="minorEastAsia"/>
              <w:noProof/>
              <w:color w:val="auto"/>
              <w:sz w:val="22"/>
              <w:szCs w:val="22"/>
            </w:rPr>
          </w:pPr>
          <w:hyperlink w:history="1" w:anchor="_Toc32417454">
            <w:r w:rsidRPr="00CB3D7A" w:rsidR="006E3A77">
              <w:rPr>
                <w:rStyle w:val="Hyperlink"/>
                <w:rFonts w:cs="Times New Roman"/>
                <w:noProof/>
              </w:rPr>
              <w:t>B.3.9</w:t>
            </w:r>
            <w:r w:rsidR="006E3A77">
              <w:rPr>
                <w:rFonts w:asciiTheme="minorHAnsi" w:hAnsiTheme="minorHAnsi" w:eastAsiaTheme="minorEastAsia"/>
                <w:noProof/>
                <w:color w:val="auto"/>
                <w:sz w:val="22"/>
                <w:szCs w:val="22"/>
              </w:rPr>
              <w:tab/>
            </w:r>
            <w:r w:rsidRPr="00CB3D7A" w:rsidR="006E3A77">
              <w:rPr>
                <w:rStyle w:val="Hyperlink"/>
                <w:noProof/>
              </w:rPr>
              <w:t>ReadResponse</w:t>
            </w:r>
            <w:r w:rsidR="006E3A77">
              <w:rPr>
                <w:noProof/>
                <w:webHidden/>
              </w:rPr>
              <w:tab/>
            </w:r>
            <w:r w:rsidR="006E3A77">
              <w:rPr>
                <w:noProof/>
                <w:webHidden/>
              </w:rPr>
              <w:fldChar w:fldCharType="begin"/>
            </w:r>
            <w:r w:rsidR="006E3A77">
              <w:rPr>
                <w:noProof/>
                <w:webHidden/>
              </w:rPr>
              <w:instrText xml:space="preserve"> PAGEREF _Toc32417454 \h </w:instrText>
            </w:r>
            <w:r w:rsidR="006E3A77">
              <w:rPr>
                <w:noProof/>
                <w:webHidden/>
              </w:rPr>
            </w:r>
            <w:r w:rsidR="006E3A77">
              <w:rPr>
                <w:noProof/>
                <w:webHidden/>
              </w:rPr>
              <w:fldChar w:fldCharType="separate"/>
            </w:r>
            <w:r w:rsidR="006E3A77">
              <w:rPr>
                <w:noProof/>
                <w:webHidden/>
              </w:rPr>
              <w:t>93</w:t>
            </w:r>
            <w:r w:rsidR="006E3A77">
              <w:rPr>
                <w:noProof/>
                <w:webHidden/>
              </w:rPr>
              <w:fldChar w:fldCharType="end"/>
            </w:r>
          </w:hyperlink>
        </w:p>
        <w:p w:rsidR="006E3A77" w:rsidRDefault="005D768B" w14:paraId="6023F08C" w14:textId="0ACC8A92">
          <w:pPr>
            <w:pStyle w:val="TOC3"/>
            <w:tabs>
              <w:tab w:val="left" w:pos="1320"/>
              <w:tab w:val="right" w:leader="dot" w:pos="10070"/>
            </w:tabs>
            <w:rPr>
              <w:rFonts w:asciiTheme="minorHAnsi" w:hAnsiTheme="minorHAnsi" w:eastAsiaTheme="minorEastAsia"/>
              <w:noProof/>
              <w:color w:val="auto"/>
              <w:sz w:val="22"/>
              <w:szCs w:val="22"/>
            </w:rPr>
          </w:pPr>
          <w:hyperlink w:history="1" w:anchor="_Toc32417455">
            <w:r w:rsidRPr="00CB3D7A" w:rsidR="006E3A77">
              <w:rPr>
                <w:rStyle w:val="Hyperlink"/>
                <w:rFonts w:cs="Times New Roman"/>
                <w:noProof/>
              </w:rPr>
              <w:t>B.3.10</w:t>
            </w:r>
            <w:r w:rsidR="006E3A77">
              <w:rPr>
                <w:rFonts w:asciiTheme="minorHAnsi" w:hAnsiTheme="minorHAnsi" w:eastAsiaTheme="minorEastAsia"/>
                <w:noProof/>
                <w:color w:val="auto"/>
                <w:sz w:val="22"/>
                <w:szCs w:val="22"/>
              </w:rPr>
              <w:tab/>
            </w:r>
            <w:r w:rsidRPr="00CB3D7A" w:rsidR="006E3A77">
              <w:rPr>
                <w:rStyle w:val="Hyperlink"/>
                <w:noProof/>
              </w:rPr>
              <w:t>RemoveResponse</w:t>
            </w:r>
            <w:r w:rsidR="006E3A77">
              <w:rPr>
                <w:noProof/>
                <w:webHidden/>
              </w:rPr>
              <w:tab/>
            </w:r>
            <w:r w:rsidR="006E3A77">
              <w:rPr>
                <w:noProof/>
                <w:webHidden/>
              </w:rPr>
              <w:fldChar w:fldCharType="begin"/>
            </w:r>
            <w:r w:rsidR="006E3A77">
              <w:rPr>
                <w:noProof/>
                <w:webHidden/>
              </w:rPr>
              <w:instrText xml:space="preserve"> PAGEREF _Toc32417455 \h </w:instrText>
            </w:r>
            <w:r w:rsidR="006E3A77">
              <w:rPr>
                <w:noProof/>
                <w:webHidden/>
              </w:rPr>
            </w:r>
            <w:r w:rsidR="006E3A77">
              <w:rPr>
                <w:noProof/>
                <w:webHidden/>
              </w:rPr>
              <w:fldChar w:fldCharType="separate"/>
            </w:r>
            <w:r w:rsidR="006E3A77">
              <w:rPr>
                <w:noProof/>
                <w:webHidden/>
              </w:rPr>
              <w:t>94</w:t>
            </w:r>
            <w:r w:rsidR="006E3A77">
              <w:rPr>
                <w:noProof/>
                <w:webHidden/>
              </w:rPr>
              <w:fldChar w:fldCharType="end"/>
            </w:r>
          </w:hyperlink>
        </w:p>
        <w:p w:rsidR="006E3A77" w:rsidRDefault="005D768B" w14:paraId="5DD00E10" w14:textId="75E6232D">
          <w:pPr>
            <w:pStyle w:val="TOC3"/>
            <w:tabs>
              <w:tab w:val="left" w:pos="1320"/>
              <w:tab w:val="right" w:leader="dot" w:pos="10070"/>
            </w:tabs>
            <w:rPr>
              <w:rFonts w:asciiTheme="minorHAnsi" w:hAnsiTheme="minorHAnsi" w:eastAsiaTheme="minorEastAsia"/>
              <w:noProof/>
              <w:color w:val="auto"/>
              <w:sz w:val="22"/>
              <w:szCs w:val="22"/>
            </w:rPr>
          </w:pPr>
          <w:hyperlink w:history="1" w:anchor="_Toc32417456">
            <w:r w:rsidRPr="00CB3D7A" w:rsidR="006E3A77">
              <w:rPr>
                <w:rStyle w:val="Hyperlink"/>
                <w:rFonts w:cs="Times New Roman"/>
                <w:noProof/>
              </w:rPr>
              <w:t>B.3.11</w:t>
            </w:r>
            <w:r w:rsidR="006E3A77">
              <w:rPr>
                <w:rFonts w:asciiTheme="minorHAnsi" w:hAnsiTheme="minorHAnsi" w:eastAsiaTheme="minorEastAsia"/>
                <w:noProof/>
                <w:color w:val="auto"/>
                <w:sz w:val="22"/>
                <w:szCs w:val="22"/>
              </w:rPr>
              <w:tab/>
            </w:r>
            <w:r w:rsidRPr="00CB3D7A" w:rsidR="006E3A77">
              <w:rPr>
                <w:rStyle w:val="Hyperlink"/>
                <w:noProof/>
              </w:rPr>
              <w:t>CloseConsumerRequestSession</w:t>
            </w:r>
            <w:r w:rsidR="006E3A77">
              <w:rPr>
                <w:noProof/>
                <w:webHidden/>
              </w:rPr>
              <w:tab/>
            </w:r>
            <w:r w:rsidR="006E3A77">
              <w:rPr>
                <w:noProof/>
                <w:webHidden/>
              </w:rPr>
              <w:fldChar w:fldCharType="begin"/>
            </w:r>
            <w:r w:rsidR="006E3A77">
              <w:rPr>
                <w:noProof/>
                <w:webHidden/>
              </w:rPr>
              <w:instrText xml:space="preserve"> PAGEREF _Toc32417456 \h </w:instrText>
            </w:r>
            <w:r w:rsidR="006E3A77">
              <w:rPr>
                <w:noProof/>
                <w:webHidden/>
              </w:rPr>
            </w:r>
            <w:r w:rsidR="006E3A77">
              <w:rPr>
                <w:noProof/>
                <w:webHidden/>
              </w:rPr>
              <w:fldChar w:fldCharType="separate"/>
            </w:r>
            <w:r w:rsidR="006E3A77">
              <w:rPr>
                <w:noProof/>
                <w:webHidden/>
              </w:rPr>
              <w:t>94</w:t>
            </w:r>
            <w:r w:rsidR="006E3A77">
              <w:rPr>
                <w:noProof/>
                <w:webHidden/>
              </w:rPr>
              <w:fldChar w:fldCharType="end"/>
            </w:r>
          </w:hyperlink>
        </w:p>
        <w:p w:rsidR="006E3A77" w:rsidRDefault="005D768B" w14:paraId="11B86889" w14:textId="1F73723D">
          <w:pPr>
            <w:pStyle w:val="TOC3"/>
            <w:tabs>
              <w:tab w:val="left" w:pos="1320"/>
              <w:tab w:val="right" w:leader="dot" w:pos="10070"/>
            </w:tabs>
            <w:rPr>
              <w:rFonts w:asciiTheme="minorHAnsi" w:hAnsiTheme="minorHAnsi" w:eastAsiaTheme="minorEastAsia"/>
              <w:noProof/>
              <w:color w:val="auto"/>
              <w:sz w:val="22"/>
              <w:szCs w:val="22"/>
            </w:rPr>
          </w:pPr>
          <w:hyperlink w:history="1" w:anchor="_Toc32417457">
            <w:r w:rsidRPr="00CB3D7A" w:rsidR="006E3A77">
              <w:rPr>
                <w:rStyle w:val="Hyperlink"/>
                <w:rFonts w:cs="Times New Roman"/>
                <w:noProof/>
              </w:rPr>
              <w:t>B.3.12</w:t>
            </w:r>
            <w:r w:rsidR="006E3A77">
              <w:rPr>
                <w:rFonts w:asciiTheme="minorHAnsi" w:hAnsiTheme="minorHAnsi" w:eastAsiaTheme="minorEastAsia"/>
                <w:noProof/>
                <w:color w:val="auto"/>
                <w:sz w:val="22"/>
                <w:szCs w:val="22"/>
              </w:rPr>
              <w:tab/>
            </w:r>
            <w:r w:rsidRPr="00CB3D7A" w:rsidR="006E3A77">
              <w:rPr>
                <w:rStyle w:val="Hyperlink"/>
                <w:noProof/>
              </w:rPr>
              <w:t>CloseProviderRequestSession</w:t>
            </w:r>
            <w:r w:rsidR="006E3A77">
              <w:rPr>
                <w:noProof/>
                <w:webHidden/>
              </w:rPr>
              <w:tab/>
            </w:r>
            <w:r w:rsidR="006E3A77">
              <w:rPr>
                <w:noProof/>
                <w:webHidden/>
              </w:rPr>
              <w:fldChar w:fldCharType="begin"/>
            </w:r>
            <w:r w:rsidR="006E3A77">
              <w:rPr>
                <w:noProof/>
                <w:webHidden/>
              </w:rPr>
              <w:instrText xml:space="preserve"> PAGEREF _Toc32417457 \h </w:instrText>
            </w:r>
            <w:r w:rsidR="006E3A77">
              <w:rPr>
                <w:noProof/>
                <w:webHidden/>
              </w:rPr>
            </w:r>
            <w:r w:rsidR="006E3A77">
              <w:rPr>
                <w:noProof/>
                <w:webHidden/>
              </w:rPr>
              <w:fldChar w:fldCharType="separate"/>
            </w:r>
            <w:r w:rsidR="006E3A77">
              <w:rPr>
                <w:noProof/>
                <w:webHidden/>
              </w:rPr>
              <w:t>95</w:t>
            </w:r>
            <w:r w:rsidR="006E3A77">
              <w:rPr>
                <w:noProof/>
                <w:webHidden/>
              </w:rPr>
              <w:fldChar w:fldCharType="end"/>
            </w:r>
          </w:hyperlink>
        </w:p>
        <w:p w:rsidR="006E3A77" w:rsidRDefault="005D768B" w14:paraId="6A8F18BF" w14:textId="52729F27">
          <w:pPr>
            <w:pStyle w:val="TOC1"/>
            <w:tabs>
              <w:tab w:val="right" w:leader="dot" w:pos="10070"/>
            </w:tabs>
            <w:rPr>
              <w:rFonts w:asciiTheme="minorHAnsi" w:hAnsiTheme="minorHAnsi" w:eastAsiaTheme="minorEastAsia"/>
              <w:noProof/>
              <w:color w:val="auto"/>
              <w:sz w:val="22"/>
              <w:szCs w:val="22"/>
            </w:rPr>
          </w:pPr>
          <w:hyperlink w:history="1" w:anchor="_Toc32417458">
            <w:r w:rsidRPr="00CB3D7A" w:rsidR="006E3A77">
              <w:rPr>
                <w:rStyle w:val="Hyperlink"/>
                <w:noProof/>
              </w:rPr>
              <w:t>Acknowledgements</w:t>
            </w:r>
            <w:r w:rsidR="006E3A77">
              <w:rPr>
                <w:noProof/>
                <w:webHidden/>
              </w:rPr>
              <w:tab/>
            </w:r>
            <w:r w:rsidR="006E3A77">
              <w:rPr>
                <w:noProof/>
                <w:webHidden/>
              </w:rPr>
              <w:fldChar w:fldCharType="begin"/>
            </w:r>
            <w:r w:rsidR="006E3A77">
              <w:rPr>
                <w:noProof/>
                <w:webHidden/>
              </w:rPr>
              <w:instrText xml:space="preserve"> PAGEREF _Toc32417458 \h </w:instrText>
            </w:r>
            <w:r w:rsidR="006E3A77">
              <w:rPr>
                <w:noProof/>
                <w:webHidden/>
              </w:rPr>
            </w:r>
            <w:r w:rsidR="006E3A77">
              <w:rPr>
                <w:noProof/>
                <w:webHidden/>
              </w:rPr>
              <w:fldChar w:fldCharType="separate"/>
            </w:r>
            <w:r w:rsidR="006E3A77">
              <w:rPr>
                <w:noProof/>
                <w:webHidden/>
              </w:rPr>
              <w:t>97</w:t>
            </w:r>
            <w:r w:rsidR="006E3A77">
              <w:rPr>
                <w:noProof/>
                <w:webHidden/>
              </w:rPr>
              <w:fldChar w:fldCharType="end"/>
            </w:r>
          </w:hyperlink>
        </w:p>
        <w:p w:rsidR="006E3A77" w:rsidRDefault="005D768B" w14:paraId="0EB55472" w14:textId="535C7FAD">
          <w:pPr>
            <w:pStyle w:val="TOC1"/>
            <w:tabs>
              <w:tab w:val="right" w:leader="dot" w:pos="10070"/>
            </w:tabs>
            <w:rPr>
              <w:rFonts w:asciiTheme="minorHAnsi" w:hAnsiTheme="minorHAnsi" w:eastAsiaTheme="minorEastAsia"/>
              <w:noProof/>
              <w:color w:val="auto"/>
              <w:sz w:val="22"/>
              <w:szCs w:val="22"/>
            </w:rPr>
          </w:pPr>
          <w:hyperlink w:history="1" w:anchor="_Toc32417459">
            <w:r w:rsidRPr="00CB3D7A" w:rsidR="006E3A77">
              <w:rPr>
                <w:rStyle w:val="Hyperlink"/>
                <w:noProof/>
              </w:rPr>
              <w:t>Bibliography</w:t>
            </w:r>
            <w:r w:rsidR="006E3A77">
              <w:rPr>
                <w:noProof/>
                <w:webHidden/>
              </w:rPr>
              <w:tab/>
            </w:r>
            <w:r w:rsidR="006E3A77">
              <w:rPr>
                <w:noProof/>
                <w:webHidden/>
              </w:rPr>
              <w:fldChar w:fldCharType="begin"/>
            </w:r>
            <w:r w:rsidR="006E3A77">
              <w:rPr>
                <w:noProof/>
                <w:webHidden/>
              </w:rPr>
              <w:instrText xml:space="preserve"> PAGEREF _Toc32417459 \h </w:instrText>
            </w:r>
            <w:r w:rsidR="006E3A77">
              <w:rPr>
                <w:noProof/>
                <w:webHidden/>
              </w:rPr>
            </w:r>
            <w:r w:rsidR="006E3A77">
              <w:rPr>
                <w:noProof/>
                <w:webHidden/>
              </w:rPr>
              <w:fldChar w:fldCharType="separate"/>
            </w:r>
            <w:r w:rsidR="006E3A77">
              <w:rPr>
                <w:noProof/>
                <w:webHidden/>
              </w:rPr>
              <w:t>98</w:t>
            </w:r>
            <w:r w:rsidR="006E3A77">
              <w:rPr>
                <w:noProof/>
                <w:webHidden/>
              </w:rPr>
              <w:fldChar w:fldCharType="end"/>
            </w:r>
          </w:hyperlink>
        </w:p>
        <w:p w:rsidR="00BB172D" w:rsidP="00BF5A6C" w:rsidRDefault="00BB172D" w14:paraId="190A2753" w14:textId="72BB67B6">
          <w:r>
            <w:rPr>
              <w:b/>
              <w:bCs/>
              <w:noProof/>
            </w:rPr>
            <w:fldChar w:fldCharType="end"/>
          </w:r>
        </w:p>
      </w:sdtContent>
    </w:sdt>
    <w:p w:rsidR="00A3352F" w:rsidRDefault="00A3352F" w14:paraId="42358EB8" w14:textId="6C0193BD">
      <w:pPr>
        <w:spacing w:after="200"/>
      </w:pPr>
    </w:p>
    <w:p w:rsidR="001C00AF" w:rsidRDefault="001C00AF" w14:paraId="5B9BC580" w14:textId="77777777">
      <w:pPr>
        <w:spacing w:after="200"/>
        <w:sectPr w:rsidR="001C00AF" w:rsidSect="001C00AF">
          <w:headerReference w:type="default" r:id="rId28"/>
          <w:footerReference w:type="default" r:id="rId29"/>
          <w:type w:val="oddPage"/>
          <w:pgSz w:w="12240" w:h="15840"/>
          <w:pgMar w:top="1440" w:right="1080" w:bottom="1440" w:left="1080" w:header="720" w:footer="720" w:gutter="0"/>
          <w:pgNumType w:fmt="lowerRoman" w:start="1"/>
          <w:cols w:space="720"/>
          <w:docGrid w:linePitch="326"/>
        </w:sectPr>
      </w:pPr>
    </w:p>
    <w:p w:rsidR="00923157" w:rsidP="008B6393" w:rsidRDefault="16357397" w14:paraId="4D547958" w14:textId="77777777">
      <w:pPr>
        <w:pStyle w:val="Heading1NoNumbers"/>
      </w:pPr>
      <w:bookmarkStart w:name="_Toc25337010" w:id="19"/>
      <w:bookmarkStart w:name="_Toc25357135" w:id="20"/>
      <w:bookmarkStart w:name="_Toc32417320" w:id="21"/>
      <w:r>
        <w:lastRenderedPageBreak/>
        <w:t>Foreword</w:t>
      </w:r>
      <w:bookmarkEnd w:id="19"/>
      <w:bookmarkEnd w:id="20"/>
      <w:bookmarkEnd w:id="21"/>
    </w:p>
    <w:p w:rsidRPr="00BF72B0" w:rsidR="00B4214A" w:rsidP="0016749D" w:rsidRDefault="00B4214A" w14:paraId="5A4FC9A2" w14:textId="53B02499">
      <w:pPr>
        <w:pStyle w:val="BodyText"/>
      </w:pPr>
      <w:bookmarkStart w:name="introduction" w:id="22"/>
      <w:bookmarkEnd w:id="22"/>
      <w:r w:rsidRPr="00575138">
        <w:t>This document defines a SOAP Web Service implementation of the ISA 95.00.06 Messaging Service Model as well as describing a plain HTTP/JSON REST interface</w:t>
      </w:r>
      <w:r>
        <w:t xml:space="preserve"> defined by the Open</w:t>
      </w:r>
      <w:r w:rsidRPr="00791F51" w:rsidR="00791F51">
        <w:t xml:space="preserve"> </w:t>
      </w:r>
      <w:r w:rsidR="00791F51">
        <w:t>O&amp;M Joint Working Group.</w:t>
      </w:r>
    </w:p>
    <w:p w:rsidR="00BF72B0" w:rsidP="0016749D" w:rsidRDefault="00BF72B0" w14:paraId="3EF9549C" w14:textId="2E132A99">
      <w:pPr>
        <w:pStyle w:val="BodyText"/>
      </w:pPr>
      <w:proofErr w:type="spellStart"/>
      <w:r w:rsidRPr="00BF72B0">
        <w:t>OpenO&amp;M</w:t>
      </w:r>
      <w:proofErr w:type="spellEnd"/>
      <w:r w:rsidRPr="00BF72B0">
        <w:t xml:space="preserve"> is an initiative of multiple industry standards organizations to provide a harmonized set of standards for the exchange of Operations &amp; Maintenance (O&amp;M) data and associated context. </w:t>
      </w:r>
      <w:proofErr w:type="spellStart"/>
      <w:r w:rsidRPr="00BF72B0">
        <w:t>OpenO&amp;M</w:t>
      </w:r>
      <w:proofErr w:type="spellEnd"/>
      <w:r w:rsidRPr="00BF72B0">
        <w:t xml:space="preserve"> is an open, collaborative, effort composed of diverse groups of relevant organizations and subject matter experts.</w:t>
      </w:r>
      <w:r w:rsidR="00575138">
        <w:t xml:space="preserve">  </w:t>
      </w:r>
      <w:r w:rsidRPr="00BF72B0">
        <w:t xml:space="preserve">The members of </w:t>
      </w:r>
      <w:proofErr w:type="spellStart"/>
      <w:r w:rsidRPr="00BF72B0">
        <w:t>OpenO&amp;M</w:t>
      </w:r>
      <w:proofErr w:type="spellEnd"/>
      <w:r w:rsidRPr="00BF72B0">
        <w:t xml:space="preserve"> initiative </w:t>
      </w:r>
      <w:r>
        <w:t>include</w:t>
      </w:r>
      <w:r w:rsidRPr="00BF72B0">
        <w:t xml:space="preserve"> ISA, MESA, MIMOSA, </w:t>
      </w:r>
      <w:proofErr w:type="spellStart"/>
      <w:r w:rsidRPr="00BF72B0">
        <w:t>OAGi</w:t>
      </w:r>
      <w:proofErr w:type="spellEnd"/>
      <w:r w:rsidRPr="00BF72B0">
        <w:t xml:space="preserve">, and the OPC Foundation. </w:t>
      </w:r>
    </w:p>
    <w:p w:rsidRPr="00B4214A" w:rsidR="00B4214A" w:rsidP="0016749D" w:rsidRDefault="00B4214A" w14:paraId="7CF08352" w14:textId="14C077EE">
      <w:pPr>
        <w:pStyle w:val="BodyText"/>
      </w:pPr>
      <w:r w:rsidRPr="00B4214A">
        <w:t xml:space="preserve">The </w:t>
      </w:r>
      <w:proofErr w:type="spellStart"/>
      <w:r w:rsidRPr="00B4214A">
        <w:t>OpenO&amp;M</w:t>
      </w:r>
      <w:proofErr w:type="spellEnd"/>
      <w:r w:rsidRPr="00B4214A">
        <w:t xml:space="preserve"> Initiative involves multiple industry standards organizations collaborating to provide a harmonized set of information standards for the exchange of Operations &amp; Maintenance data.</w:t>
      </w:r>
      <w:r>
        <w:t xml:space="preserve"> </w:t>
      </w:r>
      <w:r w:rsidRPr="00B4214A">
        <w:t>MIMOSA, ISA and OPC Foundation information standards are applicable to multiple industries.</w:t>
      </w:r>
      <w:r w:rsidRPr="00032AB5" w:rsidR="00032AB5">
        <w:t xml:space="preserve"> </w:t>
      </w:r>
      <w:r w:rsidRPr="00B4214A" w:rsidR="00032AB5">
        <w:t>Participating organizations work together to cross-reference their related standards and to collaborate on the content.</w:t>
      </w:r>
    </w:p>
    <w:p w:rsidRPr="00B4214A" w:rsidR="00B4214A" w:rsidP="004E4AD8" w:rsidRDefault="36A0D277" w14:paraId="6DBBC824" w14:textId="4071A709">
      <w:pPr>
        <w:pStyle w:val="BodyText"/>
        <w:numPr>
          <w:ilvl w:val="0"/>
          <w:numId w:val="14"/>
        </w:numPr>
      </w:pPr>
      <w:r>
        <w:t>MIMOSA provides asset management related information standards</w:t>
      </w:r>
    </w:p>
    <w:p w:rsidRPr="00B4214A" w:rsidR="00B4214A" w:rsidP="004E4AD8" w:rsidRDefault="36A0D277" w14:paraId="4C49473C" w14:textId="781EA6BB">
      <w:pPr>
        <w:pStyle w:val="BodyText"/>
        <w:numPr>
          <w:ilvl w:val="0"/>
          <w:numId w:val="14"/>
        </w:numPr>
      </w:pPr>
      <w:r>
        <w:t>ISA provides industrial automation standards</w:t>
      </w:r>
    </w:p>
    <w:p w:rsidRPr="00B4214A" w:rsidR="00B4214A" w:rsidP="004E4AD8" w:rsidRDefault="36A0D277" w14:paraId="7C9CC02A" w14:textId="75B4CF5C">
      <w:pPr>
        <w:pStyle w:val="BodyText"/>
        <w:numPr>
          <w:ilvl w:val="0"/>
          <w:numId w:val="14"/>
        </w:numPr>
      </w:pPr>
      <w:r>
        <w:t>OPC Foundation provides data acquisition and transport standards</w:t>
      </w:r>
    </w:p>
    <w:p w:rsidR="00923157" w:rsidP="00A3352F" w:rsidRDefault="0E4F47E8" w14:paraId="1D8FF99B" w14:textId="6697BC56">
      <w:pPr>
        <w:pStyle w:val="BodyText"/>
      </w:pPr>
      <w:r>
        <w:t>The specification described in this document is an implementation specification as opposed to a standard. The intention is to provide a common set of interfaces to allow implementations of the MSM and ISBM to be as compatible and interoperable as possible.</w:t>
      </w:r>
    </w:p>
    <w:p w:rsidR="00923157" w:rsidP="00A3352F" w:rsidRDefault="28177FA6" w14:paraId="68B34951" w14:textId="648D24D4">
      <w:pPr>
        <w:pStyle w:val="BodyText"/>
      </w:pPr>
      <w:r>
        <w:t xml:space="preserve">This specification is validated for ease of implementation and use via reference implementations made available by the </w:t>
      </w:r>
      <w:proofErr w:type="spellStart"/>
      <w:r>
        <w:t>OpenO&amp;M</w:t>
      </w:r>
      <w:proofErr w:type="spellEnd"/>
      <w:r>
        <w:t xml:space="preserve"> ISBM JWG members, e.g., the </w:t>
      </w:r>
      <w:proofErr w:type="spellStart"/>
      <w:r>
        <w:t>OpenMSM</w:t>
      </w:r>
      <w:proofErr w:type="spellEnd"/>
      <w:r>
        <w:t xml:space="preserve"> [</w:t>
      </w:r>
      <w:commentRangeStart w:id="23"/>
      <w:r>
        <w:t>link?</w:t>
      </w:r>
      <w:commentRangeEnd w:id="23"/>
      <w:r w:rsidR="36A0D277">
        <w:rPr>
          <w:rStyle w:val="CommentReference"/>
        </w:rPr>
        <w:commentReference w:id="23"/>
      </w:r>
      <w:r>
        <w:t>], but this does not preclude commercial implementations from being developed to conform to this specification.</w:t>
      </w:r>
    </w:p>
    <w:p w:rsidR="00923157" w:rsidP="0E4F47E8" w:rsidRDefault="0E4F47E8" w14:paraId="3CC012E4" w14:textId="28EB4C39">
      <w:pPr>
        <w:pStyle w:val="BodyText"/>
        <w:spacing w:line="259" w:lineRule="auto"/>
      </w:pPr>
      <w:r>
        <w:t>The features and capabilities of the specification are validated through the OIIE OGI Pilot [http://www.mimosa.org/ogi-pilot/</w:t>
      </w:r>
      <w:r w:rsidR="36A0D277">
        <w:t>] to ensure that it is fit-for-purpose.</w:t>
      </w:r>
      <w:r w:rsidR="00C12910">
        <w:t xml:space="preserve"> </w:t>
      </w:r>
      <w:r w:rsidR="36A0D277">
        <w:t>The OIIE OGI Pilot also provides feedback into this specification for new features, capabilities, and requirements that are considered in future revisions of the specification.</w:t>
      </w:r>
    </w:p>
    <w:p w:rsidR="00BB0129" w:rsidP="5E591451" w:rsidRDefault="5E591451" w14:paraId="026609F7" w14:textId="4A4C8C0C">
      <w:pPr>
        <w:pStyle w:val="Heading1NoNumbers"/>
      </w:pPr>
      <w:bookmarkStart w:name="_Toc25337011" w:id="24"/>
      <w:bookmarkStart w:name="_Toc25357136" w:id="25"/>
      <w:bookmarkStart w:name="_Toc32417321" w:id="26"/>
      <w:r>
        <w:lastRenderedPageBreak/>
        <w:t>Introduction</w:t>
      </w:r>
      <w:bookmarkEnd w:id="24"/>
      <w:bookmarkEnd w:id="25"/>
      <w:bookmarkEnd w:id="26"/>
    </w:p>
    <w:p w:rsidR="00BB0129" w:rsidP="00CF791A" w:rsidRDefault="5E591451" w14:paraId="1F99014E" w14:textId="1C801D08">
      <w:pPr>
        <w:pStyle w:val="BodyText"/>
      </w:pPr>
      <w:r>
        <w:t>This specification defines a SOAP Web Service and a HTTP/JSON REST implementation of the ISA-95.00.06 Messaging Service Model.</w:t>
      </w:r>
    </w:p>
    <w:p w:rsidR="00BB0129" w:rsidP="00CF791A" w:rsidRDefault="00032AB5" w14:paraId="4BD3C622" w14:textId="6D66547C">
      <w:pPr>
        <w:pStyle w:val="BodyText"/>
      </w:pPr>
      <w:r>
        <w:t>It</w:t>
      </w:r>
      <w:r w:rsidR="16357397">
        <w:t xml:space="preserve"> defines a minimal interface subset to message exchange middleware using standard Web Service </w:t>
      </w:r>
      <w:r w:rsidR="00D7111A">
        <w:t xml:space="preserve">and REST </w:t>
      </w:r>
      <w:r w:rsidR="16357397">
        <w:t>interface</w:t>
      </w:r>
      <w:r w:rsidR="00D7111A">
        <w:t>s</w:t>
      </w:r>
      <w:r w:rsidR="16357397">
        <w:t>. Publish-subscribe and request-response messaging patterns are supported through a consistent and unified model. Message routing is conducted through shared channels and topics, and optionally, XPath/</w:t>
      </w:r>
      <w:proofErr w:type="spellStart"/>
      <w:r w:rsidR="16357397">
        <w:t>JSONPath</w:t>
      </w:r>
      <w:proofErr w:type="spellEnd"/>
      <w:r w:rsidR="16357397">
        <w:t xml:space="preserve"> filtering for granular content-based filtering. An asynchronous Web Service callback</w:t>
      </w:r>
      <w:r w:rsidR="00D7111A">
        <w:t xml:space="preserve"> or an asynchronous callback REST service </w:t>
      </w:r>
      <w:r w:rsidR="16357397">
        <w:t xml:space="preserve">is also provided to clients for notification of </w:t>
      </w:r>
      <w:r w:rsidR="00D7111A">
        <w:t xml:space="preserve">received </w:t>
      </w:r>
      <w:r w:rsidR="16357397">
        <w:t>messages. Token-based security for channels is specified to support multiple authorization models, from basic credential exchange to federated identity providers.</w:t>
      </w:r>
    </w:p>
    <w:p w:rsidR="00BB0129" w:rsidP="00CF791A" w:rsidRDefault="00E83E4F" w14:paraId="1664EB0F" w14:textId="7B9F8E08">
      <w:pPr>
        <w:pStyle w:val="BodyText"/>
      </w:pPr>
      <w:r>
        <w:t xml:space="preserve">The benefit of </w:t>
      </w:r>
      <w:r w:rsidR="00D7111A">
        <w:t xml:space="preserve">this </w:t>
      </w:r>
      <w:r>
        <w:t>implementation</w:t>
      </w:r>
      <w:r w:rsidR="00DA4117">
        <w:t xml:space="preserve"> specification is that it </w:t>
      </w:r>
      <w:r>
        <w:t>allow</w:t>
      </w:r>
      <w:r w:rsidR="00A6254B">
        <w:t>s</w:t>
      </w:r>
      <w:r>
        <w:t xml:space="preserve"> applications to expose a single, standardized interface </w:t>
      </w:r>
      <w:r w:rsidR="00A6254B">
        <w:t xml:space="preserve">instead of a </w:t>
      </w:r>
      <w:r w:rsidR="008950A8">
        <w:t>custom-built</w:t>
      </w:r>
      <w:r>
        <w:t xml:space="preserve"> </w:t>
      </w:r>
      <w:r w:rsidR="00DA4117">
        <w:t xml:space="preserve">interface </w:t>
      </w:r>
      <w:r>
        <w:t>for every version and format of message exchange system</w:t>
      </w:r>
      <w:r w:rsidR="00A6254B">
        <w:t>s</w:t>
      </w:r>
      <w:r>
        <w:t xml:space="preserve">. </w:t>
      </w:r>
      <w:r w:rsidR="00A6254B">
        <w:t xml:space="preserve">It also allows applications to select REST or Web Services based on the application requirements. </w:t>
      </w:r>
      <w:r>
        <w:t>The goal is to further interoperability in application to application communications.</w:t>
      </w:r>
    </w:p>
    <w:p w:rsidR="00A25EDB" w:rsidP="00A25EDB" w:rsidRDefault="00A25EDB" w14:paraId="4FF1E377" w14:textId="2AC01CD6">
      <w:pPr>
        <w:pStyle w:val="BodyText"/>
      </w:pPr>
    </w:p>
    <w:p w:rsidR="00DF45CA" w:rsidP="00DF45CA" w:rsidRDefault="00DF45CA" w14:paraId="271F03A7" w14:textId="629751B3">
      <w:pPr>
        <w:pStyle w:val="TOCHeading"/>
      </w:pPr>
      <w:r>
        <w:lastRenderedPageBreak/>
        <w:t xml:space="preserve">ISBM </w:t>
      </w:r>
      <w:bookmarkStart w:name="notational-conventions" w:id="27"/>
      <w:bookmarkEnd w:id="27"/>
      <w:r w:rsidR="00C4067F">
        <w:t>2.0</w:t>
      </w:r>
      <w:r>
        <w:t>—Information Service Bus Model</w:t>
      </w:r>
    </w:p>
    <w:p w:rsidR="00F834DD" w:rsidP="00DF45CA" w:rsidRDefault="00F834DD" w14:paraId="478DD20E" w14:textId="3AB1BECF">
      <w:pPr>
        <w:pStyle w:val="Heading1"/>
        <w:ind w:left="431" w:hanging="431"/>
      </w:pPr>
      <w:bookmarkStart w:name="_Toc25337012" w:id="28"/>
      <w:bookmarkStart w:name="_Toc25357137" w:id="29"/>
      <w:bookmarkStart w:name="_Toc32417322" w:id="30"/>
      <w:r>
        <w:t>Scope</w:t>
      </w:r>
      <w:bookmarkEnd w:id="28"/>
      <w:bookmarkEnd w:id="29"/>
      <w:bookmarkEnd w:id="30"/>
    </w:p>
    <w:p w:rsidR="00F834DD" w:rsidP="00F834DD" w:rsidRDefault="16357397" w14:paraId="2BB3CB19" w14:textId="7C1BFC84">
      <w:pPr>
        <w:pStyle w:val="BodyText"/>
      </w:pPr>
      <w:r>
        <w:t>This is an implementation specification of a set of Web Services for the messaging services described in ISA-95.00.06 Messaging Service Model. The Web Services are defined for both SOAP (1.1 and 1.2) and as a RESTful API.</w:t>
      </w:r>
    </w:p>
    <w:p w:rsidR="00F834DD" w:rsidP="00F834DD" w:rsidRDefault="00F834DD" w14:paraId="722728F2" w14:textId="0A59C669">
      <w:pPr>
        <w:pStyle w:val="Heading1"/>
      </w:pPr>
      <w:bookmarkStart w:name="_Toc25337013" w:id="31"/>
      <w:bookmarkStart w:name="_Toc25357138" w:id="32"/>
      <w:bookmarkStart w:name="_Toc32417323" w:id="33"/>
      <w:r>
        <w:t>Normative References</w:t>
      </w:r>
      <w:bookmarkEnd w:id="31"/>
      <w:bookmarkEnd w:id="32"/>
      <w:bookmarkEnd w:id="33"/>
    </w:p>
    <w:p w:rsidR="0088704E" w:rsidP="00F834DD" w:rsidRDefault="0088704E" w14:paraId="3B7C05B7" w14:textId="77777777">
      <w:pPr>
        <w:pStyle w:val="BodyText"/>
      </w:pPr>
      <w:r w:rsidRPr="0088704E">
        <w:t xml:space="preserve">The following documents are referred to in the text in such a way that some or </w:t>
      </w:r>
      <w:proofErr w:type="gramStart"/>
      <w:r w:rsidRPr="0088704E">
        <w:t>all of</w:t>
      </w:r>
      <w:proofErr w:type="gramEnd"/>
      <w:r w:rsidRPr="0088704E">
        <w:t xml:space="preserve"> their content constitutes requirements of this document. For dated references, only the edition cited applies. For undated references, the latest edition of the referenced document (including any amendments) applies.</w:t>
      </w:r>
    </w:p>
    <w:p w:rsidR="00660D75" w:rsidP="00660D75" w:rsidRDefault="16357397" w14:paraId="216FF574" w14:textId="60DEF763">
      <w:pPr>
        <w:pStyle w:val="BodyText"/>
        <w:rPr>
          <w:i/>
          <w:iCs/>
        </w:rPr>
      </w:pPr>
      <w:r w:rsidRPr="16357397">
        <w:rPr>
          <w:i/>
          <w:iCs/>
        </w:rPr>
        <w:t>ANSI/ISA-95.00.06-2014, Enterprise-Control System Integration – Part 6: Messaging Service Model</w:t>
      </w:r>
    </w:p>
    <w:p w:rsidR="00284319" w:rsidP="00284319" w:rsidRDefault="00284319" w14:paraId="2FA81799" w14:textId="77777777">
      <w:pPr>
        <w:pStyle w:val="BodyText"/>
        <w:rPr>
          <w:i/>
          <w:iCs/>
        </w:rPr>
      </w:pPr>
      <w:r>
        <w:rPr>
          <w:i/>
          <w:iCs/>
        </w:rPr>
        <w:t xml:space="preserve">IETF </w:t>
      </w:r>
      <w:r w:rsidRPr="00660D75">
        <w:rPr>
          <w:i/>
          <w:iCs/>
        </w:rPr>
        <w:t>RFC 2616</w:t>
      </w:r>
      <w:r>
        <w:rPr>
          <w:i/>
          <w:iCs/>
        </w:rPr>
        <w:t xml:space="preserve">, </w:t>
      </w:r>
      <w:r w:rsidRPr="00660D75">
        <w:rPr>
          <w:i/>
          <w:iCs/>
        </w:rPr>
        <w:t>Hypertext Transfer Protocol HTTP/1.1, 1999</w:t>
      </w:r>
      <w:r>
        <w:rPr>
          <w:i/>
          <w:iCs/>
        </w:rPr>
        <w:t xml:space="preserve"> </w:t>
      </w:r>
    </w:p>
    <w:p w:rsidR="00284319" w:rsidP="00284319" w:rsidRDefault="00284319" w14:paraId="5E9E1755" w14:textId="77777777">
      <w:pPr>
        <w:pStyle w:val="BodyText"/>
        <w:rPr>
          <w:i/>
          <w:iCs/>
        </w:rPr>
      </w:pPr>
      <w:r>
        <w:rPr>
          <w:i/>
          <w:iCs/>
        </w:rPr>
        <w:t>W3C Recommendation,</w:t>
      </w:r>
      <w:r w:rsidRPr="0083280B">
        <w:rPr>
          <w:i/>
          <w:iCs/>
        </w:rPr>
        <w:t xml:space="preserve"> XML Schema Part 1: Structures Second Edition, 2004</w:t>
      </w:r>
    </w:p>
    <w:p w:rsidR="00284319" w:rsidP="00284319" w:rsidRDefault="00284319" w14:paraId="71F1EE0B" w14:textId="77777777">
      <w:pPr>
        <w:pStyle w:val="BodyText"/>
        <w:rPr>
          <w:i/>
          <w:iCs/>
        </w:rPr>
      </w:pPr>
      <w:r>
        <w:rPr>
          <w:i/>
          <w:iCs/>
        </w:rPr>
        <w:t>W3C Recommendation,</w:t>
      </w:r>
      <w:r w:rsidRPr="0083280B">
        <w:rPr>
          <w:i/>
          <w:iCs/>
        </w:rPr>
        <w:t xml:space="preserve"> XML Schema Part </w:t>
      </w:r>
      <w:r>
        <w:rPr>
          <w:i/>
          <w:iCs/>
        </w:rPr>
        <w:t>2</w:t>
      </w:r>
      <w:r w:rsidRPr="0083280B">
        <w:rPr>
          <w:i/>
          <w:iCs/>
        </w:rPr>
        <w:t xml:space="preserve">: </w:t>
      </w:r>
      <w:r>
        <w:rPr>
          <w:i/>
          <w:iCs/>
        </w:rPr>
        <w:t>Datatypes</w:t>
      </w:r>
      <w:r w:rsidRPr="0083280B">
        <w:rPr>
          <w:i/>
          <w:iCs/>
        </w:rPr>
        <w:t xml:space="preserve"> Second Edition, 2004</w:t>
      </w:r>
    </w:p>
    <w:p w:rsidR="00284319" w:rsidP="00284319" w:rsidRDefault="00284319" w14:paraId="694617DA" w14:textId="77777777">
      <w:pPr>
        <w:pStyle w:val="BodyText"/>
        <w:rPr>
          <w:i/>
          <w:iCs/>
        </w:rPr>
      </w:pPr>
      <w:r w:rsidRPr="00B2178E">
        <w:rPr>
          <w:i/>
          <w:iCs/>
        </w:rPr>
        <w:t>ISO/IEC 21778:2017</w:t>
      </w:r>
      <w:r>
        <w:rPr>
          <w:i/>
          <w:iCs/>
        </w:rPr>
        <w:t xml:space="preserve">, </w:t>
      </w:r>
      <w:r w:rsidRPr="00916E41">
        <w:rPr>
          <w:i/>
          <w:iCs/>
        </w:rPr>
        <w:t>The JSON data interchange syntax</w:t>
      </w:r>
    </w:p>
    <w:p w:rsidR="000F508D" w:rsidP="000F508D" w:rsidRDefault="00284319" w14:paraId="7DCA5D3C" w14:textId="77777777">
      <w:pPr>
        <w:pStyle w:val="BodyText"/>
        <w:rPr>
          <w:i/>
          <w:iCs/>
        </w:rPr>
      </w:pPr>
      <w:r>
        <w:rPr>
          <w:i/>
          <w:iCs/>
        </w:rPr>
        <w:t xml:space="preserve">OASIS Standard, </w:t>
      </w:r>
      <w:r w:rsidRPr="00C063B0">
        <w:rPr>
          <w:i/>
          <w:iCs/>
        </w:rPr>
        <w:t>Web Services Security: SOAP Message Security 1.0</w:t>
      </w:r>
      <w:r>
        <w:rPr>
          <w:i/>
          <w:iCs/>
        </w:rPr>
        <w:t>,</w:t>
      </w:r>
      <w:r w:rsidRPr="00C063B0">
        <w:rPr>
          <w:i/>
          <w:iCs/>
        </w:rPr>
        <w:t xml:space="preserve"> 200</w:t>
      </w:r>
      <w:r>
        <w:rPr>
          <w:i/>
          <w:iCs/>
        </w:rPr>
        <w:t>4</w:t>
      </w:r>
    </w:p>
    <w:p w:rsidR="00F834DD" w:rsidP="00F834DD" w:rsidRDefault="00F834DD" w14:paraId="6F614C10" w14:textId="2878C7D8">
      <w:pPr>
        <w:pStyle w:val="Heading1"/>
      </w:pPr>
      <w:bookmarkStart w:name="_Toc25337014" w:id="34"/>
      <w:bookmarkStart w:name="_Toc25357139" w:id="35"/>
      <w:bookmarkStart w:name="_Toc32417324" w:id="36"/>
      <w:r>
        <w:t>Terms</w:t>
      </w:r>
      <w:r w:rsidR="00A25EDB">
        <w:t xml:space="preserve">, </w:t>
      </w:r>
      <w:r>
        <w:t>Definitions</w:t>
      </w:r>
      <w:r w:rsidR="00A25EDB">
        <w:t>, and Conventions</w:t>
      </w:r>
      <w:bookmarkEnd w:id="34"/>
      <w:bookmarkEnd w:id="35"/>
      <w:bookmarkEnd w:id="36"/>
    </w:p>
    <w:p w:rsidRPr="00A25EDB" w:rsidR="00A25EDB" w:rsidP="00A25EDB" w:rsidRDefault="00A25EDB" w14:paraId="55D3F437" w14:textId="3D1EC670">
      <w:pPr>
        <w:pStyle w:val="Heading2"/>
      </w:pPr>
      <w:bookmarkStart w:name="_Toc25337015" w:id="37"/>
      <w:bookmarkStart w:name="_Toc25357140" w:id="38"/>
      <w:bookmarkStart w:name="_Ref30506920" w:id="39"/>
      <w:bookmarkStart w:name="_Toc32417325" w:id="40"/>
      <w:r>
        <w:t>Terms</w:t>
      </w:r>
      <w:bookmarkEnd w:id="37"/>
      <w:bookmarkEnd w:id="38"/>
      <w:bookmarkEnd w:id="39"/>
      <w:bookmarkEnd w:id="40"/>
    </w:p>
    <w:p w:rsidR="00686FBE" w:rsidP="00686FBE" w:rsidRDefault="00686FBE" w14:paraId="4FF6FE02" w14:textId="2A42FD17">
      <w:pPr>
        <w:pStyle w:val="BodyText"/>
      </w:pPr>
      <w:r>
        <w:t>For the purposes of this document, the following terms and definitions apply.</w:t>
      </w:r>
    </w:p>
    <w:p w:rsidR="00686FBE" w:rsidP="00686FBE" w:rsidRDefault="00686FBE" w14:paraId="66F41F63" w14:textId="5F4219F8">
      <w:pPr>
        <w:pStyle w:val="BodyText"/>
      </w:pPr>
      <w:r>
        <w:t>ISO and IEC maintain terminological databases for use in standardization at the following addresses:</w:t>
      </w:r>
    </w:p>
    <w:p w:rsidR="00686FBE" w:rsidP="004E4AD8" w:rsidRDefault="00686FBE" w14:paraId="57293235" w14:textId="1E9AE7F7">
      <w:pPr>
        <w:pStyle w:val="BodyText"/>
        <w:numPr>
          <w:ilvl w:val="0"/>
          <w:numId w:val="6"/>
        </w:numPr>
      </w:pPr>
      <w:r>
        <w:t xml:space="preserve">ISO Online browsing platform: available at </w:t>
      </w:r>
      <w:hyperlink w:history="1" r:id="rId30">
        <w:r w:rsidRPr="001D29CC">
          <w:rPr>
            <w:rStyle w:val="Hyperlink"/>
          </w:rPr>
          <w:t>http://www.iso.org/obp</w:t>
        </w:r>
      </w:hyperlink>
    </w:p>
    <w:p w:rsidR="00686FBE" w:rsidP="004E4AD8" w:rsidRDefault="00686FBE" w14:paraId="05EB218E" w14:textId="37C1B996">
      <w:pPr>
        <w:pStyle w:val="BodyText"/>
        <w:numPr>
          <w:ilvl w:val="0"/>
          <w:numId w:val="6"/>
        </w:numPr>
      </w:pPr>
      <w:r>
        <w:t xml:space="preserve">IEC </w:t>
      </w:r>
      <w:proofErr w:type="spellStart"/>
      <w:r>
        <w:t>Electropedia</w:t>
      </w:r>
      <w:proofErr w:type="spellEnd"/>
      <w:r>
        <w:t xml:space="preserve">: available at </w:t>
      </w:r>
      <w:hyperlink w:history="1" r:id="rId31">
        <w:r w:rsidRPr="001D29CC">
          <w:rPr>
            <w:rStyle w:val="Hyperlink"/>
          </w:rPr>
          <w:t>http://www.electropedia.org/</w:t>
        </w:r>
      </w:hyperlink>
    </w:p>
    <w:p w:rsidR="000355EA" w:rsidP="000355EA" w:rsidRDefault="000355EA" w14:paraId="57BF010A" w14:textId="77777777">
      <w:pPr>
        <w:pStyle w:val="DefinitionTerm"/>
      </w:pPr>
    </w:p>
    <w:p w:rsidR="00BD1F01" w:rsidP="000355EA" w:rsidRDefault="00401E4E" w14:paraId="6078086B" w14:textId="4CB85C70">
      <w:pPr>
        <w:pStyle w:val="DefinitionTerm"/>
        <w:numPr>
          <w:ilvl w:val="0"/>
          <w:numId w:val="0"/>
        </w:numPr>
      </w:pPr>
      <w:proofErr w:type="spellStart"/>
      <w:r>
        <w:t>C</w:t>
      </w:r>
      <w:r w:rsidR="00284319">
        <w:t>hannel</w:t>
      </w:r>
      <w:r>
        <w:t>D</w:t>
      </w:r>
      <w:r w:rsidR="00284319">
        <w:t>escription</w:t>
      </w:r>
      <w:proofErr w:type="spellEnd"/>
    </w:p>
    <w:p w:rsidR="00BD1F01" w:rsidP="00BF72B0" w:rsidRDefault="00284319" w14:paraId="77E7DC64" w14:textId="6F4597B2">
      <w:pPr>
        <w:pStyle w:val="Definition"/>
      </w:pPr>
      <w:r>
        <w:t>text that describes a channel</w:t>
      </w:r>
    </w:p>
    <w:p w:rsidR="00785335" w:rsidP="00BF72B0" w:rsidRDefault="00785335" w14:paraId="42A979C8" w14:textId="4C238E55">
      <w:pPr>
        <w:pStyle w:val="Definition"/>
      </w:pPr>
      <w:r>
        <w:t xml:space="preserve">[SOURCE: </w:t>
      </w:r>
      <w:r w:rsidR="00B10A17">
        <w:t>ISA-95.00.06-2014, 3.1.1</w:t>
      </w:r>
      <w:r>
        <w:t>]</w:t>
      </w:r>
    </w:p>
    <w:p w:rsidR="001B5C5D" w:rsidP="00BF72B0" w:rsidRDefault="001B5C5D" w14:paraId="09AFACB8" w14:textId="77777777">
      <w:pPr>
        <w:pStyle w:val="DefinitionTerm"/>
      </w:pPr>
    </w:p>
    <w:p w:rsidR="00BD1F01" w:rsidP="001B5C5D" w:rsidRDefault="00BD1F01" w14:paraId="14FEDB45" w14:textId="1F6F3E24">
      <w:pPr>
        <w:pStyle w:val="DefinitionTerm"/>
        <w:numPr>
          <w:ilvl w:val="0"/>
          <w:numId w:val="0"/>
        </w:numPr>
      </w:pPr>
      <w:proofErr w:type="spellStart"/>
      <w:r w:rsidRPr="00BF72B0">
        <w:t>ChannelFault</w:t>
      </w:r>
      <w:proofErr w:type="spellEnd"/>
    </w:p>
    <w:p w:rsidR="00BD1F01" w:rsidP="00BF72B0" w:rsidRDefault="00BD1F01" w14:paraId="102EB21F" w14:textId="0B7021E9">
      <w:pPr>
        <w:pStyle w:val="Definition"/>
      </w:pPr>
      <w:r>
        <w:t xml:space="preserve">error </w:t>
      </w:r>
      <w:r w:rsidR="001F1E2A">
        <w:t xml:space="preserve">indicating </w:t>
      </w:r>
      <w:r w:rsidR="00F85965">
        <w:t>that either the</w:t>
      </w:r>
      <w:r>
        <w:t xml:space="preserve"> </w:t>
      </w:r>
      <w:proofErr w:type="spellStart"/>
      <w:r>
        <w:t>ChannelURI</w:t>
      </w:r>
      <w:proofErr w:type="spellEnd"/>
      <w:r>
        <w:t xml:space="preserve"> is </w:t>
      </w:r>
      <w:r w:rsidR="00BF72B0">
        <w:t>invalid</w:t>
      </w:r>
      <w:r>
        <w:t xml:space="preserve"> or the application does not have the appropriate </w:t>
      </w:r>
      <w:proofErr w:type="spellStart"/>
      <w:r>
        <w:t>SecurityToken</w:t>
      </w:r>
      <w:proofErr w:type="spellEnd"/>
      <w:r>
        <w:t xml:space="preserve"> to access the channel</w:t>
      </w:r>
    </w:p>
    <w:p w:rsidRPr="00A84A37" w:rsidR="00A00E1A" w:rsidP="00BF72B0" w:rsidRDefault="00A00E1A" w14:paraId="67D1AB87" w14:textId="77777777">
      <w:pPr>
        <w:pStyle w:val="Definition"/>
      </w:pPr>
    </w:p>
    <w:p w:rsidR="00840EDA" w:rsidP="00BF72B0" w:rsidRDefault="00840EDA" w14:paraId="387EA8AD" w14:textId="77777777">
      <w:pPr>
        <w:pStyle w:val="DefinitionTerm"/>
      </w:pPr>
    </w:p>
    <w:p w:rsidR="00BD1F01" w:rsidP="00840EDA" w:rsidRDefault="0000060F" w14:paraId="6A7410BF" w14:textId="5C73988E">
      <w:pPr>
        <w:pStyle w:val="DefinitionTerm"/>
        <w:numPr>
          <w:ilvl w:val="0"/>
          <w:numId w:val="0"/>
        </w:numPr>
      </w:pPr>
      <w:proofErr w:type="spellStart"/>
      <w:r>
        <w:t>C</w:t>
      </w:r>
      <w:r w:rsidRPr="00BF72B0" w:rsidR="00BD1F01">
        <w:t>hannel</w:t>
      </w:r>
      <w:r>
        <w:t>T</w:t>
      </w:r>
      <w:r w:rsidRPr="00BF72B0" w:rsidR="00BD1F01">
        <w:t>ype</w:t>
      </w:r>
      <w:proofErr w:type="spellEnd"/>
    </w:p>
    <w:p w:rsidR="00840EDA" w:rsidP="00840EDA" w:rsidRDefault="00840EDA" w14:paraId="6C5DA72A" w14:textId="5D82F5D8">
      <w:pPr>
        <w:pStyle w:val="Definition"/>
      </w:pPr>
      <w:r>
        <w:t>primary use of a channel for publications or requests</w:t>
      </w:r>
    </w:p>
    <w:p w:rsidR="00C9380E" w:rsidP="00C9380E" w:rsidRDefault="00C9380E" w14:paraId="168C3D3F" w14:textId="7AF36258">
      <w:pPr>
        <w:pStyle w:val="Definition"/>
      </w:pPr>
      <w:r>
        <w:t>[SOURCE: ISA-95.00.06-2014, 3.1.2]</w:t>
      </w:r>
    </w:p>
    <w:p w:rsidR="00840EDA" w:rsidP="00BF72B0" w:rsidRDefault="00840EDA" w14:paraId="6BAEB48A" w14:textId="77777777">
      <w:pPr>
        <w:pStyle w:val="DefinitionTerm"/>
      </w:pPr>
    </w:p>
    <w:p w:rsidR="00BD1F01" w:rsidP="00840EDA" w:rsidRDefault="000C59D1" w14:paraId="5A6295D2" w14:textId="77EB0F10">
      <w:pPr>
        <w:pStyle w:val="DefinitionTerm"/>
        <w:numPr>
          <w:ilvl w:val="0"/>
          <w:numId w:val="0"/>
        </w:numPr>
      </w:pPr>
      <w:proofErr w:type="spellStart"/>
      <w:r>
        <w:t>C</w:t>
      </w:r>
      <w:r w:rsidRPr="00BF72B0" w:rsidR="00BD1F01">
        <w:t>hannelURI</w:t>
      </w:r>
      <w:proofErr w:type="spellEnd"/>
    </w:p>
    <w:p w:rsidR="00BD1F01" w:rsidP="00BF72B0" w:rsidRDefault="00BD1F01" w14:paraId="131A8737" w14:textId="7C7F3A11">
      <w:pPr>
        <w:pStyle w:val="Definition"/>
      </w:pPr>
      <w:r>
        <w:t>primary identifier for a channel</w:t>
      </w:r>
    </w:p>
    <w:p w:rsidR="007E49CD" w:rsidP="007E49CD" w:rsidRDefault="007E49CD" w14:paraId="2F76E10F" w14:textId="13A6D31A">
      <w:pPr>
        <w:pStyle w:val="Definition"/>
      </w:pPr>
      <w:r>
        <w:t>[SOURCE: ISA-95.00.06-2014, 3.1.3]</w:t>
      </w:r>
    </w:p>
    <w:p w:rsidR="00E36F1D" w:rsidP="00BF72B0" w:rsidRDefault="00E36F1D" w14:paraId="0F939DDC" w14:textId="4A5B6A6D">
      <w:pPr>
        <w:pStyle w:val="DefinitionTerm"/>
      </w:pPr>
    </w:p>
    <w:p w:rsidRPr="00CB70CD" w:rsidR="00F4582A" w:rsidP="00F4582A" w:rsidRDefault="00F4582A" w14:paraId="2C36B19E" w14:textId="3CCD1B88">
      <w:pPr>
        <w:pStyle w:val="DefinitionTerm"/>
        <w:numPr>
          <w:ilvl w:val="0"/>
          <w:numId w:val="0"/>
        </w:numPr>
      </w:pPr>
      <w:r>
        <w:t>E</w:t>
      </w:r>
      <w:r w:rsidRPr="00BF72B0">
        <w:t>xpiry</w:t>
      </w:r>
    </w:p>
    <w:p w:rsidR="00F4582A" w:rsidP="00F4582A" w:rsidRDefault="00F4582A" w14:paraId="4948B7C4" w14:textId="77777777">
      <w:pPr>
        <w:pStyle w:val="Definition"/>
      </w:pPr>
      <w:r>
        <w:t>duration until the expiration of a publication message on a publication channel</w:t>
      </w:r>
    </w:p>
    <w:p w:rsidR="00F4582A" w:rsidP="00F4582A" w:rsidRDefault="00F4582A" w14:paraId="05BEAAFB" w14:textId="0238712B">
      <w:pPr>
        <w:pStyle w:val="Definition"/>
      </w:pPr>
      <w:r>
        <w:t>[SOURCE: ISA-95.00.06-2014, 3.1.7]</w:t>
      </w:r>
    </w:p>
    <w:p w:rsidR="005F37BF" w:rsidP="005F37BF" w:rsidRDefault="005F37BF" w14:paraId="19F35C98" w14:textId="77777777">
      <w:pPr>
        <w:pStyle w:val="DefinitionTerm"/>
      </w:pPr>
    </w:p>
    <w:p w:rsidR="005F37BF" w:rsidP="005F37BF" w:rsidRDefault="005F37BF" w14:paraId="031545AE" w14:textId="3DF27806">
      <w:pPr>
        <w:pStyle w:val="DefinitionTerm"/>
        <w:numPr>
          <w:ilvl w:val="0"/>
          <w:numId w:val="0"/>
        </w:numPr>
      </w:pPr>
      <w:proofErr w:type="spellStart"/>
      <w:r>
        <w:t>FilterExpression</w:t>
      </w:r>
      <w:proofErr w:type="spellEnd"/>
    </w:p>
    <w:p w:rsidR="005F37BF" w:rsidP="005F37BF" w:rsidRDefault="005F37BF" w14:paraId="621EDAAF" w14:textId="77777777">
      <w:pPr>
        <w:pStyle w:val="Definition"/>
      </w:pPr>
      <w:r>
        <w:t>filtering element that may be applied to messages on a channel</w:t>
      </w:r>
    </w:p>
    <w:p w:rsidR="005F37BF" w:rsidP="005F37BF" w:rsidRDefault="005F37BF" w14:paraId="54B84770" w14:textId="77777777">
      <w:pPr>
        <w:pStyle w:val="Definition"/>
      </w:pPr>
      <w:r>
        <w:t>[SOURCE: ISA-95.00.06-2014, 3.1.4]</w:t>
      </w:r>
    </w:p>
    <w:p w:rsidR="00EE5C91" w:rsidP="00EE5C91" w:rsidRDefault="00EE5C91" w14:paraId="7C67AC03" w14:textId="42737598">
      <w:pPr>
        <w:pStyle w:val="DefinitionTerm"/>
      </w:pPr>
    </w:p>
    <w:p w:rsidR="008F136E" w:rsidP="00C12910" w:rsidRDefault="008F136E" w14:paraId="028C3CE6" w14:textId="6D94B16E">
      <w:pPr>
        <w:pStyle w:val="DefinitionTerm"/>
        <w:numPr>
          <w:ilvl w:val="0"/>
          <w:numId w:val="0"/>
        </w:numPr>
      </w:pPr>
      <w:r>
        <w:t>interface</w:t>
      </w:r>
    </w:p>
    <w:p w:rsidR="00042609" w:rsidP="002205D8" w:rsidRDefault="002205D8" w14:paraId="6251C79D" w14:textId="4E52A1FB">
      <w:pPr>
        <w:pStyle w:val="Definition"/>
      </w:pPr>
      <w:r>
        <w:t xml:space="preserve">definition of a </w:t>
      </w:r>
      <w:r w:rsidRPr="002205D8" w:rsidR="00042609">
        <w:t>set of operations</w:t>
      </w:r>
      <w:r>
        <w:t xml:space="preserve"> that can be performed by a software system</w:t>
      </w:r>
    </w:p>
    <w:p w:rsidR="002205D8" w:rsidP="00614F02" w:rsidRDefault="002205D8" w14:paraId="531CF3B9" w14:textId="06FC2955">
      <w:pPr>
        <w:pStyle w:val="Note"/>
        <w:tabs>
          <w:tab w:val="left" w:pos="1134"/>
        </w:tabs>
      </w:pPr>
      <w:r w:rsidRPr="00614F02">
        <w:t>EXAMPLE 1</w:t>
      </w:r>
      <w:r w:rsidR="00614F02">
        <w:tab/>
      </w:r>
      <w:r w:rsidR="00614F02">
        <w:t>The WSDL definition of the Channel Management Service would be its SOAP interface.</w:t>
      </w:r>
    </w:p>
    <w:p w:rsidRPr="00614F02" w:rsidR="00614F02" w:rsidP="00614F02" w:rsidRDefault="00614F02" w14:paraId="17548AE9" w14:textId="205F835F">
      <w:pPr>
        <w:pStyle w:val="Note"/>
        <w:tabs>
          <w:tab w:val="left" w:pos="1134"/>
        </w:tabs>
      </w:pPr>
      <w:r>
        <w:t>EXAMPLE 2</w:t>
      </w:r>
      <w:r>
        <w:tab/>
      </w:r>
      <w:r>
        <w:t xml:space="preserve">The </w:t>
      </w:r>
      <w:proofErr w:type="spellStart"/>
      <w:r>
        <w:t>OpenAPI</w:t>
      </w:r>
      <w:proofErr w:type="spellEnd"/>
      <w:r>
        <w:t xml:space="preserve"> definition of the Channel Management Service would be its REST interface.</w:t>
      </w:r>
    </w:p>
    <w:p w:rsidR="00BA1F17" w:rsidP="00BA1F17" w:rsidRDefault="00BA1F17" w14:paraId="3783B896" w14:textId="77777777">
      <w:pPr>
        <w:pStyle w:val="DefinitionTerm"/>
      </w:pPr>
    </w:p>
    <w:p w:rsidRPr="00C12910" w:rsidR="00C12910" w:rsidP="00C12910" w:rsidRDefault="00C12910" w14:paraId="080514B1" w14:textId="77777777">
      <w:pPr>
        <w:pStyle w:val="DefinitionTerm"/>
        <w:numPr>
          <w:ilvl w:val="0"/>
          <w:numId w:val="0"/>
        </w:numPr>
      </w:pPr>
      <w:proofErr w:type="spellStart"/>
      <w:r w:rsidRPr="00C12910">
        <w:t>ListenerURL</w:t>
      </w:r>
      <w:proofErr w:type="spellEnd"/>
    </w:p>
    <w:p w:rsidRPr="002205D8" w:rsidR="00C12910" w:rsidP="002205D8" w:rsidRDefault="00B1323B" w14:paraId="50029565" w14:textId="2F67958F">
      <w:pPr>
        <w:pStyle w:val="Definition"/>
      </w:pPr>
      <w:r w:rsidRPr="002205D8">
        <w:t>implementation defined element that is used to indicate to an application when a new message has arrived</w:t>
      </w:r>
    </w:p>
    <w:p w:rsidRPr="002205D8" w:rsidR="00CB70CD" w:rsidP="002205D8" w:rsidRDefault="00CB70CD" w14:paraId="5FA6CA00" w14:textId="40747D95">
      <w:pPr>
        <w:pStyle w:val="Definition"/>
      </w:pPr>
      <w:r w:rsidRPr="002205D8">
        <w:t>[SOURCE: ISA-95.00.06-2014, 3.1.5]</w:t>
      </w:r>
    </w:p>
    <w:p w:rsidR="00BD1F01" w:rsidP="00902975" w:rsidRDefault="00B10A17" w14:paraId="4F739324" w14:textId="6F98D18C">
      <w:pPr>
        <w:pStyle w:val="Note"/>
      </w:pPr>
      <w:r>
        <w:t>NOTE 1</w:t>
      </w:r>
      <w:r>
        <w:tab/>
      </w:r>
      <w:r w:rsidR="00BD1F01">
        <w:t>Used to indicate when a new message is available for a session.</w:t>
      </w:r>
    </w:p>
    <w:p w:rsidR="00155F9B" w:rsidP="00BF72B0" w:rsidRDefault="00155F9B" w14:paraId="7E87E369" w14:textId="417ABACC">
      <w:pPr>
        <w:pStyle w:val="DefinitionTerm"/>
      </w:pPr>
    </w:p>
    <w:p w:rsidR="00BD1F01" w:rsidP="00155F9B" w:rsidRDefault="00C12910" w14:paraId="1FE0BD39" w14:textId="7ACC6710">
      <w:pPr>
        <w:pStyle w:val="DefinitionTerm"/>
        <w:numPr>
          <w:ilvl w:val="0"/>
          <w:numId w:val="0"/>
        </w:numPr>
      </w:pPr>
      <w:proofErr w:type="spellStart"/>
      <w:r>
        <w:t>M</w:t>
      </w:r>
      <w:r w:rsidRPr="00BF72B0" w:rsidR="00BD1F01">
        <w:t>essage</w:t>
      </w:r>
      <w:r>
        <w:t>C</w:t>
      </w:r>
      <w:r w:rsidRPr="00BF72B0" w:rsidR="00BD1F01">
        <w:t>ontent</w:t>
      </w:r>
      <w:proofErr w:type="spellEnd"/>
    </w:p>
    <w:p w:rsidR="00BD1F01" w:rsidP="00BF72B0" w:rsidRDefault="001B687C" w14:paraId="0BC7F1D3" w14:textId="132C1C31">
      <w:pPr>
        <w:pStyle w:val="Definition"/>
      </w:pPr>
      <w:r>
        <w:t>body of the message</w:t>
      </w:r>
    </w:p>
    <w:p w:rsidR="00733929" w:rsidP="00733929" w:rsidRDefault="00733929" w14:paraId="70630D07" w14:textId="54CA9235">
      <w:pPr>
        <w:pStyle w:val="Definition"/>
      </w:pPr>
      <w:r>
        <w:t>[SOURCE: ISA-95.00.06-2014, 3.1.6]</w:t>
      </w:r>
    </w:p>
    <w:p w:rsidR="00906736" w:rsidP="00BF72B0" w:rsidRDefault="00906736" w14:paraId="3DCC2C78" w14:textId="1BE7C57F">
      <w:pPr>
        <w:pStyle w:val="DefinitionTerm"/>
      </w:pPr>
    </w:p>
    <w:p w:rsidR="00BD1F01" w:rsidP="00906736" w:rsidRDefault="00F4582A" w14:paraId="1094F563" w14:textId="55E10540">
      <w:pPr>
        <w:pStyle w:val="DefinitionTerm"/>
        <w:numPr>
          <w:ilvl w:val="0"/>
          <w:numId w:val="0"/>
        </w:numPr>
      </w:pPr>
      <w:proofErr w:type="spellStart"/>
      <w:r>
        <w:t>M</w:t>
      </w:r>
      <w:r w:rsidRPr="00BF72B0" w:rsidR="00BD1F01">
        <w:t>essageID</w:t>
      </w:r>
      <w:proofErr w:type="spellEnd"/>
    </w:p>
    <w:p w:rsidR="00BD1F01" w:rsidP="00BF72B0" w:rsidRDefault="00906736" w14:paraId="3D968040" w14:textId="7C6B2FF8">
      <w:pPr>
        <w:pStyle w:val="Definition"/>
      </w:pPr>
      <w:r>
        <w:t>identifier generated upon posting of a message to a channel in a session</w:t>
      </w:r>
    </w:p>
    <w:p w:rsidR="006D3EC3" w:rsidP="006D3EC3" w:rsidRDefault="006D3EC3" w14:paraId="508B0863" w14:textId="6DDA8240">
      <w:pPr>
        <w:pStyle w:val="Definition"/>
      </w:pPr>
      <w:r>
        <w:t>[SOURCE: ISA-95.00.06-2014, 3.1.8]</w:t>
      </w:r>
    </w:p>
    <w:p w:rsidR="00FE196A" w:rsidP="00BF72B0" w:rsidRDefault="00FE196A" w14:paraId="59C5E521" w14:textId="17F41B1A">
      <w:pPr>
        <w:pStyle w:val="DefinitionTerm"/>
      </w:pPr>
    </w:p>
    <w:p w:rsidR="00FE196A" w:rsidP="00FE196A" w:rsidRDefault="00F4582A" w14:paraId="01C4CFEB" w14:textId="11D6ACF6">
      <w:pPr>
        <w:pStyle w:val="DefinitionTerm"/>
        <w:numPr>
          <w:ilvl w:val="0"/>
          <w:numId w:val="0"/>
        </w:numPr>
      </w:pPr>
      <w:r>
        <w:t>N</w:t>
      </w:r>
      <w:r w:rsidR="00FE196A">
        <w:t>amespace</w:t>
      </w:r>
    </w:p>
    <w:p w:rsidR="00FE196A" w:rsidP="00FE196A" w:rsidRDefault="00FE196A" w14:paraId="76692363" w14:textId="5EB0D184">
      <w:pPr>
        <w:pStyle w:val="Definition"/>
      </w:pPr>
      <w:r>
        <w:t>collection of names or words that define a formal and distinct set</w:t>
      </w:r>
    </w:p>
    <w:p w:rsidR="00230491" w:rsidP="00230491" w:rsidRDefault="00230491" w14:paraId="67BAFA1B" w14:textId="72FDBF3F">
      <w:pPr>
        <w:pStyle w:val="Definition"/>
      </w:pPr>
      <w:r>
        <w:t>[SOURCE: ISA-95.00.06-2014, 3.1.</w:t>
      </w:r>
      <w:r w:rsidR="009A638B">
        <w:t>9</w:t>
      </w:r>
      <w:r>
        <w:t>]</w:t>
      </w:r>
    </w:p>
    <w:p w:rsidR="00F4582A" w:rsidP="00BF72B0" w:rsidRDefault="00F4582A" w14:paraId="6602C17F" w14:textId="77777777">
      <w:pPr>
        <w:pStyle w:val="DefinitionTerm"/>
      </w:pPr>
    </w:p>
    <w:p w:rsidR="00BD1F01" w:rsidP="00F4582A" w:rsidRDefault="00BD1F01" w14:paraId="51C2F44F" w14:textId="799BB885">
      <w:pPr>
        <w:pStyle w:val="DefinitionTerm"/>
        <w:numPr>
          <w:ilvl w:val="0"/>
          <w:numId w:val="0"/>
        </w:numPr>
      </w:pPr>
      <w:proofErr w:type="spellStart"/>
      <w:r w:rsidRPr="00BF72B0">
        <w:t>NamespaceFault</w:t>
      </w:r>
      <w:proofErr w:type="spellEnd"/>
    </w:p>
    <w:p w:rsidR="00F4582A" w:rsidP="00BF72B0" w:rsidRDefault="00BD1F01" w14:paraId="4C4F957A" w14:textId="1293514A">
      <w:pPr>
        <w:pStyle w:val="Definition"/>
      </w:pPr>
      <w:r>
        <w:t xml:space="preserve">error </w:t>
      </w:r>
      <w:r w:rsidR="001F1E2A">
        <w:t xml:space="preserve">indicating </w:t>
      </w:r>
      <w:r w:rsidR="009A403C">
        <w:t>that</w:t>
      </w:r>
      <w:r w:rsidRPr="00045EBF">
        <w:t xml:space="preserve"> duplicate </w:t>
      </w:r>
      <w:r w:rsidR="009A403C">
        <w:t>n</w:t>
      </w:r>
      <w:r w:rsidRPr="00045EBF">
        <w:t xml:space="preserve">amespace prefixes occur in the </w:t>
      </w:r>
      <w:r w:rsidR="009A403C">
        <w:t>n</w:t>
      </w:r>
      <w:r w:rsidRPr="00BF72B0">
        <w:t>amespace</w:t>
      </w:r>
      <w:r w:rsidRPr="00045EBF">
        <w:t xml:space="preserve"> parameters</w:t>
      </w:r>
    </w:p>
    <w:p w:rsidR="00F4582A" w:rsidP="00F4582A" w:rsidRDefault="00F4582A" w14:paraId="406628FA" w14:textId="46C77758">
      <w:pPr>
        <w:pStyle w:val="Note"/>
      </w:pPr>
      <w:r>
        <w:lastRenderedPageBreak/>
        <w:t>NOTE 1</w:t>
      </w:r>
      <w:r>
        <w:tab/>
      </w:r>
      <w:r w:rsidRPr="00F4582A">
        <w:t>Namespaces prefixes MUST be unique.</w:t>
      </w:r>
    </w:p>
    <w:p w:rsidR="00F4582A" w:rsidP="00BF72B0" w:rsidRDefault="00F4582A" w14:paraId="545FE5A0" w14:textId="77777777">
      <w:pPr>
        <w:pStyle w:val="DefinitionTerm"/>
      </w:pPr>
    </w:p>
    <w:p w:rsidR="00BD1F01" w:rsidP="00F4582A" w:rsidRDefault="00BD1F01" w14:paraId="4CDE9C3B" w14:textId="12C616A8">
      <w:pPr>
        <w:pStyle w:val="DefinitionTerm"/>
        <w:numPr>
          <w:ilvl w:val="0"/>
          <w:numId w:val="0"/>
        </w:numPr>
      </w:pPr>
      <w:proofErr w:type="spellStart"/>
      <w:r>
        <w:t>NamespaceName</w:t>
      </w:r>
      <w:proofErr w:type="spellEnd"/>
    </w:p>
    <w:p w:rsidR="00BD1F01" w:rsidP="00BF72B0" w:rsidRDefault="00BD1F01" w14:paraId="131C61C5" w14:textId="7EF18394">
      <w:pPr>
        <w:pStyle w:val="Definition"/>
      </w:pPr>
      <w:r>
        <w:t>name used for an XPath/</w:t>
      </w:r>
      <w:proofErr w:type="spellStart"/>
      <w:r>
        <w:t>JSONPath</w:t>
      </w:r>
      <w:proofErr w:type="spellEnd"/>
      <w:r>
        <w:t xml:space="preserve"> filter expression</w:t>
      </w:r>
    </w:p>
    <w:p w:rsidR="00EE5C91" w:rsidP="00BF72B0" w:rsidRDefault="00EE5C91" w14:paraId="764A66FB" w14:textId="77777777">
      <w:pPr>
        <w:pStyle w:val="DefinitionTerm"/>
      </w:pPr>
    </w:p>
    <w:p w:rsidR="00BD1F01" w:rsidP="00EE5C91" w:rsidRDefault="00BD1F01" w14:paraId="42DF9058" w14:textId="62732474">
      <w:pPr>
        <w:pStyle w:val="DefinitionTerm"/>
        <w:numPr>
          <w:ilvl w:val="0"/>
          <w:numId w:val="0"/>
        </w:numPr>
      </w:pPr>
      <w:proofErr w:type="spellStart"/>
      <w:r w:rsidRPr="00BF72B0">
        <w:t>NamespacePrefix</w:t>
      </w:r>
      <w:proofErr w:type="spellEnd"/>
    </w:p>
    <w:p w:rsidR="00BD1F01" w:rsidP="00BF72B0" w:rsidRDefault="00BD1F01" w14:paraId="15B14847" w14:textId="67685F8B">
      <w:pPr>
        <w:pStyle w:val="Definition"/>
      </w:pPr>
      <w:r>
        <w:t>prefix used for an XPath/</w:t>
      </w:r>
      <w:proofErr w:type="spellStart"/>
      <w:r w:rsidRPr="00BF72B0">
        <w:t>JSONPath</w:t>
      </w:r>
      <w:proofErr w:type="spellEnd"/>
      <w:r>
        <w:t xml:space="preserve"> filter expression</w:t>
      </w:r>
    </w:p>
    <w:p w:rsidR="00EE5C91" w:rsidP="00BF72B0" w:rsidRDefault="00EE5C91" w14:paraId="64EFA474" w14:textId="77777777">
      <w:pPr>
        <w:pStyle w:val="DefinitionTerm"/>
      </w:pPr>
    </w:p>
    <w:p w:rsidR="00BD1F01" w:rsidP="00EE5C91" w:rsidRDefault="00BD1F01" w14:paraId="4D2E8A22" w14:textId="1F5D9A28">
      <w:pPr>
        <w:pStyle w:val="DefinitionTerm"/>
        <w:numPr>
          <w:ilvl w:val="0"/>
          <w:numId w:val="0"/>
        </w:numPr>
      </w:pPr>
      <w:proofErr w:type="spellStart"/>
      <w:r w:rsidRPr="00BF72B0">
        <w:t>OperationFault</w:t>
      </w:r>
      <w:proofErr w:type="spellEnd"/>
    </w:p>
    <w:p w:rsidR="00F4582A" w:rsidP="00BF72B0" w:rsidRDefault="00BD1F01" w14:paraId="3739BA37" w14:textId="6609428A">
      <w:pPr>
        <w:pStyle w:val="Definition"/>
      </w:pPr>
      <w:r>
        <w:t xml:space="preserve">error </w:t>
      </w:r>
      <w:r w:rsidR="001F1E2A">
        <w:t xml:space="preserve">indicating </w:t>
      </w:r>
      <w:r w:rsidR="009A403C">
        <w:t>that</w:t>
      </w:r>
      <w:r w:rsidRPr="00045EBF">
        <w:t xml:space="preserve"> </w:t>
      </w:r>
      <w:r w:rsidR="009A403C">
        <w:t xml:space="preserve">the </w:t>
      </w:r>
      <w:r w:rsidRPr="00045EBF">
        <w:t xml:space="preserve">attempt to open a Session on a Channel </w:t>
      </w:r>
      <w:r w:rsidR="009A403C">
        <w:t xml:space="preserve">is </w:t>
      </w:r>
      <w:r w:rsidRPr="00BF72B0">
        <w:t>of</w:t>
      </w:r>
      <w:r w:rsidRPr="00045EBF">
        <w:t xml:space="preserve"> the wrong </w:t>
      </w:r>
      <w:proofErr w:type="spellStart"/>
      <w:r w:rsidRPr="00045EBF">
        <w:t>ChannelType</w:t>
      </w:r>
      <w:proofErr w:type="spellEnd"/>
    </w:p>
    <w:p w:rsidR="00BD1F01" w:rsidP="00F4582A" w:rsidRDefault="00F4582A" w14:paraId="0D7618FD" w14:textId="00A972E6">
      <w:pPr>
        <w:pStyle w:val="Note"/>
      </w:pPr>
      <w:r>
        <w:t>NOTE 1</w:t>
      </w:r>
      <w:r>
        <w:tab/>
      </w:r>
      <w:r w:rsidR="00BD1F01">
        <w:t>The channel type MUST be of Publication type or Request type</w:t>
      </w:r>
    </w:p>
    <w:p w:rsidR="00B84DF7" w:rsidP="00B84DF7" w:rsidRDefault="00B84DF7" w14:paraId="610F685C" w14:textId="77777777">
      <w:pPr>
        <w:pStyle w:val="DefinitionTerm"/>
      </w:pPr>
    </w:p>
    <w:p w:rsidR="00B84DF7" w:rsidP="00B84DF7" w:rsidRDefault="00B84DF7" w14:paraId="27238D35" w14:textId="796B8CE0">
      <w:pPr>
        <w:pStyle w:val="DefinitionTerm"/>
        <w:numPr>
          <w:ilvl w:val="0"/>
          <w:numId w:val="0"/>
        </w:numPr>
      </w:pPr>
      <w:proofErr w:type="spellStart"/>
      <w:r>
        <w:t>Parameter</w:t>
      </w:r>
      <w:r w:rsidRPr="00BF72B0">
        <w:t>Fault</w:t>
      </w:r>
      <w:proofErr w:type="spellEnd"/>
    </w:p>
    <w:p w:rsidR="00B84DF7" w:rsidP="00B84DF7" w:rsidRDefault="00B84DF7" w14:paraId="19ECE06E" w14:textId="5AC821C0">
      <w:pPr>
        <w:pStyle w:val="Definition"/>
      </w:pPr>
      <w:r>
        <w:t xml:space="preserve">error </w:t>
      </w:r>
      <w:r w:rsidR="001F1E2A">
        <w:t xml:space="preserve">indicating </w:t>
      </w:r>
      <w:r>
        <w:t>that</w:t>
      </w:r>
      <w:r w:rsidRPr="00045EBF">
        <w:t xml:space="preserve"> </w:t>
      </w:r>
      <w:r>
        <w:t>the parameter for an operation is malformed or not optional and blank</w:t>
      </w:r>
    </w:p>
    <w:p w:rsidR="00B84DF7" w:rsidP="00B84DF7" w:rsidRDefault="00B84DF7" w14:paraId="2369DAA7" w14:textId="77777777">
      <w:pPr>
        <w:pStyle w:val="DefinitionTerm"/>
      </w:pPr>
    </w:p>
    <w:p w:rsidR="008F136E" w:rsidP="00B84DF7" w:rsidRDefault="008F136E" w14:paraId="5968EDA6" w14:textId="60E3EF8D">
      <w:pPr>
        <w:pStyle w:val="DefinitionTerm"/>
        <w:numPr>
          <w:ilvl w:val="0"/>
          <w:numId w:val="0"/>
        </w:numPr>
      </w:pPr>
      <w:r>
        <w:t>resource</w:t>
      </w:r>
    </w:p>
    <w:p w:rsidRPr="002C1D3E" w:rsidR="009A497E" w:rsidP="009A497E" w:rsidRDefault="00431F79" w14:paraId="195C8CBE" w14:textId="6D511323">
      <w:pPr>
        <w:pStyle w:val="Definition"/>
      </w:pPr>
      <w:r>
        <w:t>entity</w:t>
      </w:r>
      <w:r w:rsidR="00F26C1F">
        <w:t xml:space="preserve"> identified by a URI</w:t>
      </w:r>
      <w:r w:rsidR="000B0C62">
        <w:t xml:space="preserve"> for a REST interface</w:t>
      </w:r>
    </w:p>
    <w:p w:rsidR="00F26C1F" w:rsidP="00F26C1F" w:rsidRDefault="00F26C1F" w14:paraId="58104A80" w14:textId="15E1A5C7">
      <w:pPr>
        <w:pStyle w:val="Note"/>
      </w:pPr>
      <w:r>
        <w:t>NOTE 1</w:t>
      </w:r>
      <w:r>
        <w:tab/>
      </w:r>
      <w:r>
        <w:t>In this context a resource is typically a Channel, Session, Message or a collection thereof.</w:t>
      </w:r>
    </w:p>
    <w:p w:rsidR="00687C57" w:rsidP="00BF72B0" w:rsidRDefault="00687C57" w14:paraId="49B3E83F" w14:textId="77777777">
      <w:pPr>
        <w:pStyle w:val="DefinitionTerm"/>
      </w:pPr>
    </w:p>
    <w:p w:rsidR="00BD1F01" w:rsidP="00687C57" w:rsidRDefault="006D2D8A" w14:paraId="06A96533" w14:textId="152B2971">
      <w:pPr>
        <w:pStyle w:val="DefinitionTerm"/>
        <w:numPr>
          <w:ilvl w:val="0"/>
          <w:numId w:val="0"/>
        </w:numPr>
      </w:pPr>
      <w:proofErr w:type="spellStart"/>
      <w:r>
        <w:t>S</w:t>
      </w:r>
      <w:r w:rsidRPr="00BF72B0" w:rsidR="00BD1F01">
        <w:t>ecurity</w:t>
      </w:r>
      <w:r>
        <w:t>T</w:t>
      </w:r>
      <w:r w:rsidRPr="00BF72B0" w:rsidR="00BD1F01">
        <w:t>oken</w:t>
      </w:r>
      <w:proofErr w:type="spellEnd"/>
    </w:p>
    <w:p w:rsidR="00BD1F01" w:rsidP="00BF72B0" w:rsidRDefault="00687C57" w14:paraId="2B9C0D5A" w14:textId="72C3C6BC">
      <w:pPr>
        <w:pStyle w:val="Definition"/>
      </w:pPr>
      <w:r>
        <w:t>physical device or software code used to gain access to a channel</w:t>
      </w:r>
    </w:p>
    <w:p w:rsidR="006D3EC3" w:rsidP="006D3EC3" w:rsidRDefault="006D3EC3" w14:paraId="75282ABE" w14:textId="20FCB8E8">
      <w:pPr>
        <w:pStyle w:val="Definition"/>
      </w:pPr>
      <w:r>
        <w:t>[SOURCE: ISA-95.00.06-2014, 3.1.10]</w:t>
      </w:r>
    </w:p>
    <w:p w:rsidR="00EE5C91" w:rsidP="00BF72B0" w:rsidRDefault="00EE5C91" w14:paraId="7F3647C9" w14:textId="77777777">
      <w:pPr>
        <w:pStyle w:val="DefinitionTerm"/>
      </w:pPr>
    </w:p>
    <w:p w:rsidR="00BD1F01" w:rsidP="00EE5C91" w:rsidRDefault="00BD1F01" w14:paraId="1CB8F589" w14:textId="5884F19F">
      <w:pPr>
        <w:pStyle w:val="DefinitionTerm"/>
        <w:numPr>
          <w:ilvl w:val="0"/>
          <w:numId w:val="0"/>
        </w:numPr>
      </w:pPr>
      <w:proofErr w:type="spellStart"/>
      <w:r w:rsidRPr="00BF72B0">
        <w:t>SecurityTokenFault</w:t>
      </w:r>
      <w:proofErr w:type="spellEnd"/>
    </w:p>
    <w:p w:rsidRPr="002C6837" w:rsidR="00BD1F01" w:rsidP="00BF72B0" w:rsidRDefault="00BD1F01" w14:paraId="7EB05950" w14:textId="6679BB20">
      <w:pPr>
        <w:pStyle w:val="Definition"/>
      </w:pPr>
      <w:r>
        <w:t xml:space="preserve">error </w:t>
      </w:r>
      <w:r w:rsidR="001F1E2A">
        <w:t xml:space="preserve">indicating </w:t>
      </w:r>
      <w:r w:rsidR="009A403C">
        <w:t>that</w:t>
      </w:r>
      <w:r>
        <w:t xml:space="preserve"> an invalid </w:t>
      </w:r>
      <w:proofErr w:type="spellStart"/>
      <w:r>
        <w:t>Security</w:t>
      </w:r>
      <w:r w:rsidR="00F4582A">
        <w:t>T</w:t>
      </w:r>
      <w:r w:rsidRPr="00BF72B0">
        <w:t>oken</w:t>
      </w:r>
      <w:proofErr w:type="spellEnd"/>
      <w:r>
        <w:t xml:space="preserve"> is used</w:t>
      </w:r>
    </w:p>
    <w:p w:rsidR="00EE5C91" w:rsidP="00BF72B0" w:rsidRDefault="00EE5C91" w14:paraId="4BFB0EB2" w14:textId="77777777">
      <w:pPr>
        <w:pStyle w:val="DefinitionTerm"/>
      </w:pPr>
    </w:p>
    <w:p w:rsidR="00BD1F01" w:rsidP="00EE5C91" w:rsidRDefault="00BD1F01" w14:paraId="4E5F5C61" w14:textId="606CE0DB">
      <w:pPr>
        <w:pStyle w:val="DefinitionTerm"/>
        <w:numPr>
          <w:ilvl w:val="0"/>
          <w:numId w:val="0"/>
        </w:numPr>
      </w:pPr>
      <w:proofErr w:type="spellStart"/>
      <w:r w:rsidRPr="00BF72B0">
        <w:t>SessionFault</w:t>
      </w:r>
      <w:proofErr w:type="spellEnd"/>
    </w:p>
    <w:p w:rsidRPr="00045EBF" w:rsidR="00BD1F01" w:rsidP="00BF72B0" w:rsidRDefault="00BD1F01" w14:paraId="3B67DB11" w14:textId="46EEE9F4">
      <w:pPr>
        <w:pStyle w:val="Definition"/>
      </w:pPr>
      <w:r>
        <w:t xml:space="preserve">error </w:t>
      </w:r>
      <w:r w:rsidR="001F1E2A">
        <w:t xml:space="preserve">indicating </w:t>
      </w:r>
      <w:r w:rsidR="00813BD6">
        <w:t xml:space="preserve">that </w:t>
      </w:r>
      <w:r w:rsidRPr="00045EBF">
        <w:t xml:space="preserve">Session </w:t>
      </w:r>
      <w:r w:rsidR="00813BD6">
        <w:t xml:space="preserve">being accessed is </w:t>
      </w:r>
      <w:r w:rsidRPr="00045EBF">
        <w:t xml:space="preserve">of the wrong </w:t>
      </w:r>
      <w:proofErr w:type="spellStart"/>
      <w:r w:rsidRPr="00045EBF">
        <w:t>SessionType</w:t>
      </w:r>
      <w:proofErr w:type="spellEnd"/>
    </w:p>
    <w:p w:rsidR="00BE6182" w:rsidP="00BF72B0" w:rsidRDefault="00BE6182" w14:paraId="7E715701" w14:textId="77777777">
      <w:pPr>
        <w:pStyle w:val="DefinitionTerm"/>
      </w:pPr>
    </w:p>
    <w:p w:rsidR="00BD1F01" w:rsidP="00BE6182" w:rsidRDefault="00F4582A" w14:paraId="1A4BEF3F" w14:textId="2D73912F">
      <w:pPr>
        <w:pStyle w:val="DefinitionTerm"/>
        <w:numPr>
          <w:ilvl w:val="0"/>
          <w:numId w:val="0"/>
        </w:numPr>
      </w:pPr>
      <w:proofErr w:type="spellStart"/>
      <w:r>
        <w:t>S</w:t>
      </w:r>
      <w:r w:rsidRPr="00BF72B0" w:rsidR="00BD1F01">
        <w:t>essionID</w:t>
      </w:r>
      <w:proofErr w:type="spellEnd"/>
    </w:p>
    <w:p w:rsidR="00795D0E" w:rsidP="00BF72B0" w:rsidRDefault="00795D0E" w14:paraId="1A55407F" w14:textId="0F68665E">
      <w:pPr>
        <w:pStyle w:val="Definition"/>
      </w:pPr>
      <w:r>
        <w:t>identifier generated upon an application creating a session on channel and provided to the application for use in the MSM services</w:t>
      </w:r>
    </w:p>
    <w:p w:rsidR="00855990" w:rsidP="00855990" w:rsidRDefault="00855990" w14:paraId="3D53D289" w14:textId="53C0B101">
      <w:pPr>
        <w:pStyle w:val="Definition"/>
      </w:pPr>
      <w:r>
        <w:t>[SOURCE: ISA-95.00.06-2014, 3.1.11]</w:t>
      </w:r>
    </w:p>
    <w:p w:rsidR="00EE5C91" w:rsidP="00BF72B0" w:rsidRDefault="00EE5C91" w14:paraId="488F0126" w14:textId="77777777">
      <w:pPr>
        <w:pStyle w:val="DefinitionTerm"/>
      </w:pPr>
    </w:p>
    <w:p w:rsidR="00E72E29" w:rsidP="00EE5C91" w:rsidRDefault="00E72E29" w14:paraId="6DD6B4D3" w14:textId="796F9408">
      <w:pPr>
        <w:pStyle w:val="DefinitionTerm"/>
        <w:numPr>
          <w:ilvl w:val="0"/>
          <w:numId w:val="0"/>
        </w:numPr>
      </w:pPr>
      <w:proofErr w:type="spellStart"/>
      <w:r>
        <w:t>SessionType</w:t>
      </w:r>
      <w:proofErr w:type="spellEnd"/>
    </w:p>
    <w:p w:rsidR="00F4582A" w:rsidP="006269EC" w:rsidRDefault="00813BD6" w14:paraId="219A2839" w14:textId="1713A38D">
      <w:pPr>
        <w:pStyle w:val="Definition"/>
      </w:pPr>
      <w:r>
        <w:t>i</w:t>
      </w:r>
      <w:r w:rsidR="006269EC">
        <w:t>ndicates which service the session is for</w:t>
      </w:r>
    </w:p>
    <w:p w:rsidRPr="00E72E29" w:rsidR="00E72E29" w:rsidP="00F4582A" w:rsidRDefault="00F4582A" w14:paraId="39AAD1AB" w14:textId="049843FF">
      <w:pPr>
        <w:pStyle w:val="Note"/>
      </w:pPr>
      <w:r>
        <w:t>NOTE 1</w:t>
      </w:r>
      <w:r>
        <w:tab/>
      </w:r>
      <w:r w:rsidR="006269EC">
        <w:t xml:space="preserve">Defined </w:t>
      </w:r>
      <w:proofErr w:type="spellStart"/>
      <w:r w:rsidR="006269EC">
        <w:t>SessionTypes</w:t>
      </w:r>
      <w:proofErr w:type="spellEnd"/>
      <w:r w:rsidR="006269EC">
        <w:t xml:space="preserve"> are Publication Provider, Publication Consumer, Request Provider, and Request Consumer.</w:t>
      </w:r>
    </w:p>
    <w:p w:rsidR="00AD2D85" w:rsidP="00BF72B0" w:rsidRDefault="00AD2D85" w14:paraId="7F43CDBC" w14:textId="77777777">
      <w:pPr>
        <w:pStyle w:val="DefinitionTerm"/>
      </w:pPr>
    </w:p>
    <w:p w:rsidR="00BD1F01" w:rsidP="00AD2D85" w:rsidRDefault="00EE5C91" w14:paraId="462A076F" w14:textId="7D468B13">
      <w:pPr>
        <w:pStyle w:val="DefinitionTerm"/>
        <w:numPr>
          <w:ilvl w:val="0"/>
          <w:numId w:val="0"/>
        </w:numPr>
      </w:pPr>
      <w:r>
        <w:t>T</w:t>
      </w:r>
      <w:r w:rsidRPr="00BF72B0" w:rsidR="00BD1F01">
        <w:t>opic</w:t>
      </w:r>
    </w:p>
    <w:p w:rsidR="00BD1F01" w:rsidP="00BF72B0" w:rsidRDefault="00AD2D85" w14:paraId="556C0510" w14:textId="1C80568D">
      <w:pPr>
        <w:pStyle w:val="Definition"/>
      </w:pPr>
      <w:r>
        <w:t>identification of the information content</w:t>
      </w:r>
      <w:r w:rsidR="00BF72B0">
        <w:t xml:space="preserve"> </w:t>
      </w:r>
      <w:r>
        <w:t>in</w:t>
      </w:r>
      <w:r w:rsidR="00BF72B0">
        <w:t xml:space="preserve"> a message</w:t>
      </w:r>
    </w:p>
    <w:p w:rsidR="004926B5" w:rsidP="004926B5" w:rsidRDefault="004926B5" w14:paraId="4CDF7143" w14:textId="3308F779">
      <w:pPr>
        <w:pStyle w:val="Definition"/>
      </w:pPr>
      <w:r>
        <w:t>[SOURCE: ISA-95.00.06-2014, 3.1.12]</w:t>
      </w:r>
    </w:p>
    <w:p w:rsidR="002C1D3E" w:rsidP="006269EC" w:rsidRDefault="002C1D3E" w14:paraId="3D1C4074" w14:textId="77777777">
      <w:pPr>
        <w:pStyle w:val="DefinitionTerm"/>
      </w:pPr>
    </w:p>
    <w:p w:rsidR="00791F51" w:rsidP="002C1D3E" w:rsidRDefault="00791F51" w14:paraId="45D760B0" w14:textId="0656703B">
      <w:pPr>
        <w:pStyle w:val="DefinitionTerm"/>
        <w:numPr>
          <w:ilvl w:val="0"/>
          <w:numId w:val="0"/>
        </w:numPr>
      </w:pPr>
      <w:r>
        <w:t>Web Service</w:t>
      </w:r>
    </w:p>
    <w:p w:rsidR="008F136E" w:rsidP="008F136E" w:rsidRDefault="003177F0" w14:paraId="5A50EC11" w14:textId="653312FC">
      <w:pPr>
        <w:pStyle w:val="Definition"/>
      </w:pPr>
      <w:r w:rsidRPr="003177F0">
        <w:t>software system designed to support interoperable machine-to-machine interaction over a network</w:t>
      </w:r>
    </w:p>
    <w:p w:rsidR="009F470D" w:rsidP="009F470D" w:rsidRDefault="009F470D" w14:paraId="0A3B709D" w14:textId="77777777">
      <w:pPr>
        <w:pStyle w:val="Definition"/>
      </w:pPr>
      <w:r>
        <w:t xml:space="preserve">[SOURCE: </w:t>
      </w:r>
      <w:r w:rsidRPr="00F234BF">
        <w:t>https://www.w3.org/TR/2004/NOTE-ws-gloss-20040211/#webservice</w:t>
      </w:r>
      <w:r>
        <w:t>]</w:t>
      </w:r>
    </w:p>
    <w:p w:rsidR="000F19C0" w:rsidP="00902975" w:rsidRDefault="000F19C0" w14:paraId="7C2475EF" w14:textId="117830B2">
      <w:pPr>
        <w:pStyle w:val="Note"/>
      </w:pPr>
      <w:r>
        <w:t xml:space="preserve">NOTE </w:t>
      </w:r>
      <w:r w:rsidR="00813BD6">
        <w:t>1</w:t>
      </w:r>
      <w:r>
        <w:t xml:space="preserve"> </w:t>
      </w:r>
      <w:r>
        <w:tab/>
      </w:r>
      <w:r w:rsidRPr="000F19C0">
        <w:t xml:space="preserve">It has an interface described in a machine-processable format (specifically WSDL). Other systems interact with the Web </w:t>
      </w:r>
      <w:r w:rsidR="00813BD6">
        <w:t>S</w:t>
      </w:r>
      <w:r w:rsidRPr="000F19C0">
        <w:t>ervice in a manner prescribed by its description using SOAP-messages, typically conveyed using HTTP with an XML serialization in conjunction with other Web-related standards.</w:t>
      </w:r>
    </w:p>
    <w:p w:rsidR="00813BD6" w:rsidP="00813BD6" w:rsidRDefault="00813BD6" w14:paraId="7ED78964" w14:textId="07672EF0">
      <w:pPr>
        <w:pStyle w:val="Note"/>
      </w:pPr>
      <w:r>
        <w:t>NOTE 2</w:t>
      </w:r>
      <w:r>
        <w:tab/>
      </w:r>
      <w:r>
        <w:t>Only applies when this capitalization is used.</w:t>
      </w:r>
    </w:p>
    <w:p w:rsidR="00BB0129" w:rsidP="005C4335" w:rsidRDefault="00E83E4F" w14:paraId="389A56B9" w14:textId="204C8058">
      <w:pPr>
        <w:pStyle w:val="Heading2"/>
      </w:pPr>
      <w:bookmarkStart w:name="_Toc26110471" w:id="41"/>
      <w:bookmarkStart w:name="_Toc26110472" w:id="42"/>
      <w:bookmarkStart w:name="_Toc26110473" w:id="43"/>
      <w:bookmarkStart w:name="_Toc26110474" w:id="44"/>
      <w:bookmarkStart w:name="_Toc26110475" w:id="45"/>
      <w:bookmarkStart w:name="_Toc26110476" w:id="46"/>
      <w:bookmarkStart w:name="_Toc26110477" w:id="47"/>
      <w:bookmarkStart w:name="_Toc25337016" w:id="48"/>
      <w:bookmarkStart w:name="_Toc25357141" w:id="49"/>
      <w:bookmarkStart w:name="_Toc32417326" w:id="50"/>
      <w:bookmarkEnd w:id="41"/>
      <w:bookmarkEnd w:id="42"/>
      <w:bookmarkEnd w:id="43"/>
      <w:bookmarkEnd w:id="44"/>
      <w:bookmarkEnd w:id="45"/>
      <w:bookmarkEnd w:id="46"/>
      <w:bookmarkEnd w:id="47"/>
      <w:r>
        <w:t>Notational Conventions</w:t>
      </w:r>
      <w:bookmarkEnd w:id="48"/>
      <w:bookmarkEnd w:id="49"/>
      <w:bookmarkEnd w:id="50"/>
    </w:p>
    <w:p w:rsidR="00BB0129" w:rsidP="00CF791A" w:rsidRDefault="00E83E4F" w14:paraId="13FDBA7F" w14:textId="1DF97494">
      <w:pPr>
        <w:pStyle w:val="BodyText"/>
      </w:pPr>
      <w:r>
        <w:t xml:space="preserve">The key words "MUST", "MUST NOT", "REQUIRED", "SHALL", "SHALL NOT", "SHOULD", "SHOULD NOT", "RECOMMENDED", "MAY", and "OPTIONAL" in this document are to be interpreted as described in </w:t>
      </w:r>
      <w:hyperlink r:id="rId32">
        <w:r>
          <w:rPr>
            <w:rStyle w:val="Hyperlink"/>
          </w:rPr>
          <w:t>RFC 2119</w:t>
        </w:r>
      </w:hyperlink>
      <w:r w:rsidR="00C845A6">
        <w:rPr>
          <w:rStyle w:val="Hyperlink"/>
        </w:rPr>
        <w:t xml:space="preserve"> </w:t>
      </w:r>
      <w:r w:rsidRPr="00BE7145" w:rsidR="00C845A6">
        <w:t>[http://www.ietf.org/rfc/rfc2119.txt]</w:t>
      </w:r>
      <w:r>
        <w:t>.</w:t>
      </w:r>
    </w:p>
    <w:p w:rsidR="00A3352F" w:rsidP="00A25EDB" w:rsidRDefault="00E83E4F" w14:paraId="18F436C5" w14:textId="12060B5E">
      <w:pPr>
        <w:pStyle w:val="BodyText"/>
      </w:pPr>
      <w:r>
        <w:t xml:space="preserve">This specification uses the following syntax to define </w:t>
      </w:r>
      <w:r w:rsidR="003342EB">
        <w:t>conceptual</w:t>
      </w:r>
      <w:r>
        <w:t xml:space="preserve"> structures</w:t>
      </w:r>
      <w:r w:rsidR="008F136E">
        <w:t xml:space="preserve"> and schema elements</w:t>
      </w:r>
      <w:r>
        <w:t>:</w:t>
      </w:r>
    </w:p>
    <w:p w:rsidR="00A3352F" w:rsidP="00A3352F" w:rsidRDefault="00E83E4F" w14:paraId="3734DD16" w14:textId="345993DD">
      <w:pPr>
        <w:pStyle w:val="BodyText"/>
        <w:ind w:left="720"/>
      </w:pPr>
      <w:r>
        <w:rPr>
          <w:rStyle w:val="VerbatimChar"/>
        </w:rPr>
        <w:t>Element Name (Type) [Cardinality</w:t>
      </w:r>
      <w:r w:rsidR="00A25EDB">
        <w:rPr>
          <w:rStyle w:val="VerbatimChar"/>
        </w:rPr>
        <w:t>]</w:t>
      </w:r>
    </w:p>
    <w:p w:rsidR="00BB0129" w:rsidP="00CF791A" w:rsidRDefault="00E83E4F" w14:paraId="07E851F6" w14:textId="05FA1761">
      <w:pPr>
        <w:pStyle w:val="BodyText"/>
      </w:pPr>
      <w:r>
        <w:t xml:space="preserve">The namespaces for Types are defined </w:t>
      </w:r>
      <w:hyperlink w:history="1" w:anchor="_XML_Namespaces">
        <w:r w:rsidRPr="00C845A6">
          <w:rPr>
            <w:rStyle w:val="Hyperlink"/>
          </w:rPr>
          <w:t>in the following section</w:t>
        </w:r>
      </w:hyperlink>
      <w:r>
        <w:t xml:space="preserve">. For example, the Topic element defined as an XML Schema </w:t>
      </w:r>
      <w:r>
        <w:rPr>
          <w:rStyle w:val="VerbatimChar"/>
        </w:rPr>
        <w:t>string</w:t>
      </w:r>
      <w:r>
        <w:t xml:space="preserve"> with one to many cardinality would be defined as: </w:t>
      </w:r>
      <w:r>
        <w:rPr>
          <w:rStyle w:val="VerbatimChar"/>
        </w:rPr>
        <w:t>Topic (</w:t>
      </w:r>
      <w:proofErr w:type="spellStart"/>
      <w:proofErr w:type="gramStart"/>
      <w:r>
        <w:rPr>
          <w:rStyle w:val="VerbatimChar"/>
        </w:rPr>
        <w:t>xs:string</w:t>
      </w:r>
      <w:proofErr w:type="spellEnd"/>
      <w:proofErr w:type="gramEnd"/>
      <w:r>
        <w:rPr>
          <w:rStyle w:val="VerbatimChar"/>
        </w:rPr>
        <w:t>) [1..*]</w:t>
      </w:r>
      <w:r>
        <w:t>.</w:t>
      </w:r>
    </w:p>
    <w:p w:rsidR="003F0218" w:rsidP="003F0218" w:rsidRDefault="003F0218" w14:paraId="39EE6FB9" w14:textId="7EC917C6">
      <w:pPr>
        <w:pStyle w:val="Heading2"/>
      </w:pPr>
      <w:bookmarkStart w:name="namespaces" w:id="51"/>
      <w:bookmarkStart w:name="_XML_Namespaces" w:id="52"/>
      <w:bookmarkStart w:name="_Toc25337017" w:id="53"/>
      <w:bookmarkStart w:name="_Toc25357142" w:id="54"/>
      <w:bookmarkStart w:name="_Toc32417327" w:id="55"/>
      <w:bookmarkEnd w:id="51"/>
      <w:bookmarkEnd w:id="52"/>
      <w:r>
        <w:t>XML Namespaces</w:t>
      </w:r>
      <w:bookmarkEnd w:id="53"/>
      <w:bookmarkEnd w:id="54"/>
      <w:bookmarkEnd w:id="55"/>
    </w:p>
    <w:p w:rsidR="003F0218" w:rsidP="003F0218" w:rsidRDefault="003F0218" w14:paraId="0B40F243" w14:textId="77777777">
      <w:pPr>
        <w:pStyle w:val="BodyText"/>
      </w:pPr>
      <w:r>
        <w:t>The following namespaces are used in this document:</w:t>
      </w:r>
    </w:p>
    <w:tbl>
      <w:tblPr>
        <w:tblStyle w:val="ListTable2"/>
        <w:tblW w:w="4989" w:type="pct"/>
        <w:tblLook w:val="0420" w:firstRow="1" w:lastRow="0" w:firstColumn="0" w:lastColumn="0" w:noHBand="0" w:noVBand="1"/>
      </w:tblPr>
      <w:tblGrid>
        <w:gridCol w:w="1951"/>
        <w:gridCol w:w="8107"/>
      </w:tblGrid>
      <w:tr w:rsidR="003F0218" w:rsidTr="00B303C3" w14:paraId="07A62AE4" w14:textId="77777777">
        <w:trPr>
          <w:cnfStyle w:val="100000000000" w:firstRow="1" w:lastRow="0" w:firstColumn="0" w:lastColumn="0" w:oddVBand="0" w:evenVBand="0" w:oddHBand="0" w:evenHBand="0" w:firstRowFirstColumn="0" w:firstRowLastColumn="0" w:lastRowFirstColumn="0" w:lastRowLastColumn="0"/>
          <w:trHeight w:val="261"/>
        </w:trPr>
        <w:tc>
          <w:tcPr>
            <w:tcW w:w="0" w:type="auto"/>
          </w:tcPr>
          <w:p w:rsidR="003F0218" w:rsidP="00CE30F5" w:rsidRDefault="003F0218" w14:paraId="559AB6F3" w14:textId="77777777">
            <w:pPr>
              <w:pStyle w:val="Compact"/>
            </w:pPr>
            <w:r>
              <w:t>Prefix</w:t>
            </w:r>
          </w:p>
        </w:tc>
        <w:tc>
          <w:tcPr>
            <w:tcW w:w="0" w:type="auto"/>
          </w:tcPr>
          <w:p w:rsidR="003F0218" w:rsidP="00CE30F5" w:rsidRDefault="003F0218" w14:paraId="2B69747A" w14:textId="77777777">
            <w:pPr>
              <w:pStyle w:val="Compact"/>
            </w:pPr>
            <w:r>
              <w:t>Namespace</w:t>
            </w:r>
          </w:p>
        </w:tc>
      </w:tr>
      <w:tr w:rsidR="003F0218" w:rsidTr="00B303C3" w14:paraId="72859897" w14:textId="77777777">
        <w:trPr>
          <w:cnfStyle w:val="000000100000" w:firstRow="0" w:lastRow="0" w:firstColumn="0" w:lastColumn="0" w:oddVBand="0" w:evenVBand="0" w:oddHBand="1" w:evenHBand="0" w:firstRowFirstColumn="0" w:firstRowLastColumn="0" w:lastRowFirstColumn="0" w:lastRowLastColumn="0"/>
          <w:trHeight w:val="261"/>
        </w:trPr>
        <w:tc>
          <w:tcPr>
            <w:tcW w:w="0" w:type="auto"/>
          </w:tcPr>
          <w:p w:rsidR="003F0218" w:rsidP="00CE30F5" w:rsidRDefault="003F0218" w14:paraId="0CC813A5" w14:textId="77777777">
            <w:pPr>
              <w:pStyle w:val="Compact"/>
            </w:pPr>
            <w:proofErr w:type="spellStart"/>
            <w:r>
              <w:t>xs</w:t>
            </w:r>
            <w:proofErr w:type="spellEnd"/>
          </w:p>
        </w:tc>
        <w:tc>
          <w:tcPr>
            <w:tcW w:w="0" w:type="auto"/>
          </w:tcPr>
          <w:p w:rsidR="003F0218" w:rsidP="00CE30F5" w:rsidRDefault="003F0218" w14:paraId="72A657DC" w14:textId="77777777">
            <w:pPr>
              <w:pStyle w:val="Compact"/>
            </w:pPr>
            <w:r>
              <w:t>http://www.w3.org/2001/XMLSchema</w:t>
            </w:r>
          </w:p>
        </w:tc>
      </w:tr>
      <w:tr w:rsidR="005959AA" w:rsidTr="00CE30F5" w14:paraId="34E3C232" w14:textId="77777777">
        <w:trPr>
          <w:trHeight w:val="247"/>
        </w:trPr>
        <w:tc>
          <w:tcPr>
            <w:tcW w:w="0" w:type="auto"/>
          </w:tcPr>
          <w:p w:rsidR="005959AA" w:rsidP="00CE30F5" w:rsidRDefault="005959AA" w14:paraId="2C81AC3D" w14:textId="10905D9E">
            <w:pPr>
              <w:pStyle w:val="Compact"/>
            </w:pPr>
            <w:proofErr w:type="spellStart"/>
            <w:r>
              <w:t>xsi</w:t>
            </w:r>
            <w:proofErr w:type="spellEnd"/>
          </w:p>
        </w:tc>
        <w:tc>
          <w:tcPr>
            <w:tcW w:w="0" w:type="auto"/>
          </w:tcPr>
          <w:p w:rsidR="005959AA" w:rsidP="00CE30F5" w:rsidRDefault="005959AA" w14:paraId="05B96852" w14:textId="460BE250">
            <w:pPr>
              <w:pStyle w:val="Compact"/>
            </w:pPr>
            <w:r>
              <w:t>http://www.w3.org/2001/XMLSchema-instance</w:t>
            </w:r>
          </w:p>
        </w:tc>
      </w:tr>
      <w:tr w:rsidR="003F0218" w:rsidTr="00B303C3" w14:paraId="21DFD9E6" w14:textId="77777777">
        <w:trPr>
          <w:cnfStyle w:val="000000100000" w:firstRow="0" w:lastRow="0" w:firstColumn="0" w:lastColumn="0" w:oddVBand="0" w:evenVBand="0" w:oddHBand="1" w:evenHBand="0" w:firstRowFirstColumn="0" w:firstRowLastColumn="0" w:lastRowFirstColumn="0" w:lastRowLastColumn="0"/>
          <w:trHeight w:val="247"/>
        </w:trPr>
        <w:tc>
          <w:tcPr>
            <w:tcW w:w="0" w:type="auto"/>
          </w:tcPr>
          <w:p w:rsidR="003F0218" w:rsidP="00CE30F5" w:rsidRDefault="003F0218" w14:paraId="0A3BDADC" w14:textId="77777777">
            <w:pPr>
              <w:pStyle w:val="Compact"/>
            </w:pPr>
            <w:proofErr w:type="spellStart"/>
            <w:r>
              <w:t>isbm</w:t>
            </w:r>
            <w:proofErr w:type="spellEnd"/>
          </w:p>
        </w:tc>
        <w:tc>
          <w:tcPr>
            <w:tcW w:w="0" w:type="auto"/>
          </w:tcPr>
          <w:p w:rsidR="003F0218" w:rsidP="00CE30F5" w:rsidRDefault="005D768B" w14:paraId="3547E318" w14:textId="665F8DE5">
            <w:pPr>
              <w:pStyle w:val="Compact"/>
            </w:pPr>
            <w:hyperlink w:history="1" r:id="rId33">
              <w:r w:rsidRPr="00030654" w:rsidR="00D61384">
                <w:rPr>
                  <w:rStyle w:val="Hyperlink"/>
                </w:rPr>
                <w:t>http://www.openoandm.org/isbm/</w:t>
              </w:r>
            </w:hyperlink>
          </w:p>
        </w:tc>
      </w:tr>
      <w:tr w:rsidR="00D61384" w:rsidTr="00B303C3" w14:paraId="1578E36C" w14:textId="77777777">
        <w:trPr>
          <w:trHeight w:val="247"/>
        </w:trPr>
        <w:tc>
          <w:tcPr>
            <w:tcW w:w="0" w:type="auto"/>
          </w:tcPr>
          <w:p w:rsidR="00D61384" w:rsidP="00CE30F5" w:rsidRDefault="00D61384" w14:paraId="24923E67" w14:textId="01D46E6D">
            <w:pPr>
              <w:pStyle w:val="Compact"/>
            </w:pPr>
            <w:proofErr w:type="spellStart"/>
            <w:r>
              <w:t>isbm</w:t>
            </w:r>
            <w:proofErr w:type="spellEnd"/>
            <w:r>
              <w:t>-rest</w:t>
            </w:r>
          </w:p>
        </w:tc>
        <w:tc>
          <w:tcPr>
            <w:tcW w:w="0" w:type="auto"/>
          </w:tcPr>
          <w:p w:rsidR="00D61384" w:rsidP="00CE30F5" w:rsidRDefault="005D768B" w14:paraId="1970BFC0" w14:textId="7AD38A17">
            <w:pPr>
              <w:pStyle w:val="Compact"/>
            </w:pPr>
            <w:hyperlink w:history="1" r:id="rId34">
              <w:r w:rsidRPr="00030654" w:rsidR="009E20EB">
                <w:rPr>
                  <w:rStyle w:val="Hyperlink"/>
                </w:rPr>
                <w:t>http://www.openoandm.org/isbm/rest/</w:t>
              </w:r>
            </w:hyperlink>
          </w:p>
        </w:tc>
      </w:tr>
      <w:tr w:rsidR="009E20EB" w:rsidTr="00B303C3" w14:paraId="1EC2D5F7" w14:textId="77777777">
        <w:trPr>
          <w:cnfStyle w:val="000000100000" w:firstRow="0" w:lastRow="0" w:firstColumn="0" w:lastColumn="0" w:oddVBand="0" w:evenVBand="0" w:oddHBand="1" w:evenHBand="0" w:firstRowFirstColumn="0" w:firstRowLastColumn="0" w:lastRowFirstColumn="0" w:lastRowLastColumn="0"/>
          <w:trHeight w:val="247"/>
        </w:trPr>
        <w:tc>
          <w:tcPr>
            <w:tcW w:w="0" w:type="auto"/>
          </w:tcPr>
          <w:p w:rsidR="009E20EB" w:rsidP="00CE30F5" w:rsidRDefault="009E20EB" w14:paraId="165796D0" w14:textId="442C3F69">
            <w:pPr>
              <w:pStyle w:val="Compact"/>
            </w:pPr>
            <w:r>
              <w:t>json</w:t>
            </w:r>
          </w:p>
        </w:tc>
        <w:tc>
          <w:tcPr>
            <w:tcW w:w="0" w:type="auto"/>
          </w:tcPr>
          <w:p w:rsidR="009E20EB" w:rsidP="00CE30F5" w:rsidRDefault="006269EC" w14:paraId="39417218" w14:textId="299E13BE">
            <w:pPr>
              <w:pStyle w:val="Compact"/>
            </w:pPr>
            <w:r>
              <w:t xml:space="preserve">Used for the differentiation </w:t>
            </w:r>
            <w:r w:rsidR="009E20EB">
              <w:t>of basic data types</w:t>
            </w:r>
          </w:p>
        </w:tc>
      </w:tr>
    </w:tbl>
    <w:p w:rsidR="00BB0129" w:rsidP="005C4335" w:rsidRDefault="00E83E4F" w14:paraId="0970112C" w14:textId="0551CB6C">
      <w:pPr>
        <w:pStyle w:val="Heading1"/>
      </w:pPr>
      <w:bookmarkStart w:name="service-requirements" w:id="56"/>
      <w:bookmarkStart w:name="_Toc25337018" w:id="57"/>
      <w:bookmarkStart w:name="_Toc25357143" w:id="58"/>
      <w:bookmarkStart w:name="_Toc32417328" w:id="59"/>
      <w:bookmarkEnd w:id="56"/>
      <w:r>
        <w:t>Service Requirements</w:t>
      </w:r>
      <w:bookmarkEnd w:id="57"/>
      <w:bookmarkEnd w:id="58"/>
      <w:bookmarkEnd w:id="59"/>
    </w:p>
    <w:p w:rsidR="00BB0129" w:rsidP="00CF791A" w:rsidRDefault="00E83E4F" w14:paraId="2B4F7610" w14:textId="206596E2">
      <w:pPr>
        <w:pStyle w:val="BodyText"/>
      </w:pPr>
      <w:r>
        <w:t xml:space="preserve">The following items define shared requirements that are applicable across the various services defined in </w:t>
      </w:r>
      <w:hyperlink w:anchor="service-definitions">
        <w:r>
          <w:rPr>
            <w:rStyle w:val="Hyperlink"/>
          </w:rPr>
          <w:t>Service Definitions</w:t>
        </w:r>
      </w:hyperlink>
      <w:r>
        <w:t>. These requirements supplement the service requirements specified by ISA</w:t>
      </w:r>
      <w:r w:rsidR="00660C7C">
        <w:t>-</w:t>
      </w:r>
      <w:r>
        <w:t xml:space="preserve">95.00.06 but are contextualized for SOAP </w:t>
      </w:r>
      <w:r w:rsidR="00F234BF">
        <w:t xml:space="preserve">Web Services </w:t>
      </w:r>
      <w:r w:rsidR="00890898">
        <w:t xml:space="preserve">and REST </w:t>
      </w:r>
      <w:r w:rsidR="00F234BF">
        <w:t>interfaces</w:t>
      </w:r>
      <w:r>
        <w:t>.</w:t>
      </w:r>
    </w:p>
    <w:p w:rsidR="00BB0129" w:rsidP="00CF791A" w:rsidRDefault="00E83E4F" w14:paraId="22711CAE" w14:textId="30B9F086">
      <w:pPr>
        <w:pStyle w:val="Heading2"/>
      </w:pPr>
      <w:bookmarkStart w:name="message-content-format" w:id="60"/>
      <w:bookmarkStart w:name="_Toc25337019" w:id="61"/>
      <w:bookmarkStart w:name="_Toc25357144" w:id="62"/>
      <w:bookmarkStart w:name="_Toc32417329" w:id="63"/>
      <w:bookmarkEnd w:id="60"/>
      <w:r>
        <w:t>Message Content Format</w:t>
      </w:r>
      <w:bookmarkEnd w:id="61"/>
      <w:bookmarkEnd w:id="62"/>
      <w:bookmarkEnd w:id="63"/>
    </w:p>
    <w:p w:rsidRPr="001C6290" w:rsidR="001C6290" w:rsidP="001C6290" w:rsidRDefault="001C6290" w14:paraId="5B590DF6" w14:textId="07205D21">
      <w:pPr>
        <w:pStyle w:val="BodyText"/>
      </w:pPr>
      <w:r>
        <w:t>Messages are exchanged using a format appropriate to the service interface, for example, XML for the SOAP Interface and JSON for the REST interface. To support transparency of the interface and environments with mixed Web Service implementations, the Message Content MAY be a content type different to the type used to represent the message. For example, JSON Message Content in an XML message over the SOAP interface.</w:t>
      </w:r>
    </w:p>
    <w:p w:rsidR="00865653" w:rsidP="00865653" w:rsidRDefault="00865653" w14:paraId="57472CEE" w14:textId="014C561D">
      <w:pPr>
        <w:pStyle w:val="Definition"/>
      </w:pPr>
      <w:r>
        <w:t xml:space="preserve">All ISBM service providers MUST support JSON and XML content types </w:t>
      </w:r>
      <w:r w:rsidR="00373A74">
        <w:t>as Message Content</w:t>
      </w:r>
      <w:r>
        <w:t>.</w:t>
      </w:r>
    </w:p>
    <w:p w:rsidR="00960D4B" w:rsidP="00865653" w:rsidRDefault="00865653" w14:paraId="50FFB598" w14:textId="68905699">
      <w:pPr>
        <w:pStyle w:val="Definition"/>
      </w:pPr>
      <w:r>
        <w:t xml:space="preserve">The ISBM service providers MAY support </w:t>
      </w:r>
      <w:r w:rsidR="00894FE4">
        <w:t>other</w:t>
      </w:r>
      <w:r>
        <w:t xml:space="preserve"> content types</w:t>
      </w:r>
      <w:r w:rsidR="00373A74">
        <w:t xml:space="preserve"> as Message Content</w:t>
      </w:r>
      <w:r>
        <w:t xml:space="preserve">. </w:t>
      </w:r>
    </w:p>
    <w:p w:rsidR="00960D4B" w:rsidP="00960D4B" w:rsidRDefault="001C6290" w14:paraId="1C551F6F" w14:textId="4A6A7D5C">
      <w:pPr>
        <w:pStyle w:val="BodyText"/>
      </w:pPr>
      <w:r>
        <w:t xml:space="preserve">If </w:t>
      </w:r>
      <w:r w:rsidR="00023F15">
        <w:t>an</w:t>
      </w:r>
      <w:r>
        <w:t xml:space="preserve"> ISBM service provider</w:t>
      </w:r>
      <w:r w:rsidR="00373A74">
        <w:t xml:space="preserve"> implements both the SOAP interface and REST interface, messages </w:t>
      </w:r>
      <w:r w:rsidRPr="00960D4B" w:rsidR="00960D4B">
        <w:t xml:space="preserve">received via one interface </w:t>
      </w:r>
      <w:r w:rsidR="00373A74">
        <w:t>MUST</w:t>
      </w:r>
      <w:r w:rsidRPr="00960D4B" w:rsidR="00960D4B">
        <w:t xml:space="preserve"> be able to be </w:t>
      </w:r>
      <w:r w:rsidR="00373A74">
        <w:t>forwarded</w:t>
      </w:r>
      <w:r w:rsidRPr="00960D4B" w:rsidR="00960D4B">
        <w:t xml:space="preserve"> via the other</w:t>
      </w:r>
      <w:r w:rsidR="00960D4B">
        <w:t xml:space="preserve"> interface</w:t>
      </w:r>
      <w:r w:rsidR="00373A74">
        <w:t>.</w:t>
      </w:r>
    </w:p>
    <w:p w:rsidRPr="00D64321" w:rsidR="00455FAF" w:rsidP="00D64321" w:rsidRDefault="00D64321" w14:paraId="4E90A00F" w14:textId="761FC41D">
      <w:pPr>
        <w:pStyle w:val="Note"/>
      </w:pPr>
      <w:r w:rsidRPr="00D64321">
        <w:lastRenderedPageBreak/>
        <w:t>NOTE</w:t>
      </w:r>
      <w:r w:rsidRPr="00D64321">
        <w:tab/>
      </w:r>
      <w:r w:rsidRPr="00D64321" w:rsidR="00373A74">
        <w:t>While</w:t>
      </w:r>
      <w:r w:rsidRPr="00D64321" w:rsidR="00455FAF">
        <w:t xml:space="preserve"> the </w:t>
      </w:r>
      <w:r w:rsidRPr="00D64321" w:rsidR="00373A74">
        <w:t>Message Topic describes</w:t>
      </w:r>
      <w:r w:rsidRPr="00D64321" w:rsidR="00455FAF">
        <w:t xml:space="preserve"> the specific format </w:t>
      </w:r>
      <w:r w:rsidRPr="00D64321" w:rsidR="00373A74">
        <w:t>and schema of the Message Content,</w:t>
      </w:r>
      <w:r w:rsidRPr="00D64321" w:rsidR="00455FAF">
        <w:t xml:space="preserve"> the message</w:t>
      </w:r>
      <w:r w:rsidRPr="00D64321" w:rsidR="00373A74">
        <w:t xml:space="preserve"> schemas themselves, see below, describe</w:t>
      </w:r>
      <w:r w:rsidRPr="00D64321" w:rsidR="00455FAF">
        <w:t xml:space="preserve"> the </w:t>
      </w:r>
      <w:r w:rsidRPr="00D64321" w:rsidR="00373A74">
        <w:t>MIME Type to ensure accurate processing of the Message Content</w:t>
      </w:r>
      <w:r w:rsidRPr="00D64321" w:rsidR="00455FAF">
        <w:t xml:space="preserve">. </w:t>
      </w:r>
    </w:p>
    <w:p w:rsidR="001058FD" w:rsidP="001058FD" w:rsidRDefault="001058FD" w14:paraId="2F75A80A" w14:textId="7BE4F3D1">
      <w:pPr>
        <w:pStyle w:val="Heading3"/>
      </w:pPr>
      <w:bookmarkStart w:name="_Toc25337020" w:id="64"/>
      <w:bookmarkStart w:name="_Toc25357145" w:id="65"/>
      <w:bookmarkStart w:name="_Toc32417330" w:id="66"/>
      <w:r>
        <w:t>SOAP Interface Requirements</w:t>
      </w:r>
      <w:bookmarkEnd w:id="64"/>
      <w:bookmarkEnd w:id="65"/>
      <w:bookmarkEnd w:id="66"/>
      <w:r>
        <w:t xml:space="preserve"> </w:t>
      </w:r>
    </w:p>
    <w:p w:rsidR="005959AA" w:rsidP="005959AA" w:rsidRDefault="00223461" w14:paraId="6E8D39C9" w14:textId="4BA371DB">
      <w:pPr>
        <w:pStyle w:val="BodyText"/>
      </w:pPr>
      <w:bookmarkStart w:name="_Hlk25354497" w:id="67"/>
      <w:r w:rsidRPr="00A84A37">
        <w:t xml:space="preserve">The </w:t>
      </w:r>
      <w:r w:rsidR="005959AA">
        <w:t xml:space="preserve">XML Schemas for the </w:t>
      </w:r>
      <w:r w:rsidRPr="00A84A37">
        <w:t xml:space="preserve">SOAP interface </w:t>
      </w:r>
      <w:r w:rsidR="005959AA">
        <w:t xml:space="preserve">are defined such that they </w:t>
      </w:r>
      <w:r w:rsidRPr="00A84A37">
        <w:t xml:space="preserve">allow </w:t>
      </w:r>
      <w:r w:rsidR="005959AA">
        <w:t xml:space="preserve">the </w:t>
      </w:r>
      <w:r w:rsidRPr="00A84A37">
        <w:t xml:space="preserve">exchange of </w:t>
      </w:r>
      <w:r w:rsidR="005959AA">
        <w:t xml:space="preserve">XML, </w:t>
      </w:r>
      <w:r w:rsidRPr="00A84A37">
        <w:t>JSON</w:t>
      </w:r>
      <w:r w:rsidR="005959AA">
        <w:t>,</w:t>
      </w:r>
      <w:r w:rsidRPr="00A84A37">
        <w:t xml:space="preserve"> and other </w:t>
      </w:r>
      <w:r w:rsidR="005959AA">
        <w:t>Message Content types</w:t>
      </w:r>
      <w:r w:rsidRPr="00A84A37">
        <w:t xml:space="preserve"> within the XML SOAP </w:t>
      </w:r>
      <w:r w:rsidR="005959AA">
        <w:t>messages</w:t>
      </w:r>
      <w:r w:rsidRPr="00A84A37">
        <w:t xml:space="preserve">. The </w:t>
      </w:r>
      <w:hyperlink w:history="1" w:anchor="_MessageContent_3">
        <w:r w:rsidRPr="002C2C8E">
          <w:rPr>
            <w:rStyle w:val="Hyperlink"/>
          </w:rPr>
          <w:t>XML schema for Message Content</w:t>
        </w:r>
      </w:hyperlink>
      <w:r w:rsidRPr="00A84A37">
        <w:t xml:space="preserve"> defined for the SOAP interface make</w:t>
      </w:r>
      <w:r w:rsidR="005959AA">
        <w:t>s</w:t>
      </w:r>
      <w:r w:rsidRPr="00A84A37">
        <w:t xml:space="preserve"> use of type inheritance </w:t>
      </w:r>
      <w:r w:rsidR="005959AA">
        <w:t xml:space="preserve">to support the different content types: XML, String, </w:t>
      </w:r>
      <w:r w:rsidRPr="00A84A37">
        <w:t xml:space="preserve">and </w:t>
      </w:r>
      <w:r w:rsidR="005959AA">
        <w:t>Binary.</w:t>
      </w:r>
      <w:bookmarkEnd w:id="67"/>
    </w:p>
    <w:p w:rsidR="005959AA" w:rsidP="005959AA" w:rsidRDefault="005959AA" w14:paraId="1B4D488E" w14:textId="65ABBCD0">
      <w:pPr>
        <w:pStyle w:val="BodyText"/>
      </w:pPr>
      <w:r>
        <w:t xml:space="preserve">For XML Message Content, the content is associated with a message through the use of an XML Schema </w:t>
      </w:r>
      <w:r w:rsidRPr="005959AA">
        <w:rPr>
          <w:rStyle w:val="VerbatimChar"/>
        </w:rPr>
        <w:t>any</w:t>
      </w:r>
      <w:r>
        <w:t xml:space="preserve"> (</w:t>
      </w:r>
      <w:proofErr w:type="spellStart"/>
      <w:proofErr w:type="gramStart"/>
      <w:r w:rsidRPr="005959AA">
        <w:rPr>
          <w:rStyle w:val="VerbatimChar"/>
        </w:rPr>
        <w:t>xs:any</w:t>
      </w:r>
      <w:proofErr w:type="spellEnd"/>
      <w:proofErr w:type="gramEnd"/>
      <w:r>
        <w:t>) element</w:t>
      </w:r>
      <w:r w:rsidR="00140D26">
        <w:t xml:space="preserve"> with the processing requirement defined as strict (</w:t>
      </w:r>
      <w:proofErr w:type="spellStart"/>
      <w:r w:rsidRPr="00123A8F" w:rsidR="00123A8F">
        <w:t>processContents</w:t>
      </w:r>
      <w:proofErr w:type="spellEnd"/>
      <w:r w:rsidRPr="00123A8F" w:rsidR="00123A8F">
        <w:t>="strict"</w:t>
      </w:r>
      <w:r w:rsidR="00140D26">
        <w:t>)</w:t>
      </w:r>
      <w:r>
        <w:t>. The XML content MUST be valid XML</w:t>
      </w:r>
      <w:r w:rsidR="00140D26">
        <w:t>, specify a valid XML Schema, and validate against the specified XML schema</w:t>
      </w:r>
      <w:r>
        <w:t xml:space="preserve">. </w:t>
      </w:r>
      <w:r w:rsidR="001377F0">
        <w:t>An</w:t>
      </w:r>
      <w:r>
        <w:t xml:space="preserve"> ISBM Service Provider SHOULD preserve significant whitespace and comments within the XML content.</w:t>
      </w:r>
      <w:r w:rsidR="00570E80">
        <w:t xml:space="preserve"> An XML declaration MUST NOT appear within the XML Message Content.</w:t>
      </w:r>
    </w:p>
    <w:p w:rsidR="00570E80" w:rsidP="005959AA" w:rsidRDefault="00570E80" w14:paraId="6F82E223" w14:textId="745A1FC2">
      <w:pPr>
        <w:pStyle w:val="BodyText"/>
      </w:pPr>
      <w:bookmarkStart w:name="_Hlk25355192" w:id="68"/>
      <w:r>
        <w:t xml:space="preserve">For String Message Content, the content is associated through the use of an XML element </w:t>
      </w:r>
      <w:r w:rsidR="00082D1C">
        <w:t>of</w:t>
      </w:r>
      <w:r>
        <w:t xml:space="preserve"> type </w:t>
      </w:r>
      <w:proofErr w:type="spellStart"/>
      <w:proofErr w:type="gramStart"/>
      <w:r w:rsidRPr="00570E80">
        <w:rPr>
          <w:rStyle w:val="VerbatimChar"/>
        </w:rPr>
        <w:t>xs:string</w:t>
      </w:r>
      <w:proofErr w:type="spellEnd"/>
      <w:proofErr w:type="gramEnd"/>
      <w:r>
        <w:t xml:space="preserve">. This allows content represented by textual data formats, such as JSON, to be exchanged within the XML message. The String content MUST have its </w:t>
      </w:r>
      <w:proofErr w:type="spellStart"/>
      <w:r w:rsidRPr="00570E80">
        <w:rPr>
          <w:rStyle w:val="VerbatimChar"/>
        </w:rPr>
        <w:t>mediaType</w:t>
      </w:r>
      <w:proofErr w:type="spellEnd"/>
      <w:r>
        <w:t xml:space="preserve"> specified. A list of media types is available </w:t>
      </w:r>
      <w:hyperlink w:history="1" r:id="rId35">
        <w:r w:rsidRPr="00037B4B" w:rsidR="00EF471F">
          <w:rPr>
            <w:rStyle w:val="Hyperlink"/>
          </w:rPr>
          <w:t>here</w:t>
        </w:r>
      </w:hyperlink>
      <w:r w:rsidR="002F1B63">
        <w:rPr>
          <w:rStyle w:val="Hyperlink"/>
        </w:rPr>
        <w:t xml:space="preserve"> </w:t>
      </w:r>
      <w:r w:rsidRPr="00443482" w:rsidR="002F1B63">
        <w:t>[https://www.iana.org/assignments/media-types/media-types.xhtml]</w:t>
      </w:r>
      <w:r w:rsidRPr="00443482" w:rsidR="00EF471F">
        <w:t>.</w:t>
      </w:r>
      <w:r w:rsidR="00EF471F">
        <w:rPr>
          <w:rStyle w:val="Hyperlink"/>
        </w:rPr>
        <w:t xml:space="preserve"> </w:t>
      </w:r>
      <w:r>
        <w:t>The String content MUST be correctly escaped according to the XML syntax if it include</w:t>
      </w:r>
      <w:r w:rsidR="00D64321">
        <w:t>s</w:t>
      </w:r>
      <w:r>
        <w:t xml:space="preserve"> </w:t>
      </w:r>
      <w:r w:rsidR="00082D1C">
        <w:t xml:space="preserve">protected </w:t>
      </w:r>
      <w:r>
        <w:t>XML</w:t>
      </w:r>
      <w:r w:rsidR="00082D1C">
        <w:t xml:space="preserve"> characters.</w:t>
      </w:r>
    </w:p>
    <w:p w:rsidR="00082D1C" w:rsidP="005959AA" w:rsidRDefault="00082D1C" w14:paraId="031E93ED" w14:textId="2B3BCC46">
      <w:pPr>
        <w:pStyle w:val="BodyText"/>
      </w:pPr>
      <w:r>
        <w:t>A SOAP-based ISBM Service Provider SHOULD NOT exchange XML Message Content using the String content type.</w:t>
      </w:r>
    </w:p>
    <w:bookmarkEnd w:id="68"/>
    <w:p w:rsidR="00082D1C" w:rsidP="005959AA" w:rsidRDefault="00082D1C" w14:paraId="387597C7" w14:textId="40815681">
      <w:pPr>
        <w:pStyle w:val="BodyText"/>
      </w:pPr>
      <w:r>
        <w:t>For Binary Message Content, the content is associated through the use of an XML element containing Base64 encoded data (</w:t>
      </w:r>
      <w:proofErr w:type="gramStart"/>
      <w:r w:rsidRPr="00082D1C">
        <w:rPr>
          <w:rStyle w:val="VerbatimChar"/>
        </w:rPr>
        <w:t>xs:base</w:t>
      </w:r>
      <w:proofErr w:type="gramEnd"/>
      <w:r w:rsidRPr="00082D1C">
        <w:rPr>
          <w:rStyle w:val="VerbatimChar"/>
        </w:rPr>
        <w:t>64binary</w:t>
      </w:r>
      <w:r>
        <w:t xml:space="preserve">). This allows content represented by binary formats to be exchanged within the XML message. The Binary content MAY specify the </w:t>
      </w:r>
      <w:proofErr w:type="spellStart"/>
      <w:r w:rsidRPr="00082D1C">
        <w:rPr>
          <w:rStyle w:val="VerbatimChar"/>
        </w:rPr>
        <w:t>mediaType</w:t>
      </w:r>
      <w:proofErr w:type="spellEnd"/>
      <w:r>
        <w:t xml:space="preserve"> of the content. A list of media types is available </w:t>
      </w:r>
      <w:hyperlink w:history="1" r:id="rId36">
        <w:r w:rsidRPr="00037B4B" w:rsidR="00EF471F">
          <w:rPr>
            <w:rStyle w:val="Hyperlink"/>
          </w:rPr>
          <w:t>here</w:t>
        </w:r>
      </w:hyperlink>
      <w:r w:rsidR="00591AD3">
        <w:t xml:space="preserve"> </w:t>
      </w:r>
      <w:r w:rsidRPr="00443482" w:rsidR="00591AD3">
        <w:t>[https://www.iana.org/assignments/media-types/media-types.xhtml].</w:t>
      </w:r>
    </w:p>
    <w:p w:rsidR="00082D1C" w:rsidP="005959AA" w:rsidRDefault="00082D1C" w14:paraId="7A2C1887" w14:textId="11BCFB9C">
      <w:pPr>
        <w:pStyle w:val="BodyText"/>
      </w:pPr>
      <w:r>
        <w:t>A SOAP-based ISBM Service Provider SHOULD NOT exchange XML Message Content using the Binary content type.</w:t>
      </w:r>
    </w:p>
    <w:p w:rsidRPr="00A84A37" w:rsidR="00223461" w:rsidP="00223461" w:rsidRDefault="005959AA" w14:paraId="4FF7EF92" w14:textId="4C06A27F">
      <w:pPr>
        <w:pStyle w:val="BodyText"/>
      </w:pPr>
      <w:r>
        <w:t xml:space="preserve">In an XML message, </w:t>
      </w:r>
      <w:r w:rsidRPr="00A84A37" w:rsidR="00223461">
        <w:t>the XML Schema Instance '</w:t>
      </w:r>
      <w:r w:rsidRPr="00B303C3" w:rsidR="00223461">
        <w:rPr>
          <w:rStyle w:val="VerbatimChar"/>
        </w:rPr>
        <w:t>type</w:t>
      </w:r>
      <w:r w:rsidRPr="00A84A37" w:rsidR="00223461">
        <w:t xml:space="preserve">' </w:t>
      </w:r>
      <w:r>
        <w:t>(</w:t>
      </w:r>
      <w:proofErr w:type="spellStart"/>
      <w:proofErr w:type="gramStart"/>
      <w:r w:rsidRPr="005959AA">
        <w:rPr>
          <w:rStyle w:val="VerbatimChar"/>
        </w:rPr>
        <w:t>xsi:type</w:t>
      </w:r>
      <w:proofErr w:type="spellEnd"/>
      <w:proofErr w:type="gramEnd"/>
      <w:r>
        <w:t xml:space="preserve">) </w:t>
      </w:r>
      <w:r w:rsidRPr="00A84A37" w:rsidR="00223461">
        <w:t xml:space="preserve">attribute </w:t>
      </w:r>
      <w:r>
        <w:t>MUST be</w:t>
      </w:r>
      <w:r w:rsidRPr="00A84A37" w:rsidR="00223461">
        <w:t xml:space="preserve"> used </w:t>
      </w:r>
      <w:r>
        <w:t xml:space="preserve">to </w:t>
      </w:r>
      <w:r w:rsidRPr="00A84A37" w:rsidR="00223461">
        <w:t>indicat</w:t>
      </w:r>
      <w:r>
        <w:t>e</w:t>
      </w:r>
      <w:r w:rsidRPr="00A84A37" w:rsidR="00223461">
        <w:t xml:space="preserve"> the </w:t>
      </w:r>
      <w:r>
        <w:t xml:space="preserve">specific </w:t>
      </w:r>
      <w:r w:rsidRPr="00A84A37" w:rsidR="00223461">
        <w:t>content type.</w:t>
      </w:r>
    </w:p>
    <w:p w:rsidR="007D63A1" w:rsidP="007D63A1" w:rsidRDefault="007D63A1" w14:paraId="1426CE6C" w14:textId="52A33879">
      <w:pPr>
        <w:pStyle w:val="Heading4"/>
      </w:pPr>
      <w:r>
        <w:t>XML Message Content Example</w:t>
      </w:r>
    </w:p>
    <w:p w:rsidR="00223461" w:rsidP="00223461" w:rsidRDefault="00223461" w14:paraId="123CBF61" w14:textId="77777777">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 xml:space="preserve"> </w:t>
      </w:r>
      <w:proofErr w:type="spellStart"/>
      <w:proofErr w:type="gramStart"/>
      <w:r>
        <w:rPr>
          <w:color w:val="484644"/>
          <w:sz w:val="21"/>
          <w:szCs w:val="21"/>
        </w:rPr>
        <w:t>xsi:type</w:t>
      </w:r>
      <w:proofErr w:type="spellEnd"/>
      <w:proofErr w:type="gramEnd"/>
      <w:r>
        <w:rPr>
          <w:color w:val="484644"/>
          <w:sz w:val="21"/>
          <w:szCs w:val="21"/>
        </w:rPr>
        <w:t>="</w:t>
      </w:r>
      <w:proofErr w:type="spellStart"/>
      <w:r>
        <w:rPr>
          <w:color w:val="484644"/>
          <w:sz w:val="21"/>
          <w:szCs w:val="21"/>
        </w:rPr>
        <w:t>XMLContent</w:t>
      </w:r>
      <w:proofErr w:type="spellEnd"/>
      <w:r>
        <w:rPr>
          <w:color w:val="484644"/>
          <w:sz w:val="21"/>
          <w:szCs w:val="21"/>
        </w:rPr>
        <w:t>"&gt;</w:t>
      </w:r>
    </w:p>
    <w:p w:rsidR="00223461" w:rsidP="00223461" w:rsidRDefault="00223461" w14:paraId="3F86AAE2" w14:textId="77777777">
      <w:pPr>
        <w:pStyle w:val="HTMLPreformatted"/>
        <w:wordWrap w:val="0"/>
        <w:rPr>
          <w:color w:val="484644"/>
          <w:sz w:val="21"/>
          <w:szCs w:val="21"/>
        </w:rPr>
      </w:pPr>
      <w:r>
        <w:rPr>
          <w:color w:val="484644"/>
          <w:sz w:val="21"/>
          <w:szCs w:val="21"/>
        </w:rPr>
        <w:t>  &lt;Property&gt;There could be arbitrary XML content (with a single root node) included </w:t>
      </w:r>
      <w:proofErr w:type="gramStart"/>
      <w:r>
        <w:rPr>
          <w:color w:val="484644"/>
          <w:sz w:val="21"/>
          <w:szCs w:val="21"/>
        </w:rPr>
        <w:t>here.&lt;</w:t>
      </w:r>
      <w:proofErr w:type="gramEnd"/>
      <w:r>
        <w:rPr>
          <w:color w:val="484644"/>
          <w:sz w:val="21"/>
          <w:szCs w:val="21"/>
        </w:rPr>
        <w:t>/Property&gt;</w:t>
      </w:r>
    </w:p>
    <w:p w:rsidR="00223461" w:rsidP="00223461" w:rsidRDefault="00223461" w14:paraId="2C5664E3" w14:textId="77777777">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&gt;</w:t>
      </w:r>
    </w:p>
    <w:p w:rsidRPr="007D63A1" w:rsidR="007D63A1" w:rsidP="007D63A1" w:rsidRDefault="007D63A1" w14:paraId="5ABA58F7" w14:textId="7DECC08A">
      <w:pPr>
        <w:pStyle w:val="Heading4"/>
      </w:pPr>
      <w:r>
        <w:t>String Message Content Example</w:t>
      </w:r>
    </w:p>
    <w:p w:rsidR="00223461" w:rsidP="00223461" w:rsidRDefault="00223461" w14:paraId="75AE997D" w14:textId="77777777">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 xml:space="preserve"> </w:t>
      </w:r>
      <w:proofErr w:type="spellStart"/>
      <w:proofErr w:type="gramStart"/>
      <w:r>
        <w:rPr>
          <w:color w:val="484644"/>
          <w:sz w:val="21"/>
          <w:szCs w:val="21"/>
        </w:rPr>
        <w:t>xsi:type</w:t>
      </w:r>
      <w:proofErr w:type="spellEnd"/>
      <w:proofErr w:type="gramEnd"/>
      <w:r>
        <w:rPr>
          <w:color w:val="484644"/>
          <w:sz w:val="21"/>
          <w:szCs w:val="21"/>
        </w:rPr>
        <w:t>="</w:t>
      </w:r>
      <w:proofErr w:type="spellStart"/>
      <w:r>
        <w:rPr>
          <w:color w:val="484644"/>
          <w:sz w:val="21"/>
          <w:szCs w:val="21"/>
        </w:rPr>
        <w:t>StringContent</w:t>
      </w:r>
      <w:proofErr w:type="spellEnd"/>
      <w:r>
        <w:rPr>
          <w:color w:val="484644"/>
          <w:sz w:val="21"/>
          <w:szCs w:val="21"/>
        </w:rPr>
        <w:t xml:space="preserve">" </w:t>
      </w:r>
      <w:proofErr w:type="spellStart"/>
      <w:r>
        <w:rPr>
          <w:color w:val="484644"/>
          <w:sz w:val="21"/>
          <w:szCs w:val="21"/>
        </w:rPr>
        <w:t>mediaType</w:t>
      </w:r>
      <w:proofErr w:type="spellEnd"/>
      <w:r>
        <w:rPr>
          <w:color w:val="484644"/>
          <w:sz w:val="21"/>
          <w:szCs w:val="21"/>
        </w:rPr>
        <w:t>="application/json"&gt;</w:t>
      </w:r>
    </w:p>
    <w:p w:rsidR="00223461" w:rsidP="00223461" w:rsidRDefault="00223461" w14:paraId="46434E5D" w14:textId="77777777">
      <w:pPr>
        <w:pStyle w:val="HTMLPreformatted"/>
        <w:wordWrap w:val="0"/>
        <w:rPr>
          <w:color w:val="484644"/>
          <w:sz w:val="21"/>
          <w:szCs w:val="21"/>
        </w:rPr>
      </w:pPr>
      <w:r>
        <w:rPr>
          <w:color w:val="484644"/>
          <w:sz w:val="21"/>
          <w:szCs w:val="21"/>
        </w:rPr>
        <w:t xml:space="preserve">  &lt;Content&gt;</w:t>
      </w:r>
    </w:p>
    <w:p w:rsidR="00223461" w:rsidP="00223461" w:rsidRDefault="00223461" w14:paraId="1F222CAA" w14:textId="77777777">
      <w:pPr>
        <w:pStyle w:val="HTMLPreformatted"/>
        <w:wordWrap w:val="0"/>
        <w:rPr>
          <w:color w:val="484644"/>
          <w:sz w:val="21"/>
          <w:szCs w:val="21"/>
        </w:rPr>
      </w:pPr>
      <w:r>
        <w:rPr>
          <w:color w:val="484644"/>
          <w:sz w:val="21"/>
          <w:szCs w:val="21"/>
        </w:rPr>
        <w:t>{</w:t>
      </w:r>
    </w:p>
    <w:p w:rsidR="00223461" w:rsidP="00223461" w:rsidRDefault="00223461" w14:paraId="7D18384A" w14:textId="77777777">
      <w:pPr>
        <w:pStyle w:val="HTMLPreformatted"/>
        <w:wordWrap w:val="0"/>
        <w:rPr>
          <w:color w:val="484644"/>
          <w:sz w:val="21"/>
          <w:szCs w:val="21"/>
        </w:rPr>
      </w:pPr>
      <w:r>
        <w:rPr>
          <w:color w:val="484644"/>
          <w:sz w:val="21"/>
          <w:szCs w:val="21"/>
        </w:rPr>
        <w:t>  "prop": "There could be a JSON message, or anything else really."</w:t>
      </w:r>
    </w:p>
    <w:p w:rsidR="00223461" w:rsidP="00223461" w:rsidRDefault="00223461" w14:paraId="25347A7A" w14:textId="77777777">
      <w:pPr>
        <w:pStyle w:val="HTMLPreformatted"/>
        <w:wordWrap w:val="0"/>
        <w:rPr>
          <w:color w:val="484644"/>
          <w:sz w:val="21"/>
          <w:szCs w:val="21"/>
        </w:rPr>
      </w:pPr>
      <w:r>
        <w:rPr>
          <w:color w:val="484644"/>
          <w:sz w:val="21"/>
          <w:szCs w:val="21"/>
        </w:rPr>
        <w:t>}</w:t>
      </w:r>
    </w:p>
    <w:p w:rsidR="00223461" w:rsidP="00223461" w:rsidRDefault="00223461" w14:paraId="694B5D14" w14:textId="77777777">
      <w:pPr>
        <w:pStyle w:val="HTMLPreformatted"/>
        <w:wordWrap w:val="0"/>
        <w:rPr>
          <w:color w:val="484644"/>
          <w:sz w:val="21"/>
          <w:szCs w:val="21"/>
        </w:rPr>
      </w:pPr>
      <w:r>
        <w:rPr>
          <w:color w:val="484644"/>
          <w:sz w:val="21"/>
          <w:szCs w:val="21"/>
        </w:rPr>
        <w:t xml:space="preserve">  &lt;/Content&gt;</w:t>
      </w:r>
    </w:p>
    <w:p w:rsidR="00223461" w:rsidP="00223461" w:rsidRDefault="00223461" w14:paraId="01B49FBF" w14:textId="61F4AC1B">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&gt;</w:t>
      </w:r>
    </w:p>
    <w:p w:rsidRPr="007D63A1" w:rsidR="007D63A1" w:rsidP="007D63A1" w:rsidRDefault="007D63A1" w14:paraId="54443E39" w14:textId="25CD2FDB">
      <w:pPr>
        <w:pStyle w:val="Heading4"/>
      </w:pPr>
      <w:r>
        <w:t>Binary Message Content Example</w:t>
      </w:r>
    </w:p>
    <w:p w:rsidR="00223461" w:rsidP="00223461" w:rsidRDefault="00223461" w14:paraId="096109F4" w14:textId="77777777">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 xml:space="preserve"> </w:t>
      </w:r>
      <w:proofErr w:type="spellStart"/>
      <w:proofErr w:type="gramStart"/>
      <w:r>
        <w:rPr>
          <w:color w:val="484644"/>
          <w:sz w:val="21"/>
          <w:szCs w:val="21"/>
        </w:rPr>
        <w:t>xsi:type</w:t>
      </w:r>
      <w:proofErr w:type="spellEnd"/>
      <w:proofErr w:type="gramEnd"/>
      <w:r>
        <w:rPr>
          <w:color w:val="484644"/>
          <w:sz w:val="21"/>
          <w:szCs w:val="21"/>
        </w:rPr>
        <w:t>="</w:t>
      </w:r>
      <w:proofErr w:type="spellStart"/>
      <w:r>
        <w:rPr>
          <w:color w:val="484644"/>
          <w:sz w:val="21"/>
          <w:szCs w:val="21"/>
        </w:rPr>
        <w:t>BinaryContent</w:t>
      </w:r>
      <w:proofErr w:type="spellEnd"/>
      <w:r>
        <w:rPr>
          <w:color w:val="484644"/>
          <w:sz w:val="21"/>
          <w:szCs w:val="21"/>
        </w:rPr>
        <w:t>" </w:t>
      </w:r>
      <w:proofErr w:type="spellStart"/>
      <w:r>
        <w:rPr>
          <w:color w:val="484644"/>
          <w:sz w:val="21"/>
          <w:szCs w:val="21"/>
        </w:rPr>
        <w:t>mediaType</w:t>
      </w:r>
      <w:proofErr w:type="spellEnd"/>
      <w:r>
        <w:rPr>
          <w:color w:val="484644"/>
          <w:sz w:val="21"/>
          <w:szCs w:val="21"/>
        </w:rPr>
        <w:t>="application/json"&gt;</w:t>
      </w:r>
    </w:p>
    <w:p w:rsidR="00223461" w:rsidP="00223461" w:rsidRDefault="00223461" w14:paraId="6AC78585" w14:textId="77777777">
      <w:pPr>
        <w:pStyle w:val="HTMLPreformatted"/>
        <w:wordWrap w:val="0"/>
        <w:rPr>
          <w:color w:val="484644"/>
          <w:sz w:val="21"/>
          <w:szCs w:val="21"/>
        </w:rPr>
      </w:pPr>
      <w:r>
        <w:rPr>
          <w:color w:val="484644"/>
          <w:sz w:val="21"/>
          <w:szCs w:val="21"/>
        </w:rPr>
        <w:t xml:space="preserve">  </w:t>
      </w:r>
      <w:proofErr w:type="gramStart"/>
      <w:r>
        <w:rPr>
          <w:color w:val="484644"/>
          <w:sz w:val="21"/>
          <w:szCs w:val="21"/>
        </w:rPr>
        <w:t>&lt;!--</w:t>
      </w:r>
      <w:proofErr w:type="gramEnd"/>
      <w:r>
        <w:rPr>
          <w:color w:val="484644"/>
          <w:sz w:val="21"/>
          <w:szCs w:val="21"/>
        </w:rPr>
        <w:t> strictly speaking there should be no newlines after/before the element tags below --&gt;</w:t>
      </w:r>
    </w:p>
    <w:p w:rsidR="00223461" w:rsidP="00223461" w:rsidRDefault="00223461" w14:paraId="035A32C7" w14:textId="77777777">
      <w:pPr>
        <w:pStyle w:val="HTMLPreformatted"/>
        <w:wordWrap w:val="0"/>
        <w:rPr>
          <w:color w:val="484644"/>
          <w:sz w:val="21"/>
          <w:szCs w:val="21"/>
        </w:rPr>
      </w:pPr>
      <w:r>
        <w:rPr>
          <w:color w:val="484644"/>
          <w:sz w:val="21"/>
          <w:szCs w:val="21"/>
        </w:rPr>
        <w:lastRenderedPageBreak/>
        <w:t xml:space="preserve">  &lt;Content&gt;</w:t>
      </w:r>
    </w:p>
    <w:p w:rsidR="00223461" w:rsidP="00223461" w:rsidRDefault="00223461" w14:paraId="365A9D0A" w14:textId="77777777">
      <w:pPr>
        <w:pStyle w:val="HTMLPreformatted"/>
        <w:wordWrap w:val="0"/>
        <w:rPr>
          <w:color w:val="484644"/>
          <w:sz w:val="21"/>
          <w:szCs w:val="21"/>
        </w:rPr>
      </w:pPr>
      <w:r>
        <w:rPr>
          <w:color w:val="484644"/>
          <w:sz w:val="21"/>
          <w:szCs w:val="21"/>
        </w:rPr>
        <w:t>ew0KwqDCoCJwcm9wIjrCoCJUaGVyZcKgY291bGTCoGJlwqBhwqBKU09OwqBtZXNz</w:t>
      </w:r>
    </w:p>
    <w:p w:rsidR="00223461" w:rsidP="00223461" w:rsidRDefault="00223461" w14:paraId="4D474A92" w14:textId="77777777">
      <w:pPr>
        <w:pStyle w:val="HTMLPreformatted"/>
        <w:wordWrap w:val="0"/>
        <w:rPr>
          <w:color w:val="484644"/>
          <w:sz w:val="21"/>
          <w:szCs w:val="21"/>
        </w:rPr>
      </w:pPr>
      <w:r>
        <w:rPr>
          <w:color w:val="484644"/>
          <w:sz w:val="21"/>
          <w:szCs w:val="21"/>
        </w:rPr>
        <w:t>YWdlLMKgb3LCoGFueXRoaW5nwqBlbHNlwqByZWFsbHkuIg0KfQ==</w:t>
      </w:r>
    </w:p>
    <w:p w:rsidR="00223461" w:rsidP="00223461" w:rsidRDefault="00223461" w14:paraId="430496E2" w14:textId="77777777">
      <w:pPr>
        <w:pStyle w:val="HTMLPreformatted"/>
        <w:wordWrap w:val="0"/>
        <w:rPr>
          <w:color w:val="484644"/>
          <w:sz w:val="21"/>
          <w:szCs w:val="21"/>
        </w:rPr>
      </w:pPr>
      <w:r>
        <w:rPr>
          <w:color w:val="484644"/>
          <w:sz w:val="21"/>
          <w:szCs w:val="21"/>
        </w:rPr>
        <w:t xml:space="preserve">  &lt;/Content&gt;</w:t>
      </w:r>
    </w:p>
    <w:p w:rsidR="00223461" w:rsidP="00223461" w:rsidRDefault="00223461" w14:paraId="5723BF48" w14:textId="45D2C8BC">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&gt;</w:t>
      </w:r>
    </w:p>
    <w:p w:rsidR="00F259A0" w:rsidP="00F259A0" w:rsidRDefault="00F259A0" w14:paraId="04F636BE" w14:textId="2BA53240">
      <w:pPr>
        <w:pStyle w:val="Heading3"/>
      </w:pPr>
      <w:bookmarkStart w:name="_Toc25337021" w:id="69"/>
      <w:bookmarkStart w:name="_Toc25357146" w:id="70"/>
      <w:bookmarkStart w:name="_Toc32417331" w:id="71"/>
      <w:r>
        <w:t>REST Interface Requirements</w:t>
      </w:r>
      <w:bookmarkEnd w:id="69"/>
      <w:bookmarkEnd w:id="70"/>
      <w:bookmarkEnd w:id="71"/>
      <w:r>
        <w:t xml:space="preserve"> </w:t>
      </w:r>
    </w:p>
    <w:p w:rsidR="00F259A0" w:rsidP="00CF791A" w:rsidRDefault="00914870" w14:paraId="2A04623E" w14:textId="3CE0649C">
      <w:pPr>
        <w:pStyle w:val="BodyText"/>
      </w:pPr>
      <w:r>
        <w:t xml:space="preserve">The JSON Schemas for the REST interface are defined such that they allow the exchange of XML, JSON, and other Message Content types within JSON messages. </w:t>
      </w:r>
      <w:r w:rsidRPr="00A84A37">
        <w:t xml:space="preserve">The </w:t>
      </w:r>
      <w:hyperlink w:history="1" w:anchor="_MessageContent_1">
        <w:r w:rsidRPr="00AA1E8D">
          <w:rPr>
            <w:rStyle w:val="Hyperlink"/>
          </w:rPr>
          <w:t>JSON schema for Message Content</w:t>
        </w:r>
      </w:hyperlink>
      <w:r w:rsidRPr="00A84A37">
        <w:t xml:space="preserve"> defined for the </w:t>
      </w:r>
      <w:r>
        <w:t>REST</w:t>
      </w:r>
      <w:r w:rsidRPr="00A84A37">
        <w:t xml:space="preserve"> interface make</w:t>
      </w:r>
      <w:r>
        <w:t>s</w:t>
      </w:r>
      <w:r w:rsidRPr="00A84A37">
        <w:t xml:space="preserve"> use of</w:t>
      </w:r>
      <w:r w:rsidR="00455F7F">
        <w:t xml:space="preserve"> a flexibly defined ‘content’ property</w:t>
      </w:r>
      <w:r>
        <w:t xml:space="preserve"> to support the different content types: JSON, String, and Binary.</w:t>
      </w:r>
    </w:p>
    <w:p w:rsidR="00FD02B4" w:rsidP="00CF791A" w:rsidRDefault="00455F7F" w14:paraId="53C66E5E" w14:textId="77777777">
      <w:pPr>
        <w:pStyle w:val="BodyText"/>
      </w:pPr>
      <w:r>
        <w:t xml:space="preserve">For JSON Message Content, the content is associated with a message </w:t>
      </w:r>
      <w:proofErr w:type="gramStart"/>
      <w:r>
        <w:t>through the use of</w:t>
      </w:r>
      <w:proofErr w:type="gramEnd"/>
      <w:r>
        <w:t xml:space="preserve"> a JSON object as the property value. The JSON content MUST be valid JSON. The JSON content MUST NOT specify a </w:t>
      </w:r>
      <w:proofErr w:type="spellStart"/>
      <w:r w:rsidRPr="00455F7F">
        <w:rPr>
          <w:rStyle w:val="VerbatimChar"/>
        </w:rPr>
        <w:t>mediaType</w:t>
      </w:r>
      <w:proofErr w:type="spellEnd"/>
      <w:r>
        <w:t xml:space="preserve"> nor </w:t>
      </w:r>
      <w:proofErr w:type="spellStart"/>
      <w:r w:rsidRPr="00455F7F">
        <w:rPr>
          <w:rStyle w:val="VerbatimChar"/>
        </w:rPr>
        <w:t>contentEncoding</w:t>
      </w:r>
      <w:proofErr w:type="spellEnd"/>
      <w:r>
        <w:t xml:space="preserve">. </w:t>
      </w:r>
    </w:p>
    <w:p w:rsidR="00914870" w:rsidP="00CF791A" w:rsidRDefault="00555408" w14:paraId="50EDC679" w14:textId="62F30837">
      <w:pPr>
        <w:pStyle w:val="BodyText"/>
      </w:pPr>
      <w:r>
        <w:t>In specific implementations of this specification, t</w:t>
      </w:r>
      <w:r w:rsidR="00455F7F">
        <w:t>he JSON content MAY specify the URL of a JSON Schema if the ISBM Service Provider is to validate the JSON content against a schema.</w:t>
      </w:r>
    </w:p>
    <w:p w:rsidR="00455F7F" w:rsidP="00455F7F" w:rsidRDefault="00455F7F" w14:paraId="40A0DBFA" w14:textId="07809509">
      <w:pPr>
        <w:pStyle w:val="BodyText"/>
      </w:pPr>
      <w:r>
        <w:t xml:space="preserve">For String Message Content, the content is associated </w:t>
      </w:r>
      <w:proofErr w:type="gramStart"/>
      <w:r>
        <w:t>through the use of</w:t>
      </w:r>
      <w:proofErr w:type="gramEnd"/>
      <w:r>
        <w:t xml:space="preserve"> a </w:t>
      </w:r>
      <w:r w:rsidRPr="00455F7F">
        <w:rPr>
          <w:rStyle w:val="VerbatimChar"/>
        </w:rPr>
        <w:t>string</w:t>
      </w:r>
      <w:r>
        <w:t xml:space="preserve"> as the property value. This allows content represented by textual data formats, such as XML, to be exchanged within the JSON message. The String content MUST have its </w:t>
      </w:r>
      <w:proofErr w:type="spellStart"/>
      <w:r w:rsidRPr="00570E80">
        <w:rPr>
          <w:rStyle w:val="VerbatimChar"/>
        </w:rPr>
        <w:t>mediaType</w:t>
      </w:r>
      <w:proofErr w:type="spellEnd"/>
      <w:r>
        <w:t xml:space="preserve"> specified. </w:t>
      </w:r>
      <w:r w:rsidR="004206C0">
        <w:t xml:space="preserve">A list of media types is available </w:t>
      </w:r>
      <w:hyperlink w:history="1" r:id="rId37">
        <w:r w:rsidRPr="00037B4B" w:rsidR="004206C0">
          <w:rPr>
            <w:rStyle w:val="Hyperlink"/>
          </w:rPr>
          <w:t>here</w:t>
        </w:r>
      </w:hyperlink>
      <w:r w:rsidR="004A1D28">
        <w:rPr>
          <w:rStyle w:val="Hyperlink"/>
        </w:rPr>
        <w:t xml:space="preserve"> </w:t>
      </w:r>
      <w:r w:rsidRPr="00443482" w:rsidR="004A1D28">
        <w:t>[https://www.iana.org/assignments/media-types/media-types.xhtml].</w:t>
      </w:r>
      <w:r>
        <w:t xml:space="preserve"> The String content MUST be correctly escaped according to the JSON syntax if it would include protected JSON characters.</w:t>
      </w:r>
    </w:p>
    <w:p w:rsidR="00455F7F" w:rsidP="00455F7F" w:rsidRDefault="00455F7F" w14:paraId="7623D039" w14:textId="35B23FB2">
      <w:pPr>
        <w:pStyle w:val="BodyText"/>
      </w:pPr>
      <w:r>
        <w:t>A REST-based ISBM Service Provider SHOULD NOT exchange JSON Message Content using the String content type within a JSON message.</w:t>
      </w:r>
    </w:p>
    <w:p w:rsidR="00455F7F" w:rsidP="00CF791A" w:rsidRDefault="00455F7F" w14:paraId="1CE5A856" w14:textId="12426ED3">
      <w:pPr>
        <w:pStyle w:val="BodyText"/>
      </w:pPr>
      <w:r>
        <w:t>A REST-based ISBM Service Provider SHOULD NOT exchange XML Message Content using the String content type within an XML message.</w:t>
      </w:r>
    </w:p>
    <w:p w:rsidR="00455F7F" w:rsidP="00455F7F" w:rsidRDefault="00455F7F" w14:paraId="790B87A1" w14:textId="7FA62537">
      <w:pPr>
        <w:pStyle w:val="BodyText"/>
      </w:pPr>
      <w:r>
        <w:t xml:space="preserve">For Binary Message Content, the content is associated </w:t>
      </w:r>
      <w:proofErr w:type="gramStart"/>
      <w:r>
        <w:t>through the use of</w:t>
      </w:r>
      <w:proofErr w:type="gramEnd"/>
      <w:r>
        <w:t xml:space="preserve"> a </w:t>
      </w:r>
      <w:r w:rsidRPr="00455F7F">
        <w:rPr>
          <w:rStyle w:val="VerbatimChar"/>
        </w:rPr>
        <w:t>string</w:t>
      </w:r>
      <w:r>
        <w:t xml:space="preserve"> as the property value</w:t>
      </w:r>
      <w:r w:rsidR="00AF08EE">
        <w:t xml:space="preserve"> and an additional </w:t>
      </w:r>
      <w:proofErr w:type="spellStart"/>
      <w:r w:rsidRPr="00AF08EE" w:rsidR="00AF08EE">
        <w:rPr>
          <w:rStyle w:val="VerbatimChar"/>
        </w:rPr>
        <w:t>contentEncoding</w:t>
      </w:r>
      <w:proofErr w:type="spellEnd"/>
      <w:r w:rsidR="00AF08EE">
        <w:t xml:space="preserve"> property that specifies the encoding type, e.g., </w:t>
      </w:r>
      <w:r w:rsidRPr="00AF08EE" w:rsidR="00AF08EE">
        <w:rPr>
          <w:rStyle w:val="VerbatimChar"/>
        </w:rPr>
        <w:t>base64</w:t>
      </w:r>
      <w:r>
        <w:t>.</w:t>
      </w:r>
      <w:r w:rsidR="00AF08EE">
        <w:t xml:space="preserve"> </w:t>
      </w:r>
      <w:r>
        <w:t xml:space="preserve">This allows content represented by binary formats to be exchanged within the </w:t>
      </w:r>
      <w:r w:rsidR="00AF08EE">
        <w:t>JSON</w:t>
      </w:r>
      <w:r>
        <w:t xml:space="preserve"> message.</w:t>
      </w:r>
      <w:r w:rsidR="00AF08EE">
        <w:t xml:space="preserve"> The Binary content MUST specify the </w:t>
      </w:r>
      <w:proofErr w:type="spellStart"/>
      <w:r w:rsidRPr="00AF08EE" w:rsidR="00AF08EE">
        <w:rPr>
          <w:rStyle w:val="VerbatimChar"/>
        </w:rPr>
        <w:t>contentEncoding</w:t>
      </w:r>
      <w:proofErr w:type="spellEnd"/>
      <w:r w:rsidR="00AF08EE">
        <w:t xml:space="preserve"> of the content</w:t>
      </w:r>
      <w:r w:rsidR="00AD19AD">
        <w:t xml:space="preserve">. The </w:t>
      </w:r>
      <w:proofErr w:type="spellStart"/>
      <w:r w:rsidRPr="00AD19AD" w:rsidR="00AD19AD">
        <w:rPr>
          <w:rStyle w:val="VerbatimChar"/>
        </w:rPr>
        <w:t>contentEncoding</w:t>
      </w:r>
      <w:proofErr w:type="spellEnd"/>
      <w:r w:rsidR="00AD19AD">
        <w:t xml:space="preserve"> value </w:t>
      </w:r>
      <w:r w:rsidRPr="00AD19AD" w:rsidR="00AD19AD">
        <w:t xml:space="preserve">MUST be encoding types </w:t>
      </w:r>
      <w:r w:rsidR="00AD19AD">
        <w:t xml:space="preserve">commonly supported by </w:t>
      </w:r>
      <w:r w:rsidRPr="00AD19AD" w:rsidR="00AD19AD">
        <w:t>HTTP</w:t>
      </w:r>
      <w:r w:rsidR="00AD19AD">
        <w:t xml:space="preserve">. The list of encoding types </w:t>
      </w:r>
      <w:r w:rsidR="00555408">
        <w:t>is</w:t>
      </w:r>
      <w:r w:rsidR="00AD19AD">
        <w:t xml:space="preserve"> available </w:t>
      </w:r>
      <w:hyperlink w:history="1" w:anchor="content-coding" r:id="rId38">
        <w:r w:rsidRPr="00555408" w:rsidR="00555408">
          <w:rPr>
            <w:rStyle w:val="Hyperlink"/>
          </w:rPr>
          <w:t>here</w:t>
        </w:r>
      </w:hyperlink>
      <w:r w:rsidR="00555408">
        <w:t xml:space="preserve"> [</w:t>
      </w:r>
      <w:r w:rsidRPr="00FD4CD9" w:rsidR="00555408">
        <w:t>https://www.iana.org/assignments/http-parameters/http-parameters.xhtml#content-coding</w:t>
      </w:r>
      <w:r w:rsidR="00555408">
        <w:t xml:space="preserve">], in addition to this list base64 can be used as the basic level of encoding for binary content. </w:t>
      </w:r>
      <w:r>
        <w:t xml:space="preserve">The Binary content MAY specify the </w:t>
      </w:r>
      <w:proofErr w:type="spellStart"/>
      <w:r w:rsidRPr="00082D1C">
        <w:rPr>
          <w:rStyle w:val="VerbatimChar"/>
        </w:rPr>
        <w:t>mediaType</w:t>
      </w:r>
      <w:proofErr w:type="spellEnd"/>
      <w:r>
        <w:t xml:space="preserve"> of the </w:t>
      </w:r>
      <w:r w:rsidR="00AF08EE">
        <w:t xml:space="preserve">(decoded) </w:t>
      </w:r>
      <w:r>
        <w:t xml:space="preserve">content. A list of media types is available </w:t>
      </w:r>
      <w:hyperlink w:history="1" r:id="rId39">
        <w:r w:rsidRPr="00037B4B" w:rsidR="00037B4B">
          <w:rPr>
            <w:rStyle w:val="Hyperlink"/>
          </w:rPr>
          <w:t>here</w:t>
        </w:r>
      </w:hyperlink>
      <w:r w:rsidR="00A158DD">
        <w:rPr>
          <w:rStyle w:val="Hyperlink"/>
        </w:rPr>
        <w:t xml:space="preserve"> </w:t>
      </w:r>
      <w:r w:rsidRPr="00443482" w:rsidR="00A158DD">
        <w:t>[https://www.iana.org/assignments/media-types/media-types.xhtml].</w:t>
      </w:r>
      <w:r>
        <w:t>.</w:t>
      </w:r>
    </w:p>
    <w:p w:rsidR="00455F7F" w:rsidP="00455F7F" w:rsidRDefault="00455F7F" w14:paraId="4A5F2CBD" w14:textId="508D92FB">
      <w:pPr>
        <w:pStyle w:val="BodyText"/>
      </w:pPr>
      <w:r>
        <w:t xml:space="preserve">A </w:t>
      </w:r>
      <w:r w:rsidR="00AF08EE">
        <w:t>REST</w:t>
      </w:r>
      <w:r>
        <w:t xml:space="preserve">-based ISBM Service Provider SHOULD NOT exchange </w:t>
      </w:r>
      <w:r w:rsidR="00AF08EE">
        <w:t>JSON</w:t>
      </w:r>
      <w:r>
        <w:t xml:space="preserve"> Message Content using the Binary content type</w:t>
      </w:r>
      <w:r w:rsidR="00AF08EE">
        <w:t xml:space="preserve"> within a JSON</w:t>
      </w:r>
      <w:r>
        <w:t>.</w:t>
      </w:r>
    </w:p>
    <w:p w:rsidR="00455F7F" w:rsidP="00CF791A" w:rsidRDefault="00AF08EE" w14:paraId="3430787A" w14:textId="624C7E53">
      <w:pPr>
        <w:pStyle w:val="BodyText"/>
      </w:pPr>
      <w:r>
        <w:t>A REST-based ISBM Service Provider SHOULD NOT exchange XML Message Content using the Binary content type within an XML message.</w:t>
      </w:r>
    </w:p>
    <w:p w:rsidR="0030599A" w:rsidP="0030599A" w:rsidRDefault="0030599A" w14:paraId="44E0F0CC" w14:textId="23EE9DCD">
      <w:pPr>
        <w:spacing w:after="0"/>
      </w:pPr>
      <w:r>
        <w:t>The Channel URIs MUST be encoded when used within the URL of a REST call, for example: '</w:t>
      </w:r>
      <w:hyperlink w:history="1" r:id="rId40">
        <w:r w:rsidRPr="001D29CC" w:rsidR="00914870">
          <w:rPr>
            <w:rStyle w:val="Hyperlink"/>
          </w:rPr>
          <w:t>http://server/channels/encoded%2Fchannel%2FURI'</w:t>
        </w:r>
      </w:hyperlink>
    </w:p>
    <w:p w:rsidR="00AD19AD" w:rsidP="00AD19AD" w:rsidRDefault="00AD19AD" w14:paraId="0E9DE071" w14:textId="6F48BFCA">
      <w:pPr>
        <w:pStyle w:val="Heading4"/>
      </w:pPr>
      <w:r>
        <w:t>JSON Message Content Example</w:t>
      </w:r>
    </w:p>
    <w:p w:rsidR="00AD19AD" w:rsidP="00DD1A7D" w:rsidRDefault="00AD19AD" w14:paraId="049BD754" w14:textId="71D0CCE2">
      <w:pPr>
        <w:pStyle w:val="BodyText"/>
      </w:pPr>
      <w:r>
        <w:t xml:space="preserve">The following is an HTTP request for </w:t>
      </w:r>
      <w:proofErr w:type="spellStart"/>
      <w:r>
        <w:t>postPublication</w:t>
      </w:r>
      <w:proofErr w:type="spellEnd"/>
      <w:r>
        <w:t xml:space="preserve"> containing JSON Message Content within a JSON message.</w:t>
      </w:r>
    </w:p>
    <w:p w:rsidR="00DD1A7D" w:rsidP="00DD1A7D" w:rsidRDefault="00DD1A7D" w14:paraId="09692891" w14:textId="7925CA92">
      <w:pPr>
        <w:pStyle w:val="HTMLPreformatted"/>
        <w:wordWrap w:val="0"/>
        <w:rPr>
          <w:color w:val="484644"/>
          <w:sz w:val="21"/>
          <w:szCs w:val="21"/>
        </w:rPr>
      </w:pPr>
      <w:r>
        <w:rPr>
          <w:color w:val="484644"/>
          <w:sz w:val="21"/>
          <w:szCs w:val="21"/>
        </w:rPr>
        <w:t>POST /sessions/321/publications HTTP/1.1</w:t>
      </w:r>
    </w:p>
    <w:p w:rsidR="00DD1A7D" w:rsidP="00DD1A7D" w:rsidRDefault="00DD1A7D" w14:paraId="2245FCD3" w14:textId="77777777">
      <w:pPr>
        <w:pStyle w:val="HTMLPreformatted"/>
        <w:wordWrap w:val="0"/>
        <w:rPr>
          <w:color w:val="484644"/>
          <w:sz w:val="21"/>
          <w:szCs w:val="21"/>
        </w:rPr>
      </w:pPr>
      <w:r>
        <w:rPr>
          <w:color w:val="484644"/>
          <w:sz w:val="21"/>
          <w:szCs w:val="21"/>
        </w:rPr>
        <w:t>Host: http://example.com</w:t>
      </w:r>
    </w:p>
    <w:p w:rsidR="00DD1A7D" w:rsidP="00DD1A7D" w:rsidRDefault="00DD1A7D" w14:paraId="7200DC54" w14:textId="77777777">
      <w:pPr>
        <w:pStyle w:val="HTMLPreformatted"/>
        <w:wordWrap w:val="0"/>
        <w:rPr>
          <w:color w:val="484644"/>
          <w:sz w:val="21"/>
          <w:szCs w:val="21"/>
        </w:rPr>
      </w:pPr>
      <w:r>
        <w:rPr>
          <w:color w:val="484644"/>
          <w:sz w:val="21"/>
          <w:szCs w:val="21"/>
        </w:rPr>
        <w:t>Accept: application/json</w:t>
      </w:r>
    </w:p>
    <w:p w:rsidR="00DD1A7D" w:rsidP="00DD1A7D" w:rsidRDefault="00DD1A7D" w14:paraId="26116CC4" w14:textId="77777777">
      <w:pPr>
        <w:pStyle w:val="HTMLPreformatted"/>
        <w:wordWrap w:val="0"/>
        <w:rPr>
          <w:color w:val="484644"/>
          <w:sz w:val="21"/>
          <w:szCs w:val="21"/>
        </w:rPr>
      </w:pPr>
      <w:r>
        <w:rPr>
          <w:color w:val="484644"/>
          <w:sz w:val="21"/>
          <w:szCs w:val="21"/>
        </w:rPr>
        <w:lastRenderedPageBreak/>
        <w:t>Content-Type: application/json</w:t>
      </w:r>
    </w:p>
    <w:p w:rsidR="00DD1A7D" w:rsidP="00DD1A7D" w:rsidRDefault="00DD1A7D" w14:paraId="05866490" w14:textId="77777777">
      <w:pPr>
        <w:pStyle w:val="HTMLPreformatted"/>
        <w:wordWrap w:val="0"/>
        <w:rPr>
          <w:color w:val="484644"/>
          <w:sz w:val="21"/>
          <w:szCs w:val="21"/>
        </w:rPr>
      </w:pPr>
      <w:r>
        <w:rPr>
          <w:color w:val="484644"/>
          <w:sz w:val="21"/>
          <w:szCs w:val="21"/>
        </w:rPr>
        <w:t>Content-Length: 183</w:t>
      </w:r>
    </w:p>
    <w:p w:rsidR="00DD1A7D" w:rsidP="00DD1A7D" w:rsidRDefault="00DD1A7D" w14:paraId="0FCC951F" w14:textId="77777777">
      <w:pPr>
        <w:pStyle w:val="HTMLPreformatted"/>
        <w:wordWrap w:val="0"/>
        <w:rPr>
          <w:color w:val="484644"/>
          <w:sz w:val="21"/>
          <w:szCs w:val="21"/>
        </w:rPr>
      </w:pPr>
    </w:p>
    <w:p w:rsidR="00DD1A7D" w:rsidP="00DD1A7D" w:rsidRDefault="00DD1A7D" w14:paraId="36819191" w14:textId="77777777">
      <w:pPr>
        <w:pStyle w:val="HTMLPreformatted"/>
        <w:wordWrap w:val="0"/>
        <w:rPr>
          <w:color w:val="484644"/>
          <w:sz w:val="21"/>
          <w:szCs w:val="21"/>
        </w:rPr>
      </w:pPr>
      <w:r>
        <w:rPr>
          <w:color w:val="484644"/>
          <w:sz w:val="21"/>
          <w:szCs w:val="21"/>
        </w:rPr>
        <w:t>{</w:t>
      </w:r>
    </w:p>
    <w:p w:rsidR="00DD1A7D" w:rsidP="00DD1A7D" w:rsidRDefault="00DD1A7D" w14:paraId="23BA3035" w14:textId="77777777">
      <w:pPr>
        <w:pStyle w:val="HTMLPreformatted"/>
        <w:wordWrap w:val="0"/>
        <w:rPr>
          <w:color w:val="484644"/>
          <w:sz w:val="21"/>
          <w:szCs w:val="21"/>
        </w:rPr>
      </w:pPr>
      <w:r>
        <w:rPr>
          <w:color w:val="484644"/>
          <w:sz w:val="21"/>
          <w:szCs w:val="21"/>
        </w:rPr>
        <w:t>  "topics": ["topic1", "</w:t>
      </w:r>
      <w:proofErr w:type="spellStart"/>
      <w:r>
        <w:rPr>
          <w:color w:val="484644"/>
          <w:sz w:val="21"/>
          <w:szCs w:val="21"/>
        </w:rPr>
        <w:t>etc</w:t>
      </w:r>
      <w:proofErr w:type="spellEnd"/>
      <w:r>
        <w:rPr>
          <w:color w:val="484644"/>
          <w:sz w:val="21"/>
          <w:szCs w:val="21"/>
        </w:rPr>
        <w:t>"],</w:t>
      </w:r>
    </w:p>
    <w:p w:rsidR="00DD1A7D" w:rsidP="00DD1A7D" w:rsidRDefault="00DD1A7D" w14:paraId="38D83480" w14:textId="77777777">
      <w:pPr>
        <w:pStyle w:val="HTMLPreformatted"/>
        <w:wordWrap w:val="0"/>
        <w:rPr>
          <w:color w:val="484644"/>
          <w:sz w:val="21"/>
          <w:szCs w:val="21"/>
        </w:rPr>
      </w:pPr>
      <w:r>
        <w:rPr>
          <w:color w:val="484644"/>
          <w:sz w:val="21"/>
          <w:szCs w:val="21"/>
        </w:rPr>
        <w:t>  "expiry": "P1D",</w:t>
      </w:r>
    </w:p>
    <w:p w:rsidR="00DD1A7D" w:rsidP="00DD1A7D" w:rsidRDefault="00DD1A7D" w14:paraId="5962E4C5" w14:textId="77777777">
      <w:pPr>
        <w:pStyle w:val="HTMLPreformatted"/>
        <w:wordWrap w:val="0"/>
        <w:rPr>
          <w:color w:val="484644"/>
          <w:sz w:val="21"/>
          <w:szCs w:val="21"/>
        </w:rPr>
      </w:pPr>
      <w:r>
        <w:rPr>
          <w:color w:val="484644"/>
          <w:sz w:val="21"/>
          <w:szCs w:val="21"/>
        </w:rPr>
        <w:t>  "</w:t>
      </w:r>
      <w:proofErr w:type="spellStart"/>
      <w:r>
        <w:rPr>
          <w:color w:val="484644"/>
          <w:sz w:val="21"/>
          <w:szCs w:val="21"/>
        </w:rPr>
        <w:t>messageContent</w:t>
      </w:r>
      <w:proofErr w:type="spellEnd"/>
      <w:r>
        <w:rPr>
          <w:color w:val="484644"/>
          <w:sz w:val="21"/>
          <w:szCs w:val="21"/>
        </w:rPr>
        <w:t>": {</w:t>
      </w:r>
    </w:p>
    <w:p w:rsidR="00DD1A7D" w:rsidP="00DD1A7D" w:rsidRDefault="00DD1A7D" w14:paraId="41EF4457" w14:textId="77777777">
      <w:pPr>
        <w:pStyle w:val="HTMLPreformatted"/>
        <w:wordWrap w:val="0"/>
        <w:rPr>
          <w:color w:val="484644"/>
          <w:sz w:val="21"/>
          <w:szCs w:val="21"/>
        </w:rPr>
      </w:pPr>
      <w:r>
        <w:rPr>
          <w:color w:val="484644"/>
          <w:sz w:val="21"/>
          <w:szCs w:val="21"/>
        </w:rPr>
        <w:t>    "content": {</w:t>
      </w:r>
    </w:p>
    <w:p w:rsidR="00DD1A7D" w:rsidP="00DD1A7D" w:rsidRDefault="00DD1A7D" w14:paraId="131D913A" w14:textId="77777777">
      <w:pPr>
        <w:pStyle w:val="HTMLPreformatted"/>
        <w:wordWrap w:val="0"/>
        <w:rPr>
          <w:color w:val="484644"/>
          <w:sz w:val="21"/>
          <w:szCs w:val="21"/>
        </w:rPr>
      </w:pPr>
      <w:r>
        <w:rPr>
          <w:color w:val="484644"/>
          <w:sz w:val="21"/>
          <w:szCs w:val="21"/>
        </w:rPr>
        <w:t xml:space="preserve">      "</w:t>
      </w:r>
      <w:proofErr w:type="spellStart"/>
      <w:r>
        <w:rPr>
          <w:color w:val="484644"/>
          <w:sz w:val="21"/>
          <w:szCs w:val="21"/>
        </w:rPr>
        <w:t>somejson</w:t>
      </w:r>
      <w:proofErr w:type="spellEnd"/>
      <w:r>
        <w:rPr>
          <w:color w:val="484644"/>
          <w:sz w:val="21"/>
          <w:szCs w:val="21"/>
        </w:rPr>
        <w:t>": "This is some JSON native content"</w:t>
      </w:r>
    </w:p>
    <w:p w:rsidR="00DD1A7D" w:rsidP="00DD1A7D" w:rsidRDefault="00DD1A7D" w14:paraId="70592CD1" w14:textId="77777777">
      <w:pPr>
        <w:pStyle w:val="HTMLPreformatted"/>
        <w:wordWrap w:val="0"/>
        <w:rPr>
          <w:color w:val="484644"/>
          <w:sz w:val="21"/>
          <w:szCs w:val="21"/>
        </w:rPr>
      </w:pPr>
      <w:r>
        <w:rPr>
          <w:color w:val="484644"/>
          <w:sz w:val="21"/>
          <w:szCs w:val="21"/>
        </w:rPr>
        <w:t xml:space="preserve">    }</w:t>
      </w:r>
    </w:p>
    <w:p w:rsidR="00DD1A7D" w:rsidP="00DD1A7D" w:rsidRDefault="00DD1A7D" w14:paraId="28194A75" w14:textId="77777777">
      <w:pPr>
        <w:pStyle w:val="HTMLPreformatted"/>
        <w:wordWrap w:val="0"/>
        <w:rPr>
          <w:color w:val="484644"/>
          <w:sz w:val="21"/>
          <w:szCs w:val="21"/>
        </w:rPr>
      </w:pPr>
      <w:r>
        <w:rPr>
          <w:color w:val="484644"/>
          <w:sz w:val="21"/>
          <w:szCs w:val="21"/>
        </w:rPr>
        <w:t xml:space="preserve">  } </w:t>
      </w:r>
    </w:p>
    <w:p w:rsidR="00DD1A7D" w:rsidP="00DD1A7D" w:rsidRDefault="00DD1A7D" w14:paraId="6D4A4025" w14:textId="77777777">
      <w:pPr>
        <w:pStyle w:val="HTMLPreformatted"/>
        <w:wordWrap w:val="0"/>
        <w:rPr>
          <w:color w:val="484644"/>
          <w:sz w:val="21"/>
          <w:szCs w:val="21"/>
        </w:rPr>
      </w:pPr>
      <w:r>
        <w:rPr>
          <w:color w:val="484644"/>
          <w:sz w:val="21"/>
          <w:szCs w:val="21"/>
        </w:rPr>
        <w:t>}</w:t>
      </w:r>
    </w:p>
    <w:p w:rsidR="00AD19AD" w:rsidP="00AD19AD" w:rsidRDefault="00AD19AD" w14:paraId="7BD2D8E4" w14:textId="6F6C35EE">
      <w:pPr>
        <w:pStyle w:val="Heading4"/>
      </w:pPr>
      <w:bookmarkStart w:name="_String_Message_Content" w:id="72"/>
      <w:bookmarkEnd w:id="72"/>
      <w:r>
        <w:t>String Message Content Example</w:t>
      </w:r>
    </w:p>
    <w:p w:rsidR="00DD1A7D" w:rsidP="00DD1A7D" w:rsidRDefault="00AD19AD" w14:paraId="6A533389" w14:textId="7D47554C">
      <w:pPr>
        <w:pStyle w:val="BodyText"/>
        <w:rPr>
          <w:rFonts w:ascii="Segoe UI" w:hAnsi="Segoe UI" w:cs="Segoe UI"/>
          <w:color w:val="252423"/>
          <w:sz w:val="21"/>
          <w:szCs w:val="21"/>
        </w:rPr>
      </w:pPr>
      <w:r>
        <w:t>The following is an</w:t>
      </w:r>
      <w:r w:rsidRPr="00DD1A7D" w:rsidR="00DD1A7D">
        <w:t xml:space="preserve"> HTTP request for </w:t>
      </w:r>
      <w:proofErr w:type="spellStart"/>
      <w:r w:rsidRPr="00DD1A7D" w:rsidR="00DD1A7D">
        <w:rPr>
          <w:i/>
          <w:iCs/>
        </w:rPr>
        <w:t>postPublication</w:t>
      </w:r>
      <w:proofErr w:type="spellEnd"/>
      <w:r w:rsidRPr="00DD1A7D" w:rsidR="00DD1A7D">
        <w:t> </w:t>
      </w:r>
      <w:r>
        <w:t>containing XML content using the String Message Content type within a JSON message.</w:t>
      </w:r>
    </w:p>
    <w:p w:rsidRPr="00DD1A7D" w:rsidR="00DD1A7D" w:rsidP="00DD1A7D" w:rsidRDefault="00DD1A7D" w14:paraId="18C95858" w14:textId="77777777">
      <w:pPr>
        <w:pStyle w:val="HTMLPreformatted"/>
        <w:wordWrap w:val="0"/>
        <w:rPr>
          <w:color w:val="484644"/>
          <w:sz w:val="21"/>
          <w:szCs w:val="21"/>
        </w:rPr>
      </w:pPr>
      <w:r w:rsidRPr="00DD1A7D">
        <w:rPr>
          <w:color w:val="484644"/>
          <w:sz w:val="21"/>
          <w:szCs w:val="21"/>
        </w:rPr>
        <w:t>POST /sessions/321/publications HTTP/1.1</w:t>
      </w:r>
    </w:p>
    <w:p w:rsidRPr="00DD1A7D" w:rsidR="00DD1A7D" w:rsidP="00DD1A7D" w:rsidRDefault="00DD1A7D" w14:paraId="7F4EF61E" w14:textId="14288DD4">
      <w:pPr>
        <w:pStyle w:val="HTMLPreformatted"/>
        <w:wordWrap w:val="0"/>
        <w:rPr>
          <w:color w:val="484644"/>
          <w:sz w:val="21"/>
          <w:szCs w:val="21"/>
        </w:rPr>
      </w:pPr>
      <w:r w:rsidRPr="00DD1A7D">
        <w:rPr>
          <w:color w:val="484644"/>
          <w:sz w:val="21"/>
          <w:szCs w:val="21"/>
        </w:rPr>
        <w:t xml:space="preserve">Host: </w:t>
      </w:r>
      <w:hyperlink w:tgtFrame="_blank" w:tooltip="http://example.com" w:history="1" r:id="rId41">
        <w:r w:rsidRPr="00DD1A7D">
          <w:rPr>
            <w:color w:val="484644"/>
            <w:sz w:val="21"/>
            <w:szCs w:val="21"/>
          </w:rPr>
          <w:t>http://example.com</w:t>
        </w:r>
      </w:hyperlink>
    </w:p>
    <w:p w:rsidRPr="00DD1A7D" w:rsidR="00DD1A7D" w:rsidP="00DD1A7D" w:rsidRDefault="00DD1A7D" w14:paraId="1344C80D" w14:textId="77777777">
      <w:pPr>
        <w:pStyle w:val="HTMLPreformatted"/>
        <w:wordWrap w:val="0"/>
        <w:rPr>
          <w:color w:val="484644"/>
          <w:sz w:val="21"/>
          <w:szCs w:val="21"/>
        </w:rPr>
      </w:pPr>
      <w:r w:rsidRPr="00DD1A7D">
        <w:rPr>
          <w:color w:val="484644"/>
          <w:sz w:val="21"/>
          <w:szCs w:val="21"/>
        </w:rPr>
        <w:t>Accept: application/json</w:t>
      </w:r>
    </w:p>
    <w:p w:rsidRPr="00DD1A7D" w:rsidR="00DD1A7D" w:rsidP="00DD1A7D" w:rsidRDefault="00DD1A7D" w14:paraId="50BB449B" w14:textId="77777777">
      <w:pPr>
        <w:pStyle w:val="HTMLPreformatted"/>
        <w:wordWrap w:val="0"/>
        <w:rPr>
          <w:color w:val="484644"/>
          <w:sz w:val="21"/>
          <w:szCs w:val="21"/>
        </w:rPr>
      </w:pPr>
      <w:r w:rsidRPr="00DD1A7D">
        <w:rPr>
          <w:color w:val="484644"/>
          <w:sz w:val="21"/>
          <w:szCs w:val="21"/>
        </w:rPr>
        <w:t>Content-Type: application/json</w:t>
      </w:r>
    </w:p>
    <w:p w:rsidRPr="00DD1A7D" w:rsidR="00DD1A7D" w:rsidP="00DD1A7D" w:rsidRDefault="00DD1A7D" w14:paraId="3B43DCC1" w14:textId="77777777">
      <w:pPr>
        <w:pStyle w:val="HTMLPreformatted"/>
        <w:wordWrap w:val="0"/>
        <w:rPr>
          <w:color w:val="484644"/>
          <w:sz w:val="21"/>
          <w:szCs w:val="21"/>
        </w:rPr>
      </w:pPr>
      <w:r w:rsidRPr="00DD1A7D">
        <w:rPr>
          <w:color w:val="484644"/>
          <w:sz w:val="21"/>
          <w:szCs w:val="21"/>
        </w:rPr>
        <w:t>Content-Length: 187</w:t>
      </w:r>
    </w:p>
    <w:p w:rsidRPr="00DD1A7D" w:rsidR="00DD1A7D" w:rsidP="00DD1A7D" w:rsidRDefault="00DD1A7D" w14:paraId="3578A7EA" w14:textId="77777777">
      <w:pPr>
        <w:pStyle w:val="HTMLPreformatted"/>
        <w:wordWrap w:val="0"/>
        <w:rPr>
          <w:color w:val="484644"/>
          <w:sz w:val="21"/>
          <w:szCs w:val="21"/>
        </w:rPr>
      </w:pPr>
    </w:p>
    <w:p w:rsidRPr="00DD1A7D" w:rsidR="00DD1A7D" w:rsidP="00DD1A7D" w:rsidRDefault="00DD1A7D" w14:paraId="70CE80A4" w14:textId="77777777">
      <w:pPr>
        <w:pStyle w:val="HTMLPreformatted"/>
        <w:wordWrap w:val="0"/>
        <w:rPr>
          <w:color w:val="484644"/>
          <w:sz w:val="21"/>
          <w:szCs w:val="21"/>
        </w:rPr>
      </w:pPr>
      <w:r w:rsidRPr="00DD1A7D">
        <w:rPr>
          <w:color w:val="484644"/>
          <w:sz w:val="21"/>
          <w:szCs w:val="21"/>
        </w:rPr>
        <w:t>{</w:t>
      </w:r>
    </w:p>
    <w:p w:rsidRPr="00DD1A7D" w:rsidR="00DD1A7D" w:rsidP="00DD1A7D" w:rsidRDefault="00DD1A7D" w14:paraId="3D29FC1B" w14:textId="77777777">
      <w:pPr>
        <w:pStyle w:val="HTMLPreformatted"/>
        <w:wordWrap w:val="0"/>
        <w:rPr>
          <w:color w:val="484644"/>
          <w:sz w:val="21"/>
          <w:szCs w:val="21"/>
        </w:rPr>
      </w:pPr>
      <w:r w:rsidRPr="00DD1A7D">
        <w:rPr>
          <w:color w:val="484644"/>
          <w:sz w:val="21"/>
          <w:szCs w:val="21"/>
        </w:rPr>
        <w:t xml:space="preserve">  "topics": ["topic1", "</w:t>
      </w:r>
      <w:proofErr w:type="spellStart"/>
      <w:r w:rsidRPr="00DD1A7D">
        <w:rPr>
          <w:color w:val="484644"/>
          <w:sz w:val="21"/>
          <w:szCs w:val="21"/>
        </w:rPr>
        <w:t>etc</w:t>
      </w:r>
      <w:proofErr w:type="spellEnd"/>
      <w:r w:rsidRPr="00DD1A7D">
        <w:rPr>
          <w:color w:val="484644"/>
          <w:sz w:val="21"/>
          <w:szCs w:val="21"/>
        </w:rPr>
        <w:t>"],</w:t>
      </w:r>
    </w:p>
    <w:p w:rsidRPr="00DD1A7D" w:rsidR="00DD1A7D" w:rsidP="00DD1A7D" w:rsidRDefault="00DD1A7D" w14:paraId="0EB95A46" w14:textId="77777777">
      <w:pPr>
        <w:pStyle w:val="HTMLPreformatted"/>
        <w:wordWrap w:val="0"/>
        <w:rPr>
          <w:color w:val="484644"/>
          <w:sz w:val="21"/>
          <w:szCs w:val="21"/>
        </w:rPr>
      </w:pPr>
      <w:r w:rsidRPr="00DD1A7D">
        <w:rPr>
          <w:color w:val="484644"/>
          <w:sz w:val="21"/>
          <w:szCs w:val="21"/>
        </w:rPr>
        <w:t xml:space="preserve">  "expiry": "P1D",</w:t>
      </w:r>
    </w:p>
    <w:p w:rsidRPr="00DD1A7D" w:rsidR="00DD1A7D" w:rsidP="00DD1A7D" w:rsidRDefault="00DD1A7D" w14:paraId="77C8E753" w14:textId="77777777">
      <w:pPr>
        <w:pStyle w:val="HTMLPreformatted"/>
        <w:wordWrap w:val="0"/>
        <w:rPr>
          <w:color w:val="484644"/>
          <w:sz w:val="21"/>
          <w:szCs w:val="21"/>
        </w:rPr>
      </w:pPr>
      <w:r w:rsidRPr="00DD1A7D">
        <w:rPr>
          <w:color w:val="484644"/>
          <w:sz w:val="21"/>
          <w:szCs w:val="21"/>
        </w:rPr>
        <w:t xml:space="preserve">  "</w:t>
      </w:r>
      <w:proofErr w:type="spellStart"/>
      <w:r w:rsidRPr="00DD1A7D">
        <w:rPr>
          <w:color w:val="484644"/>
          <w:sz w:val="21"/>
          <w:szCs w:val="21"/>
        </w:rPr>
        <w:t>messageContent</w:t>
      </w:r>
      <w:proofErr w:type="spellEnd"/>
      <w:r w:rsidRPr="00DD1A7D">
        <w:rPr>
          <w:color w:val="484644"/>
          <w:sz w:val="21"/>
          <w:szCs w:val="21"/>
        </w:rPr>
        <w:t>": {</w:t>
      </w:r>
    </w:p>
    <w:p w:rsidRPr="00DD1A7D" w:rsidR="00DD1A7D" w:rsidP="00DD1A7D" w:rsidRDefault="00DD1A7D" w14:paraId="715F4852" w14:textId="77777777">
      <w:pPr>
        <w:pStyle w:val="HTMLPreformatted"/>
        <w:wordWrap w:val="0"/>
        <w:rPr>
          <w:color w:val="484644"/>
          <w:sz w:val="21"/>
          <w:szCs w:val="21"/>
        </w:rPr>
      </w:pPr>
      <w:r w:rsidRPr="00DD1A7D">
        <w:rPr>
          <w:color w:val="484644"/>
          <w:sz w:val="21"/>
          <w:szCs w:val="21"/>
        </w:rPr>
        <w:t xml:space="preserve">    "</w:t>
      </w:r>
      <w:proofErr w:type="spellStart"/>
      <w:r w:rsidRPr="00DD1A7D">
        <w:rPr>
          <w:color w:val="484644"/>
          <w:sz w:val="21"/>
          <w:szCs w:val="21"/>
        </w:rPr>
        <w:t>mediaType</w:t>
      </w:r>
      <w:proofErr w:type="spellEnd"/>
      <w:r w:rsidRPr="00DD1A7D">
        <w:rPr>
          <w:color w:val="484644"/>
          <w:sz w:val="21"/>
          <w:szCs w:val="21"/>
        </w:rPr>
        <w:t>": "application/xml",</w:t>
      </w:r>
    </w:p>
    <w:p w:rsidRPr="00DD1A7D" w:rsidR="00DD1A7D" w:rsidP="00DD1A7D" w:rsidRDefault="00DD1A7D" w14:paraId="6F6664A7" w14:textId="77777777">
      <w:pPr>
        <w:pStyle w:val="HTMLPreformatted"/>
        <w:wordWrap w:val="0"/>
        <w:rPr>
          <w:color w:val="484644"/>
          <w:sz w:val="21"/>
          <w:szCs w:val="21"/>
        </w:rPr>
      </w:pPr>
      <w:r w:rsidRPr="00DD1A7D">
        <w:rPr>
          <w:color w:val="484644"/>
          <w:sz w:val="21"/>
          <w:szCs w:val="21"/>
        </w:rPr>
        <w:t xml:space="preserve">    "content": "&lt;</w:t>
      </w:r>
      <w:proofErr w:type="spellStart"/>
      <w:r w:rsidRPr="00DD1A7D">
        <w:rPr>
          <w:color w:val="484644"/>
          <w:sz w:val="21"/>
          <w:szCs w:val="21"/>
        </w:rPr>
        <w:t>someXml</w:t>
      </w:r>
      <w:proofErr w:type="spellEnd"/>
      <w:r w:rsidRPr="00DD1A7D">
        <w:rPr>
          <w:color w:val="484644"/>
          <w:sz w:val="21"/>
          <w:szCs w:val="21"/>
        </w:rPr>
        <w:t>&gt;This is XML content in JSON&lt;/</w:t>
      </w:r>
      <w:proofErr w:type="spellStart"/>
      <w:r w:rsidRPr="00DD1A7D">
        <w:rPr>
          <w:color w:val="484644"/>
          <w:sz w:val="21"/>
          <w:szCs w:val="21"/>
        </w:rPr>
        <w:t>someXml</w:t>
      </w:r>
      <w:proofErr w:type="spellEnd"/>
      <w:r w:rsidRPr="00DD1A7D">
        <w:rPr>
          <w:color w:val="484644"/>
          <w:sz w:val="21"/>
          <w:szCs w:val="21"/>
        </w:rPr>
        <w:t>&gt;"</w:t>
      </w:r>
    </w:p>
    <w:p w:rsidRPr="00DD1A7D" w:rsidR="00DD1A7D" w:rsidP="00DD1A7D" w:rsidRDefault="00DD1A7D" w14:paraId="4630460A" w14:textId="77777777">
      <w:pPr>
        <w:pStyle w:val="HTMLPreformatted"/>
        <w:wordWrap w:val="0"/>
        <w:rPr>
          <w:color w:val="484644"/>
          <w:sz w:val="21"/>
          <w:szCs w:val="21"/>
        </w:rPr>
      </w:pPr>
      <w:r w:rsidRPr="00DD1A7D">
        <w:rPr>
          <w:color w:val="484644"/>
          <w:sz w:val="21"/>
          <w:szCs w:val="21"/>
        </w:rPr>
        <w:t xml:space="preserve">  } </w:t>
      </w:r>
    </w:p>
    <w:p w:rsidR="00DD1A7D" w:rsidP="00DD1A7D" w:rsidRDefault="00DD1A7D" w14:paraId="44FBD2B6" w14:textId="77777777">
      <w:pPr>
        <w:pStyle w:val="HTMLPreformatted"/>
        <w:wordWrap w:val="0"/>
        <w:rPr>
          <w:rFonts w:cs="Courier New"/>
          <w:color w:val="484644"/>
        </w:rPr>
      </w:pPr>
      <w:r w:rsidRPr="00DD1A7D">
        <w:rPr>
          <w:color w:val="484644"/>
          <w:sz w:val="21"/>
          <w:szCs w:val="21"/>
        </w:rPr>
        <w:t>}</w:t>
      </w:r>
    </w:p>
    <w:p w:rsidRPr="00B303C3" w:rsidR="00DD1A7D" w:rsidP="00B303C3" w:rsidRDefault="00DD1A7D" w14:paraId="0BCF6B3C" w14:textId="34A034A1">
      <w:pPr>
        <w:pStyle w:val="Heading4"/>
      </w:pPr>
      <w:r>
        <w:t> </w:t>
      </w:r>
      <w:r w:rsidR="00AD19AD">
        <w:t xml:space="preserve">Binary </w:t>
      </w:r>
      <w:r w:rsidR="00C26C80">
        <w:t xml:space="preserve">Message </w:t>
      </w:r>
      <w:r w:rsidR="00AD19AD">
        <w:t>Content Example</w:t>
      </w:r>
    </w:p>
    <w:p w:rsidRPr="00DD1A7D" w:rsidR="00DD1A7D" w:rsidP="00DD1A7D" w:rsidRDefault="00AD19AD" w14:paraId="2EC90036" w14:textId="72D5B503">
      <w:pPr>
        <w:pStyle w:val="BodyText"/>
      </w:pPr>
      <w:r>
        <w:t xml:space="preserve">The following is an </w:t>
      </w:r>
      <w:r w:rsidRPr="00DD1A7D" w:rsidR="00DD1A7D">
        <w:t>HTTP request</w:t>
      </w:r>
      <w:r w:rsidRPr="00DD1A7D">
        <w:t> for </w:t>
      </w:r>
      <w:proofErr w:type="spellStart"/>
      <w:r w:rsidRPr="00DD1A7D">
        <w:rPr>
          <w:i/>
          <w:iCs/>
        </w:rPr>
        <w:t>postPublication</w:t>
      </w:r>
      <w:proofErr w:type="spellEnd"/>
      <w:r w:rsidRPr="00DD1A7D">
        <w:t> </w:t>
      </w:r>
      <w:r>
        <w:t xml:space="preserve">containing XML </w:t>
      </w:r>
      <w:r w:rsidRPr="00B303C3" w:rsidR="00DD1A7D">
        <w:t>content</w:t>
      </w:r>
      <w:r>
        <w:t xml:space="preserve"> using</w:t>
      </w:r>
      <w:r w:rsidRPr="00DD1A7D" w:rsidR="00DD1A7D">
        <w:t xml:space="preserve"> the </w:t>
      </w:r>
      <w:r>
        <w:t>Binary Message Content</w:t>
      </w:r>
      <w:r w:rsidRPr="00DD1A7D" w:rsidR="00DD1A7D">
        <w:t xml:space="preserve"> type </w:t>
      </w:r>
      <w:r>
        <w:t>within</w:t>
      </w:r>
      <w:r w:rsidRPr="00DD1A7D" w:rsidR="00DD1A7D">
        <w:t xml:space="preserve"> a </w:t>
      </w:r>
      <w:r>
        <w:t xml:space="preserve">JSON message. </w:t>
      </w:r>
      <w:r w:rsidR="002D2FA9">
        <w:t xml:space="preserve">The </w:t>
      </w:r>
      <w:r w:rsidRPr="00DD1A7D" w:rsidR="00DD1A7D">
        <w:t xml:space="preserve">content would decode to the </w:t>
      </w:r>
      <w:r w:rsidR="002D2FA9">
        <w:t xml:space="preserve">same as the </w:t>
      </w:r>
      <w:hyperlink w:history="1" w:anchor="_String_Message_Content">
        <w:r w:rsidRPr="00590C38" w:rsidR="002D2FA9">
          <w:rPr>
            <w:rStyle w:val="Hyperlink"/>
          </w:rPr>
          <w:t>String Message Content Example</w:t>
        </w:r>
      </w:hyperlink>
      <w:r w:rsidRPr="00DD1A7D" w:rsidR="00DD1A7D">
        <w:t>. </w:t>
      </w:r>
    </w:p>
    <w:p w:rsidR="00DD1A7D" w:rsidP="00DD1A7D" w:rsidRDefault="00DD1A7D" w14:paraId="7019EE28" w14:textId="77777777">
      <w:pPr>
        <w:pStyle w:val="HTMLPreformatted"/>
        <w:wordWrap w:val="0"/>
        <w:rPr>
          <w:color w:val="484644"/>
          <w:sz w:val="21"/>
          <w:szCs w:val="21"/>
        </w:rPr>
      </w:pPr>
      <w:r>
        <w:rPr>
          <w:color w:val="484644"/>
          <w:sz w:val="21"/>
          <w:szCs w:val="21"/>
        </w:rPr>
        <w:t>POST /sessions/321/publications HTTP/1.1</w:t>
      </w:r>
    </w:p>
    <w:p w:rsidR="00DD1A7D" w:rsidP="00DD1A7D" w:rsidRDefault="00DD1A7D" w14:paraId="2DD26CDE" w14:textId="77777777">
      <w:pPr>
        <w:pStyle w:val="HTMLPreformatted"/>
        <w:wordWrap w:val="0"/>
        <w:rPr>
          <w:color w:val="484644"/>
          <w:sz w:val="21"/>
          <w:szCs w:val="21"/>
        </w:rPr>
      </w:pPr>
      <w:r>
        <w:rPr>
          <w:color w:val="484644"/>
          <w:sz w:val="21"/>
          <w:szCs w:val="21"/>
        </w:rPr>
        <w:t>Host: http://example.com</w:t>
      </w:r>
    </w:p>
    <w:p w:rsidR="00DD1A7D" w:rsidP="00DD1A7D" w:rsidRDefault="00DD1A7D" w14:paraId="7CA74FB2" w14:textId="77777777">
      <w:pPr>
        <w:pStyle w:val="HTMLPreformatted"/>
        <w:wordWrap w:val="0"/>
        <w:rPr>
          <w:color w:val="484644"/>
          <w:sz w:val="21"/>
          <w:szCs w:val="21"/>
        </w:rPr>
      </w:pPr>
      <w:r>
        <w:rPr>
          <w:color w:val="484644"/>
          <w:sz w:val="21"/>
          <w:szCs w:val="21"/>
        </w:rPr>
        <w:t>Accept: application/json</w:t>
      </w:r>
    </w:p>
    <w:p w:rsidR="00DD1A7D" w:rsidP="00DD1A7D" w:rsidRDefault="00DD1A7D" w14:paraId="39A951B5" w14:textId="77777777">
      <w:pPr>
        <w:pStyle w:val="HTMLPreformatted"/>
        <w:wordWrap w:val="0"/>
        <w:rPr>
          <w:color w:val="484644"/>
          <w:sz w:val="21"/>
          <w:szCs w:val="21"/>
        </w:rPr>
      </w:pPr>
      <w:r>
        <w:rPr>
          <w:color w:val="484644"/>
          <w:sz w:val="21"/>
          <w:szCs w:val="21"/>
        </w:rPr>
        <w:t>Content-Type: application/json</w:t>
      </w:r>
    </w:p>
    <w:p w:rsidR="00DD1A7D" w:rsidP="00DD1A7D" w:rsidRDefault="00DD1A7D" w14:paraId="2FB051EA" w14:textId="77777777">
      <w:pPr>
        <w:pStyle w:val="HTMLPreformatted"/>
        <w:wordWrap w:val="0"/>
        <w:rPr>
          <w:color w:val="484644"/>
          <w:sz w:val="21"/>
          <w:szCs w:val="21"/>
        </w:rPr>
      </w:pPr>
      <w:r>
        <w:rPr>
          <w:color w:val="484644"/>
          <w:sz w:val="21"/>
          <w:szCs w:val="21"/>
        </w:rPr>
        <w:t>Content-Length: 238</w:t>
      </w:r>
    </w:p>
    <w:p w:rsidR="00DD1A7D" w:rsidP="00DD1A7D" w:rsidRDefault="00DD1A7D" w14:paraId="1A434A96" w14:textId="77777777">
      <w:pPr>
        <w:pStyle w:val="HTMLPreformatted"/>
        <w:wordWrap w:val="0"/>
        <w:rPr>
          <w:color w:val="484644"/>
          <w:sz w:val="21"/>
          <w:szCs w:val="21"/>
        </w:rPr>
      </w:pPr>
    </w:p>
    <w:p w:rsidR="00DD1A7D" w:rsidP="00DD1A7D" w:rsidRDefault="00DD1A7D" w14:paraId="22912866" w14:textId="77777777">
      <w:pPr>
        <w:pStyle w:val="HTMLPreformatted"/>
        <w:wordWrap w:val="0"/>
        <w:rPr>
          <w:color w:val="484644"/>
          <w:sz w:val="21"/>
          <w:szCs w:val="21"/>
        </w:rPr>
      </w:pPr>
      <w:r>
        <w:rPr>
          <w:color w:val="484644"/>
          <w:sz w:val="21"/>
          <w:szCs w:val="21"/>
        </w:rPr>
        <w:t>{</w:t>
      </w:r>
    </w:p>
    <w:p w:rsidR="00DD1A7D" w:rsidP="00DD1A7D" w:rsidRDefault="00DD1A7D" w14:paraId="35C7849B" w14:textId="77777777">
      <w:pPr>
        <w:pStyle w:val="HTMLPreformatted"/>
        <w:wordWrap w:val="0"/>
        <w:rPr>
          <w:color w:val="484644"/>
          <w:sz w:val="21"/>
          <w:szCs w:val="21"/>
        </w:rPr>
      </w:pPr>
      <w:r>
        <w:rPr>
          <w:color w:val="484644"/>
          <w:sz w:val="21"/>
          <w:szCs w:val="21"/>
        </w:rPr>
        <w:t>  "topics": ["topic1", "</w:t>
      </w:r>
      <w:proofErr w:type="spellStart"/>
      <w:r>
        <w:rPr>
          <w:color w:val="484644"/>
          <w:sz w:val="21"/>
          <w:szCs w:val="21"/>
        </w:rPr>
        <w:t>etc</w:t>
      </w:r>
      <w:proofErr w:type="spellEnd"/>
      <w:r>
        <w:rPr>
          <w:color w:val="484644"/>
          <w:sz w:val="21"/>
          <w:szCs w:val="21"/>
        </w:rPr>
        <w:t>"],</w:t>
      </w:r>
    </w:p>
    <w:p w:rsidR="00DD1A7D" w:rsidP="00DD1A7D" w:rsidRDefault="00DD1A7D" w14:paraId="423706F3" w14:textId="77777777">
      <w:pPr>
        <w:pStyle w:val="HTMLPreformatted"/>
        <w:wordWrap w:val="0"/>
        <w:rPr>
          <w:color w:val="484644"/>
          <w:sz w:val="21"/>
          <w:szCs w:val="21"/>
        </w:rPr>
      </w:pPr>
      <w:r>
        <w:rPr>
          <w:color w:val="484644"/>
          <w:sz w:val="21"/>
          <w:szCs w:val="21"/>
        </w:rPr>
        <w:t>  "expiry": "P1D",</w:t>
      </w:r>
    </w:p>
    <w:p w:rsidR="00DD1A7D" w:rsidP="00DD1A7D" w:rsidRDefault="00DD1A7D" w14:paraId="54126D8B" w14:textId="77777777">
      <w:pPr>
        <w:pStyle w:val="HTMLPreformatted"/>
        <w:wordWrap w:val="0"/>
        <w:rPr>
          <w:color w:val="484644"/>
          <w:sz w:val="21"/>
          <w:szCs w:val="21"/>
        </w:rPr>
      </w:pPr>
      <w:r>
        <w:rPr>
          <w:color w:val="484644"/>
          <w:sz w:val="21"/>
          <w:szCs w:val="21"/>
        </w:rPr>
        <w:t>  "</w:t>
      </w:r>
      <w:proofErr w:type="spellStart"/>
      <w:r>
        <w:rPr>
          <w:color w:val="484644"/>
          <w:sz w:val="21"/>
          <w:szCs w:val="21"/>
        </w:rPr>
        <w:t>messageContent</w:t>
      </w:r>
      <w:proofErr w:type="spellEnd"/>
      <w:r>
        <w:rPr>
          <w:color w:val="484644"/>
          <w:sz w:val="21"/>
          <w:szCs w:val="21"/>
        </w:rPr>
        <w:t>": {</w:t>
      </w:r>
    </w:p>
    <w:p w:rsidR="00DD1A7D" w:rsidP="00DD1A7D" w:rsidRDefault="00DD1A7D" w14:paraId="62016275" w14:textId="77777777">
      <w:pPr>
        <w:pStyle w:val="HTMLPreformatted"/>
        <w:wordWrap w:val="0"/>
        <w:rPr>
          <w:color w:val="484644"/>
          <w:sz w:val="21"/>
          <w:szCs w:val="21"/>
        </w:rPr>
      </w:pPr>
      <w:r>
        <w:rPr>
          <w:color w:val="484644"/>
          <w:sz w:val="21"/>
          <w:szCs w:val="21"/>
        </w:rPr>
        <w:t>    "</w:t>
      </w:r>
      <w:proofErr w:type="spellStart"/>
      <w:r>
        <w:rPr>
          <w:color w:val="484644"/>
          <w:sz w:val="21"/>
          <w:szCs w:val="21"/>
        </w:rPr>
        <w:t>mediaType</w:t>
      </w:r>
      <w:proofErr w:type="spellEnd"/>
      <w:r>
        <w:rPr>
          <w:color w:val="484644"/>
          <w:sz w:val="21"/>
          <w:szCs w:val="21"/>
        </w:rPr>
        <w:t>": "application/xml",</w:t>
      </w:r>
    </w:p>
    <w:p w:rsidR="00DD1A7D" w:rsidP="00DD1A7D" w:rsidRDefault="00DD1A7D" w14:paraId="6A2B1119" w14:textId="77777777">
      <w:pPr>
        <w:pStyle w:val="HTMLPreformatted"/>
        <w:wordWrap w:val="0"/>
        <w:rPr>
          <w:color w:val="484644"/>
          <w:sz w:val="21"/>
          <w:szCs w:val="21"/>
        </w:rPr>
      </w:pPr>
      <w:r>
        <w:rPr>
          <w:color w:val="484644"/>
          <w:sz w:val="21"/>
          <w:szCs w:val="21"/>
        </w:rPr>
        <w:t>    "</w:t>
      </w:r>
      <w:proofErr w:type="spellStart"/>
      <w:r>
        <w:rPr>
          <w:color w:val="484644"/>
          <w:sz w:val="21"/>
          <w:szCs w:val="21"/>
        </w:rPr>
        <w:t>contentEncoding</w:t>
      </w:r>
      <w:proofErr w:type="spellEnd"/>
      <w:r>
        <w:rPr>
          <w:color w:val="484644"/>
          <w:sz w:val="21"/>
          <w:szCs w:val="21"/>
        </w:rPr>
        <w:t>: "base64",</w:t>
      </w:r>
    </w:p>
    <w:p w:rsidR="00DD1A7D" w:rsidP="00DD1A7D" w:rsidRDefault="00DD1A7D" w14:paraId="113BC9D2" w14:textId="77777777">
      <w:pPr>
        <w:pStyle w:val="HTMLPreformatted"/>
        <w:wordWrap w:val="0"/>
        <w:rPr>
          <w:color w:val="484644"/>
          <w:sz w:val="21"/>
          <w:szCs w:val="21"/>
        </w:rPr>
      </w:pPr>
      <w:r>
        <w:rPr>
          <w:color w:val="484644"/>
          <w:sz w:val="21"/>
          <w:szCs w:val="21"/>
        </w:rPr>
        <w:t>    "content": "PHNvbWVYbWw+VGhpcyBpcyBYTUwgY29udGVudCBpbiBKU09OPC9zb21lWG1sPg=="</w:t>
      </w:r>
    </w:p>
    <w:p w:rsidR="00DD1A7D" w:rsidP="00DD1A7D" w:rsidRDefault="00DD1A7D" w14:paraId="3DBA39AF" w14:textId="77777777">
      <w:pPr>
        <w:pStyle w:val="HTMLPreformatted"/>
        <w:wordWrap w:val="0"/>
        <w:rPr>
          <w:color w:val="484644"/>
          <w:sz w:val="21"/>
          <w:szCs w:val="21"/>
        </w:rPr>
      </w:pPr>
      <w:r>
        <w:rPr>
          <w:color w:val="484644"/>
          <w:sz w:val="21"/>
          <w:szCs w:val="21"/>
        </w:rPr>
        <w:t xml:space="preserve">  } </w:t>
      </w:r>
    </w:p>
    <w:p w:rsidR="00DD1A7D" w:rsidP="00DD1A7D" w:rsidRDefault="00DD1A7D" w14:paraId="2C43B17D" w14:textId="77777777">
      <w:pPr>
        <w:pStyle w:val="HTMLPreformatted"/>
        <w:wordWrap w:val="0"/>
        <w:rPr>
          <w:rFonts w:cs="Courier New"/>
          <w:color w:val="484644"/>
          <w:sz w:val="21"/>
          <w:szCs w:val="21"/>
        </w:rPr>
      </w:pPr>
      <w:r>
        <w:rPr>
          <w:color w:val="484644"/>
          <w:sz w:val="21"/>
          <w:szCs w:val="21"/>
        </w:rPr>
        <w:t>}</w:t>
      </w:r>
    </w:p>
    <w:p w:rsidR="00BB0129" w:rsidP="00CF791A" w:rsidRDefault="00E83E4F" w14:paraId="7B523539" w14:textId="1FAF2267">
      <w:pPr>
        <w:pStyle w:val="Heading2"/>
      </w:pPr>
      <w:bookmarkStart w:name="security" w:id="73"/>
      <w:bookmarkStart w:name="_Toc25357147" w:id="74"/>
      <w:bookmarkStart w:name="_Toc25337022" w:id="75"/>
      <w:bookmarkStart w:name="_Toc32417332" w:id="76"/>
      <w:bookmarkEnd w:id="73"/>
      <w:r>
        <w:lastRenderedPageBreak/>
        <w:t>Security</w:t>
      </w:r>
      <w:bookmarkEnd w:id="74"/>
      <w:bookmarkEnd w:id="75"/>
      <w:bookmarkEnd w:id="76"/>
    </w:p>
    <w:p w:rsidR="00BB0129" w:rsidP="00EE0013" w:rsidRDefault="00E83E4F" w14:paraId="1BD0C53E" w14:textId="1441116C">
      <w:pPr>
        <w:pStyle w:val="BodyText"/>
      </w:pPr>
      <w:r>
        <w:t>Security in the ISBM specification only provide</w:t>
      </w:r>
      <w:r w:rsidR="005262B8">
        <w:t>s</w:t>
      </w:r>
      <w:r>
        <w:t xml:space="preserve"> authorization of channels. Authorization of services is considered out-of-scope.</w:t>
      </w:r>
    </w:p>
    <w:p w:rsidR="00BB0129" w:rsidP="00EE0013" w:rsidRDefault="00E83E4F" w14:paraId="332BA6FA" w14:textId="1F460F1D">
      <w:pPr>
        <w:pStyle w:val="BodyText"/>
      </w:pPr>
      <w:r>
        <w:t>All ISBM implementations MUST support transport layer security (e.g. SSL/TLS) in order to secure tokens and messages, and to prevent replay attacks.</w:t>
      </w:r>
    </w:p>
    <w:p w:rsidR="002363F5" w:rsidP="00EE0013" w:rsidRDefault="002363F5" w14:paraId="496178B8" w14:textId="5DBE8BD2">
      <w:pPr>
        <w:pStyle w:val="BodyText"/>
      </w:pPr>
      <w:r>
        <w:t>All ISBM implementations MUST</w:t>
      </w:r>
      <w:r w:rsidR="00C92041">
        <w:t xml:space="preserve"> support username/password authentication as a basic level of security. </w:t>
      </w:r>
      <w:r w:rsidR="003C5054">
        <w:t>This will differ for implementations of the different service types: f</w:t>
      </w:r>
      <w:r w:rsidR="00C92041">
        <w:t xml:space="preserve">or example, WS-Security </w:t>
      </w:r>
      <w:proofErr w:type="spellStart"/>
      <w:r w:rsidR="00C92041">
        <w:t>UsernameToken</w:t>
      </w:r>
      <w:proofErr w:type="spellEnd"/>
      <w:r w:rsidR="00C92041">
        <w:t xml:space="preserve"> for </w:t>
      </w:r>
      <w:r w:rsidR="003C5054">
        <w:t xml:space="preserve">the </w:t>
      </w:r>
      <w:r w:rsidR="00C92041">
        <w:t xml:space="preserve">SOAP </w:t>
      </w:r>
      <w:r w:rsidR="003C5054">
        <w:t xml:space="preserve">interface </w:t>
      </w:r>
      <w:r w:rsidR="00C92041">
        <w:t xml:space="preserve">and </w:t>
      </w:r>
      <w:r w:rsidR="003C5054">
        <w:t>HTTP basic or digest authentication for the REST interface.</w:t>
      </w:r>
    </w:p>
    <w:p w:rsidR="00BB0129" w:rsidP="00EE0013" w:rsidRDefault="00E83E4F" w14:paraId="349F30E3" w14:textId="54E3BC76">
      <w:pPr>
        <w:pStyle w:val="BodyText"/>
      </w:pPr>
      <w:r>
        <w:t>A ISBM Service Provider MAY choose to support additional forms of security tokens (e.g.</w:t>
      </w:r>
      <w:r w:rsidR="003C5054">
        <w:t>,</w:t>
      </w:r>
      <w:r>
        <w:t xml:space="preserve"> SAML assertions, OAuth tokens) and it is RECOMMENDED that a ISBM Service Provider support out-of-band token exchange standards such as </w:t>
      </w:r>
      <w:hyperlink r:id="rId42">
        <w:r>
          <w:rPr>
            <w:rStyle w:val="Hyperlink"/>
          </w:rPr>
          <w:t>SAML</w:t>
        </w:r>
      </w:hyperlink>
      <w:r w:rsidR="00800D14">
        <w:rPr>
          <w:rStyle w:val="Hyperlink"/>
        </w:rPr>
        <w:t xml:space="preserve"> </w:t>
      </w:r>
      <w:r w:rsidRPr="00800D14" w:rsidR="00800D14">
        <w:t>[http://saml.xml.org/saml-specifications]</w:t>
      </w:r>
      <w:r>
        <w:t xml:space="preserve">, </w:t>
      </w:r>
      <w:hyperlink r:id="rId43">
        <w:r>
          <w:rPr>
            <w:rStyle w:val="Hyperlink"/>
          </w:rPr>
          <w:t>WS-Federation</w:t>
        </w:r>
      </w:hyperlink>
      <w:r>
        <w:t xml:space="preserve"> </w:t>
      </w:r>
      <w:r w:rsidR="00800D14">
        <w:t>[</w:t>
      </w:r>
      <w:r w:rsidRPr="00800D14" w:rsidR="00800D14">
        <w:t>http://docs.oasis-open.org/wsfed/federation/v1.2/os/ws-federation-1.2-spec-os.html</w:t>
      </w:r>
      <w:r w:rsidR="00800D14">
        <w:t xml:space="preserve">] </w:t>
      </w:r>
      <w:r>
        <w:t xml:space="preserve">or </w:t>
      </w:r>
      <w:bookmarkStart w:name="_Hlk29804591" w:id="77"/>
      <w:r w:rsidR="003177F0">
        <w:fldChar w:fldCharType="begin"/>
      </w:r>
      <w:r w:rsidR="003177F0">
        <w:instrText xml:space="preserve"> HYPERLINK "http://oauth.net/" \h </w:instrText>
      </w:r>
      <w:r w:rsidR="003177F0">
        <w:fldChar w:fldCharType="separate"/>
      </w:r>
      <w:r>
        <w:rPr>
          <w:rStyle w:val="Hyperlink"/>
        </w:rPr>
        <w:t>OAuth</w:t>
      </w:r>
      <w:r w:rsidR="003177F0">
        <w:rPr>
          <w:rStyle w:val="Hyperlink"/>
        </w:rPr>
        <w:fldChar w:fldCharType="end"/>
      </w:r>
      <w:bookmarkEnd w:id="77"/>
      <w:r w:rsidR="00800D14">
        <w:rPr>
          <w:rStyle w:val="Hyperlink"/>
        </w:rPr>
        <w:t xml:space="preserve"> </w:t>
      </w:r>
      <w:r w:rsidRPr="00800D14" w:rsidR="00800D14">
        <w:t>[http://oauth.net/]</w:t>
      </w:r>
      <w:r>
        <w:t>.</w:t>
      </w:r>
    </w:p>
    <w:p w:rsidR="00BB0129" w:rsidP="00EE0013" w:rsidRDefault="00D43525" w14:paraId="167A43C7" w14:textId="40CDDC2E">
      <w:pPr>
        <w:pStyle w:val="BodyText"/>
      </w:pPr>
      <w:r>
        <w:t>An</w:t>
      </w:r>
      <w:r w:rsidR="2F2914D0">
        <w:t xml:space="preserve"> ISBM Service Provider MUST validate security tokens for every service operation except for the Channel Management Service </w:t>
      </w:r>
      <w:hyperlink w:history="1" w:anchor="_Create_Channel">
        <w:proofErr w:type="spellStart"/>
        <w:r w:rsidRPr="009139B0" w:rsidR="2F2914D0">
          <w:rPr>
            <w:rStyle w:val="Hyperlink"/>
          </w:rPr>
          <w:t>CreateChannel</w:t>
        </w:r>
        <w:proofErr w:type="spellEnd"/>
        <w:r w:rsidRPr="009139B0" w:rsidR="2F2914D0">
          <w:rPr>
            <w:rStyle w:val="Hyperlink"/>
          </w:rPr>
          <w:t xml:space="preserve"> operation</w:t>
        </w:r>
      </w:hyperlink>
      <w:r w:rsidR="2F2914D0">
        <w:t xml:space="preserve"> (since the channel does not exist at the point in time when invoking </w:t>
      </w:r>
      <w:proofErr w:type="spellStart"/>
      <w:r w:rsidR="2F2914D0">
        <w:t>CreateChannel</w:t>
      </w:r>
      <w:proofErr w:type="spellEnd"/>
      <w:r w:rsidR="2F2914D0">
        <w:t xml:space="preserve">). </w:t>
      </w:r>
      <w:r w:rsidR="00DD66C8">
        <w:t>For the provider and consumer services, tokens are validated upon every operation to ensure that an application has valid credentials even after a session is opened (in the event of token revocation).</w:t>
      </w:r>
      <w:hyperlink w:anchor="_3.2.1_Create_Channel">
        <w:r w:rsidRPr="006E3A77" w:rsidR="006E3A77">
          <w:rPr>
            <w:rStyle w:val="Hyperlink"/>
          </w:rPr>
          <w:t>_3.2.1_Create_Channel</w:t>
        </w:r>
      </w:hyperlink>
    </w:p>
    <w:p w:rsidR="00682775" w:rsidP="00682775" w:rsidRDefault="00682775" w14:paraId="72DE3BA5" w14:textId="3620D76A">
      <w:pPr>
        <w:pStyle w:val="Heading3"/>
      </w:pPr>
      <w:bookmarkStart w:name="_Toc25337023" w:id="78"/>
      <w:bookmarkStart w:name="_Toc25357148" w:id="79"/>
      <w:bookmarkStart w:name="_Toc32417333" w:id="80"/>
      <w:r>
        <w:t xml:space="preserve">SOAP </w:t>
      </w:r>
      <w:r w:rsidR="00F259A0">
        <w:t>Interface</w:t>
      </w:r>
      <w:r>
        <w:t xml:space="preserve"> Requirements</w:t>
      </w:r>
      <w:bookmarkEnd w:id="78"/>
      <w:bookmarkEnd w:id="79"/>
      <w:bookmarkEnd w:id="80"/>
    </w:p>
    <w:p w:rsidR="00682775" w:rsidP="00682775" w:rsidRDefault="00682775" w14:paraId="5D9DCA12" w14:textId="5F22A551">
      <w:pPr>
        <w:pStyle w:val="BodyText"/>
      </w:pPr>
      <w:r>
        <w:t xml:space="preserve">All ISBM </w:t>
      </w:r>
      <w:r w:rsidR="00311FEE">
        <w:t xml:space="preserve">SOAP </w:t>
      </w:r>
      <w:r>
        <w:t xml:space="preserve">implementations MUST support the </w:t>
      </w:r>
      <w:bookmarkStart w:name="_Hlk30158223" w:id="81"/>
      <w:r w:rsidR="00486A4D">
        <w:fldChar w:fldCharType="begin"/>
      </w:r>
      <w:r w:rsidR="00486A4D">
        <w:instrText xml:space="preserve"> HYPERLINK "https://www.oasis-open.org/committees/download.php/16782/wss-v1.1-spec-os-UsernameTokenProfile.pdf" \h </w:instrText>
      </w:r>
      <w:r w:rsidR="00486A4D">
        <w:fldChar w:fldCharType="separate"/>
      </w:r>
      <w:r>
        <w:rPr>
          <w:rStyle w:val="Hyperlink"/>
        </w:rPr>
        <w:t xml:space="preserve">WS-Security </w:t>
      </w:r>
      <w:proofErr w:type="spellStart"/>
      <w:r>
        <w:rPr>
          <w:rStyle w:val="Hyperlink"/>
        </w:rPr>
        <w:t>UsernameToken</w:t>
      </w:r>
      <w:proofErr w:type="spellEnd"/>
      <w:r w:rsidR="00486A4D">
        <w:rPr>
          <w:rStyle w:val="Hyperlink"/>
        </w:rPr>
        <w:fldChar w:fldCharType="end"/>
      </w:r>
      <w:r>
        <w:t xml:space="preserve"> </w:t>
      </w:r>
      <w:bookmarkEnd w:id="81"/>
      <w:r w:rsidR="009139B0">
        <w:t>[</w:t>
      </w:r>
      <w:r w:rsidRPr="009139B0" w:rsidR="009139B0">
        <w:t>https://www.oasis-open.org/committees/download.php/16782/wss-v1.1-spec-os-UsernameTokenProfile.pdf</w:t>
      </w:r>
      <w:r w:rsidR="009139B0">
        <w:t xml:space="preserve">] </w:t>
      </w:r>
      <w:r>
        <w:t xml:space="preserve">using </w:t>
      </w:r>
      <w:proofErr w:type="spellStart"/>
      <w:r>
        <w:rPr>
          <w:rStyle w:val="VerbatimChar"/>
        </w:rPr>
        <w:t>PasswordText</w:t>
      </w:r>
      <w:proofErr w:type="spellEnd"/>
      <w:r>
        <w:t xml:space="preserve"> as a basic level of security token. Examples of its use can be found in </w:t>
      </w:r>
      <w:hyperlink w:anchor="example-http-flows">
        <w:r>
          <w:rPr>
            <w:rStyle w:val="Hyperlink"/>
          </w:rPr>
          <w:t>Example HTTP Flows</w:t>
        </w:r>
      </w:hyperlink>
      <w:r>
        <w:t>.</w:t>
      </w:r>
    </w:p>
    <w:p w:rsidR="00971941" w:rsidP="00A166D3" w:rsidRDefault="00971941" w14:paraId="25D0215F" w14:textId="1A2C5E20">
      <w:pPr>
        <w:pStyle w:val="Note"/>
      </w:pPr>
      <w:bookmarkStart w:name="_Hlk26301716" w:id="82"/>
      <w:r>
        <w:t>NOTE</w:t>
      </w:r>
      <w:r>
        <w:tab/>
      </w:r>
      <w:r>
        <w:t xml:space="preserve">the requirement for supporting the use of </w:t>
      </w:r>
      <w:r w:rsidRPr="00A0755A" w:rsidR="00A0755A">
        <w:t xml:space="preserve">WS-Security </w:t>
      </w:r>
      <w:proofErr w:type="spellStart"/>
      <w:r w:rsidRPr="00A0755A" w:rsidR="00A0755A">
        <w:t>UsernameToken</w:t>
      </w:r>
      <w:proofErr w:type="spellEnd"/>
      <w:r w:rsidRPr="00A0755A" w:rsidR="00A0755A">
        <w:t xml:space="preserve"> </w:t>
      </w:r>
      <w:r>
        <w:t xml:space="preserve">is in place of the, usually optional, </w:t>
      </w:r>
      <w:proofErr w:type="spellStart"/>
      <w:r>
        <w:t>SecurityToken</w:t>
      </w:r>
      <w:proofErr w:type="spellEnd"/>
      <w:r>
        <w:t xml:space="preserve"> listed as an input to most operations in the service descriptions of the ISA-95.00.06 MSM specification.</w:t>
      </w:r>
    </w:p>
    <w:bookmarkEnd w:id="82"/>
    <w:p w:rsidR="00682775" w:rsidP="00682775" w:rsidRDefault="00682775" w14:paraId="71D9BD84" w14:textId="4F2D0677">
      <w:pPr>
        <w:pStyle w:val="BodyText"/>
      </w:pPr>
      <w:r>
        <w:t xml:space="preserve">As security tokens in the </w:t>
      </w:r>
      <w:hyperlink w:anchor="_Channel_Management_Service">
        <w:r>
          <w:rPr>
            <w:rStyle w:val="Hyperlink"/>
          </w:rPr>
          <w:t>Channel Management Service</w:t>
        </w:r>
      </w:hyperlink>
      <w:r>
        <w:t xml:space="preserve"> are specified using XML Schema </w:t>
      </w:r>
      <w:r>
        <w:rPr>
          <w:rStyle w:val="VerbatimChar"/>
        </w:rPr>
        <w:t>any</w:t>
      </w:r>
      <w:r>
        <w:t xml:space="preserve"> element, tokens MUST be able to be represented in an XML format. For tokens that do not have a canonical XML representation, </w:t>
      </w:r>
      <w:r w:rsidR="009139B0">
        <w:t>an</w:t>
      </w:r>
      <w:r>
        <w:t xml:space="preserve"> ISBM Service Provider MUST define the supported formats.</w:t>
      </w:r>
    </w:p>
    <w:p w:rsidR="00682775" w:rsidP="00682775" w:rsidRDefault="00682775" w14:paraId="07756E46" w14:textId="5242DAFC">
      <w:pPr>
        <w:pStyle w:val="Heading3"/>
      </w:pPr>
      <w:bookmarkStart w:name="_Toc25337024" w:id="83"/>
      <w:bookmarkStart w:name="_Toc25357149" w:id="84"/>
      <w:bookmarkStart w:name="_Toc32417334" w:id="85"/>
      <w:r>
        <w:t xml:space="preserve">REST </w:t>
      </w:r>
      <w:r w:rsidR="00F259A0">
        <w:t>Interface</w:t>
      </w:r>
      <w:r>
        <w:t xml:space="preserve"> Requirements</w:t>
      </w:r>
      <w:bookmarkEnd w:id="83"/>
      <w:bookmarkEnd w:id="84"/>
      <w:bookmarkEnd w:id="85"/>
    </w:p>
    <w:p w:rsidR="00D75A67" w:rsidP="00311FEE" w:rsidRDefault="00311FEE" w14:paraId="7F48A656" w14:textId="0D5DEE9B">
      <w:pPr>
        <w:pStyle w:val="BodyText"/>
      </w:pPr>
      <w:r>
        <w:t>All ISBM REST implementation</w:t>
      </w:r>
      <w:r w:rsidR="003C5054">
        <w:t>s</w:t>
      </w:r>
      <w:r>
        <w:t xml:space="preserve"> MUST support the standard </w:t>
      </w:r>
      <w:hyperlink w:history="1" r:id="rId44">
        <w:r w:rsidRPr="001E35FA">
          <w:rPr>
            <w:rStyle w:val="Hyperlink"/>
          </w:rPr>
          <w:t>HTTP</w:t>
        </w:r>
        <w:r w:rsidRPr="001E35FA" w:rsidR="001E35FA">
          <w:rPr>
            <w:rStyle w:val="Hyperlink"/>
          </w:rPr>
          <w:t>/1.1</w:t>
        </w:r>
        <w:r w:rsidRPr="001E35FA">
          <w:rPr>
            <w:rStyle w:val="Hyperlink"/>
          </w:rPr>
          <w:t xml:space="preserve"> authentication</w:t>
        </w:r>
      </w:hyperlink>
      <w:r w:rsidR="005A28EC">
        <w:t xml:space="preserve"> [</w:t>
      </w:r>
      <w:r w:rsidRPr="005A28EC" w:rsidR="005A28EC">
        <w:t>https://tools.ietf.org/html/rfc7235</w:t>
      </w:r>
      <w:r w:rsidR="005A28EC">
        <w:t xml:space="preserve">] </w:t>
      </w:r>
      <w:r>
        <w:t xml:space="preserve">and authorization </w:t>
      </w:r>
      <w:r w:rsidR="002E6823">
        <w:t xml:space="preserve">headers. </w:t>
      </w:r>
      <w:r>
        <w:t>with potential support for security tokens</w:t>
      </w:r>
      <w:r w:rsidR="003C5054">
        <w:t xml:space="preserve">. The credentials will be compared to </w:t>
      </w:r>
      <w:proofErr w:type="spellStart"/>
      <w:r w:rsidR="003C5054">
        <w:t>SecurityTokens</w:t>
      </w:r>
      <w:proofErr w:type="spellEnd"/>
      <w:r w:rsidR="003C5054">
        <w:t xml:space="preserve"> associated with the channel. </w:t>
      </w:r>
      <w:r w:rsidRPr="00CD26AE" w:rsidR="00D75A67">
        <w:t>The REST security tokens can be the same tokens used in the SOAP interface.</w:t>
      </w:r>
    </w:p>
    <w:p w:rsidR="00971941" w:rsidP="00A166D3" w:rsidRDefault="00971941" w14:paraId="411C86F1" w14:textId="29FF4320">
      <w:pPr>
        <w:pStyle w:val="Note"/>
      </w:pPr>
      <w:r w:rsidRPr="00971941">
        <w:t>NOTE</w:t>
      </w:r>
      <w:r w:rsidRPr="00971941">
        <w:tab/>
      </w:r>
      <w:r w:rsidRPr="00971941">
        <w:t xml:space="preserve">the requirement for supporting </w:t>
      </w:r>
      <w:r w:rsidR="00A166D3">
        <w:t>HTTP/1.1 authentication and authorization headers</w:t>
      </w:r>
      <w:r w:rsidRPr="00971941">
        <w:t xml:space="preserve"> is in place of the, usually optional, </w:t>
      </w:r>
      <w:proofErr w:type="spellStart"/>
      <w:r w:rsidRPr="00971941">
        <w:t>SecurityToken</w:t>
      </w:r>
      <w:proofErr w:type="spellEnd"/>
      <w:r w:rsidRPr="00971941">
        <w:t xml:space="preserve"> listed as an input to most operations in the service descriptions of the ISA-95.00.06 MSM specification.</w:t>
      </w:r>
    </w:p>
    <w:p w:rsidR="00E06DA0" w:rsidP="00E06DA0" w:rsidRDefault="002E6823" w14:paraId="3774BA39" w14:textId="3788346C">
      <w:pPr>
        <w:pStyle w:val="BodyText"/>
      </w:pPr>
      <w:r>
        <w:t xml:space="preserve">All ISBM REST implementations MUST support the </w:t>
      </w:r>
      <w:r w:rsidRPr="002E6823">
        <w:rPr>
          <w:rStyle w:val="VerbatimChar"/>
        </w:rPr>
        <w:t>basic</w:t>
      </w:r>
      <w:r>
        <w:t xml:space="preserve"> authentication type of HTTP. It is RECOMMENDED that the </w:t>
      </w:r>
      <w:hyperlink w:history="1" r:id="rId45">
        <w:r w:rsidRPr="00AC183A">
          <w:rPr>
            <w:rStyle w:val="Hyperlink"/>
          </w:rPr>
          <w:t>JWT</w:t>
        </w:r>
      </w:hyperlink>
      <w:r>
        <w:t xml:space="preserve"> (</w:t>
      </w:r>
      <w:proofErr w:type="spellStart"/>
      <w:r>
        <w:t>Javascript</w:t>
      </w:r>
      <w:proofErr w:type="spellEnd"/>
      <w:r>
        <w:t xml:space="preserve"> Web Tokens)</w:t>
      </w:r>
      <w:r w:rsidR="00AC183A">
        <w:t xml:space="preserve"> [</w:t>
      </w:r>
      <w:hyperlink w:history="1" r:id="rId46">
        <w:r w:rsidRPr="002A63D9" w:rsidR="00AC183A">
          <w:t>https://tools.ietf.org/html/rfc7519</w:t>
        </w:r>
      </w:hyperlink>
      <w:r w:rsidR="00AC183A">
        <w:t>]</w:t>
      </w:r>
      <w:r>
        <w:t xml:space="preserve"> authentication type be supported.</w:t>
      </w:r>
    </w:p>
    <w:p w:rsidR="00E06DA0" w:rsidP="00E06DA0" w:rsidRDefault="00106C1F" w14:paraId="4A899B12" w14:textId="7F4FEC65">
      <w:pPr>
        <w:pStyle w:val="BodyText"/>
      </w:pPr>
      <w:r>
        <w:t>As security tokens in</w:t>
      </w:r>
      <w:r w:rsidR="0093497B">
        <w:t xml:space="preserve"> </w:t>
      </w:r>
      <w:r>
        <w:t>t</w:t>
      </w:r>
      <w:r w:rsidR="0093497B">
        <w:t>he</w:t>
      </w:r>
      <w:r>
        <w:t xml:space="preserve"> Channel Management Service are </w:t>
      </w:r>
      <w:r w:rsidR="0093497B">
        <w:t xml:space="preserve">specified </w:t>
      </w:r>
      <w:r>
        <w:t xml:space="preserve">using a JSON Object, tokens MUST be able to be represented in a JSON format. For tokens that do not have a canonical JSON representation, </w:t>
      </w:r>
      <w:r w:rsidR="00A0755A">
        <w:t>an</w:t>
      </w:r>
      <w:r>
        <w:t xml:space="preserve"> ISBM Service Provider MUST define the supported formats. The </w:t>
      </w:r>
      <w:hyperlink w:history="1" w:anchor="_UsernameToken">
        <w:proofErr w:type="spellStart"/>
        <w:r w:rsidRPr="00EC2817" w:rsidR="00E06DA0">
          <w:rPr>
            <w:rStyle w:val="Hyperlink"/>
            <w:rFonts w:ascii="Consolas" w:hAnsi="Consolas"/>
          </w:rPr>
          <w:t>UsernameToken</w:t>
        </w:r>
        <w:proofErr w:type="spellEnd"/>
      </w:hyperlink>
      <w:r>
        <w:t xml:space="preserve"> schema defined in this specification MUST be supported by ISBM REST implementations.</w:t>
      </w:r>
    </w:p>
    <w:p w:rsidR="00BB0129" w:rsidP="00EE0013" w:rsidRDefault="00E83E4F" w14:paraId="6B86FA10" w14:textId="682BE4A9">
      <w:pPr>
        <w:pStyle w:val="Heading2"/>
      </w:pPr>
      <w:bookmarkStart w:name="error-handling" w:id="86"/>
      <w:bookmarkStart w:name="_Toc25337025" w:id="87"/>
      <w:bookmarkStart w:name="_Toc25357150" w:id="88"/>
      <w:bookmarkStart w:name="_Toc32417335" w:id="89"/>
      <w:bookmarkEnd w:id="86"/>
      <w:r>
        <w:t>Error Handling</w:t>
      </w:r>
      <w:bookmarkEnd w:id="87"/>
      <w:bookmarkEnd w:id="88"/>
      <w:bookmarkEnd w:id="89"/>
    </w:p>
    <w:p w:rsidR="00045EBF" w:rsidP="00045EBF" w:rsidRDefault="00045EBF" w14:paraId="7E2402BE" w14:textId="2D4FFEDA">
      <w:pPr>
        <w:pStyle w:val="BodyText"/>
      </w:pPr>
      <w:r>
        <w:t xml:space="preserve">Faults MUST have an accompanying human readable explanation. For a SOAP 1.1 implementation this is provided through the SOAP </w:t>
      </w:r>
      <w:proofErr w:type="spellStart"/>
      <w:r>
        <w:rPr>
          <w:rStyle w:val="VerbatimChar"/>
        </w:rPr>
        <w:t>faultstring</w:t>
      </w:r>
      <w:proofErr w:type="spellEnd"/>
      <w:r>
        <w:t xml:space="preserve"> element (see </w:t>
      </w:r>
      <w:hyperlink w:anchor="_Toc478383507" r:id="rId47">
        <w:r>
          <w:rPr>
            <w:rStyle w:val="Hyperlink"/>
          </w:rPr>
          <w:t>SOAP 1.1, SOAP Fault</w:t>
        </w:r>
      </w:hyperlink>
      <w:r w:rsidR="001E4E21">
        <w:rPr>
          <w:rStyle w:val="Hyperlink"/>
        </w:rPr>
        <w:t xml:space="preserve"> </w:t>
      </w:r>
      <w:r w:rsidRPr="001E4E21" w:rsidR="001E4E21">
        <w:t>[http://www.w3.org/TR/soap11/#_Toc478383507]</w:t>
      </w:r>
      <w:r>
        <w:t xml:space="preserve">). For a SOAP 1.2 implementation this is provided through the </w:t>
      </w:r>
      <w:r>
        <w:lastRenderedPageBreak/>
        <w:t xml:space="preserve">SOAP </w:t>
      </w:r>
      <w:r>
        <w:rPr>
          <w:rStyle w:val="VerbatimChar"/>
        </w:rPr>
        <w:t>Reason</w:t>
      </w:r>
      <w:r>
        <w:t xml:space="preserve"> element (see </w:t>
      </w:r>
      <w:hyperlink w:anchor="faultstringelement" r:id="rId48">
        <w:r>
          <w:rPr>
            <w:rStyle w:val="Hyperlink"/>
          </w:rPr>
          <w:t>SOAP 1.2, SOAP Reason Element</w:t>
        </w:r>
      </w:hyperlink>
      <w:r w:rsidR="001E4E21">
        <w:rPr>
          <w:rStyle w:val="Hyperlink"/>
        </w:rPr>
        <w:t xml:space="preserve"> </w:t>
      </w:r>
      <w:r w:rsidRPr="001E4E21" w:rsidR="001E4E21">
        <w:t>[http://www.w3.org/TR/soap12-part1/#faultstringelement]</w:t>
      </w:r>
      <w:r>
        <w:t>).</w:t>
      </w:r>
    </w:p>
    <w:p w:rsidR="00A84A37" w:rsidP="00A84A37" w:rsidRDefault="00045EBF" w14:paraId="54133BB9" w14:textId="70F0C304">
      <w:pPr>
        <w:pStyle w:val="BodyText"/>
      </w:pPr>
      <w:r>
        <w:t>For REST implementation,</w:t>
      </w:r>
      <w:bookmarkStart w:name="soap-faults" w:id="90"/>
      <w:bookmarkEnd w:id="90"/>
      <w:r w:rsidR="005E4D68">
        <w:t xml:space="preserve"> this is provided through a simple object schema containing the </w:t>
      </w:r>
      <w:r w:rsidRPr="005E4D68" w:rsidR="005E4D68">
        <w:rPr>
          <w:rStyle w:val="VerbatimChar"/>
        </w:rPr>
        <w:t>fault</w:t>
      </w:r>
      <w:r w:rsidR="005E4D68">
        <w:t xml:space="preserve"> property</w:t>
      </w:r>
      <w:r w:rsidR="00B16DE2">
        <w:t xml:space="preserve"> (</w:t>
      </w:r>
      <w:r w:rsidR="000F29B1">
        <w:t xml:space="preserve">e.g., </w:t>
      </w:r>
      <w:hyperlink w:history="1" w:anchor="_Fault">
        <w:proofErr w:type="spellStart"/>
        <w:r w:rsidRPr="00F76A3F" w:rsidR="00F76A3F">
          <w:rPr>
            <w:rStyle w:val="Hyperlink"/>
          </w:rPr>
          <w:t>ParameterFault</w:t>
        </w:r>
        <w:proofErr w:type="spellEnd"/>
      </w:hyperlink>
      <w:r w:rsidR="00B16DE2">
        <w:t>)</w:t>
      </w:r>
      <w:r w:rsidR="005E4D68">
        <w:t>.</w:t>
      </w:r>
    </w:p>
    <w:p w:rsidR="00A84A37" w:rsidP="00E512E0" w:rsidRDefault="0093497B" w14:paraId="6791D58C" w14:textId="5F7657C7">
      <w:pPr>
        <w:pStyle w:val="Note"/>
      </w:pPr>
      <w:r>
        <w:t>NOTE</w:t>
      </w:r>
      <w:r>
        <w:tab/>
      </w:r>
      <w:r w:rsidR="00A84A37">
        <w:t>The declared Faults specified by the services do not have any elements or attributes defined</w:t>
      </w:r>
      <w:r w:rsidR="000F29B1">
        <w:t xml:space="preserve"> (other than the </w:t>
      </w:r>
      <w:r w:rsidRPr="000F29B1" w:rsidR="000F29B1">
        <w:rPr>
          <w:rStyle w:val="VerbatimChar"/>
        </w:rPr>
        <w:t>fault</w:t>
      </w:r>
      <w:r w:rsidR="000F29B1">
        <w:t xml:space="preserve"> property for the REST definitions)</w:t>
      </w:r>
      <w:r w:rsidR="00A84A37">
        <w:t xml:space="preserve">. This is because the sender can interpret the fault based on the supplied parameters and/or the operation behavior. For example, a </w:t>
      </w:r>
      <w:proofErr w:type="spellStart"/>
      <w:r w:rsidR="00A84A37">
        <w:rPr>
          <w:rStyle w:val="VerbatimChar"/>
        </w:rPr>
        <w:t>ChannelFault</w:t>
      </w:r>
      <w:proofErr w:type="spellEnd"/>
      <w:r w:rsidR="00A84A37">
        <w:t xml:space="preserve"> returned by the </w:t>
      </w:r>
      <w:hyperlink w:history="1" w:anchor="_Delete_Channel">
        <w:proofErr w:type="spellStart"/>
        <w:r w:rsidRPr="001E4E21" w:rsidR="00A84A37">
          <w:rPr>
            <w:rStyle w:val="Hyperlink"/>
          </w:rPr>
          <w:t>DeleteChannel</w:t>
        </w:r>
        <w:proofErr w:type="spellEnd"/>
      </w:hyperlink>
      <w:r w:rsidR="00A84A37">
        <w:t xml:space="preserve"> operation means that the </w:t>
      </w:r>
      <w:proofErr w:type="spellStart"/>
      <w:r w:rsidR="00A84A37">
        <w:rPr>
          <w:rStyle w:val="VerbatimChar"/>
        </w:rPr>
        <w:t>ChannelURI</w:t>
      </w:r>
      <w:proofErr w:type="spellEnd"/>
      <w:r w:rsidR="00A84A37">
        <w:t xml:space="preserve"> provided by the sender did not exist.</w:t>
      </w:r>
    </w:p>
    <w:p w:rsidR="00045EBF" w:rsidP="00045EBF" w:rsidRDefault="00045EBF" w14:paraId="121A7A91" w14:textId="2B2DA270">
      <w:pPr>
        <w:pStyle w:val="Heading3"/>
      </w:pPr>
      <w:bookmarkStart w:name="invalid-notification-url" w:id="91"/>
      <w:bookmarkStart w:name="_Toc25337026" w:id="92"/>
      <w:bookmarkStart w:name="_Toc25357151" w:id="93"/>
      <w:bookmarkStart w:name="_Toc32417336" w:id="94"/>
      <w:bookmarkEnd w:id="91"/>
      <w:r>
        <w:t>Parameter Faults</w:t>
      </w:r>
      <w:bookmarkEnd w:id="92"/>
      <w:bookmarkEnd w:id="93"/>
      <w:bookmarkEnd w:id="94"/>
    </w:p>
    <w:p w:rsidR="0070289C" w:rsidP="00045EBF" w:rsidRDefault="00045EBF" w14:paraId="7D119171" w14:textId="43ECC31E">
      <w:pPr>
        <w:pStyle w:val="BodyText"/>
      </w:pPr>
      <w:r>
        <w:t xml:space="preserve">If any parameter for an operation is malformed or not optional and blank, then </w:t>
      </w:r>
      <w:r w:rsidR="00B84DF7">
        <w:t>an</w:t>
      </w:r>
      <w:r>
        <w:t xml:space="preserve"> ISBM Service Provider MUST return a </w:t>
      </w:r>
      <w:proofErr w:type="spellStart"/>
      <w:r w:rsidRPr="0070289C" w:rsidR="0070289C">
        <w:rPr>
          <w:rStyle w:val="VerbatimChar"/>
        </w:rPr>
        <w:t>Parameter</w:t>
      </w:r>
      <w:r w:rsidRPr="0070289C">
        <w:rPr>
          <w:rStyle w:val="VerbatimChar"/>
        </w:rPr>
        <w:t>Fault</w:t>
      </w:r>
      <w:proofErr w:type="spellEnd"/>
      <w:r w:rsidR="0070289C">
        <w:t xml:space="preserve"> to aid senders in determining the type of error.</w:t>
      </w:r>
    </w:p>
    <w:p w:rsidR="0070289C" w:rsidP="00045EBF" w:rsidRDefault="0070289C" w14:paraId="5296EE11" w14:textId="52525D29">
      <w:pPr>
        <w:pStyle w:val="BodyText"/>
      </w:pPr>
      <w:r>
        <w:t xml:space="preserve">For the SOAP interface, the </w:t>
      </w:r>
      <w:r w:rsidR="00045EBF">
        <w:t xml:space="preserve">undeclared </w:t>
      </w:r>
      <w:proofErr w:type="spellStart"/>
      <w:proofErr w:type="gramStart"/>
      <w:r w:rsidRPr="0070289C" w:rsidR="00045EBF">
        <w:rPr>
          <w:rStyle w:val="VerbatimChar"/>
        </w:rPr>
        <w:t>isbm:ParameterFault</w:t>
      </w:r>
      <w:proofErr w:type="spellEnd"/>
      <w:proofErr w:type="gramEnd"/>
      <w:r w:rsidR="00045EBF">
        <w:t xml:space="preserve"> element </w:t>
      </w:r>
      <w:r>
        <w:t xml:space="preserve">MUST be used </w:t>
      </w:r>
      <w:r w:rsidR="00045EBF">
        <w:t>in the fault details.</w:t>
      </w:r>
    </w:p>
    <w:p w:rsidR="00DC3690" w:rsidP="00045EBF" w:rsidRDefault="00DC3690" w14:paraId="3CCCC377" w14:textId="5A1259B7">
      <w:pPr>
        <w:pStyle w:val="BodyText"/>
      </w:pPr>
      <w:r>
        <w:t xml:space="preserve">For the REST interface, the defined </w:t>
      </w:r>
      <w:hyperlink w:history="1" w:anchor="_Fault">
        <w:proofErr w:type="spellStart"/>
        <w:proofErr w:type="gramStart"/>
        <w:r w:rsidRPr="00F76A3F">
          <w:rPr>
            <w:rStyle w:val="Hyperlink"/>
          </w:rPr>
          <w:t>json:ParameterFault</w:t>
        </w:r>
        <w:proofErr w:type="spellEnd"/>
        <w:proofErr w:type="gramEnd"/>
      </w:hyperlink>
      <w:r>
        <w:t xml:space="preserve"> object MUST be used with a HTTP Response of 400 ‘Bad Request’.</w:t>
      </w:r>
    </w:p>
    <w:p w:rsidR="00DC3690" w:rsidP="00045EBF" w:rsidRDefault="00045EBF" w14:paraId="13EC401F" w14:textId="77777777">
      <w:pPr>
        <w:pStyle w:val="BodyText"/>
      </w:pPr>
      <w:r>
        <w:t xml:space="preserve">The </w:t>
      </w:r>
      <w:r w:rsidR="0070289C">
        <w:t>F</w:t>
      </w:r>
      <w:r>
        <w:t xml:space="preserve">ault </w:t>
      </w:r>
      <w:r w:rsidR="0070289C">
        <w:t>MAY</w:t>
      </w:r>
      <w:r>
        <w:t xml:space="preserve"> carry the offending parameter name/s</w:t>
      </w:r>
      <w:r w:rsidR="0070289C">
        <w:t xml:space="preserve"> and it is RECOMMENDED that the parameter names be included only in non-production environments</w:t>
      </w:r>
      <w:r w:rsidR="00BB0505">
        <w:t>, in order to eliminate information that may compromise security in production environment</w:t>
      </w:r>
      <w:r w:rsidR="0070289C">
        <w:t>.</w:t>
      </w:r>
    </w:p>
    <w:p w:rsidR="00045EBF" w:rsidP="00A13805" w:rsidRDefault="00DC3690" w14:paraId="32D0CA82" w14:textId="0581AD70">
      <w:pPr>
        <w:pStyle w:val="Note"/>
      </w:pPr>
      <w:r>
        <w:t>NOTE</w:t>
      </w:r>
      <w:r>
        <w:tab/>
      </w:r>
      <w:r>
        <w:t>Parameter Faults are implicit for all Service Definitions and do not appear in the list of faults.</w:t>
      </w:r>
    </w:p>
    <w:p w:rsidR="00BB0129" w:rsidP="00EE0013" w:rsidRDefault="00E83E4F" w14:paraId="7109FB3E" w14:textId="4F087978">
      <w:pPr>
        <w:pStyle w:val="Heading3"/>
      </w:pPr>
      <w:bookmarkStart w:name="_Toc25337027" w:id="95"/>
      <w:bookmarkStart w:name="_Toc25357152" w:id="96"/>
      <w:bookmarkStart w:name="_Toc32417337" w:id="97"/>
      <w:r>
        <w:t>Invalid Notification URL</w:t>
      </w:r>
      <w:bookmarkEnd w:id="95"/>
      <w:bookmarkEnd w:id="96"/>
      <w:bookmarkEnd w:id="97"/>
    </w:p>
    <w:p w:rsidR="00BB0129" w:rsidP="00EE0013" w:rsidRDefault="00E83E4F" w14:paraId="26F87468" w14:textId="0D0894F4">
      <w:pPr>
        <w:pStyle w:val="BodyText"/>
      </w:pPr>
      <w:r>
        <w:t xml:space="preserve">If a provider/consumer application provides a URL that does not host a </w:t>
      </w:r>
      <w:hyperlink w:history="1" w:anchor="_Notify_Listener">
        <w:proofErr w:type="spellStart"/>
        <w:r w:rsidRPr="001E4E21">
          <w:rPr>
            <w:rStyle w:val="Hyperlink"/>
          </w:rPr>
          <w:t>NotifyListener</w:t>
        </w:r>
        <w:proofErr w:type="spellEnd"/>
      </w:hyperlink>
      <w:r w:rsidRPr="00F27198">
        <w:rPr>
          <w:rStyle w:val="Hyperlink"/>
        </w:rPr>
        <w:t xml:space="preserve"> service</w:t>
      </w:r>
      <w:r>
        <w:t xml:space="preserve">, the ISBM Service Provider MAY </w:t>
      </w:r>
      <w:r w:rsidR="0070289C">
        <w:t xml:space="preserve">choose to </w:t>
      </w:r>
      <w:r>
        <w:t>defer</w:t>
      </w:r>
      <w:r w:rsidR="0090217C">
        <w:t xml:space="preserve"> or not to send (possibly after some time)</w:t>
      </w:r>
      <w:r>
        <w:t xml:space="preserve"> a </w:t>
      </w:r>
      <w:proofErr w:type="spellStart"/>
      <w:r>
        <w:t>NotifyListener</w:t>
      </w:r>
      <w:proofErr w:type="spellEnd"/>
      <w:r>
        <w:t xml:space="preserve"> request</w:t>
      </w:r>
      <w:r w:rsidR="00F45351">
        <w:t xml:space="preserve"> considering intermittent network issues.</w:t>
      </w:r>
    </w:p>
    <w:p w:rsidR="0070289C" w:rsidP="00E512E0" w:rsidRDefault="0093497B" w14:paraId="0EC0845F" w14:textId="7C3C18B9">
      <w:pPr>
        <w:pStyle w:val="Note"/>
      </w:pPr>
      <w:r w:rsidRPr="00E512E0">
        <w:t>NOTE</w:t>
      </w:r>
      <w:r>
        <w:rPr>
          <w:rFonts w:ascii="Segoe UI" w:hAnsi="Segoe UI" w:cs="Segoe UI"/>
          <w:color w:val="252423"/>
          <w:sz w:val="21"/>
          <w:szCs w:val="21"/>
        </w:rPr>
        <w:tab/>
      </w:r>
      <w:r w:rsidR="0070289C">
        <w:t>If a provider/consumer application provides a malformed</w:t>
      </w:r>
      <w:r w:rsidR="0090217C">
        <w:t xml:space="preserve"> </w:t>
      </w:r>
      <w:r w:rsidR="0070289C">
        <w:t xml:space="preserve">URL, a </w:t>
      </w:r>
      <w:proofErr w:type="spellStart"/>
      <w:r w:rsidR="0070289C">
        <w:rPr>
          <w:rStyle w:val="VerbatimChar"/>
        </w:rPr>
        <w:t>ParameterFault</w:t>
      </w:r>
      <w:proofErr w:type="spellEnd"/>
      <w:r w:rsidRPr="00F45351" w:rsidR="0070289C">
        <w:t xml:space="preserve"> is returned.</w:t>
      </w:r>
      <w:r w:rsidR="0090217C">
        <w:t xml:space="preserve"> An invalid Notification URL is one in which the address is unreachable.</w:t>
      </w:r>
    </w:p>
    <w:p w:rsidR="00BB0129" w:rsidP="00EE0013" w:rsidRDefault="00E83E4F" w14:paraId="24968F6D" w14:textId="7C8A04F7">
      <w:pPr>
        <w:pStyle w:val="Heading2"/>
      </w:pPr>
      <w:bookmarkStart w:name="content-based-filtering" w:id="98"/>
      <w:bookmarkStart w:name="_Toc25337028" w:id="99"/>
      <w:bookmarkStart w:name="_Toc25357153" w:id="100"/>
      <w:bookmarkStart w:name="_Ref30151060" w:id="101"/>
      <w:bookmarkStart w:name="_Toc32417338" w:id="102"/>
      <w:bookmarkEnd w:id="98"/>
      <w:r>
        <w:t>Content-Based Filtering</w:t>
      </w:r>
      <w:bookmarkEnd w:id="99"/>
      <w:bookmarkEnd w:id="100"/>
      <w:bookmarkEnd w:id="101"/>
      <w:bookmarkEnd w:id="102"/>
    </w:p>
    <w:p w:rsidR="00A47D04" w:rsidP="00EE0013" w:rsidRDefault="00E83E4F" w14:paraId="6343B568" w14:textId="03B70B96">
      <w:pPr>
        <w:pStyle w:val="BodyText"/>
      </w:pPr>
      <w:r>
        <w:t xml:space="preserve">To allow efficient content-based filtering of messages, </w:t>
      </w:r>
      <w:proofErr w:type="spellStart"/>
      <w:r w:rsidRPr="00376624" w:rsidR="00A47D04">
        <w:rPr>
          <w:rStyle w:val="VerbatimChar"/>
        </w:rPr>
        <w:t>FilterExpression</w:t>
      </w:r>
      <w:proofErr w:type="spellEnd"/>
      <w:r w:rsidRPr="0094474E" w:rsidR="0094474E">
        <w:t>/s</w:t>
      </w:r>
      <w:r w:rsidR="00A47D04">
        <w:t xml:space="preserve"> MAY be added to a subscription or read request session to provide a filtering definition.</w:t>
      </w:r>
      <w:r w:rsidR="00376624">
        <w:t xml:space="preserve"> </w:t>
      </w:r>
      <w:r w:rsidR="00C72758">
        <w:t>A</w:t>
      </w:r>
      <w:r w:rsidR="00F67A42">
        <w:t xml:space="preserve">s part of a </w:t>
      </w:r>
      <w:r w:rsidR="00626E28">
        <w:t xml:space="preserve">conforming </w:t>
      </w:r>
      <w:r w:rsidR="00F67A42">
        <w:t xml:space="preserve">specification </w:t>
      </w:r>
      <w:r w:rsidR="003C0E41">
        <w:t>an</w:t>
      </w:r>
      <w:r w:rsidR="00C72758">
        <w:t xml:space="preserve"> ISBM Service Provider MUST declare the expression languages for which it provides support</w:t>
      </w:r>
      <w:r w:rsidR="006B1834">
        <w:t xml:space="preserve"> (possibly none)</w:t>
      </w:r>
      <w:r w:rsidR="00C72758">
        <w:t xml:space="preserve">. </w:t>
      </w:r>
      <w:r w:rsidR="003C0E41">
        <w:t>An</w:t>
      </w:r>
      <w:r w:rsidR="006E77C7">
        <w:t xml:space="preserve"> ISBM Service Provider MUST ignore any</w:t>
      </w:r>
      <w:r w:rsidR="00376624">
        <w:t xml:space="preserve"> </w:t>
      </w:r>
      <w:proofErr w:type="spellStart"/>
      <w:r w:rsidRPr="00376624" w:rsidR="00376624">
        <w:rPr>
          <w:rStyle w:val="VerbatimChar"/>
        </w:rPr>
        <w:t>FilterExpression</w:t>
      </w:r>
      <w:proofErr w:type="spellEnd"/>
      <w:r w:rsidR="0053076F">
        <w:t xml:space="preserve">/s </w:t>
      </w:r>
      <w:r w:rsidR="006E77C7">
        <w:t xml:space="preserve">not </w:t>
      </w:r>
      <w:r w:rsidR="00376624">
        <w:t xml:space="preserve">specified in a </w:t>
      </w:r>
      <w:r w:rsidR="006E77C7">
        <w:t xml:space="preserve">supported </w:t>
      </w:r>
      <w:r w:rsidR="00376624">
        <w:t>expression language</w:t>
      </w:r>
      <w:r w:rsidR="006E77C7">
        <w:t xml:space="preserve"> by treating the expression to be defined using the special ‘ALLOW-ALL’ expression language</w:t>
      </w:r>
      <w:r w:rsidR="00376624">
        <w:t>.</w:t>
      </w:r>
    </w:p>
    <w:p w:rsidR="006E77C7" w:rsidP="00EE0013" w:rsidRDefault="006E77C7" w14:paraId="4EFC5A69" w14:textId="0F9BA543">
      <w:pPr>
        <w:pStyle w:val="BodyText"/>
      </w:pPr>
      <w:r>
        <w:t xml:space="preserve">A special expression language ‘ALLOW-ALL’ MUST be supported by all ISBM Service Providers that support content-based filtering. When the expression language is ‘ALLOW-ALL’ the expression MAY be empty. The result of evaluating an expression of the ‘ALLOW-ALL’ language MUST always return the complete </w:t>
      </w:r>
      <w:proofErr w:type="spellStart"/>
      <w:r>
        <w:t>MessageContent</w:t>
      </w:r>
      <w:proofErr w:type="spellEnd"/>
      <w:r>
        <w:t>.</w:t>
      </w:r>
    </w:p>
    <w:p w:rsidR="006E77C7" w:rsidP="00EE0013" w:rsidRDefault="00376624" w14:paraId="54273470" w14:textId="1D471575">
      <w:pPr>
        <w:pStyle w:val="BodyText"/>
      </w:pPr>
      <w:r>
        <w:t xml:space="preserve">It is RECOMMENDED that an XPath expression be used for XML content and a </w:t>
      </w:r>
      <w:hyperlink w:history="1" r:id="rId49">
        <w:proofErr w:type="spellStart"/>
        <w:r w:rsidRPr="002C2759">
          <w:rPr>
            <w:rStyle w:val="Hyperlink"/>
          </w:rPr>
          <w:t>JSONPath</w:t>
        </w:r>
        <w:proofErr w:type="spellEnd"/>
      </w:hyperlink>
      <w:r>
        <w:t xml:space="preserve"> </w:t>
      </w:r>
      <w:r w:rsidR="001E4E21">
        <w:t>[</w:t>
      </w:r>
      <w:r w:rsidRPr="001E4E21" w:rsidR="001E4E21">
        <w:t>https://goessner.net/articles/JsonPath/</w:t>
      </w:r>
      <w:r w:rsidR="001E4E21">
        <w:t xml:space="preserve">] </w:t>
      </w:r>
      <w:r>
        <w:t>expression be used for JSON content. Other valid expression languages MAY also be used.</w:t>
      </w:r>
    </w:p>
    <w:p w:rsidR="00376624" w:rsidP="00376624" w:rsidRDefault="00376624" w14:paraId="0B30EE4E" w14:textId="77777777">
      <w:pPr>
        <w:pStyle w:val="BodyText"/>
      </w:pPr>
      <w:r>
        <w:t>An XPath expression MUST be defined as an XPath v1.0 expression.</w:t>
      </w:r>
    </w:p>
    <w:p w:rsidR="006B1834" w:rsidP="00F571D5" w:rsidRDefault="00F571D5" w14:paraId="04ACBD54" w14:textId="1B8280D0">
      <w:pPr>
        <w:pStyle w:val="BodyText"/>
      </w:pPr>
      <w:r w:rsidRPr="00012ECB">
        <w:t xml:space="preserve">The </w:t>
      </w:r>
      <w:proofErr w:type="spellStart"/>
      <w:r w:rsidRPr="006B1834" w:rsidR="006B1834">
        <w:rPr>
          <w:rStyle w:val="VerbatimChar"/>
        </w:rPr>
        <w:t>Filter</w:t>
      </w:r>
      <w:r w:rsidRPr="006B1834">
        <w:rPr>
          <w:rStyle w:val="VerbatimChar"/>
        </w:rPr>
        <w:t>Expression</w:t>
      </w:r>
      <w:proofErr w:type="spellEnd"/>
      <w:r w:rsidRPr="00012ECB">
        <w:t xml:space="preserve"> </w:t>
      </w:r>
      <w:r w:rsidR="001D772D">
        <w:t xml:space="preserve">MAY specify the </w:t>
      </w:r>
      <w:proofErr w:type="spellStart"/>
      <w:r w:rsidRPr="001D772D" w:rsidR="001D772D">
        <w:rPr>
          <w:rStyle w:val="VerbatimChar"/>
        </w:rPr>
        <w:t>mediaType</w:t>
      </w:r>
      <w:proofErr w:type="spellEnd"/>
      <w:r w:rsidR="001D772D">
        <w:t xml:space="preserve">/s to which the expression applies. If no </w:t>
      </w:r>
      <w:proofErr w:type="spellStart"/>
      <w:r w:rsidRPr="001D772D" w:rsidR="001D772D">
        <w:rPr>
          <w:rStyle w:val="VerbatimChar"/>
        </w:rPr>
        <w:t>mediaType</w:t>
      </w:r>
      <w:proofErr w:type="spellEnd"/>
      <w:r w:rsidR="001D772D">
        <w:t xml:space="preserve"> is specified, the expression MUST be applied to Message Content of all content types.</w:t>
      </w:r>
    </w:p>
    <w:p w:rsidR="00F571D5" w:rsidP="00F571D5" w:rsidRDefault="006B296E" w14:paraId="6361CA90" w14:textId="3F0A8A35">
      <w:pPr>
        <w:pStyle w:val="BodyText"/>
      </w:pPr>
      <w:r>
        <w:t xml:space="preserve">More than one </w:t>
      </w:r>
      <w:proofErr w:type="spellStart"/>
      <w:r w:rsidRPr="00054125">
        <w:rPr>
          <w:rStyle w:val="VerbatimChar"/>
        </w:rPr>
        <w:t>FilterExpression</w:t>
      </w:r>
      <w:proofErr w:type="spellEnd"/>
      <w:r>
        <w:t xml:space="preserve"> MAY be added to a subscription or read request session to allow different expressions, expressions in different languages, or expressions for different </w:t>
      </w:r>
      <w:proofErr w:type="spellStart"/>
      <w:r w:rsidRPr="006B296E">
        <w:rPr>
          <w:rStyle w:val="VerbatimChar"/>
        </w:rPr>
        <w:t>med</w:t>
      </w:r>
      <w:r w:rsidR="0094474E">
        <w:rPr>
          <w:rStyle w:val="VerbatimChar"/>
        </w:rPr>
        <w:t>ia</w:t>
      </w:r>
      <w:r w:rsidRPr="006B296E">
        <w:rPr>
          <w:rStyle w:val="VerbatimChar"/>
        </w:rPr>
        <w:t>Type</w:t>
      </w:r>
      <w:proofErr w:type="spellEnd"/>
      <w:r>
        <w:t>/s to be specified.</w:t>
      </w:r>
      <w:r w:rsidR="0053076F">
        <w:t xml:space="preserve"> For example, an XPath expression for XML content and a </w:t>
      </w:r>
      <w:proofErr w:type="spellStart"/>
      <w:r w:rsidR="0053076F">
        <w:t>JSONPath</w:t>
      </w:r>
      <w:proofErr w:type="spellEnd"/>
      <w:r w:rsidR="0053076F">
        <w:t xml:space="preserve"> expression for JSON content.</w:t>
      </w:r>
    </w:p>
    <w:p w:rsidR="00054125" w:rsidP="00F571D5" w:rsidRDefault="00054125" w14:paraId="1264E6A7" w14:textId="5ACC44ED">
      <w:pPr>
        <w:pStyle w:val="BodyText"/>
      </w:pPr>
      <w:r>
        <w:lastRenderedPageBreak/>
        <w:t xml:space="preserve">Only one </w:t>
      </w:r>
      <w:proofErr w:type="spellStart"/>
      <w:r w:rsidRPr="00054125">
        <w:rPr>
          <w:rStyle w:val="VerbatimChar"/>
        </w:rPr>
        <w:t>FilterExpression</w:t>
      </w:r>
      <w:proofErr w:type="spellEnd"/>
      <w:r>
        <w:t xml:space="preserve"> for any </w:t>
      </w:r>
      <w:proofErr w:type="gramStart"/>
      <w:r>
        <w:t>particular combination</w:t>
      </w:r>
      <w:proofErr w:type="gramEnd"/>
      <w:r>
        <w:t xml:space="preserve"> of expression language and </w:t>
      </w:r>
      <w:proofErr w:type="spellStart"/>
      <w:r w:rsidRPr="00054125">
        <w:rPr>
          <w:rStyle w:val="VerbatimChar"/>
        </w:rPr>
        <w:t>mediaType</w:t>
      </w:r>
      <w:proofErr w:type="spellEnd"/>
      <w:r w:rsidRPr="00054125">
        <w:t xml:space="preserve"> SHOU</w:t>
      </w:r>
      <w:r>
        <w:t>LD be allowed.</w:t>
      </w:r>
    </w:p>
    <w:p w:rsidR="006E6482" w:rsidP="00F571D5" w:rsidRDefault="006E6482" w14:paraId="0CBCF20F" w14:textId="4D84840A">
      <w:pPr>
        <w:pStyle w:val="BodyText"/>
      </w:pPr>
      <w:r>
        <w:t xml:space="preserve">If a </w:t>
      </w:r>
      <w:proofErr w:type="spellStart"/>
      <w:r w:rsidRPr="00054125">
        <w:rPr>
          <w:rStyle w:val="VerbatimChar"/>
        </w:rPr>
        <w:t>FilterExpression</w:t>
      </w:r>
      <w:proofErr w:type="spellEnd"/>
      <w:r>
        <w:t xml:space="preserve"> is </w:t>
      </w:r>
      <w:r w:rsidR="0046303A">
        <w:t>present,</w:t>
      </w:r>
      <w:r>
        <w:t xml:space="preserve"> then a notification MUST NOT be </w:t>
      </w:r>
      <w:r w:rsidR="00117F90">
        <w:t>generated,</w:t>
      </w:r>
      <w:r>
        <w:t xml:space="preserve"> and the message MUST NOT be </w:t>
      </w:r>
      <w:r w:rsidR="00F67A42">
        <w:t xml:space="preserve">made available </w:t>
      </w:r>
      <w:r>
        <w:t>to the receiving system under any of the following conditions:</w:t>
      </w:r>
    </w:p>
    <w:p w:rsidR="006E6482" w:rsidP="004E4AD8" w:rsidRDefault="006E6482" w14:paraId="0F7B75F9" w14:textId="040283D6">
      <w:pPr>
        <w:pStyle w:val="BodyText"/>
        <w:numPr>
          <w:ilvl w:val="0"/>
          <w:numId w:val="7"/>
        </w:numPr>
      </w:pPr>
      <w:r>
        <w:t xml:space="preserve">The </w:t>
      </w:r>
      <w:proofErr w:type="spellStart"/>
      <w:r w:rsidRPr="006E6482">
        <w:rPr>
          <w:rStyle w:val="VerbatimChar"/>
        </w:rPr>
        <w:t>FilterExpression</w:t>
      </w:r>
      <w:r>
        <w:t>’s</w:t>
      </w:r>
      <w:proofErr w:type="spellEnd"/>
      <w:r>
        <w:t xml:space="preserve"> </w:t>
      </w:r>
      <w:proofErr w:type="spellStart"/>
      <w:r w:rsidRPr="006E6482">
        <w:rPr>
          <w:rStyle w:val="VerbatimChar"/>
        </w:rPr>
        <w:t>mediaType</w:t>
      </w:r>
      <w:proofErr w:type="spellEnd"/>
      <w:r>
        <w:t xml:space="preserve"> matches that of the Message Content and evaluation of the expression returns an empty value or node set (or otherwise is considered to not match the content based on the rules of the expression language); or</w:t>
      </w:r>
    </w:p>
    <w:p w:rsidR="00054125" w:rsidP="004E4AD8" w:rsidRDefault="00054125" w14:paraId="6F88655B" w14:textId="23123603">
      <w:pPr>
        <w:pStyle w:val="BodyText"/>
        <w:numPr>
          <w:ilvl w:val="0"/>
          <w:numId w:val="7"/>
        </w:numPr>
      </w:pPr>
      <w:r>
        <w:t xml:space="preserve">There is no expression with a </w:t>
      </w:r>
      <w:proofErr w:type="spellStart"/>
      <w:r w:rsidRPr="00054125">
        <w:rPr>
          <w:rStyle w:val="VerbatimChar"/>
        </w:rPr>
        <w:t>mediaType</w:t>
      </w:r>
      <w:proofErr w:type="spellEnd"/>
      <w:r>
        <w:t xml:space="preserve"> that matches that of the Message Content; or</w:t>
      </w:r>
    </w:p>
    <w:p w:rsidR="006E6482" w:rsidP="004E4AD8" w:rsidRDefault="006E6482" w14:paraId="06FA4D2F" w14:textId="6A822F40">
      <w:pPr>
        <w:pStyle w:val="BodyText"/>
        <w:numPr>
          <w:ilvl w:val="0"/>
          <w:numId w:val="7"/>
        </w:numPr>
      </w:pPr>
      <w:r>
        <w:t>The evaluation of the expression is not possible due to being incompatible with the Message Content</w:t>
      </w:r>
      <w:r w:rsidR="00054125">
        <w:t>.</w:t>
      </w:r>
    </w:p>
    <w:p w:rsidR="006E77C7" w:rsidP="009C7573" w:rsidRDefault="001D5DE3" w14:paraId="1F5B9F37" w14:textId="4AFFB8DA">
      <w:pPr>
        <w:pStyle w:val="Note"/>
      </w:pPr>
      <w:r>
        <w:t>NOTE</w:t>
      </w:r>
      <w:r>
        <w:tab/>
      </w:r>
      <w:r w:rsidR="006E77C7">
        <w:t xml:space="preserve">Based on this definition </w:t>
      </w:r>
      <w:r>
        <w:t xml:space="preserve">users </w:t>
      </w:r>
      <w:r w:rsidR="006E77C7">
        <w:t xml:space="preserve">must use the ‘ALLOW-ALL’ expression if you want to define </w:t>
      </w:r>
      <w:r w:rsidR="00BF3065">
        <w:t>expressions that filter XML content but not JSON content, for example.</w:t>
      </w:r>
    </w:p>
    <w:p w:rsidR="007E687E" w:rsidP="00054125" w:rsidRDefault="00E83E4F" w14:paraId="22B571BE" w14:textId="75F3684D">
      <w:pPr>
        <w:pStyle w:val="BodyText"/>
      </w:pPr>
      <w:r w:rsidRPr="00626E28">
        <w:t>For</w:t>
      </w:r>
      <w:r>
        <w:t xml:space="preserve"> </w:t>
      </w:r>
      <w:r w:rsidR="009531AD">
        <w:t>expression type</w:t>
      </w:r>
      <w:r w:rsidR="00B67495">
        <w:t>s</w:t>
      </w:r>
      <w:r>
        <w:t xml:space="preserve"> that use</w:t>
      </w:r>
      <w:r w:rsidR="009531AD">
        <w:t xml:space="preserve"> </w:t>
      </w:r>
      <w:r>
        <w:t>namespaces</w:t>
      </w:r>
      <w:r w:rsidR="00B67495">
        <w:t xml:space="preserve"> (such as XPath)</w:t>
      </w:r>
      <w:r>
        <w:t>, multiple namespace prefixes and names are added upon session creation.</w:t>
      </w:r>
    </w:p>
    <w:p w:rsidRPr="001D5DE3" w:rsidR="00BB0129" w:rsidP="009C7573" w:rsidRDefault="001D5DE3" w14:paraId="5A44ADD6" w14:textId="33D7DE37">
      <w:pPr>
        <w:pStyle w:val="Note"/>
      </w:pPr>
      <w:r>
        <w:t>NOTE</w:t>
      </w:r>
      <w:r>
        <w:tab/>
      </w:r>
      <w:r w:rsidRPr="001D5DE3" w:rsidR="00E83E4F">
        <w:t xml:space="preserve">An empty result from an </w:t>
      </w:r>
      <w:r w:rsidRPr="001D5DE3" w:rsidR="00774438">
        <w:t>expression</w:t>
      </w:r>
      <w:r w:rsidRPr="001D5DE3" w:rsidR="00E83E4F">
        <w:t xml:space="preserve"> evaluation will result in the whole message being is filtered; the message content itself is not filtered.</w:t>
      </w:r>
    </w:p>
    <w:p w:rsidRPr="009C7573" w:rsidR="000C68BC" w:rsidP="009C7573" w:rsidRDefault="001D5DE3" w14:paraId="02DAD64A" w14:textId="484CB6D7">
      <w:pPr>
        <w:pStyle w:val="Note"/>
      </w:pPr>
      <w:bookmarkStart w:name="message-expiry" w:id="103"/>
      <w:bookmarkStart w:name="_Toc25337029" w:id="104"/>
      <w:bookmarkStart w:name="_Toc25357154" w:id="105"/>
      <w:bookmarkEnd w:id="103"/>
      <w:r>
        <w:t>NOTE</w:t>
      </w:r>
      <w:r>
        <w:tab/>
      </w:r>
      <w:r w:rsidRPr="009C7573" w:rsidR="000C68BC">
        <w:t xml:space="preserve">When expressions are present, a message will only be visible to the receiving application and/or have a notification generated for it if </w:t>
      </w:r>
      <w:r w:rsidRPr="009C7573" w:rsidR="001C6713">
        <w:t xml:space="preserve">all applicable </w:t>
      </w:r>
      <w:r w:rsidRPr="009C7573" w:rsidR="000C68BC">
        <w:t>expression</w:t>
      </w:r>
      <w:r w:rsidRPr="009C7573" w:rsidR="001C6713">
        <w:t>s</w:t>
      </w:r>
      <w:r w:rsidRPr="009C7573" w:rsidR="000C68BC">
        <w:t xml:space="preserve"> match both the content type and evaluate to a non-empty result on the content.</w:t>
      </w:r>
    </w:p>
    <w:p w:rsidRPr="001D5DE3" w:rsidR="00054125" w:rsidP="00E512E0" w:rsidRDefault="001D5DE3" w14:paraId="527D554A" w14:textId="6F698812">
      <w:pPr>
        <w:pStyle w:val="Note"/>
      </w:pPr>
      <w:r>
        <w:rPr>
          <w:bCs/>
        </w:rPr>
        <w:t>NOTE</w:t>
      </w:r>
      <w:r>
        <w:rPr>
          <w:bCs/>
        </w:rPr>
        <w:tab/>
      </w:r>
      <w:r w:rsidRPr="001D5DE3" w:rsidR="001C6713">
        <w:t xml:space="preserve">Alternative expressions can be provided by opening multiple sessions </w:t>
      </w:r>
      <w:r>
        <w:t xml:space="preserve">on the same channel, </w:t>
      </w:r>
      <w:r w:rsidRPr="001D5DE3" w:rsidR="001C6713">
        <w:t xml:space="preserve">each with </w:t>
      </w:r>
      <w:r>
        <w:t xml:space="preserve">its </w:t>
      </w:r>
      <w:r w:rsidRPr="001D5DE3" w:rsidR="001C6713">
        <w:t xml:space="preserve">own </w:t>
      </w:r>
      <w:r>
        <w:t xml:space="preserve">filter </w:t>
      </w:r>
      <w:r w:rsidRPr="001D5DE3" w:rsidR="001C6713">
        <w:t>expression.</w:t>
      </w:r>
    </w:p>
    <w:p w:rsidR="00BB0129" w:rsidP="00EE0013" w:rsidRDefault="00E83E4F" w14:paraId="17CDCA5A" w14:textId="3C76CC9F">
      <w:pPr>
        <w:pStyle w:val="Heading2"/>
      </w:pPr>
      <w:bookmarkStart w:name="_Toc32417339" w:id="106"/>
      <w:r>
        <w:t>Message Expiry</w:t>
      </w:r>
      <w:bookmarkEnd w:id="104"/>
      <w:bookmarkEnd w:id="105"/>
      <w:bookmarkEnd w:id="106"/>
    </w:p>
    <w:p w:rsidR="00BB0129" w:rsidP="00EE0013" w:rsidRDefault="00E83E4F" w14:paraId="4CD8AFD8" w14:textId="7D26E681">
      <w:pPr>
        <w:pStyle w:val="BodyText"/>
      </w:pPr>
      <w:r>
        <w:t>During posting of certain messages, a sender MAY specify an expiry duration for the message. A</w:t>
      </w:r>
      <w:r w:rsidR="00540F8F">
        <w:t>n</w:t>
      </w:r>
      <w:r>
        <w:t xml:space="preserve"> ISBM Service Provider MUST </w:t>
      </w:r>
      <w:r w:rsidR="001D5DE3">
        <w:t>not deliver an</w:t>
      </w:r>
      <w:r>
        <w:t xml:space="preserve"> expired message </w:t>
      </w:r>
      <w:r w:rsidR="00626E28">
        <w:t xml:space="preserve">to </w:t>
      </w:r>
      <w:r>
        <w:t>potential receivers unless the receiver has already read the message</w:t>
      </w:r>
      <w:r w:rsidR="001D5DE3">
        <w:t xml:space="preserve">. If the message was read, then </w:t>
      </w:r>
      <w:r>
        <w:t xml:space="preserve">it </w:t>
      </w:r>
      <w:r w:rsidR="001D5DE3">
        <w:t xml:space="preserve">MUST </w:t>
      </w:r>
      <w:r>
        <w:t xml:space="preserve">remain visible to that </w:t>
      </w:r>
      <w:proofErr w:type="gramStart"/>
      <w:r>
        <w:t>particular receiver</w:t>
      </w:r>
      <w:proofErr w:type="gramEnd"/>
      <w:r>
        <w:t xml:space="preserve">. This is to ensure the message is </w:t>
      </w:r>
      <w:r w:rsidR="001D5DE3">
        <w:t xml:space="preserve">always </w:t>
      </w:r>
      <w:r>
        <w:t xml:space="preserve">available to the receiver </w:t>
      </w:r>
      <w:r w:rsidR="008A58AB">
        <w:t xml:space="preserve">so that </w:t>
      </w:r>
      <w:r>
        <w:t>message removal removes the correct message.</w:t>
      </w:r>
    </w:p>
    <w:p w:rsidR="00BB0129" w:rsidRDefault="00E83E4F" w14:paraId="2FDEC072" w14:textId="31B2FB5B">
      <w:pPr>
        <w:pStyle w:val="BodyText"/>
      </w:pPr>
      <w:r>
        <w:t>If a sender specifies a negative Expiry duration, then a</w:t>
      </w:r>
      <w:r w:rsidR="00347A4B">
        <w:t>n</w:t>
      </w:r>
      <w:r>
        <w:t xml:space="preserve"> ISBM Service Provider MUST consider it equivalent to a blank duration.</w:t>
      </w:r>
    </w:p>
    <w:p w:rsidR="00BB0129" w:rsidP="00627E08" w:rsidRDefault="001D5DE3" w14:paraId="0F899A20" w14:textId="552BA64D">
      <w:pPr>
        <w:pStyle w:val="Note"/>
      </w:pPr>
      <w:r>
        <w:t>NOTE</w:t>
      </w:r>
      <w:r>
        <w:tab/>
      </w:r>
      <w:r w:rsidR="00E83E4F">
        <w:t xml:space="preserve">Responses can still be posted for </w:t>
      </w:r>
      <w:r>
        <w:t xml:space="preserve">a previously read </w:t>
      </w:r>
      <w:r w:rsidR="00E83E4F">
        <w:t>expired request message</w:t>
      </w:r>
      <w:r>
        <w:t xml:space="preserve"> because the receiver has no indication that the message expired</w:t>
      </w:r>
      <w:r w:rsidR="00E83E4F">
        <w:t>, and Consumers will may</w:t>
      </w:r>
      <w:r w:rsidR="00E80329">
        <w:t xml:space="preserve"> </w:t>
      </w:r>
      <w:r w:rsidR="00E83E4F">
        <w:t>still receive response notifications and be able to read and remove these responses.</w:t>
      </w:r>
    </w:p>
    <w:p w:rsidR="00894FE4" w:rsidP="00894FE4" w:rsidRDefault="00894FE4" w14:paraId="5FCB4278" w14:textId="7EFE0302">
      <w:pPr>
        <w:pStyle w:val="Heading2"/>
      </w:pPr>
      <w:bookmarkStart w:name="_Toc25357155" w:id="107"/>
      <w:bookmarkStart w:name="_Toc32417340" w:id="108"/>
      <w:r>
        <w:t>Feature Set Declaration</w:t>
      </w:r>
      <w:bookmarkEnd w:id="107"/>
      <w:bookmarkEnd w:id="108"/>
    </w:p>
    <w:p w:rsidR="00894FE4" w:rsidP="00894FE4" w:rsidRDefault="00894FE4" w14:paraId="71C64D39" w14:textId="14EFB2F8">
      <w:pPr>
        <w:pStyle w:val="BodyText"/>
      </w:pPr>
      <w:bookmarkStart w:name="_Hlk31378826" w:id="109"/>
      <w:r>
        <w:t xml:space="preserve">All ISBM Service Providers MUST declare their supported feature set through the </w:t>
      </w:r>
      <w:r w:rsidR="00BE1919">
        <w:t xml:space="preserve">ISBM </w:t>
      </w:r>
      <w:r>
        <w:t xml:space="preserve">Configuration </w:t>
      </w:r>
      <w:r w:rsidR="00BE1919">
        <w:t>Discovery</w:t>
      </w:r>
      <w:r>
        <w:t xml:space="preserve"> Service</w:t>
      </w:r>
      <w:r w:rsidR="00BE1919">
        <w:t xml:space="preserve"> (see Section </w:t>
      </w:r>
      <w:r w:rsidR="00BE1919">
        <w:fldChar w:fldCharType="begin"/>
      </w:r>
      <w:r w:rsidR="00BE1919">
        <w:instrText xml:space="preserve"> REF _Ref27140804 \r \h </w:instrText>
      </w:r>
      <w:r w:rsidR="00BE1919">
        <w:fldChar w:fldCharType="separate"/>
      </w:r>
      <w:r w:rsidR="006E3A77">
        <w:t>5.8</w:t>
      </w:r>
      <w:r w:rsidR="00BE1919">
        <w:fldChar w:fldCharType="end"/>
      </w:r>
      <w:r w:rsidR="00BE1919">
        <w:t>)</w:t>
      </w:r>
      <w:r>
        <w:t>.</w:t>
      </w:r>
    </w:p>
    <w:p w:rsidR="00DC452B" w:rsidP="00894FE4" w:rsidRDefault="00DC452B" w14:paraId="6F7F7D77" w14:textId="0A99E8C9">
      <w:pPr>
        <w:pStyle w:val="BodyText"/>
      </w:pPr>
      <w:r>
        <w:t xml:space="preserve">The </w:t>
      </w:r>
      <w:r w:rsidR="00BE1919">
        <w:t xml:space="preserve">ISBM </w:t>
      </w:r>
      <w:r>
        <w:t xml:space="preserve">Configuration </w:t>
      </w:r>
      <w:r w:rsidR="00BE1919">
        <w:t xml:space="preserve">Discovery </w:t>
      </w:r>
      <w:r>
        <w:t xml:space="preserve">Service allows </w:t>
      </w:r>
      <w:r w:rsidR="00F15423">
        <w:t>an</w:t>
      </w:r>
      <w:r>
        <w:t xml:space="preserve"> ISBM Service Provider to provide information regarding its supported feature set in a machine interpretable way, allowing clients to configure themselves appropriately.</w:t>
      </w:r>
      <w:r w:rsidR="006E77C7">
        <w:t xml:space="preserve"> The declared features are for the specific instance of the provider, not the possible capabilities of the implementation; those should be documented by the supplier.</w:t>
      </w:r>
    </w:p>
    <w:bookmarkEnd w:id="109"/>
    <w:p w:rsidR="00DC452B" w:rsidP="00894FE4" w:rsidRDefault="006E77C7" w14:paraId="33B92AE0" w14:textId="7D8CC89B">
      <w:pPr>
        <w:pStyle w:val="BodyText"/>
      </w:pPr>
      <w:r>
        <w:t xml:space="preserve">Features that MUST be declared by </w:t>
      </w:r>
      <w:r w:rsidR="00F15423">
        <w:t>an</w:t>
      </w:r>
      <w:r>
        <w:t xml:space="preserve"> ISBM Service Provider include:</w:t>
      </w:r>
    </w:p>
    <w:p w:rsidR="006E77C7" w:rsidP="004E4AD8" w:rsidRDefault="006E77C7" w14:paraId="70C9C4EB" w14:textId="0A5EBF2F">
      <w:pPr>
        <w:pStyle w:val="BodyText"/>
        <w:numPr>
          <w:ilvl w:val="0"/>
          <w:numId w:val="8"/>
        </w:numPr>
      </w:pPr>
      <w:r>
        <w:t>Security level conformance</w:t>
      </w:r>
    </w:p>
    <w:p w:rsidR="006E77C7" w:rsidP="004E4AD8" w:rsidRDefault="006E77C7" w14:paraId="6FD92239" w14:textId="5256AEBD">
      <w:pPr>
        <w:pStyle w:val="BodyText"/>
        <w:numPr>
          <w:ilvl w:val="0"/>
          <w:numId w:val="8"/>
        </w:numPr>
      </w:pPr>
      <w:r>
        <w:t>Supported authentication token types</w:t>
      </w:r>
    </w:p>
    <w:p w:rsidR="006E77C7" w:rsidP="004E4AD8" w:rsidRDefault="006E77C7" w14:paraId="627A6AF7" w14:textId="6004D821">
      <w:pPr>
        <w:pStyle w:val="BodyText"/>
        <w:numPr>
          <w:ilvl w:val="0"/>
          <w:numId w:val="8"/>
        </w:numPr>
      </w:pPr>
      <w:r>
        <w:t>Whether content-based filtering is supported</w:t>
      </w:r>
    </w:p>
    <w:p w:rsidR="006E77C7" w:rsidP="004E4AD8" w:rsidRDefault="32F11E79" w14:paraId="1ECA8DF2" w14:textId="5B3BC06E">
      <w:pPr>
        <w:pStyle w:val="BodyText"/>
        <w:numPr>
          <w:ilvl w:val="0"/>
          <w:numId w:val="8"/>
        </w:numPr>
      </w:pPr>
      <w:r>
        <w:t>Supported expression languages/versions for content-based filtering</w:t>
      </w:r>
    </w:p>
    <w:p w:rsidR="00BB0129" w:rsidP="00244FCA" w:rsidRDefault="00E83E4F" w14:paraId="2CEA86C2" w14:textId="0E725B22">
      <w:pPr>
        <w:pStyle w:val="Heading1"/>
      </w:pPr>
      <w:bookmarkStart w:name="service-definitions" w:id="110"/>
      <w:bookmarkStart w:name="_3_Service_Definitions" w:id="111"/>
      <w:bookmarkStart w:name="_Toc25357156" w:id="112"/>
      <w:bookmarkStart w:name="_Toc25337030" w:id="113"/>
      <w:bookmarkStart w:name="_Toc32417341" w:id="114"/>
      <w:bookmarkEnd w:id="110"/>
      <w:bookmarkEnd w:id="111"/>
      <w:r>
        <w:lastRenderedPageBreak/>
        <w:t>Service Definitions</w:t>
      </w:r>
      <w:bookmarkEnd w:id="112"/>
      <w:bookmarkEnd w:id="113"/>
      <w:bookmarkEnd w:id="114"/>
    </w:p>
    <w:p w:rsidR="00BB0129" w:rsidP="00244FCA" w:rsidRDefault="00E83E4F" w14:paraId="3C407EBE" w14:textId="5E45B011">
      <w:pPr>
        <w:pStyle w:val="BodyText"/>
      </w:pPr>
      <w:r>
        <w:t>All services defined in ISA 95.00.06 are defined as SOAP Web Services</w:t>
      </w:r>
      <w:r w:rsidR="001D5DE3">
        <w:t xml:space="preserve"> or REST services</w:t>
      </w:r>
      <w:r>
        <w:t xml:space="preserve"> in this specification. The SOAP </w:t>
      </w:r>
      <w:r w:rsidR="001D5DE3">
        <w:t xml:space="preserve">and REST </w:t>
      </w:r>
      <w:r>
        <w:t>service definitions below are to be interpreted in the context of the corresponding ISA 95.00.06 service.</w:t>
      </w:r>
    </w:p>
    <w:p w:rsidR="00BB0129" w:rsidP="00E17B28" w:rsidRDefault="001D5DE3" w14:paraId="114B16B1" w14:textId="27F25951">
      <w:pPr>
        <w:pStyle w:val="Note"/>
      </w:pPr>
      <w:r>
        <w:t xml:space="preserve">NOTE </w:t>
      </w:r>
      <w:r>
        <w:tab/>
      </w:r>
      <w:r w:rsidR="00E83E4F">
        <w:t>ISA 95.00.06 does not define a</w:t>
      </w:r>
      <w:r w:rsidR="008A58AB">
        <w:t>n</w:t>
      </w:r>
      <w:r w:rsidR="00E83E4F">
        <w:t xml:space="preserve"> Expire Request operation within the Consumer Request Service, but it has been specified below for a consistent message expiry model across services.</w:t>
      </w:r>
    </w:p>
    <w:p w:rsidR="00540F8F" w:rsidP="00E17B28" w:rsidRDefault="00540F8F" w14:paraId="175948D4" w14:textId="31052DFA">
      <w:pPr>
        <w:pStyle w:val="Note"/>
      </w:pPr>
      <w:r>
        <w:t xml:space="preserve">NOTE </w:t>
      </w:r>
      <w:r>
        <w:tab/>
      </w:r>
      <w:r>
        <w:t>ISA 95.00.06 does not define a Configuration Discovery Service for the MSM, but it has been specified below to allow an ISBM service provider to dynamically report to applications the</w:t>
      </w:r>
      <w:r w:rsidR="00881E97">
        <w:t xml:space="preserve"> supported feature set of the implementation. For example, the languages supported by content-based filtering.</w:t>
      </w:r>
    </w:p>
    <w:p w:rsidR="00BB0129" w:rsidRDefault="00E83E4F" w14:paraId="08B24BB6" w14:textId="47A63131">
      <w:pPr>
        <w:pStyle w:val="BodyText"/>
      </w:pPr>
      <w:r>
        <w:t xml:space="preserve">All service operations have corresponding HTTP examples shown in </w:t>
      </w:r>
      <w:r w:rsidRPr="00244FCA">
        <w:t>Example HTTP Flows</w:t>
      </w:r>
      <w:r>
        <w:t>.</w:t>
      </w:r>
    </w:p>
    <w:p w:rsidR="002621AA" w:rsidP="002621AA" w:rsidRDefault="2F2914D0" w14:paraId="51B78B73" w14:textId="6C9C30E1">
      <w:pPr>
        <w:pStyle w:val="Heading2"/>
      </w:pPr>
      <w:bookmarkStart w:name="_Toc32417342" w:id="115"/>
      <w:r>
        <w:t>Conformance to ISA 95.00.06</w:t>
      </w:r>
      <w:bookmarkEnd w:id="115"/>
    </w:p>
    <w:p w:rsidR="001A6D09" w:rsidP="002621AA" w:rsidRDefault="002621AA" w14:paraId="58421F09" w14:textId="7A1CCD97">
      <w:pPr>
        <w:pStyle w:val="BodyText"/>
      </w:pPr>
      <w:r>
        <w:t xml:space="preserve">The following Service Definitions </w:t>
      </w:r>
      <w:r w:rsidR="001A6D09">
        <w:t>have been assessed for conformance</w:t>
      </w:r>
      <w:r>
        <w:t xml:space="preserve"> to the requirement</w:t>
      </w:r>
      <w:r w:rsidR="001A6D09">
        <w:t>s</w:t>
      </w:r>
      <w:r>
        <w:t xml:space="preserve"> specified in ISA</w:t>
      </w:r>
      <w:r w:rsidR="00A4281C">
        <w:t xml:space="preserve"> </w:t>
      </w:r>
      <w:r>
        <w:t>95</w:t>
      </w:r>
      <w:r w:rsidR="006051B7">
        <w:t>.</w:t>
      </w:r>
      <w:r>
        <w:t>00.06</w:t>
      </w:r>
      <w:r w:rsidR="001A6D09">
        <w:t xml:space="preserve"> according to the provisions therein and listed as follows:</w:t>
      </w:r>
    </w:p>
    <w:p w:rsidR="001A6D09" w:rsidP="002621AA" w:rsidRDefault="001A6D09" w14:paraId="056E428C" w14:textId="384DCF31">
      <w:pPr>
        <w:pStyle w:val="BodyText"/>
      </w:pPr>
      <w:r>
        <w:t>Terminology:</w:t>
      </w:r>
    </w:p>
    <w:p w:rsidR="001A6D09" w:rsidP="004E4AD8" w:rsidRDefault="32F11E79" w14:paraId="1C126AC9" w14:textId="1A2BC0E0">
      <w:pPr>
        <w:pStyle w:val="BodyText"/>
        <w:numPr>
          <w:ilvl w:val="0"/>
          <w:numId w:val="15"/>
        </w:numPr>
      </w:pPr>
      <w:r>
        <w:t xml:space="preserve">All terms defined in ISA 95.00.06 have been used as such in this specification. Where a defined term is used as a schema element, the term is written in CamelCase notation to clearly identify it as such. Refer to Section </w:t>
      </w:r>
      <w:r w:rsidR="008D1422">
        <w:fldChar w:fldCharType="begin"/>
      </w:r>
      <w:r w:rsidR="008D1422">
        <w:instrText xml:space="preserve"> REF _Ref30506920 \r \h </w:instrText>
      </w:r>
      <w:r w:rsidR="008D1422">
        <w:fldChar w:fldCharType="separate"/>
      </w:r>
      <w:r w:rsidR="006E3A77">
        <w:t>3.1</w:t>
      </w:r>
      <w:r w:rsidR="008D1422">
        <w:fldChar w:fldCharType="end"/>
      </w:r>
      <w:r>
        <w:t>.</w:t>
      </w:r>
    </w:p>
    <w:p w:rsidR="002621AA" w:rsidP="002621AA" w:rsidRDefault="007E642E" w14:paraId="4DBA114C" w14:textId="482287DC">
      <w:pPr>
        <w:pStyle w:val="BodyText"/>
      </w:pPr>
      <w:r>
        <w:t>Services:</w:t>
      </w:r>
    </w:p>
    <w:p w:rsidR="000D739A" w:rsidP="000D739A" w:rsidRDefault="000D739A" w14:paraId="33512E70" w14:textId="77777777">
      <w:pPr>
        <w:pStyle w:val="BodyText"/>
        <w:numPr>
          <w:ilvl w:val="0"/>
          <w:numId w:val="15"/>
        </w:numPr>
      </w:pPr>
      <w:r>
        <w:t>Channel Management Services</w:t>
      </w:r>
    </w:p>
    <w:p w:rsidR="000D739A" w:rsidP="000D739A" w:rsidRDefault="000D739A" w14:paraId="4C6F5049" w14:textId="77777777">
      <w:pPr>
        <w:pStyle w:val="BodyText"/>
        <w:numPr>
          <w:ilvl w:val="1"/>
          <w:numId w:val="15"/>
        </w:numPr>
      </w:pPr>
      <w:r>
        <w:t>Create Channel Service</w:t>
      </w:r>
    </w:p>
    <w:p w:rsidR="000D739A" w:rsidP="000D739A" w:rsidRDefault="000D739A" w14:paraId="6567D2F0" w14:textId="77777777">
      <w:pPr>
        <w:pStyle w:val="BodyText"/>
        <w:numPr>
          <w:ilvl w:val="2"/>
          <w:numId w:val="15"/>
        </w:numPr>
      </w:pPr>
      <w:r>
        <w:t>Notification service support – N/A</w:t>
      </w:r>
    </w:p>
    <w:p w:rsidR="000D739A" w:rsidP="000D739A" w:rsidRDefault="000D739A" w14:paraId="5B1439E5" w14:textId="77777777">
      <w:pPr>
        <w:pStyle w:val="BodyText"/>
        <w:numPr>
          <w:ilvl w:val="2"/>
          <w:numId w:val="15"/>
        </w:numPr>
      </w:pPr>
      <w:r>
        <w:t>Filter expression support – N/A</w:t>
      </w:r>
    </w:p>
    <w:p w:rsidR="000D739A" w:rsidP="000D739A" w:rsidRDefault="000D739A" w14:paraId="31FDF7EF" w14:textId="77777777">
      <w:pPr>
        <w:pStyle w:val="BodyText"/>
        <w:numPr>
          <w:ilvl w:val="2"/>
          <w:numId w:val="15"/>
        </w:numPr>
      </w:pPr>
      <w:r>
        <w:t>Definition of service and optional elements – Compliant</w:t>
      </w:r>
    </w:p>
    <w:p w:rsidR="000D739A" w:rsidP="000D739A" w:rsidRDefault="000D739A" w14:paraId="771D5B52" w14:textId="77777777">
      <w:pPr>
        <w:pStyle w:val="BodyText"/>
        <w:numPr>
          <w:ilvl w:val="1"/>
          <w:numId w:val="15"/>
        </w:numPr>
      </w:pPr>
      <w:r>
        <w:t>Add Security Tokens Service</w:t>
      </w:r>
    </w:p>
    <w:p w:rsidR="000D739A" w:rsidP="000D739A" w:rsidRDefault="000D739A" w14:paraId="3C454E47" w14:textId="77777777">
      <w:pPr>
        <w:pStyle w:val="BodyText"/>
        <w:numPr>
          <w:ilvl w:val="2"/>
          <w:numId w:val="15"/>
        </w:numPr>
      </w:pPr>
      <w:r>
        <w:t>Notification service support – N/A</w:t>
      </w:r>
    </w:p>
    <w:p w:rsidR="000D739A" w:rsidP="000D739A" w:rsidRDefault="000D739A" w14:paraId="49D8CC70" w14:textId="77777777">
      <w:pPr>
        <w:pStyle w:val="BodyText"/>
        <w:numPr>
          <w:ilvl w:val="2"/>
          <w:numId w:val="15"/>
        </w:numPr>
      </w:pPr>
      <w:r>
        <w:t>Filter expression support – N/A</w:t>
      </w:r>
    </w:p>
    <w:p w:rsidR="000D739A" w:rsidP="000D739A" w:rsidRDefault="000D739A" w14:paraId="1D27CBF1" w14:textId="77777777">
      <w:pPr>
        <w:pStyle w:val="BodyText"/>
        <w:numPr>
          <w:ilvl w:val="2"/>
          <w:numId w:val="15"/>
        </w:numPr>
      </w:pPr>
      <w:r>
        <w:t>Definition of service and optional elements – Partial compliance</w:t>
      </w:r>
    </w:p>
    <w:p w:rsidR="000D739A" w:rsidP="000D739A" w:rsidRDefault="000D739A" w14:paraId="1AC79B91" w14:textId="68E03174">
      <w:pPr>
        <w:pStyle w:val="BodyText"/>
        <w:numPr>
          <w:ilvl w:val="3"/>
          <w:numId w:val="15"/>
        </w:numPr>
      </w:pPr>
      <w:r>
        <w:t xml:space="preserve">In addition to the </w:t>
      </w:r>
      <w:proofErr w:type="spellStart"/>
      <w:r>
        <w:t>ChannelFault</w:t>
      </w:r>
      <w:proofErr w:type="spellEnd"/>
      <w:r>
        <w:t xml:space="preserve"> </w:t>
      </w:r>
      <w:r w:rsidR="00C673C4">
        <w:t>defined</w:t>
      </w:r>
      <w:r>
        <w:t xml:space="preserve"> in ISA 95.00.06, </w:t>
      </w:r>
      <w:proofErr w:type="spellStart"/>
      <w:r>
        <w:t>OperationFault</w:t>
      </w:r>
      <w:proofErr w:type="spellEnd"/>
      <w:r>
        <w:t xml:space="preserve"> is returned if a </w:t>
      </w:r>
      <w:proofErr w:type="spellStart"/>
      <w:r>
        <w:t>SecurityToken</w:t>
      </w:r>
      <w:proofErr w:type="spellEnd"/>
      <w:r>
        <w:t xml:space="preserve"> is being added to a Channel that was created without any security tokens. </w:t>
      </w:r>
    </w:p>
    <w:p w:rsidR="000D739A" w:rsidP="000D739A" w:rsidRDefault="000D739A" w14:paraId="76A7DA4C" w14:textId="77777777">
      <w:pPr>
        <w:pStyle w:val="BodyText"/>
        <w:numPr>
          <w:ilvl w:val="1"/>
          <w:numId w:val="15"/>
        </w:numPr>
      </w:pPr>
      <w:r>
        <w:t>Remove Security Tokens Service</w:t>
      </w:r>
    </w:p>
    <w:p w:rsidR="000D739A" w:rsidP="000D739A" w:rsidRDefault="000D739A" w14:paraId="206E8089" w14:textId="77777777">
      <w:pPr>
        <w:pStyle w:val="BodyText"/>
        <w:numPr>
          <w:ilvl w:val="2"/>
          <w:numId w:val="15"/>
        </w:numPr>
      </w:pPr>
      <w:r>
        <w:t>Notification service support – N/A</w:t>
      </w:r>
    </w:p>
    <w:p w:rsidR="000D739A" w:rsidP="000D739A" w:rsidRDefault="000D739A" w14:paraId="4A45C30A" w14:textId="77777777">
      <w:pPr>
        <w:pStyle w:val="BodyText"/>
        <w:numPr>
          <w:ilvl w:val="2"/>
          <w:numId w:val="15"/>
        </w:numPr>
      </w:pPr>
      <w:r>
        <w:t>Filter expression support – N/A</w:t>
      </w:r>
    </w:p>
    <w:p w:rsidR="000D739A" w:rsidP="000D739A" w:rsidRDefault="000D739A" w14:paraId="7158241B" w14:textId="77777777">
      <w:pPr>
        <w:pStyle w:val="BodyText"/>
        <w:numPr>
          <w:ilvl w:val="2"/>
          <w:numId w:val="15"/>
        </w:numPr>
      </w:pPr>
      <w:r>
        <w:t>Definition of service and optional elements – Compliant</w:t>
      </w:r>
    </w:p>
    <w:p w:rsidR="000D739A" w:rsidP="000D739A" w:rsidRDefault="000D739A" w14:paraId="5D6E18F7" w14:textId="77777777">
      <w:pPr>
        <w:pStyle w:val="BodyText"/>
        <w:numPr>
          <w:ilvl w:val="1"/>
          <w:numId w:val="15"/>
        </w:numPr>
      </w:pPr>
      <w:r>
        <w:t>Delete Channel Service</w:t>
      </w:r>
    </w:p>
    <w:p w:rsidR="000D739A" w:rsidP="000D739A" w:rsidRDefault="000D739A" w14:paraId="63C0B0FE" w14:textId="77777777">
      <w:pPr>
        <w:pStyle w:val="BodyText"/>
        <w:numPr>
          <w:ilvl w:val="2"/>
          <w:numId w:val="15"/>
        </w:numPr>
      </w:pPr>
      <w:r>
        <w:t>Notification service support – N/A</w:t>
      </w:r>
    </w:p>
    <w:p w:rsidR="000D739A" w:rsidP="000D739A" w:rsidRDefault="000D739A" w14:paraId="7252E460" w14:textId="77777777">
      <w:pPr>
        <w:pStyle w:val="BodyText"/>
        <w:numPr>
          <w:ilvl w:val="2"/>
          <w:numId w:val="15"/>
        </w:numPr>
      </w:pPr>
      <w:r>
        <w:lastRenderedPageBreak/>
        <w:t>Filter expression support – N/A</w:t>
      </w:r>
    </w:p>
    <w:p w:rsidR="000D739A" w:rsidP="000D739A" w:rsidRDefault="000D739A" w14:paraId="71102A7D" w14:textId="77777777">
      <w:pPr>
        <w:pStyle w:val="BodyText"/>
        <w:numPr>
          <w:ilvl w:val="2"/>
          <w:numId w:val="15"/>
        </w:numPr>
      </w:pPr>
      <w:r>
        <w:t>Definition of service and optional elements – Compliant</w:t>
      </w:r>
    </w:p>
    <w:p w:rsidR="000D739A" w:rsidP="000D739A" w:rsidRDefault="000D739A" w14:paraId="143AE1BE" w14:textId="77777777">
      <w:pPr>
        <w:pStyle w:val="BodyText"/>
        <w:numPr>
          <w:ilvl w:val="1"/>
          <w:numId w:val="15"/>
        </w:numPr>
      </w:pPr>
      <w:r>
        <w:t>Get Channel Service</w:t>
      </w:r>
    </w:p>
    <w:p w:rsidR="000D739A" w:rsidP="000D739A" w:rsidRDefault="000D739A" w14:paraId="31F2F1E4" w14:textId="77777777">
      <w:pPr>
        <w:pStyle w:val="BodyText"/>
        <w:numPr>
          <w:ilvl w:val="2"/>
          <w:numId w:val="15"/>
        </w:numPr>
      </w:pPr>
      <w:r>
        <w:t>Notification service support – N/A</w:t>
      </w:r>
    </w:p>
    <w:p w:rsidR="000D739A" w:rsidP="000D739A" w:rsidRDefault="000D739A" w14:paraId="503696B0" w14:textId="77777777">
      <w:pPr>
        <w:pStyle w:val="BodyText"/>
        <w:numPr>
          <w:ilvl w:val="2"/>
          <w:numId w:val="15"/>
        </w:numPr>
      </w:pPr>
      <w:r>
        <w:t>Filter expression support – N/A</w:t>
      </w:r>
    </w:p>
    <w:p w:rsidR="000D739A" w:rsidP="000D739A" w:rsidRDefault="000D739A" w14:paraId="593FB620" w14:textId="77777777">
      <w:pPr>
        <w:pStyle w:val="BodyText"/>
        <w:numPr>
          <w:ilvl w:val="2"/>
          <w:numId w:val="15"/>
        </w:numPr>
      </w:pPr>
      <w:r>
        <w:t>Definition of service and optional elements – Compliant</w:t>
      </w:r>
    </w:p>
    <w:p w:rsidR="000D739A" w:rsidP="000D739A" w:rsidRDefault="000D739A" w14:paraId="7C3AE1CE" w14:textId="77777777">
      <w:pPr>
        <w:pStyle w:val="BodyText"/>
        <w:numPr>
          <w:ilvl w:val="1"/>
          <w:numId w:val="15"/>
        </w:numPr>
      </w:pPr>
      <w:r>
        <w:t>Get Channels Service</w:t>
      </w:r>
    </w:p>
    <w:p w:rsidR="000D739A" w:rsidP="000D739A" w:rsidRDefault="000D739A" w14:paraId="79F5A986" w14:textId="77777777">
      <w:pPr>
        <w:pStyle w:val="BodyText"/>
        <w:numPr>
          <w:ilvl w:val="2"/>
          <w:numId w:val="15"/>
        </w:numPr>
      </w:pPr>
      <w:r>
        <w:t>Notification service support – N/A</w:t>
      </w:r>
    </w:p>
    <w:p w:rsidR="000D739A" w:rsidP="000D739A" w:rsidRDefault="000D739A" w14:paraId="60756619" w14:textId="77777777">
      <w:pPr>
        <w:pStyle w:val="BodyText"/>
        <w:numPr>
          <w:ilvl w:val="2"/>
          <w:numId w:val="15"/>
        </w:numPr>
      </w:pPr>
      <w:r>
        <w:t>Filter expression support – N/A</w:t>
      </w:r>
    </w:p>
    <w:p w:rsidR="000D739A" w:rsidP="000D739A" w:rsidRDefault="000D739A" w14:paraId="12DAC6FE" w14:textId="77777777">
      <w:pPr>
        <w:pStyle w:val="BodyText"/>
        <w:numPr>
          <w:ilvl w:val="2"/>
          <w:numId w:val="15"/>
        </w:numPr>
      </w:pPr>
      <w:r>
        <w:t>Definition of service and optional elements – Compliant</w:t>
      </w:r>
    </w:p>
    <w:p w:rsidR="000D739A" w:rsidP="000D739A" w:rsidRDefault="000D739A" w14:paraId="6E10C60D" w14:textId="77777777">
      <w:pPr>
        <w:pStyle w:val="BodyText"/>
        <w:numPr>
          <w:ilvl w:val="0"/>
          <w:numId w:val="15"/>
        </w:numPr>
      </w:pPr>
      <w:r>
        <w:t>Notification Service</w:t>
      </w:r>
    </w:p>
    <w:p w:rsidR="000D739A" w:rsidP="000D739A" w:rsidRDefault="000D739A" w14:paraId="148AE161" w14:textId="77777777">
      <w:pPr>
        <w:pStyle w:val="BodyText"/>
        <w:numPr>
          <w:ilvl w:val="1"/>
          <w:numId w:val="15"/>
        </w:numPr>
      </w:pPr>
      <w:r>
        <w:t>Notify Listener Service</w:t>
      </w:r>
    </w:p>
    <w:p w:rsidR="000D739A" w:rsidP="000D739A" w:rsidRDefault="000D739A" w14:paraId="066A7B2D" w14:textId="77777777">
      <w:pPr>
        <w:pStyle w:val="BodyText"/>
        <w:numPr>
          <w:ilvl w:val="2"/>
          <w:numId w:val="15"/>
        </w:numPr>
      </w:pPr>
      <w:r>
        <w:t>Filter expression support – N/A</w:t>
      </w:r>
    </w:p>
    <w:p w:rsidR="000D739A" w:rsidP="000D739A" w:rsidRDefault="000D739A" w14:paraId="3E041356" w14:textId="5F22FFD5">
      <w:pPr>
        <w:pStyle w:val="BodyText"/>
        <w:numPr>
          <w:ilvl w:val="2"/>
          <w:numId w:val="15"/>
        </w:numPr>
      </w:pPr>
      <w:r>
        <w:t xml:space="preserve">Definition of service and optional elements – </w:t>
      </w:r>
      <w:r w:rsidR="00142FD9">
        <w:t>Compliant</w:t>
      </w:r>
    </w:p>
    <w:p w:rsidR="00142FD9" w:rsidP="00142FD9" w:rsidRDefault="00142FD9" w14:paraId="15F9ABD4" w14:textId="41CEC272">
      <w:pPr>
        <w:pStyle w:val="BodyText"/>
        <w:numPr>
          <w:ilvl w:val="3"/>
          <w:numId w:val="15"/>
        </w:numPr>
      </w:pPr>
      <w:proofErr w:type="spellStart"/>
      <w:r>
        <w:t>ListenerURL</w:t>
      </w:r>
      <w:proofErr w:type="spellEnd"/>
      <w:r>
        <w:t xml:space="preserve"> is the implementation technology specific Listener Identification for both SOAP and REST interface implementations.</w:t>
      </w:r>
    </w:p>
    <w:p w:rsidR="000D739A" w:rsidP="000D739A" w:rsidRDefault="000D739A" w14:paraId="3D66A79A" w14:textId="77777777">
      <w:pPr>
        <w:pStyle w:val="BodyText"/>
        <w:numPr>
          <w:ilvl w:val="0"/>
          <w:numId w:val="15"/>
        </w:numPr>
      </w:pPr>
      <w:r>
        <w:t>Provider Publication Services</w:t>
      </w:r>
    </w:p>
    <w:p w:rsidR="000D739A" w:rsidP="000D739A" w:rsidRDefault="000D739A" w14:paraId="2638A539" w14:textId="77777777">
      <w:pPr>
        <w:pStyle w:val="BodyText"/>
        <w:numPr>
          <w:ilvl w:val="1"/>
          <w:numId w:val="15"/>
        </w:numPr>
      </w:pPr>
      <w:r>
        <w:t>Open Publication Session Service</w:t>
      </w:r>
    </w:p>
    <w:p w:rsidR="000D739A" w:rsidP="000D739A" w:rsidRDefault="000D739A" w14:paraId="66275339" w14:textId="77777777">
      <w:pPr>
        <w:pStyle w:val="BodyText"/>
        <w:numPr>
          <w:ilvl w:val="2"/>
          <w:numId w:val="15"/>
        </w:numPr>
      </w:pPr>
      <w:r>
        <w:t>Notification service support – N/A</w:t>
      </w:r>
    </w:p>
    <w:p w:rsidR="000D739A" w:rsidP="000D739A" w:rsidRDefault="000D739A" w14:paraId="0DB0918B" w14:textId="77777777">
      <w:pPr>
        <w:pStyle w:val="BodyText"/>
        <w:numPr>
          <w:ilvl w:val="2"/>
          <w:numId w:val="15"/>
        </w:numPr>
      </w:pPr>
      <w:r>
        <w:t>Filter expression support – N/A</w:t>
      </w:r>
    </w:p>
    <w:p w:rsidR="000D739A" w:rsidP="000D739A" w:rsidRDefault="000D739A" w14:paraId="49CC412F" w14:textId="77777777">
      <w:pPr>
        <w:pStyle w:val="BodyText"/>
        <w:numPr>
          <w:ilvl w:val="2"/>
          <w:numId w:val="15"/>
        </w:numPr>
      </w:pPr>
      <w:r>
        <w:t>Definition of service and optional elements – Compliant</w:t>
      </w:r>
    </w:p>
    <w:p w:rsidR="000D739A" w:rsidP="000D739A" w:rsidRDefault="000D739A" w14:paraId="3BED910D" w14:textId="77777777">
      <w:pPr>
        <w:pStyle w:val="BodyText"/>
        <w:numPr>
          <w:ilvl w:val="1"/>
          <w:numId w:val="15"/>
        </w:numPr>
      </w:pPr>
      <w:r>
        <w:t>Post Publication Service</w:t>
      </w:r>
    </w:p>
    <w:p w:rsidR="000D739A" w:rsidP="000D739A" w:rsidRDefault="000D739A" w14:paraId="23E2658F" w14:textId="77777777">
      <w:pPr>
        <w:pStyle w:val="BodyText"/>
        <w:numPr>
          <w:ilvl w:val="2"/>
          <w:numId w:val="15"/>
        </w:numPr>
      </w:pPr>
      <w:r>
        <w:t>Notification service support – N/A</w:t>
      </w:r>
    </w:p>
    <w:p w:rsidR="000D739A" w:rsidP="000D739A" w:rsidRDefault="000D739A" w14:paraId="3F5EDD84" w14:textId="77777777">
      <w:pPr>
        <w:pStyle w:val="BodyText"/>
        <w:numPr>
          <w:ilvl w:val="2"/>
          <w:numId w:val="15"/>
        </w:numPr>
      </w:pPr>
      <w:r>
        <w:t>Filter expression support – N/A</w:t>
      </w:r>
    </w:p>
    <w:p w:rsidR="000D739A" w:rsidP="000D739A" w:rsidRDefault="000D739A" w14:paraId="3564DE21" w14:textId="77777777">
      <w:pPr>
        <w:pStyle w:val="BodyText"/>
        <w:numPr>
          <w:ilvl w:val="2"/>
          <w:numId w:val="15"/>
        </w:numPr>
      </w:pPr>
      <w:r>
        <w:t>Definition of service and optional elements – Compliant</w:t>
      </w:r>
    </w:p>
    <w:p w:rsidR="000D739A" w:rsidP="000D739A" w:rsidRDefault="000D739A" w14:paraId="79AA7545" w14:textId="77777777">
      <w:pPr>
        <w:pStyle w:val="BodyText"/>
        <w:numPr>
          <w:ilvl w:val="1"/>
          <w:numId w:val="15"/>
        </w:numPr>
      </w:pPr>
      <w:r>
        <w:t>Expire Publication Service</w:t>
      </w:r>
    </w:p>
    <w:p w:rsidR="000D739A" w:rsidP="000D739A" w:rsidRDefault="000D739A" w14:paraId="1B61DDBE" w14:textId="77777777">
      <w:pPr>
        <w:pStyle w:val="BodyText"/>
        <w:numPr>
          <w:ilvl w:val="2"/>
          <w:numId w:val="15"/>
        </w:numPr>
      </w:pPr>
      <w:r>
        <w:t>Notification service support – N/A</w:t>
      </w:r>
    </w:p>
    <w:p w:rsidR="000D739A" w:rsidP="000D739A" w:rsidRDefault="000D739A" w14:paraId="1484774D" w14:textId="77777777">
      <w:pPr>
        <w:pStyle w:val="BodyText"/>
        <w:numPr>
          <w:ilvl w:val="2"/>
          <w:numId w:val="15"/>
        </w:numPr>
      </w:pPr>
      <w:r>
        <w:t>Filter expression support – N/A</w:t>
      </w:r>
    </w:p>
    <w:p w:rsidR="000D739A" w:rsidP="000D739A" w:rsidRDefault="000D739A" w14:paraId="38E17E12" w14:textId="77777777">
      <w:pPr>
        <w:pStyle w:val="BodyText"/>
        <w:numPr>
          <w:ilvl w:val="2"/>
          <w:numId w:val="15"/>
        </w:numPr>
      </w:pPr>
      <w:r>
        <w:t>Definition of service and optional elements – Compliant</w:t>
      </w:r>
    </w:p>
    <w:p w:rsidR="000D739A" w:rsidP="000D739A" w:rsidRDefault="000D739A" w14:paraId="3DAE3BC0" w14:textId="77777777">
      <w:pPr>
        <w:pStyle w:val="BodyText"/>
        <w:numPr>
          <w:ilvl w:val="1"/>
          <w:numId w:val="15"/>
        </w:numPr>
      </w:pPr>
      <w:r>
        <w:t>Close Publication Session Service</w:t>
      </w:r>
    </w:p>
    <w:p w:rsidR="000D739A" w:rsidP="000D739A" w:rsidRDefault="000D739A" w14:paraId="60370BF7" w14:textId="77777777">
      <w:pPr>
        <w:pStyle w:val="BodyText"/>
        <w:numPr>
          <w:ilvl w:val="2"/>
          <w:numId w:val="15"/>
        </w:numPr>
      </w:pPr>
      <w:r>
        <w:t>Notification service support – N/A</w:t>
      </w:r>
    </w:p>
    <w:p w:rsidR="000D739A" w:rsidP="000D739A" w:rsidRDefault="000D739A" w14:paraId="3AD2ED0E" w14:textId="77777777">
      <w:pPr>
        <w:pStyle w:val="BodyText"/>
        <w:numPr>
          <w:ilvl w:val="2"/>
          <w:numId w:val="15"/>
        </w:numPr>
      </w:pPr>
      <w:r>
        <w:t>Filter expression support – N/A</w:t>
      </w:r>
    </w:p>
    <w:p w:rsidR="000D739A" w:rsidP="000D739A" w:rsidRDefault="000D739A" w14:paraId="48DD0242" w14:textId="77777777">
      <w:pPr>
        <w:pStyle w:val="BodyText"/>
        <w:numPr>
          <w:ilvl w:val="2"/>
          <w:numId w:val="15"/>
        </w:numPr>
        <w:ind w:left="1800"/>
      </w:pPr>
      <w:r>
        <w:lastRenderedPageBreak/>
        <w:t>Definition of service and optional elements – Compliant</w:t>
      </w:r>
    </w:p>
    <w:p w:rsidR="000D739A" w:rsidP="000D739A" w:rsidRDefault="000D739A" w14:paraId="61AC8573" w14:textId="77777777">
      <w:pPr>
        <w:pStyle w:val="BodyText"/>
        <w:numPr>
          <w:ilvl w:val="0"/>
          <w:numId w:val="15"/>
        </w:numPr>
      </w:pPr>
      <w:r>
        <w:t>Consumer Publication Services</w:t>
      </w:r>
    </w:p>
    <w:p w:rsidR="000D739A" w:rsidP="000D739A" w:rsidRDefault="000D739A" w14:paraId="32888710" w14:textId="77777777">
      <w:pPr>
        <w:pStyle w:val="BodyText"/>
        <w:numPr>
          <w:ilvl w:val="1"/>
          <w:numId w:val="15"/>
        </w:numPr>
      </w:pPr>
      <w:r>
        <w:t>Open Subscription Session Service</w:t>
      </w:r>
    </w:p>
    <w:p w:rsidR="000D739A" w:rsidP="000D739A" w:rsidRDefault="000D739A" w14:paraId="3AB23513" w14:textId="385F23E9">
      <w:pPr>
        <w:pStyle w:val="BodyText"/>
        <w:numPr>
          <w:ilvl w:val="2"/>
          <w:numId w:val="15"/>
        </w:numPr>
      </w:pPr>
      <w:r>
        <w:t xml:space="preserve">Notification service support – </w:t>
      </w:r>
      <w:r w:rsidR="00340E53">
        <w:t xml:space="preserve">Specification </w:t>
      </w:r>
      <w:r>
        <w:t>Compliant</w:t>
      </w:r>
      <w:r w:rsidR="00340E53">
        <w:t xml:space="preserve"> (optional capability), actual level of compliance is implementation specific</w:t>
      </w:r>
    </w:p>
    <w:p w:rsidR="000D739A" w:rsidP="000D739A" w:rsidRDefault="000D739A" w14:paraId="61AADF95" w14:textId="5CBD897C">
      <w:pPr>
        <w:pStyle w:val="BodyText"/>
        <w:numPr>
          <w:ilvl w:val="2"/>
          <w:numId w:val="15"/>
        </w:numPr>
      </w:pPr>
      <w:r>
        <w:t xml:space="preserve">Filter expression support – </w:t>
      </w:r>
      <w:r w:rsidR="00340E53">
        <w:t>Full support in specification, actual level of support is implementation specific</w:t>
      </w:r>
    </w:p>
    <w:p w:rsidR="000D739A" w:rsidP="000D739A" w:rsidRDefault="000D739A" w14:paraId="7350547B" w14:textId="77777777">
      <w:pPr>
        <w:pStyle w:val="BodyText"/>
        <w:numPr>
          <w:ilvl w:val="2"/>
          <w:numId w:val="15"/>
        </w:numPr>
      </w:pPr>
      <w:r>
        <w:t>Definition of service and optional elements – Compliant</w:t>
      </w:r>
    </w:p>
    <w:p w:rsidR="000D739A" w:rsidP="000D739A" w:rsidRDefault="000D739A" w14:paraId="6BC5EE76" w14:textId="77777777">
      <w:pPr>
        <w:pStyle w:val="BodyText"/>
        <w:numPr>
          <w:ilvl w:val="1"/>
          <w:numId w:val="15"/>
        </w:numPr>
      </w:pPr>
      <w:r>
        <w:t>Read Publication Service</w:t>
      </w:r>
    </w:p>
    <w:p w:rsidR="000D739A" w:rsidP="000D739A" w:rsidRDefault="000D739A" w14:paraId="235A27C5" w14:textId="77777777">
      <w:pPr>
        <w:pStyle w:val="BodyText"/>
        <w:numPr>
          <w:ilvl w:val="2"/>
          <w:numId w:val="15"/>
        </w:numPr>
      </w:pPr>
      <w:r>
        <w:t>Notification service support – N/A</w:t>
      </w:r>
    </w:p>
    <w:p w:rsidR="000D739A" w:rsidP="000D739A" w:rsidRDefault="000D739A" w14:paraId="54B470A1" w14:textId="77777777">
      <w:pPr>
        <w:pStyle w:val="BodyText"/>
        <w:numPr>
          <w:ilvl w:val="2"/>
          <w:numId w:val="15"/>
        </w:numPr>
      </w:pPr>
      <w:r>
        <w:t>Filter expression support – N/A</w:t>
      </w:r>
    </w:p>
    <w:p w:rsidR="000D739A" w:rsidP="000D739A" w:rsidRDefault="000D739A" w14:paraId="2951B5F1" w14:textId="77777777">
      <w:pPr>
        <w:pStyle w:val="BodyText"/>
        <w:numPr>
          <w:ilvl w:val="2"/>
          <w:numId w:val="15"/>
        </w:numPr>
      </w:pPr>
      <w:r>
        <w:t>Definition of service and optional elements – Compliant</w:t>
      </w:r>
    </w:p>
    <w:p w:rsidR="000D739A" w:rsidP="000D739A" w:rsidRDefault="000D739A" w14:paraId="3EBDB624" w14:textId="77777777">
      <w:pPr>
        <w:pStyle w:val="BodyText"/>
        <w:numPr>
          <w:ilvl w:val="1"/>
          <w:numId w:val="15"/>
        </w:numPr>
      </w:pPr>
      <w:r>
        <w:t>Remove Publication Service</w:t>
      </w:r>
    </w:p>
    <w:p w:rsidR="000D739A" w:rsidP="000D739A" w:rsidRDefault="000D739A" w14:paraId="0F0169E2" w14:textId="77777777">
      <w:pPr>
        <w:pStyle w:val="BodyText"/>
        <w:numPr>
          <w:ilvl w:val="2"/>
          <w:numId w:val="15"/>
        </w:numPr>
      </w:pPr>
      <w:r>
        <w:t>Notification service support – N/A</w:t>
      </w:r>
    </w:p>
    <w:p w:rsidR="000D739A" w:rsidP="000D739A" w:rsidRDefault="000D739A" w14:paraId="4447BEAB" w14:textId="77777777">
      <w:pPr>
        <w:pStyle w:val="BodyText"/>
        <w:numPr>
          <w:ilvl w:val="2"/>
          <w:numId w:val="15"/>
        </w:numPr>
      </w:pPr>
      <w:r>
        <w:t>Filter expression support – N/A</w:t>
      </w:r>
    </w:p>
    <w:p w:rsidR="000D739A" w:rsidP="000D739A" w:rsidRDefault="000D739A" w14:paraId="0F6A8F79" w14:textId="77777777">
      <w:pPr>
        <w:pStyle w:val="BodyText"/>
        <w:numPr>
          <w:ilvl w:val="2"/>
          <w:numId w:val="15"/>
        </w:numPr>
      </w:pPr>
      <w:r>
        <w:t>Definition of service and optional elements – Compliant</w:t>
      </w:r>
    </w:p>
    <w:p w:rsidR="000D739A" w:rsidP="000D739A" w:rsidRDefault="000D739A" w14:paraId="060ED746" w14:textId="77777777">
      <w:pPr>
        <w:pStyle w:val="BodyText"/>
        <w:numPr>
          <w:ilvl w:val="1"/>
          <w:numId w:val="15"/>
        </w:numPr>
      </w:pPr>
      <w:r>
        <w:t>Close Subscription Session Service</w:t>
      </w:r>
    </w:p>
    <w:p w:rsidR="000D739A" w:rsidP="000D739A" w:rsidRDefault="000D739A" w14:paraId="02654265" w14:textId="77777777">
      <w:pPr>
        <w:pStyle w:val="BodyText"/>
        <w:numPr>
          <w:ilvl w:val="2"/>
          <w:numId w:val="15"/>
        </w:numPr>
      </w:pPr>
      <w:r>
        <w:t>Notification service support – N/A</w:t>
      </w:r>
    </w:p>
    <w:p w:rsidR="000D739A" w:rsidP="000D739A" w:rsidRDefault="000D739A" w14:paraId="01B0C562" w14:textId="77777777">
      <w:pPr>
        <w:pStyle w:val="BodyText"/>
        <w:numPr>
          <w:ilvl w:val="2"/>
          <w:numId w:val="15"/>
        </w:numPr>
      </w:pPr>
      <w:r>
        <w:t>Filter expression support – N/A</w:t>
      </w:r>
    </w:p>
    <w:p w:rsidR="000D739A" w:rsidP="000D739A" w:rsidRDefault="000D739A" w14:paraId="7590E5EA" w14:textId="77777777">
      <w:pPr>
        <w:pStyle w:val="BodyText"/>
        <w:numPr>
          <w:ilvl w:val="2"/>
          <w:numId w:val="15"/>
        </w:numPr>
      </w:pPr>
      <w:r>
        <w:t>Definition of service and optional elements – Compliant</w:t>
      </w:r>
    </w:p>
    <w:p w:rsidR="000D739A" w:rsidP="000D739A" w:rsidRDefault="000D739A" w14:paraId="52D14461" w14:textId="77777777">
      <w:pPr>
        <w:pStyle w:val="BodyText"/>
        <w:numPr>
          <w:ilvl w:val="0"/>
          <w:numId w:val="15"/>
        </w:numPr>
      </w:pPr>
      <w:r>
        <w:t>Provider Request Services</w:t>
      </w:r>
    </w:p>
    <w:p w:rsidR="000D739A" w:rsidP="000D739A" w:rsidRDefault="000D739A" w14:paraId="413911AF" w14:textId="77777777">
      <w:pPr>
        <w:pStyle w:val="BodyText"/>
        <w:numPr>
          <w:ilvl w:val="1"/>
          <w:numId w:val="15"/>
        </w:numPr>
      </w:pPr>
      <w:r>
        <w:t>Open Provider Request Service</w:t>
      </w:r>
    </w:p>
    <w:p w:rsidR="000D739A" w:rsidP="000D739A" w:rsidRDefault="000D739A" w14:paraId="45683540" w14:textId="6E504498">
      <w:pPr>
        <w:pStyle w:val="BodyText"/>
        <w:numPr>
          <w:ilvl w:val="2"/>
          <w:numId w:val="15"/>
        </w:numPr>
      </w:pPr>
      <w:r>
        <w:t xml:space="preserve">Notification service support – </w:t>
      </w:r>
      <w:r w:rsidR="00340E53">
        <w:t>Specification Compliant (optional capability), actual level of compliance is implementation specific</w:t>
      </w:r>
    </w:p>
    <w:p w:rsidR="000D739A" w:rsidP="000D739A" w:rsidRDefault="000D739A" w14:paraId="49CFA773" w14:textId="1864604D">
      <w:pPr>
        <w:pStyle w:val="BodyText"/>
        <w:numPr>
          <w:ilvl w:val="2"/>
          <w:numId w:val="15"/>
        </w:numPr>
      </w:pPr>
      <w:r>
        <w:t xml:space="preserve">Filter expression support – </w:t>
      </w:r>
      <w:r w:rsidR="00340E53">
        <w:t>Full support in specification, actual level of support is implementation specific</w:t>
      </w:r>
    </w:p>
    <w:p w:rsidR="000D739A" w:rsidP="000D739A" w:rsidRDefault="000D739A" w14:paraId="3E57C064" w14:textId="77777777">
      <w:pPr>
        <w:pStyle w:val="BodyText"/>
        <w:numPr>
          <w:ilvl w:val="2"/>
          <w:numId w:val="15"/>
        </w:numPr>
      </w:pPr>
      <w:r>
        <w:t>Definition of service and optional elements – Compliant</w:t>
      </w:r>
    </w:p>
    <w:p w:rsidR="000D739A" w:rsidP="000D739A" w:rsidRDefault="000D739A" w14:paraId="477C9F75" w14:textId="77777777">
      <w:pPr>
        <w:pStyle w:val="BodyText"/>
        <w:numPr>
          <w:ilvl w:val="1"/>
          <w:numId w:val="15"/>
        </w:numPr>
      </w:pPr>
      <w:r>
        <w:t>Read Request Service</w:t>
      </w:r>
    </w:p>
    <w:p w:rsidR="000D739A" w:rsidP="000D739A" w:rsidRDefault="000D739A" w14:paraId="12FE3142" w14:textId="77777777">
      <w:pPr>
        <w:pStyle w:val="BodyText"/>
        <w:numPr>
          <w:ilvl w:val="2"/>
          <w:numId w:val="15"/>
        </w:numPr>
      </w:pPr>
      <w:r>
        <w:t>Notification service support – N/A</w:t>
      </w:r>
    </w:p>
    <w:p w:rsidR="000D739A" w:rsidP="000D739A" w:rsidRDefault="000D739A" w14:paraId="3CB47E14" w14:textId="77777777">
      <w:pPr>
        <w:pStyle w:val="BodyText"/>
        <w:numPr>
          <w:ilvl w:val="2"/>
          <w:numId w:val="15"/>
        </w:numPr>
      </w:pPr>
      <w:r>
        <w:t>Filter expression support – N/A</w:t>
      </w:r>
    </w:p>
    <w:p w:rsidR="000D739A" w:rsidP="000D739A" w:rsidRDefault="000D739A" w14:paraId="73559B95" w14:textId="77777777">
      <w:pPr>
        <w:pStyle w:val="BodyText"/>
        <w:numPr>
          <w:ilvl w:val="2"/>
          <w:numId w:val="15"/>
        </w:numPr>
      </w:pPr>
      <w:r>
        <w:t>Definition of service and optional elements – Compliant</w:t>
      </w:r>
    </w:p>
    <w:p w:rsidR="000D739A" w:rsidP="000D739A" w:rsidRDefault="000D739A" w14:paraId="363E868F" w14:textId="77777777">
      <w:pPr>
        <w:pStyle w:val="BodyText"/>
        <w:numPr>
          <w:ilvl w:val="1"/>
          <w:numId w:val="15"/>
        </w:numPr>
      </w:pPr>
      <w:r>
        <w:t>Remove Request Service</w:t>
      </w:r>
    </w:p>
    <w:p w:rsidR="000D739A" w:rsidP="000D739A" w:rsidRDefault="000D739A" w14:paraId="17BCF74A" w14:textId="77777777">
      <w:pPr>
        <w:pStyle w:val="BodyText"/>
        <w:numPr>
          <w:ilvl w:val="2"/>
          <w:numId w:val="15"/>
        </w:numPr>
      </w:pPr>
      <w:r>
        <w:t>Notification service support – N/A</w:t>
      </w:r>
    </w:p>
    <w:p w:rsidR="000D739A" w:rsidP="000D739A" w:rsidRDefault="000D739A" w14:paraId="47679578" w14:textId="77777777">
      <w:pPr>
        <w:pStyle w:val="BodyText"/>
        <w:numPr>
          <w:ilvl w:val="2"/>
          <w:numId w:val="15"/>
        </w:numPr>
      </w:pPr>
      <w:r>
        <w:lastRenderedPageBreak/>
        <w:t>Filter expression support – N/A</w:t>
      </w:r>
    </w:p>
    <w:p w:rsidR="000D739A" w:rsidP="000D739A" w:rsidRDefault="000D739A" w14:paraId="6BDDF049" w14:textId="77777777">
      <w:pPr>
        <w:pStyle w:val="BodyText"/>
        <w:numPr>
          <w:ilvl w:val="2"/>
          <w:numId w:val="15"/>
        </w:numPr>
      </w:pPr>
      <w:r>
        <w:t>Definition of service and optional elements – Compliant</w:t>
      </w:r>
    </w:p>
    <w:p w:rsidR="000D739A" w:rsidP="000D739A" w:rsidRDefault="000D739A" w14:paraId="3C581C9A" w14:textId="77777777">
      <w:pPr>
        <w:pStyle w:val="BodyText"/>
        <w:numPr>
          <w:ilvl w:val="1"/>
          <w:numId w:val="15"/>
        </w:numPr>
      </w:pPr>
      <w:r>
        <w:t>Post Response Service</w:t>
      </w:r>
    </w:p>
    <w:p w:rsidR="000D739A" w:rsidP="000D739A" w:rsidRDefault="000D739A" w14:paraId="1B4E11FF" w14:textId="77777777">
      <w:pPr>
        <w:pStyle w:val="BodyText"/>
        <w:numPr>
          <w:ilvl w:val="2"/>
          <w:numId w:val="15"/>
        </w:numPr>
      </w:pPr>
      <w:r>
        <w:t>Notification service support – N/A</w:t>
      </w:r>
    </w:p>
    <w:p w:rsidR="000D739A" w:rsidP="000D739A" w:rsidRDefault="000D739A" w14:paraId="1D151325" w14:textId="77777777">
      <w:pPr>
        <w:pStyle w:val="BodyText"/>
        <w:numPr>
          <w:ilvl w:val="2"/>
          <w:numId w:val="15"/>
        </w:numPr>
      </w:pPr>
      <w:r>
        <w:t>Filter expression support – N/A</w:t>
      </w:r>
    </w:p>
    <w:p w:rsidR="000D739A" w:rsidP="000D739A" w:rsidRDefault="000D739A" w14:paraId="4C8C2C10" w14:textId="77777777">
      <w:pPr>
        <w:pStyle w:val="BodyText"/>
        <w:numPr>
          <w:ilvl w:val="2"/>
          <w:numId w:val="15"/>
        </w:numPr>
      </w:pPr>
      <w:r>
        <w:t>Definition of service and optional elements – Compliant</w:t>
      </w:r>
    </w:p>
    <w:p w:rsidR="000D739A" w:rsidP="000D739A" w:rsidRDefault="000D739A" w14:paraId="38832F70" w14:textId="77777777">
      <w:pPr>
        <w:pStyle w:val="BodyText"/>
        <w:numPr>
          <w:ilvl w:val="1"/>
          <w:numId w:val="15"/>
        </w:numPr>
      </w:pPr>
      <w:r>
        <w:t>Close Provider Request Session Service</w:t>
      </w:r>
    </w:p>
    <w:p w:rsidR="000D739A" w:rsidP="000D739A" w:rsidRDefault="000D739A" w14:paraId="1BBFBC6C" w14:textId="77777777">
      <w:pPr>
        <w:pStyle w:val="BodyText"/>
        <w:numPr>
          <w:ilvl w:val="2"/>
          <w:numId w:val="15"/>
        </w:numPr>
      </w:pPr>
      <w:r>
        <w:t>Notification service support – N/A</w:t>
      </w:r>
    </w:p>
    <w:p w:rsidR="000D739A" w:rsidP="000D739A" w:rsidRDefault="000D739A" w14:paraId="25AC41D2" w14:textId="77777777">
      <w:pPr>
        <w:pStyle w:val="BodyText"/>
        <w:numPr>
          <w:ilvl w:val="2"/>
          <w:numId w:val="15"/>
        </w:numPr>
      </w:pPr>
      <w:r>
        <w:t>Filter expression support – N/A</w:t>
      </w:r>
    </w:p>
    <w:p w:rsidR="000D739A" w:rsidP="000D739A" w:rsidRDefault="000D739A" w14:paraId="5C65CCCF" w14:textId="77777777">
      <w:pPr>
        <w:pStyle w:val="BodyText"/>
        <w:numPr>
          <w:ilvl w:val="2"/>
          <w:numId w:val="15"/>
        </w:numPr>
      </w:pPr>
      <w:r>
        <w:t>Definition of service and optional elements – Compliant</w:t>
      </w:r>
    </w:p>
    <w:p w:rsidR="000D739A" w:rsidP="000D739A" w:rsidRDefault="000D739A" w14:paraId="486F11E4" w14:textId="77777777">
      <w:pPr>
        <w:pStyle w:val="BodyText"/>
        <w:numPr>
          <w:ilvl w:val="0"/>
          <w:numId w:val="15"/>
        </w:numPr>
      </w:pPr>
      <w:r>
        <w:t>Consumer Request Services</w:t>
      </w:r>
    </w:p>
    <w:p w:rsidR="000D739A" w:rsidP="000D739A" w:rsidRDefault="000D739A" w14:paraId="680E38DC" w14:textId="77777777">
      <w:pPr>
        <w:pStyle w:val="BodyText"/>
        <w:numPr>
          <w:ilvl w:val="1"/>
          <w:numId w:val="15"/>
        </w:numPr>
      </w:pPr>
      <w:r>
        <w:t>Open Consumer Request Service</w:t>
      </w:r>
    </w:p>
    <w:p w:rsidR="000D739A" w:rsidP="000D739A" w:rsidRDefault="000D739A" w14:paraId="04A83262" w14:textId="5DCF1ECC">
      <w:pPr>
        <w:pStyle w:val="BodyText"/>
        <w:numPr>
          <w:ilvl w:val="2"/>
          <w:numId w:val="15"/>
        </w:numPr>
      </w:pPr>
      <w:r>
        <w:t xml:space="preserve">Notification service support – </w:t>
      </w:r>
      <w:r w:rsidR="00340E53">
        <w:t>Specification Compliant (optional capability), actual level of compliance is implementation specific</w:t>
      </w:r>
    </w:p>
    <w:p w:rsidR="000D739A" w:rsidP="000D739A" w:rsidRDefault="000D739A" w14:paraId="43A180A4" w14:textId="77777777">
      <w:pPr>
        <w:pStyle w:val="BodyText"/>
        <w:numPr>
          <w:ilvl w:val="2"/>
          <w:numId w:val="15"/>
        </w:numPr>
      </w:pPr>
      <w:r>
        <w:t>Filter expression support – N/A</w:t>
      </w:r>
    </w:p>
    <w:p w:rsidR="000D739A" w:rsidP="000D739A" w:rsidRDefault="000D739A" w14:paraId="25D0DF68" w14:textId="77777777">
      <w:pPr>
        <w:pStyle w:val="BodyText"/>
        <w:numPr>
          <w:ilvl w:val="2"/>
          <w:numId w:val="15"/>
        </w:numPr>
      </w:pPr>
      <w:r>
        <w:t>Definition of service and optional elements – Compliant</w:t>
      </w:r>
    </w:p>
    <w:p w:rsidR="000D739A" w:rsidP="000D739A" w:rsidRDefault="000D739A" w14:paraId="59176BBA" w14:textId="77777777">
      <w:pPr>
        <w:pStyle w:val="BodyText"/>
        <w:numPr>
          <w:ilvl w:val="1"/>
          <w:numId w:val="15"/>
        </w:numPr>
      </w:pPr>
      <w:r>
        <w:t>Post Request Service</w:t>
      </w:r>
    </w:p>
    <w:p w:rsidR="000D739A" w:rsidP="000D739A" w:rsidRDefault="000D739A" w14:paraId="728C9B54" w14:textId="77777777">
      <w:pPr>
        <w:pStyle w:val="BodyText"/>
        <w:numPr>
          <w:ilvl w:val="2"/>
          <w:numId w:val="15"/>
        </w:numPr>
      </w:pPr>
      <w:r>
        <w:t>Notification service support – N/A</w:t>
      </w:r>
    </w:p>
    <w:p w:rsidR="000D739A" w:rsidP="000D739A" w:rsidRDefault="000D739A" w14:paraId="172FE0C7" w14:textId="77777777">
      <w:pPr>
        <w:pStyle w:val="BodyText"/>
        <w:numPr>
          <w:ilvl w:val="2"/>
          <w:numId w:val="15"/>
        </w:numPr>
      </w:pPr>
      <w:r>
        <w:t>Filter expression support – N/A</w:t>
      </w:r>
    </w:p>
    <w:p w:rsidR="000D739A" w:rsidP="000D739A" w:rsidRDefault="000D739A" w14:paraId="22CEDE21" w14:textId="77777777">
      <w:pPr>
        <w:pStyle w:val="BodyText"/>
        <w:numPr>
          <w:ilvl w:val="2"/>
          <w:numId w:val="15"/>
        </w:numPr>
      </w:pPr>
      <w:r>
        <w:t>Definition of service and optional elements – Compliant</w:t>
      </w:r>
    </w:p>
    <w:p w:rsidR="000D739A" w:rsidP="000D739A" w:rsidRDefault="000D739A" w14:paraId="4E1119F7" w14:textId="77777777">
      <w:pPr>
        <w:pStyle w:val="BodyText"/>
        <w:numPr>
          <w:ilvl w:val="1"/>
          <w:numId w:val="15"/>
        </w:numPr>
      </w:pPr>
      <w:r>
        <w:t>Read Response Service</w:t>
      </w:r>
    </w:p>
    <w:p w:rsidR="000D739A" w:rsidP="000D739A" w:rsidRDefault="000D739A" w14:paraId="011E08AD" w14:textId="77777777">
      <w:pPr>
        <w:pStyle w:val="BodyText"/>
        <w:numPr>
          <w:ilvl w:val="2"/>
          <w:numId w:val="15"/>
        </w:numPr>
      </w:pPr>
      <w:r>
        <w:t>Notification service support – N/A</w:t>
      </w:r>
    </w:p>
    <w:p w:rsidR="000D739A" w:rsidP="000D739A" w:rsidRDefault="000D739A" w14:paraId="783F968F" w14:textId="77777777">
      <w:pPr>
        <w:pStyle w:val="BodyText"/>
        <w:numPr>
          <w:ilvl w:val="2"/>
          <w:numId w:val="15"/>
        </w:numPr>
      </w:pPr>
      <w:r>
        <w:t>Filter expression support – N/A</w:t>
      </w:r>
    </w:p>
    <w:p w:rsidR="000D739A" w:rsidP="000D739A" w:rsidRDefault="000D739A" w14:paraId="3A7FD141" w14:textId="77777777">
      <w:pPr>
        <w:pStyle w:val="BodyText"/>
        <w:numPr>
          <w:ilvl w:val="2"/>
          <w:numId w:val="15"/>
        </w:numPr>
      </w:pPr>
      <w:r>
        <w:t>Definition of service and optional elements – Compliant</w:t>
      </w:r>
    </w:p>
    <w:p w:rsidR="000D739A" w:rsidP="000D739A" w:rsidRDefault="000D739A" w14:paraId="548B7FCE" w14:textId="77777777">
      <w:pPr>
        <w:pStyle w:val="BodyText"/>
        <w:numPr>
          <w:ilvl w:val="1"/>
          <w:numId w:val="15"/>
        </w:numPr>
      </w:pPr>
      <w:r>
        <w:t>Remove Response Service</w:t>
      </w:r>
    </w:p>
    <w:p w:rsidR="000D739A" w:rsidP="000D739A" w:rsidRDefault="000D739A" w14:paraId="06B2EFD6" w14:textId="77777777">
      <w:pPr>
        <w:pStyle w:val="BodyText"/>
        <w:numPr>
          <w:ilvl w:val="2"/>
          <w:numId w:val="15"/>
        </w:numPr>
      </w:pPr>
      <w:r>
        <w:t>Notification service support – N/A</w:t>
      </w:r>
    </w:p>
    <w:p w:rsidR="000D739A" w:rsidP="000D739A" w:rsidRDefault="000D739A" w14:paraId="19A78ABC" w14:textId="77777777">
      <w:pPr>
        <w:pStyle w:val="BodyText"/>
        <w:numPr>
          <w:ilvl w:val="2"/>
          <w:numId w:val="15"/>
        </w:numPr>
      </w:pPr>
      <w:r>
        <w:t>Filter expression support – N/A</w:t>
      </w:r>
    </w:p>
    <w:p w:rsidR="000D739A" w:rsidP="000D739A" w:rsidRDefault="000D739A" w14:paraId="4B82054B" w14:textId="77777777">
      <w:pPr>
        <w:pStyle w:val="BodyText"/>
        <w:numPr>
          <w:ilvl w:val="2"/>
          <w:numId w:val="15"/>
        </w:numPr>
      </w:pPr>
      <w:r>
        <w:t>Definition of service and optional elements – Compliant</w:t>
      </w:r>
    </w:p>
    <w:p w:rsidR="000D739A" w:rsidP="000D739A" w:rsidRDefault="000D739A" w14:paraId="5611F486" w14:textId="77777777">
      <w:pPr>
        <w:pStyle w:val="BodyText"/>
        <w:numPr>
          <w:ilvl w:val="1"/>
          <w:numId w:val="15"/>
        </w:numPr>
      </w:pPr>
      <w:r>
        <w:t>Close Consumer Request Session Service</w:t>
      </w:r>
    </w:p>
    <w:p w:rsidR="000D739A" w:rsidP="000D739A" w:rsidRDefault="000D739A" w14:paraId="09DE9033" w14:textId="77777777">
      <w:pPr>
        <w:pStyle w:val="BodyText"/>
        <w:numPr>
          <w:ilvl w:val="2"/>
          <w:numId w:val="15"/>
        </w:numPr>
      </w:pPr>
      <w:r>
        <w:t>Notification service support – N/A</w:t>
      </w:r>
    </w:p>
    <w:p w:rsidR="000D739A" w:rsidP="000D739A" w:rsidRDefault="000D739A" w14:paraId="3A4EADFF" w14:textId="77777777">
      <w:pPr>
        <w:pStyle w:val="BodyText"/>
        <w:numPr>
          <w:ilvl w:val="2"/>
          <w:numId w:val="15"/>
        </w:numPr>
      </w:pPr>
      <w:r>
        <w:t>Filter expression support – N/A</w:t>
      </w:r>
    </w:p>
    <w:p w:rsidR="000D739A" w:rsidP="000D739A" w:rsidRDefault="000D739A" w14:paraId="7775F5B0" w14:textId="77777777">
      <w:pPr>
        <w:pStyle w:val="BodyText"/>
        <w:numPr>
          <w:ilvl w:val="2"/>
          <w:numId w:val="15"/>
        </w:numPr>
      </w:pPr>
      <w:r>
        <w:t>Definition of service and optional elements – Compliant</w:t>
      </w:r>
    </w:p>
    <w:p w:rsidR="000D739A" w:rsidP="32F11E79" w:rsidRDefault="32F11E79" w14:paraId="2D1D6DD3" w14:textId="570EBD04">
      <w:pPr>
        <w:pStyle w:val="BodyText"/>
      </w:pPr>
      <w:r>
        <w:lastRenderedPageBreak/>
        <w:t xml:space="preserve">All the services listed in ISA-95.00.06 requiring a </w:t>
      </w:r>
      <w:proofErr w:type="spellStart"/>
      <w:r>
        <w:t>SecurityToken</w:t>
      </w:r>
      <w:proofErr w:type="spellEnd"/>
      <w:r>
        <w:t xml:space="preserve"> as input for authentication do not have the </w:t>
      </w:r>
      <w:proofErr w:type="spellStart"/>
      <w:r>
        <w:t>SecurityToken</w:t>
      </w:r>
      <w:proofErr w:type="spellEnd"/>
      <w:r>
        <w:t xml:space="preserve"> listed as an explicit input in the definitions of this specification. The services are still considered compliant with ISA-96.00.06, however, as the </w:t>
      </w:r>
      <w:proofErr w:type="spellStart"/>
      <w:r>
        <w:t>SecurityToken</w:t>
      </w:r>
      <w:proofErr w:type="spellEnd"/>
      <w:r>
        <w:t xml:space="preserve"> has been removed from the input to be defined in implementation specific ways for each implementation technology. That is, the </w:t>
      </w:r>
      <w:proofErr w:type="spellStart"/>
      <w:r>
        <w:t>SecurityToken</w:t>
      </w:r>
      <w:proofErr w:type="spellEnd"/>
      <w:r>
        <w:t xml:space="preserve"> is provided via the WS-Security headers for the SOAP Web </w:t>
      </w:r>
      <w:r w:rsidR="00BF41E6">
        <w:t>Services and</w:t>
      </w:r>
      <w:r>
        <w:t xml:space="preserve"> provided via the HTTP/1.1 authentication and authorization headers for the REST interface.</w:t>
      </w:r>
    </w:p>
    <w:p w:rsidR="000D739A" w:rsidP="000D739A" w:rsidRDefault="32F11E79" w14:paraId="5D0B12FD" w14:textId="77777777">
      <w:pPr>
        <w:pStyle w:val="BodyText"/>
      </w:pPr>
      <w:r>
        <w:t>Any implementation of the ISBM specification that is assessed as conforming to the ISBM specification will be considered to conform to ISA 95.00.06 as well, with the exceptions noted above.</w:t>
      </w:r>
    </w:p>
    <w:p w:rsidR="000D739A" w:rsidP="000D739A" w:rsidRDefault="32F11E79" w14:paraId="0CE45DDD" w14:textId="2D1A60E5">
      <w:pPr>
        <w:pStyle w:val="Note"/>
      </w:pPr>
      <w:r>
        <w:t xml:space="preserve">NOTE </w:t>
      </w:r>
      <w:r w:rsidRPr="008A58AB" w:rsidR="000D739A">
        <w:tab/>
      </w:r>
      <w:r>
        <w:t>While</w:t>
      </w:r>
      <w:r w:rsidR="00881E97">
        <w:t xml:space="preserve"> the ISBM specification supports all optional elements of IS-95.00.06, the actual level of support for optional elements is determined by each ISBM Service Provider implementation.</w:t>
      </w:r>
    </w:p>
    <w:p w:rsidR="00BB0129" w:rsidP="00244FCA" w:rsidRDefault="00E83E4F" w14:paraId="13E472F2" w14:textId="7A15C68A">
      <w:pPr>
        <w:pStyle w:val="Heading2"/>
      </w:pPr>
      <w:bookmarkStart w:name="terminology" w:id="116"/>
      <w:bookmarkStart w:name="_Toc26110494" w:id="117"/>
      <w:bookmarkStart w:name="_Toc26110495" w:id="118"/>
      <w:bookmarkStart w:name="_Toc26110496" w:id="119"/>
      <w:bookmarkStart w:name="_Toc26110497" w:id="120"/>
      <w:bookmarkStart w:name="_Toc26110498" w:id="121"/>
      <w:bookmarkStart w:name="_Toc26110499" w:id="122"/>
      <w:bookmarkStart w:name="_Toc26110500" w:id="123"/>
      <w:bookmarkStart w:name="_Toc26110501" w:id="124"/>
      <w:bookmarkStart w:name="_Toc26110502" w:id="125"/>
      <w:bookmarkStart w:name="_Toc26110503" w:id="126"/>
      <w:bookmarkStart w:name="_Toc26110504" w:id="127"/>
      <w:bookmarkStart w:name="_Toc26110505" w:id="128"/>
      <w:bookmarkStart w:name="_Toc26110506" w:id="129"/>
      <w:bookmarkStart w:name="_Toc26110507" w:id="130"/>
      <w:bookmarkStart w:name="_Toc26110508" w:id="131"/>
      <w:bookmarkStart w:name="_Toc26110509" w:id="132"/>
      <w:bookmarkStart w:name="_Toc26110510" w:id="133"/>
      <w:bookmarkStart w:name="_Toc26110511" w:id="134"/>
      <w:bookmarkStart w:name="_Toc26110512" w:id="135"/>
      <w:bookmarkStart w:name="_Toc26110513" w:id="136"/>
      <w:bookmarkStart w:name="_Toc26110514" w:id="137"/>
      <w:bookmarkStart w:name="_Toc26110515" w:id="138"/>
      <w:bookmarkStart w:name="_Toc26110516" w:id="139"/>
      <w:bookmarkStart w:name="_Toc26110517" w:id="140"/>
      <w:bookmarkStart w:name="_Toc26110518" w:id="141"/>
      <w:bookmarkStart w:name="_Toc26110519" w:id="142"/>
      <w:bookmarkStart w:name="_Toc26110520" w:id="143"/>
      <w:bookmarkStart w:name="_Toc26110521" w:id="144"/>
      <w:bookmarkStart w:name="_Toc26110522" w:id="145"/>
      <w:bookmarkStart w:name="_Toc26110523" w:id="146"/>
      <w:bookmarkStart w:name="_Toc26110524" w:id="147"/>
      <w:bookmarkStart w:name="_Toc26110525" w:id="148"/>
      <w:bookmarkStart w:name="_Toc26110526" w:id="149"/>
      <w:bookmarkStart w:name="_Toc26110527" w:id="150"/>
      <w:bookmarkStart w:name="_Toc26110528" w:id="151"/>
      <w:bookmarkStart w:name="_Toc26110529" w:id="152"/>
      <w:bookmarkStart w:name="_Toc26110530" w:id="153"/>
      <w:bookmarkStart w:name="channel-management-service" w:id="154"/>
      <w:bookmarkStart w:name="_Channel_Management_Service" w:id="155"/>
      <w:bookmarkStart w:name="_Toc25337032" w:id="156"/>
      <w:bookmarkStart w:name="_Toc25357158" w:id="157"/>
      <w:bookmarkStart w:name="_Toc32417343" w:id="158"/>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t>Channel Management Service</w:t>
      </w:r>
      <w:bookmarkEnd w:id="156"/>
      <w:bookmarkEnd w:id="157"/>
      <w:bookmarkEnd w:id="158"/>
    </w:p>
    <w:p w:rsidRPr="001D4D7E" w:rsidR="001D4D7E" w:rsidP="001D4D7E" w:rsidRDefault="001D4D7E" w14:paraId="3FB556EF" w14:textId="725ECEAA">
      <w:pPr>
        <w:pStyle w:val="BodyText"/>
      </w:pPr>
      <w:r>
        <w:t xml:space="preserve">The Channel Management Service for SOAP Interface is </w:t>
      </w:r>
      <w:hyperlink r:id="rId50">
        <w:r>
          <w:rPr>
            <w:rStyle w:val="Hyperlink"/>
          </w:rPr>
          <w:t>available as a WSDL description</w:t>
        </w:r>
      </w:hyperlink>
      <w:r w:rsidR="00FA7089">
        <w:t xml:space="preserve"> and </w:t>
      </w:r>
      <w:r>
        <w:t xml:space="preserve">for REST Interface is </w:t>
      </w:r>
      <w:hyperlink w:history="1" r:id="rId5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rsidR="00BB0129" w:rsidP="00244FCA" w:rsidRDefault="00E83E4F" w14:paraId="19165CF6" w14:textId="202DED05">
      <w:pPr>
        <w:pStyle w:val="Heading3"/>
      </w:pPr>
      <w:bookmarkStart w:name="create-channel" w:id="159"/>
      <w:bookmarkStart w:name="_3.2.1_Create_Channel" w:id="160"/>
      <w:bookmarkStart w:name="_Create_Channel" w:id="161"/>
      <w:bookmarkStart w:name="_Toc25337033" w:id="162"/>
      <w:bookmarkStart w:name="_Toc25357159" w:id="163"/>
      <w:bookmarkStart w:name="_Toc32417344" w:id="164"/>
      <w:bookmarkEnd w:id="159"/>
      <w:bookmarkEnd w:id="160"/>
      <w:bookmarkEnd w:id="161"/>
      <w:r>
        <w:t>Create Channel</w:t>
      </w:r>
      <w:bookmarkEnd w:id="162"/>
      <w:bookmarkEnd w:id="163"/>
      <w:bookmarkEnd w:id="164"/>
    </w:p>
    <w:p w:rsidRPr="003770D3" w:rsidR="003770D3" w:rsidP="003770D3" w:rsidRDefault="003770D3" w14:paraId="4FC66F33" w14:textId="3B3E176A">
      <w:pPr>
        <w:pStyle w:val="BodyText"/>
      </w:pPr>
      <w:r>
        <w:t xml:space="preserve">The </w:t>
      </w:r>
      <w:r w:rsidR="00B33BD0">
        <w:t>C</w:t>
      </w:r>
      <w:r>
        <w:t>reate</w:t>
      </w:r>
      <w:r w:rsidR="00B33BD0">
        <w:t xml:space="preserve"> C</w:t>
      </w:r>
      <w:r>
        <w:t xml:space="preserve">hannel </w:t>
      </w:r>
      <w:r w:rsidR="00775F0E">
        <w:t xml:space="preserve">service </w:t>
      </w:r>
      <w:r w:rsidR="00716D77">
        <w:t xml:space="preserve">in general </w:t>
      </w:r>
      <w:r w:rsidR="007231F9">
        <w:t>MUST</w:t>
      </w:r>
      <w:r w:rsidR="00775F0E">
        <w:t xml:space="preserve"> have the behavior, inputs, outputs and return the faults as defined by the following table. </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7"/>
        <w:gridCol w:w="8863"/>
      </w:tblGrid>
      <w:tr w:rsidR="007E7578" w:rsidTr="005F550A" w14:paraId="21648577"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7E7578" w:rsidP="00455C01" w:rsidRDefault="007E7578" w14:paraId="4CC6DCE1" w14:textId="77777777">
            <w:pPr>
              <w:pStyle w:val="Compact"/>
            </w:pPr>
            <w:r>
              <w:t>Name</w:t>
            </w:r>
          </w:p>
        </w:tc>
        <w:tc>
          <w:tcPr>
            <w:tcW w:w="0" w:type="auto"/>
          </w:tcPr>
          <w:p w:rsidR="007E7578" w:rsidP="00455C01" w:rsidRDefault="007E7578" w14:paraId="04147F4E" w14:textId="77777777">
            <w:pPr>
              <w:pStyle w:val="Compact"/>
            </w:pPr>
            <w:proofErr w:type="spellStart"/>
            <w:r>
              <w:t>CreateChannel</w:t>
            </w:r>
            <w:proofErr w:type="spellEnd"/>
          </w:p>
        </w:tc>
      </w:tr>
      <w:tr w:rsidR="007E7578" w:rsidTr="005F550A" w14:paraId="2888BA04"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7E7578" w:rsidP="00455C01" w:rsidRDefault="007E7578" w14:paraId="2860ED90" w14:textId="77777777">
            <w:pPr>
              <w:pStyle w:val="Compact"/>
            </w:pPr>
            <w:r>
              <w:t>Description</w:t>
            </w:r>
          </w:p>
        </w:tc>
        <w:tc>
          <w:tcPr>
            <w:tcW w:w="0" w:type="auto"/>
          </w:tcPr>
          <w:p w:rsidR="007E7578" w:rsidP="00455C01" w:rsidRDefault="007E7578" w14:paraId="29868428" w14:textId="77777777">
            <w:pPr>
              <w:pStyle w:val="Compact"/>
            </w:pPr>
            <w:r>
              <w:t>Creates a new channel.</w:t>
            </w:r>
          </w:p>
        </w:tc>
      </w:tr>
      <w:tr w:rsidR="007E7578" w:rsidTr="005F550A" w14:paraId="4C01B192" w14:textId="77777777">
        <w:tc>
          <w:tcPr>
            <w:tcW w:w="0" w:type="auto"/>
          </w:tcPr>
          <w:p w:rsidR="007E7578" w:rsidP="00455C01" w:rsidRDefault="007E7578" w14:paraId="2054E9DF" w14:textId="77777777">
            <w:pPr>
              <w:pStyle w:val="Compact"/>
            </w:pPr>
            <w:r>
              <w:t>Input</w:t>
            </w:r>
          </w:p>
        </w:tc>
        <w:tc>
          <w:tcPr>
            <w:tcW w:w="0" w:type="auto"/>
          </w:tcPr>
          <w:p w:rsidR="007E7578" w:rsidP="00455C01" w:rsidRDefault="007E7578" w14:paraId="749CCF40" w14:textId="66826F9C">
            <w:proofErr w:type="spellStart"/>
            <w:r>
              <w:t>ChannelURI</w:t>
            </w:r>
            <w:proofErr w:type="spellEnd"/>
            <w:r>
              <w:t xml:space="preserve"> [1]</w:t>
            </w:r>
          </w:p>
          <w:p w:rsidR="007E7578" w:rsidP="00455C01" w:rsidRDefault="007E7578" w14:paraId="3EC7AFC7" w14:textId="3500A617">
            <w:proofErr w:type="spellStart"/>
            <w:r>
              <w:t>ChannelType</w:t>
            </w:r>
            <w:proofErr w:type="spellEnd"/>
            <w:r>
              <w:t xml:space="preserve"> [1]</w:t>
            </w:r>
          </w:p>
          <w:p w:rsidR="007E7578" w:rsidP="00455C01" w:rsidRDefault="007E7578" w14:paraId="0DAF43EE" w14:textId="74F081D7">
            <w:proofErr w:type="spellStart"/>
            <w:r>
              <w:t>ChannelDescription</w:t>
            </w:r>
            <w:proofErr w:type="spellEnd"/>
            <w:r>
              <w:t xml:space="preserve"> [</w:t>
            </w:r>
            <w:proofErr w:type="gramStart"/>
            <w:r>
              <w:t>0..</w:t>
            </w:r>
            <w:proofErr w:type="gramEnd"/>
            <w:r>
              <w:t>1]</w:t>
            </w:r>
          </w:p>
          <w:p w:rsidR="007E7578" w:rsidP="00455C01" w:rsidRDefault="007E7578" w14:paraId="17CDC4C0" w14:textId="581504B0">
            <w:proofErr w:type="spellStart"/>
            <w:r>
              <w:t>SecurityToken</w:t>
            </w:r>
            <w:proofErr w:type="spellEnd"/>
            <w:r>
              <w:t xml:space="preserve"> [</w:t>
            </w:r>
            <w:proofErr w:type="gramStart"/>
            <w:r>
              <w:t>0..</w:t>
            </w:r>
            <w:proofErr w:type="gramEnd"/>
            <w:r>
              <w:t>*]</w:t>
            </w:r>
          </w:p>
        </w:tc>
      </w:tr>
      <w:tr w:rsidR="007E7578" w:rsidTr="005F550A" w14:paraId="42FD7E2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7E7578" w:rsidP="00455C01" w:rsidRDefault="007E7578" w14:paraId="7806143D" w14:textId="77777777">
            <w:pPr>
              <w:pStyle w:val="Compact"/>
            </w:pPr>
            <w:r>
              <w:t>Behavior</w:t>
            </w:r>
          </w:p>
        </w:tc>
        <w:tc>
          <w:tcPr>
            <w:tcW w:w="0" w:type="auto"/>
          </w:tcPr>
          <w:p w:rsidR="007E7578" w:rsidP="00455C01" w:rsidRDefault="007E7578" w14:paraId="1C435F13" w14:textId="622F8655">
            <w:r>
              <w:t xml:space="preserve">If the </w:t>
            </w:r>
            <w:proofErr w:type="spellStart"/>
            <w:r>
              <w:t>ChannelURI</w:t>
            </w:r>
            <w:proofErr w:type="spellEnd"/>
            <w:r>
              <w:t xml:space="preserve"> already </w:t>
            </w:r>
            <w:r w:rsidR="001B5F6B">
              <w:t>exists,</w:t>
            </w:r>
            <w:r>
              <w:t xml:space="preserve"> then a </w:t>
            </w:r>
            <w:proofErr w:type="spellStart"/>
            <w:r>
              <w:t>ChannelFault</w:t>
            </w:r>
            <w:proofErr w:type="spellEnd"/>
            <w:r>
              <w:t xml:space="preserve"> is returned.</w:t>
            </w:r>
          </w:p>
          <w:p w:rsidR="007E7578" w:rsidP="00455C01" w:rsidRDefault="007E7578" w14:paraId="5FA31991" w14:textId="77777777">
            <w:r>
              <w:t xml:space="preserve">The </w:t>
            </w:r>
            <w:proofErr w:type="spellStart"/>
            <w:r>
              <w:t>SecurityTokens</w:t>
            </w:r>
            <w:proofErr w:type="spellEnd"/>
            <w:r>
              <w:t xml:space="preserve"> are assigned to the channel upon its creation.</w:t>
            </w:r>
          </w:p>
          <w:p w:rsidR="007E7578" w:rsidP="00455C01" w:rsidRDefault="007E7578" w14:paraId="0F18BC53" w14:textId="77777777">
            <w:r>
              <w:t xml:space="preserve">If duplicate </w:t>
            </w:r>
            <w:proofErr w:type="spellStart"/>
            <w:r>
              <w:t>SecurityTokens</w:t>
            </w:r>
            <w:proofErr w:type="spellEnd"/>
            <w:r>
              <w:t xml:space="preserve"> exist, these result in a single token being assigned to the channel to maintain a distinct list.</w:t>
            </w:r>
          </w:p>
        </w:tc>
      </w:tr>
      <w:tr w:rsidR="007E7578" w:rsidTr="005F550A" w14:paraId="31DDF915" w14:textId="77777777">
        <w:tc>
          <w:tcPr>
            <w:tcW w:w="0" w:type="auto"/>
          </w:tcPr>
          <w:p w:rsidR="007E7578" w:rsidP="00455C01" w:rsidRDefault="007E7578" w14:paraId="11DDEC13" w14:textId="77777777">
            <w:pPr>
              <w:pStyle w:val="Compact"/>
            </w:pPr>
            <w:r>
              <w:t>Output</w:t>
            </w:r>
          </w:p>
        </w:tc>
        <w:tc>
          <w:tcPr>
            <w:tcW w:w="0" w:type="auto"/>
          </w:tcPr>
          <w:p w:rsidR="007E7578" w:rsidP="00455C01" w:rsidRDefault="007E7578" w14:paraId="09B64E14" w14:textId="77777777">
            <w:pPr>
              <w:pStyle w:val="Compact"/>
            </w:pPr>
            <w:r>
              <w:t>N/A</w:t>
            </w:r>
          </w:p>
        </w:tc>
      </w:tr>
      <w:tr w:rsidR="007E7578" w:rsidTr="005F550A" w14:paraId="31A45CE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7E7578" w:rsidP="00455C01" w:rsidRDefault="007E7578" w14:paraId="2BA96DBA" w14:textId="77777777">
            <w:pPr>
              <w:pStyle w:val="Compact"/>
            </w:pPr>
            <w:r>
              <w:t>Faults</w:t>
            </w:r>
          </w:p>
        </w:tc>
        <w:tc>
          <w:tcPr>
            <w:tcW w:w="0" w:type="auto"/>
          </w:tcPr>
          <w:p w:rsidR="007E7578" w:rsidP="00455C01" w:rsidRDefault="007E7578" w14:paraId="1DE33CE8" w14:textId="77777777">
            <w:pPr>
              <w:pStyle w:val="Compact"/>
            </w:pPr>
            <w:proofErr w:type="spellStart"/>
            <w:r>
              <w:t>ChannelFault</w:t>
            </w:r>
            <w:proofErr w:type="spellEnd"/>
          </w:p>
        </w:tc>
      </w:tr>
    </w:tbl>
    <w:p w:rsidR="00C42E2E" w:rsidP="00C42E2E" w:rsidRDefault="003A6A93" w14:paraId="2357F2E2" w14:textId="733AE14C">
      <w:pPr>
        <w:pStyle w:val="Heading4"/>
      </w:pPr>
      <w:r>
        <w:t>SOAP Interface</w:t>
      </w:r>
    </w:p>
    <w:p w:rsidR="003B5061" w:rsidP="003770D3" w:rsidRDefault="00FD3480" w14:paraId="4E66F83A" w14:textId="63FC5500">
      <w:pPr>
        <w:pStyle w:val="BodyText"/>
      </w:pPr>
      <w:r>
        <w:t>The Create</w:t>
      </w:r>
      <w:r w:rsidR="003B5061">
        <w:t xml:space="preserve"> </w:t>
      </w:r>
      <w:r>
        <w:t>Channel general interface is mapped into SOAP 1.1/1.2 as embedded XML schemas in WSDL descriptions according to the following schema types</w:t>
      </w:r>
      <w:r w:rsidR="003B5061">
        <w:t>.</w:t>
      </w:r>
    </w:p>
    <w:p w:rsidR="003770D3" w:rsidP="003770D3" w:rsidRDefault="003B5061" w14:paraId="7B804CA7" w14:textId="7C34CCC4">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151DB9" w:rsidTr="008B6776" w14:paraId="7823B31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8B6776" w:rsidR="00151DB9" w:rsidP="00344EF1" w:rsidRDefault="00151DB9" w14:paraId="2FCD45E6" w14:textId="77777777">
            <w:pPr>
              <w:pStyle w:val="Compact"/>
            </w:pPr>
            <w:r w:rsidRPr="008B6776">
              <w:t>Input</w:t>
            </w:r>
          </w:p>
        </w:tc>
        <w:tc>
          <w:tcPr>
            <w:tcW w:w="4397" w:type="pct"/>
          </w:tcPr>
          <w:p w:rsidRPr="008B6776" w:rsidR="005A6279" w:rsidP="00344EF1" w:rsidRDefault="005A6279" w14:paraId="7F2B5DFC" w14:textId="3A2B562E">
            <w:pPr>
              <w:rPr>
                <w:bCs/>
              </w:rPr>
            </w:pPr>
            <w:proofErr w:type="spellStart"/>
            <w:r w:rsidRPr="008B6776">
              <w:rPr>
                <w:bCs/>
              </w:rPr>
              <w:t>CreateChannel</w:t>
            </w:r>
            <w:proofErr w:type="spellEnd"/>
            <w:r w:rsidRPr="008B6776" w:rsidR="003B5061">
              <w:rPr>
                <w:bCs/>
              </w:rPr>
              <w:t xml:space="preserve"> (</w:t>
            </w:r>
            <w:proofErr w:type="spellStart"/>
            <w:r w:rsidR="005D768B">
              <w:fldChar w:fldCharType="begin"/>
            </w:r>
            <w:r w:rsidR="005D768B">
              <w:instrText xml:space="preserve"> HYPERLINK "http://www.openoandm.org/isbm/2.0/wsdl/ChannelManagementService.wsdl" </w:instrText>
            </w:r>
            <w:r w:rsidR="005D768B">
              <w:fldChar w:fldCharType="separate"/>
            </w:r>
            <w:r w:rsidRPr="008B6776" w:rsidR="00B33BD0">
              <w:rPr>
                <w:rStyle w:val="Hyperlink"/>
                <w:bCs/>
              </w:rPr>
              <w:t>isbm:CreateChannel</w:t>
            </w:r>
            <w:proofErr w:type="spellEnd"/>
            <w:r w:rsidR="005D768B">
              <w:rPr>
                <w:rStyle w:val="Hyperlink"/>
                <w:bCs/>
              </w:rPr>
              <w:fldChar w:fldCharType="end"/>
            </w:r>
            <w:r w:rsidRPr="008B6776" w:rsidR="003B5061">
              <w:rPr>
                <w:bCs/>
              </w:rPr>
              <w:t>)</w:t>
            </w:r>
          </w:p>
          <w:p w:rsidRPr="008B6776" w:rsidR="00151DB9" w:rsidP="004E4AD8" w:rsidRDefault="00151DB9" w14:paraId="70FF538E" w14:textId="2B95F775">
            <w:pPr>
              <w:pStyle w:val="ListParagraph"/>
              <w:numPr>
                <w:ilvl w:val="0"/>
                <w:numId w:val="3"/>
              </w:numPr>
            </w:pPr>
            <w:proofErr w:type="spellStart"/>
            <w:r w:rsidRPr="008B6776">
              <w:t>ChannelURI</w:t>
            </w:r>
            <w:proofErr w:type="spellEnd"/>
            <w:r w:rsidRPr="008B6776">
              <w:t xml:space="preserve"> (</w:t>
            </w:r>
            <w:proofErr w:type="spellStart"/>
            <w:r w:rsidR="005D768B">
              <w:fldChar w:fldCharType="begin"/>
            </w:r>
            <w:r w:rsidR="005D768B">
              <w:instrText xml:space="preserve"> HYPERLINK "http://www.w3.org/TR/xmlschema-2/" \l "string" \h </w:instrText>
            </w:r>
            <w:r w:rsidR="005D768B">
              <w:fldChar w:fldCharType="separate"/>
            </w:r>
            <w:r w:rsidRPr="008B6776">
              <w:rPr>
                <w:rStyle w:val="Hyperlink"/>
              </w:rPr>
              <w:t>xs:string</w:t>
            </w:r>
            <w:proofErr w:type="spellEnd"/>
            <w:r w:rsidR="005D768B">
              <w:rPr>
                <w:rStyle w:val="Hyperlink"/>
              </w:rPr>
              <w:fldChar w:fldCharType="end"/>
            </w:r>
            <w:r w:rsidRPr="008B6776">
              <w:t>)</w:t>
            </w:r>
            <w:r w:rsidRPr="008B6776" w:rsidR="003B5061">
              <w:t xml:space="preserve"> [1]</w:t>
            </w:r>
          </w:p>
          <w:p w:rsidRPr="008B6776" w:rsidR="00151DB9" w:rsidP="004E4AD8" w:rsidRDefault="00151DB9" w14:paraId="0E3567F9" w14:textId="334307B1">
            <w:pPr>
              <w:pStyle w:val="ListParagraph"/>
              <w:numPr>
                <w:ilvl w:val="0"/>
                <w:numId w:val="3"/>
              </w:numPr>
            </w:pPr>
            <w:proofErr w:type="spellStart"/>
            <w:r w:rsidRPr="008B6776">
              <w:t>ChannelType</w:t>
            </w:r>
            <w:proofErr w:type="spellEnd"/>
            <w:r w:rsidRPr="008B6776">
              <w:t xml:space="preserve"> (</w:t>
            </w:r>
            <w:proofErr w:type="spellStart"/>
            <w:r w:rsidR="005D768B">
              <w:fldChar w:fldCharType="begin"/>
            </w:r>
            <w:r w:rsidR="005D768B">
              <w:instrText xml:space="preserve"> HYPERLINK \l "_ChannelType" \h </w:instrText>
            </w:r>
            <w:r w:rsidR="005D768B">
              <w:fldChar w:fldCharType="separate"/>
            </w:r>
            <w:proofErr w:type="gramStart"/>
            <w:r w:rsidRPr="008B6776">
              <w:rPr>
                <w:rStyle w:val="Hyperlink"/>
              </w:rPr>
              <w:t>isbm:ChannelType</w:t>
            </w:r>
            <w:proofErr w:type="spellEnd"/>
            <w:proofErr w:type="gramEnd"/>
            <w:r w:rsidR="005D768B">
              <w:rPr>
                <w:rStyle w:val="Hyperlink"/>
              </w:rPr>
              <w:fldChar w:fldCharType="end"/>
            </w:r>
            <w:r w:rsidRPr="008B6776">
              <w:t>)</w:t>
            </w:r>
            <w:r w:rsidRPr="008B6776" w:rsidR="003B5061">
              <w:t xml:space="preserve"> [1]</w:t>
            </w:r>
          </w:p>
          <w:p w:rsidRPr="008B6776" w:rsidR="00151DB9" w:rsidP="004E4AD8" w:rsidRDefault="00151DB9" w14:paraId="31E278D3" w14:textId="2D8AD004">
            <w:pPr>
              <w:pStyle w:val="ListParagraph"/>
              <w:numPr>
                <w:ilvl w:val="0"/>
                <w:numId w:val="3"/>
              </w:numPr>
            </w:pPr>
            <w:proofErr w:type="spellStart"/>
            <w:r w:rsidRPr="008B6776">
              <w:t>ChannelDescription</w:t>
            </w:r>
            <w:proofErr w:type="spellEnd"/>
            <w:r w:rsidRPr="008B6776">
              <w:t xml:space="preserve"> (</w:t>
            </w:r>
            <w:proofErr w:type="spellStart"/>
            <w:r w:rsidR="005D768B">
              <w:fldChar w:fldCharType="begin"/>
            </w:r>
            <w:r w:rsidR="005D768B">
              <w:instrText xml:space="preserve"> HYPERLINK "http://www.w3.org/TR/xmlschema-2/" \l "string" \h </w:instrText>
            </w:r>
            <w:r w:rsidR="005D768B">
              <w:fldChar w:fldCharType="separate"/>
            </w:r>
            <w:r w:rsidRPr="008B6776">
              <w:rPr>
                <w:rStyle w:val="Hyperlink"/>
              </w:rPr>
              <w:t>xs:string</w:t>
            </w:r>
            <w:proofErr w:type="spellEnd"/>
            <w:r w:rsidR="005D768B">
              <w:rPr>
                <w:rStyle w:val="Hyperlink"/>
              </w:rPr>
              <w:fldChar w:fldCharType="end"/>
            </w:r>
            <w:r w:rsidRPr="008B6776">
              <w:t>)</w:t>
            </w:r>
            <w:r w:rsidRPr="008B6776" w:rsidR="003B5061">
              <w:t xml:space="preserve"> [0..1]</w:t>
            </w:r>
          </w:p>
          <w:p w:rsidRPr="008B6776" w:rsidR="00151DB9" w:rsidP="004E4AD8" w:rsidRDefault="00151DB9" w14:paraId="5842076D" w14:textId="415B0491">
            <w:pPr>
              <w:pStyle w:val="ListParagraph"/>
              <w:numPr>
                <w:ilvl w:val="0"/>
                <w:numId w:val="3"/>
              </w:numPr>
            </w:pPr>
            <w:proofErr w:type="spellStart"/>
            <w:r w:rsidRPr="008B6776">
              <w:lastRenderedPageBreak/>
              <w:t>SecurityToken</w:t>
            </w:r>
            <w:proofErr w:type="spellEnd"/>
            <w:r w:rsidRPr="008B6776">
              <w:t xml:space="preserve"> (</w:t>
            </w:r>
            <w:proofErr w:type="spellStart"/>
            <w:r w:rsidR="005D768B">
              <w:fldChar w:fldCharType="begin"/>
            </w:r>
            <w:r w:rsidR="005D768B">
              <w:instrText xml:space="preserve"> HYPERLINK \l "security-token-xml" \h </w:instrText>
            </w:r>
            <w:r w:rsidR="005D768B">
              <w:fldChar w:fldCharType="separate"/>
            </w:r>
            <w:proofErr w:type="gramStart"/>
            <w:r w:rsidRPr="008B6776">
              <w:rPr>
                <w:rStyle w:val="Hyperlink"/>
              </w:rPr>
              <w:t>isbm:SecurityToken</w:t>
            </w:r>
            <w:proofErr w:type="spellEnd"/>
            <w:proofErr w:type="gramEnd"/>
            <w:r w:rsidR="005D768B">
              <w:rPr>
                <w:rStyle w:val="Hyperlink"/>
              </w:rPr>
              <w:fldChar w:fldCharType="end"/>
            </w:r>
            <w:r w:rsidRPr="008B6776">
              <w:t>)</w:t>
            </w:r>
            <w:r w:rsidRPr="008B6776" w:rsidR="003B5061">
              <w:t xml:space="preserve"> [0..*]</w:t>
            </w:r>
          </w:p>
        </w:tc>
      </w:tr>
      <w:tr w:rsidR="00151DB9" w:rsidTr="00A13805" w14:paraId="2F318CD3" w14:textId="77777777">
        <w:tc>
          <w:tcPr>
            <w:tcW w:w="603" w:type="pct"/>
          </w:tcPr>
          <w:p w:rsidR="00151DB9" w:rsidP="00344EF1" w:rsidRDefault="00151DB9" w14:paraId="6D09AE0B" w14:textId="77777777">
            <w:pPr>
              <w:pStyle w:val="Compact"/>
            </w:pPr>
            <w:r>
              <w:lastRenderedPageBreak/>
              <w:t>Output</w:t>
            </w:r>
          </w:p>
        </w:tc>
        <w:tc>
          <w:tcPr>
            <w:tcW w:w="4397" w:type="pct"/>
          </w:tcPr>
          <w:p w:rsidR="00151DB9" w:rsidP="003B5061" w:rsidRDefault="003B5061" w14:paraId="74C8F57B" w14:textId="5BCB03B8">
            <w:proofErr w:type="spellStart"/>
            <w:r>
              <w:t>CreateChannelResponse</w:t>
            </w:r>
            <w:proofErr w:type="spellEnd"/>
            <w:r>
              <w:t xml:space="preserve"> (</w:t>
            </w:r>
            <w:proofErr w:type="spellStart"/>
            <w:r w:rsidR="005D768B">
              <w:fldChar w:fldCharType="begin"/>
            </w:r>
            <w:r w:rsidR="005D768B">
              <w:instrText xml:space="preserve"> HYPERLINK "http://www.openoandm.org/isbm/2.0/wsdl/ChannelM</w:instrText>
            </w:r>
            <w:r w:rsidR="005D768B">
              <w:instrText xml:space="preserve">anagementService.wsdl" </w:instrText>
            </w:r>
            <w:r w:rsidR="005D768B">
              <w:fldChar w:fldCharType="separate"/>
            </w:r>
            <w:r w:rsidRPr="00DA02E8">
              <w:rPr>
                <w:rStyle w:val="Hyperlink"/>
              </w:rPr>
              <w:t>isbm:CreateChannelResponse</w:t>
            </w:r>
            <w:proofErr w:type="spellEnd"/>
            <w:r w:rsidR="005D768B">
              <w:rPr>
                <w:rStyle w:val="Hyperlink"/>
              </w:rPr>
              <w:fldChar w:fldCharType="end"/>
            </w:r>
            <w:r>
              <w:t>)</w:t>
            </w:r>
          </w:p>
          <w:p w:rsidR="003B5061" w:rsidP="004E4AD8" w:rsidRDefault="003B5061" w14:paraId="2766D622" w14:textId="0911917F">
            <w:pPr>
              <w:pStyle w:val="ListParagraph"/>
              <w:numPr>
                <w:ilvl w:val="0"/>
                <w:numId w:val="3"/>
              </w:numPr>
            </w:pPr>
            <w:r>
              <w:t>No content</w:t>
            </w:r>
          </w:p>
        </w:tc>
      </w:tr>
      <w:tr w:rsidR="00151DB9" w:rsidTr="00A13805" w14:paraId="037B14D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51DB9" w:rsidP="00344EF1" w:rsidRDefault="00151DB9" w14:paraId="1AF45684" w14:textId="77777777">
            <w:pPr>
              <w:pStyle w:val="Compact"/>
            </w:pPr>
            <w:r>
              <w:t>Faults</w:t>
            </w:r>
          </w:p>
        </w:tc>
        <w:tc>
          <w:tcPr>
            <w:tcW w:w="4397" w:type="pct"/>
          </w:tcPr>
          <w:p w:rsidR="00151DB9" w:rsidP="00344EF1" w:rsidRDefault="00151DB9" w14:paraId="2AA7D3F5" w14:textId="165A89E8">
            <w:pPr>
              <w:pStyle w:val="Compact"/>
            </w:pPr>
            <w:proofErr w:type="spellStart"/>
            <w:r>
              <w:t>ChannelFault</w:t>
            </w:r>
            <w:proofErr w:type="spellEnd"/>
            <w:r>
              <w:t xml:space="preserve"> (</w:t>
            </w:r>
            <w:proofErr w:type="spellStart"/>
            <w:r w:rsidR="005D768B">
              <w:fldChar w:fldCharType="begin"/>
            </w:r>
            <w:r w:rsidR="005D768B">
              <w:instrText xml:space="preserve"> HYPERLINK "http://www.openoandm.org/isbm/2.0/wsdl/ChannelManagementService.wsdl" </w:instrText>
            </w:r>
            <w:r w:rsidR="005D768B">
              <w:fldChar w:fldCharType="separate"/>
            </w:r>
            <w:r w:rsidRPr="00DA02E8">
              <w:rPr>
                <w:rStyle w:val="Hyperlink"/>
              </w:rPr>
              <w:t>isbm:ChannelFault</w:t>
            </w:r>
            <w:proofErr w:type="spellEnd"/>
            <w:r w:rsidR="005D768B">
              <w:rPr>
                <w:rStyle w:val="Hyperlink"/>
              </w:rPr>
              <w:fldChar w:fldCharType="end"/>
            </w:r>
            <w:r>
              <w:t>)</w:t>
            </w:r>
          </w:p>
        </w:tc>
      </w:tr>
    </w:tbl>
    <w:p w:rsidR="00C42E2E" w:rsidP="00C42E2E" w:rsidRDefault="003A6A93" w14:paraId="39B98AE9" w14:textId="5C05F745">
      <w:pPr>
        <w:pStyle w:val="Heading4"/>
      </w:pPr>
      <w:r>
        <w:t>REST Interface</w:t>
      </w:r>
    </w:p>
    <w:p w:rsidR="003770D3" w:rsidP="003770D3" w:rsidRDefault="003B5061" w14:paraId="364C517C" w14:textId="29F5CD0C">
      <w:pPr>
        <w:pStyle w:val="BodyText"/>
      </w:pPr>
      <w:r>
        <w:t xml:space="preserve">The Create Channel general interface is mapped into a RESTful interface as an </w:t>
      </w:r>
      <w:proofErr w:type="spellStart"/>
      <w:r>
        <w:t>OpenAPI</w:t>
      </w:r>
      <w:proofErr w:type="spellEnd"/>
      <w:r>
        <w:t xml:space="preserve"> description according to the following rules.</w:t>
      </w:r>
    </w:p>
    <w:p w:rsidR="00974FD7" w:rsidP="003770D3" w:rsidRDefault="00974FD7" w14:paraId="4602B3FB" w14:textId="13C9BDD4">
      <w:pPr>
        <w:pStyle w:val="BodyText"/>
      </w:pPr>
      <w:r>
        <w:t xml:space="preserve">The behavior of the REST interface MUST conform to that of the general description with necessary adjustments to conform to REST </w:t>
      </w:r>
      <w:r w:rsidR="000F4FA4">
        <w:t>principles</w:t>
      </w:r>
      <w:r>
        <w:t xml:space="preserve"> and HTTP speci</w:t>
      </w:r>
      <w:r w:rsidR="000F4FA4">
        <w:t>fi</w:t>
      </w:r>
      <w:r>
        <w:t>cations.</w:t>
      </w:r>
    </w:p>
    <w:tbl>
      <w:tblPr>
        <w:tblStyle w:val="ListTable2"/>
        <w:tblW w:w="5000" w:type="pct"/>
        <w:tblLook w:val="0400" w:firstRow="0" w:lastRow="0" w:firstColumn="0" w:lastColumn="0" w:noHBand="0" w:noVBand="1"/>
      </w:tblPr>
      <w:tblGrid>
        <w:gridCol w:w="1216"/>
        <w:gridCol w:w="8864"/>
      </w:tblGrid>
      <w:tr w:rsidR="003B5061" w:rsidTr="003B5061" w14:paraId="707CC39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B5061" w:rsidRDefault="003B5061" w14:paraId="01E25EF0" w14:textId="1FBD16FA">
            <w:pPr>
              <w:pStyle w:val="Compact"/>
            </w:pPr>
            <w:r w:rsidRPr="003B5061">
              <w:t>HTTP M</w:t>
            </w:r>
            <w:r>
              <w:t>ethod</w:t>
            </w:r>
          </w:p>
        </w:tc>
        <w:tc>
          <w:tcPr>
            <w:tcW w:w="4397" w:type="pct"/>
          </w:tcPr>
          <w:p w:rsidRPr="003B5061" w:rsidR="003B5061" w:rsidP="00AA2FC7" w:rsidRDefault="003B5061" w14:paraId="6460CBF1" w14:textId="2907D351">
            <w:pPr>
              <w:rPr>
                <w:bCs/>
              </w:rPr>
            </w:pPr>
            <w:r>
              <w:rPr>
                <w:bCs/>
              </w:rPr>
              <w:t>POST</w:t>
            </w:r>
          </w:p>
        </w:tc>
      </w:tr>
      <w:tr w:rsidR="003B5061" w:rsidTr="003B5061" w14:paraId="2DD3E621" w14:textId="77777777">
        <w:tc>
          <w:tcPr>
            <w:tcW w:w="603" w:type="pct"/>
          </w:tcPr>
          <w:p w:rsidRPr="003B5061" w:rsidR="003B5061" w:rsidRDefault="003B5061" w14:paraId="325ADAE3" w14:textId="23C86942">
            <w:pPr>
              <w:pStyle w:val="Compact"/>
            </w:pPr>
            <w:r>
              <w:t xml:space="preserve">URL </w:t>
            </w:r>
          </w:p>
        </w:tc>
        <w:tc>
          <w:tcPr>
            <w:tcW w:w="4397" w:type="pct"/>
          </w:tcPr>
          <w:p w:rsidRPr="003B5061" w:rsidR="003B5061" w:rsidP="00AA2FC7" w:rsidRDefault="003B5061" w14:paraId="628BF21B" w14:textId="3E4EB6D9">
            <w:pPr>
              <w:rPr>
                <w:bCs/>
              </w:rPr>
            </w:pPr>
            <w:r>
              <w:rPr>
                <w:bCs/>
              </w:rPr>
              <w:t>/channels</w:t>
            </w:r>
          </w:p>
        </w:tc>
      </w:tr>
      <w:tr w:rsidR="00BB0129" w:rsidTr="003B5061" w14:paraId="23DE51B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9E20EB" w:rsidRDefault="009E20EB" w14:paraId="17C4D437" w14:textId="14A62CBF">
            <w:pPr>
              <w:pStyle w:val="Compact"/>
            </w:pPr>
            <w:r>
              <w:t>HTTP Body</w:t>
            </w:r>
          </w:p>
        </w:tc>
        <w:tc>
          <w:tcPr>
            <w:tcW w:w="4397" w:type="pct"/>
          </w:tcPr>
          <w:p w:rsidRPr="003B5061" w:rsidR="00272291" w:rsidP="00AA2FC7" w:rsidRDefault="003041B6" w14:paraId="38C8226B" w14:textId="2A693783">
            <w:pPr>
              <w:rPr>
                <w:bCs/>
              </w:rPr>
            </w:pPr>
            <w:proofErr w:type="spellStart"/>
            <w:r>
              <w:rPr>
                <w:bCs/>
              </w:rPr>
              <w:t>create</w:t>
            </w:r>
            <w:r w:rsidR="00CE07DE">
              <w:rPr>
                <w:bCs/>
              </w:rPr>
              <w:t>Channel</w:t>
            </w:r>
            <w:proofErr w:type="spellEnd"/>
            <w:r w:rsidR="00CE07DE">
              <w:rPr>
                <w:bCs/>
              </w:rPr>
              <w:t xml:space="preserve"> (</w:t>
            </w:r>
            <w:proofErr w:type="spellStart"/>
            <w:r w:rsidR="005D768B">
              <w:fldChar w:fldCharType="begin"/>
            </w:r>
            <w:r w:rsidR="005D768B">
              <w:instrText xml:space="preserve"> HYPERLINK "http://www.openoandm.org/isbm/2.0/openapi/channel_management_service.yml" </w:instrText>
            </w:r>
            <w:r w:rsidR="005D768B">
              <w:fldChar w:fldCharType="separate"/>
            </w:r>
            <w:r w:rsidRPr="003041B6" w:rsidR="00CE07DE">
              <w:rPr>
                <w:rStyle w:val="Hyperlink"/>
                <w:bCs/>
              </w:rPr>
              <w:t>json:</w:t>
            </w:r>
            <w:r w:rsidRPr="003041B6">
              <w:rPr>
                <w:rStyle w:val="Hyperlink"/>
                <w:bCs/>
              </w:rPr>
              <w:t>create</w:t>
            </w:r>
            <w:r w:rsidRPr="003041B6" w:rsidR="00272291">
              <w:rPr>
                <w:rStyle w:val="Hyperlink"/>
                <w:bCs/>
              </w:rPr>
              <w:t>Channel</w:t>
            </w:r>
            <w:proofErr w:type="spellEnd"/>
            <w:r w:rsidR="005D768B">
              <w:rPr>
                <w:rStyle w:val="Hyperlink"/>
                <w:bCs/>
              </w:rPr>
              <w:fldChar w:fldCharType="end"/>
            </w:r>
            <w:r w:rsidR="00CE07DE">
              <w:rPr>
                <w:bCs/>
              </w:rPr>
              <w:t>)</w:t>
            </w:r>
          </w:p>
          <w:p w:rsidRPr="003B5061" w:rsidR="00AA2FC7" w:rsidP="004E4AD8" w:rsidRDefault="00782492" w14:paraId="57933AF7" w14:textId="21837934">
            <w:pPr>
              <w:pStyle w:val="ListParagraph"/>
              <w:numPr>
                <w:ilvl w:val="0"/>
                <w:numId w:val="3"/>
              </w:numPr>
            </w:pPr>
            <w:proofErr w:type="spellStart"/>
            <w:r>
              <w:t>ChannelURI</w:t>
            </w:r>
            <w:proofErr w:type="spellEnd"/>
            <w:r>
              <w:rPr>
                <w:bCs/>
              </w:rPr>
              <w:t xml:space="preserve"> </w:t>
            </w:r>
            <w:r w:rsidR="006D7A04">
              <w:rPr>
                <w:bCs/>
              </w:rPr>
              <w:t>“</w:t>
            </w:r>
            <w:proofErr w:type="spellStart"/>
            <w:r w:rsidR="00272291">
              <w:rPr>
                <w:bCs/>
              </w:rPr>
              <w:t>uri</w:t>
            </w:r>
            <w:proofErr w:type="spellEnd"/>
            <w:r w:rsidR="006D7A04">
              <w:rPr>
                <w:bCs/>
              </w:rPr>
              <w:t>”</w:t>
            </w:r>
            <w:r w:rsidR="00272291">
              <w:rPr>
                <w:bCs/>
              </w:rPr>
              <w:t xml:space="preserve"> </w:t>
            </w:r>
            <w:r w:rsidRPr="003B5061" w:rsidR="00AA2FC7">
              <w:t>(</w:t>
            </w:r>
            <w:proofErr w:type="spellStart"/>
            <w:r w:rsidR="005D768B">
              <w:fldChar w:fldCharType="begin"/>
            </w:r>
            <w:r w:rsidR="005D768B">
              <w:instrText xml:space="preserve"> HYPERLINK "https://github.com/OAI/OpenAPI-Specification/blob/master/versions/3.0.1.md" \l "data-types" </w:instrText>
            </w:r>
            <w:r w:rsidR="005D768B">
              <w:fldChar w:fldCharType="separate"/>
            </w:r>
            <w:r w:rsidRPr="00782492" w:rsidR="009E20EB">
              <w:rPr>
                <w:rStyle w:val="Hyperlink"/>
              </w:rPr>
              <w:t>json:</w:t>
            </w:r>
            <w:r w:rsidRPr="00782492" w:rsidR="00AA2FC7">
              <w:rPr>
                <w:rStyle w:val="Hyperlink"/>
              </w:rPr>
              <w:t>string</w:t>
            </w:r>
            <w:proofErr w:type="spellEnd"/>
            <w:r w:rsidR="005D768B">
              <w:rPr>
                <w:rStyle w:val="Hyperlink"/>
              </w:rPr>
              <w:fldChar w:fldCharType="end"/>
            </w:r>
            <w:r w:rsidRPr="003B5061" w:rsidR="00AA2FC7">
              <w:t>)</w:t>
            </w:r>
            <w:r>
              <w:t xml:space="preserve"> [1]</w:t>
            </w:r>
          </w:p>
          <w:p w:rsidRPr="00272291" w:rsidR="00AA2FC7" w:rsidP="004E4AD8" w:rsidRDefault="00782492" w14:paraId="4649F809" w14:textId="4BCD86D9">
            <w:pPr>
              <w:pStyle w:val="ListParagraph"/>
              <w:numPr>
                <w:ilvl w:val="0"/>
                <w:numId w:val="3"/>
              </w:numPr>
              <w:rPr>
                <w:bCs/>
              </w:rPr>
            </w:pPr>
            <w:proofErr w:type="spellStart"/>
            <w:r w:rsidRPr="00782492">
              <w:t>ChannelType</w:t>
            </w:r>
            <w:proofErr w:type="spellEnd"/>
            <w:r w:rsidRPr="00782492">
              <w:t xml:space="preserve"> </w:t>
            </w:r>
            <w:r w:rsidR="006D7A04">
              <w:t>“</w:t>
            </w:r>
            <w:proofErr w:type="spellStart"/>
            <w:r w:rsidR="00272291">
              <w:rPr>
                <w:bCs/>
              </w:rPr>
              <w:t>channelType</w:t>
            </w:r>
            <w:proofErr w:type="spellEnd"/>
            <w:r w:rsidR="006D7A04">
              <w:rPr>
                <w:bCs/>
              </w:rPr>
              <w:t>”</w:t>
            </w:r>
            <w:r w:rsidR="00272291">
              <w:rPr>
                <w:bCs/>
              </w:rPr>
              <w:t xml:space="preserve"> </w:t>
            </w:r>
            <w:r w:rsidRPr="00272291" w:rsidR="00AA2FC7">
              <w:rPr>
                <w:bCs/>
              </w:rPr>
              <w:t>(</w:t>
            </w:r>
            <w:proofErr w:type="spellStart"/>
            <w:r w:rsidR="005D768B">
              <w:fldChar w:fldCharType="begin"/>
            </w:r>
            <w:r w:rsidR="005D768B">
              <w:instrText xml:space="preserve"> HYPERLINK \l "_ChannelType_1" </w:instrText>
            </w:r>
            <w:r w:rsidR="005D768B">
              <w:fldChar w:fldCharType="separate"/>
            </w:r>
            <w:proofErr w:type="gramStart"/>
            <w:r w:rsidRPr="00685981" w:rsidR="009E20EB">
              <w:rPr>
                <w:rStyle w:val="Hyperlink"/>
                <w:bCs/>
              </w:rPr>
              <w:t>json:</w:t>
            </w:r>
            <w:r w:rsidRPr="00685981" w:rsidR="00AA2FC7">
              <w:rPr>
                <w:rStyle w:val="Hyperlink"/>
                <w:bCs/>
              </w:rPr>
              <w:t>ChannelType</w:t>
            </w:r>
            <w:proofErr w:type="spellEnd"/>
            <w:proofErr w:type="gramEnd"/>
            <w:r w:rsidR="005D768B">
              <w:rPr>
                <w:rStyle w:val="Hyperlink"/>
                <w:bCs/>
              </w:rPr>
              <w:fldChar w:fldCharType="end"/>
            </w:r>
            <w:r w:rsidRPr="00272291" w:rsidR="00AA2FC7">
              <w:rPr>
                <w:bCs/>
              </w:rPr>
              <w:t>)</w:t>
            </w:r>
            <w:r>
              <w:rPr>
                <w:bCs/>
              </w:rPr>
              <w:t xml:space="preserve"> [1]</w:t>
            </w:r>
          </w:p>
          <w:p w:rsidRPr="00272291" w:rsidR="00AA2FC7" w:rsidP="004E4AD8" w:rsidRDefault="00782492" w14:paraId="1EBD5719" w14:textId="26BB0D33">
            <w:pPr>
              <w:pStyle w:val="ListParagraph"/>
              <w:numPr>
                <w:ilvl w:val="0"/>
                <w:numId w:val="3"/>
              </w:numPr>
              <w:rPr>
                <w:bCs/>
              </w:rPr>
            </w:pPr>
            <w:proofErr w:type="spellStart"/>
            <w:r>
              <w:rPr>
                <w:bCs/>
              </w:rPr>
              <w:t>ChannelDescription</w:t>
            </w:r>
            <w:proofErr w:type="spellEnd"/>
            <w:r>
              <w:rPr>
                <w:bCs/>
              </w:rPr>
              <w:t xml:space="preserve"> </w:t>
            </w:r>
            <w:r w:rsidR="006D7A04">
              <w:rPr>
                <w:bCs/>
              </w:rPr>
              <w:t>“</w:t>
            </w:r>
            <w:r w:rsidR="00272291">
              <w:rPr>
                <w:bCs/>
              </w:rPr>
              <w:t>description</w:t>
            </w:r>
            <w:r w:rsidR="006D7A04">
              <w:rPr>
                <w:bCs/>
              </w:rPr>
              <w:t>”</w:t>
            </w:r>
            <w:r w:rsidR="00272291">
              <w:rPr>
                <w:bCs/>
              </w:rPr>
              <w:t xml:space="preserve"> </w:t>
            </w:r>
            <w:r w:rsidRPr="00272291" w:rsidR="00AA2FC7">
              <w:rPr>
                <w:bCs/>
              </w:rPr>
              <w:t>(</w:t>
            </w:r>
            <w:proofErr w:type="spellStart"/>
            <w:r w:rsidR="005D768B">
              <w:fldChar w:fldCharType="begin"/>
            </w:r>
            <w:r w:rsidR="005D768B">
              <w:instrText xml:space="preserve"> HYPERLINK "https://github.com/OAI/OpenAPI-Specification/blob/master/versions/3.0.1.md" \l "data-types" </w:instrText>
            </w:r>
            <w:r w:rsidR="005D768B">
              <w:fldChar w:fldCharType="separate"/>
            </w:r>
            <w:r w:rsidRPr="00782492" w:rsidR="00685981">
              <w:rPr>
                <w:rStyle w:val="Hyperlink"/>
              </w:rPr>
              <w:t>json:string</w:t>
            </w:r>
            <w:proofErr w:type="spellEnd"/>
            <w:r w:rsidR="005D768B">
              <w:rPr>
                <w:rStyle w:val="Hyperlink"/>
              </w:rPr>
              <w:fldChar w:fldCharType="end"/>
            </w:r>
            <w:r w:rsidRPr="00272291" w:rsidR="00AA2FC7">
              <w:rPr>
                <w:bCs/>
              </w:rPr>
              <w:t>)</w:t>
            </w:r>
            <w:r>
              <w:rPr>
                <w:bCs/>
              </w:rPr>
              <w:t xml:space="preserve"> [0..1]</w:t>
            </w:r>
          </w:p>
          <w:p w:rsidRPr="003B5061" w:rsidR="00BB0129" w:rsidP="004E4AD8" w:rsidRDefault="00E54E4C" w14:paraId="1B0EDA6D" w14:textId="70F61340">
            <w:pPr>
              <w:pStyle w:val="ListParagraph"/>
              <w:numPr>
                <w:ilvl w:val="0"/>
                <w:numId w:val="3"/>
              </w:numPr>
            </w:pPr>
            <w:proofErr w:type="spellStart"/>
            <w:r w:rsidRPr="00E54E4C">
              <w:t>SecurityToken</w:t>
            </w:r>
            <w:proofErr w:type="spellEnd"/>
            <w:r w:rsidRPr="00E54E4C">
              <w:t xml:space="preserve"> </w:t>
            </w:r>
            <w:r w:rsidR="00B238A1">
              <w:t>“</w:t>
            </w:r>
            <w:proofErr w:type="spellStart"/>
            <w:r w:rsidR="00272291">
              <w:rPr>
                <w:bCs/>
              </w:rPr>
              <w:t>s</w:t>
            </w:r>
            <w:r w:rsidRPr="00272291" w:rsidR="00AA2FC7">
              <w:rPr>
                <w:bCs/>
              </w:rPr>
              <w:t>ecurityTokens</w:t>
            </w:r>
            <w:proofErr w:type="spellEnd"/>
            <w:r w:rsidR="00B238A1">
              <w:rPr>
                <w:bCs/>
              </w:rPr>
              <w:t>”</w:t>
            </w:r>
            <w:r w:rsidRPr="00272291" w:rsidR="00AA2FC7">
              <w:rPr>
                <w:bCs/>
              </w:rPr>
              <w:t xml:space="preserve"> (</w:t>
            </w:r>
            <w:proofErr w:type="spellStart"/>
            <w:r w:rsidR="005D768B">
              <w:fldChar w:fldCharType="begin"/>
            </w:r>
            <w:r w:rsidR="005D768B">
              <w:instrText xml:space="preserve"> HYPERLINK \l "_SecurityToken_1" </w:instrText>
            </w:r>
            <w:r w:rsidR="005D768B">
              <w:fldChar w:fldCharType="separate"/>
            </w:r>
            <w:proofErr w:type="gramStart"/>
            <w:r w:rsidRPr="00D22CB7" w:rsidR="009E20EB">
              <w:rPr>
                <w:rStyle w:val="Hyperlink"/>
                <w:bCs/>
              </w:rPr>
              <w:t>json:</w:t>
            </w:r>
            <w:r w:rsidRPr="00D22CB7" w:rsidR="00AA2FC7">
              <w:rPr>
                <w:rStyle w:val="Hyperlink"/>
                <w:bCs/>
              </w:rPr>
              <w:t>SecurityToken</w:t>
            </w:r>
            <w:proofErr w:type="spellEnd"/>
            <w:proofErr w:type="gramEnd"/>
            <w:r w:rsidR="005D768B">
              <w:rPr>
                <w:rStyle w:val="Hyperlink"/>
                <w:bCs/>
              </w:rPr>
              <w:fldChar w:fldCharType="end"/>
            </w:r>
            <w:r w:rsidRPr="00272291" w:rsidR="00AA2FC7">
              <w:rPr>
                <w:bCs/>
              </w:rPr>
              <w:t>)</w:t>
            </w:r>
            <w:r>
              <w:rPr>
                <w:bCs/>
              </w:rPr>
              <w:t xml:space="preserve"> [0..*]</w:t>
            </w:r>
          </w:p>
        </w:tc>
      </w:tr>
      <w:tr w:rsidR="00272291" w:rsidTr="003B5061" w14:paraId="4A134092" w14:textId="77777777">
        <w:tc>
          <w:tcPr>
            <w:tcW w:w="603" w:type="pct"/>
          </w:tcPr>
          <w:p w:rsidR="00272291" w:rsidRDefault="00272291" w14:paraId="776DDFE6" w14:textId="7C60D03E">
            <w:pPr>
              <w:pStyle w:val="Compact"/>
            </w:pPr>
            <w:r>
              <w:t>HTTP Response (Success)</w:t>
            </w:r>
          </w:p>
        </w:tc>
        <w:tc>
          <w:tcPr>
            <w:tcW w:w="4397" w:type="pct"/>
          </w:tcPr>
          <w:p w:rsidR="00272291" w:rsidRDefault="00272291" w14:paraId="4D3374C3" w14:textId="66F638A7">
            <w:pPr>
              <w:pStyle w:val="Compact"/>
            </w:pPr>
            <w:r>
              <w:t>201 Created</w:t>
            </w:r>
          </w:p>
        </w:tc>
      </w:tr>
      <w:tr w:rsidR="00BB0129" w:rsidTr="003B5061" w14:paraId="16A469B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B0129" w:rsidRDefault="00E83E4F" w14:paraId="16822807" w14:textId="77777777">
            <w:pPr>
              <w:pStyle w:val="Compact"/>
            </w:pPr>
            <w:r>
              <w:t>Output</w:t>
            </w:r>
          </w:p>
        </w:tc>
        <w:tc>
          <w:tcPr>
            <w:tcW w:w="4397" w:type="pct"/>
          </w:tcPr>
          <w:p w:rsidR="00BB0129" w:rsidRDefault="009E20EB" w14:paraId="1A46512A" w14:textId="2B4D6128">
            <w:pPr>
              <w:pStyle w:val="Compact"/>
            </w:pPr>
            <w:r w:rsidRPr="009E20EB">
              <w:t xml:space="preserve">Channel </w:t>
            </w:r>
            <w:r w:rsidR="000118D6">
              <w:rPr>
                <w:bCs/>
              </w:rPr>
              <w:t>(</w:t>
            </w:r>
            <w:proofErr w:type="spellStart"/>
            <w:r w:rsidR="005D768B">
              <w:fldChar w:fldCharType="begin"/>
            </w:r>
            <w:r w:rsidR="005D768B">
              <w:instrText xml:space="preserve"> HYPERLINK \l "_Channel" </w:instrText>
            </w:r>
            <w:r w:rsidR="005D768B">
              <w:fldChar w:fldCharType="separate"/>
            </w:r>
            <w:proofErr w:type="gramStart"/>
            <w:r w:rsidRPr="00CE07DE" w:rsidR="000118D6">
              <w:rPr>
                <w:rStyle w:val="Hyperlink"/>
                <w:bCs/>
              </w:rPr>
              <w:t>json:Channel</w:t>
            </w:r>
            <w:proofErr w:type="spellEnd"/>
            <w:proofErr w:type="gramEnd"/>
            <w:r w:rsidR="005D768B">
              <w:rPr>
                <w:rStyle w:val="Hyperlink"/>
                <w:bCs/>
              </w:rPr>
              <w:fldChar w:fldCharType="end"/>
            </w:r>
            <w:r w:rsidR="000118D6">
              <w:rPr>
                <w:bCs/>
              </w:rPr>
              <w:t>)</w:t>
            </w:r>
            <w:r w:rsidR="00767F0F">
              <w:rPr>
                <w:bCs/>
              </w:rPr>
              <w:t xml:space="preserve"> </w:t>
            </w:r>
            <w:r w:rsidRPr="009E20EB">
              <w:t xml:space="preserve">excluding </w:t>
            </w:r>
            <w:proofErr w:type="spellStart"/>
            <w:r w:rsidR="000118D6">
              <w:rPr>
                <w:bCs/>
              </w:rPr>
              <w:t>s</w:t>
            </w:r>
            <w:r w:rsidRPr="00272291" w:rsidR="000118D6">
              <w:rPr>
                <w:bCs/>
              </w:rPr>
              <w:t>ecurityTokens</w:t>
            </w:r>
            <w:proofErr w:type="spellEnd"/>
          </w:p>
        </w:tc>
      </w:tr>
      <w:tr w:rsidR="00BB0129" w:rsidTr="003B5061" w14:paraId="7E75C0CB" w14:textId="77777777">
        <w:tc>
          <w:tcPr>
            <w:tcW w:w="603" w:type="pct"/>
          </w:tcPr>
          <w:p w:rsidR="00BB0129" w:rsidRDefault="009E20EB" w14:paraId="237D5B23" w14:textId="2DA0B464">
            <w:pPr>
              <w:pStyle w:val="Compact"/>
            </w:pPr>
            <w:r>
              <w:t>HTTP Response</w:t>
            </w:r>
          </w:p>
          <w:p w:rsidR="00480DAB" w:rsidRDefault="00480DAB" w14:paraId="3C784076" w14:textId="7903A9BF">
            <w:pPr>
              <w:pStyle w:val="Compact"/>
            </w:pPr>
            <w:r>
              <w:t>(Error)</w:t>
            </w:r>
          </w:p>
        </w:tc>
        <w:tc>
          <w:tcPr>
            <w:tcW w:w="4397" w:type="pct"/>
          </w:tcPr>
          <w:p w:rsidR="00BB0129" w:rsidRDefault="00E83E4F" w14:paraId="6C4DC46F" w14:textId="52950C61">
            <w:pPr>
              <w:pStyle w:val="Compact"/>
            </w:pPr>
            <w:proofErr w:type="spellStart"/>
            <w:r>
              <w:t>ChannelFault</w:t>
            </w:r>
            <w:proofErr w:type="spellEnd"/>
            <w:r w:rsidR="00556CDF">
              <w:t xml:space="preserve"> (</w:t>
            </w:r>
            <w:proofErr w:type="spellStart"/>
            <w:r w:rsidR="005D768B">
              <w:fldChar w:fldCharType="begin"/>
            </w:r>
            <w:r w:rsidR="005D768B">
              <w:instrText xml:space="preserve"> HYPERLINK "http://www.openoandm.org/isbm/2.0/openapi/channel_management_service.yml" </w:instrText>
            </w:r>
            <w:r w:rsidR="005D768B">
              <w:fldChar w:fldCharType="separate"/>
            </w:r>
            <w:r w:rsidRPr="00ED5528" w:rsidR="00556CDF">
              <w:rPr>
                <w:rStyle w:val="Hyperlink"/>
              </w:rPr>
              <w:t>j</w:t>
            </w:r>
            <w:r w:rsidRPr="00ED5528" w:rsidR="00D22CB7">
              <w:rPr>
                <w:rStyle w:val="Hyperlink"/>
              </w:rPr>
              <w:t>s</w:t>
            </w:r>
            <w:r w:rsidRPr="00ED5528" w:rsidR="00556CDF">
              <w:rPr>
                <w:rStyle w:val="Hyperlink"/>
              </w:rPr>
              <w:t>on:ChannelFault</w:t>
            </w:r>
            <w:proofErr w:type="spellEnd"/>
            <w:r w:rsidR="005D768B">
              <w:rPr>
                <w:rStyle w:val="Hyperlink"/>
              </w:rPr>
              <w:fldChar w:fldCharType="end"/>
            </w:r>
            <w:r w:rsidR="00556CDF">
              <w:t>)</w:t>
            </w:r>
            <w:r w:rsidR="00272291">
              <w:t xml:space="preserve"> – 409 Conflict</w:t>
            </w:r>
          </w:p>
        </w:tc>
      </w:tr>
    </w:tbl>
    <w:p w:rsidR="00ED5528" w:rsidP="008A58AB" w:rsidRDefault="00E512E0" w14:paraId="612ABA28" w14:textId="5988D495">
      <w:pPr>
        <w:pStyle w:val="Note"/>
      </w:pPr>
      <w:bookmarkStart w:name="add-security-tokens" w:id="165"/>
      <w:bookmarkEnd w:id="165"/>
      <w:r w:rsidRPr="008A58AB">
        <w:t>NOTE</w:t>
      </w:r>
      <w:r w:rsidRPr="008A58AB">
        <w:tab/>
      </w:r>
      <w:r w:rsidR="009E021E">
        <w:t>Although not required by the general interface, success returns t</w:t>
      </w:r>
      <w:r w:rsidR="008A58AB">
        <w:t xml:space="preserve">he Channel object </w:t>
      </w:r>
      <w:r w:rsidRPr="008A58AB" w:rsidR="00ED5528">
        <w:t xml:space="preserve">in conformance with </w:t>
      </w:r>
      <w:r w:rsidR="008A58AB">
        <w:t xml:space="preserve">the requirements of a </w:t>
      </w:r>
      <w:hyperlink w:history="1" r:id="rId52">
        <w:r w:rsidRPr="00481DB7" w:rsidR="008A58AB">
          <w:rPr>
            <w:rStyle w:val="Hyperlink"/>
            <w:sz w:val="16"/>
          </w:rPr>
          <w:t>HTTP 201 response</w:t>
        </w:r>
      </w:hyperlink>
      <w:r w:rsidR="008A58AB">
        <w:t xml:space="preserve"> </w:t>
      </w:r>
      <w:r w:rsidR="00481DB7">
        <w:t>[</w:t>
      </w:r>
      <w:hyperlink w:history="1" r:id="rId53">
        <w:r w:rsidRPr="00481DB7" w:rsidR="00481DB7">
          <w:t>https://www.w3.org/Protocols/rfc2616/rfc2616-sec10.html</w:t>
        </w:r>
      </w:hyperlink>
      <w:r w:rsidR="00481DB7">
        <w:t>]</w:t>
      </w:r>
      <w:r w:rsidRPr="008A58AB" w:rsidR="00ED5528">
        <w:t>.</w:t>
      </w:r>
    </w:p>
    <w:p w:rsidRPr="008A58AB" w:rsidR="009E021E" w:rsidP="008A58AB" w:rsidRDefault="009E021E" w14:paraId="69D999D5" w14:textId="6464C048">
      <w:pPr>
        <w:pStyle w:val="Note"/>
      </w:pPr>
      <w:r>
        <w:t>NOTE</w:t>
      </w:r>
      <w:r>
        <w:tab/>
      </w:r>
      <w:r>
        <w:t xml:space="preserve">The output Channel omits the </w:t>
      </w:r>
      <w:proofErr w:type="spellStart"/>
      <w:r>
        <w:t>SecurityTokens</w:t>
      </w:r>
      <w:proofErr w:type="spellEnd"/>
      <w:r>
        <w:t xml:space="preserve"> to prevent leakage of sensitive information.</w:t>
      </w:r>
    </w:p>
    <w:p w:rsidR="00B33BD0" w:rsidP="00244FCA" w:rsidRDefault="00E83E4F" w14:paraId="011AAA4E" w14:textId="4EEB9DB8">
      <w:pPr>
        <w:pStyle w:val="Heading3"/>
      </w:pPr>
      <w:bookmarkStart w:name="_Toc25337034" w:id="166"/>
      <w:bookmarkStart w:name="_Toc25357160" w:id="167"/>
      <w:bookmarkStart w:name="_Toc32417345" w:id="168"/>
      <w:r>
        <w:t>Add Security Tokens</w:t>
      </w:r>
      <w:bookmarkEnd w:id="166"/>
      <w:bookmarkEnd w:id="167"/>
      <w:bookmarkEnd w:id="168"/>
    </w:p>
    <w:p w:rsidR="00BB0129" w:rsidP="00BF5A6C" w:rsidRDefault="00B33BD0" w14:paraId="0672304C" w14:textId="72FDEEE9">
      <w:pPr>
        <w:pStyle w:val="BodyText"/>
      </w:pPr>
      <w:r>
        <w:t xml:space="preserve">The Add Security Tokens service </w:t>
      </w:r>
      <w:r w:rsidR="00716D77">
        <w:t xml:space="preserve">in general </w:t>
      </w:r>
      <w:r>
        <w:t xml:space="preserve">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244FCA" w14:paraId="739784FF"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65B39385" w14:textId="77777777">
            <w:pPr>
              <w:pStyle w:val="Compact"/>
            </w:pPr>
            <w:r>
              <w:t>Name</w:t>
            </w:r>
          </w:p>
        </w:tc>
        <w:tc>
          <w:tcPr>
            <w:tcW w:w="0" w:type="auto"/>
          </w:tcPr>
          <w:p w:rsidR="00BB0129" w:rsidRDefault="00E83E4F" w14:paraId="352F5332" w14:textId="77777777">
            <w:pPr>
              <w:pStyle w:val="Compact"/>
            </w:pPr>
            <w:proofErr w:type="spellStart"/>
            <w:r>
              <w:t>AddSecurityTokens</w:t>
            </w:r>
            <w:proofErr w:type="spellEnd"/>
          </w:p>
        </w:tc>
      </w:tr>
      <w:tr w:rsidR="00BB0129" w:rsidTr="00244FCA" w14:paraId="350D4E9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6D610B1" w14:textId="77777777">
            <w:pPr>
              <w:pStyle w:val="Compact"/>
            </w:pPr>
            <w:r>
              <w:t>Description</w:t>
            </w:r>
          </w:p>
        </w:tc>
        <w:tc>
          <w:tcPr>
            <w:tcW w:w="0" w:type="auto"/>
          </w:tcPr>
          <w:p w:rsidR="00BB0129" w:rsidRDefault="00E83E4F" w14:paraId="2D4B1910" w14:textId="77777777">
            <w:pPr>
              <w:pStyle w:val="Compact"/>
            </w:pPr>
            <w:r>
              <w:t>Adds security tokens to a channel.</w:t>
            </w:r>
          </w:p>
        </w:tc>
      </w:tr>
      <w:tr w:rsidR="00BB0129" w:rsidTr="00244FCA" w14:paraId="44C17726" w14:textId="77777777">
        <w:tc>
          <w:tcPr>
            <w:tcW w:w="0" w:type="auto"/>
          </w:tcPr>
          <w:p w:rsidR="00BB0129" w:rsidRDefault="00E83E4F" w14:paraId="5A8C86D0" w14:textId="77777777">
            <w:pPr>
              <w:pStyle w:val="Compact"/>
            </w:pPr>
            <w:r>
              <w:t>Input</w:t>
            </w:r>
          </w:p>
        </w:tc>
        <w:tc>
          <w:tcPr>
            <w:tcW w:w="0" w:type="auto"/>
          </w:tcPr>
          <w:p w:rsidR="00BB0129" w:rsidRDefault="00E83E4F" w14:paraId="5C1CCDDA" w14:textId="3D2BEB50">
            <w:proofErr w:type="spellStart"/>
            <w:r>
              <w:t>ChannelURI</w:t>
            </w:r>
            <w:proofErr w:type="spellEnd"/>
            <w:r>
              <w:t xml:space="preserve"> [1]</w:t>
            </w:r>
          </w:p>
          <w:p w:rsidR="00BB0129" w:rsidRDefault="00E83E4F" w14:paraId="5811FA70" w14:textId="09ED9347">
            <w:proofErr w:type="spellStart"/>
            <w:r>
              <w:t>SecurityToken</w:t>
            </w:r>
            <w:proofErr w:type="spellEnd"/>
            <w:r>
              <w:t xml:space="preserve"> [</w:t>
            </w:r>
            <w:proofErr w:type="gramStart"/>
            <w:r>
              <w:t>1..</w:t>
            </w:r>
            <w:proofErr w:type="gramEnd"/>
            <w:r>
              <w:t>*]</w:t>
            </w:r>
          </w:p>
        </w:tc>
      </w:tr>
      <w:tr w:rsidR="00BB0129" w:rsidTr="00244FCA" w14:paraId="76C51FB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D04CC30" w14:textId="77777777">
            <w:pPr>
              <w:pStyle w:val="Compact"/>
            </w:pPr>
            <w:r>
              <w:t>Behavior</w:t>
            </w:r>
          </w:p>
        </w:tc>
        <w:tc>
          <w:tcPr>
            <w:tcW w:w="0" w:type="auto"/>
          </w:tcPr>
          <w:p w:rsidR="00BB0129" w:rsidRDefault="00E83E4F" w14:paraId="4C1A300B"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BB0129" w:rsidRDefault="00E83E4F" w14:paraId="23B1F156" w14:textId="0F735554">
            <w:r>
              <w:lastRenderedPageBreak/>
              <w:t xml:space="preserve">If the specified channel is assigned </w:t>
            </w:r>
            <w:proofErr w:type="spellStart"/>
            <w:r w:rsidR="00343285">
              <w:t>S</w:t>
            </w:r>
            <w:r>
              <w:t>ecurity</w:t>
            </w:r>
            <w:r w:rsidR="00343285">
              <w:t>T</w:t>
            </w:r>
            <w:r>
              <w:t>oken</w:t>
            </w:r>
            <w:proofErr w:type="spellEnd"/>
            <w:r>
              <w:t xml:space="preserve"> and </w:t>
            </w:r>
            <w:r w:rsidR="005659A3">
              <w:t xml:space="preserve">the token provided to the operation for authentication </w:t>
            </w:r>
            <w:r>
              <w:t xml:space="preserve">does not match a token assigned to the channel, then a </w:t>
            </w:r>
            <w:proofErr w:type="spellStart"/>
            <w:r>
              <w:t>ChannelFault</w:t>
            </w:r>
            <w:proofErr w:type="spellEnd"/>
            <w:r>
              <w:t xml:space="preserve"> is returned.</w:t>
            </w:r>
          </w:p>
          <w:p w:rsidR="00BB0129" w:rsidRDefault="00E83E4F" w14:paraId="29EE7594" w14:textId="77777777">
            <w:r>
              <w:t xml:space="preserve">If a specified </w:t>
            </w:r>
            <w:proofErr w:type="spellStart"/>
            <w:r>
              <w:t>SecurityToken</w:t>
            </w:r>
            <w:proofErr w:type="spellEnd"/>
            <w:r>
              <w:t xml:space="preserve"> is already assigned to the channel, then no further action is taken to maintain a distinct list.</w:t>
            </w:r>
          </w:p>
          <w:p w:rsidR="00A41E62" w:rsidRDefault="000B2C09" w14:paraId="7C8433D3" w14:textId="51F37807">
            <w:r>
              <w:t xml:space="preserve">If a </w:t>
            </w:r>
            <w:proofErr w:type="spellStart"/>
            <w:r>
              <w:t>SecurityToken</w:t>
            </w:r>
            <w:proofErr w:type="spellEnd"/>
            <w:r>
              <w:t xml:space="preserve"> is being added to </w:t>
            </w:r>
            <w:r w:rsidR="00BB0505">
              <w:t xml:space="preserve">a </w:t>
            </w:r>
            <w:r>
              <w:t>Channel</w:t>
            </w:r>
            <w:r w:rsidR="00BB0505">
              <w:t xml:space="preserve"> that was created without any security tokens</w:t>
            </w:r>
            <w:r>
              <w:t>, then a</w:t>
            </w:r>
            <w:r w:rsidR="005659A3">
              <w:t>n</w:t>
            </w:r>
            <w:r>
              <w:t xml:space="preserve"> </w:t>
            </w:r>
            <w:proofErr w:type="spellStart"/>
            <w:r>
              <w:t>OperationFault</w:t>
            </w:r>
            <w:proofErr w:type="spellEnd"/>
            <w:r>
              <w:t xml:space="preserve"> </w:t>
            </w:r>
            <w:r w:rsidR="001D5DE3">
              <w:t xml:space="preserve">MUST </w:t>
            </w:r>
            <w:r>
              <w:t>be returned.</w:t>
            </w:r>
          </w:p>
        </w:tc>
      </w:tr>
      <w:tr w:rsidR="00BB0129" w:rsidTr="00244FCA" w14:paraId="04F2AA04" w14:textId="77777777">
        <w:tc>
          <w:tcPr>
            <w:tcW w:w="0" w:type="auto"/>
          </w:tcPr>
          <w:p w:rsidR="00BB0129" w:rsidRDefault="00E83E4F" w14:paraId="035E5EEA" w14:textId="77777777">
            <w:pPr>
              <w:pStyle w:val="Compact"/>
            </w:pPr>
            <w:r>
              <w:lastRenderedPageBreak/>
              <w:t>Output</w:t>
            </w:r>
          </w:p>
        </w:tc>
        <w:tc>
          <w:tcPr>
            <w:tcW w:w="0" w:type="auto"/>
          </w:tcPr>
          <w:p w:rsidR="00BB0129" w:rsidRDefault="00E83E4F" w14:paraId="566BE9BC" w14:textId="77777777">
            <w:pPr>
              <w:pStyle w:val="Compact"/>
            </w:pPr>
            <w:r>
              <w:t>N/A</w:t>
            </w:r>
          </w:p>
        </w:tc>
      </w:tr>
      <w:tr w:rsidR="00BB0129" w:rsidTr="00244FCA" w14:paraId="04FE386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C711153" w14:textId="77777777">
            <w:pPr>
              <w:pStyle w:val="Compact"/>
            </w:pPr>
            <w:r>
              <w:t>Faults</w:t>
            </w:r>
          </w:p>
        </w:tc>
        <w:tc>
          <w:tcPr>
            <w:tcW w:w="0" w:type="auto"/>
          </w:tcPr>
          <w:p w:rsidR="00BB0129" w:rsidRDefault="00E83E4F" w14:paraId="76FFF090" w14:textId="77777777">
            <w:pPr>
              <w:pStyle w:val="Compact"/>
            </w:pPr>
            <w:proofErr w:type="spellStart"/>
            <w:r>
              <w:t>ChannelFault</w:t>
            </w:r>
            <w:proofErr w:type="spellEnd"/>
          </w:p>
          <w:p w:rsidR="005659A3" w:rsidRDefault="005659A3" w14:paraId="48B28DFF" w14:textId="3453762F">
            <w:pPr>
              <w:pStyle w:val="Compact"/>
            </w:pPr>
            <w:proofErr w:type="spellStart"/>
            <w:r>
              <w:t>OperationFault</w:t>
            </w:r>
            <w:proofErr w:type="spellEnd"/>
            <w:r>
              <w:t xml:space="preserve"> – This is in addition to the Service Definition provided by ISA</w:t>
            </w:r>
            <w:r w:rsidR="008B6140">
              <w:t xml:space="preserve"> </w:t>
            </w:r>
            <w:r>
              <w:t>95.00.06</w:t>
            </w:r>
          </w:p>
        </w:tc>
      </w:tr>
    </w:tbl>
    <w:p w:rsidR="001D4D7E" w:rsidP="001D4D7E" w:rsidRDefault="003A6A93" w14:paraId="43102FDB" w14:textId="62569A34">
      <w:pPr>
        <w:pStyle w:val="Heading4"/>
      </w:pPr>
      <w:bookmarkStart w:name="remove-security-tokens" w:id="169"/>
      <w:bookmarkStart w:name="_Toc25337035" w:id="170"/>
      <w:bookmarkStart w:name="_Toc25337775" w:id="171"/>
      <w:bookmarkEnd w:id="169"/>
      <w:bookmarkEnd w:id="170"/>
      <w:bookmarkEnd w:id="171"/>
      <w:r>
        <w:t>SOAP Interface</w:t>
      </w:r>
    </w:p>
    <w:p w:rsidR="001D4D7E" w:rsidP="001D4D7E" w:rsidRDefault="001D4D7E" w14:paraId="5F08B82D" w14:textId="297006FC">
      <w:pPr>
        <w:pStyle w:val="BodyText"/>
      </w:pPr>
      <w:r>
        <w:t xml:space="preserve">The </w:t>
      </w:r>
      <w:r w:rsidR="00C02BF5">
        <w:t>Add Security Tokens</w:t>
      </w:r>
      <w:r>
        <w:t xml:space="preserve"> general interface is mapped into SOAP 1.1/1.2 as embedded XML schemas in WSDL descriptions according to the following schema types.</w:t>
      </w:r>
    </w:p>
    <w:p w:rsidR="00B33BD0" w:rsidP="001D4D7E" w:rsidRDefault="001D4D7E" w14:paraId="29FD1C4A" w14:textId="1FC84014">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1D4D7E" w:rsidTr="00A166D3" w14:paraId="4954972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5659A3" w:rsidR="001D4D7E" w:rsidP="00371F65" w:rsidRDefault="001D4D7E" w14:paraId="33890409" w14:textId="77777777">
            <w:pPr>
              <w:pStyle w:val="Compact"/>
              <w:rPr>
                <w:bCs/>
              </w:rPr>
            </w:pPr>
            <w:r w:rsidRPr="005659A3">
              <w:rPr>
                <w:bCs/>
              </w:rPr>
              <w:t>Input</w:t>
            </w:r>
          </w:p>
        </w:tc>
        <w:tc>
          <w:tcPr>
            <w:tcW w:w="4397" w:type="pct"/>
          </w:tcPr>
          <w:p w:rsidRPr="005659A3" w:rsidR="001D4D7E" w:rsidP="00371F65" w:rsidRDefault="00B6120B" w14:paraId="2A6CA2EA" w14:textId="7150461F">
            <w:pPr>
              <w:rPr>
                <w:bCs/>
              </w:rPr>
            </w:pPr>
            <w:proofErr w:type="spellStart"/>
            <w:r w:rsidRPr="005659A3">
              <w:rPr>
                <w:bCs/>
              </w:rPr>
              <w:t>AddSecurityTokens</w:t>
            </w:r>
            <w:proofErr w:type="spellEnd"/>
            <w:r w:rsidRPr="005659A3">
              <w:rPr>
                <w:bCs/>
              </w:rPr>
              <w:t xml:space="preserve"> </w:t>
            </w:r>
            <w:r w:rsidRPr="005659A3" w:rsidR="001D4D7E">
              <w:rPr>
                <w:bCs/>
              </w:rPr>
              <w:t>(</w:t>
            </w:r>
            <w:proofErr w:type="spellStart"/>
            <w:r w:rsidR="005D768B">
              <w:fldChar w:fldCharType="begin"/>
            </w:r>
            <w:r w:rsidR="005D768B">
              <w:instrText xml:space="preserve"> HYPERLINK "http://www.openoandm.org/isbm/2.0/wsdl/ChannelManagementService.wsdl" </w:instrText>
            </w:r>
            <w:r w:rsidR="005D768B">
              <w:fldChar w:fldCharType="separate"/>
            </w:r>
            <w:r w:rsidRPr="005659A3" w:rsidR="001D4D7E">
              <w:rPr>
                <w:rStyle w:val="Hyperlink"/>
                <w:bCs/>
              </w:rPr>
              <w:t>isbm:</w:t>
            </w:r>
            <w:r w:rsidRPr="005659A3" w:rsidR="0004039A">
              <w:rPr>
                <w:rStyle w:val="Hyperlink"/>
                <w:bCs/>
              </w:rPr>
              <w:t>AddSecurityTokens</w:t>
            </w:r>
            <w:proofErr w:type="spellEnd"/>
            <w:r w:rsidR="005D768B">
              <w:rPr>
                <w:rStyle w:val="Hyperlink"/>
                <w:bCs/>
              </w:rPr>
              <w:fldChar w:fldCharType="end"/>
            </w:r>
            <w:r w:rsidRPr="005659A3" w:rsidR="001D4D7E">
              <w:rPr>
                <w:bCs/>
              </w:rPr>
              <w:t>)</w:t>
            </w:r>
          </w:p>
          <w:p w:rsidRPr="005659A3" w:rsidR="00C02BF5" w:rsidP="004E4AD8" w:rsidRDefault="001D4D7E" w14:paraId="7811D0BF" w14:textId="2F9F05FA">
            <w:pPr>
              <w:pStyle w:val="ListParagraph"/>
              <w:numPr>
                <w:ilvl w:val="0"/>
                <w:numId w:val="3"/>
              </w:numPr>
              <w:rPr>
                <w:bCs/>
              </w:rPr>
            </w:pPr>
            <w:proofErr w:type="spellStart"/>
            <w:r w:rsidRPr="005659A3">
              <w:rPr>
                <w:bCs/>
              </w:rPr>
              <w:t>ChannelURI</w:t>
            </w:r>
            <w:proofErr w:type="spellEnd"/>
            <w:r w:rsidRPr="005659A3">
              <w:rPr>
                <w:bCs/>
              </w:rPr>
              <w:t xml:space="preserve"> (</w:t>
            </w:r>
            <w:proofErr w:type="spellStart"/>
            <w:r w:rsidR="005D768B">
              <w:fldChar w:fldCharType="begin"/>
            </w:r>
            <w:r w:rsidR="005D768B">
              <w:instrText xml:space="preserve"> HYPERLINK "http://www.w3.org/TR/xmlschema-2/" \l "string" \h </w:instrText>
            </w:r>
            <w:r w:rsidR="005D768B">
              <w:fldChar w:fldCharType="separate"/>
            </w:r>
            <w:r w:rsidRPr="005659A3">
              <w:rPr>
                <w:rStyle w:val="Hyperlink"/>
                <w:bCs/>
              </w:rPr>
              <w:t>xs:string</w:t>
            </w:r>
            <w:proofErr w:type="spellEnd"/>
            <w:r w:rsidR="005D768B">
              <w:rPr>
                <w:rStyle w:val="Hyperlink"/>
                <w:bCs/>
              </w:rPr>
              <w:fldChar w:fldCharType="end"/>
            </w:r>
            <w:r w:rsidRPr="005659A3">
              <w:rPr>
                <w:bCs/>
              </w:rPr>
              <w:t>) [1]</w:t>
            </w:r>
          </w:p>
          <w:p w:rsidRPr="005659A3" w:rsidR="001D4D7E" w:rsidP="004E4AD8" w:rsidRDefault="001D4D7E" w14:paraId="1895E3E5" w14:textId="02B52543">
            <w:pPr>
              <w:pStyle w:val="ListParagraph"/>
              <w:numPr>
                <w:ilvl w:val="0"/>
                <w:numId w:val="3"/>
              </w:numPr>
              <w:rPr>
                <w:bCs/>
              </w:rPr>
            </w:pPr>
            <w:proofErr w:type="spellStart"/>
            <w:r w:rsidRPr="005659A3">
              <w:rPr>
                <w:bCs/>
              </w:rPr>
              <w:t>SecurityToken</w:t>
            </w:r>
            <w:proofErr w:type="spellEnd"/>
            <w:r w:rsidRPr="005659A3">
              <w:rPr>
                <w:bCs/>
              </w:rPr>
              <w:t xml:space="preserve"> (</w:t>
            </w:r>
            <w:proofErr w:type="spellStart"/>
            <w:r w:rsidR="005D768B">
              <w:fldChar w:fldCharType="begin"/>
            </w:r>
            <w:r w:rsidR="005D768B">
              <w:instrText xml:space="preserve"> HYPERLINK \l "security-token-xml" \h </w:instrText>
            </w:r>
            <w:r w:rsidR="005D768B">
              <w:fldChar w:fldCharType="separate"/>
            </w:r>
            <w:proofErr w:type="gramStart"/>
            <w:r w:rsidRPr="005659A3">
              <w:rPr>
                <w:rStyle w:val="Hyperlink"/>
                <w:bCs/>
              </w:rPr>
              <w:t>isbm:SecurityToken</w:t>
            </w:r>
            <w:proofErr w:type="spellEnd"/>
            <w:proofErr w:type="gramEnd"/>
            <w:r w:rsidR="005D768B">
              <w:rPr>
                <w:rStyle w:val="Hyperlink"/>
                <w:bCs/>
              </w:rPr>
              <w:fldChar w:fldCharType="end"/>
            </w:r>
            <w:r w:rsidRPr="005659A3">
              <w:rPr>
                <w:bCs/>
              </w:rPr>
              <w:t>) [</w:t>
            </w:r>
            <w:r w:rsidRPr="005659A3" w:rsidR="00C02BF5">
              <w:rPr>
                <w:bCs/>
              </w:rPr>
              <w:t>1</w:t>
            </w:r>
            <w:r w:rsidRPr="005659A3">
              <w:rPr>
                <w:bCs/>
              </w:rPr>
              <w:t>..*]</w:t>
            </w:r>
          </w:p>
        </w:tc>
      </w:tr>
      <w:tr w:rsidR="001D4D7E" w:rsidTr="00A166D3" w14:paraId="4F83D2CD" w14:textId="77777777">
        <w:tc>
          <w:tcPr>
            <w:tcW w:w="603" w:type="pct"/>
          </w:tcPr>
          <w:p w:rsidR="001D4D7E" w:rsidP="00371F65" w:rsidRDefault="001D4D7E" w14:paraId="4D381154" w14:textId="77777777">
            <w:pPr>
              <w:pStyle w:val="Compact"/>
            </w:pPr>
            <w:r>
              <w:t>Output</w:t>
            </w:r>
          </w:p>
        </w:tc>
        <w:tc>
          <w:tcPr>
            <w:tcW w:w="4397" w:type="pct"/>
          </w:tcPr>
          <w:p w:rsidR="001D4D7E" w:rsidP="00371F65" w:rsidRDefault="000D3B37" w14:paraId="7AFDB301" w14:textId="7A631BDB">
            <w:proofErr w:type="spellStart"/>
            <w:r w:rsidRPr="000D3B37">
              <w:t>AddSecurityTokensResponse</w:t>
            </w:r>
            <w:proofErr w:type="spellEnd"/>
            <w:r w:rsidR="001D4D7E">
              <w:t xml:space="preserve"> (</w:t>
            </w:r>
            <w:proofErr w:type="spellStart"/>
            <w:r w:rsidR="005D768B">
              <w:fldChar w:fldCharType="begin"/>
            </w:r>
            <w:r w:rsidR="005D768B">
              <w:instrText xml:space="preserve"> HYPERLINK "http://www.openoandm.org/isbm/2.0/wsdl/ChannelManagementService.wsdl" </w:instrText>
            </w:r>
            <w:r w:rsidR="005D768B">
              <w:fldChar w:fldCharType="separate"/>
            </w:r>
            <w:r w:rsidRPr="00DA02E8" w:rsidR="001D4D7E">
              <w:rPr>
                <w:rStyle w:val="Hyperlink"/>
              </w:rPr>
              <w:t>isbm:</w:t>
            </w:r>
            <w:r w:rsidRPr="00766B62" w:rsidR="00766B62">
              <w:rPr>
                <w:rStyle w:val="Hyperlink"/>
              </w:rPr>
              <w:t>AddSecurityTokensResponse</w:t>
            </w:r>
            <w:proofErr w:type="spellEnd"/>
            <w:r w:rsidR="005D768B">
              <w:rPr>
                <w:rStyle w:val="Hyperlink"/>
              </w:rPr>
              <w:fldChar w:fldCharType="end"/>
            </w:r>
            <w:r w:rsidR="001D4D7E">
              <w:t>)</w:t>
            </w:r>
          </w:p>
          <w:p w:rsidR="001D4D7E" w:rsidP="004E4AD8" w:rsidRDefault="001D4D7E" w14:paraId="71C9385A" w14:textId="77777777">
            <w:pPr>
              <w:pStyle w:val="ListParagraph"/>
              <w:numPr>
                <w:ilvl w:val="0"/>
                <w:numId w:val="3"/>
              </w:numPr>
            </w:pPr>
            <w:r>
              <w:t>No content</w:t>
            </w:r>
          </w:p>
        </w:tc>
      </w:tr>
      <w:tr w:rsidR="001D4D7E" w:rsidTr="00A166D3" w14:paraId="3593B84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D4D7E" w:rsidP="00371F65" w:rsidRDefault="001D4D7E" w14:paraId="0F3AD0ED" w14:textId="77777777">
            <w:pPr>
              <w:pStyle w:val="Compact"/>
            </w:pPr>
            <w:r>
              <w:t>Faults</w:t>
            </w:r>
          </w:p>
        </w:tc>
        <w:tc>
          <w:tcPr>
            <w:tcW w:w="4397" w:type="pct"/>
          </w:tcPr>
          <w:p w:rsidR="001D4D7E" w:rsidP="00371F65" w:rsidRDefault="001D4D7E" w14:paraId="5E6DCE64" w14:textId="47309A52">
            <w:pPr>
              <w:pStyle w:val="Compact"/>
            </w:pPr>
            <w:proofErr w:type="spellStart"/>
            <w:r>
              <w:t>ChannelFault</w:t>
            </w:r>
            <w:proofErr w:type="spellEnd"/>
            <w:r>
              <w:t xml:space="preserve"> (</w:t>
            </w:r>
            <w:proofErr w:type="spellStart"/>
            <w:r w:rsidR="005D768B">
              <w:fldChar w:fldCharType="begin"/>
            </w:r>
            <w:r w:rsidR="005D768B">
              <w:instrText xml:space="preserve"> HYPERLINK "http://www.openoandm.org/isbm/2.0/wsdl/ChannelManagementService.wsdl" </w:instrText>
            </w:r>
            <w:r w:rsidR="005D768B">
              <w:fldChar w:fldCharType="separate"/>
            </w:r>
            <w:r w:rsidRPr="00DA02E8">
              <w:rPr>
                <w:rStyle w:val="Hyperlink"/>
              </w:rPr>
              <w:t>isbm:ChannelFault</w:t>
            </w:r>
            <w:proofErr w:type="spellEnd"/>
            <w:r w:rsidR="005D768B">
              <w:rPr>
                <w:rStyle w:val="Hyperlink"/>
              </w:rPr>
              <w:fldChar w:fldCharType="end"/>
            </w:r>
            <w:r>
              <w:t>)</w:t>
            </w:r>
          </w:p>
        </w:tc>
      </w:tr>
    </w:tbl>
    <w:p w:rsidR="001D4D7E" w:rsidP="001D4D7E" w:rsidRDefault="003A6A93" w14:paraId="7F126A57" w14:textId="5985DE3F">
      <w:pPr>
        <w:pStyle w:val="Heading4"/>
      </w:pPr>
      <w:r>
        <w:t>REST Interface</w:t>
      </w:r>
    </w:p>
    <w:p w:rsidR="001D4D7E" w:rsidP="001D4D7E" w:rsidRDefault="001D4D7E" w14:paraId="00867BED" w14:textId="387CBE8D">
      <w:pPr>
        <w:pStyle w:val="BodyText"/>
      </w:pPr>
      <w:r>
        <w:t xml:space="preserve">The </w:t>
      </w:r>
      <w:r w:rsidR="00EB3D6B">
        <w:t xml:space="preserve">Add Security Tokens </w:t>
      </w:r>
      <w:r>
        <w:t xml:space="preserve">general interface is mapped into a RESTful interface as an </w:t>
      </w:r>
      <w:proofErr w:type="spellStart"/>
      <w:r>
        <w:t>OpenAPI</w:t>
      </w:r>
      <w:proofErr w:type="spellEnd"/>
      <w:r>
        <w:t xml:space="preserve"> description according to the following rules.</w:t>
      </w:r>
    </w:p>
    <w:p w:rsidR="001D4D7E" w:rsidP="001D4D7E" w:rsidRDefault="001D4D7E" w14:paraId="424CF15D"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D4D7E" w:rsidTr="005659A3" w14:paraId="019E7DE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D4D7E" w:rsidP="00371F65" w:rsidRDefault="001D4D7E" w14:paraId="1CD45474" w14:textId="77777777">
            <w:pPr>
              <w:pStyle w:val="Compact"/>
            </w:pPr>
            <w:r w:rsidRPr="003B5061">
              <w:t>HTTP M</w:t>
            </w:r>
            <w:r>
              <w:t>ethod</w:t>
            </w:r>
          </w:p>
        </w:tc>
        <w:tc>
          <w:tcPr>
            <w:tcW w:w="4397" w:type="pct"/>
          </w:tcPr>
          <w:p w:rsidRPr="003B5061" w:rsidR="001D4D7E" w:rsidP="00371F65" w:rsidRDefault="001D4D7E" w14:paraId="18B8B904" w14:textId="77777777">
            <w:pPr>
              <w:rPr>
                <w:bCs/>
              </w:rPr>
            </w:pPr>
            <w:r>
              <w:rPr>
                <w:bCs/>
              </w:rPr>
              <w:t>POST</w:t>
            </w:r>
          </w:p>
        </w:tc>
      </w:tr>
      <w:tr w:rsidR="001D4D7E" w:rsidTr="005659A3" w14:paraId="40D8D5C3" w14:textId="77777777">
        <w:tc>
          <w:tcPr>
            <w:tcW w:w="603" w:type="pct"/>
          </w:tcPr>
          <w:p w:rsidRPr="003B5061" w:rsidR="001D4D7E" w:rsidP="00371F65" w:rsidRDefault="001D4D7E" w14:paraId="3850201E" w14:textId="77777777">
            <w:pPr>
              <w:pStyle w:val="Compact"/>
            </w:pPr>
            <w:r>
              <w:t xml:space="preserve">URL </w:t>
            </w:r>
          </w:p>
        </w:tc>
        <w:tc>
          <w:tcPr>
            <w:tcW w:w="4397" w:type="pct"/>
          </w:tcPr>
          <w:p w:rsidRPr="003B5061" w:rsidR="001D4D7E" w:rsidP="00371F65" w:rsidRDefault="001D4D7E" w14:paraId="74ECF0A5" w14:textId="79C057FE">
            <w:pPr>
              <w:rPr>
                <w:bCs/>
              </w:rPr>
            </w:pPr>
            <w:r>
              <w:rPr>
                <w:bCs/>
              </w:rPr>
              <w:t>/channels</w:t>
            </w:r>
            <w:r w:rsidR="00EB3D6B">
              <w:rPr>
                <w:bCs/>
              </w:rPr>
              <w:t>/{channel-id}/security-tokens</w:t>
            </w:r>
          </w:p>
        </w:tc>
      </w:tr>
      <w:tr w:rsidR="001D4D7E" w:rsidTr="005659A3" w14:paraId="55E9D28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D4D7E" w:rsidP="00371F65" w:rsidRDefault="001D4D7E" w14:paraId="598D825D" w14:textId="77777777">
            <w:pPr>
              <w:pStyle w:val="Compact"/>
            </w:pPr>
            <w:r>
              <w:t>HTTP Body</w:t>
            </w:r>
          </w:p>
        </w:tc>
        <w:tc>
          <w:tcPr>
            <w:tcW w:w="4397" w:type="pct"/>
          </w:tcPr>
          <w:p w:rsidRPr="003B5061" w:rsidR="001D4D7E" w:rsidP="00371F65" w:rsidRDefault="001B70F4" w14:paraId="24CF1289" w14:textId="2E9D0CA3">
            <w:pPr>
              <w:rPr>
                <w:bCs/>
              </w:rPr>
            </w:pPr>
            <w:proofErr w:type="spellStart"/>
            <w:r>
              <w:t>a</w:t>
            </w:r>
            <w:r w:rsidRPr="00E40B96" w:rsidR="00E40B96">
              <w:t>ddSecurityTokens</w:t>
            </w:r>
            <w:proofErr w:type="spellEnd"/>
            <w:r w:rsidRPr="00E40B96" w:rsidR="00E40B96">
              <w:rPr>
                <w:bCs/>
              </w:rPr>
              <w:t xml:space="preserve"> </w:t>
            </w:r>
            <w:r w:rsidR="001D4D7E">
              <w:rPr>
                <w:bCs/>
              </w:rPr>
              <w:t>(</w:t>
            </w:r>
            <w:proofErr w:type="spellStart"/>
            <w:r w:rsidR="005D768B">
              <w:fldChar w:fldCharType="begin"/>
            </w:r>
            <w:r w:rsidR="005D768B">
              <w:instrText xml:space="preserve"> HYPERLINK "http://www.openoandm.org/isbm/2.0/openapi/channel_management_service.yml" </w:instrText>
            </w:r>
            <w:r w:rsidR="005D768B">
              <w:fldChar w:fldCharType="separate"/>
            </w:r>
            <w:r w:rsidRPr="0041783C" w:rsidR="0041783C">
              <w:rPr>
                <w:rStyle w:val="Hyperlink"/>
              </w:rPr>
              <w:t>json:</w:t>
            </w:r>
            <w:r>
              <w:rPr>
                <w:rStyle w:val="Hyperlink"/>
              </w:rPr>
              <w:t>a</w:t>
            </w:r>
            <w:r w:rsidRPr="0041783C" w:rsidR="0041783C">
              <w:rPr>
                <w:rStyle w:val="Hyperlink"/>
              </w:rPr>
              <w:t>ddSecurityTokens</w:t>
            </w:r>
            <w:proofErr w:type="spellEnd"/>
            <w:r w:rsidR="005D768B">
              <w:rPr>
                <w:rStyle w:val="Hyperlink"/>
              </w:rPr>
              <w:fldChar w:fldCharType="end"/>
            </w:r>
            <w:r w:rsidR="001D4D7E">
              <w:rPr>
                <w:bCs/>
              </w:rPr>
              <w:t>)</w:t>
            </w:r>
          </w:p>
          <w:p w:rsidRPr="003B5061" w:rsidR="001D4D7E" w:rsidP="004E4AD8" w:rsidRDefault="001D4D7E" w14:paraId="62D30EC0" w14:textId="59FAA2AE">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5D768B">
              <w:fldChar w:fldCharType="begin"/>
            </w:r>
            <w:r w:rsidR="005D768B">
              <w:instrText xml:space="preserve"> HYPERLINK \l "_SecurityToken_1" </w:instrText>
            </w:r>
            <w:r w:rsidR="005D768B">
              <w:fldChar w:fldCharType="separate"/>
            </w:r>
            <w:proofErr w:type="gramStart"/>
            <w:r w:rsidRPr="00D22CB7">
              <w:rPr>
                <w:rStyle w:val="Hyperlink"/>
                <w:bCs/>
              </w:rPr>
              <w:t>json:SecurityToken</w:t>
            </w:r>
            <w:proofErr w:type="spellEnd"/>
            <w:proofErr w:type="gramEnd"/>
            <w:r w:rsidR="005D768B">
              <w:rPr>
                <w:rStyle w:val="Hyperlink"/>
                <w:bCs/>
              </w:rPr>
              <w:fldChar w:fldCharType="end"/>
            </w:r>
            <w:r w:rsidRPr="00272291">
              <w:rPr>
                <w:bCs/>
              </w:rPr>
              <w:t>)</w:t>
            </w:r>
            <w:r>
              <w:rPr>
                <w:bCs/>
              </w:rPr>
              <w:t xml:space="preserve"> [</w:t>
            </w:r>
            <w:r w:rsidR="00EB3D6B">
              <w:rPr>
                <w:bCs/>
              </w:rPr>
              <w:t>1</w:t>
            </w:r>
            <w:r>
              <w:rPr>
                <w:bCs/>
              </w:rPr>
              <w:t>..*]</w:t>
            </w:r>
          </w:p>
        </w:tc>
      </w:tr>
      <w:tr w:rsidR="001D4D7E" w:rsidTr="005659A3" w14:paraId="5221ADD1" w14:textId="77777777">
        <w:tc>
          <w:tcPr>
            <w:tcW w:w="603" w:type="pct"/>
          </w:tcPr>
          <w:p w:rsidR="001D4D7E" w:rsidP="00371F65" w:rsidRDefault="001D4D7E" w14:paraId="063DC19D" w14:textId="77777777">
            <w:pPr>
              <w:pStyle w:val="Compact"/>
            </w:pPr>
            <w:r>
              <w:t>HTTP Response (Success)</w:t>
            </w:r>
          </w:p>
        </w:tc>
        <w:tc>
          <w:tcPr>
            <w:tcW w:w="4397" w:type="pct"/>
          </w:tcPr>
          <w:p w:rsidR="001D4D7E" w:rsidP="00371F65" w:rsidRDefault="001D4D7E" w14:paraId="0A39453B" w14:textId="712870BD">
            <w:pPr>
              <w:pStyle w:val="Compact"/>
            </w:pPr>
            <w:r>
              <w:t>201 Created</w:t>
            </w:r>
          </w:p>
        </w:tc>
      </w:tr>
      <w:tr w:rsidR="001D4D7E" w:rsidTr="005659A3" w14:paraId="33ED2F9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D4D7E" w:rsidP="00371F65" w:rsidRDefault="001D4D7E" w14:paraId="71160C68" w14:textId="77777777">
            <w:pPr>
              <w:pStyle w:val="Compact"/>
            </w:pPr>
            <w:r>
              <w:t>Output</w:t>
            </w:r>
          </w:p>
        </w:tc>
        <w:tc>
          <w:tcPr>
            <w:tcW w:w="4397" w:type="pct"/>
          </w:tcPr>
          <w:p w:rsidR="001D4D7E" w:rsidP="00371F65" w:rsidRDefault="00FC1647" w14:paraId="75E6D7AE" w14:textId="1D85B8C8">
            <w:pPr>
              <w:pStyle w:val="Compact"/>
            </w:pPr>
            <w:r>
              <w:t>N/A</w:t>
            </w:r>
          </w:p>
        </w:tc>
      </w:tr>
      <w:tr w:rsidR="001D4D7E" w:rsidTr="005659A3" w14:paraId="523D9F58" w14:textId="77777777">
        <w:tc>
          <w:tcPr>
            <w:tcW w:w="603" w:type="pct"/>
          </w:tcPr>
          <w:p w:rsidR="001D4D7E" w:rsidP="00371F65" w:rsidRDefault="001D4D7E" w14:paraId="2D486830" w14:textId="77777777">
            <w:pPr>
              <w:pStyle w:val="Compact"/>
            </w:pPr>
            <w:r>
              <w:t>HTTP Response</w:t>
            </w:r>
          </w:p>
          <w:p w:rsidR="001D4D7E" w:rsidP="00371F65" w:rsidRDefault="001D4D7E" w14:paraId="4DD1BE39" w14:textId="77777777">
            <w:pPr>
              <w:pStyle w:val="Compact"/>
            </w:pPr>
            <w:r>
              <w:t>(Error)</w:t>
            </w:r>
          </w:p>
        </w:tc>
        <w:tc>
          <w:tcPr>
            <w:tcW w:w="4397" w:type="pct"/>
          </w:tcPr>
          <w:p w:rsidR="001D4D7E" w:rsidP="00371F65" w:rsidRDefault="001D4D7E" w14:paraId="027B60CF" w14:textId="7F3FC267">
            <w:pPr>
              <w:pStyle w:val="Compact"/>
            </w:pPr>
            <w:proofErr w:type="spellStart"/>
            <w:r>
              <w:t>ChannelFault</w:t>
            </w:r>
            <w:proofErr w:type="spellEnd"/>
            <w:r>
              <w:t xml:space="preserve"> (</w:t>
            </w:r>
            <w:proofErr w:type="spellStart"/>
            <w:r w:rsidR="005D768B">
              <w:fldChar w:fldCharType="begin"/>
            </w:r>
            <w:r w:rsidR="005D768B">
              <w:instrText xml:space="preserve"> HYPERLINK "http://www.openoandm.org/isbm/2.0/openapi/channel_management_service.yml" </w:instrText>
            </w:r>
            <w:r w:rsidR="005D768B">
              <w:fldChar w:fldCharType="separate"/>
            </w:r>
            <w:r w:rsidRPr="00ED5528">
              <w:rPr>
                <w:rStyle w:val="Hyperlink"/>
              </w:rPr>
              <w:t>json:ChannelFault</w:t>
            </w:r>
            <w:proofErr w:type="spellEnd"/>
            <w:r w:rsidR="005D768B">
              <w:rPr>
                <w:rStyle w:val="Hyperlink"/>
              </w:rPr>
              <w:fldChar w:fldCharType="end"/>
            </w:r>
            <w:r>
              <w:t>) – 40</w:t>
            </w:r>
            <w:r w:rsidR="006D4DC5">
              <w:t>4</w:t>
            </w:r>
            <w:r>
              <w:t xml:space="preserve"> </w:t>
            </w:r>
            <w:r w:rsidR="006D4DC5">
              <w:t>Not Found</w:t>
            </w:r>
          </w:p>
        </w:tc>
      </w:tr>
    </w:tbl>
    <w:p w:rsidRPr="005659A3" w:rsidR="00DC0CCA" w:rsidP="005659A3" w:rsidRDefault="00C50453" w14:paraId="59F2F942" w14:textId="6381C9DC">
      <w:pPr>
        <w:pStyle w:val="Note"/>
      </w:pPr>
      <w:r w:rsidRPr="005659A3">
        <w:lastRenderedPageBreak/>
        <w:t>NOTE</w:t>
      </w:r>
      <w:r w:rsidRPr="005659A3">
        <w:tab/>
      </w:r>
      <w:r w:rsidR="00971941">
        <w:t xml:space="preserve">Returns nothing in contrast </w:t>
      </w:r>
      <w:r w:rsidRPr="005659A3" w:rsidR="00DC0CCA">
        <w:t xml:space="preserve">to </w:t>
      </w:r>
      <w:r w:rsidR="005659A3">
        <w:t xml:space="preserve">the requirements of </w:t>
      </w:r>
      <w:r w:rsidR="00971941">
        <w:t xml:space="preserve">a </w:t>
      </w:r>
      <w:hyperlink w:history="1" r:id="rId54">
        <w:r w:rsidRPr="003C00C9" w:rsidR="005659A3">
          <w:rPr>
            <w:rStyle w:val="Hyperlink"/>
            <w:sz w:val="16"/>
          </w:rPr>
          <w:t>HTTP 201 response</w:t>
        </w:r>
      </w:hyperlink>
      <w:r w:rsidRPr="005659A3" w:rsidR="00DC0CCA">
        <w:t xml:space="preserve"> </w:t>
      </w:r>
      <w:r w:rsidR="003C00C9">
        <w:t>[</w:t>
      </w:r>
      <w:hyperlink w:history="1" r:id="rId55">
        <w:r w:rsidRPr="003C00C9" w:rsidR="00971941">
          <w:t>https://www.w3.org/Protocols/rfc2616/rfc2616-sec10.html</w:t>
        </w:r>
      </w:hyperlink>
      <w:r w:rsidRPr="003C00C9" w:rsidR="003C00C9">
        <w:t>]</w:t>
      </w:r>
      <w:r w:rsidR="00971941">
        <w:t>, which would expect the security tokens to be returned, to prevent leakage of sensitive information.</w:t>
      </w:r>
    </w:p>
    <w:p w:rsidR="00BB0129" w:rsidP="00244FCA" w:rsidRDefault="00E83E4F" w14:paraId="27C63C7B" w14:textId="54EC3BEC">
      <w:pPr>
        <w:pStyle w:val="Heading3"/>
      </w:pPr>
      <w:bookmarkStart w:name="_Toc25337036" w:id="172"/>
      <w:bookmarkStart w:name="_Toc25357161" w:id="173"/>
      <w:bookmarkStart w:name="_Toc32417346" w:id="174"/>
      <w:r>
        <w:t>Remove Security Tokens</w:t>
      </w:r>
      <w:bookmarkEnd w:id="172"/>
      <w:bookmarkEnd w:id="173"/>
      <w:bookmarkEnd w:id="174"/>
    </w:p>
    <w:p w:rsidRPr="00CF438F" w:rsidR="00CF438F" w:rsidP="00CF438F" w:rsidRDefault="00CF438F" w14:paraId="16846118" w14:textId="040B675F">
      <w:pPr>
        <w:pStyle w:val="BodyText"/>
      </w:pPr>
      <w:r>
        <w:t xml:space="preserve">The Remove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2F2914D0" w14:paraId="787E912A"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7B0B0097" w14:textId="77777777">
            <w:pPr>
              <w:pStyle w:val="Compact"/>
            </w:pPr>
            <w:r>
              <w:t>Name</w:t>
            </w:r>
          </w:p>
        </w:tc>
        <w:tc>
          <w:tcPr>
            <w:tcW w:w="0" w:type="auto"/>
          </w:tcPr>
          <w:p w:rsidR="00BB0129" w:rsidRDefault="00E83E4F" w14:paraId="70228CC0" w14:textId="77777777">
            <w:pPr>
              <w:pStyle w:val="Compact"/>
            </w:pPr>
            <w:proofErr w:type="spellStart"/>
            <w:r>
              <w:t>RemoveSecurityTokens</w:t>
            </w:r>
            <w:proofErr w:type="spellEnd"/>
          </w:p>
        </w:tc>
      </w:tr>
      <w:tr w:rsidR="00BB0129" w:rsidTr="2F2914D0" w14:paraId="16CC21B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A93FC5C" w14:textId="77777777">
            <w:pPr>
              <w:pStyle w:val="Compact"/>
            </w:pPr>
            <w:r>
              <w:t>Description</w:t>
            </w:r>
          </w:p>
        </w:tc>
        <w:tc>
          <w:tcPr>
            <w:tcW w:w="0" w:type="auto"/>
          </w:tcPr>
          <w:p w:rsidR="00BB0129" w:rsidRDefault="00E83E4F" w14:paraId="0A4511E5" w14:textId="77777777">
            <w:pPr>
              <w:pStyle w:val="Compact"/>
            </w:pPr>
            <w:r>
              <w:t>Removes security tokens from a channel.</w:t>
            </w:r>
          </w:p>
        </w:tc>
      </w:tr>
      <w:tr w:rsidR="00BB0129" w:rsidTr="2F2914D0" w14:paraId="741176B4" w14:textId="77777777">
        <w:tc>
          <w:tcPr>
            <w:tcW w:w="0" w:type="auto"/>
          </w:tcPr>
          <w:p w:rsidR="00BB0129" w:rsidRDefault="00E83E4F" w14:paraId="3035FA57" w14:textId="77777777">
            <w:pPr>
              <w:pStyle w:val="Compact"/>
            </w:pPr>
            <w:r>
              <w:t>Input</w:t>
            </w:r>
          </w:p>
        </w:tc>
        <w:tc>
          <w:tcPr>
            <w:tcW w:w="0" w:type="auto"/>
          </w:tcPr>
          <w:p w:rsidR="00BB0129" w:rsidRDefault="00E83E4F" w14:paraId="21D1B06D" w14:textId="0CFB7532">
            <w:proofErr w:type="spellStart"/>
            <w:r>
              <w:t>ChannelURI</w:t>
            </w:r>
            <w:proofErr w:type="spellEnd"/>
            <w:r>
              <w:t xml:space="preserve"> [1]</w:t>
            </w:r>
          </w:p>
          <w:p w:rsidR="00BB0129" w:rsidRDefault="00E83E4F" w14:paraId="046A10C1" w14:textId="429C5A51">
            <w:proofErr w:type="spellStart"/>
            <w:r>
              <w:t>SecurityToken</w:t>
            </w:r>
            <w:proofErr w:type="spellEnd"/>
            <w:r>
              <w:t xml:space="preserve"> [</w:t>
            </w:r>
            <w:proofErr w:type="gramStart"/>
            <w:r>
              <w:t>1..</w:t>
            </w:r>
            <w:proofErr w:type="gramEnd"/>
            <w:r>
              <w:t>*]</w:t>
            </w:r>
          </w:p>
        </w:tc>
      </w:tr>
      <w:tr w:rsidR="00BB0129" w:rsidTr="2F2914D0" w14:paraId="30544C1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D03D93D" w14:textId="77777777">
            <w:pPr>
              <w:pStyle w:val="Compact"/>
            </w:pPr>
            <w:r>
              <w:t>Behavior</w:t>
            </w:r>
          </w:p>
        </w:tc>
        <w:tc>
          <w:tcPr>
            <w:tcW w:w="0" w:type="auto"/>
          </w:tcPr>
          <w:p w:rsidR="00BB0129" w:rsidRDefault="00E83E4F" w14:paraId="77B1F11E"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7E22D9" w:rsidP="007E22D9" w:rsidRDefault="007E22D9" w14:paraId="7747852D" w14:textId="77777777">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rsidR="00BB0129" w:rsidRDefault="00E83E4F" w14:paraId="30CC7FEC" w14:textId="1F1BAF86">
            <w:r>
              <w:t xml:space="preserve">If any specified </w:t>
            </w:r>
            <w:proofErr w:type="spellStart"/>
            <w:r>
              <w:t>SecurityToken</w:t>
            </w:r>
            <w:proofErr w:type="spellEnd"/>
            <w:r>
              <w:t xml:space="preserve"> is not assigned to the channel, then a </w:t>
            </w:r>
            <w:proofErr w:type="spellStart"/>
            <w:r>
              <w:t>SecurityTokenFault</w:t>
            </w:r>
            <w:proofErr w:type="spellEnd"/>
            <w:r>
              <w:t xml:space="preserve"> is returned. No tokens are removed from the channel, even if they are valid.</w:t>
            </w:r>
          </w:p>
        </w:tc>
      </w:tr>
      <w:tr w:rsidR="00BB0129" w:rsidTr="2F2914D0" w14:paraId="5C6EDF8D" w14:textId="77777777">
        <w:tc>
          <w:tcPr>
            <w:tcW w:w="0" w:type="auto"/>
          </w:tcPr>
          <w:p w:rsidR="00BB0129" w:rsidRDefault="00E83E4F" w14:paraId="2CF8CF89" w14:textId="77777777">
            <w:pPr>
              <w:pStyle w:val="Compact"/>
            </w:pPr>
            <w:r>
              <w:t>Output</w:t>
            </w:r>
          </w:p>
        </w:tc>
        <w:tc>
          <w:tcPr>
            <w:tcW w:w="0" w:type="auto"/>
          </w:tcPr>
          <w:p w:rsidR="00BB0129" w:rsidRDefault="00E83E4F" w14:paraId="603E988A" w14:textId="77777777">
            <w:pPr>
              <w:pStyle w:val="Compact"/>
            </w:pPr>
            <w:r>
              <w:t>N/A</w:t>
            </w:r>
          </w:p>
        </w:tc>
      </w:tr>
      <w:tr w:rsidR="00BB0129" w:rsidTr="2F2914D0" w14:paraId="2514FA1E"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4831EA8" w14:textId="77777777">
            <w:pPr>
              <w:pStyle w:val="Compact"/>
            </w:pPr>
            <w:r>
              <w:t>Faults</w:t>
            </w:r>
          </w:p>
        </w:tc>
        <w:tc>
          <w:tcPr>
            <w:tcW w:w="0" w:type="auto"/>
          </w:tcPr>
          <w:p w:rsidR="00BB0129" w:rsidRDefault="00E83E4F" w14:paraId="553BE53A" w14:textId="77777777">
            <w:proofErr w:type="spellStart"/>
            <w:r>
              <w:t>ChannelFault</w:t>
            </w:r>
            <w:proofErr w:type="spellEnd"/>
          </w:p>
          <w:p w:rsidR="00BB0129" w:rsidRDefault="00E83E4F" w14:paraId="75D5C5DF" w14:textId="77777777">
            <w:proofErr w:type="spellStart"/>
            <w:r>
              <w:t>SecurityTokenFault</w:t>
            </w:r>
            <w:proofErr w:type="spellEnd"/>
          </w:p>
        </w:tc>
      </w:tr>
    </w:tbl>
    <w:p w:rsidR="00910D0C" w:rsidP="00910D0C" w:rsidRDefault="003A6A93" w14:paraId="3388DA7E" w14:textId="11184E6C">
      <w:pPr>
        <w:pStyle w:val="Heading4"/>
      </w:pPr>
      <w:bookmarkStart w:name="delete-channel" w:id="175"/>
      <w:bookmarkEnd w:id="175"/>
      <w:r>
        <w:t>SOAP Interface</w:t>
      </w:r>
    </w:p>
    <w:p w:rsidR="00910D0C" w:rsidP="00910D0C" w:rsidRDefault="00910D0C" w14:paraId="2432DC28" w14:textId="029D6D0F">
      <w:pPr>
        <w:pStyle w:val="BodyText"/>
      </w:pPr>
      <w:r>
        <w:t>The Remove Security Tokens general interface is mapped into SOAP 1.1/1.2 as embedded XML schemas in WSDL descriptions according to the following schema types.</w:t>
      </w:r>
    </w:p>
    <w:p w:rsidR="00910D0C" w:rsidP="00910D0C" w:rsidRDefault="00910D0C" w14:paraId="4E34AFD7"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910D0C" w:rsidTr="00A166D3" w14:paraId="1E89E89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A166D3" w:rsidR="00910D0C" w:rsidP="00371F65" w:rsidRDefault="00910D0C" w14:paraId="564AA59E" w14:textId="77777777">
            <w:pPr>
              <w:pStyle w:val="Compact"/>
              <w:rPr>
                <w:bCs/>
              </w:rPr>
            </w:pPr>
            <w:r w:rsidRPr="00A166D3">
              <w:rPr>
                <w:bCs/>
              </w:rPr>
              <w:t>Input</w:t>
            </w:r>
          </w:p>
        </w:tc>
        <w:tc>
          <w:tcPr>
            <w:tcW w:w="4397" w:type="pct"/>
          </w:tcPr>
          <w:p w:rsidRPr="00A166D3" w:rsidR="00910D0C" w:rsidP="00371F65" w:rsidRDefault="006E1054" w14:paraId="08C0886D" w14:textId="0529DA49">
            <w:pPr>
              <w:rPr>
                <w:bCs/>
              </w:rPr>
            </w:pPr>
            <w:proofErr w:type="spellStart"/>
            <w:r w:rsidRPr="00A166D3">
              <w:rPr>
                <w:bCs/>
              </w:rPr>
              <w:t>Remove</w:t>
            </w:r>
            <w:r w:rsidRPr="00A166D3" w:rsidR="00910D0C">
              <w:rPr>
                <w:bCs/>
              </w:rPr>
              <w:t>SecurityTokens</w:t>
            </w:r>
            <w:proofErr w:type="spellEnd"/>
            <w:r w:rsidRPr="00A166D3" w:rsidR="00910D0C">
              <w:rPr>
                <w:bCs/>
              </w:rPr>
              <w:t xml:space="preserve"> (</w:t>
            </w:r>
            <w:proofErr w:type="spellStart"/>
            <w:r w:rsidR="005D768B">
              <w:fldChar w:fldCharType="begin"/>
            </w:r>
            <w:r w:rsidR="005D768B">
              <w:instrText xml:space="preserve"> HYPERLINK "http://www.openoandm.org/isbm/2.0/wsdl/ChannelManagementService.wsdl" </w:instrText>
            </w:r>
            <w:r w:rsidR="005D768B">
              <w:fldChar w:fldCharType="separate"/>
            </w:r>
            <w:r w:rsidRPr="00A166D3" w:rsidR="00910D0C">
              <w:rPr>
                <w:rStyle w:val="Hyperlink"/>
                <w:bCs/>
              </w:rPr>
              <w:t>isbm:</w:t>
            </w:r>
            <w:r w:rsidRPr="00A166D3">
              <w:rPr>
                <w:rStyle w:val="Hyperlink"/>
                <w:bCs/>
              </w:rPr>
              <w:t>Remove</w:t>
            </w:r>
            <w:r w:rsidRPr="00A166D3" w:rsidR="00910D0C">
              <w:rPr>
                <w:rStyle w:val="Hyperlink"/>
                <w:bCs/>
              </w:rPr>
              <w:t>SecurityTokens</w:t>
            </w:r>
            <w:proofErr w:type="spellEnd"/>
            <w:r w:rsidR="005D768B">
              <w:rPr>
                <w:rStyle w:val="Hyperlink"/>
                <w:bCs/>
              </w:rPr>
              <w:fldChar w:fldCharType="end"/>
            </w:r>
            <w:r w:rsidRPr="00A166D3" w:rsidR="00910D0C">
              <w:rPr>
                <w:bCs/>
              </w:rPr>
              <w:t>)</w:t>
            </w:r>
          </w:p>
          <w:p w:rsidRPr="00A166D3" w:rsidR="00910D0C" w:rsidP="004E4AD8" w:rsidRDefault="00910D0C" w14:paraId="5D3E71E5" w14:textId="31A7E26F">
            <w:pPr>
              <w:pStyle w:val="ListParagraph"/>
              <w:numPr>
                <w:ilvl w:val="0"/>
                <w:numId w:val="3"/>
              </w:numPr>
              <w:rPr>
                <w:bCs/>
              </w:rPr>
            </w:pPr>
            <w:proofErr w:type="spellStart"/>
            <w:r w:rsidRPr="00A166D3">
              <w:rPr>
                <w:bCs/>
              </w:rPr>
              <w:t>ChannelURI</w:t>
            </w:r>
            <w:proofErr w:type="spellEnd"/>
            <w:r w:rsidRPr="00A166D3">
              <w:rPr>
                <w:bCs/>
              </w:rPr>
              <w:t xml:space="preserve"> (</w:t>
            </w:r>
            <w:proofErr w:type="spellStart"/>
            <w:r w:rsidR="005D768B">
              <w:fldChar w:fldCharType="begin"/>
            </w:r>
            <w:r w:rsidR="005D768B">
              <w:instrText xml:space="preserve"> HYPERLINK "http://www.w3.org/TR/xmlschema-2/" \l "string" \h </w:instrText>
            </w:r>
            <w:r w:rsidR="005D768B">
              <w:fldChar w:fldCharType="separate"/>
            </w:r>
            <w:r w:rsidRPr="00A166D3">
              <w:rPr>
                <w:rStyle w:val="Hyperlink"/>
                <w:bCs/>
              </w:rPr>
              <w:t>xs:string</w:t>
            </w:r>
            <w:proofErr w:type="spellEnd"/>
            <w:r w:rsidR="005D768B">
              <w:rPr>
                <w:rStyle w:val="Hyperlink"/>
                <w:bCs/>
              </w:rPr>
              <w:fldChar w:fldCharType="end"/>
            </w:r>
            <w:r w:rsidRPr="00A166D3">
              <w:rPr>
                <w:bCs/>
              </w:rPr>
              <w:t>) [1]</w:t>
            </w:r>
          </w:p>
          <w:p w:rsidRPr="00A166D3" w:rsidR="00910D0C" w:rsidP="004E4AD8" w:rsidRDefault="00910D0C" w14:paraId="3FA45627" w14:textId="10A693D8">
            <w:pPr>
              <w:pStyle w:val="ListParagraph"/>
              <w:numPr>
                <w:ilvl w:val="0"/>
                <w:numId w:val="3"/>
              </w:numPr>
              <w:rPr>
                <w:bCs/>
              </w:rPr>
            </w:pPr>
            <w:proofErr w:type="spellStart"/>
            <w:r w:rsidRPr="00A166D3">
              <w:rPr>
                <w:bCs/>
              </w:rPr>
              <w:t>SecurityToken</w:t>
            </w:r>
            <w:proofErr w:type="spellEnd"/>
            <w:r w:rsidRPr="00A166D3">
              <w:rPr>
                <w:bCs/>
              </w:rPr>
              <w:t xml:space="preserve"> (</w:t>
            </w:r>
            <w:proofErr w:type="spellStart"/>
            <w:r w:rsidR="005D768B">
              <w:fldChar w:fldCharType="begin"/>
            </w:r>
            <w:r w:rsidR="005D768B">
              <w:instrText xml:space="preserve"> HYPERLINK \l "security-token-xml" \h </w:instrText>
            </w:r>
            <w:r w:rsidR="005D768B">
              <w:fldChar w:fldCharType="separate"/>
            </w:r>
            <w:proofErr w:type="gramStart"/>
            <w:r w:rsidRPr="00A166D3">
              <w:rPr>
                <w:rStyle w:val="Hyperlink"/>
                <w:bCs/>
              </w:rPr>
              <w:t>isbm:SecurityToken</w:t>
            </w:r>
            <w:proofErr w:type="spellEnd"/>
            <w:proofErr w:type="gramEnd"/>
            <w:r w:rsidR="005D768B">
              <w:rPr>
                <w:rStyle w:val="Hyperlink"/>
                <w:bCs/>
              </w:rPr>
              <w:fldChar w:fldCharType="end"/>
            </w:r>
            <w:r w:rsidRPr="00A166D3">
              <w:rPr>
                <w:bCs/>
              </w:rPr>
              <w:t>) [1..*]</w:t>
            </w:r>
          </w:p>
        </w:tc>
      </w:tr>
      <w:tr w:rsidR="00910D0C" w:rsidTr="00A166D3" w14:paraId="2F8EC4CD" w14:textId="77777777">
        <w:tc>
          <w:tcPr>
            <w:tcW w:w="603" w:type="pct"/>
          </w:tcPr>
          <w:p w:rsidR="00910D0C" w:rsidP="00371F65" w:rsidRDefault="00910D0C" w14:paraId="2BACBB34" w14:textId="77777777">
            <w:pPr>
              <w:pStyle w:val="Compact"/>
            </w:pPr>
            <w:r>
              <w:t>Output</w:t>
            </w:r>
          </w:p>
        </w:tc>
        <w:tc>
          <w:tcPr>
            <w:tcW w:w="4397" w:type="pct"/>
          </w:tcPr>
          <w:p w:rsidR="00910D0C" w:rsidP="00371F65" w:rsidRDefault="00F60965" w14:paraId="1C968545" w14:textId="61827EF0">
            <w:proofErr w:type="spellStart"/>
            <w:r w:rsidRPr="00F60965">
              <w:t>RemoveSecurityTokensResponse</w:t>
            </w:r>
            <w:proofErr w:type="spellEnd"/>
            <w:r w:rsidR="00910D0C">
              <w:t xml:space="preserve"> (</w:t>
            </w:r>
            <w:proofErr w:type="spellStart"/>
            <w:r w:rsidR="005D768B">
              <w:fldChar w:fldCharType="begin"/>
            </w:r>
            <w:r w:rsidR="005D768B">
              <w:instrText xml:space="preserve"> HYPERLINK "http://www.openoandm.org/isbm/2.0/wsdl/ChannelManagementService.wsdl" </w:instrText>
            </w:r>
            <w:r w:rsidR="005D768B">
              <w:fldChar w:fldCharType="separate"/>
            </w:r>
            <w:r w:rsidRPr="00DA02E8" w:rsidR="00910D0C">
              <w:rPr>
                <w:rStyle w:val="Hyperlink"/>
              </w:rPr>
              <w:t>isbm:</w:t>
            </w:r>
            <w:r w:rsidRPr="00F60965">
              <w:rPr>
                <w:rStyle w:val="Hyperlink"/>
              </w:rPr>
              <w:t>RemoveSecurityTokensResponse</w:t>
            </w:r>
            <w:proofErr w:type="spellEnd"/>
            <w:r w:rsidR="005D768B">
              <w:rPr>
                <w:rStyle w:val="Hyperlink"/>
              </w:rPr>
              <w:fldChar w:fldCharType="end"/>
            </w:r>
            <w:r w:rsidR="00910D0C">
              <w:t>)</w:t>
            </w:r>
          </w:p>
          <w:p w:rsidR="00910D0C" w:rsidP="004E4AD8" w:rsidRDefault="00910D0C" w14:paraId="55837790" w14:textId="77777777">
            <w:pPr>
              <w:pStyle w:val="ListParagraph"/>
              <w:numPr>
                <w:ilvl w:val="0"/>
                <w:numId w:val="3"/>
              </w:numPr>
            </w:pPr>
            <w:r>
              <w:t>No content</w:t>
            </w:r>
          </w:p>
        </w:tc>
      </w:tr>
      <w:tr w:rsidR="00910D0C" w:rsidTr="00A166D3" w14:paraId="38419C2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910D0C" w:rsidP="00371F65" w:rsidRDefault="00910D0C" w14:paraId="1320BF1F" w14:textId="77777777">
            <w:pPr>
              <w:pStyle w:val="Compact"/>
            </w:pPr>
            <w:r>
              <w:t>Faults</w:t>
            </w:r>
          </w:p>
        </w:tc>
        <w:tc>
          <w:tcPr>
            <w:tcW w:w="4397" w:type="pct"/>
          </w:tcPr>
          <w:p w:rsidR="00910D0C" w:rsidP="00371F65" w:rsidRDefault="00910D0C" w14:paraId="571C8647" w14:textId="664CA33D">
            <w:pPr>
              <w:pStyle w:val="Compact"/>
            </w:pPr>
            <w:proofErr w:type="spellStart"/>
            <w:r>
              <w:t>ChannelFault</w:t>
            </w:r>
            <w:proofErr w:type="spellEnd"/>
            <w:r>
              <w:t xml:space="preserve"> (</w:t>
            </w:r>
            <w:proofErr w:type="spellStart"/>
            <w:r w:rsidR="005D768B">
              <w:fldChar w:fldCharType="begin"/>
            </w:r>
            <w:r w:rsidR="005D768B">
              <w:instrText xml:space="preserve"> HYPERLINK "http://www.openoandm.org/isbm/2.0/wsdl/ChannelManagementService.wsdl" </w:instrText>
            </w:r>
            <w:r w:rsidR="005D768B">
              <w:fldChar w:fldCharType="separate"/>
            </w:r>
            <w:r w:rsidRPr="00DA02E8">
              <w:rPr>
                <w:rStyle w:val="Hyperlink"/>
              </w:rPr>
              <w:t>isbm:ChannelFault</w:t>
            </w:r>
            <w:proofErr w:type="spellEnd"/>
            <w:r w:rsidR="005D768B">
              <w:rPr>
                <w:rStyle w:val="Hyperlink"/>
              </w:rPr>
              <w:fldChar w:fldCharType="end"/>
            </w:r>
            <w:r>
              <w:t>)</w:t>
            </w:r>
          </w:p>
          <w:p w:rsidR="00BE2B5F" w:rsidP="00371F65" w:rsidRDefault="00BE2B5F" w14:paraId="6A50C926" w14:textId="251F4423">
            <w:pPr>
              <w:pStyle w:val="Compact"/>
            </w:pPr>
            <w:proofErr w:type="spellStart"/>
            <w:r>
              <w:t>SecurityTokenFault</w:t>
            </w:r>
            <w:proofErr w:type="spellEnd"/>
            <w:r>
              <w:t xml:space="preserve"> (</w:t>
            </w:r>
            <w:proofErr w:type="spellStart"/>
            <w:r w:rsidR="005D768B">
              <w:fldChar w:fldCharType="begin"/>
            </w:r>
            <w:r w:rsidR="005D768B">
              <w:instrText xml:space="preserve"> HYPERLINK "http://www.openoandm.org/isbm/2.0/wsdl/ChannelManagementService.wsdl" </w:instrText>
            </w:r>
            <w:r w:rsidR="005D768B">
              <w:fldChar w:fldCharType="separate"/>
            </w:r>
            <w:r w:rsidRPr="000F03E3">
              <w:rPr>
                <w:rStyle w:val="Hyperlink"/>
              </w:rPr>
              <w:t>isbm:SecurityTokenFault</w:t>
            </w:r>
            <w:proofErr w:type="spellEnd"/>
            <w:r w:rsidR="005D768B">
              <w:rPr>
                <w:rStyle w:val="Hyperlink"/>
              </w:rPr>
              <w:fldChar w:fldCharType="end"/>
            </w:r>
            <w:r>
              <w:t>)</w:t>
            </w:r>
          </w:p>
        </w:tc>
      </w:tr>
    </w:tbl>
    <w:p w:rsidR="00910D0C" w:rsidP="00910D0C" w:rsidRDefault="003A6A93" w14:paraId="481187B2" w14:textId="05697CC7">
      <w:pPr>
        <w:pStyle w:val="Heading4"/>
      </w:pPr>
      <w:r>
        <w:t>REST Interface</w:t>
      </w:r>
    </w:p>
    <w:p w:rsidR="00910D0C" w:rsidP="00910D0C" w:rsidRDefault="00910D0C" w14:paraId="638FA296" w14:textId="4227CE90">
      <w:pPr>
        <w:pStyle w:val="BodyText"/>
      </w:pPr>
      <w:r>
        <w:t xml:space="preserve">The Remove Security Tokens general interface is mapped into a RESTful interface as an </w:t>
      </w:r>
      <w:proofErr w:type="spellStart"/>
      <w:r>
        <w:t>OpenAPI</w:t>
      </w:r>
      <w:proofErr w:type="spellEnd"/>
      <w:r>
        <w:t xml:space="preserve"> description according to the following rules.</w:t>
      </w:r>
    </w:p>
    <w:p w:rsidR="00910D0C" w:rsidP="00910D0C" w:rsidRDefault="00910D0C" w14:paraId="185D360D"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910D0C" w:rsidTr="00371F65" w14:paraId="1BF4D02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910D0C" w:rsidP="00371F65" w:rsidRDefault="00910D0C" w14:paraId="4AEF573B" w14:textId="77777777">
            <w:pPr>
              <w:pStyle w:val="Compact"/>
            </w:pPr>
            <w:r w:rsidRPr="003B5061">
              <w:t>HTTP M</w:t>
            </w:r>
            <w:r>
              <w:t>ethod</w:t>
            </w:r>
          </w:p>
        </w:tc>
        <w:tc>
          <w:tcPr>
            <w:tcW w:w="4397" w:type="pct"/>
          </w:tcPr>
          <w:p w:rsidRPr="003B5061" w:rsidR="00910D0C" w:rsidP="00371F65" w:rsidRDefault="001C44C9" w14:paraId="5AF24959" w14:textId="0C88368B">
            <w:pPr>
              <w:rPr>
                <w:bCs/>
              </w:rPr>
            </w:pPr>
            <w:r>
              <w:rPr>
                <w:bCs/>
              </w:rPr>
              <w:t>DELETE</w:t>
            </w:r>
          </w:p>
        </w:tc>
      </w:tr>
      <w:tr w:rsidR="00910D0C" w:rsidTr="00371F65" w14:paraId="1613EE75" w14:textId="77777777">
        <w:tc>
          <w:tcPr>
            <w:tcW w:w="603" w:type="pct"/>
          </w:tcPr>
          <w:p w:rsidRPr="003B5061" w:rsidR="00910D0C" w:rsidP="00371F65" w:rsidRDefault="00910D0C" w14:paraId="19E1FC1A" w14:textId="77777777">
            <w:pPr>
              <w:pStyle w:val="Compact"/>
            </w:pPr>
            <w:r>
              <w:lastRenderedPageBreak/>
              <w:t xml:space="preserve">URL </w:t>
            </w:r>
          </w:p>
        </w:tc>
        <w:tc>
          <w:tcPr>
            <w:tcW w:w="4397" w:type="pct"/>
          </w:tcPr>
          <w:p w:rsidRPr="003B5061" w:rsidR="00910D0C" w:rsidP="00371F65" w:rsidRDefault="00910D0C" w14:paraId="0D913110" w14:textId="77777777">
            <w:pPr>
              <w:rPr>
                <w:bCs/>
              </w:rPr>
            </w:pPr>
            <w:r>
              <w:rPr>
                <w:bCs/>
              </w:rPr>
              <w:t>/channels/{channel-id}/security-tokens</w:t>
            </w:r>
          </w:p>
        </w:tc>
      </w:tr>
      <w:tr w:rsidR="00910D0C" w:rsidTr="00371F65" w14:paraId="0EBCFC5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910D0C" w:rsidP="00371F65" w:rsidRDefault="00910D0C" w14:paraId="15AFC876" w14:textId="77777777">
            <w:pPr>
              <w:pStyle w:val="Compact"/>
            </w:pPr>
            <w:r>
              <w:t>HTTP Body</w:t>
            </w:r>
          </w:p>
        </w:tc>
        <w:tc>
          <w:tcPr>
            <w:tcW w:w="4397" w:type="pct"/>
          </w:tcPr>
          <w:p w:rsidRPr="003B5061" w:rsidR="00910D0C" w:rsidP="00371F65" w:rsidRDefault="00530B67" w14:paraId="13AA1510" w14:textId="3B85B88C">
            <w:pPr>
              <w:rPr>
                <w:bCs/>
              </w:rPr>
            </w:pPr>
            <w:proofErr w:type="spellStart"/>
            <w:r>
              <w:t>r</w:t>
            </w:r>
            <w:r w:rsidR="006E1054">
              <w:t>emove</w:t>
            </w:r>
            <w:r w:rsidRPr="00E40B96" w:rsidR="00910D0C">
              <w:t>SecurityTokens</w:t>
            </w:r>
            <w:proofErr w:type="spellEnd"/>
            <w:r w:rsidRPr="00E40B96" w:rsidR="00910D0C">
              <w:rPr>
                <w:bCs/>
              </w:rPr>
              <w:t xml:space="preserve"> </w:t>
            </w:r>
            <w:r w:rsidR="00910D0C">
              <w:rPr>
                <w:bCs/>
              </w:rPr>
              <w:t>(</w:t>
            </w:r>
            <w:proofErr w:type="spellStart"/>
            <w:r w:rsidR="005D768B">
              <w:fldChar w:fldCharType="begin"/>
            </w:r>
            <w:r w:rsidR="005D768B">
              <w:instrText xml:space="preserve"> HYPERLINK "http://www.openoandm.org/isbm/2.0/openapi/channel_management_service.yml" </w:instrText>
            </w:r>
            <w:r w:rsidR="005D768B">
              <w:fldChar w:fldCharType="separate"/>
            </w:r>
            <w:r w:rsidRPr="0041783C" w:rsidR="00910D0C">
              <w:rPr>
                <w:rStyle w:val="Hyperlink"/>
              </w:rPr>
              <w:t>json:</w:t>
            </w:r>
            <w:r>
              <w:rPr>
                <w:rStyle w:val="Hyperlink"/>
              </w:rPr>
              <w:t>r</w:t>
            </w:r>
            <w:r w:rsidR="006E1054">
              <w:rPr>
                <w:rStyle w:val="Hyperlink"/>
              </w:rPr>
              <w:t>emove</w:t>
            </w:r>
            <w:r w:rsidRPr="0041783C" w:rsidR="00910D0C">
              <w:rPr>
                <w:rStyle w:val="Hyperlink"/>
              </w:rPr>
              <w:t>SecurityTokens</w:t>
            </w:r>
            <w:proofErr w:type="spellEnd"/>
            <w:r w:rsidR="005D768B">
              <w:rPr>
                <w:rStyle w:val="Hyperlink"/>
              </w:rPr>
              <w:fldChar w:fldCharType="end"/>
            </w:r>
            <w:r w:rsidR="00910D0C">
              <w:rPr>
                <w:bCs/>
              </w:rPr>
              <w:t>)</w:t>
            </w:r>
          </w:p>
          <w:p w:rsidRPr="003B5061" w:rsidR="00910D0C" w:rsidP="004E4AD8" w:rsidRDefault="00910D0C" w14:paraId="58F6CA55" w14:textId="1405B7CA">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5D768B">
              <w:fldChar w:fldCharType="begin"/>
            </w:r>
            <w:r w:rsidR="005D768B">
              <w:instrText xml:space="preserve"> HYPERLINK \l "_SecurityToken_1" </w:instrText>
            </w:r>
            <w:r w:rsidR="005D768B">
              <w:fldChar w:fldCharType="separate"/>
            </w:r>
            <w:proofErr w:type="gramStart"/>
            <w:r w:rsidRPr="00D22CB7">
              <w:rPr>
                <w:rStyle w:val="Hyperlink"/>
                <w:bCs/>
              </w:rPr>
              <w:t>json:SecurityToken</w:t>
            </w:r>
            <w:proofErr w:type="spellEnd"/>
            <w:proofErr w:type="gramEnd"/>
            <w:r w:rsidR="005D768B">
              <w:rPr>
                <w:rStyle w:val="Hyperlink"/>
                <w:bCs/>
              </w:rPr>
              <w:fldChar w:fldCharType="end"/>
            </w:r>
            <w:r w:rsidRPr="00272291">
              <w:rPr>
                <w:bCs/>
              </w:rPr>
              <w:t>)</w:t>
            </w:r>
            <w:r>
              <w:rPr>
                <w:bCs/>
              </w:rPr>
              <w:t xml:space="preserve"> [1..*]</w:t>
            </w:r>
          </w:p>
        </w:tc>
      </w:tr>
      <w:tr w:rsidR="00910D0C" w:rsidTr="00371F65" w14:paraId="0024E0EF" w14:textId="77777777">
        <w:tc>
          <w:tcPr>
            <w:tcW w:w="603" w:type="pct"/>
          </w:tcPr>
          <w:p w:rsidR="00910D0C" w:rsidP="00371F65" w:rsidRDefault="00910D0C" w14:paraId="03287650" w14:textId="77777777">
            <w:pPr>
              <w:pStyle w:val="Compact"/>
            </w:pPr>
            <w:r>
              <w:t>HTTP Response (Success)</w:t>
            </w:r>
          </w:p>
        </w:tc>
        <w:tc>
          <w:tcPr>
            <w:tcW w:w="4397" w:type="pct"/>
          </w:tcPr>
          <w:p w:rsidR="00910D0C" w:rsidP="00371F65" w:rsidRDefault="00910D0C" w14:paraId="424F8818" w14:textId="4ACBBCB0">
            <w:pPr>
              <w:pStyle w:val="Compact"/>
            </w:pPr>
            <w:r>
              <w:t>20</w:t>
            </w:r>
            <w:r w:rsidR="009508BF">
              <w:t>4</w:t>
            </w:r>
            <w:r>
              <w:t xml:space="preserve"> </w:t>
            </w:r>
            <w:r w:rsidR="009508BF">
              <w:t>No Content</w:t>
            </w:r>
          </w:p>
        </w:tc>
      </w:tr>
      <w:tr w:rsidR="00910D0C" w:rsidTr="00371F65" w14:paraId="5049E47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910D0C" w:rsidP="00371F65" w:rsidRDefault="00910D0C" w14:paraId="21D5DDA2" w14:textId="77777777">
            <w:pPr>
              <w:pStyle w:val="Compact"/>
            </w:pPr>
            <w:r>
              <w:t>Output</w:t>
            </w:r>
          </w:p>
        </w:tc>
        <w:tc>
          <w:tcPr>
            <w:tcW w:w="4397" w:type="pct"/>
          </w:tcPr>
          <w:p w:rsidR="00910D0C" w:rsidP="00371F65" w:rsidRDefault="00FC1647" w14:paraId="24A45B28" w14:textId="00D57CA9">
            <w:pPr>
              <w:pStyle w:val="Compact"/>
            </w:pPr>
            <w:r>
              <w:t>N/A</w:t>
            </w:r>
          </w:p>
        </w:tc>
      </w:tr>
      <w:tr w:rsidR="00392F55" w:rsidTr="00392F55" w14:paraId="69A09CDD" w14:textId="77777777">
        <w:trPr>
          <w:trHeight w:val="972"/>
        </w:trPr>
        <w:tc>
          <w:tcPr>
            <w:tcW w:w="603" w:type="pct"/>
          </w:tcPr>
          <w:p w:rsidR="00392F55" w:rsidP="00392F55" w:rsidRDefault="00392F55" w14:paraId="3DCDDE3A" w14:textId="77777777">
            <w:pPr>
              <w:pStyle w:val="Compact"/>
            </w:pPr>
            <w:r>
              <w:t>HTTP Response</w:t>
            </w:r>
          </w:p>
          <w:p w:rsidR="00392F55" w:rsidP="00392F55" w:rsidRDefault="00392F55" w14:paraId="1DD337BB" w14:textId="77777777">
            <w:pPr>
              <w:pStyle w:val="Compact"/>
            </w:pPr>
            <w:r>
              <w:t>(Error)</w:t>
            </w:r>
          </w:p>
        </w:tc>
        <w:tc>
          <w:tcPr>
            <w:tcW w:w="4397" w:type="pct"/>
          </w:tcPr>
          <w:p w:rsidR="00392F55" w:rsidP="00392F55" w:rsidRDefault="00392F55" w14:paraId="2D882ED4" w14:textId="3A688D8F">
            <w:pPr>
              <w:pStyle w:val="Compact"/>
            </w:pPr>
            <w:proofErr w:type="spellStart"/>
            <w:r>
              <w:t>ChannelFault</w:t>
            </w:r>
            <w:proofErr w:type="spellEnd"/>
            <w:r>
              <w:t xml:space="preserve"> (</w:t>
            </w:r>
            <w:proofErr w:type="spellStart"/>
            <w:r w:rsidR="005D768B">
              <w:fldChar w:fldCharType="begin"/>
            </w:r>
            <w:r w:rsidR="005D768B">
              <w:instrText xml:space="preserve"> HYPERLINK "http://www.openoandm.org/isbm/2.0/openapi/channel_management_service.yml" </w:instrText>
            </w:r>
            <w:r w:rsidR="005D768B">
              <w:fldChar w:fldCharType="separate"/>
            </w:r>
            <w:r w:rsidRPr="00ED5528">
              <w:rPr>
                <w:rStyle w:val="Hyperlink"/>
              </w:rPr>
              <w:t>json:ChannelFault</w:t>
            </w:r>
            <w:proofErr w:type="spellEnd"/>
            <w:r w:rsidR="005D768B">
              <w:rPr>
                <w:rStyle w:val="Hyperlink"/>
              </w:rPr>
              <w:fldChar w:fldCharType="end"/>
            </w:r>
            <w:r>
              <w:t>) – 404 Not Found</w:t>
            </w:r>
          </w:p>
          <w:p w:rsidR="00392F55" w:rsidP="00392F55" w:rsidRDefault="00392F55" w14:paraId="4B0DC08C" w14:textId="580B843C">
            <w:proofErr w:type="spellStart"/>
            <w:r>
              <w:t>SecurityTokenFault</w:t>
            </w:r>
            <w:proofErr w:type="spellEnd"/>
            <w:r>
              <w:t xml:space="preserve"> </w:t>
            </w:r>
            <w:r w:rsidRPr="00392F55">
              <w:t>(</w:t>
            </w:r>
            <w:proofErr w:type="spellStart"/>
            <w:r w:rsidR="005D768B">
              <w:fldChar w:fldCharType="begin"/>
            </w:r>
            <w:r w:rsidR="005D768B">
              <w:instrText xml:space="preserve"> HYPERLINK "http://www.openoandm.org/isbm/2.0/openapi/channel_management_service.yml" </w:instrText>
            </w:r>
            <w:r w:rsidR="005D768B">
              <w:fldChar w:fldCharType="separate"/>
            </w:r>
            <w:r w:rsidRPr="001532A9">
              <w:rPr>
                <w:rStyle w:val="Hyperlink"/>
              </w:rPr>
              <w:t>json:SecurityTokenFault</w:t>
            </w:r>
            <w:proofErr w:type="spellEnd"/>
            <w:r w:rsidR="005D768B">
              <w:rPr>
                <w:rStyle w:val="Hyperlink"/>
              </w:rPr>
              <w:fldChar w:fldCharType="end"/>
            </w:r>
            <w:r w:rsidRPr="00392F55">
              <w:t>) – 40</w:t>
            </w:r>
            <w:r w:rsidR="001532A9">
              <w:t>9</w:t>
            </w:r>
            <w:r w:rsidRPr="00392F55">
              <w:t xml:space="preserve"> </w:t>
            </w:r>
            <w:r w:rsidR="00E52231">
              <w:t>Conflict</w:t>
            </w:r>
          </w:p>
        </w:tc>
      </w:tr>
    </w:tbl>
    <w:p w:rsidR="00BB0129" w:rsidP="00244FCA" w:rsidRDefault="00E83E4F" w14:paraId="30CC1F5A" w14:textId="2BCCF5BF">
      <w:pPr>
        <w:pStyle w:val="Heading3"/>
      </w:pPr>
      <w:bookmarkStart w:name="_Delete_Channel" w:id="176"/>
      <w:bookmarkStart w:name="_Toc25337037" w:id="177"/>
      <w:bookmarkStart w:name="_Toc25357162" w:id="178"/>
      <w:bookmarkStart w:name="_Toc32417347" w:id="179"/>
      <w:bookmarkEnd w:id="176"/>
      <w:r>
        <w:t>Delete Channel</w:t>
      </w:r>
      <w:bookmarkEnd w:id="177"/>
      <w:bookmarkEnd w:id="178"/>
      <w:bookmarkEnd w:id="179"/>
    </w:p>
    <w:p w:rsidRPr="00287F17" w:rsidR="00287F17" w:rsidP="00287F17" w:rsidRDefault="00287F17" w14:paraId="56B1EBD9" w14:textId="1ECC6126">
      <w:pPr>
        <w:pStyle w:val="BodyText"/>
      </w:pPr>
      <w:r>
        <w:t xml:space="preserve">The Delete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430FC3" w14:paraId="6C051A78"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21DB79FE" w14:textId="77777777">
            <w:pPr>
              <w:pStyle w:val="Compact"/>
            </w:pPr>
            <w:r>
              <w:t>Name</w:t>
            </w:r>
          </w:p>
        </w:tc>
        <w:tc>
          <w:tcPr>
            <w:tcW w:w="0" w:type="auto"/>
          </w:tcPr>
          <w:p w:rsidR="00BB0129" w:rsidRDefault="00E83E4F" w14:paraId="7BE3C4E2" w14:textId="77777777">
            <w:pPr>
              <w:pStyle w:val="Compact"/>
            </w:pPr>
            <w:proofErr w:type="spellStart"/>
            <w:r>
              <w:t>DeleteChannel</w:t>
            </w:r>
            <w:proofErr w:type="spellEnd"/>
          </w:p>
        </w:tc>
      </w:tr>
      <w:tr w:rsidR="00BB0129" w:rsidTr="00430FC3" w14:paraId="0E5E8D19"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AD55DEA" w14:textId="77777777">
            <w:pPr>
              <w:pStyle w:val="Compact"/>
            </w:pPr>
            <w:r>
              <w:t>Description</w:t>
            </w:r>
          </w:p>
        </w:tc>
        <w:tc>
          <w:tcPr>
            <w:tcW w:w="0" w:type="auto"/>
          </w:tcPr>
          <w:p w:rsidR="00BB0129" w:rsidRDefault="00E83E4F" w14:paraId="06809847" w14:textId="77777777">
            <w:pPr>
              <w:pStyle w:val="Compact"/>
            </w:pPr>
            <w:r>
              <w:t>Deletes a channel.</w:t>
            </w:r>
          </w:p>
        </w:tc>
      </w:tr>
      <w:tr w:rsidR="00BB0129" w:rsidTr="00430FC3" w14:paraId="702DDA11" w14:textId="77777777">
        <w:tc>
          <w:tcPr>
            <w:tcW w:w="0" w:type="auto"/>
          </w:tcPr>
          <w:p w:rsidR="00BB0129" w:rsidRDefault="00E83E4F" w14:paraId="5C57BF7D" w14:textId="77777777">
            <w:pPr>
              <w:pStyle w:val="Compact"/>
            </w:pPr>
            <w:r>
              <w:t>Input</w:t>
            </w:r>
          </w:p>
        </w:tc>
        <w:tc>
          <w:tcPr>
            <w:tcW w:w="0" w:type="auto"/>
          </w:tcPr>
          <w:p w:rsidR="00BB0129" w:rsidRDefault="00E83E4F" w14:paraId="2D59FC39" w14:textId="070A4E94">
            <w:pPr>
              <w:pStyle w:val="Compact"/>
            </w:pPr>
            <w:proofErr w:type="spellStart"/>
            <w:r>
              <w:t>ChannelURI</w:t>
            </w:r>
            <w:proofErr w:type="spellEnd"/>
            <w:r>
              <w:t xml:space="preserve"> [1]</w:t>
            </w:r>
          </w:p>
        </w:tc>
      </w:tr>
      <w:tr w:rsidR="00BB0129" w:rsidTr="00430FC3" w14:paraId="2E74AF17"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A13A355" w14:textId="77777777">
            <w:pPr>
              <w:pStyle w:val="Compact"/>
            </w:pPr>
            <w:r>
              <w:t>Behavior</w:t>
            </w:r>
          </w:p>
        </w:tc>
        <w:tc>
          <w:tcPr>
            <w:tcW w:w="0" w:type="auto"/>
          </w:tcPr>
          <w:p w:rsidR="00BB0129" w:rsidRDefault="00E83E4F" w14:paraId="4E6DAFBF"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7E22D9" w:rsidP="007E22D9" w:rsidRDefault="007E22D9" w14:paraId="0CA9DF1E" w14:textId="77777777">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rsidR="00BB0129" w:rsidRDefault="00E83E4F" w14:paraId="412E7614" w14:textId="77777777">
            <w:r>
              <w:t>The channel along with associated sessions and messages are deleted. No notification is provided to any applications with active sessions.</w:t>
            </w:r>
          </w:p>
        </w:tc>
      </w:tr>
      <w:tr w:rsidR="00BB0129" w:rsidTr="00430FC3" w14:paraId="3BDD616F" w14:textId="77777777">
        <w:tc>
          <w:tcPr>
            <w:tcW w:w="0" w:type="auto"/>
          </w:tcPr>
          <w:p w:rsidR="00BB0129" w:rsidRDefault="00E83E4F" w14:paraId="4D6DC651" w14:textId="77777777">
            <w:pPr>
              <w:pStyle w:val="Compact"/>
            </w:pPr>
            <w:r>
              <w:t>Output</w:t>
            </w:r>
          </w:p>
        </w:tc>
        <w:tc>
          <w:tcPr>
            <w:tcW w:w="0" w:type="auto"/>
          </w:tcPr>
          <w:p w:rsidR="00BB0129" w:rsidRDefault="00E83E4F" w14:paraId="075DFDC7" w14:textId="77777777">
            <w:pPr>
              <w:pStyle w:val="Compact"/>
            </w:pPr>
            <w:r>
              <w:t>N/A</w:t>
            </w:r>
          </w:p>
        </w:tc>
      </w:tr>
      <w:tr w:rsidR="00BB0129" w:rsidTr="00430FC3" w14:paraId="3D59895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6EFA442" w14:textId="77777777">
            <w:pPr>
              <w:pStyle w:val="Compact"/>
            </w:pPr>
            <w:r>
              <w:t>Faults</w:t>
            </w:r>
          </w:p>
        </w:tc>
        <w:tc>
          <w:tcPr>
            <w:tcW w:w="0" w:type="auto"/>
          </w:tcPr>
          <w:p w:rsidR="00BB0129" w:rsidRDefault="00E83E4F" w14:paraId="227D5604" w14:textId="77777777">
            <w:pPr>
              <w:pStyle w:val="Compact"/>
            </w:pPr>
            <w:proofErr w:type="spellStart"/>
            <w:r>
              <w:t>ChannelFault</w:t>
            </w:r>
            <w:proofErr w:type="spellEnd"/>
          </w:p>
        </w:tc>
      </w:tr>
    </w:tbl>
    <w:p w:rsidR="008847B7" w:rsidP="008847B7" w:rsidRDefault="003A6A93" w14:paraId="58DD6C93" w14:textId="506432B1">
      <w:pPr>
        <w:pStyle w:val="Heading4"/>
      </w:pPr>
      <w:bookmarkStart w:name="get-channel" w:id="180"/>
      <w:bookmarkStart w:name="_Toc25337038" w:id="181"/>
      <w:bookmarkStart w:name="_Toc25357163" w:id="182"/>
      <w:bookmarkEnd w:id="180"/>
      <w:r>
        <w:t>SOAP Interface</w:t>
      </w:r>
    </w:p>
    <w:p w:rsidR="008847B7" w:rsidP="008847B7" w:rsidRDefault="008847B7" w14:paraId="419B275B" w14:textId="3737C148">
      <w:pPr>
        <w:pStyle w:val="BodyText"/>
      </w:pPr>
      <w:r>
        <w:t>The Delete Channel general interface is mapped into SOAP 1.1/1.2 as embedded XML schemas in WSDL descriptions according to the following schema types.</w:t>
      </w:r>
    </w:p>
    <w:p w:rsidR="008847B7" w:rsidP="008847B7" w:rsidRDefault="008847B7" w14:paraId="7841B3BC"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8847B7" w:rsidTr="000F508D" w14:paraId="1CE2982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A166D3" w:rsidR="008847B7" w:rsidP="000F508D" w:rsidRDefault="008847B7" w14:paraId="0B991FCC" w14:textId="77777777">
            <w:pPr>
              <w:pStyle w:val="Compact"/>
              <w:rPr>
                <w:bCs/>
              </w:rPr>
            </w:pPr>
            <w:r w:rsidRPr="00A166D3">
              <w:rPr>
                <w:bCs/>
              </w:rPr>
              <w:t>Input</w:t>
            </w:r>
          </w:p>
        </w:tc>
        <w:tc>
          <w:tcPr>
            <w:tcW w:w="4397" w:type="pct"/>
          </w:tcPr>
          <w:p w:rsidRPr="00A166D3" w:rsidR="008847B7" w:rsidP="000F508D" w:rsidRDefault="0041118C" w14:paraId="0C658930" w14:textId="4CDCD11B">
            <w:pPr>
              <w:rPr>
                <w:bCs/>
              </w:rPr>
            </w:pPr>
            <w:proofErr w:type="spellStart"/>
            <w:r>
              <w:rPr>
                <w:bCs/>
              </w:rPr>
              <w:t>DeleteChannel</w:t>
            </w:r>
            <w:proofErr w:type="spellEnd"/>
            <w:r w:rsidRPr="00A166D3" w:rsidR="008847B7">
              <w:rPr>
                <w:bCs/>
              </w:rPr>
              <w:t xml:space="preserve"> (</w:t>
            </w:r>
            <w:proofErr w:type="spellStart"/>
            <w:r w:rsidR="005D768B">
              <w:fldChar w:fldCharType="begin"/>
            </w:r>
            <w:r w:rsidR="005D768B">
              <w:instrText xml:space="preserve"> HYPERLINK "http://www.openoandm.org/isbm/2.0/wsdl/ChannelManagementService.wsdl" </w:instrText>
            </w:r>
            <w:r w:rsidR="005D768B">
              <w:fldChar w:fldCharType="separate"/>
            </w:r>
            <w:r w:rsidRPr="00A166D3" w:rsidR="008847B7">
              <w:rPr>
                <w:rStyle w:val="Hyperlink"/>
                <w:bCs/>
              </w:rPr>
              <w:t>isbm:</w:t>
            </w:r>
            <w:r>
              <w:rPr>
                <w:rStyle w:val="Hyperlink"/>
                <w:bCs/>
              </w:rPr>
              <w:t>D</w:t>
            </w:r>
            <w:r>
              <w:rPr>
                <w:rStyle w:val="Hyperlink"/>
              </w:rPr>
              <w:t>eleteChannel</w:t>
            </w:r>
            <w:proofErr w:type="spellEnd"/>
            <w:r w:rsidR="005D768B">
              <w:rPr>
                <w:rStyle w:val="Hyperlink"/>
              </w:rPr>
              <w:fldChar w:fldCharType="end"/>
            </w:r>
            <w:r w:rsidRPr="00A166D3" w:rsidR="008847B7">
              <w:rPr>
                <w:bCs/>
              </w:rPr>
              <w:t>)</w:t>
            </w:r>
          </w:p>
          <w:p w:rsidRPr="00A166D3" w:rsidR="008847B7" w:rsidP="004E4AD8" w:rsidRDefault="008847B7" w14:paraId="4F80D7C6" w14:textId="4E4ED472">
            <w:pPr>
              <w:pStyle w:val="ListParagraph"/>
              <w:numPr>
                <w:ilvl w:val="0"/>
                <w:numId w:val="3"/>
              </w:numPr>
              <w:rPr>
                <w:bCs/>
              </w:rPr>
            </w:pPr>
            <w:proofErr w:type="spellStart"/>
            <w:r w:rsidRPr="00A166D3">
              <w:rPr>
                <w:bCs/>
              </w:rPr>
              <w:t>ChannelURI</w:t>
            </w:r>
            <w:proofErr w:type="spellEnd"/>
            <w:r w:rsidRPr="00A166D3">
              <w:rPr>
                <w:bCs/>
              </w:rPr>
              <w:t xml:space="preserve"> (</w:t>
            </w:r>
            <w:proofErr w:type="spellStart"/>
            <w:r w:rsidR="005D768B">
              <w:fldChar w:fldCharType="begin"/>
            </w:r>
            <w:r w:rsidR="005D768B">
              <w:instrText xml:space="preserve"> HYPERLINK "http://www.w3.org/TR/xmlschema-2/" \l "string" \h </w:instrText>
            </w:r>
            <w:r w:rsidR="005D768B">
              <w:fldChar w:fldCharType="separate"/>
            </w:r>
            <w:r w:rsidRPr="00A166D3">
              <w:rPr>
                <w:rStyle w:val="Hyperlink"/>
                <w:bCs/>
              </w:rPr>
              <w:t>xs:string</w:t>
            </w:r>
            <w:proofErr w:type="spellEnd"/>
            <w:r w:rsidR="005D768B">
              <w:rPr>
                <w:rStyle w:val="Hyperlink"/>
                <w:bCs/>
              </w:rPr>
              <w:fldChar w:fldCharType="end"/>
            </w:r>
            <w:r w:rsidRPr="00A166D3">
              <w:rPr>
                <w:bCs/>
              </w:rPr>
              <w:t>) [1]</w:t>
            </w:r>
          </w:p>
        </w:tc>
      </w:tr>
      <w:tr w:rsidR="008847B7" w:rsidTr="000F508D" w14:paraId="5CE81318" w14:textId="77777777">
        <w:tc>
          <w:tcPr>
            <w:tcW w:w="603" w:type="pct"/>
          </w:tcPr>
          <w:p w:rsidR="008847B7" w:rsidP="000F508D" w:rsidRDefault="008847B7" w14:paraId="3BF3E61C" w14:textId="77777777">
            <w:pPr>
              <w:pStyle w:val="Compact"/>
            </w:pPr>
            <w:r>
              <w:t>Output</w:t>
            </w:r>
          </w:p>
        </w:tc>
        <w:tc>
          <w:tcPr>
            <w:tcW w:w="4397" w:type="pct"/>
          </w:tcPr>
          <w:p w:rsidR="008847B7" w:rsidP="000F508D" w:rsidRDefault="00966CA1" w14:paraId="16CFA720" w14:textId="4138F8DF">
            <w:proofErr w:type="spellStart"/>
            <w:r>
              <w:rPr>
                <w:bCs/>
              </w:rPr>
              <w:t>DeleteChannel</w:t>
            </w:r>
            <w:r w:rsidRPr="00F60965" w:rsidR="008847B7">
              <w:t>Response</w:t>
            </w:r>
            <w:proofErr w:type="spellEnd"/>
            <w:r w:rsidR="008847B7">
              <w:t xml:space="preserve"> (</w:t>
            </w:r>
            <w:proofErr w:type="spellStart"/>
            <w:r w:rsidR="005D768B">
              <w:fldChar w:fldCharType="begin"/>
            </w:r>
            <w:r w:rsidR="005D768B">
              <w:instrText xml:space="preserve"> HYPERLINK "http://www.openo</w:instrText>
            </w:r>
            <w:r w:rsidR="005D768B">
              <w:instrText xml:space="preserve">andm.org/isbm/2.0/wsdl/ChannelManagementService.wsdl" </w:instrText>
            </w:r>
            <w:r w:rsidR="005D768B">
              <w:fldChar w:fldCharType="separate"/>
            </w:r>
            <w:r w:rsidRPr="00DA02E8" w:rsidR="008847B7">
              <w:rPr>
                <w:rStyle w:val="Hyperlink"/>
              </w:rPr>
              <w:t>isbm:</w:t>
            </w:r>
            <w:r w:rsidRPr="00D57239">
              <w:rPr>
                <w:rStyle w:val="Hyperlink"/>
              </w:rPr>
              <w:t>DeleteChannel</w:t>
            </w:r>
            <w:r w:rsidRPr="00F60965" w:rsidR="008847B7">
              <w:rPr>
                <w:rStyle w:val="Hyperlink"/>
              </w:rPr>
              <w:t>Response</w:t>
            </w:r>
            <w:proofErr w:type="spellEnd"/>
            <w:r w:rsidR="005D768B">
              <w:rPr>
                <w:rStyle w:val="Hyperlink"/>
              </w:rPr>
              <w:fldChar w:fldCharType="end"/>
            </w:r>
            <w:r w:rsidR="008847B7">
              <w:t>)</w:t>
            </w:r>
          </w:p>
          <w:p w:rsidR="008847B7" w:rsidP="004E4AD8" w:rsidRDefault="008847B7" w14:paraId="374B4021" w14:textId="77777777">
            <w:pPr>
              <w:pStyle w:val="ListParagraph"/>
              <w:numPr>
                <w:ilvl w:val="0"/>
                <w:numId w:val="3"/>
              </w:numPr>
            </w:pPr>
            <w:r>
              <w:t>No content</w:t>
            </w:r>
          </w:p>
        </w:tc>
      </w:tr>
      <w:tr w:rsidR="008847B7" w:rsidTr="000F508D" w14:paraId="1DF9DD92"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8847B7" w:rsidP="000F508D" w:rsidRDefault="008847B7" w14:paraId="4E316924" w14:textId="77777777">
            <w:pPr>
              <w:pStyle w:val="Compact"/>
            </w:pPr>
            <w:r>
              <w:t>Faults</w:t>
            </w:r>
          </w:p>
        </w:tc>
        <w:tc>
          <w:tcPr>
            <w:tcW w:w="4397" w:type="pct"/>
          </w:tcPr>
          <w:p w:rsidR="008847B7" w:rsidP="00BA209D" w:rsidRDefault="008847B7" w14:paraId="5F997A68" w14:textId="41B06C96">
            <w:pPr>
              <w:pStyle w:val="Compact"/>
            </w:pPr>
            <w:proofErr w:type="spellStart"/>
            <w:r>
              <w:t>ChannelFault</w:t>
            </w:r>
            <w:proofErr w:type="spellEnd"/>
            <w:r>
              <w:t xml:space="preserve"> (</w:t>
            </w:r>
            <w:proofErr w:type="spellStart"/>
            <w:r w:rsidR="005D768B">
              <w:fldChar w:fldCharType="begin"/>
            </w:r>
            <w:r w:rsidR="005D768B">
              <w:instrText xml:space="preserve"> HYPERLINK "http://www.openoandm.org/isbm/2.0/wsdl/ChannelManagementService.wsdl" </w:instrText>
            </w:r>
            <w:r w:rsidR="005D768B">
              <w:fldChar w:fldCharType="separate"/>
            </w:r>
            <w:r w:rsidRPr="00DA02E8">
              <w:rPr>
                <w:rStyle w:val="Hyperlink"/>
              </w:rPr>
              <w:t>isbm:ChannelFault</w:t>
            </w:r>
            <w:proofErr w:type="spellEnd"/>
            <w:r w:rsidR="005D768B">
              <w:rPr>
                <w:rStyle w:val="Hyperlink"/>
              </w:rPr>
              <w:fldChar w:fldCharType="end"/>
            </w:r>
            <w:r>
              <w:t>)</w:t>
            </w:r>
          </w:p>
        </w:tc>
      </w:tr>
    </w:tbl>
    <w:p w:rsidR="008847B7" w:rsidP="008847B7" w:rsidRDefault="003A6A93" w14:paraId="15B5F233" w14:textId="6BF89869">
      <w:pPr>
        <w:pStyle w:val="Heading4"/>
      </w:pPr>
      <w:r>
        <w:t>REST Interface</w:t>
      </w:r>
    </w:p>
    <w:p w:rsidR="008847B7" w:rsidP="008847B7" w:rsidRDefault="008847B7" w14:paraId="00193EEF" w14:textId="5B601EC4">
      <w:pPr>
        <w:pStyle w:val="BodyText"/>
      </w:pPr>
      <w:r>
        <w:t xml:space="preserve">The </w:t>
      </w:r>
      <w:r w:rsidR="00572411">
        <w:t>Delete Channel</w:t>
      </w:r>
      <w:r>
        <w:t xml:space="preserve"> general interface is mapped into a RESTful interface as an </w:t>
      </w:r>
      <w:proofErr w:type="spellStart"/>
      <w:r>
        <w:t>OpenAPI</w:t>
      </w:r>
      <w:proofErr w:type="spellEnd"/>
      <w:r>
        <w:t xml:space="preserve"> description according to the following rules.</w:t>
      </w:r>
    </w:p>
    <w:p w:rsidR="008847B7" w:rsidP="008847B7" w:rsidRDefault="008847B7" w14:paraId="63901756" w14:textId="77777777">
      <w:pPr>
        <w:pStyle w:val="BodyText"/>
      </w:pPr>
      <w:r>
        <w:lastRenderedPageBreak/>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8847B7" w:rsidTr="000F508D" w14:paraId="296A42D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8847B7" w:rsidP="000F508D" w:rsidRDefault="008847B7" w14:paraId="29DC2725" w14:textId="77777777">
            <w:pPr>
              <w:pStyle w:val="Compact"/>
            </w:pPr>
            <w:r w:rsidRPr="003B5061">
              <w:t>HTTP M</w:t>
            </w:r>
            <w:r>
              <w:t>ethod</w:t>
            </w:r>
          </w:p>
        </w:tc>
        <w:tc>
          <w:tcPr>
            <w:tcW w:w="4397" w:type="pct"/>
          </w:tcPr>
          <w:p w:rsidRPr="003B5061" w:rsidR="008847B7" w:rsidP="000F508D" w:rsidRDefault="008847B7" w14:paraId="7DD682F1" w14:textId="77777777">
            <w:pPr>
              <w:rPr>
                <w:bCs/>
              </w:rPr>
            </w:pPr>
            <w:r>
              <w:rPr>
                <w:bCs/>
              </w:rPr>
              <w:t>DELETE</w:t>
            </w:r>
          </w:p>
        </w:tc>
      </w:tr>
      <w:tr w:rsidR="008847B7" w:rsidTr="000F508D" w14:paraId="01B751F4" w14:textId="77777777">
        <w:tc>
          <w:tcPr>
            <w:tcW w:w="603" w:type="pct"/>
          </w:tcPr>
          <w:p w:rsidRPr="003B5061" w:rsidR="008847B7" w:rsidP="000F508D" w:rsidRDefault="008847B7" w14:paraId="6C935CDD" w14:textId="77777777">
            <w:pPr>
              <w:pStyle w:val="Compact"/>
            </w:pPr>
            <w:r>
              <w:t xml:space="preserve">URL </w:t>
            </w:r>
          </w:p>
        </w:tc>
        <w:tc>
          <w:tcPr>
            <w:tcW w:w="4397" w:type="pct"/>
          </w:tcPr>
          <w:p w:rsidRPr="003B5061" w:rsidR="008847B7" w:rsidP="000F508D" w:rsidRDefault="008847B7" w14:paraId="6C5E88E9" w14:textId="5B452894">
            <w:pPr>
              <w:rPr>
                <w:bCs/>
              </w:rPr>
            </w:pPr>
            <w:r>
              <w:rPr>
                <w:bCs/>
              </w:rPr>
              <w:t>/channels/{channel-id}</w:t>
            </w:r>
          </w:p>
        </w:tc>
      </w:tr>
      <w:tr w:rsidR="008847B7" w:rsidTr="000F508D" w14:paraId="202BD0C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8847B7" w:rsidP="000F508D" w:rsidRDefault="008847B7" w14:paraId="70CFA221" w14:textId="77777777">
            <w:pPr>
              <w:pStyle w:val="Compact"/>
            </w:pPr>
            <w:r>
              <w:t>HTTP Body</w:t>
            </w:r>
          </w:p>
        </w:tc>
        <w:tc>
          <w:tcPr>
            <w:tcW w:w="4397" w:type="pct"/>
          </w:tcPr>
          <w:p w:rsidRPr="003B5061" w:rsidR="008847B7" w:rsidP="00F131AA" w:rsidRDefault="00F131AA" w14:paraId="5309205F" w14:textId="1F5A7098">
            <w:r>
              <w:t>N/A</w:t>
            </w:r>
          </w:p>
        </w:tc>
      </w:tr>
      <w:tr w:rsidR="008847B7" w:rsidTr="000F508D" w14:paraId="2DE6B2F0" w14:textId="77777777">
        <w:tc>
          <w:tcPr>
            <w:tcW w:w="603" w:type="pct"/>
          </w:tcPr>
          <w:p w:rsidR="008847B7" w:rsidP="000F508D" w:rsidRDefault="008847B7" w14:paraId="4BF61EB7" w14:textId="77777777">
            <w:pPr>
              <w:pStyle w:val="Compact"/>
            </w:pPr>
            <w:r>
              <w:t>HTTP Response (Success)</w:t>
            </w:r>
          </w:p>
        </w:tc>
        <w:tc>
          <w:tcPr>
            <w:tcW w:w="4397" w:type="pct"/>
          </w:tcPr>
          <w:p w:rsidR="008847B7" w:rsidP="000F508D" w:rsidRDefault="008847B7" w14:paraId="3C052EF1" w14:textId="77777777">
            <w:pPr>
              <w:pStyle w:val="Compact"/>
            </w:pPr>
            <w:r>
              <w:t>204 No Content</w:t>
            </w:r>
          </w:p>
        </w:tc>
      </w:tr>
      <w:tr w:rsidR="008847B7" w:rsidTr="000F508D" w14:paraId="009FED9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8847B7" w:rsidP="000F508D" w:rsidRDefault="008847B7" w14:paraId="066B5D6F" w14:textId="77777777">
            <w:pPr>
              <w:pStyle w:val="Compact"/>
            </w:pPr>
            <w:r>
              <w:t>Output</w:t>
            </w:r>
          </w:p>
        </w:tc>
        <w:tc>
          <w:tcPr>
            <w:tcW w:w="4397" w:type="pct"/>
          </w:tcPr>
          <w:p w:rsidR="008847B7" w:rsidP="000F508D" w:rsidRDefault="008847B7" w14:paraId="5FEC204C" w14:textId="77777777">
            <w:pPr>
              <w:pStyle w:val="Compact"/>
            </w:pPr>
            <w:r>
              <w:t>N/A</w:t>
            </w:r>
          </w:p>
        </w:tc>
      </w:tr>
      <w:tr w:rsidR="008847B7" w:rsidTr="000F508D" w14:paraId="7C456B73" w14:textId="77777777">
        <w:trPr>
          <w:trHeight w:val="972"/>
        </w:trPr>
        <w:tc>
          <w:tcPr>
            <w:tcW w:w="603" w:type="pct"/>
          </w:tcPr>
          <w:p w:rsidR="008847B7" w:rsidP="000F508D" w:rsidRDefault="008847B7" w14:paraId="12695AA6" w14:textId="77777777">
            <w:pPr>
              <w:pStyle w:val="Compact"/>
            </w:pPr>
            <w:r>
              <w:t>HTTP Response</w:t>
            </w:r>
          </w:p>
          <w:p w:rsidR="008847B7" w:rsidP="000F508D" w:rsidRDefault="008847B7" w14:paraId="6EC741A8" w14:textId="77777777">
            <w:pPr>
              <w:pStyle w:val="Compact"/>
            </w:pPr>
            <w:r>
              <w:t>(Error)</w:t>
            </w:r>
          </w:p>
        </w:tc>
        <w:tc>
          <w:tcPr>
            <w:tcW w:w="4397" w:type="pct"/>
          </w:tcPr>
          <w:p w:rsidR="008847B7" w:rsidP="00496A35" w:rsidRDefault="008847B7" w14:paraId="379F7B2E" w14:textId="28428DB6">
            <w:pPr>
              <w:pStyle w:val="Compact"/>
            </w:pPr>
            <w:proofErr w:type="spellStart"/>
            <w:r>
              <w:t>ChannelFault</w:t>
            </w:r>
            <w:proofErr w:type="spellEnd"/>
            <w:r>
              <w:t xml:space="preserve"> (</w:t>
            </w:r>
            <w:proofErr w:type="spellStart"/>
            <w:r w:rsidR="005D768B">
              <w:fldChar w:fldCharType="begin"/>
            </w:r>
            <w:r w:rsidR="005D768B">
              <w:instrText xml:space="preserve"> HYPERLINK "http://www.openoandm.org/isbm/2.0/openapi/channel_management_service.yml" </w:instrText>
            </w:r>
            <w:r w:rsidR="005D768B">
              <w:fldChar w:fldCharType="separate"/>
            </w:r>
            <w:r w:rsidRPr="00ED5528">
              <w:rPr>
                <w:rStyle w:val="Hyperlink"/>
              </w:rPr>
              <w:t>json:ChannelFault</w:t>
            </w:r>
            <w:proofErr w:type="spellEnd"/>
            <w:r w:rsidR="005D768B">
              <w:rPr>
                <w:rStyle w:val="Hyperlink"/>
              </w:rPr>
              <w:fldChar w:fldCharType="end"/>
            </w:r>
            <w:r>
              <w:t>) – 404 Not Found</w:t>
            </w:r>
          </w:p>
        </w:tc>
      </w:tr>
    </w:tbl>
    <w:p w:rsidR="00BB0129" w:rsidP="00430FC3" w:rsidRDefault="00E83E4F" w14:paraId="2EF740DA" w14:textId="4A07436F">
      <w:pPr>
        <w:pStyle w:val="Heading3"/>
      </w:pPr>
      <w:bookmarkStart w:name="_Toc32417348" w:id="183"/>
      <w:r>
        <w:t>Get Channel</w:t>
      </w:r>
      <w:bookmarkEnd w:id="181"/>
      <w:bookmarkEnd w:id="182"/>
      <w:bookmarkEnd w:id="183"/>
    </w:p>
    <w:p w:rsidRPr="00287F17" w:rsidR="001A1265" w:rsidP="001A1265" w:rsidRDefault="001A1265" w14:paraId="4F3BF9D7" w14:textId="2CB0ADAB">
      <w:pPr>
        <w:pStyle w:val="BodyText"/>
      </w:pPr>
      <w:r>
        <w:t xml:space="preserve">The Get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430FC3" w14:paraId="56E2D241"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5E7FA809" w14:textId="77777777">
            <w:pPr>
              <w:pStyle w:val="Compact"/>
            </w:pPr>
            <w:r>
              <w:t>Name</w:t>
            </w:r>
          </w:p>
        </w:tc>
        <w:tc>
          <w:tcPr>
            <w:tcW w:w="0" w:type="auto"/>
          </w:tcPr>
          <w:p w:rsidR="00BB0129" w:rsidRDefault="00E83E4F" w14:paraId="625E4DFD" w14:textId="77777777">
            <w:pPr>
              <w:pStyle w:val="Compact"/>
            </w:pPr>
            <w:proofErr w:type="spellStart"/>
            <w:r>
              <w:t>GetChannel</w:t>
            </w:r>
            <w:proofErr w:type="spellEnd"/>
          </w:p>
        </w:tc>
      </w:tr>
      <w:tr w:rsidR="00BB0129" w:rsidTr="00430FC3" w14:paraId="70DED58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6A8DE4E" w14:textId="77777777">
            <w:pPr>
              <w:pStyle w:val="Compact"/>
            </w:pPr>
            <w:r>
              <w:t>Description</w:t>
            </w:r>
          </w:p>
        </w:tc>
        <w:tc>
          <w:tcPr>
            <w:tcW w:w="0" w:type="auto"/>
          </w:tcPr>
          <w:p w:rsidR="00BB0129" w:rsidRDefault="00E83E4F" w14:paraId="2765363F" w14:textId="77777777">
            <w:pPr>
              <w:pStyle w:val="Compact"/>
            </w:pPr>
            <w:r>
              <w:t>Gets information about a channel.</w:t>
            </w:r>
          </w:p>
        </w:tc>
      </w:tr>
      <w:tr w:rsidR="00BB0129" w:rsidTr="00430FC3" w14:paraId="6D5CA310" w14:textId="77777777">
        <w:tc>
          <w:tcPr>
            <w:tcW w:w="0" w:type="auto"/>
          </w:tcPr>
          <w:p w:rsidR="00BB0129" w:rsidRDefault="00E83E4F" w14:paraId="2FB31A5A" w14:textId="77777777">
            <w:pPr>
              <w:pStyle w:val="Compact"/>
            </w:pPr>
            <w:r>
              <w:t>Input</w:t>
            </w:r>
          </w:p>
        </w:tc>
        <w:tc>
          <w:tcPr>
            <w:tcW w:w="0" w:type="auto"/>
          </w:tcPr>
          <w:p w:rsidR="00BB0129" w:rsidRDefault="00E83E4F" w14:paraId="0506B50F" w14:textId="54479B46">
            <w:pPr>
              <w:pStyle w:val="Compact"/>
            </w:pPr>
            <w:proofErr w:type="spellStart"/>
            <w:r>
              <w:t>ChannelUR</w:t>
            </w:r>
            <w:r w:rsidR="009557FC">
              <w:t>I</w:t>
            </w:r>
            <w:proofErr w:type="spellEnd"/>
            <w:r w:rsidR="009557FC">
              <w:t xml:space="preserve"> </w:t>
            </w:r>
            <w:r>
              <w:t>[1]</w:t>
            </w:r>
          </w:p>
        </w:tc>
      </w:tr>
      <w:tr w:rsidR="00BB0129" w:rsidTr="00430FC3" w14:paraId="7C70AE0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5E899DF" w14:textId="77777777">
            <w:pPr>
              <w:pStyle w:val="Compact"/>
            </w:pPr>
            <w:r>
              <w:t>Behavior</w:t>
            </w:r>
          </w:p>
        </w:tc>
        <w:tc>
          <w:tcPr>
            <w:tcW w:w="0" w:type="auto"/>
          </w:tcPr>
          <w:p w:rsidR="00BB0129" w:rsidRDefault="00E83E4F" w14:paraId="1763B9A2"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BB0129" w:rsidP="007E22D9" w:rsidRDefault="007E22D9" w14:paraId="67D5497A" w14:textId="3F3528C9">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tc>
      </w:tr>
      <w:tr w:rsidR="00BB0129" w:rsidTr="00430FC3" w14:paraId="27A86833" w14:textId="77777777">
        <w:tc>
          <w:tcPr>
            <w:tcW w:w="0" w:type="auto"/>
          </w:tcPr>
          <w:p w:rsidR="00BB0129" w:rsidRDefault="00E83E4F" w14:paraId="09D215AC" w14:textId="77777777">
            <w:pPr>
              <w:pStyle w:val="Compact"/>
            </w:pPr>
            <w:r>
              <w:t>Output</w:t>
            </w:r>
          </w:p>
        </w:tc>
        <w:tc>
          <w:tcPr>
            <w:tcW w:w="0" w:type="auto"/>
          </w:tcPr>
          <w:p w:rsidR="00BB0129" w:rsidRDefault="00E83E4F" w14:paraId="5B961F28" w14:textId="51C2CAFF">
            <w:r>
              <w:t>Channel</w:t>
            </w:r>
            <w:r w:rsidR="007D595A">
              <w:t xml:space="preserve"> </w:t>
            </w:r>
            <w:r>
              <w:t>[1], composed of:</w:t>
            </w:r>
          </w:p>
          <w:p w:rsidR="00BB0129" w:rsidRDefault="00E83E4F" w14:paraId="293619CC" w14:textId="4689CFAA">
            <w:r>
              <w:t>    </w:t>
            </w:r>
            <w:proofErr w:type="spellStart"/>
            <w:r>
              <w:t>ChannelURI</w:t>
            </w:r>
            <w:proofErr w:type="spellEnd"/>
            <w:r>
              <w:t xml:space="preserve"> [1]</w:t>
            </w:r>
          </w:p>
          <w:p w:rsidR="00BB0129" w:rsidRDefault="00E83E4F" w14:paraId="1B887FE7" w14:textId="0904B755">
            <w:r>
              <w:t>    </w:t>
            </w:r>
            <w:proofErr w:type="spellStart"/>
            <w:r>
              <w:t>ChannelType</w:t>
            </w:r>
            <w:proofErr w:type="spellEnd"/>
            <w:r>
              <w:t xml:space="preserve"> [1]</w:t>
            </w:r>
          </w:p>
          <w:p w:rsidR="00BB0129" w:rsidRDefault="00E83E4F" w14:paraId="5E9F7DC2" w14:textId="21458F91">
            <w:r>
              <w:t>    </w:t>
            </w:r>
            <w:proofErr w:type="spellStart"/>
            <w:r>
              <w:t>ChannelDescription</w:t>
            </w:r>
            <w:proofErr w:type="spellEnd"/>
            <w:r>
              <w:t xml:space="preserve"> [</w:t>
            </w:r>
            <w:proofErr w:type="gramStart"/>
            <w:r>
              <w:t>0..</w:t>
            </w:r>
            <w:proofErr w:type="gramEnd"/>
            <w:r>
              <w:t>1]</w:t>
            </w:r>
          </w:p>
        </w:tc>
      </w:tr>
      <w:tr w:rsidR="00BB0129" w:rsidTr="00430FC3" w14:paraId="7C002147"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2B23583" w14:textId="77777777">
            <w:pPr>
              <w:pStyle w:val="Compact"/>
            </w:pPr>
            <w:r>
              <w:t>Faults</w:t>
            </w:r>
          </w:p>
        </w:tc>
        <w:tc>
          <w:tcPr>
            <w:tcW w:w="0" w:type="auto"/>
          </w:tcPr>
          <w:p w:rsidR="00BB0129" w:rsidRDefault="00E83E4F" w14:paraId="09BB92EC" w14:textId="77777777">
            <w:pPr>
              <w:pStyle w:val="Compact"/>
            </w:pPr>
            <w:proofErr w:type="spellStart"/>
            <w:r>
              <w:t>ChannelFault</w:t>
            </w:r>
            <w:proofErr w:type="spellEnd"/>
          </w:p>
        </w:tc>
      </w:tr>
    </w:tbl>
    <w:p w:rsidR="00092164" w:rsidP="00092164" w:rsidRDefault="003A6A93" w14:paraId="3F9A7253" w14:textId="352CE4A6">
      <w:pPr>
        <w:pStyle w:val="Heading4"/>
      </w:pPr>
      <w:bookmarkStart w:name="get-channels" w:id="184"/>
      <w:bookmarkStart w:name="_Toc25337039" w:id="185"/>
      <w:bookmarkStart w:name="_Toc25357164" w:id="186"/>
      <w:bookmarkEnd w:id="184"/>
      <w:r>
        <w:t>SOAP Interface</w:t>
      </w:r>
    </w:p>
    <w:p w:rsidR="00092164" w:rsidP="00092164" w:rsidRDefault="00092164" w14:paraId="2320A0E3" w14:textId="0AFB277D">
      <w:pPr>
        <w:pStyle w:val="BodyText"/>
      </w:pPr>
      <w:r>
        <w:t>The Get Channel general interface is mapped into SOAP 1.1/1.2 as embedded XML schemas in WSDL descriptions according to the following schema types.</w:t>
      </w:r>
    </w:p>
    <w:p w:rsidR="00092164" w:rsidP="00092164" w:rsidRDefault="00092164" w14:paraId="35C8E9ED"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092164" w:rsidTr="000F508D" w14:paraId="1D9B59E2"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092164" w:rsidP="000F508D" w:rsidRDefault="00092164" w14:paraId="77C2EB2E" w14:textId="77777777">
            <w:pPr>
              <w:pStyle w:val="Compact"/>
            </w:pPr>
            <w:r w:rsidRPr="00BF5A6C">
              <w:t>Input</w:t>
            </w:r>
          </w:p>
        </w:tc>
        <w:tc>
          <w:tcPr>
            <w:tcW w:w="4397" w:type="pct"/>
          </w:tcPr>
          <w:p w:rsidRPr="00BF5A6C" w:rsidR="00092164" w:rsidP="000F508D" w:rsidRDefault="00092164" w14:paraId="0BC54BDC" w14:textId="1C434314">
            <w:pPr>
              <w:rPr>
                <w:bCs/>
              </w:rPr>
            </w:pPr>
            <w:proofErr w:type="spellStart"/>
            <w:r w:rsidRPr="00BF5A6C">
              <w:t>GetChannel</w:t>
            </w:r>
            <w:proofErr w:type="spellEnd"/>
            <w:r w:rsidRPr="00BF5A6C">
              <w:rPr>
                <w:bCs/>
              </w:rPr>
              <w:t xml:space="preserve"> (</w:t>
            </w:r>
            <w:proofErr w:type="spellStart"/>
            <w:r w:rsidR="005D768B">
              <w:fldChar w:fldCharType="begin"/>
            </w:r>
            <w:r w:rsidR="005D768B">
              <w:instrText xml:space="preserve"> HYPERLINK "http://www.openoandm.org/isbm/2.0/wsdl/ChannelManagementService.wsdl" </w:instrText>
            </w:r>
            <w:r w:rsidR="005D768B">
              <w:fldChar w:fldCharType="separate"/>
            </w:r>
            <w:r w:rsidRPr="00BF5A6C">
              <w:rPr>
                <w:rStyle w:val="Hyperlink"/>
              </w:rPr>
              <w:t>isbm:</w:t>
            </w:r>
            <w:r w:rsidRPr="00BF5A6C">
              <w:rPr>
                <w:rStyle w:val="Hyperlink"/>
                <w:bCs/>
              </w:rPr>
              <w:t>G</w:t>
            </w:r>
            <w:r w:rsidRPr="00BF5A6C">
              <w:rPr>
                <w:rStyle w:val="Hyperlink"/>
              </w:rPr>
              <w:t>etChannel</w:t>
            </w:r>
            <w:proofErr w:type="spellEnd"/>
            <w:r w:rsidR="005D768B">
              <w:rPr>
                <w:rStyle w:val="Hyperlink"/>
              </w:rPr>
              <w:fldChar w:fldCharType="end"/>
            </w:r>
            <w:r w:rsidRPr="00BF5A6C">
              <w:rPr>
                <w:bCs/>
              </w:rPr>
              <w:t>)</w:t>
            </w:r>
          </w:p>
          <w:p w:rsidRPr="00BF5A6C" w:rsidR="00092164" w:rsidP="004E4AD8" w:rsidRDefault="00092164" w14:paraId="2AFBEC0C" w14:textId="5B712670">
            <w:pPr>
              <w:pStyle w:val="ListParagraph"/>
              <w:numPr>
                <w:ilvl w:val="0"/>
                <w:numId w:val="3"/>
              </w:numPr>
            </w:pPr>
            <w:proofErr w:type="spellStart"/>
            <w:r w:rsidRPr="00BF5A6C">
              <w:t>ChannelURI</w:t>
            </w:r>
            <w:proofErr w:type="spellEnd"/>
            <w:r w:rsidRPr="00BF5A6C">
              <w:t xml:space="preserve"> (</w:t>
            </w:r>
            <w:proofErr w:type="spellStart"/>
            <w:r w:rsidR="005D768B">
              <w:fldChar w:fldCharType="begin"/>
            </w:r>
            <w:r w:rsidR="005D768B">
              <w:instrText xml:space="preserve"> HYPERLINK "http://www.w3.org/TR/xmlschema-2/" \l "string" \h </w:instrText>
            </w:r>
            <w:r w:rsidR="005D768B">
              <w:fldChar w:fldCharType="separate"/>
            </w:r>
            <w:r w:rsidRPr="00BF5A6C">
              <w:rPr>
                <w:rStyle w:val="Hyperlink"/>
              </w:rPr>
              <w:t>xs:string</w:t>
            </w:r>
            <w:proofErr w:type="spellEnd"/>
            <w:r w:rsidR="005D768B">
              <w:rPr>
                <w:rStyle w:val="Hyperlink"/>
              </w:rPr>
              <w:fldChar w:fldCharType="end"/>
            </w:r>
            <w:r w:rsidRPr="00BF5A6C">
              <w:t>) [1]</w:t>
            </w:r>
          </w:p>
        </w:tc>
      </w:tr>
      <w:tr w:rsidR="00092164" w:rsidTr="000F508D" w14:paraId="00F2ACDE" w14:textId="77777777">
        <w:tc>
          <w:tcPr>
            <w:tcW w:w="603" w:type="pct"/>
          </w:tcPr>
          <w:p w:rsidR="00092164" w:rsidP="000F508D" w:rsidRDefault="00092164" w14:paraId="6BD3FE8D" w14:textId="77777777">
            <w:pPr>
              <w:pStyle w:val="Compact"/>
            </w:pPr>
            <w:r>
              <w:t>Output</w:t>
            </w:r>
          </w:p>
        </w:tc>
        <w:tc>
          <w:tcPr>
            <w:tcW w:w="4397" w:type="pct"/>
          </w:tcPr>
          <w:p w:rsidR="00092164" w:rsidP="000F508D" w:rsidRDefault="00092164" w14:paraId="3ED9640E" w14:textId="1EDC7E2A">
            <w:proofErr w:type="spellStart"/>
            <w:r>
              <w:t>Get</w:t>
            </w:r>
            <w:r w:rsidRPr="00947376">
              <w:t>ChannelResponse</w:t>
            </w:r>
            <w:proofErr w:type="spellEnd"/>
            <w:r>
              <w:t xml:space="preserve"> (</w:t>
            </w:r>
            <w:proofErr w:type="spellStart"/>
            <w:r w:rsidR="005D768B">
              <w:fldChar w:fldCharType="begin"/>
            </w:r>
            <w:r w:rsidR="005D768B">
              <w:instrText xml:space="preserve"> HYPERLINK "http://www.openoandm.org/isbm/2.0/wsdl/ChannelManagementService.wsdl" </w:instrText>
            </w:r>
            <w:r w:rsidR="005D768B">
              <w:fldChar w:fldCharType="separate"/>
            </w:r>
            <w:r>
              <w:rPr>
                <w:rStyle w:val="Hyperlink"/>
              </w:rPr>
              <w:t>isbm:Get</w:t>
            </w:r>
            <w:r w:rsidRPr="00947376">
              <w:rPr>
                <w:rStyle w:val="Hyperlink"/>
              </w:rPr>
              <w:t>ChannelResponse</w:t>
            </w:r>
            <w:proofErr w:type="spellEnd"/>
            <w:r w:rsidR="005D768B">
              <w:rPr>
                <w:rStyle w:val="Hyperlink"/>
              </w:rPr>
              <w:fldChar w:fldCharType="end"/>
            </w:r>
            <w:r>
              <w:t>)</w:t>
            </w:r>
          </w:p>
          <w:p w:rsidR="00092164" w:rsidP="004E4AD8" w:rsidRDefault="00092164" w14:paraId="34E0383D" w14:textId="0BE0E52E">
            <w:pPr>
              <w:pStyle w:val="ListParagraph"/>
              <w:numPr>
                <w:ilvl w:val="0"/>
                <w:numId w:val="3"/>
              </w:numPr>
            </w:pPr>
            <w:r>
              <w:t>Channel (</w:t>
            </w:r>
            <w:proofErr w:type="spellStart"/>
            <w:r w:rsidR="005D768B">
              <w:fldChar w:fldCharType="begin"/>
            </w:r>
            <w:r w:rsidR="005D768B">
              <w:instrText xml:space="preserve"> HYPERLINK \l "channel-xml" </w:instrText>
            </w:r>
            <w:r w:rsidR="005D768B">
              <w:fldChar w:fldCharType="separate"/>
            </w:r>
            <w:proofErr w:type="gramStart"/>
            <w:r w:rsidRPr="00A5568A">
              <w:rPr>
                <w:rStyle w:val="Hyperlink"/>
              </w:rPr>
              <w:t>isbm:Channel</w:t>
            </w:r>
            <w:proofErr w:type="spellEnd"/>
            <w:proofErr w:type="gramEnd"/>
            <w:r w:rsidR="005D768B">
              <w:rPr>
                <w:rStyle w:val="Hyperlink"/>
              </w:rPr>
              <w:fldChar w:fldCharType="end"/>
            </w:r>
            <w:r>
              <w:t>) [</w:t>
            </w:r>
            <w:r w:rsidR="00611F12">
              <w:t>1</w:t>
            </w:r>
            <w:r>
              <w:t>], composed of:</w:t>
            </w:r>
          </w:p>
          <w:p w:rsidRPr="00BF5A6C" w:rsidR="00092164" w:rsidP="004E4AD8" w:rsidRDefault="00092164" w14:paraId="18DA5D1F" w14:textId="4DC4D9F8">
            <w:pPr>
              <w:pStyle w:val="ListParagraph"/>
              <w:numPr>
                <w:ilvl w:val="1"/>
                <w:numId w:val="3"/>
              </w:numPr>
            </w:pPr>
            <w:proofErr w:type="spellStart"/>
            <w:r w:rsidRPr="00BF5A6C">
              <w:lastRenderedPageBreak/>
              <w:t>ChannelURI</w:t>
            </w:r>
            <w:proofErr w:type="spellEnd"/>
            <w:r w:rsidRPr="00BF5A6C">
              <w:t xml:space="preserve"> (</w:t>
            </w:r>
            <w:proofErr w:type="spellStart"/>
            <w:r w:rsidR="005D768B">
              <w:fldChar w:fldCharType="begin"/>
            </w:r>
            <w:r w:rsidR="005D768B">
              <w:instrText xml:space="preserve"> HYPERLINK "http://www.w3.org/TR/xmlschema-2/" \l "string" \h </w:instrText>
            </w:r>
            <w:r w:rsidR="005D768B">
              <w:fldChar w:fldCharType="separate"/>
            </w:r>
            <w:r w:rsidRPr="00277D21">
              <w:rPr>
                <w:rStyle w:val="Hyperlink"/>
              </w:rPr>
              <w:t>xs:string</w:t>
            </w:r>
            <w:proofErr w:type="spellEnd"/>
            <w:r w:rsidR="005D768B">
              <w:rPr>
                <w:rStyle w:val="Hyperlink"/>
              </w:rPr>
              <w:fldChar w:fldCharType="end"/>
            </w:r>
            <w:r w:rsidRPr="00BF5A6C">
              <w:t>) [1]</w:t>
            </w:r>
          </w:p>
          <w:p w:rsidRPr="00BF5A6C" w:rsidR="00092164" w:rsidP="004E4AD8" w:rsidRDefault="00092164" w14:paraId="0C332364" w14:textId="13EAEB25">
            <w:pPr>
              <w:pStyle w:val="ListParagraph"/>
              <w:numPr>
                <w:ilvl w:val="1"/>
                <w:numId w:val="3"/>
              </w:numPr>
            </w:pPr>
            <w:proofErr w:type="spellStart"/>
            <w:r w:rsidRPr="00BF5A6C">
              <w:t>ChannelType</w:t>
            </w:r>
            <w:proofErr w:type="spellEnd"/>
            <w:r w:rsidRPr="00BF5A6C">
              <w:t xml:space="preserve"> (</w:t>
            </w:r>
            <w:proofErr w:type="spellStart"/>
            <w:r w:rsidR="005D768B">
              <w:fldChar w:fldCharType="begin"/>
            </w:r>
            <w:r w:rsidR="005D768B">
              <w:instrText xml:space="preserve"> HYPERLINK \l "_ChannelType" \h </w:instrText>
            </w:r>
            <w:r w:rsidR="005D768B">
              <w:fldChar w:fldCharType="separate"/>
            </w:r>
            <w:proofErr w:type="gramStart"/>
            <w:r w:rsidRPr="00277D21">
              <w:rPr>
                <w:rStyle w:val="Hyperlink"/>
              </w:rPr>
              <w:t>isbm:ChannelType</w:t>
            </w:r>
            <w:proofErr w:type="spellEnd"/>
            <w:proofErr w:type="gramEnd"/>
            <w:r w:rsidR="005D768B">
              <w:rPr>
                <w:rStyle w:val="Hyperlink"/>
              </w:rPr>
              <w:fldChar w:fldCharType="end"/>
            </w:r>
            <w:r w:rsidRPr="00BF5A6C">
              <w:t>) [1]</w:t>
            </w:r>
          </w:p>
          <w:p w:rsidR="00092164" w:rsidP="004E4AD8" w:rsidRDefault="00092164" w14:paraId="20E15E7D" w14:textId="364B9B12">
            <w:pPr>
              <w:pStyle w:val="ListParagraph"/>
              <w:numPr>
                <w:ilvl w:val="1"/>
                <w:numId w:val="3"/>
              </w:numPr>
            </w:pPr>
            <w:proofErr w:type="spellStart"/>
            <w:r w:rsidRPr="00BF5A6C">
              <w:t>ChannelDescription</w:t>
            </w:r>
            <w:proofErr w:type="spellEnd"/>
            <w:r w:rsidRPr="00BF5A6C">
              <w:t xml:space="preserve"> (</w:t>
            </w:r>
            <w:proofErr w:type="spellStart"/>
            <w:r w:rsidR="005D768B">
              <w:fldChar w:fldCharType="begin"/>
            </w:r>
            <w:r w:rsidR="005D768B">
              <w:instrText xml:space="preserve"> HYPERLINK "http://www.w3.org/TR/xmlschema-2/" \l "string" \h </w:instrText>
            </w:r>
            <w:r w:rsidR="005D768B">
              <w:fldChar w:fldCharType="separate"/>
            </w:r>
            <w:r w:rsidRPr="00277D21">
              <w:rPr>
                <w:rStyle w:val="Hyperlink"/>
              </w:rPr>
              <w:t>xs:string</w:t>
            </w:r>
            <w:proofErr w:type="spellEnd"/>
            <w:r w:rsidR="005D768B">
              <w:rPr>
                <w:rStyle w:val="Hyperlink"/>
              </w:rPr>
              <w:fldChar w:fldCharType="end"/>
            </w:r>
            <w:r w:rsidRPr="00BF5A6C">
              <w:t>) [0..1]</w:t>
            </w:r>
          </w:p>
        </w:tc>
      </w:tr>
      <w:tr w:rsidR="00AC6870" w:rsidTr="000F508D" w14:paraId="59B8C88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AC6870" w:rsidP="00AC6870" w:rsidRDefault="00AC6870" w14:paraId="78DE70C0" w14:textId="77777777">
            <w:pPr>
              <w:pStyle w:val="Compact"/>
            </w:pPr>
            <w:r>
              <w:lastRenderedPageBreak/>
              <w:t>Faults</w:t>
            </w:r>
          </w:p>
        </w:tc>
        <w:tc>
          <w:tcPr>
            <w:tcW w:w="4397" w:type="pct"/>
          </w:tcPr>
          <w:p w:rsidR="00AC6870" w:rsidP="00AC6870" w:rsidRDefault="00AC6870" w14:paraId="0898671F" w14:textId="0D88D6F6">
            <w:pPr>
              <w:pStyle w:val="Compact"/>
            </w:pPr>
            <w:proofErr w:type="spellStart"/>
            <w:r>
              <w:t>ChannelFault</w:t>
            </w:r>
            <w:proofErr w:type="spellEnd"/>
            <w:r>
              <w:t xml:space="preserve"> (</w:t>
            </w:r>
            <w:proofErr w:type="spellStart"/>
            <w:r w:rsidR="005D768B">
              <w:fldChar w:fldCharType="begin"/>
            </w:r>
            <w:r w:rsidR="005D768B">
              <w:instrText xml:space="preserve"> HYPERLINK "http://www.openoandm.org/isbm/2</w:instrText>
            </w:r>
            <w:r w:rsidR="005D768B">
              <w:instrText xml:space="preserve">.0/wsdl/ChannelManagementService.wsdl" </w:instrText>
            </w:r>
            <w:r w:rsidR="005D768B">
              <w:fldChar w:fldCharType="separate"/>
            </w:r>
            <w:r w:rsidRPr="00DA02E8">
              <w:rPr>
                <w:rStyle w:val="Hyperlink"/>
              </w:rPr>
              <w:t>isbm:ChannelFault</w:t>
            </w:r>
            <w:proofErr w:type="spellEnd"/>
            <w:r w:rsidR="005D768B">
              <w:rPr>
                <w:rStyle w:val="Hyperlink"/>
              </w:rPr>
              <w:fldChar w:fldCharType="end"/>
            </w:r>
            <w:r>
              <w:t>)</w:t>
            </w:r>
          </w:p>
        </w:tc>
      </w:tr>
    </w:tbl>
    <w:p w:rsidR="00092164" w:rsidP="00092164" w:rsidRDefault="003A6A93" w14:paraId="20F1F30F" w14:textId="6D641CE4">
      <w:pPr>
        <w:pStyle w:val="Heading4"/>
      </w:pPr>
      <w:r>
        <w:t>REST Interface</w:t>
      </w:r>
    </w:p>
    <w:p w:rsidR="00092164" w:rsidP="00092164" w:rsidRDefault="00092164" w14:paraId="7D063E44" w14:textId="3B7941F2">
      <w:pPr>
        <w:pStyle w:val="BodyText"/>
      </w:pPr>
      <w:r>
        <w:t xml:space="preserve">The Get Channel general interface is mapped into a RESTful interface as an </w:t>
      </w:r>
      <w:proofErr w:type="spellStart"/>
      <w:r>
        <w:t>OpenAPI</w:t>
      </w:r>
      <w:proofErr w:type="spellEnd"/>
      <w:r>
        <w:t xml:space="preserve"> description according to the following rules.</w:t>
      </w:r>
    </w:p>
    <w:p w:rsidR="00092164" w:rsidP="00092164" w:rsidRDefault="00092164" w14:paraId="738FC344" w14:textId="77777777">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092164" w:rsidTr="000F508D" w14:paraId="204B9F8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092164" w:rsidP="000F508D" w:rsidRDefault="00092164" w14:paraId="6D42FE9D" w14:textId="77777777">
            <w:pPr>
              <w:pStyle w:val="Compact"/>
              <w:rPr>
                <w:sz w:val="18"/>
              </w:rPr>
            </w:pPr>
            <w:r w:rsidRPr="00BF5A6C">
              <w:rPr>
                <w:sz w:val="18"/>
                <w:lang w:val="en-AU"/>
              </w:rPr>
              <w:t xml:space="preserve">HTTP </w:t>
            </w:r>
            <w:r w:rsidRPr="003B5061">
              <w:t>M</w:t>
            </w:r>
            <w:r>
              <w:t>ethod</w:t>
            </w:r>
          </w:p>
        </w:tc>
        <w:tc>
          <w:tcPr>
            <w:tcW w:w="4397" w:type="pct"/>
          </w:tcPr>
          <w:p w:rsidRPr="00BF5A6C" w:rsidR="00092164" w:rsidP="000F508D" w:rsidRDefault="00092164" w14:paraId="3E2EB111" w14:textId="77777777">
            <w:pPr>
              <w:rPr>
                <w:sz w:val="18"/>
              </w:rPr>
            </w:pPr>
            <w:r>
              <w:rPr>
                <w:bCs/>
              </w:rPr>
              <w:t>GET</w:t>
            </w:r>
          </w:p>
        </w:tc>
      </w:tr>
      <w:tr w:rsidR="00092164" w:rsidTr="000F508D" w14:paraId="7E4D65F5" w14:textId="77777777">
        <w:tc>
          <w:tcPr>
            <w:tcW w:w="603" w:type="pct"/>
          </w:tcPr>
          <w:p w:rsidRPr="00BF5A6C" w:rsidR="00092164" w:rsidP="000F508D" w:rsidRDefault="00092164" w14:paraId="103413C1" w14:textId="77777777">
            <w:pPr>
              <w:pStyle w:val="Compact"/>
              <w:rPr>
                <w:lang w:val="en-AU"/>
              </w:rPr>
            </w:pPr>
            <w:r>
              <w:t xml:space="preserve">URL </w:t>
            </w:r>
          </w:p>
        </w:tc>
        <w:tc>
          <w:tcPr>
            <w:tcW w:w="4397" w:type="pct"/>
          </w:tcPr>
          <w:p w:rsidRPr="00BF5A6C" w:rsidR="00092164" w:rsidP="000F508D" w:rsidRDefault="00092164" w14:paraId="38E68371" w14:textId="3D38CCD4">
            <w:pPr>
              <w:rPr>
                <w:sz w:val="18"/>
              </w:rPr>
            </w:pPr>
            <w:r w:rsidRPr="00BF5A6C">
              <w:t>/channels</w:t>
            </w:r>
            <w:r w:rsidR="002505B6">
              <w:t>/{channel-id}</w:t>
            </w:r>
          </w:p>
        </w:tc>
      </w:tr>
      <w:tr w:rsidR="00092164" w:rsidTr="000F508D" w14:paraId="04AE7B6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092164" w:rsidP="000F508D" w:rsidRDefault="00092164" w14:paraId="7A4D5505" w14:textId="77777777">
            <w:pPr>
              <w:pStyle w:val="Compact"/>
              <w:rPr>
                <w:sz w:val="18"/>
              </w:rPr>
            </w:pPr>
            <w:r w:rsidRPr="00BF5A6C">
              <w:rPr>
                <w:sz w:val="18"/>
                <w:lang w:val="en-AU"/>
              </w:rPr>
              <w:t xml:space="preserve">HTTP </w:t>
            </w:r>
            <w:r>
              <w:t>Body</w:t>
            </w:r>
          </w:p>
        </w:tc>
        <w:tc>
          <w:tcPr>
            <w:tcW w:w="4397" w:type="pct"/>
          </w:tcPr>
          <w:p w:rsidRPr="00BF5A6C" w:rsidR="00092164" w:rsidP="000F508D" w:rsidRDefault="00092164" w14:paraId="03C3AC1D" w14:textId="77777777">
            <w:pPr>
              <w:rPr>
                <w:sz w:val="18"/>
              </w:rPr>
            </w:pPr>
            <w:r>
              <w:t>N/A</w:t>
            </w:r>
          </w:p>
        </w:tc>
      </w:tr>
      <w:tr w:rsidR="00092164" w:rsidTr="000F508D" w14:paraId="5C3C9998" w14:textId="77777777">
        <w:tc>
          <w:tcPr>
            <w:tcW w:w="603" w:type="pct"/>
          </w:tcPr>
          <w:p w:rsidRPr="00BF5A6C" w:rsidR="00092164" w:rsidP="000F508D" w:rsidRDefault="00092164" w14:paraId="34C1C27D" w14:textId="77777777">
            <w:pPr>
              <w:pStyle w:val="Compact"/>
              <w:rPr>
                <w:sz w:val="18"/>
              </w:rPr>
            </w:pPr>
            <w:r w:rsidRPr="00BF5A6C">
              <w:rPr>
                <w:sz w:val="18"/>
                <w:lang w:val="en-AU"/>
              </w:rPr>
              <w:t xml:space="preserve">HTTP </w:t>
            </w:r>
            <w:r>
              <w:t>Response (Success)</w:t>
            </w:r>
          </w:p>
        </w:tc>
        <w:tc>
          <w:tcPr>
            <w:tcW w:w="4397" w:type="pct"/>
          </w:tcPr>
          <w:p w:rsidRPr="00BF5A6C" w:rsidR="00092164" w:rsidP="000F508D" w:rsidRDefault="00092164" w14:paraId="084F109A" w14:textId="77777777">
            <w:pPr>
              <w:pStyle w:val="Compact"/>
              <w:rPr>
                <w:sz w:val="18"/>
              </w:rPr>
            </w:pPr>
            <w:r>
              <w:t>200 OK</w:t>
            </w:r>
          </w:p>
        </w:tc>
      </w:tr>
      <w:tr w:rsidR="00092164" w:rsidTr="000F508D" w14:paraId="3751A69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092164" w:rsidP="000F508D" w:rsidRDefault="00092164" w14:paraId="1BDD3829" w14:textId="77777777">
            <w:pPr>
              <w:pStyle w:val="Compact"/>
            </w:pPr>
            <w:r>
              <w:t>Output</w:t>
            </w:r>
          </w:p>
        </w:tc>
        <w:tc>
          <w:tcPr>
            <w:tcW w:w="4397" w:type="pct"/>
          </w:tcPr>
          <w:p w:rsidRPr="00BF5A6C" w:rsidR="00092164" w:rsidP="000F508D" w:rsidRDefault="00092164" w14:paraId="10C02B81" w14:textId="55AB518A">
            <w:pPr>
              <w:pStyle w:val="Compact"/>
              <w:rPr>
                <w:sz w:val="18"/>
              </w:rPr>
            </w:pPr>
            <w:r w:rsidRPr="009E20EB">
              <w:t xml:space="preserve">Channel </w:t>
            </w:r>
            <w:r>
              <w:rPr>
                <w:bCs/>
              </w:rPr>
              <w:t>(</w:t>
            </w:r>
            <w:proofErr w:type="spellStart"/>
            <w:r w:rsidR="005D768B">
              <w:fldChar w:fldCharType="begin"/>
            </w:r>
            <w:r w:rsidR="005D768B">
              <w:instrText xml:space="preserve"> HYPERLINK \l "_Channel" </w:instrText>
            </w:r>
            <w:r w:rsidR="005D768B">
              <w:fldChar w:fldCharType="separate"/>
            </w:r>
            <w:proofErr w:type="gramStart"/>
            <w:r w:rsidRPr="00CE07DE">
              <w:rPr>
                <w:rStyle w:val="Hyperlink"/>
                <w:bCs/>
              </w:rPr>
              <w:t>json:Channel</w:t>
            </w:r>
            <w:proofErr w:type="spellEnd"/>
            <w:proofErr w:type="gramEnd"/>
            <w:r w:rsidR="005D768B">
              <w:rPr>
                <w:rStyle w:val="Hyperlink"/>
                <w:bCs/>
              </w:rPr>
              <w:fldChar w:fldCharType="end"/>
            </w:r>
            <w:r>
              <w:rPr>
                <w:bCs/>
              </w:rPr>
              <w:t>) [</w:t>
            </w:r>
            <w:r w:rsidR="00737184">
              <w:rPr>
                <w:bCs/>
              </w:rPr>
              <w:t>1</w:t>
            </w:r>
            <w:r>
              <w:rPr>
                <w:bCs/>
              </w:rPr>
              <w:t xml:space="preserve">] </w:t>
            </w:r>
            <w:r w:rsidRPr="009E20EB">
              <w:t xml:space="preserve">excluding </w:t>
            </w:r>
            <w:proofErr w:type="spellStart"/>
            <w:r>
              <w:rPr>
                <w:bCs/>
              </w:rPr>
              <w:t>s</w:t>
            </w:r>
            <w:r w:rsidRPr="00272291">
              <w:rPr>
                <w:bCs/>
              </w:rPr>
              <w:t>ecurityTokens</w:t>
            </w:r>
            <w:proofErr w:type="spellEnd"/>
          </w:p>
        </w:tc>
      </w:tr>
      <w:tr w:rsidR="000A72B5" w:rsidTr="000F508D" w14:paraId="2069840A" w14:textId="77777777">
        <w:trPr>
          <w:trHeight w:val="972"/>
        </w:trPr>
        <w:tc>
          <w:tcPr>
            <w:tcW w:w="603" w:type="pct"/>
          </w:tcPr>
          <w:p w:rsidRPr="00BF5A6C" w:rsidR="000A72B5" w:rsidP="000A72B5" w:rsidRDefault="000A72B5" w14:paraId="5270C792" w14:textId="77777777">
            <w:pPr>
              <w:pStyle w:val="Compact"/>
              <w:rPr>
                <w:sz w:val="18"/>
              </w:rPr>
            </w:pPr>
            <w:r w:rsidRPr="00BF5A6C">
              <w:rPr>
                <w:sz w:val="18"/>
                <w:lang w:val="en-AU"/>
              </w:rPr>
              <w:t xml:space="preserve">HTTP </w:t>
            </w:r>
            <w:r>
              <w:t>Response</w:t>
            </w:r>
          </w:p>
          <w:p w:rsidRPr="00BF5A6C" w:rsidR="000A72B5" w:rsidP="000A72B5" w:rsidRDefault="000A72B5" w14:paraId="4BA50847" w14:textId="77777777">
            <w:pPr>
              <w:pStyle w:val="Compact"/>
              <w:rPr>
                <w:sz w:val="18"/>
              </w:rPr>
            </w:pPr>
            <w:r>
              <w:t>(Error)</w:t>
            </w:r>
          </w:p>
        </w:tc>
        <w:tc>
          <w:tcPr>
            <w:tcW w:w="4397" w:type="pct"/>
          </w:tcPr>
          <w:p w:rsidRPr="00BF5A6C" w:rsidR="000A72B5" w:rsidP="000A72B5" w:rsidRDefault="00B11BBF" w14:paraId="153B5646" w14:textId="2864017D">
            <w:pPr>
              <w:pStyle w:val="Compact"/>
              <w:rPr>
                <w:sz w:val="18"/>
              </w:rPr>
            </w:pPr>
            <w:proofErr w:type="spellStart"/>
            <w:r>
              <w:t>ChannelFault</w:t>
            </w:r>
            <w:proofErr w:type="spellEnd"/>
            <w:r>
              <w:t xml:space="preserve"> (</w:t>
            </w:r>
            <w:proofErr w:type="spellStart"/>
            <w:r w:rsidR="005D768B">
              <w:fldChar w:fldCharType="begin"/>
            </w:r>
            <w:r w:rsidR="005D768B">
              <w:instrText xml:space="preserve"> HYPERLINK "http://www.openoandm.org/isbm/2.0/openapi/channel_management_service.yml" </w:instrText>
            </w:r>
            <w:r w:rsidR="005D768B">
              <w:fldChar w:fldCharType="separate"/>
            </w:r>
            <w:r w:rsidRPr="00ED5528">
              <w:rPr>
                <w:rStyle w:val="Hyperlink"/>
              </w:rPr>
              <w:t>json:ChannelFault</w:t>
            </w:r>
            <w:proofErr w:type="spellEnd"/>
            <w:r w:rsidR="005D768B">
              <w:rPr>
                <w:rStyle w:val="Hyperlink"/>
              </w:rPr>
              <w:fldChar w:fldCharType="end"/>
            </w:r>
            <w:r>
              <w:t>) – 404 Not Found</w:t>
            </w:r>
          </w:p>
        </w:tc>
      </w:tr>
    </w:tbl>
    <w:p w:rsidRPr="008A58AB" w:rsidR="009A6BDE" w:rsidP="009A6BDE" w:rsidRDefault="009A6BDE" w14:paraId="4FDBA33C" w14:textId="77777777">
      <w:pPr>
        <w:pStyle w:val="Note"/>
      </w:pPr>
      <w:r>
        <w:t>NOTE</w:t>
      </w:r>
      <w:r>
        <w:tab/>
      </w:r>
      <w:r>
        <w:t xml:space="preserve">The output Channel omits the </w:t>
      </w:r>
      <w:proofErr w:type="spellStart"/>
      <w:r>
        <w:t>SecurityTokens</w:t>
      </w:r>
      <w:proofErr w:type="spellEnd"/>
      <w:r>
        <w:t xml:space="preserve"> to prevent leakage of sensitive information.</w:t>
      </w:r>
    </w:p>
    <w:p w:rsidR="00BB0129" w:rsidP="00430FC3" w:rsidRDefault="00E83E4F" w14:paraId="2C09A4CF" w14:textId="4F0B8048">
      <w:pPr>
        <w:pStyle w:val="Heading3"/>
      </w:pPr>
      <w:bookmarkStart w:name="_Toc32417349" w:id="187"/>
      <w:r>
        <w:t>Get Channels</w:t>
      </w:r>
      <w:bookmarkEnd w:id="185"/>
      <w:bookmarkEnd w:id="186"/>
      <w:bookmarkEnd w:id="187"/>
    </w:p>
    <w:p w:rsidRPr="00B32A4F" w:rsidR="00B32A4F" w:rsidP="00B32A4F" w:rsidRDefault="00B32A4F" w14:paraId="07453801" w14:textId="4919D61A">
      <w:pPr>
        <w:pStyle w:val="BodyText"/>
      </w:pPr>
      <w:r>
        <w:t xml:space="preserve">The Get Channels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430FC3" w14:paraId="694E74F7"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090465DB" w14:textId="77777777">
            <w:pPr>
              <w:pStyle w:val="Compact"/>
            </w:pPr>
            <w:r>
              <w:t>Name</w:t>
            </w:r>
          </w:p>
        </w:tc>
        <w:tc>
          <w:tcPr>
            <w:tcW w:w="0" w:type="auto"/>
          </w:tcPr>
          <w:p w:rsidR="00BB0129" w:rsidRDefault="00E83E4F" w14:paraId="08C42F12" w14:textId="77777777">
            <w:pPr>
              <w:pStyle w:val="Compact"/>
            </w:pPr>
            <w:proofErr w:type="spellStart"/>
            <w:r>
              <w:t>GetChannels</w:t>
            </w:r>
            <w:proofErr w:type="spellEnd"/>
          </w:p>
        </w:tc>
      </w:tr>
      <w:tr w:rsidR="00BB0129" w:rsidTr="00430FC3" w14:paraId="6F73CDB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1EA271D" w14:textId="77777777">
            <w:pPr>
              <w:pStyle w:val="Compact"/>
            </w:pPr>
            <w:r>
              <w:t>Description</w:t>
            </w:r>
          </w:p>
        </w:tc>
        <w:tc>
          <w:tcPr>
            <w:tcW w:w="0" w:type="auto"/>
          </w:tcPr>
          <w:p w:rsidR="00BB0129" w:rsidRDefault="00E83E4F" w14:paraId="0EEB2EEC" w14:textId="77777777">
            <w:pPr>
              <w:pStyle w:val="Compact"/>
            </w:pPr>
            <w:r>
              <w:t>Gets information about all channels.</w:t>
            </w:r>
          </w:p>
        </w:tc>
      </w:tr>
      <w:tr w:rsidR="00BB0129" w:rsidTr="00430FC3" w14:paraId="0DF48DBC" w14:textId="77777777">
        <w:tc>
          <w:tcPr>
            <w:tcW w:w="0" w:type="auto"/>
          </w:tcPr>
          <w:p w:rsidR="00BB0129" w:rsidRDefault="00E83E4F" w14:paraId="48A8600A" w14:textId="77777777">
            <w:pPr>
              <w:pStyle w:val="Compact"/>
            </w:pPr>
            <w:r>
              <w:t>Input</w:t>
            </w:r>
          </w:p>
        </w:tc>
        <w:tc>
          <w:tcPr>
            <w:tcW w:w="0" w:type="auto"/>
          </w:tcPr>
          <w:p w:rsidR="00BB0129" w:rsidRDefault="00E83E4F" w14:paraId="7E79490E" w14:textId="77777777">
            <w:pPr>
              <w:pStyle w:val="Compact"/>
            </w:pPr>
            <w:r>
              <w:t>N/A</w:t>
            </w:r>
          </w:p>
        </w:tc>
      </w:tr>
      <w:tr w:rsidR="00BB0129" w:rsidTr="00430FC3" w14:paraId="2A47BA2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79EE0B48" w14:textId="77777777">
            <w:pPr>
              <w:pStyle w:val="Compact"/>
            </w:pPr>
            <w:r>
              <w:t>Behavior</w:t>
            </w:r>
          </w:p>
        </w:tc>
        <w:tc>
          <w:tcPr>
            <w:tcW w:w="0" w:type="auto"/>
          </w:tcPr>
          <w:p w:rsidR="00BB0129" w:rsidRDefault="00E83E4F" w14:paraId="3C33CCE1" w14:textId="77777777">
            <w:pPr>
              <w:pStyle w:val="Compact"/>
            </w:pPr>
            <w:r>
              <w:t>The channels returned are filtered by those that match the security token. Any channel that does not have security tokens assigned are returned regardless.</w:t>
            </w:r>
          </w:p>
        </w:tc>
      </w:tr>
      <w:tr w:rsidR="00BB0129" w:rsidTr="00430FC3" w14:paraId="6D5D55A5" w14:textId="77777777">
        <w:tc>
          <w:tcPr>
            <w:tcW w:w="0" w:type="auto"/>
          </w:tcPr>
          <w:p w:rsidR="00BB0129" w:rsidRDefault="00E83E4F" w14:paraId="1CBDC2B7" w14:textId="77777777">
            <w:pPr>
              <w:pStyle w:val="Compact"/>
            </w:pPr>
            <w:r>
              <w:t>Output</w:t>
            </w:r>
          </w:p>
        </w:tc>
        <w:tc>
          <w:tcPr>
            <w:tcW w:w="0" w:type="auto"/>
          </w:tcPr>
          <w:p w:rsidR="00BB0129" w:rsidRDefault="00E83E4F" w14:paraId="36E397B6" w14:textId="54B61BA1">
            <w:r>
              <w:t>Chann</w:t>
            </w:r>
            <w:r w:rsidR="007F0B22">
              <w:t xml:space="preserve">el </w:t>
            </w:r>
            <w:r>
              <w:t>[</w:t>
            </w:r>
            <w:proofErr w:type="gramStart"/>
            <w:r>
              <w:t>0..</w:t>
            </w:r>
            <w:proofErr w:type="gramEnd"/>
            <w:r>
              <w:t>*], composed of:</w:t>
            </w:r>
          </w:p>
          <w:p w:rsidR="00BB0129" w:rsidRDefault="00E83E4F" w14:paraId="543FE18E" w14:textId="249718F4">
            <w:r>
              <w:t>    </w:t>
            </w:r>
            <w:proofErr w:type="spellStart"/>
            <w:r>
              <w:t>ChannelURI</w:t>
            </w:r>
            <w:proofErr w:type="spellEnd"/>
            <w:r>
              <w:t xml:space="preserve"> [1]</w:t>
            </w:r>
          </w:p>
          <w:p w:rsidR="00BB0129" w:rsidRDefault="00E83E4F" w14:paraId="31BCE685" w14:textId="7E21F69D">
            <w:r>
              <w:t>    </w:t>
            </w:r>
            <w:proofErr w:type="spellStart"/>
            <w:r>
              <w:t>ChannelType</w:t>
            </w:r>
            <w:proofErr w:type="spellEnd"/>
            <w:r>
              <w:t xml:space="preserve"> [1]</w:t>
            </w:r>
          </w:p>
          <w:p w:rsidR="00BB0129" w:rsidRDefault="00E83E4F" w14:paraId="36E43F4E" w14:textId="68952EBD">
            <w:r>
              <w:t>    </w:t>
            </w:r>
            <w:proofErr w:type="spellStart"/>
            <w:r>
              <w:t>ChannelDescription</w:t>
            </w:r>
            <w:proofErr w:type="spellEnd"/>
            <w:r w:rsidR="005D6A9E">
              <w:t xml:space="preserve"> </w:t>
            </w:r>
            <w:r>
              <w:t>[</w:t>
            </w:r>
            <w:proofErr w:type="gramStart"/>
            <w:r>
              <w:t>0..</w:t>
            </w:r>
            <w:proofErr w:type="gramEnd"/>
            <w:r>
              <w:t>1]</w:t>
            </w:r>
          </w:p>
        </w:tc>
      </w:tr>
      <w:tr w:rsidR="00BB0129" w:rsidTr="00430FC3" w14:paraId="02C825D0"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0AB91A1" w14:textId="77777777">
            <w:pPr>
              <w:pStyle w:val="Compact"/>
            </w:pPr>
            <w:r>
              <w:t>Faults</w:t>
            </w:r>
          </w:p>
        </w:tc>
        <w:tc>
          <w:tcPr>
            <w:tcW w:w="0" w:type="auto"/>
          </w:tcPr>
          <w:p w:rsidR="00BB0129" w:rsidRDefault="00E83E4F" w14:paraId="40FE9C8A" w14:textId="77777777">
            <w:pPr>
              <w:pStyle w:val="Compact"/>
            </w:pPr>
            <w:r>
              <w:t>N/A</w:t>
            </w:r>
          </w:p>
        </w:tc>
      </w:tr>
    </w:tbl>
    <w:p w:rsidR="004F3470" w:rsidP="00BF5A6C" w:rsidRDefault="003A6A93" w14:paraId="545160FF" w14:textId="11383BA7">
      <w:pPr>
        <w:pStyle w:val="Heading4"/>
      </w:pPr>
      <w:bookmarkStart w:name="notification-service" w:id="188"/>
      <w:bookmarkEnd w:id="188"/>
      <w:r>
        <w:lastRenderedPageBreak/>
        <w:t>SOAP Interface</w:t>
      </w:r>
    </w:p>
    <w:p w:rsidR="00955015" w:rsidP="000F508D" w:rsidRDefault="00955015" w14:paraId="4FDE9A20" w14:textId="7659B363">
      <w:pPr>
        <w:pStyle w:val="BodyText"/>
      </w:pPr>
      <w:r>
        <w:t xml:space="preserve">The </w:t>
      </w:r>
      <w:r w:rsidR="00B62D24">
        <w:t>Get</w:t>
      </w:r>
      <w:r>
        <w:t xml:space="preserve"> Channel</w:t>
      </w:r>
      <w:r w:rsidR="00B62D24">
        <w:t>s</w:t>
      </w:r>
      <w:r>
        <w:t xml:space="preserve"> general interface is mapped into SOAP 1.1/1.2 as embedded XML schemas in WSDL descriptions according to the following schema types.</w:t>
      </w:r>
    </w:p>
    <w:p w:rsidR="00955015" w:rsidP="00955015" w:rsidRDefault="00955015" w14:paraId="29CB9A63"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BF5A6C" w:rsidTr="00BF5A6C" w14:paraId="2325A36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BF5A6C" w:rsidP="00371F65" w:rsidRDefault="00BF5A6C" w14:paraId="4B14B250" w14:textId="77777777">
            <w:pPr>
              <w:pStyle w:val="Compact"/>
            </w:pPr>
            <w:r w:rsidRPr="00BF5A6C">
              <w:t>Input</w:t>
            </w:r>
          </w:p>
        </w:tc>
        <w:tc>
          <w:tcPr>
            <w:tcW w:w="4397" w:type="pct"/>
          </w:tcPr>
          <w:p w:rsidRPr="00BF5A6C" w:rsidR="00BF5A6C" w:rsidP="00657526" w:rsidRDefault="00657526" w14:paraId="29C5C50F" w14:textId="13A25FAC">
            <w:r>
              <w:t>N/A</w:t>
            </w:r>
          </w:p>
        </w:tc>
      </w:tr>
      <w:tr w:rsidR="00BF5A6C" w:rsidTr="00BF5A6C" w14:paraId="566B1E2C" w14:textId="77777777">
        <w:tc>
          <w:tcPr>
            <w:tcW w:w="603" w:type="pct"/>
          </w:tcPr>
          <w:p w:rsidR="00BF5A6C" w:rsidP="00AE68DF" w:rsidRDefault="00BF5A6C" w14:paraId="61F37067" w14:textId="03DB9668">
            <w:pPr>
              <w:pStyle w:val="Compact"/>
            </w:pPr>
            <w:r>
              <w:t>Output</w:t>
            </w:r>
          </w:p>
        </w:tc>
        <w:tc>
          <w:tcPr>
            <w:tcW w:w="4397" w:type="pct"/>
          </w:tcPr>
          <w:p w:rsidR="00BF5A6C" w:rsidP="00AE68DF" w:rsidRDefault="00BF5A6C" w14:paraId="0FE284F4" w14:textId="1F99D089">
            <w:proofErr w:type="spellStart"/>
            <w:r>
              <w:t>Get</w:t>
            </w:r>
            <w:r w:rsidRPr="00947376">
              <w:t>Channel</w:t>
            </w:r>
            <w:r>
              <w:t>s</w:t>
            </w:r>
            <w:r w:rsidRPr="00947376">
              <w:t>Response</w:t>
            </w:r>
            <w:proofErr w:type="spellEnd"/>
            <w:r>
              <w:t xml:space="preserve"> (</w:t>
            </w:r>
            <w:proofErr w:type="spellStart"/>
            <w:r w:rsidR="005D768B">
              <w:fldChar w:fldCharType="begin"/>
            </w:r>
            <w:r w:rsidR="005D768B">
              <w:instrText xml:space="preserve"> HYPERLINK "http://www.openoandm.org/isbm/2.0/wsdl/ChannelManagementService.wsdl" </w:instrText>
            </w:r>
            <w:r w:rsidR="005D768B">
              <w:fldChar w:fldCharType="separate"/>
            </w:r>
            <w:r>
              <w:rPr>
                <w:rStyle w:val="Hyperlink"/>
              </w:rPr>
              <w:t>isbm:Get</w:t>
            </w:r>
            <w:r w:rsidRPr="00947376">
              <w:rPr>
                <w:rStyle w:val="Hyperlink"/>
              </w:rPr>
              <w:t>Channel</w:t>
            </w:r>
            <w:r>
              <w:rPr>
                <w:rStyle w:val="Hyperlink"/>
              </w:rPr>
              <w:t>s</w:t>
            </w:r>
            <w:r w:rsidRPr="00947376">
              <w:rPr>
                <w:rStyle w:val="Hyperlink"/>
              </w:rPr>
              <w:t>Response</w:t>
            </w:r>
            <w:proofErr w:type="spellEnd"/>
            <w:r w:rsidR="005D768B">
              <w:rPr>
                <w:rStyle w:val="Hyperlink"/>
              </w:rPr>
              <w:fldChar w:fldCharType="end"/>
            </w:r>
            <w:r>
              <w:t>)</w:t>
            </w:r>
          </w:p>
          <w:p w:rsidR="00BF5A6C" w:rsidP="004E4AD8" w:rsidRDefault="00BF5A6C" w14:paraId="00135185" w14:textId="6AE1CD1E">
            <w:pPr>
              <w:pStyle w:val="ListParagraph"/>
              <w:numPr>
                <w:ilvl w:val="0"/>
                <w:numId w:val="3"/>
              </w:numPr>
            </w:pPr>
            <w:r>
              <w:t>Channel (</w:t>
            </w:r>
            <w:proofErr w:type="spellStart"/>
            <w:r w:rsidR="005D768B">
              <w:fldChar w:fldCharType="begin"/>
            </w:r>
            <w:r w:rsidR="005D768B">
              <w:instrText xml:space="preserve"> HYPERLINK \l "channel-xml" </w:instrText>
            </w:r>
            <w:r w:rsidR="005D768B">
              <w:fldChar w:fldCharType="separate"/>
            </w:r>
            <w:proofErr w:type="gramStart"/>
            <w:r w:rsidRPr="00A5568A">
              <w:rPr>
                <w:rStyle w:val="Hyperlink"/>
              </w:rPr>
              <w:t>isbm:Channel</w:t>
            </w:r>
            <w:proofErr w:type="spellEnd"/>
            <w:proofErr w:type="gramEnd"/>
            <w:r w:rsidR="005D768B">
              <w:rPr>
                <w:rStyle w:val="Hyperlink"/>
              </w:rPr>
              <w:fldChar w:fldCharType="end"/>
            </w:r>
            <w:r>
              <w:t>) [0..*], composed of:</w:t>
            </w:r>
          </w:p>
          <w:p w:rsidRPr="00BF5A6C" w:rsidR="00BF5A6C" w:rsidP="004E4AD8" w:rsidRDefault="00BF5A6C" w14:paraId="002B1CBC" w14:textId="7386DE53">
            <w:pPr>
              <w:pStyle w:val="ListParagraph"/>
              <w:numPr>
                <w:ilvl w:val="1"/>
                <w:numId w:val="3"/>
              </w:numPr>
            </w:pPr>
            <w:proofErr w:type="spellStart"/>
            <w:r w:rsidRPr="00BF5A6C">
              <w:t>ChannelURI</w:t>
            </w:r>
            <w:proofErr w:type="spellEnd"/>
            <w:r w:rsidRPr="00BF5A6C">
              <w:t xml:space="preserve"> (</w:t>
            </w:r>
            <w:proofErr w:type="spellStart"/>
            <w:r w:rsidR="005D768B">
              <w:fldChar w:fldCharType="begin"/>
            </w:r>
            <w:r w:rsidR="005D768B">
              <w:instrText xml:space="preserve"> HYPERLINK "http://www.w3.org/TR/xmlschema-2/" \l "string" \h </w:instrText>
            </w:r>
            <w:r w:rsidR="005D768B">
              <w:fldChar w:fldCharType="separate"/>
            </w:r>
            <w:r w:rsidRPr="00277D21">
              <w:rPr>
                <w:rStyle w:val="Hyperlink"/>
              </w:rPr>
              <w:t>xs:string</w:t>
            </w:r>
            <w:proofErr w:type="spellEnd"/>
            <w:r w:rsidR="005D768B">
              <w:rPr>
                <w:rStyle w:val="Hyperlink"/>
              </w:rPr>
              <w:fldChar w:fldCharType="end"/>
            </w:r>
            <w:r w:rsidRPr="00BF5A6C">
              <w:t>) [1]</w:t>
            </w:r>
          </w:p>
          <w:p w:rsidRPr="00BF5A6C" w:rsidR="00BF5A6C" w:rsidP="004E4AD8" w:rsidRDefault="00BF5A6C" w14:paraId="10F9FB5E" w14:textId="180BFBAF">
            <w:pPr>
              <w:pStyle w:val="ListParagraph"/>
              <w:numPr>
                <w:ilvl w:val="1"/>
                <w:numId w:val="3"/>
              </w:numPr>
            </w:pPr>
            <w:proofErr w:type="spellStart"/>
            <w:r w:rsidRPr="00BF5A6C">
              <w:t>ChannelType</w:t>
            </w:r>
            <w:proofErr w:type="spellEnd"/>
            <w:r w:rsidRPr="00BF5A6C">
              <w:t xml:space="preserve"> (</w:t>
            </w:r>
            <w:proofErr w:type="spellStart"/>
            <w:r w:rsidR="005D768B">
              <w:fldChar w:fldCharType="begin"/>
            </w:r>
            <w:r w:rsidR="005D768B">
              <w:instrText xml:space="preserve"> HYPERLINK \l "_ChannelType" \h </w:instrText>
            </w:r>
            <w:r w:rsidR="005D768B">
              <w:fldChar w:fldCharType="separate"/>
            </w:r>
            <w:proofErr w:type="gramStart"/>
            <w:r w:rsidRPr="00277D21">
              <w:rPr>
                <w:rStyle w:val="Hyperlink"/>
              </w:rPr>
              <w:t>isbm:ChannelType</w:t>
            </w:r>
            <w:proofErr w:type="spellEnd"/>
            <w:proofErr w:type="gramEnd"/>
            <w:r w:rsidR="005D768B">
              <w:rPr>
                <w:rStyle w:val="Hyperlink"/>
              </w:rPr>
              <w:fldChar w:fldCharType="end"/>
            </w:r>
            <w:r w:rsidRPr="00BF5A6C">
              <w:t>) [1]</w:t>
            </w:r>
          </w:p>
          <w:p w:rsidR="00BF5A6C" w:rsidP="004E4AD8" w:rsidRDefault="00BF5A6C" w14:paraId="2F5E7995" w14:textId="1EC320D9">
            <w:pPr>
              <w:pStyle w:val="ListParagraph"/>
              <w:numPr>
                <w:ilvl w:val="1"/>
                <w:numId w:val="3"/>
              </w:numPr>
            </w:pPr>
            <w:proofErr w:type="spellStart"/>
            <w:r w:rsidRPr="00BF5A6C">
              <w:t>ChannelDescription</w:t>
            </w:r>
            <w:proofErr w:type="spellEnd"/>
            <w:r w:rsidRPr="00BF5A6C">
              <w:t xml:space="preserve"> (</w:t>
            </w:r>
            <w:proofErr w:type="spellStart"/>
            <w:r w:rsidR="005D768B">
              <w:fldChar w:fldCharType="begin"/>
            </w:r>
            <w:r w:rsidR="005D768B">
              <w:instrText xml:space="preserve"> HYPERLINK "http://www.w3.org/TR/xmlschema-2/" \l "string" \h </w:instrText>
            </w:r>
            <w:r w:rsidR="005D768B">
              <w:fldChar w:fldCharType="separate"/>
            </w:r>
            <w:r w:rsidRPr="00277D21">
              <w:rPr>
                <w:rStyle w:val="Hyperlink"/>
              </w:rPr>
              <w:t>xs:string</w:t>
            </w:r>
            <w:proofErr w:type="spellEnd"/>
            <w:r w:rsidR="005D768B">
              <w:rPr>
                <w:rStyle w:val="Hyperlink"/>
              </w:rPr>
              <w:fldChar w:fldCharType="end"/>
            </w:r>
            <w:r w:rsidRPr="00BF5A6C">
              <w:t>) [0..1]</w:t>
            </w:r>
          </w:p>
        </w:tc>
      </w:tr>
      <w:tr w:rsidR="00BF5A6C" w:rsidTr="00BF5A6C" w14:paraId="652088A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F5A6C" w:rsidP="00AE68DF" w:rsidRDefault="00BF5A6C" w14:paraId="01FC8569" w14:textId="479BA0C3">
            <w:pPr>
              <w:pStyle w:val="Compact"/>
            </w:pPr>
            <w:r>
              <w:t>Faults</w:t>
            </w:r>
          </w:p>
        </w:tc>
        <w:tc>
          <w:tcPr>
            <w:tcW w:w="4397" w:type="pct"/>
          </w:tcPr>
          <w:p w:rsidR="00BF5A6C" w:rsidP="00AE68DF" w:rsidRDefault="00BF5A6C" w14:paraId="4F96BEBF" w14:textId="77777777">
            <w:pPr>
              <w:pStyle w:val="Compact"/>
            </w:pPr>
            <w:r w:rsidRPr="00BF5A6C">
              <w:t>N/A</w:t>
            </w:r>
          </w:p>
        </w:tc>
      </w:tr>
    </w:tbl>
    <w:p w:rsidR="004F3470" w:rsidP="004F3470" w:rsidRDefault="003A6A93" w14:paraId="6AF917A5" w14:textId="26DF38DF">
      <w:pPr>
        <w:pStyle w:val="Heading4"/>
      </w:pPr>
      <w:r>
        <w:t>REST Interface</w:t>
      </w:r>
    </w:p>
    <w:p w:rsidR="004F3470" w:rsidP="004F3470" w:rsidRDefault="004F3470" w14:paraId="710D124B" w14:textId="4BC7822D">
      <w:pPr>
        <w:pStyle w:val="BodyText"/>
      </w:pPr>
      <w:r>
        <w:t xml:space="preserve">The Get Channels general interface is mapped into a RESTful interface as an </w:t>
      </w:r>
      <w:proofErr w:type="spellStart"/>
      <w:r>
        <w:t>OpenAPI</w:t>
      </w:r>
      <w:proofErr w:type="spellEnd"/>
      <w:r>
        <w:t xml:space="preserve"> description according to the following rules.</w:t>
      </w:r>
    </w:p>
    <w:p w:rsidR="004F3470" w:rsidP="00BF5A6C" w:rsidRDefault="004F3470" w14:paraId="1D83C31B" w14:textId="21F0352F">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BF5A6C" w:rsidTr="00BF5A6C" w14:paraId="2985020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BF5A6C" w:rsidP="00371F65" w:rsidRDefault="00BF5A6C" w14:paraId="76670992" w14:textId="2D955955">
            <w:pPr>
              <w:pStyle w:val="Compact"/>
              <w:rPr>
                <w:sz w:val="18"/>
              </w:rPr>
            </w:pPr>
            <w:r w:rsidRPr="00BF5A6C">
              <w:rPr>
                <w:sz w:val="18"/>
                <w:lang w:val="en-AU"/>
              </w:rPr>
              <w:t xml:space="preserve">HTTP </w:t>
            </w:r>
            <w:r w:rsidRPr="003B5061">
              <w:t>M</w:t>
            </w:r>
            <w:r>
              <w:t>ethod</w:t>
            </w:r>
          </w:p>
        </w:tc>
        <w:tc>
          <w:tcPr>
            <w:tcW w:w="4397" w:type="pct"/>
          </w:tcPr>
          <w:p w:rsidRPr="00BF5A6C" w:rsidR="00BF5A6C" w:rsidP="00BF5A6C" w:rsidRDefault="00BF5A6C" w14:paraId="40842B7C" w14:textId="0FE4A046">
            <w:pPr>
              <w:rPr>
                <w:sz w:val="18"/>
              </w:rPr>
            </w:pPr>
            <w:r>
              <w:rPr>
                <w:bCs/>
              </w:rPr>
              <w:t>GET</w:t>
            </w:r>
          </w:p>
        </w:tc>
      </w:tr>
      <w:tr w:rsidR="00BF5A6C" w:rsidTr="00BF5A6C" w14:paraId="0C1D764E" w14:textId="77777777">
        <w:tc>
          <w:tcPr>
            <w:tcW w:w="603" w:type="pct"/>
          </w:tcPr>
          <w:p w:rsidRPr="00BF5A6C" w:rsidR="00BF5A6C" w:rsidP="00371F65" w:rsidRDefault="00BF5A6C" w14:paraId="6F2A3ADD" w14:textId="77777777">
            <w:pPr>
              <w:pStyle w:val="Compact"/>
              <w:rPr>
                <w:lang w:val="en-AU"/>
              </w:rPr>
            </w:pPr>
            <w:r>
              <w:t xml:space="preserve">URL </w:t>
            </w:r>
          </w:p>
        </w:tc>
        <w:tc>
          <w:tcPr>
            <w:tcW w:w="4397" w:type="pct"/>
          </w:tcPr>
          <w:p w:rsidRPr="00BF5A6C" w:rsidR="00BF5A6C" w:rsidP="00BF5A6C" w:rsidRDefault="00BF5A6C" w14:paraId="422121E0" w14:textId="77777777">
            <w:pPr>
              <w:rPr>
                <w:sz w:val="18"/>
              </w:rPr>
            </w:pPr>
            <w:r w:rsidRPr="00BF5A6C">
              <w:t>/channels</w:t>
            </w:r>
          </w:p>
        </w:tc>
      </w:tr>
      <w:tr w:rsidR="00BF5A6C" w:rsidTr="00BF5A6C" w14:paraId="5AE5A00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BF5A6C" w:rsidP="00371F65" w:rsidRDefault="00BF5A6C" w14:paraId="478E8FE3" w14:textId="4AC44850">
            <w:pPr>
              <w:pStyle w:val="Compact"/>
              <w:rPr>
                <w:sz w:val="18"/>
              </w:rPr>
            </w:pPr>
            <w:r w:rsidRPr="00BF5A6C">
              <w:rPr>
                <w:sz w:val="18"/>
                <w:lang w:val="en-AU"/>
              </w:rPr>
              <w:t xml:space="preserve">HTTP </w:t>
            </w:r>
            <w:r>
              <w:t>Body</w:t>
            </w:r>
          </w:p>
        </w:tc>
        <w:tc>
          <w:tcPr>
            <w:tcW w:w="4397" w:type="pct"/>
          </w:tcPr>
          <w:p w:rsidRPr="00BF5A6C" w:rsidR="00BF5A6C" w:rsidP="00BF5A6C" w:rsidRDefault="00FC1647" w14:paraId="6E3DFB7B" w14:textId="669F3494">
            <w:pPr>
              <w:rPr>
                <w:sz w:val="18"/>
              </w:rPr>
            </w:pPr>
            <w:r>
              <w:t>N/A</w:t>
            </w:r>
          </w:p>
        </w:tc>
      </w:tr>
      <w:tr w:rsidR="00BF5A6C" w:rsidTr="00BF5A6C" w14:paraId="7983F6E9" w14:textId="77777777">
        <w:tc>
          <w:tcPr>
            <w:tcW w:w="603" w:type="pct"/>
          </w:tcPr>
          <w:p w:rsidRPr="00BF5A6C" w:rsidR="00BF5A6C" w:rsidP="00371F65" w:rsidRDefault="00BF5A6C" w14:paraId="005076E7" w14:textId="63682732">
            <w:pPr>
              <w:pStyle w:val="Compact"/>
              <w:rPr>
                <w:sz w:val="18"/>
              </w:rPr>
            </w:pPr>
            <w:r w:rsidRPr="00BF5A6C">
              <w:rPr>
                <w:sz w:val="18"/>
                <w:lang w:val="en-AU"/>
              </w:rPr>
              <w:t xml:space="preserve">HTTP </w:t>
            </w:r>
            <w:r>
              <w:t>Response (Success)</w:t>
            </w:r>
          </w:p>
        </w:tc>
        <w:tc>
          <w:tcPr>
            <w:tcW w:w="4397" w:type="pct"/>
          </w:tcPr>
          <w:p w:rsidRPr="00BF5A6C" w:rsidR="00BF5A6C" w:rsidP="00371F65" w:rsidRDefault="00BF5A6C" w14:paraId="2F5C0DA3" w14:textId="1A3C0A0D">
            <w:pPr>
              <w:pStyle w:val="Compact"/>
              <w:rPr>
                <w:sz w:val="18"/>
              </w:rPr>
            </w:pPr>
            <w:r>
              <w:t>200 OK</w:t>
            </w:r>
          </w:p>
        </w:tc>
      </w:tr>
      <w:tr w:rsidR="00BF5A6C" w:rsidTr="00BF5A6C" w14:paraId="015CEE8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BF5A6C" w:rsidP="00371F65" w:rsidRDefault="00BF5A6C" w14:paraId="647510C5" w14:textId="77777777">
            <w:pPr>
              <w:pStyle w:val="Compact"/>
            </w:pPr>
            <w:r>
              <w:t>Output</w:t>
            </w:r>
          </w:p>
        </w:tc>
        <w:tc>
          <w:tcPr>
            <w:tcW w:w="4397" w:type="pct"/>
          </w:tcPr>
          <w:p w:rsidRPr="00BF5A6C" w:rsidR="00BF5A6C" w:rsidP="00371F65" w:rsidRDefault="00BF5A6C" w14:paraId="7A11364C" w14:textId="3ECFE81E">
            <w:pPr>
              <w:pStyle w:val="Compact"/>
              <w:rPr>
                <w:sz w:val="18"/>
              </w:rPr>
            </w:pPr>
            <w:r w:rsidRPr="009E20EB">
              <w:t xml:space="preserve">Channel </w:t>
            </w:r>
            <w:r>
              <w:rPr>
                <w:bCs/>
              </w:rPr>
              <w:t>(</w:t>
            </w:r>
            <w:proofErr w:type="spellStart"/>
            <w:r w:rsidR="005D768B">
              <w:fldChar w:fldCharType="begin"/>
            </w:r>
            <w:r w:rsidR="005D768B">
              <w:instrText xml:space="preserve"> HYPERLINK \l "_Channel" </w:instrText>
            </w:r>
            <w:r w:rsidR="005D768B">
              <w:fldChar w:fldCharType="separate"/>
            </w:r>
            <w:proofErr w:type="gramStart"/>
            <w:r w:rsidRPr="00CE07DE">
              <w:rPr>
                <w:rStyle w:val="Hyperlink"/>
                <w:bCs/>
              </w:rPr>
              <w:t>json:Channel</w:t>
            </w:r>
            <w:proofErr w:type="spellEnd"/>
            <w:proofErr w:type="gramEnd"/>
            <w:r w:rsidR="005D768B">
              <w:rPr>
                <w:rStyle w:val="Hyperlink"/>
                <w:bCs/>
              </w:rPr>
              <w:fldChar w:fldCharType="end"/>
            </w:r>
            <w:r>
              <w:rPr>
                <w:bCs/>
              </w:rPr>
              <w:t xml:space="preserve">) [0..*] </w:t>
            </w:r>
            <w:r w:rsidRPr="009E20EB">
              <w:t xml:space="preserve">excluding </w:t>
            </w:r>
            <w:proofErr w:type="spellStart"/>
            <w:r>
              <w:rPr>
                <w:bCs/>
              </w:rPr>
              <w:t>s</w:t>
            </w:r>
            <w:r w:rsidRPr="00272291">
              <w:rPr>
                <w:bCs/>
              </w:rPr>
              <w:t>ecurityTokens</w:t>
            </w:r>
            <w:proofErr w:type="spellEnd"/>
          </w:p>
        </w:tc>
      </w:tr>
      <w:tr w:rsidR="00BF5A6C" w:rsidTr="00BF5A6C" w14:paraId="5246F1C3" w14:textId="77777777">
        <w:trPr>
          <w:trHeight w:val="972"/>
        </w:trPr>
        <w:tc>
          <w:tcPr>
            <w:tcW w:w="603" w:type="pct"/>
          </w:tcPr>
          <w:p w:rsidRPr="00BF5A6C" w:rsidR="00BF5A6C" w:rsidP="00371F65" w:rsidRDefault="00BF5A6C" w14:paraId="7D57F6B7" w14:textId="7FE6F173">
            <w:pPr>
              <w:pStyle w:val="Compact"/>
              <w:rPr>
                <w:sz w:val="18"/>
              </w:rPr>
            </w:pPr>
            <w:r w:rsidRPr="00BF5A6C">
              <w:rPr>
                <w:sz w:val="18"/>
                <w:lang w:val="en-AU"/>
              </w:rPr>
              <w:t xml:space="preserve">HTTP </w:t>
            </w:r>
            <w:r>
              <w:t>Response</w:t>
            </w:r>
          </w:p>
          <w:p w:rsidRPr="00BF5A6C" w:rsidR="00BF5A6C" w:rsidP="00371F65" w:rsidRDefault="00BF5A6C" w14:paraId="32A0B5B4" w14:textId="2CD41B12">
            <w:pPr>
              <w:pStyle w:val="Compact"/>
              <w:rPr>
                <w:sz w:val="18"/>
              </w:rPr>
            </w:pPr>
            <w:r>
              <w:t>(Error)</w:t>
            </w:r>
          </w:p>
        </w:tc>
        <w:tc>
          <w:tcPr>
            <w:tcW w:w="4397" w:type="pct"/>
          </w:tcPr>
          <w:p w:rsidRPr="00BF5A6C" w:rsidR="00BF5A6C" w:rsidP="00371F65" w:rsidRDefault="00BF5A6C" w14:paraId="5A679188" w14:textId="77777777">
            <w:pPr>
              <w:pStyle w:val="Compact"/>
              <w:rPr>
                <w:sz w:val="18"/>
              </w:rPr>
            </w:pPr>
            <w:r w:rsidRPr="00BF5A6C">
              <w:rPr>
                <w:sz w:val="18"/>
                <w:lang w:val="en-AU"/>
              </w:rPr>
              <w:t>N/A</w:t>
            </w:r>
          </w:p>
        </w:tc>
      </w:tr>
    </w:tbl>
    <w:p w:rsidRPr="008A58AB" w:rsidR="00826F81" w:rsidP="00826F81" w:rsidRDefault="00826F81" w14:paraId="5A8E2658" w14:textId="69064A67">
      <w:pPr>
        <w:pStyle w:val="Note"/>
      </w:pPr>
      <w:bookmarkStart w:name="_Toc25337043" w:id="189"/>
      <w:bookmarkStart w:name="_Toc25357165" w:id="190"/>
      <w:r>
        <w:t>NOTE</w:t>
      </w:r>
      <w:r>
        <w:tab/>
      </w:r>
      <w:r>
        <w:t xml:space="preserve">The output Channel(s) omits the </w:t>
      </w:r>
      <w:proofErr w:type="spellStart"/>
      <w:r>
        <w:t>SecurityTokens</w:t>
      </w:r>
      <w:proofErr w:type="spellEnd"/>
      <w:r>
        <w:t xml:space="preserve"> to prevent leakage of sensitive information.</w:t>
      </w:r>
    </w:p>
    <w:p w:rsidR="00BB0129" w:rsidP="00430FC3" w:rsidRDefault="00E83E4F" w14:paraId="535F6192" w14:textId="5FC712F1">
      <w:pPr>
        <w:pStyle w:val="Heading2"/>
      </w:pPr>
      <w:bookmarkStart w:name="_Toc32417350" w:id="191"/>
      <w:r>
        <w:t>Notification Service</w:t>
      </w:r>
      <w:bookmarkEnd w:id="189"/>
      <w:bookmarkEnd w:id="190"/>
      <w:bookmarkEnd w:id="191"/>
    </w:p>
    <w:p w:rsidR="00683E8A" w:rsidP="00430FC3" w:rsidRDefault="00683E8A" w14:paraId="24CBC6BA" w14:textId="6BB1FCD4">
      <w:pPr>
        <w:pStyle w:val="BodyText"/>
      </w:pPr>
      <w:r>
        <w:t xml:space="preserve">The Notification Service for SOAP Interface is </w:t>
      </w:r>
      <w:hyperlink r:id="rId56">
        <w:r>
          <w:rPr>
            <w:rStyle w:val="Hyperlink"/>
          </w:rPr>
          <w:t>available as a WSDL description</w:t>
        </w:r>
      </w:hyperlink>
      <w:r>
        <w:t xml:space="preserve"> and for REST Interface is </w:t>
      </w:r>
      <w:hyperlink w:history="1" r:id="rId57">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r w:rsidR="00C50453">
        <w:t xml:space="preserve">  The notification service is a callback from the ISBM provider to an application that has opened a channel using a notification option.  The </w:t>
      </w:r>
      <w:proofErr w:type="spellStart"/>
      <w:r w:rsidR="00C50453">
        <w:t>NotifyListener</w:t>
      </w:r>
      <w:proofErr w:type="spellEnd"/>
      <w:r w:rsidR="00C50453">
        <w:t xml:space="preserve"> service is a service that </w:t>
      </w:r>
      <w:r w:rsidR="008913E0">
        <w:t>is to be</w:t>
      </w:r>
      <w:r w:rsidR="00C50453">
        <w:t xml:space="preserve"> implemented by the application.  The notification service provides the ability to wait for responses and not require polling of sessions to determine if a message is available.  </w:t>
      </w:r>
    </w:p>
    <w:p w:rsidR="00BB0129" w:rsidP="00430FC3" w:rsidRDefault="00E83E4F" w14:paraId="5F94A824" w14:textId="64368206">
      <w:pPr>
        <w:pStyle w:val="Heading3"/>
      </w:pPr>
      <w:bookmarkStart w:name="notify-listener" w:id="192"/>
      <w:bookmarkStart w:name="_Notify_Listener" w:id="193"/>
      <w:bookmarkStart w:name="_Toc25337044" w:id="194"/>
      <w:bookmarkStart w:name="_Toc25357166" w:id="195"/>
      <w:bookmarkStart w:name="_Toc32417351" w:id="196"/>
      <w:bookmarkEnd w:id="192"/>
      <w:bookmarkEnd w:id="193"/>
      <w:r>
        <w:t>Notify Listener</w:t>
      </w:r>
      <w:bookmarkEnd w:id="194"/>
      <w:bookmarkEnd w:id="195"/>
      <w:bookmarkEnd w:id="196"/>
    </w:p>
    <w:p w:rsidRPr="0036497A" w:rsidR="0036497A" w:rsidP="0036497A" w:rsidRDefault="0036497A" w14:paraId="5E7DD864" w14:textId="4F50C1C2">
      <w:pPr>
        <w:pStyle w:val="BodyText"/>
      </w:pPr>
      <w:r>
        <w:t>The Notif</w:t>
      </w:r>
      <w:r w:rsidR="00001DF8">
        <w:t>y Listener</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430FC3" w14:paraId="1E29BC9F"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6503638A" w14:textId="77777777">
            <w:pPr>
              <w:pStyle w:val="Compact"/>
            </w:pPr>
            <w:r>
              <w:lastRenderedPageBreak/>
              <w:t>Name</w:t>
            </w:r>
          </w:p>
        </w:tc>
        <w:tc>
          <w:tcPr>
            <w:tcW w:w="0" w:type="auto"/>
          </w:tcPr>
          <w:p w:rsidR="00BB0129" w:rsidRDefault="00E83E4F" w14:paraId="4E0E85A4" w14:textId="77777777">
            <w:pPr>
              <w:pStyle w:val="Compact"/>
            </w:pPr>
            <w:proofErr w:type="spellStart"/>
            <w:r>
              <w:t>NotifyListener</w:t>
            </w:r>
            <w:proofErr w:type="spellEnd"/>
          </w:p>
        </w:tc>
      </w:tr>
      <w:tr w:rsidR="00BB0129" w:rsidTr="00430FC3" w14:paraId="30CB06D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235E3A6" w14:textId="77777777">
            <w:pPr>
              <w:pStyle w:val="Compact"/>
            </w:pPr>
            <w:r>
              <w:t>Description</w:t>
            </w:r>
          </w:p>
        </w:tc>
        <w:tc>
          <w:tcPr>
            <w:tcW w:w="0" w:type="auto"/>
          </w:tcPr>
          <w:p w:rsidR="00BB0129" w:rsidRDefault="00E83E4F" w14:paraId="286B2083" w14:textId="77777777">
            <w:pPr>
              <w:pStyle w:val="Compact"/>
            </w:pPr>
            <w:r>
              <w:t>Provides a notification of a new message being able to be read for a session. The Listener URL invoked was provided when the application desiring notifications subscribed to the channel.</w:t>
            </w:r>
          </w:p>
        </w:tc>
      </w:tr>
      <w:tr w:rsidR="00BB0129" w:rsidTr="00430FC3" w14:paraId="2D664BEB" w14:textId="77777777">
        <w:tc>
          <w:tcPr>
            <w:tcW w:w="0" w:type="auto"/>
          </w:tcPr>
          <w:p w:rsidR="00BB0129" w:rsidRDefault="00E83E4F" w14:paraId="77D1A032" w14:textId="77777777">
            <w:pPr>
              <w:pStyle w:val="Compact"/>
            </w:pPr>
            <w:r>
              <w:t>Input</w:t>
            </w:r>
          </w:p>
        </w:tc>
        <w:tc>
          <w:tcPr>
            <w:tcW w:w="0" w:type="auto"/>
          </w:tcPr>
          <w:p w:rsidR="00BB0129" w:rsidRDefault="00E83E4F" w14:paraId="3FFB8C4F" w14:textId="3D949A55">
            <w:proofErr w:type="spellStart"/>
            <w:r>
              <w:t>SessionID</w:t>
            </w:r>
            <w:proofErr w:type="spellEnd"/>
            <w:r w:rsidR="00666CD3">
              <w:t xml:space="preserve"> </w:t>
            </w:r>
            <w:r>
              <w:t>[1]</w:t>
            </w:r>
          </w:p>
          <w:p w:rsidR="00BB0129" w:rsidRDefault="00E83E4F" w14:paraId="30428D24" w14:textId="5E03FE17">
            <w:proofErr w:type="spellStart"/>
            <w:r>
              <w:t>MessageID</w:t>
            </w:r>
            <w:proofErr w:type="spellEnd"/>
            <w:r w:rsidR="00666CD3">
              <w:t xml:space="preserve"> </w:t>
            </w:r>
            <w:r>
              <w:t>[1]</w:t>
            </w:r>
          </w:p>
          <w:p w:rsidR="00BB0129" w:rsidRDefault="00E83E4F" w14:paraId="042D5AC6" w14:textId="5034F171">
            <w:r>
              <w:t>Topic</w:t>
            </w:r>
            <w:r w:rsidR="00666CD3">
              <w:t xml:space="preserve"> </w:t>
            </w:r>
            <w:r>
              <w:t>[</w:t>
            </w:r>
            <w:proofErr w:type="gramStart"/>
            <w:r>
              <w:t>0..</w:t>
            </w:r>
            <w:proofErr w:type="gramEnd"/>
            <w:r>
              <w:t>*]</w:t>
            </w:r>
          </w:p>
          <w:p w:rsidR="00BB0129" w:rsidRDefault="00E83E4F" w14:paraId="5B001659" w14:textId="24B38109">
            <w:proofErr w:type="spellStart"/>
            <w:r>
              <w:t>RequestMessageID</w:t>
            </w:r>
            <w:proofErr w:type="spellEnd"/>
            <w:r w:rsidR="00666CD3">
              <w:t xml:space="preserve"> </w:t>
            </w:r>
            <w:r>
              <w:t>[</w:t>
            </w:r>
            <w:proofErr w:type="gramStart"/>
            <w:r>
              <w:t>0..</w:t>
            </w:r>
            <w:proofErr w:type="gramEnd"/>
            <w:r>
              <w:t>1]</w:t>
            </w:r>
          </w:p>
        </w:tc>
      </w:tr>
      <w:tr w:rsidR="00BB0129" w:rsidTr="00430FC3" w14:paraId="1041B21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87B4C50" w14:textId="77777777">
            <w:pPr>
              <w:pStyle w:val="Compact"/>
            </w:pPr>
            <w:r>
              <w:t>Behavior</w:t>
            </w:r>
          </w:p>
        </w:tc>
        <w:tc>
          <w:tcPr>
            <w:tcW w:w="0" w:type="auto"/>
          </w:tcPr>
          <w:p w:rsidR="00BB0129" w:rsidRDefault="00E83E4F" w14:paraId="3D2B8004" w14:textId="77777777">
            <w:r>
              <w:t>Topic MUST NOT be used for consumer request session response notification.</w:t>
            </w:r>
          </w:p>
          <w:p w:rsidR="00BB0129" w:rsidRDefault="00E83E4F" w14:paraId="48DAE2F5" w14:textId="77777777">
            <w:proofErr w:type="spellStart"/>
            <w:r>
              <w:t>RequestMessageID</w:t>
            </w:r>
            <w:proofErr w:type="spellEnd"/>
            <w:r>
              <w:t xml:space="preserve"> allows correlation with the original request and thus it MUST only be used for consumer request session response notification.</w:t>
            </w:r>
          </w:p>
        </w:tc>
      </w:tr>
      <w:tr w:rsidR="00BB0129" w:rsidTr="00430FC3" w14:paraId="24E0B57D" w14:textId="77777777">
        <w:tc>
          <w:tcPr>
            <w:tcW w:w="0" w:type="auto"/>
          </w:tcPr>
          <w:p w:rsidR="00BB0129" w:rsidRDefault="00E83E4F" w14:paraId="435AC599" w14:textId="77777777">
            <w:pPr>
              <w:pStyle w:val="Compact"/>
            </w:pPr>
            <w:r>
              <w:t>Output</w:t>
            </w:r>
          </w:p>
        </w:tc>
        <w:tc>
          <w:tcPr>
            <w:tcW w:w="0" w:type="auto"/>
          </w:tcPr>
          <w:p w:rsidR="00BB0129" w:rsidRDefault="00E83E4F" w14:paraId="0C5B47DE" w14:textId="77777777">
            <w:pPr>
              <w:pStyle w:val="Compact"/>
            </w:pPr>
            <w:r>
              <w:t>N/A</w:t>
            </w:r>
          </w:p>
        </w:tc>
      </w:tr>
      <w:tr w:rsidR="00BB0129" w:rsidTr="00430FC3" w14:paraId="2221065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B9F4BD5" w14:textId="77777777">
            <w:pPr>
              <w:pStyle w:val="Compact"/>
            </w:pPr>
            <w:r>
              <w:t>Faults</w:t>
            </w:r>
          </w:p>
        </w:tc>
        <w:tc>
          <w:tcPr>
            <w:tcW w:w="0" w:type="auto"/>
          </w:tcPr>
          <w:p w:rsidR="00BB0129" w:rsidRDefault="00E83E4F" w14:paraId="092D18E7" w14:textId="77777777">
            <w:pPr>
              <w:pStyle w:val="Compact"/>
            </w:pPr>
            <w:r>
              <w:t>N/A</w:t>
            </w:r>
          </w:p>
        </w:tc>
      </w:tr>
    </w:tbl>
    <w:p w:rsidR="00537127" w:rsidP="00BF5A6C" w:rsidRDefault="003A6A93" w14:paraId="02DC912D" w14:textId="1F8B3CF1">
      <w:pPr>
        <w:pStyle w:val="Heading4"/>
      </w:pPr>
      <w:bookmarkStart w:name="provider-publication-service" w:id="197"/>
      <w:bookmarkEnd w:id="197"/>
      <w:r>
        <w:t>SOAP Interface</w:t>
      </w:r>
    </w:p>
    <w:p w:rsidR="00537127" w:rsidP="00537127" w:rsidRDefault="00537127" w14:paraId="62BA2F9B" w14:textId="6A0F07DC">
      <w:pPr>
        <w:pStyle w:val="BodyText"/>
      </w:pPr>
      <w:r>
        <w:t xml:space="preserve">The </w:t>
      </w:r>
      <w:r w:rsidR="00001DF8">
        <w:t>Notify Listener</w:t>
      </w:r>
      <w:r>
        <w:t xml:space="preserve"> general interface is mapped into SOAP 1.1/1.2 as embedded XML schemas in WSDL descriptions according to the following schema types.</w:t>
      </w:r>
    </w:p>
    <w:p w:rsidR="00537127" w:rsidP="00BF5A6C" w:rsidRDefault="00537127" w14:paraId="1BC1395C" w14:textId="3BDCAC42">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BF5A6C" w:rsidTr="00371F65" w14:paraId="5EAE5E15"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BF5A6C" w:rsidP="00371F65" w:rsidRDefault="00BF5A6C" w14:paraId="5B320FA3" w14:textId="77777777">
            <w:pPr>
              <w:pStyle w:val="Compact"/>
            </w:pPr>
            <w:r w:rsidRPr="00151DB9">
              <w:rPr>
                <w:b w:val="0"/>
              </w:rPr>
              <w:t>Input</w:t>
            </w:r>
          </w:p>
        </w:tc>
        <w:tc>
          <w:tcPr>
            <w:tcW w:w="4397" w:type="pct"/>
          </w:tcPr>
          <w:p w:rsidRPr="005A6279" w:rsidR="00BF5A6C" w:rsidP="00371F65" w:rsidRDefault="00BF5A6C" w14:paraId="2A8ED062" w14:textId="263D47EE">
            <w:pPr>
              <w:rPr>
                <w:b w:val="0"/>
                <w:bCs w:val="0"/>
              </w:rPr>
            </w:pPr>
            <w:proofErr w:type="spellStart"/>
            <w:r w:rsidRPr="009F24DF">
              <w:rPr>
                <w:b w:val="0"/>
              </w:rPr>
              <w:t>NotifyListener</w:t>
            </w:r>
            <w:proofErr w:type="spellEnd"/>
            <w:r w:rsidRPr="00B6120B">
              <w:rPr>
                <w:b w:val="0"/>
                <w:bCs w:val="0"/>
              </w:rPr>
              <w:t xml:space="preserve"> </w:t>
            </w:r>
            <w:r>
              <w:rPr>
                <w:b w:val="0"/>
                <w:bCs w:val="0"/>
              </w:rPr>
              <w:t>(</w:t>
            </w:r>
            <w:proofErr w:type="spellStart"/>
            <w:r w:rsidR="005D768B">
              <w:fldChar w:fldCharType="begin"/>
            </w:r>
            <w:r w:rsidR="005D768B">
              <w:instrText xml:space="preserve"> HYPERLINK "http://www.openoandm.org/isbm/2.0/wsdl/NotificationService.wsdl" </w:instrText>
            </w:r>
            <w:r w:rsidR="005D768B">
              <w:fldChar w:fldCharType="separate"/>
            </w:r>
            <w:r w:rsidRPr="004D4BAA">
              <w:rPr>
                <w:rStyle w:val="Hyperlink"/>
                <w:b w:val="0"/>
                <w:bCs w:val="0"/>
              </w:rPr>
              <w:t>isbm:NotifyListener</w:t>
            </w:r>
            <w:proofErr w:type="spellEnd"/>
            <w:r w:rsidR="005D768B">
              <w:rPr>
                <w:rStyle w:val="Hyperlink"/>
              </w:rPr>
              <w:fldChar w:fldCharType="end"/>
            </w:r>
            <w:r>
              <w:rPr>
                <w:b w:val="0"/>
                <w:bCs w:val="0"/>
              </w:rPr>
              <w:t>)</w:t>
            </w:r>
          </w:p>
          <w:p w:rsidRPr="00666CD3" w:rsidR="00BF5A6C" w:rsidP="004E4AD8" w:rsidRDefault="00BF5A6C" w14:paraId="43DD1638" w14:textId="17FD3321">
            <w:pPr>
              <w:pStyle w:val="ListParagraph"/>
              <w:numPr>
                <w:ilvl w:val="0"/>
                <w:numId w:val="3"/>
              </w:numPr>
              <w:rPr>
                <w:b w:val="0"/>
              </w:rPr>
            </w:pPr>
            <w:proofErr w:type="spellStart"/>
            <w:r w:rsidRPr="00666CD3">
              <w:rPr>
                <w:b w:val="0"/>
              </w:rPr>
              <w:t>SessionID</w:t>
            </w:r>
            <w:proofErr w:type="spellEnd"/>
            <w:r w:rsidRPr="00666CD3">
              <w:rPr>
                <w:b w:val="0"/>
              </w:rPr>
              <w:t xml:space="preserve"> (</w:t>
            </w:r>
            <w:proofErr w:type="spellStart"/>
            <w:r w:rsidR="005D768B">
              <w:fldChar w:fldCharType="begin"/>
            </w:r>
            <w:r w:rsidR="005D768B">
              <w:instrText xml:space="preserve"> HYPERLINK "http://www.w3.org/TR/xmlschema-2/" \l "string" \h </w:instrText>
            </w:r>
            <w:r w:rsidR="005D768B">
              <w:fldChar w:fldCharType="separate"/>
            </w:r>
            <w:r w:rsidRPr="00666CD3">
              <w:rPr>
                <w:rStyle w:val="Hyperlink"/>
                <w:b w:val="0"/>
              </w:rPr>
              <w:t>xs:string</w:t>
            </w:r>
            <w:proofErr w:type="spellEnd"/>
            <w:r w:rsidR="005D768B">
              <w:rPr>
                <w:rStyle w:val="Hyperlink"/>
              </w:rPr>
              <w:fldChar w:fldCharType="end"/>
            </w:r>
            <w:r w:rsidRPr="00666CD3">
              <w:rPr>
                <w:b w:val="0"/>
              </w:rPr>
              <w:t>) [1]</w:t>
            </w:r>
          </w:p>
          <w:p w:rsidRPr="00666CD3" w:rsidR="00BF5A6C" w:rsidP="004E4AD8" w:rsidRDefault="00BF5A6C" w14:paraId="13AA3B49" w14:textId="679F3F45">
            <w:pPr>
              <w:pStyle w:val="ListParagraph"/>
              <w:numPr>
                <w:ilvl w:val="0"/>
                <w:numId w:val="3"/>
              </w:numPr>
              <w:rPr>
                <w:b w:val="0"/>
              </w:rPr>
            </w:pPr>
            <w:proofErr w:type="spellStart"/>
            <w:r w:rsidRPr="00666CD3">
              <w:rPr>
                <w:b w:val="0"/>
              </w:rPr>
              <w:t>MessageID</w:t>
            </w:r>
            <w:proofErr w:type="spellEnd"/>
            <w:r w:rsidRPr="00666CD3">
              <w:rPr>
                <w:b w:val="0"/>
              </w:rPr>
              <w:t xml:space="preserve"> (</w:t>
            </w:r>
            <w:proofErr w:type="spellStart"/>
            <w:r w:rsidR="005D768B">
              <w:fldChar w:fldCharType="begin"/>
            </w:r>
            <w:r w:rsidR="005D768B">
              <w:instrText xml:space="preserve"> HYPERLINK "http://www.w3.org/TR/xmlschema-2/" \l "string" \h </w:instrText>
            </w:r>
            <w:r w:rsidR="005D768B">
              <w:fldChar w:fldCharType="separate"/>
            </w:r>
            <w:r w:rsidRPr="00666CD3">
              <w:rPr>
                <w:rStyle w:val="Hyperlink"/>
                <w:b w:val="0"/>
              </w:rPr>
              <w:t>xs:string</w:t>
            </w:r>
            <w:proofErr w:type="spellEnd"/>
            <w:r w:rsidR="005D768B">
              <w:rPr>
                <w:rStyle w:val="Hyperlink"/>
              </w:rPr>
              <w:fldChar w:fldCharType="end"/>
            </w:r>
            <w:r w:rsidRPr="00666CD3">
              <w:rPr>
                <w:b w:val="0"/>
              </w:rPr>
              <w:t>) [1]</w:t>
            </w:r>
          </w:p>
          <w:p w:rsidRPr="00666CD3" w:rsidR="00BF5A6C" w:rsidP="004E4AD8" w:rsidRDefault="00BF5A6C" w14:paraId="04B12A4D" w14:textId="634B2271">
            <w:pPr>
              <w:pStyle w:val="ListParagraph"/>
              <w:numPr>
                <w:ilvl w:val="0"/>
                <w:numId w:val="3"/>
              </w:numPr>
              <w:rPr>
                <w:b w:val="0"/>
              </w:rPr>
            </w:pPr>
            <w:r w:rsidRPr="00666CD3">
              <w:rPr>
                <w:b w:val="0"/>
              </w:rPr>
              <w:t>Topic (</w:t>
            </w:r>
            <w:proofErr w:type="spellStart"/>
            <w:r w:rsidR="005D768B">
              <w:fldChar w:fldCharType="begin"/>
            </w:r>
            <w:r w:rsidR="005D768B">
              <w:instrText xml:space="preserve"> HYPERLINK "http://www.w3.org/TR/xmlschema-2/" \l "string" \h </w:instrText>
            </w:r>
            <w:r w:rsidR="005D768B">
              <w:fldChar w:fldCharType="separate"/>
            </w:r>
            <w:r w:rsidRPr="00666CD3">
              <w:rPr>
                <w:rStyle w:val="Hyperlink"/>
                <w:b w:val="0"/>
              </w:rPr>
              <w:t>xs:string</w:t>
            </w:r>
            <w:proofErr w:type="spellEnd"/>
            <w:r w:rsidR="005D768B">
              <w:rPr>
                <w:rStyle w:val="Hyperlink"/>
              </w:rPr>
              <w:fldChar w:fldCharType="end"/>
            </w:r>
            <w:r w:rsidRPr="00666CD3">
              <w:rPr>
                <w:b w:val="0"/>
              </w:rPr>
              <w:t>) [0..*]</w:t>
            </w:r>
          </w:p>
          <w:p w:rsidRPr="005A6279" w:rsidR="00BF5A6C" w:rsidP="004E4AD8" w:rsidRDefault="00BF5A6C" w14:paraId="1BB08A17" w14:textId="547523DD">
            <w:pPr>
              <w:pStyle w:val="ListParagraph"/>
              <w:numPr>
                <w:ilvl w:val="0"/>
                <w:numId w:val="3"/>
              </w:numPr>
            </w:pPr>
            <w:proofErr w:type="spellStart"/>
            <w:r w:rsidRPr="00666CD3">
              <w:rPr>
                <w:b w:val="0"/>
              </w:rPr>
              <w:t>RequestMessageID</w:t>
            </w:r>
            <w:proofErr w:type="spellEnd"/>
            <w:r w:rsidRPr="00666CD3">
              <w:rPr>
                <w:b w:val="0"/>
              </w:rPr>
              <w:t xml:space="preserve"> (</w:t>
            </w:r>
            <w:proofErr w:type="spellStart"/>
            <w:r w:rsidR="005D768B">
              <w:fldChar w:fldCharType="begin"/>
            </w:r>
            <w:r w:rsidR="005D768B">
              <w:instrText xml:space="preserve"> HYPERLINK "http://www.w3.org/TR/xmlschema-2/" \l "string" \h </w:instrText>
            </w:r>
            <w:r w:rsidR="005D768B">
              <w:fldChar w:fldCharType="separate"/>
            </w:r>
            <w:r w:rsidRPr="00666CD3">
              <w:rPr>
                <w:rStyle w:val="Hyperlink"/>
                <w:b w:val="0"/>
              </w:rPr>
              <w:t>xs:string</w:t>
            </w:r>
            <w:proofErr w:type="spellEnd"/>
            <w:r w:rsidR="005D768B">
              <w:rPr>
                <w:rStyle w:val="Hyperlink"/>
              </w:rPr>
              <w:fldChar w:fldCharType="end"/>
            </w:r>
            <w:r w:rsidRPr="00666CD3">
              <w:rPr>
                <w:b w:val="0"/>
              </w:rPr>
              <w:t>) [0..1]</w:t>
            </w:r>
          </w:p>
        </w:tc>
      </w:tr>
      <w:tr w:rsidR="00BF5A6C" w:rsidTr="00371F65" w14:paraId="6BB7C7E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F5A6C" w:rsidP="00371F65" w:rsidRDefault="00BF5A6C" w14:paraId="609AF8A0" w14:textId="1E6F95CA">
            <w:pPr>
              <w:pStyle w:val="Compact"/>
            </w:pPr>
            <w:r>
              <w:t>Output</w:t>
            </w:r>
          </w:p>
        </w:tc>
        <w:tc>
          <w:tcPr>
            <w:tcW w:w="4397" w:type="pct"/>
          </w:tcPr>
          <w:p w:rsidR="00BF5A6C" w:rsidP="00371F65" w:rsidRDefault="00BF5A6C" w14:paraId="5FDF6517" w14:textId="2CEDB4D2">
            <w:proofErr w:type="spellStart"/>
            <w:r w:rsidRPr="00C063AF">
              <w:t>NotifyListenerResponse</w:t>
            </w:r>
            <w:proofErr w:type="spellEnd"/>
            <w:r>
              <w:t xml:space="preserve"> (</w:t>
            </w:r>
            <w:proofErr w:type="spellStart"/>
            <w:r w:rsidR="005D768B">
              <w:fldChar w:fldCharType="begin"/>
            </w:r>
            <w:r w:rsidR="005D768B">
              <w:instrText xml:space="preserve"> HYPERLINK "http://www.openoandm.org/isbm/2.0/wsdl/NotificationService.wsdl" </w:instrText>
            </w:r>
            <w:r w:rsidR="005D768B">
              <w:fldChar w:fldCharType="separate"/>
            </w:r>
            <w:r>
              <w:rPr>
                <w:rStyle w:val="Hyperlink"/>
              </w:rPr>
              <w:t>isbm:</w:t>
            </w:r>
            <w:r w:rsidRPr="00C063AF">
              <w:rPr>
                <w:rStyle w:val="Hyperlink"/>
              </w:rPr>
              <w:t>NotifyListenerResponse</w:t>
            </w:r>
            <w:proofErr w:type="spellEnd"/>
            <w:r w:rsidR="005D768B">
              <w:rPr>
                <w:rStyle w:val="Hyperlink"/>
              </w:rPr>
              <w:fldChar w:fldCharType="end"/>
            </w:r>
            <w:r>
              <w:t>)</w:t>
            </w:r>
          </w:p>
          <w:p w:rsidR="00BF5A6C" w:rsidP="004E4AD8" w:rsidRDefault="00BF5A6C" w14:paraId="18360703" w14:textId="77777777">
            <w:pPr>
              <w:pStyle w:val="ListParagraph"/>
              <w:numPr>
                <w:ilvl w:val="0"/>
                <w:numId w:val="3"/>
              </w:numPr>
            </w:pPr>
            <w:r>
              <w:t>No content</w:t>
            </w:r>
          </w:p>
        </w:tc>
      </w:tr>
      <w:tr w:rsidR="00BF5A6C" w:rsidTr="00371F65" w14:paraId="0E423ECA" w14:textId="77777777">
        <w:tc>
          <w:tcPr>
            <w:tcW w:w="603" w:type="pct"/>
          </w:tcPr>
          <w:p w:rsidR="00BF5A6C" w:rsidP="00371F65" w:rsidRDefault="00BF5A6C" w14:paraId="67CBA10B" w14:textId="1E2596FB">
            <w:pPr>
              <w:pStyle w:val="Compact"/>
            </w:pPr>
            <w:r>
              <w:t>Faults</w:t>
            </w:r>
          </w:p>
        </w:tc>
        <w:tc>
          <w:tcPr>
            <w:tcW w:w="4397" w:type="pct"/>
          </w:tcPr>
          <w:p w:rsidR="00BF5A6C" w:rsidP="00371F65" w:rsidRDefault="00BF5A6C" w14:paraId="09EE1903" w14:textId="681E0CDB">
            <w:pPr>
              <w:pStyle w:val="Compact"/>
            </w:pPr>
            <w:r>
              <w:t>N/A</w:t>
            </w:r>
          </w:p>
        </w:tc>
      </w:tr>
    </w:tbl>
    <w:p w:rsidR="00537127" w:rsidP="00537127" w:rsidRDefault="003A6A93" w14:paraId="154D2964" w14:textId="703F64EE">
      <w:pPr>
        <w:pStyle w:val="Heading4"/>
      </w:pPr>
      <w:bookmarkStart w:name="_Toc25337046" w:id="198"/>
      <w:bookmarkStart w:name="_Toc25337784" w:id="199"/>
      <w:bookmarkEnd w:id="198"/>
      <w:bookmarkEnd w:id="199"/>
      <w:r>
        <w:t>REST Interface</w:t>
      </w:r>
    </w:p>
    <w:p w:rsidR="00537127" w:rsidP="00537127" w:rsidRDefault="00537127" w14:paraId="4C39A48A" w14:textId="29CC4DBD">
      <w:pPr>
        <w:pStyle w:val="BodyText"/>
      </w:pPr>
      <w:r>
        <w:t xml:space="preserve">The </w:t>
      </w:r>
      <w:r w:rsidR="00001DF8">
        <w:t>Notify Listener</w:t>
      </w:r>
      <w:r>
        <w:t xml:space="preserve"> general interface is mapped into a RESTful interface as an </w:t>
      </w:r>
      <w:proofErr w:type="spellStart"/>
      <w:r>
        <w:t>OpenAPI</w:t>
      </w:r>
      <w:proofErr w:type="spellEnd"/>
      <w:r>
        <w:t xml:space="preserve"> description according to the following rules.</w:t>
      </w:r>
    </w:p>
    <w:p w:rsidR="00537127" w:rsidP="00537127" w:rsidRDefault="00537127" w14:paraId="5A6A1959"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37127" w:rsidTr="00371F65" w14:paraId="46E6585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537127" w:rsidP="00371F65" w:rsidRDefault="00537127" w14:paraId="335B55A8" w14:textId="77777777">
            <w:pPr>
              <w:pStyle w:val="Compact"/>
            </w:pPr>
            <w:r w:rsidRPr="003B5061">
              <w:t>HTTP M</w:t>
            </w:r>
            <w:r>
              <w:t>ethod</w:t>
            </w:r>
          </w:p>
        </w:tc>
        <w:tc>
          <w:tcPr>
            <w:tcW w:w="4397" w:type="pct"/>
          </w:tcPr>
          <w:p w:rsidRPr="003B5061" w:rsidR="00537127" w:rsidP="00371F65" w:rsidRDefault="008319BA" w14:paraId="51F1DE34" w14:textId="6EBA74FC">
            <w:pPr>
              <w:rPr>
                <w:bCs/>
              </w:rPr>
            </w:pPr>
            <w:r>
              <w:rPr>
                <w:bCs/>
              </w:rPr>
              <w:t>PU</w:t>
            </w:r>
            <w:r w:rsidR="00537127">
              <w:rPr>
                <w:bCs/>
              </w:rPr>
              <w:t>T</w:t>
            </w:r>
          </w:p>
        </w:tc>
      </w:tr>
      <w:tr w:rsidR="00537127" w:rsidTr="00371F65" w14:paraId="5770CE28" w14:textId="77777777">
        <w:tc>
          <w:tcPr>
            <w:tcW w:w="603" w:type="pct"/>
          </w:tcPr>
          <w:p w:rsidRPr="003B5061" w:rsidR="00537127" w:rsidP="00371F65" w:rsidRDefault="00537127" w14:paraId="0DD8E212" w14:textId="77777777">
            <w:pPr>
              <w:pStyle w:val="Compact"/>
            </w:pPr>
            <w:r>
              <w:t xml:space="preserve">URL </w:t>
            </w:r>
          </w:p>
        </w:tc>
        <w:tc>
          <w:tcPr>
            <w:tcW w:w="4397" w:type="pct"/>
          </w:tcPr>
          <w:p w:rsidRPr="003B5061" w:rsidR="00537127" w:rsidP="00371F65" w:rsidRDefault="00537127" w14:paraId="546590CC" w14:textId="5DD27783">
            <w:pPr>
              <w:rPr>
                <w:bCs/>
              </w:rPr>
            </w:pPr>
            <w:r>
              <w:rPr>
                <w:bCs/>
              </w:rPr>
              <w:t>/</w:t>
            </w:r>
            <w:r w:rsidR="00985BAF">
              <w:rPr>
                <w:bCs/>
              </w:rPr>
              <w:t>notifications/{session-</w:t>
            </w:r>
            <w:r w:rsidR="00E62C7A">
              <w:rPr>
                <w:bCs/>
              </w:rPr>
              <w:t>i</w:t>
            </w:r>
            <w:r w:rsidR="00985BAF">
              <w:rPr>
                <w:bCs/>
              </w:rPr>
              <w:t>d}/{message-id}</w:t>
            </w:r>
          </w:p>
        </w:tc>
      </w:tr>
      <w:tr w:rsidR="00537127" w:rsidTr="00371F65" w14:paraId="0CEFE09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537127" w:rsidP="00371F65" w:rsidRDefault="00537127" w14:paraId="1DA1AB87" w14:textId="77777777">
            <w:pPr>
              <w:pStyle w:val="Compact"/>
            </w:pPr>
            <w:r>
              <w:t>HTTP Body</w:t>
            </w:r>
          </w:p>
        </w:tc>
        <w:tc>
          <w:tcPr>
            <w:tcW w:w="4397" w:type="pct"/>
          </w:tcPr>
          <w:p w:rsidRPr="003B5061" w:rsidR="0078484D" w:rsidP="0078484D" w:rsidRDefault="00D33ECC" w14:paraId="0E5EFE29" w14:textId="363EA678">
            <w:pPr>
              <w:rPr>
                <w:bCs/>
              </w:rPr>
            </w:pPr>
            <w:proofErr w:type="spellStart"/>
            <w:r w:rsidRPr="00D33ECC">
              <w:t>notifyListener</w:t>
            </w:r>
            <w:proofErr w:type="spellEnd"/>
            <w:r w:rsidRPr="00E40B96" w:rsidR="0078484D">
              <w:rPr>
                <w:bCs/>
              </w:rPr>
              <w:t xml:space="preserve"> </w:t>
            </w:r>
            <w:r w:rsidR="0078484D">
              <w:rPr>
                <w:bCs/>
              </w:rPr>
              <w:t>(</w:t>
            </w:r>
            <w:proofErr w:type="spellStart"/>
            <w:r w:rsidR="005D768B">
              <w:fldChar w:fldCharType="begin"/>
            </w:r>
            <w:r w:rsidR="005D768B">
              <w:instrText xml:space="preserve"> HYPERLINK "http://www.openoandm.org/isbm/2.0/openapi/notification_service.yml" </w:instrText>
            </w:r>
            <w:r w:rsidR="005D768B">
              <w:fldChar w:fldCharType="separate"/>
            </w:r>
            <w:r w:rsidRPr="0041783C" w:rsidR="0078484D">
              <w:rPr>
                <w:rStyle w:val="Hyperlink"/>
              </w:rPr>
              <w:t>json:</w:t>
            </w:r>
            <w:r w:rsidRPr="00D33ECC">
              <w:rPr>
                <w:rStyle w:val="Hyperlink"/>
              </w:rPr>
              <w:t>notifyListener</w:t>
            </w:r>
            <w:proofErr w:type="spellEnd"/>
            <w:r w:rsidR="005D768B">
              <w:rPr>
                <w:rStyle w:val="Hyperlink"/>
              </w:rPr>
              <w:fldChar w:fldCharType="end"/>
            </w:r>
            <w:r w:rsidR="0078484D">
              <w:rPr>
                <w:bCs/>
              </w:rPr>
              <w:t>)</w:t>
            </w:r>
          </w:p>
          <w:p w:rsidRPr="001174AB" w:rsidR="001174AB" w:rsidP="004E4AD8" w:rsidRDefault="001174AB" w14:paraId="72F30357" w14:textId="1C851CB1">
            <w:pPr>
              <w:pStyle w:val="ListParagraph"/>
              <w:numPr>
                <w:ilvl w:val="0"/>
                <w:numId w:val="3"/>
              </w:numPr>
            </w:pPr>
            <w:r w:rsidRPr="001174AB">
              <w:t xml:space="preserve">Topic </w:t>
            </w:r>
            <w:r>
              <w:t xml:space="preserve">“topic” </w:t>
            </w:r>
            <w:r w:rsidRPr="001174AB">
              <w:t>(</w:t>
            </w:r>
            <w:proofErr w:type="spellStart"/>
            <w:r w:rsidR="005D768B">
              <w:fldChar w:fldCharType="begin"/>
            </w:r>
            <w:r w:rsidR="005D768B">
              <w:instrText xml:space="preserve"> HYPERLINK "https://github.com/OAI/OpenAPI-Specification/blob/master/versions/3.0.1.md" \l "data-types" </w:instrText>
            </w:r>
            <w:r w:rsidR="005D768B">
              <w:fldChar w:fldCharType="separate"/>
            </w:r>
            <w:r w:rsidRPr="00782492" w:rsidR="00061AE1">
              <w:rPr>
                <w:rStyle w:val="Hyperlink"/>
              </w:rPr>
              <w:t>json:string</w:t>
            </w:r>
            <w:proofErr w:type="spellEnd"/>
            <w:r w:rsidR="005D768B">
              <w:rPr>
                <w:rStyle w:val="Hyperlink"/>
              </w:rPr>
              <w:fldChar w:fldCharType="end"/>
            </w:r>
            <w:r w:rsidRPr="001174AB">
              <w:t>) [0..*]</w:t>
            </w:r>
          </w:p>
          <w:p w:rsidRPr="003B5061" w:rsidR="00537127" w:rsidP="004E4AD8" w:rsidRDefault="00814786" w14:paraId="5E3E0919" w14:textId="39AA76A3">
            <w:pPr>
              <w:pStyle w:val="ListParagraph"/>
              <w:numPr>
                <w:ilvl w:val="0"/>
                <w:numId w:val="3"/>
              </w:numPr>
            </w:pPr>
            <w:proofErr w:type="spellStart"/>
            <w:r w:rsidRPr="00814786">
              <w:lastRenderedPageBreak/>
              <w:t>RequestMessageID</w:t>
            </w:r>
            <w:proofErr w:type="spellEnd"/>
            <w:r w:rsidR="000208EF">
              <w:t xml:space="preserve"> “</w:t>
            </w:r>
            <w:proofErr w:type="spellStart"/>
            <w:r w:rsidRPr="000208EF" w:rsidR="000208EF">
              <w:t>requestMessageId</w:t>
            </w:r>
            <w:proofErr w:type="spellEnd"/>
            <w:r w:rsidR="000208EF">
              <w:t>”</w:t>
            </w:r>
            <w:r w:rsidRPr="00814786">
              <w:t xml:space="preserve"> (</w:t>
            </w:r>
            <w:proofErr w:type="spellStart"/>
            <w:r w:rsidR="005D768B">
              <w:fldChar w:fldCharType="begin"/>
            </w:r>
            <w:r w:rsidR="005D768B">
              <w:instrText xml:space="preserve"> HYPERLINK "https://github.com/OAI/OpenAPI-Specification/blob/master/versions/3.0.1.md" \l "data-types" </w:instrText>
            </w:r>
            <w:r w:rsidR="005D768B">
              <w:fldChar w:fldCharType="separate"/>
            </w:r>
            <w:r w:rsidRPr="00782492" w:rsidR="00061AE1">
              <w:rPr>
                <w:rStyle w:val="Hyperlink"/>
              </w:rPr>
              <w:t>json:string</w:t>
            </w:r>
            <w:proofErr w:type="spellEnd"/>
            <w:r w:rsidR="005D768B">
              <w:rPr>
                <w:rStyle w:val="Hyperlink"/>
              </w:rPr>
              <w:fldChar w:fldCharType="end"/>
            </w:r>
            <w:r w:rsidRPr="00814786">
              <w:t>) [0..1]</w:t>
            </w:r>
          </w:p>
        </w:tc>
      </w:tr>
      <w:tr w:rsidR="00537127" w:rsidTr="00371F65" w14:paraId="6C7C3882" w14:textId="77777777">
        <w:tc>
          <w:tcPr>
            <w:tcW w:w="603" w:type="pct"/>
          </w:tcPr>
          <w:p w:rsidR="00537127" w:rsidP="00371F65" w:rsidRDefault="00537127" w14:paraId="6988F3C0" w14:textId="77777777">
            <w:pPr>
              <w:pStyle w:val="Compact"/>
            </w:pPr>
            <w:r>
              <w:lastRenderedPageBreak/>
              <w:t>HTTP Response (Success)</w:t>
            </w:r>
          </w:p>
        </w:tc>
        <w:tc>
          <w:tcPr>
            <w:tcW w:w="4397" w:type="pct"/>
          </w:tcPr>
          <w:p w:rsidR="00537127" w:rsidP="00371F65" w:rsidRDefault="00537127" w14:paraId="45FBEB3C" w14:textId="0765FFA1">
            <w:pPr>
              <w:pStyle w:val="Compact"/>
            </w:pPr>
            <w:r>
              <w:t>20</w:t>
            </w:r>
            <w:r w:rsidR="007D54A8">
              <w:t>4</w:t>
            </w:r>
            <w:r>
              <w:t xml:space="preserve"> </w:t>
            </w:r>
            <w:r w:rsidRPr="007D54A8" w:rsidR="007D54A8">
              <w:t>No Content</w:t>
            </w:r>
          </w:p>
        </w:tc>
      </w:tr>
      <w:tr w:rsidR="00537127" w:rsidTr="00371F65" w14:paraId="7E1959C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537127" w:rsidP="00371F65" w:rsidRDefault="00537127" w14:paraId="7490B9A7" w14:textId="77777777">
            <w:pPr>
              <w:pStyle w:val="Compact"/>
            </w:pPr>
            <w:r>
              <w:t>Output</w:t>
            </w:r>
          </w:p>
        </w:tc>
        <w:tc>
          <w:tcPr>
            <w:tcW w:w="4397" w:type="pct"/>
          </w:tcPr>
          <w:p w:rsidR="00537127" w:rsidP="00371F65" w:rsidRDefault="00FC1647" w14:paraId="6F2F2131" w14:textId="13B9EA88">
            <w:pPr>
              <w:pStyle w:val="Compact"/>
            </w:pPr>
            <w:r>
              <w:t>N/A</w:t>
            </w:r>
          </w:p>
        </w:tc>
      </w:tr>
      <w:tr w:rsidR="00537127" w:rsidTr="00371F65" w14:paraId="169EAD3A" w14:textId="77777777">
        <w:trPr>
          <w:trHeight w:val="972"/>
        </w:trPr>
        <w:tc>
          <w:tcPr>
            <w:tcW w:w="603" w:type="pct"/>
          </w:tcPr>
          <w:p w:rsidR="00537127" w:rsidP="00371F65" w:rsidRDefault="00537127" w14:paraId="2D96D0D6" w14:textId="77777777">
            <w:pPr>
              <w:pStyle w:val="Compact"/>
            </w:pPr>
            <w:r>
              <w:t>HTTP Response</w:t>
            </w:r>
          </w:p>
          <w:p w:rsidR="00537127" w:rsidP="00371F65" w:rsidRDefault="00537127" w14:paraId="0DD6609C" w14:textId="77777777">
            <w:pPr>
              <w:pStyle w:val="Compact"/>
            </w:pPr>
            <w:r>
              <w:t>(Error)</w:t>
            </w:r>
          </w:p>
        </w:tc>
        <w:tc>
          <w:tcPr>
            <w:tcW w:w="4397" w:type="pct"/>
          </w:tcPr>
          <w:p w:rsidR="00537127" w:rsidP="00371F65" w:rsidRDefault="00FC1647" w14:paraId="7445035B" w14:textId="29519959">
            <w:pPr>
              <w:pStyle w:val="Compact"/>
            </w:pPr>
            <w:r>
              <w:t>N/A</w:t>
            </w:r>
          </w:p>
        </w:tc>
      </w:tr>
    </w:tbl>
    <w:p w:rsidR="00D201EC" w:rsidP="00A82007" w:rsidRDefault="00C50453" w14:paraId="01A22064" w14:textId="038D8D13">
      <w:pPr>
        <w:pStyle w:val="Note"/>
      </w:pPr>
      <w:r>
        <w:t>NOTE</w:t>
      </w:r>
      <w:r>
        <w:tab/>
      </w:r>
      <w:r w:rsidR="00D201EC">
        <w:t>Session-id and message-id are provided in the URL to identify</w:t>
      </w:r>
      <w:r>
        <w:t xml:space="preserve"> the</w:t>
      </w:r>
      <w:r w:rsidR="00D201EC">
        <w:t xml:space="preserve"> resource for </w:t>
      </w:r>
      <w:r w:rsidR="00D33643">
        <w:t xml:space="preserve">the </w:t>
      </w:r>
      <w:r w:rsidR="00D201EC">
        <w:t xml:space="preserve">PUT method. Both </w:t>
      </w:r>
      <w:r w:rsidR="00F00EC8">
        <w:t xml:space="preserve">session-id and message-id </w:t>
      </w:r>
      <w:r w:rsidR="00D201EC">
        <w:t>have been used to ensure uniqueness across different sessions.</w:t>
      </w:r>
    </w:p>
    <w:p w:rsidR="00BB0129" w:rsidP="00264707" w:rsidRDefault="00E83E4F" w14:paraId="67FC5EAA" w14:textId="218B0024">
      <w:pPr>
        <w:pStyle w:val="Heading2"/>
      </w:pPr>
      <w:bookmarkStart w:name="_Toc25337047" w:id="200"/>
      <w:bookmarkStart w:name="_Toc25357167" w:id="201"/>
      <w:bookmarkStart w:name="_Toc32417352" w:id="202"/>
      <w:r>
        <w:t>Provider Publication Service</w:t>
      </w:r>
      <w:bookmarkEnd w:id="200"/>
      <w:bookmarkEnd w:id="201"/>
      <w:bookmarkEnd w:id="202"/>
    </w:p>
    <w:p w:rsidR="00CD74EA" w:rsidP="00CD74EA" w:rsidRDefault="00E83E4F" w14:paraId="39898C81" w14:textId="281E7285">
      <w:pPr>
        <w:pStyle w:val="BodyText"/>
      </w:pPr>
      <w:r>
        <w:t xml:space="preserve">The Provider Publication Service </w:t>
      </w:r>
      <w:r w:rsidR="00CD74EA">
        <w:t xml:space="preserve">for SOAP Interface is </w:t>
      </w:r>
      <w:hyperlink r:id="rId58">
        <w:r w:rsidR="00CD74EA">
          <w:rPr>
            <w:rStyle w:val="Hyperlink"/>
          </w:rPr>
          <w:t>available as a WSDL description</w:t>
        </w:r>
      </w:hyperlink>
      <w:r w:rsidR="00CD74EA">
        <w:t xml:space="preserve"> and for REST Interface is </w:t>
      </w:r>
      <w:hyperlink w:history="1" r:id="rId59">
        <w:r w:rsidRPr="0015341C" w:rsidR="00CD74EA">
          <w:rPr>
            <w:rStyle w:val="Hyperlink"/>
          </w:rPr>
          <w:t xml:space="preserve">available as </w:t>
        </w:r>
        <w:proofErr w:type="spellStart"/>
        <w:r w:rsidRPr="0015341C" w:rsidR="00CD74EA">
          <w:rPr>
            <w:rStyle w:val="Hyperlink"/>
            <w:rFonts w:cs="Arial"/>
            <w:shd w:val="clear" w:color="auto" w:fill="FFFFFF"/>
          </w:rPr>
          <w:t>OpenAPI</w:t>
        </w:r>
        <w:proofErr w:type="spellEnd"/>
        <w:r w:rsidRPr="0015341C" w:rsidR="00CD74EA">
          <w:rPr>
            <w:rStyle w:val="Hyperlink"/>
            <w:rFonts w:cs="Arial"/>
            <w:shd w:val="clear" w:color="auto" w:fill="FFFFFF"/>
          </w:rPr>
          <w:t xml:space="preserve"> 3.0.1 descriptions in </w:t>
        </w:r>
        <w:r w:rsidRPr="0015341C" w:rsidR="00CD74EA">
          <w:rPr>
            <w:rStyle w:val="Hyperlink"/>
          </w:rPr>
          <w:t>YAML</w:t>
        </w:r>
      </w:hyperlink>
      <w:r w:rsidR="00CD74EA">
        <w:t>.</w:t>
      </w:r>
    </w:p>
    <w:p w:rsidR="00BB0129" w:rsidP="00264707" w:rsidRDefault="00E83E4F" w14:paraId="432F7A42" w14:textId="16A6E2E8">
      <w:pPr>
        <w:pStyle w:val="Heading3"/>
      </w:pPr>
      <w:bookmarkStart w:name="open-publication-session" w:id="203"/>
      <w:bookmarkStart w:name="_Toc25337048" w:id="204"/>
      <w:bookmarkStart w:name="_Toc25357168" w:id="205"/>
      <w:bookmarkStart w:name="_Toc32417353" w:id="206"/>
      <w:bookmarkEnd w:id="203"/>
      <w:r>
        <w:t>Open Publication Session</w:t>
      </w:r>
      <w:bookmarkEnd w:id="204"/>
      <w:bookmarkEnd w:id="205"/>
      <w:bookmarkEnd w:id="206"/>
    </w:p>
    <w:p w:rsidRPr="00FA6950" w:rsidR="00FA6950" w:rsidP="00FA6950" w:rsidRDefault="00730ABB" w14:paraId="3AC6EAC6" w14:textId="33C72D07">
      <w:pPr>
        <w:pStyle w:val="BodyText"/>
      </w:pPr>
      <w:r>
        <w:t xml:space="preserve">The </w:t>
      </w:r>
      <w:r w:rsidRPr="00F37CC4">
        <w:t>Open Publication Session</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264707" w14:paraId="7FD53CC6"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0F721F08" w14:textId="77777777">
            <w:pPr>
              <w:pStyle w:val="Compact"/>
            </w:pPr>
            <w:r>
              <w:t>Name</w:t>
            </w:r>
          </w:p>
        </w:tc>
        <w:tc>
          <w:tcPr>
            <w:tcW w:w="0" w:type="auto"/>
          </w:tcPr>
          <w:p w:rsidR="00BB0129" w:rsidRDefault="00E83E4F" w14:paraId="281D1C59" w14:textId="77777777">
            <w:pPr>
              <w:pStyle w:val="Compact"/>
            </w:pPr>
            <w:proofErr w:type="spellStart"/>
            <w:r>
              <w:t>OpenPublicationSession</w:t>
            </w:r>
            <w:proofErr w:type="spellEnd"/>
          </w:p>
        </w:tc>
      </w:tr>
      <w:tr w:rsidR="00BB0129" w:rsidTr="00264707" w14:paraId="27BA035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2896BD8" w14:textId="77777777">
            <w:pPr>
              <w:pStyle w:val="Compact"/>
            </w:pPr>
            <w:r>
              <w:t>Description</w:t>
            </w:r>
          </w:p>
        </w:tc>
        <w:tc>
          <w:tcPr>
            <w:tcW w:w="0" w:type="auto"/>
          </w:tcPr>
          <w:p w:rsidR="00BB0129" w:rsidRDefault="00E83E4F" w14:paraId="5CFB174E" w14:textId="77777777">
            <w:pPr>
              <w:pStyle w:val="Compact"/>
            </w:pPr>
            <w:r>
              <w:t>Opens a publication session for a channel.</w:t>
            </w:r>
          </w:p>
        </w:tc>
      </w:tr>
      <w:tr w:rsidR="00BB0129" w:rsidTr="00264707" w14:paraId="09131F33" w14:textId="77777777">
        <w:tc>
          <w:tcPr>
            <w:tcW w:w="0" w:type="auto"/>
          </w:tcPr>
          <w:p w:rsidR="00BB0129" w:rsidRDefault="00E83E4F" w14:paraId="26202CE7" w14:textId="77777777">
            <w:pPr>
              <w:pStyle w:val="Compact"/>
            </w:pPr>
            <w:r>
              <w:t>Input</w:t>
            </w:r>
          </w:p>
        </w:tc>
        <w:tc>
          <w:tcPr>
            <w:tcW w:w="0" w:type="auto"/>
          </w:tcPr>
          <w:p w:rsidR="00BB0129" w:rsidRDefault="00E83E4F" w14:paraId="3B676825" w14:textId="68BD6971">
            <w:pPr>
              <w:pStyle w:val="Compact"/>
            </w:pPr>
            <w:proofErr w:type="spellStart"/>
            <w:r>
              <w:t>ChannelURI</w:t>
            </w:r>
            <w:proofErr w:type="spellEnd"/>
            <w:r>
              <w:t xml:space="preserve"> [1]</w:t>
            </w:r>
          </w:p>
        </w:tc>
      </w:tr>
      <w:tr w:rsidR="00BB0129" w:rsidTr="00264707" w14:paraId="3D349E40"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DA08D24" w14:textId="77777777">
            <w:pPr>
              <w:pStyle w:val="Compact"/>
            </w:pPr>
            <w:r>
              <w:t>Behavior</w:t>
            </w:r>
          </w:p>
        </w:tc>
        <w:tc>
          <w:tcPr>
            <w:tcW w:w="0" w:type="auto"/>
          </w:tcPr>
          <w:p w:rsidR="00BB0129" w:rsidRDefault="00E83E4F" w14:paraId="53537EF6"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7E22D9" w:rsidP="007E22D9" w:rsidRDefault="007E22D9" w14:paraId="756A8F3E" w14:textId="77777777">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rsidR="00BB0129" w:rsidRDefault="00E83E4F" w14:paraId="6F16151B" w14:textId="493FADD2">
            <w:r>
              <w:t xml:space="preserve">If the channel type is not a Publication type, then an </w:t>
            </w:r>
            <w:proofErr w:type="spellStart"/>
            <w:r>
              <w:t>OperationFault</w:t>
            </w:r>
            <w:proofErr w:type="spellEnd"/>
            <w:r>
              <w:t xml:space="preserve"> is returned.</w:t>
            </w:r>
          </w:p>
        </w:tc>
      </w:tr>
      <w:tr w:rsidR="00BB0129" w:rsidTr="00264707" w14:paraId="3FAB107F" w14:textId="77777777">
        <w:tc>
          <w:tcPr>
            <w:tcW w:w="0" w:type="auto"/>
          </w:tcPr>
          <w:p w:rsidR="00BB0129" w:rsidRDefault="00E83E4F" w14:paraId="26A7D764" w14:textId="77777777">
            <w:pPr>
              <w:pStyle w:val="Compact"/>
            </w:pPr>
            <w:r>
              <w:t>Output</w:t>
            </w:r>
          </w:p>
        </w:tc>
        <w:tc>
          <w:tcPr>
            <w:tcW w:w="0" w:type="auto"/>
          </w:tcPr>
          <w:p w:rsidR="00BB0129" w:rsidRDefault="00E83E4F" w14:paraId="0FFEDE83" w14:textId="7266D890">
            <w:pPr>
              <w:pStyle w:val="Compact"/>
            </w:pPr>
            <w:proofErr w:type="spellStart"/>
            <w:r>
              <w:t>SessionID</w:t>
            </w:r>
            <w:proofErr w:type="spellEnd"/>
            <w:r w:rsidR="00F81D08">
              <w:t xml:space="preserve"> </w:t>
            </w:r>
            <w:r>
              <w:t>[1]</w:t>
            </w:r>
          </w:p>
        </w:tc>
      </w:tr>
      <w:tr w:rsidR="00BB0129" w:rsidTr="00264707" w14:paraId="503FBA1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0A4A7DD" w14:textId="77777777">
            <w:pPr>
              <w:pStyle w:val="Compact"/>
            </w:pPr>
            <w:r>
              <w:t>Faults</w:t>
            </w:r>
          </w:p>
        </w:tc>
        <w:tc>
          <w:tcPr>
            <w:tcW w:w="0" w:type="auto"/>
          </w:tcPr>
          <w:p w:rsidR="00BB0129" w:rsidRDefault="00E83E4F" w14:paraId="67C886F3" w14:textId="77777777">
            <w:proofErr w:type="spellStart"/>
            <w:r>
              <w:t>ChannelFault</w:t>
            </w:r>
            <w:proofErr w:type="spellEnd"/>
          </w:p>
          <w:p w:rsidR="00BB0129" w:rsidRDefault="00E83E4F" w14:paraId="12EE04ED" w14:textId="77777777">
            <w:proofErr w:type="spellStart"/>
            <w:r>
              <w:t>OperationFault</w:t>
            </w:r>
            <w:proofErr w:type="spellEnd"/>
          </w:p>
        </w:tc>
      </w:tr>
    </w:tbl>
    <w:p w:rsidR="003D6BCA" w:rsidP="003D6BCA" w:rsidRDefault="003A6A93" w14:paraId="3D201970" w14:textId="12677970">
      <w:pPr>
        <w:pStyle w:val="Heading4"/>
      </w:pPr>
      <w:bookmarkStart w:name="post-publication" w:id="207"/>
      <w:bookmarkStart w:name="_Toc25337049" w:id="208"/>
      <w:bookmarkEnd w:id="207"/>
      <w:r>
        <w:t>SOAP Interface</w:t>
      </w:r>
    </w:p>
    <w:p w:rsidR="003D6BCA" w:rsidP="003D6BCA" w:rsidRDefault="003D6BCA" w14:paraId="137CBC2D" w14:textId="1B9E66E0">
      <w:pPr>
        <w:pStyle w:val="BodyText"/>
      </w:pPr>
      <w:r>
        <w:t xml:space="preserve">The </w:t>
      </w:r>
      <w:r w:rsidRPr="00F37CC4" w:rsidR="00F37CC4">
        <w:t>Open Publication Session</w:t>
      </w:r>
      <w:r w:rsidR="00F37CC4">
        <w:t xml:space="preserve"> </w:t>
      </w:r>
      <w:r>
        <w:t>general interface is mapped into SOAP 1.1/1.2 as embedded XML schemas in WSDL descriptions according to the following schema types.</w:t>
      </w:r>
    </w:p>
    <w:p w:rsidR="003D6BCA" w:rsidP="003D6BCA" w:rsidRDefault="003D6BCA" w14:paraId="334BBFB3"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3D6BCA" w:rsidTr="00FA394B" w14:paraId="05046E89"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3D6BCA" w:rsidP="00371F65" w:rsidRDefault="003D6BCA" w14:paraId="7C05F616" w14:textId="77777777">
            <w:pPr>
              <w:pStyle w:val="Compact"/>
            </w:pPr>
            <w:r w:rsidRPr="00151DB9">
              <w:rPr>
                <w:b w:val="0"/>
              </w:rPr>
              <w:t>Input</w:t>
            </w:r>
          </w:p>
        </w:tc>
        <w:tc>
          <w:tcPr>
            <w:tcW w:w="4397" w:type="pct"/>
          </w:tcPr>
          <w:p w:rsidRPr="005A6279" w:rsidR="003D6BCA" w:rsidP="00371F65" w:rsidRDefault="00371F65" w14:paraId="0BBEB5D0" w14:textId="331C2E1C">
            <w:pPr>
              <w:rPr>
                <w:b w:val="0"/>
                <w:bCs w:val="0"/>
              </w:rPr>
            </w:pPr>
            <w:proofErr w:type="spellStart"/>
            <w:r w:rsidRPr="00371F65">
              <w:rPr>
                <w:b w:val="0"/>
              </w:rPr>
              <w:t>OpenPublicationSession</w:t>
            </w:r>
            <w:proofErr w:type="spellEnd"/>
            <w:r w:rsidRPr="00371F65">
              <w:rPr>
                <w:b w:val="0"/>
              </w:rPr>
              <w:t xml:space="preserve"> </w:t>
            </w:r>
            <w:r w:rsidR="003D6BCA">
              <w:rPr>
                <w:b w:val="0"/>
                <w:bCs w:val="0"/>
              </w:rPr>
              <w:t>(</w:t>
            </w:r>
            <w:proofErr w:type="spellStart"/>
            <w:r w:rsidR="005D768B">
              <w:fldChar w:fldCharType="begin"/>
            </w:r>
            <w:r w:rsidR="005D768B">
              <w:instrText xml:space="preserve"> HYPERLINK "http://www.openoandm.org/isbm/2.0/wsdl/ProviderPublicationService.wsdl" </w:instrText>
            </w:r>
            <w:r w:rsidR="005D768B">
              <w:fldChar w:fldCharType="separate"/>
            </w:r>
            <w:r w:rsidRPr="00F7746D" w:rsidR="003D6BCA">
              <w:rPr>
                <w:rStyle w:val="Hyperlink"/>
                <w:b w:val="0"/>
                <w:bCs w:val="0"/>
              </w:rPr>
              <w:t>isbm:</w:t>
            </w:r>
            <w:r w:rsidRPr="00F7746D" w:rsidR="00E44812">
              <w:rPr>
                <w:rStyle w:val="Hyperlink"/>
                <w:b w:val="0"/>
                <w:bCs w:val="0"/>
              </w:rPr>
              <w:t>OpenPublicationSession</w:t>
            </w:r>
            <w:proofErr w:type="spellEnd"/>
            <w:r w:rsidR="005D768B">
              <w:rPr>
                <w:rStyle w:val="Hyperlink"/>
              </w:rPr>
              <w:fldChar w:fldCharType="end"/>
            </w:r>
            <w:r w:rsidR="003D6BCA">
              <w:rPr>
                <w:b w:val="0"/>
                <w:bCs w:val="0"/>
              </w:rPr>
              <w:t>)</w:t>
            </w:r>
          </w:p>
          <w:p w:rsidRPr="005A6279" w:rsidR="003D6BCA" w:rsidP="004E4AD8" w:rsidRDefault="00B16608" w14:paraId="06B2661F" w14:textId="5B21C12F">
            <w:pPr>
              <w:pStyle w:val="ListParagraph"/>
              <w:numPr>
                <w:ilvl w:val="0"/>
                <w:numId w:val="3"/>
              </w:numPr>
            </w:pPr>
            <w:proofErr w:type="spellStart"/>
            <w:r w:rsidRPr="00B16608">
              <w:rPr>
                <w:b w:val="0"/>
              </w:rPr>
              <w:t>ChannelURI</w:t>
            </w:r>
            <w:proofErr w:type="spellEnd"/>
            <w:r w:rsidRPr="00B16608">
              <w:rPr>
                <w:b w:val="0"/>
              </w:rPr>
              <w:t xml:space="preserve"> </w:t>
            </w:r>
            <w:r w:rsidRPr="00666CD3" w:rsidR="003D6BCA">
              <w:rPr>
                <w:b w:val="0"/>
              </w:rPr>
              <w:t>(</w:t>
            </w:r>
            <w:proofErr w:type="spellStart"/>
            <w:r w:rsidR="005D768B">
              <w:fldChar w:fldCharType="begin"/>
            </w:r>
            <w:r w:rsidR="005D768B">
              <w:instrText xml:space="preserve"> HYPERLINK "http://www.w3.org/TR/xmlschema-2/" \l "string" \h </w:instrText>
            </w:r>
            <w:r w:rsidR="005D768B">
              <w:fldChar w:fldCharType="separate"/>
            </w:r>
            <w:r w:rsidRPr="00666CD3" w:rsidR="003D6BCA">
              <w:rPr>
                <w:rStyle w:val="Hyperlink"/>
                <w:b w:val="0"/>
              </w:rPr>
              <w:t>xs:string</w:t>
            </w:r>
            <w:proofErr w:type="spellEnd"/>
            <w:r w:rsidR="005D768B">
              <w:rPr>
                <w:rStyle w:val="Hyperlink"/>
              </w:rPr>
              <w:fldChar w:fldCharType="end"/>
            </w:r>
            <w:r w:rsidRPr="00666CD3" w:rsidR="003D6BCA">
              <w:rPr>
                <w:b w:val="0"/>
              </w:rPr>
              <w:t>) [1]</w:t>
            </w:r>
          </w:p>
        </w:tc>
      </w:tr>
      <w:tr w:rsidR="00957F55" w:rsidTr="00FA394B" w14:paraId="57FBCF7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957F55" w:rsidP="00957F55" w:rsidRDefault="00957F55" w14:paraId="16113063" w14:textId="77777777">
            <w:pPr>
              <w:pStyle w:val="Compact"/>
            </w:pPr>
            <w:r>
              <w:t>Output</w:t>
            </w:r>
          </w:p>
        </w:tc>
        <w:tc>
          <w:tcPr>
            <w:tcW w:w="4397" w:type="pct"/>
          </w:tcPr>
          <w:p w:rsidRPr="00957F55" w:rsidR="00957F55" w:rsidP="00957F55" w:rsidRDefault="00B212FB" w14:paraId="2523BD68" w14:textId="38FD202F">
            <w:pPr>
              <w:rPr>
                <w:bCs/>
              </w:rPr>
            </w:pPr>
            <w:proofErr w:type="spellStart"/>
            <w:r w:rsidRPr="00B212FB">
              <w:t>OpenPublicationSessionResponse</w:t>
            </w:r>
            <w:proofErr w:type="spellEnd"/>
            <w:r w:rsidRPr="00957F55" w:rsidR="00957F55">
              <w:t xml:space="preserve"> </w:t>
            </w:r>
            <w:r w:rsidRPr="00957F55" w:rsidR="00957F55">
              <w:rPr>
                <w:bCs/>
              </w:rPr>
              <w:t>(</w:t>
            </w:r>
            <w:proofErr w:type="spellStart"/>
            <w:r w:rsidR="005D768B">
              <w:fldChar w:fldCharType="begin"/>
            </w:r>
            <w:r w:rsidR="005D768B">
              <w:instrText xml:space="preserve"> HYPERLINK "http://www.openoandm.org/isbm/2.0/wsdl/ProviderPublicationService.wsdl" </w:instrText>
            </w:r>
            <w:r w:rsidR="005D768B">
              <w:fldChar w:fldCharType="separate"/>
            </w:r>
            <w:r w:rsidRPr="00F7746D" w:rsidR="00957F55">
              <w:rPr>
                <w:rStyle w:val="Hyperlink"/>
                <w:bCs/>
              </w:rPr>
              <w:t>isbm:</w:t>
            </w:r>
            <w:r w:rsidRPr="00F7746D">
              <w:rPr>
                <w:rStyle w:val="Hyperlink"/>
              </w:rPr>
              <w:t>OpenPublicationSessionResponse</w:t>
            </w:r>
            <w:proofErr w:type="spellEnd"/>
            <w:r w:rsidR="005D768B">
              <w:rPr>
                <w:rStyle w:val="Hyperlink"/>
              </w:rPr>
              <w:fldChar w:fldCharType="end"/>
            </w:r>
            <w:r w:rsidRPr="00957F55" w:rsidR="00957F55">
              <w:rPr>
                <w:bCs/>
              </w:rPr>
              <w:t>)</w:t>
            </w:r>
          </w:p>
          <w:p w:rsidRPr="00957F55" w:rsidR="00957F55" w:rsidP="004E4AD8" w:rsidRDefault="00957F55" w14:paraId="5F86F898" w14:textId="61C88B6E">
            <w:pPr>
              <w:pStyle w:val="ListParagraph"/>
              <w:numPr>
                <w:ilvl w:val="0"/>
                <w:numId w:val="3"/>
              </w:numPr>
            </w:pPr>
            <w:proofErr w:type="spellStart"/>
            <w:r>
              <w:t>SessionID</w:t>
            </w:r>
            <w:proofErr w:type="spellEnd"/>
            <w:r w:rsidRPr="00957F55">
              <w:t xml:space="preserve"> (</w:t>
            </w:r>
            <w:proofErr w:type="spellStart"/>
            <w:r w:rsidR="005D768B">
              <w:fldChar w:fldCharType="begin"/>
            </w:r>
            <w:r w:rsidR="005D768B">
              <w:instrText xml:space="preserve"> </w:instrText>
            </w:r>
            <w:r w:rsidR="005D768B">
              <w:instrText xml:space="preserve">HYPERLINK "http://www.w3.org/TR/xmlschema-2/" \l "string" \h </w:instrText>
            </w:r>
            <w:r w:rsidR="005D768B">
              <w:fldChar w:fldCharType="separate"/>
            </w:r>
            <w:r w:rsidRPr="00957F55">
              <w:rPr>
                <w:rStyle w:val="Hyperlink"/>
              </w:rPr>
              <w:t>xs:string</w:t>
            </w:r>
            <w:proofErr w:type="spellEnd"/>
            <w:r w:rsidR="005D768B">
              <w:rPr>
                <w:rStyle w:val="Hyperlink"/>
              </w:rPr>
              <w:fldChar w:fldCharType="end"/>
            </w:r>
            <w:r w:rsidRPr="00957F55">
              <w:t>) [1]</w:t>
            </w:r>
          </w:p>
        </w:tc>
      </w:tr>
      <w:tr w:rsidR="00957F55" w:rsidTr="00FA394B" w14:paraId="44F39AA4" w14:textId="77777777">
        <w:tc>
          <w:tcPr>
            <w:tcW w:w="603" w:type="pct"/>
          </w:tcPr>
          <w:p w:rsidR="00957F55" w:rsidP="00957F55" w:rsidRDefault="00957F55" w14:paraId="72542F6C" w14:textId="77777777">
            <w:pPr>
              <w:pStyle w:val="Compact"/>
            </w:pPr>
            <w:r>
              <w:t>Faults</w:t>
            </w:r>
          </w:p>
        </w:tc>
        <w:tc>
          <w:tcPr>
            <w:tcW w:w="4397" w:type="pct"/>
          </w:tcPr>
          <w:p w:rsidR="006E1C29" w:rsidP="006E1C29" w:rsidRDefault="006E1C29" w14:paraId="562D9EC8" w14:textId="6599EB6D">
            <w:proofErr w:type="spellStart"/>
            <w:r>
              <w:t>ChannelFault</w:t>
            </w:r>
            <w:proofErr w:type="spellEnd"/>
            <w:r w:rsidR="00D710EF">
              <w:t xml:space="preserve"> (</w:t>
            </w:r>
            <w:proofErr w:type="spellStart"/>
            <w:r w:rsidR="005D768B">
              <w:fldChar w:fldCharType="begin"/>
            </w:r>
            <w:r w:rsidR="005D768B">
              <w:instrText xml:space="preserve"> HYPERLINK "http://www.openoandm.org/isbm/2.0/wsdl/ProviderPublicationService.wsdl" </w:instrText>
            </w:r>
            <w:r w:rsidR="005D768B">
              <w:fldChar w:fldCharType="separate"/>
            </w:r>
            <w:r w:rsidRPr="00D710EF" w:rsidR="00D710EF">
              <w:rPr>
                <w:rStyle w:val="Hyperlink"/>
              </w:rPr>
              <w:t>isbm:ChannelFault</w:t>
            </w:r>
            <w:proofErr w:type="spellEnd"/>
            <w:r w:rsidR="005D768B">
              <w:rPr>
                <w:rStyle w:val="Hyperlink"/>
              </w:rPr>
              <w:fldChar w:fldCharType="end"/>
            </w:r>
            <w:r w:rsidR="00D710EF">
              <w:t>)</w:t>
            </w:r>
          </w:p>
          <w:p w:rsidR="00957F55" w:rsidP="006E1C29" w:rsidRDefault="006E1C29" w14:paraId="22AC3ED8" w14:textId="5CE9A716">
            <w:pPr>
              <w:pStyle w:val="Compact"/>
            </w:pPr>
            <w:proofErr w:type="spellStart"/>
            <w:r>
              <w:lastRenderedPageBreak/>
              <w:t>OperationFault</w:t>
            </w:r>
            <w:proofErr w:type="spellEnd"/>
            <w:r w:rsidR="00D710EF">
              <w:t xml:space="preserve"> (</w:t>
            </w:r>
            <w:proofErr w:type="spellStart"/>
            <w:r w:rsidR="005D768B">
              <w:fldChar w:fldCharType="begin"/>
            </w:r>
            <w:r w:rsidR="005D768B">
              <w:instrText xml:space="preserve"> HYPERLINK "http://www.openoandm.org/isbm/2.0/wsdl/ProviderPublicationService.wsdl" </w:instrText>
            </w:r>
            <w:r w:rsidR="005D768B">
              <w:fldChar w:fldCharType="separate"/>
            </w:r>
            <w:r w:rsidRPr="00D710EF" w:rsidR="00D710EF">
              <w:rPr>
                <w:rStyle w:val="Hyperlink"/>
              </w:rPr>
              <w:t>isbm:OperationFault</w:t>
            </w:r>
            <w:proofErr w:type="spellEnd"/>
            <w:r w:rsidR="005D768B">
              <w:rPr>
                <w:rStyle w:val="Hyperlink"/>
              </w:rPr>
              <w:fldChar w:fldCharType="end"/>
            </w:r>
            <w:r w:rsidR="00D710EF">
              <w:t>)</w:t>
            </w:r>
          </w:p>
        </w:tc>
      </w:tr>
    </w:tbl>
    <w:p w:rsidR="003D6BCA" w:rsidP="003D6BCA" w:rsidRDefault="003A6A93" w14:paraId="50806BEE" w14:textId="3BA19FDC">
      <w:pPr>
        <w:pStyle w:val="Heading4"/>
      </w:pPr>
      <w:r>
        <w:lastRenderedPageBreak/>
        <w:t>REST Interface</w:t>
      </w:r>
    </w:p>
    <w:p w:rsidR="003D6BCA" w:rsidP="003D6BCA" w:rsidRDefault="003D6BCA" w14:paraId="69B967F1" w14:textId="49C6C60C">
      <w:pPr>
        <w:pStyle w:val="BodyText"/>
      </w:pPr>
      <w:r>
        <w:t xml:space="preserve">The </w:t>
      </w:r>
      <w:r w:rsidRPr="00F37CC4" w:rsidR="006E6D95">
        <w:t>Open Publication Session</w:t>
      </w:r>
      <w:r w:rsidR="006E6D95">
        <w:t xml:space="preserve"> </w:t>
      </w:r>
      <w:r>
        <w:t xml:space="preserve">general interface is mapped into a RESTful interface as an </w:t>
      </w:r>
      <w:proofErr w:type="spellStart"/>
      <w:r>
        <w:t>OpenAPI</w:t>
      </w:r>
      <w:proofErr w:type="spellEnd"/>
      <w:r>
        <w:t xml:space="preserve"> description according to the following rules.</w:t>
      </w:r>
    </w:p>
    <w:p w:rsidR="003D6BCA" w:rsidP="003D6BCA" w:rsidRDefault="003D6BCA" w14:paraId="08D58AA1"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D6BCA" w:rsidTr="00371F65" w14:paraId="6AB6847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D6BCA" w:rsidP="00371F65" w:rsidRDefault="003D6BCA" w14:paraId="0334028E" w14:textId="77777777">
            <w:pPr>
              <w:pStyle w:val="Compact"/>
            </w:pPr>
            <w:r w:rsidRPr="003B5061">
              <w:t>HTTP M</w:t>
            </w:r>
            <w:r>
              <w:t>ethod</w:t>
            </w:r>
          </w:p>
        </w:tc>
        <w:tc>
          <w:tcPr>
            <w:tcW w:w="4397" w:type="pct"/>
          </w:tcPr>
          <w:p w:rsidRPr="003B5061" w:rsidR="003D6BCA" w:rsidP="00371F65" w:rsidRDefault="003D6BCA" w14:paraId="7D52C0AC" w14:textId="41ACB2B6">
            <w:pPr>
              <w:rPr>
                <w:bCs/>
              </w:rPr>
            </w:pPr>
            <w:r>
              <w:rPr>
                <w:bCs/>
              </w:rPr>
              <w:t>P</w:t>
            </w:r>
            <w:r w:rsidR="0088324F">
              <w:rPr>
                <w:bCs/>
              </w:rPr>
              <w:t>OST</w:t>
            </w:r>
          </w:p>
        </w:tc>
      </w:tr>
      <w:tr w:rsidR="003D6BCA" w:rsidTr="00371F65" w14:paraId="2386F38A" w14:textId="77777777">
        <w:tc>
          <w:tcPr>
            <w:tcW w:w="603" w:type="pct"/>
          </w:tcPr>
          <w:p w:rsidRPr="003B5061" w:rsidR="003D6BCA" w:rsidP="00371F65" w:rsidRDefault="003D6BCA" w14:paraId="7703BA7D" w14:textId="77777777">
            <w:pPr>
              <w:pStyle w:val="Compact"/>
            </w:pPr>
            <w:r>
              <w:t xml:space="preserve">URL </w:t>
            </w:r>
          </w:p>
        </w:tc>
        <w:tc>
          <w:tcPr>
            <w:tcW w:w="4397" w:type="pct"/>
          </w:tcPr>
          <w:p w:rsidRPr="003B5061" w:rsidR="003D6BCA" w:rsidP="00371F65" w:rsidRDefault="009E1AD6" w14:paraId="65164CA3" w14:textId="5C3E4F21">
            <w:pPr>
              <w:rPr>
                <w:bCs/>
              </w:rPr>
            </w:pPr>
            <w:r w:rsidRPr="009E1AD6">
              <w:rPr>
                <w:bCs/>
              </w:rPr>
              <w:t>/channels/{channel-id}/publication-sessions</w:t>
            </w:r>
          </w:p>
        </w:tc>
      </w:tr>
      <w:tr w:rsidR="003D6BCA" w:rsidTr="00371F65" w14:paraId="695FF06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D6BCA" w:rsidP="00371F65" w:rsidRDefault="003D6BCA" w14:paraId="0B39C54F" w14:textId="77777777">
            <w:pPr>
              <w:pStyle w:val="Compact"/>
            </w:pPr>
            <w:r>
              <w:t>HTTP Body</w:t>
            </w:r>
          </w:p>
        </w:tc>
        <w:tc>
          <w:tcPr>
            <w:tcW w:w="4397" w:type="pct"/>
          </w:tcPr>
          <w:p w:rsidRPr="003B5061" w:rsidR="003D6BCA" w:rsidP="00186F67" w:rsidRDefault="00FC1647" w14:paraId="51C7644E" w14:textId="32C4A5C2">
            <w:r>
              <w:t>N/A</w:t>
            </w:r>
          </w:p>
        </w:tc>
      </w:tr>
      <w:tr w:rsidR="003D6BCA" w:rsidTr="00371F65" w14:paraId="2726DBC1" w14:textId="77777777">
        <w:tc>
          <w:tcPr>
            <w:tcW w:w="603" w:type="pct"/>
          </w:tcPr>
          <w:p w:rsidR="003D6BCA" w:rsidP="00371F65" w:rsidRDefault="003D6BCA" w14:paraId="2095B698" w14:textId="77777777">
            <w:pPr>
              <w:pStyle w:val="Compact"/>
            </w:pPr>
            <w:r>
              <w:t>HTTP Response (Success)</w:t>
            </w:r>
          </w:p>
        </w:tc>
        <w:tc>
          <w:tcPr>
            <w:tcW w:w="4397" w:type="pct"/>
          </w:tcPr>
          <w:p w:rsidR="003D6BCA" w:rsidP="00371F65" w:rsidRDefault="003D6BCA" w14:paraId="2A8ABAA3" w14:textId="0AB3FD5F">
            <w:pPr>
              <w:pStyle w:val="Compact"/>
            </w:pPr>
            <w:r>
              <w:t>20</w:t>
            </w:r>
            <w:r w:rsidR="0090168D">
              <w:t>1 Created</w:t>
            </w:r>
          </w:p>
        </w:tc>
      </w:tr>
      <w:tr w:rsidR="003D6BCA" w:rsidTr="00371F65" w14:paraId="78C7B02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3D6BCA" w:rsidP="00371F65" w:rsidRDefault="003D6BCA" w14:paraId="18C93B1B" w14:textId="77777777">
            <w:pPr>
              <w:pStyle w:val="Compact"/>
            </w:pPr>
            <w:r>
              <w:t>Output</w:t>
            </w:r>
          </w:p>
        </w:tc>
        <w:tc>
          <w:tcPr>
            <w:tcW w:w="4397" w:type="pct"/>
          </w:tcPr>
          <w:p w:rsidR="00C169F0" w:rsidP="00371F65" w:rsidRDefault="00C169F0" w14:paraId="0D0620D4" w14:textId="1914DE0A">
            <w:pPr>
              <w:pStyle w:val="Compact"/>
            </w:pPr>
            <w:r>
              <w:t>Session (</w:t>
            </w:r>
            <w:proofErr w:type="spellStart"/>
            <w:proofErr w:type="gramStart"/>
            <w:r>
              <w:t>json:Session</w:t>
            </w:r>
            <w:proofErr w:type="spellEnd"/>
            <w:proofErr w:type="gramEnd"/>
            <w:r>
              <w:t>)</w:t>
            </w:r>
          </w:p>
          <w:p w:rsidR="003D6BCA" w:rsidP="004E4AD8" w:rsidRDefault="00682F76" w14:paraId="7AED32ED" w14:textId="0ABBE5D1">
            <w:pPr>
              <w:pStyle w:val="ListParagraph"/>
              <w:numPr>
                <w:ilvl w:val="0"/>
                <w:numId w:val="3"/>
              </w:numPr>
            </w:pPr>
            <w:proofErr w:type="spellStart"/>
            <w:r>
              <w:t>SessionID</w:t>
            </w:r>
            <w:proofErr w:type="spellEnd"/>
            <w:r w:rsidRPr="00957F55">
              <w:t xml:space="preserve"> </w:t>
            </w:r>
            <w:r>
              <w:t>“</w:t>
            </w:r>
            <w:proofErr w:type="spellStart"/>
            <w:r w:rsidRPr="00682F76">
              <w:t>sessionId</w:t>
            </w:r>
            <w:proofErr w:type="spellEnd"/>
            <w:r>
              <w:t xml:space="preserve">” </w:t>
            </w:r>
            <w:r w:rsidRPr="00957F55">
              <w:t>(</w:t>
            </w:r>
            <w:proofErr w:type="spellStart"/>
            <w:r w:rsidR="005D768B">
              <w:fldChar w:fldCharType="begin"/>
            </w:r>
            <w:r w:rsidR="005D768B">
              <w:instrText xml:space="preserve"> HYPERLINK "https://github.com/OAI/OpenAPI-Specification/blob/master/versions/3.0.1.md" \l "data-types" </w:instrText>
            </w:r>
            <w:r w:rsidR="005D768B">
              <w:fldChar w:fldCharType="separate"/>
            </w:r>
            <w:r w:rsidRPr="00782492" w:rsidR="00F22D81">
              <w:rPr>
                <w:rStyle w:val="Hyperlink"/>
              </w:rPr>
              <w:t>json:string</w:t>
            </w:r>
            <w:proofErr w:type="spellEnd"/>
            <w:r w:rsidR="005D768B">
              <w:rPr>
                <w:rStyle w:val="Hyperlink"/>
              </w:rPr>
              <w:fldChar w:fldCharType="end"/>
            </w:r>
            <w:r w:rsidRPr="00957F55">
              <w:t>) [1]</w:t>
            </w:r>
          </w:p>
        </w:tc>
      </w:tr>
      <w:tr w:rsidR="006C1BAD" w:rsidTr="00371F65" w14:paraId="4E9608AD" w14:textId="77777777">
        <w:trPr>
          <w:trHeight w:val="972"/>
        </w:trPr>
        <w:tc>
          <w:tcPr>
            <w:tcW w:w="603" w:type="pct"/>
          </w:tcPr>
          <w:p w:rsidR="006C1BAD" w:rsidP="006C1BAD" w:rsidRDefault="006C1BAD" w14:paraId="1FBE6E6A" w14:textId="77777777">
            <w:pPr>
              <w:pStyle w:val="Compact"/>
            </w:pPr>
            <w:r>
              <w:t>HTTP Response</w:t>
            </w:r>
          </w:p>
          <w:p w:rsidR="006C1BAD" w:rsidP="006C1BAD" w:rsidRDefault="006C1BAD" w14:paraId="679E97AC" w14:textId="77777777">
            <w:pPr>
              <w:pStyle w:val="Compact"/>
            </w:pPr>
            <w:r>
              <w:t>(Error)</w:t>
            </w:r>
          </w:p>
        </w:tc>
        <w:tc>
          <w:tcPr>
            <w:tcW w:w="4397" w:type="pct"/>
          </w:tcPr>
          <w:p w:rsidR="006C1BAD" w:rsidP="006C1BAD" w:rsidRDefault="006C1BAD" w14:paraId="565CCCBA" w14:textId="656C28D6">
            <w:proofErr w:type="spellStart"/>
            <w:r>
              <w:t>ChannelFault</w:t>
            </w:r>
            <w:proofErr w:type="spellEnd"/>
            <w:r w:rsidR="00A61C20">
              <w:t xml:space="preserve"> (</w:t>
            </w:r>
            <w:proofErr w:type="spellStart"/>
            <w:r w:rsidR="005D768B">
              <w:fldChar w:fldCharType="begin"/>
            </w:r>
            <w:r w:rsidR="005D768B">
              <w:instrText xml:space="preserve"> HYPERLINK "http://www.openoandm.org/isbm/2.0/openapi/provider_publication_service.yml" </w:instrText>
            </w:r>
            <w:r w:rsidR="005D768B">
              <w:fldChar w:fldCharType="separate"/>
            </w:r>
            <w:r w:rsidRPr="00F7746D" w:rsidR="00A61C20">
              <w:rPr>
                <w:rStyle w:val="Hyperlink"/>
              </w:rPr>
              <w:t>json:ChannelFault</w:t>
            </w:r>
            <w:proofErr w:type="spellEnd"/>
            <w:r w:rsidR="005D768B">
              <w:rPr>
                <w:rStyle w:val="Hyperlink"/>
              </w:rPr>
              <w:fldChar w:fldCharType="end"/>
            </w:r>
            <w:r w:rsidR="00A61C20">
              <w:t>)</w:t>
            </w:r>
            <w:r w:rsidR="00CD4024">
              <w:t xml:space="preserve"> – 404 Not Found</w:t>
            </w:r>
          </w:p>
          <w:p w:rsidR="006C1BAD" w:rsidP="006C1BAD" w:rsidRDefault="006C1BAD" w14:paraId="14627188" w14:textId="01679680">
            <w:pPr>
              <w:pStyle w:val="Compact"/>
            </w:pPr>
            <w:proofErr w:type="spellStart"/>
            <w:r>
              <w:t>OperationFault</w:t>
            </w:r>
            <w:proofErr w:type="spellEnd"/>
            <w:r w:rsidR="009A4FB8">
              <w:t xml:space="preserve"> (</w:t>
            </w:r>
            <w:proofErr w:type="spellStart"/>
            <w:r w:rsidR="005D768B">
              <w:fldChar w:fldCharType="begin"/>
            </w:r>
            <w:r w:rsidR="005D768B">
              <w:instrText xml:space="preserve"> HYPERLINK "http://www.openoandm.org/isbm/2.0/openapi/provider_publication_service.yml" </w:instrText>
            </w:r>
            <w:r w:rsidR="005D768B">
              <w:fldChar w:fldCharType="separate"/>
            </w:r>
            <w:r w:rsidRPr="00F7746D" w:rsidR="009A4FB8">
              <w:rPr>
                <w:rStyle w:val="Hyperlink"/>
              </w:rPr>
              <w:t>json:OperationFault</w:t>
            </w:r>
            <w:proofErr w:type="spellEnd"/>
            <w:r w:rsidR="005D768B">
              <w:rPr>
                <w:rStyle w:val="Hyperlink"/>
              </w:rPr>
              <w:fldChar w:fldCharType="end"/>
            </w:r>
            <w:r w:rsidR="009A4FB8">
              <w:t xml:space="preserve">) – </w:t>
            </w:r>
            <w:r w:rsidRPr="009A4FB8" w:rsidR="009A4FB8">
              <w:t xml:space="preserve">422 </w:t>
            </w:r>
            <w:proofErr w:type="spellStart"/>
            <w:r w:rsidRPr="009A4FB8" w:rsidR="009A4FB8">
              <w:t>Unprocessable</w:t>
            </w:r>
            <w:proofErr w:type="spellEnd"/>
            <w:r w:rsidRPr="009A4FB8" w:rsidR="009A4FB8">
              <w:t xml:space="preserve"> Entity</w:t>
            </w:r>
          </w:p>
          <w:p w:rsidR="00A61C20" w:rsidP="006C1BAD" w:rsidRDefault="00A61C20" w14:paraId="4A2D800B" w14:textId="46E683FE">
            <w:pPr>
              <w:pStyle w:val="Compact"/>
            </w:pPr>
          </w:p>
        </w:tc>
      </w:tr>
    </w:tbl>
    <w:p w:rsidR="00BB0129" w:rsidP="00264707" w:rsidRDefault="00E83E4F" w14:paraId="37D39EFC" w14:textId="056E7E23">
      <w:pPr>
        <w:pStyle w:val="Heading3"/>
      </w:pPr>
      <w:bookmarkStart w:name="_Toc32417354" w:id="209"/>
      <w:r>
        <w:t>Post Publication</w:t>
      </w:r>
      <w:bookmarkEnd w:id="208"/>
      <w:bookmarkEnd w:id="209"/>
    </w:p>
    <w:p w:rsidRPr="008A1078" w:rsidR="008A1078" w:rsidP="008A1078" w:rsidRDefault="008A1078" w14:paraId="7AE9C886" w14:textId="627340B0">
      <w:pPr>
        <w:pStyle w:val="BodyText"/>
      </w:pPr>
      <w:r>
        <w:t>The Post</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264707" w14:paraId="4C1ABC4B"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4C870914" w14:textId="77777777">
            <w:pPr>
              <w:pStyle w:val="Compact"/>
            </w:pPr>
            <w:r>
              <w:t>Name</w:t>
            </w:r>
          </w:p>
        </w:tc>
        <w:tc>
          <w:tcPr>
            <w:tcW w:w="0" w:type="auto"/>
          </w:tcPr>
          <w:p w:rsidR="00BB0129" w:rsidRDefault="00E83E4F" w14:paraId="737434CE" w14:textId="77777777">
            <w:pPr>
              <w:pStyle w:val="Compact"/>
            </w:pPr>
            <w:proofErr w:type="spellStart"/>
            <w:r>
              <w:t>PostPublication</w:t>
            </w:r>
            <w:proofErr w:type="spellEnd"/>
          </w:p>
        </w:tc>
      </w:tr>
      <w:tr w:rsidR="00BB0129" w:rsidTr="00264707" w14:paraId="39C31270"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8B67405" w14:textId="77777777">
            <w:pPr>
              <w:pStyle w:val="Compact"/>
            </w:pPr>
            <w:r>
              <w:t>Description</w:t>
            </w:r>
          </w:p>
        </w:tc>
        <w:tc>
          <w:tcPr>
            <w:tcW w:w="0" w:type="auto"/>
          </w:tcPr>
          <w:p w:rsidR="00BB0129" w:rsidRDefault="00E83E4F" w14:paraId="4A8DB770" w14:textId="77777777">
            <w:pPr>
              <w:pStyle w:val="Compact"/>
            </w:pPr>
            <w:r>
              <w:t>Posts a publication message on a channel.</w:t>
            </w:r>
          </w:p>
        </w:tc>
      </w:tr>
      <w:tr w:rsidR="00BB0129" w:rsidTr="00264707" w14:paraId="1B028392" w14:textId="77777777">
        <w:tc>
          <w:tcPr>
            <w:tcW w:w="0" w:type="auto"/>
          </w:tcPr>
          <w:p w:rsidR="00BB0129" w:rsidRDefault="00E83E4F" w14:paraId="0BA728DC" w14:textId="77777777">
            <w:pPr>
              <w:pStyle w:val="Compact"/>
            </w:pPr>
            <w:r>
              <w:t>Input</w:t>
            </w:r>
          </w:p>
        </w:tc>
        <w:tc>
          <w:tcPr>
            <w:tcW w:w="0" w:type="auto"/>
          </w:tcPr>
          <w:p w:rsidR="00BB0129" w:rsidRDefault="00E83E4F" w14:paraId="26D72F0E" w14:textId="37199495">
            <w:proofErr w:type="spellStart"/>
            <w:r>
              <w:t>SessionID</w:t>
            </w:r>
            <w:proofErr w:type="spellEnd"/>
            <w:r>
              <w:t xml:space="preserve"> [1]</w:t>
            </w:r>
          </w:p>
          <w:p w:rsidR="00BB0129" w:rsidRDefault="00E83E4F" w14:paraId="2834E93B" w14:textId="26F3563F">
            <w:proofErr w:type="spellStart"/>
            <w:r>
              <w:t>MessageContent</w:t>
            </w:r>
            <w:proofErr w:type="spellEnd"/>
            <w:r w:rsidR="00D628EA">
              <w:t xml:space="preserve"> </w:t>
            </w:r>
            <w:r>
              <w:t>[1]</w:t>
            </w:r>
          </w:p>
          <w:p w:rsidR="00BB0129" w:rsidRDefault="00E83E4F" w14:paraId="10E4384E" w14:textId="43F0CF06">
            <w:r>
              <w:t>Topic</w:t>
            </w:r>
            <w:r w:rsidR="00D628EA">
              <w:t xml:space="preserve"> </w:t>
            </w:r>
            <w:r>
              <w:t>[</w:t>
            </w:r>
            <w:proofErr w:type="gramStart"/>
            <w:r>
              <w:t>1..</w:t>
            </w:r>
            <w:proofErr w:type="gramEnd"/>
            <w:r>
              <w:t>*]</w:t>
            </w:r>
          </w:p>
          <w:p w:rsidR="00BB0129" w:rsidRDefault="00E83E4F" w14:paraId="1E50C0D6" w14:textId="3D88DE4B">
            <w:r>
              <w:t>Expiry [</w:t>
            </w:r>
            <w:proofErr w:type="gramStart"/>
            <w:r>
              <w:t>0..</w:t>
            </w:r>
            <w:proofErr w:type="gramEnd"/>
            <w:r>
              <w:t>1]</w:t>
            </w:r>
          </w:p>
        </w:tc>
      </w:tr>
      <w:tr w:rsidR="00BB0129" w:rsidTr="00264707" w14:paraId="222A174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A7E49DC" w14:textId="77777777">
            <w:pPr>
              <w:pStyle w:val="Compact"/>
            </w:pPr>
            <w:r>
              <w:t>Behavior</w:t>
            </w:r>
          </w:p>
        </w:tc>
        <w:tc>
          <w:tcPr>
            <w:tcW w:w="0" w:type="auto"/>
          </w:tcPr>
          <w:p w:rsidR="00BB0129" w:rsidRDefault="00E83E4F" w14:paraId="69E4643F" w14:textId="77777777">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rsidR="00BB0129" w:rsidP="007E22D9" w:rsidRDefault="007E22D9" w14:paraId="79E6B13B" w14:textId="157D15E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BB0129" w:rsidTr="00264707" w14:paraId="672EF094" w14:textId="77777777">
        <w:tc>
          <w:tcPr>
            <w:tcW w:w="0" w:type="auto"/>
          </w:tcPr>
          <w:p w:rsidR="00BB0129" w:rsidRDefault="00E83E4F" w14:paraId="43CCA9FB" w14:textId="77777777">
            <w:pPr>
              <w:pStyle w:val="Compact"/>
            </w:pPr>
            <w:r>
              <w:t>Output</w:t>
            </w:r>
          </w:p>
        </w:tc>
        <w:tc>
          <w:tcPr>
            <w:tcW w:w="0" w:type="auto"/>
          </w:tcPr>
          <w:p w:rsidR="00BB0129" w:rsidRDefault="00E83E4F" w14:paraId="1DA1E730" w14:textId="77162B58">
            <w:pPr>
              <w:pStyle w:val="Compact"/>
            </w:pPr>
            <w:proofErr w:type="spellStart"/>
            <w:r>
              <w:t>MessageID</w:t>
            </w:r>
            <w:proofErr w:type="spellEnd"/>
            <w:r w:rsidR="008E449A">
              <w:t xml:space="preserve"> </w:t>
            </w:r>
            <w:r>
              <w:t>[1]</w:t>
            </w:r>
          </w:p>
        </w:tc>
      </w:tr>
      <w:tr w:rsidR="00BB0129" w:rsidTr="00264707" w14:paraId="605CB39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ED05D4C" w14:textId="77777777">
            <w:pPr>
              <w:pStyle w:val="Compact"/>
            </w:pPr>
            <w:r>
              <w:t>Faults</w:t>
            </w:r>
          </w:p>
        </w:tc>
        <w:tc>
          <w:tcPr>
            <w:tcW w:w="0" w:type="auto"/>
          </w:tcPr>
          <w:p w:rsidR="00BB0129" w:rsidRDefault="00E83E4F" w14:paraId="6A97E5ED" w14:textId="77777777">
            <w:pPr>
              <w:pStyle w:val="Compact"/>
            </w:pPr>
            <w:proofErr w:type="spellStart"/>
            <w:r>
              <w:t>SessionFault</w:t>
            </w:r>
            <w:proofErr w:type="spellEnd"/>
          </w:p>
        </w:tc>
      </w:tr>
    </w:tbl>
    <w:p w:rsidR="00D64F6D" w:rsidP="00D64F6D" w:rsidRDefault="003A6A93" w14:paraId="4CB0EDDD" w14:textId="738AAC83">
      <w:pPr>
        <w:pStyle w:val="Heading4"/>
      </w:pPr>
      <w:bookmarkStart w:name="expire-publication" w:id="210"/>
      <w:bookmarkStart w:name="_Toc25337050" w:id="211"/>
      <w:bookmarkStart w:name="_Toc25357170" w:id="212"/>
      <w:bookmarkEnd w:id="210"/>
      <w:r>
        <w:lastRenderedPageBreak/>
        <w:t>SOAP Interface</w:t>
      </w:r>
    </w:p>
    <w:p w:rsidR="00D64F6D" w:rsidP="00D64F6D" w:rsidRDefault="00D64F6D" w14:paraId="3AA202E3" w14:textId="77777777">
      <w:pPr>
        <w:pStyle w:val="BodyText"/>
      </w:pPr>
      <w:r>
        <w:t>The Post</w:t>
      </w:r>
      <w:r w:rsidRPr="00F37CC4">
        <w:t xml:space="preserve"> Publication </w:t>
      </w:r>
      <w:r>
        <w:t>general interface is mapped into SOAP 1.1/1.2 as embedded XML schemas in WSDL descriptions according to the following schema types.</w:t>
      </w:r>
    </w:p>
    <w:p w:rsidR="00D64F6D" w:rsidP="00D64F6D" w:rsidRDefault="00D64F6D" w14:paraId="7455A2DE"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D64F6D" w:rsidTr="00E72CCE" w14:paraId="0244A8C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E72CCE" w:rsidR="00D64F6D" w:rsidP="00320F19" w:rsidRDefault="00D64F6D" w14:paraId="145607C7" w14:textId="77777777">
            <w:pPr>
              <w:pStyle w:val="Compact"/>
            </w:pPr>
            <w:r w:rsidRPr="00E72CCE">
              <w:t>Input</w:t>
            </w:r>
          </w:p>
        </w:tc>
        <w:tc>
          <w:tcPr>
            <w:tcW w:w="4397" w:type="pct"/>
          </w:tcPr>
          <w:p w:rsidRPr="00E72CCE" w:rsidR="00D64F6D" w:rsidP="00320F19" w:rsidRDefault="00D64F6D" w14:paraId="43750AC6" w14:textId="7E057088">
            <w:proofErr w:type="spellStart"/>
            <w:r w:rsidRPr="00E72CCE">
              <w:t>PostPublication</w:t>
            </w:r>
            <w:proofErr w:type="spellEnd"/>
            <w:r w:rsidRPr="00E72CCE">
              <w:t xml:space="preserve"> (</w:t>
            </w:r>
            <w:proofErr w:type="spellStart"/>
            <w:r w:rsidR="005D768B">
              <w:fldChar w:fldCharType="begin"/>
            </w:r>
            <w:r w:rsidR="005D768B">
              <w:instrText xml:space="preserve"> HYPERLINK "htt</w:instrText>
            </w:r>
            <w:r w:rsidR="005D768B">
              <w:instrText xml:space="preserve">p://www.openoandm.org/isbm/2.0/wsdl/ProviderPublicationService.wsdl" </w:instrText>
            </w:r>
            <w:r w:rsidR="005D768B">
              <w:fldChar w:fldCharType="separate"/>
            </w:r>
            <w:r w:rsidRPr="00F7746D">
              <w:rPr>
                <w:rStyle w:val="Hyperlink"/>
              </w:rPr>
              <w:t>isbm:PostPublication</w:t>
            </w:r>
            <w:proofErr w:type="spellEnd"/>
            <w:r w:rsidR="005D768B">
              <w:rPr>
                <w:rStyle w:val="Hyperlink"/>
              </w:rPr>
              <w:fldChar w:fldCharType="end"/>
            </w:r>
            <w:r w:rsidRPr="00E72CCE">
              <w:t>)</w:t>
            </w:r>
          </w:p>
          <w:p w:rsidRPr="00E72CCE" w:rsidR="00D64F6D" w:rsidP="004E4AD8" w:rsidRDefault="00D64F6D" w14:paraId="7C2B3195" w14:textId="2CF03440">
            <w:pPr>
              <w:pStyle w:val="ListParagraph"/>
              <w:numPr>
                <w:ilvl w:val="0"/>
                <w:numId w:val="3"/>
              </w:numPr>
            </w:pPr>
            <w:proofErr w:type="spellStart"/>
            <w:r w:rsidRPr="00E72CCE">
              <w:t>SessionID</w:t>
            </w:r>
            <w:proofErr w:type="spellEnd"/>
            <w:r w:rsidRPr="00E72CCE">
              <w:t xml:space="preserve"> (</w:t>
            </w:r>
            <w:proofErr w:type="spellStart"/>
            <w:r w:rsidRPr="00A75596" w:rsidR="00A75596">
              <w:rPr>
                <w:rStyle w:val="Hyperlink"/>
              </w:rPr>
              <w:t>xs:string</w:t>
            </w:r>
            <w:hyperlink w:anchor="string" r:id="rId60">
              <w:r w:rsidRPr="006E3A77" w:rsidR="006E3A77">
                <w:rPr>
                  <w:rStyle w:val="Hyperlink"/>
                </w:rPr>
                <w:t>http</w:t>
              </w:r>
              <w:proofErr w:type="spellEnd"/>
              <w:r w:rsidRPr="006E3A77" w:rsidR="006E3A77">
                <w:rPr>
                  <w:rStyle w:val="Hyperlink"/>
                </w:rPr>
                <w:t>://www.w3.org/TR/xmlschema-2/ - string</w:t>
              </w:r>
            </w:hyperlink>
            <w:r w:rsidRPr="00E72CCE">
              <w:t>) [1]</w:t>
            </w:r>
          </w:p>
          <w:p w:rsidRPr="00E72CCE" w:rsidR="00D64F6D" w:rsidP="004E4AD8" w:rsidRDefault="00D64F6D" w14:paraId="201A114D" w14:textId="16114967">
            <w:pPr>
              <w:pStyle w:val="ListParagraph"/>
              <w:numPr>
                <w:ilvl w:val="0"/>
                <w:numId w:val="3"/>
              </w:numPr>
            </w:pPr>
            <w:proofErr w:type="spellStart"/>
            <w:r w:rsidRPr="00E72CCE">
              <w:t>MessageContent</w:t>
            </w:r>
            <w:proofErr w:type="spellEnd"/>
            <w:r w:rsidRPr="00E72CCE">
              <w:t xml:space="preserve"> (</w:t>
            </w:r>
            <w:proofErr w:type="spellStart"/>
            <w:r w:rsidR="005D768B">
              <w:fldChar w:fldCharType="begin"/>
            </w:r>
            <w:r w:rsidR="005D768B">
              <w:instrText xml:space="preserve"> HYPERLINK \l</w:instrText>
            </w:r>
            <w:r w:rsidR="005D768B">
              <w:instrText xml:space="preserve"> "_MessageContent_2" \h </w:instrText>
            </w:r>
            <w:r w:rsidR="005D768B">
              <w:fldChar w:fldCharType="separate"/>
            </w:r>
            <w:proofErr w:type="gramStart"/>
            <w:r w:rsidRPr="00A75596">
              <w:rPr>
                <w:rStyle w:val="Hyperlink"/>
              </w:rPr>
              <w:t>isbm:MessageContent</w:t>
            </w:r>
            <w:proofErr w:type="spellEnd"/>
            <w:proofErr w:type="gramEnd"/>
            <w:r w:rsidR="005D768B">
              <w:rPr>
                <w:rStyle w:val="Hyperlink"/>
              </w:rPr>
              <w:fldChar w:fldCharType="end"/>
            </w:r>
            <w:r w:rsidRPr="00E72CCE">
              <w:t>) [1]</w:t>
            </w:r>
          </w:p>
          <w:p w:rsidRPr="00E72CCE" w:rsidR="00D64F6D" w:rsidP="004E4AD8" w:rsidRDefault="00D64F6D" w14:paraId="2316674E" w14:textId="3039B934">
            <w:pPr>
              <w:pStyle w:val="ListParagraph"/>
              <w:numPr>
                <w:ilvl w:val="0"/>
                <w:numId w:val="3"/>
              </w:numPr>
            </w:pPr>
            <w:r w:rsidRPr="00E72CCE">
              <w:t>Topic (</w:t>
            </w:r>
            <w:proofErr w:type="spellStart"/>
            <w:r w:rsidR="005D768B">
              <w:fldChar w:fldCharType="begin"/>
            </w:r>
            <w:r w:rsidR="005D768B">
              <w:instrText xml:space="preserve"> HYPERLINK "http://www.w3.org/TR/xmlschema-2/" \l "string" \h </w:instrText>
            </w:r>
            <w:r w:rsidR="005D768B">
              <w:fldChar w:fldCharType="separate"/>
            </w:r>
            <w:r w:rsidRPr="00E72CCE">
              <w:rPr>
                <w:rStyle w:val="Hyperlink"/>
              </w:rPr>
              <w:t>xs:string</w:t>
            </w:r>
            <w:proofErr w:type="spellEnd"/>
            <w:r w:rsidR="005D768B">
              <w:rPr>
                <w:rStyle w:val="Hyperlink"/>
              </w:rPr>
              <w:fldChar w:fldCharType="end"/>
            </w:r>
            <w:r w:rsidRPr="00E72CCE">
              <w:t>) [1..*]</w:t>
            </w:r>
          </w:p>
          <w:p w:rsidRPr="00E72CCE" w:rsidR="00D64F6D" w:rsidP="004E4AD8" w:rsidRDefault="00D64F6D" w14:paraId="2D85D4E2" w14:textId="3182CFFD">
            <w:pPr>
              <w:pStyle w:val="ListParagraph"/>
              <w:numPr>
                <w:ilvl w:val="0"/>
                <w:numId w:val="3"/>
              </w:numPr>
            </w:pPr>
            <w:r w:rsidRPr="00E72CCE">
              <w:t>Expiry (</w:t>
            </w:r>
            <w:proofErr w:type="spellStart"/>
            <w:r w:rsidR="005D768B">
              <w:fldChar w:fldCharType="begin"/>
            </w:r>
            <w:r w:rsidR="005D768B">
              <w:instrText xml:space="preserve"> HYPERLINK "http://www.w3.org/TR/xmlschema-2/" \l "duration" \h </w:instrText>
            </w:r>
            <w:r w:rsidR="005D768B">
              <w:fldChar w:fldCharType="separate"/>
            </w:r>
            <w:r w:rsidRPr="00E72CCE">
              <w:rPr>
                <w:rStyle w:val="Hyperlink"/>
              </w:rPr>
              <w:t>xs:duration</w:t>
            </w:r>
            <w:proofErr w:type="spellEnd"/>
            <w:r w:rsidR="005D768B">
              <w:rPr>
                <w:rStyle w:val="Hyperlink"/>
              </w:rPr>
              <w:fldChar w:fldCharType="end"/>
            </w:r>
            <w:r w:rsidRPr="00E72CCE">
              <w:t>) [0..1]</w:t>
            </w:r>
          </w:p>
        </w:tc>
      </w:tr>
      <w:tr w:rsidR="00D64F6D" w:rsidTr="00E72CCE" w14:paraId="134ACF4A" w14:textId="77777777">
        <w:tc>
          <w:tcPr>
            <w:tcW w:w="603" w:type="pct"/>
          </w:tcPr>
          <w:p w:rsidR="00D64F6D" w:rsidP="00320F19" w:rsidRDefault="00D64F6D" w14:paraId="1F0AFF55" w14:textId="77777777">
            <w:pPr>
              <w:pStyle w:val="Compact"/>
            </w:pPr>
            <w:r>
              <w:t>Output</w:t>
            </w:r>
          </w:p>
        </w:tc>
        <w:tc>
          <w:tcPr>
            <w:tcW w:w="4397" w:type="pct"/>
          </w:tcPr>
          <w:p w:rsidRPr="00957F55" w:rsidR="00D64F6D" w:rsidP="00320F19" w:rsidRDefault="00D64F6D" w14:paraId="03F22618" w14:textId="0271FD6C">
            <w:pPr>
              <w:rPr>
                <w:bCs/>
              </w:rPr>
            </w:pPr>
            <w:proofErr w:type="spellStart"/>
            <w:r w:rsidRPr="008E449A">
              <w:t>PostPublicationResponse</w:t>
            </w:r>
            <w:proofErr w:type="spellEnd"/>
            <w:r w:rsidRPr="008E449A">
              <w:t xml:space="preserve"> </w:t>
            </w:r>
            <w:r w:rsidRPr="00957F55">
              <w:rPr>
                <w:bCs/>
              </w:rPr>
              <w:t>(</w:t>
            </w:r>
            <w:proofErr w:type="spellStart"/>
            <w:r w:rsidR="005D768B">
              <w:fldChar w:fldCharType="begin"/>
            </w:r>
            <w:r w:rsidR="005D768B">
              <w:instrText xml:space="preserve"> HYPERLINK "http://www.openoandm.org/isbm/2.0/wsdl/ProviderPublicationService.wsdl" </w:instrText>
            </w:r>
            <w:r w:rsidR="005D768B">
              <w:fldChar w:fldCharType="separate"/>
            </w:r>
            <w:r w:rsidRPr="00F7746D">
              <w:rPr>
                <w:rStyle w:val="Hyperlink"/>
                <w:bCs/>
              </w:rPr>
              <w:t>isbm:</w:t>
            </w:r>
            <w:r w:rsidRPr="00F7746D">
              <w:rPr>
                <w:rStyle w:val="Hyperlink"/>
              </w:rPr>
              <w:t>PostPublicationResponse</w:t>
            </w:r>
            <w:proofErr w:type="spellEnd"/>
            <w:r w:rsidR="005D768B">
              <w:rPr>
                <w:rStyle w:val="Hyperlink"/>
              </w:rPr>
              <w:fldChar w:fldCharType="end"/>
            </w:r>
            <w:r w:rsidRPr="00957F55">
              <w:rPr>
                <w:bCs/>
              </w:rPr>
              <w:t>)</w:t>
            </w:r>
          </w:p>
          <w:p w:rsidRPr="00957F55" w:rsidR="00D64F6D" w:rsidP="004E4AD8" w:rsidRDefault="00D64F6D" w14:paraId="7BAC1266" w14:textId="6A13C9E9">
            <w:pPr>
              <w:pStyle w:val="ListParagraph"/>
              <w:numPr>
                <w:ilvl w:val="0"/>
                <w:numId w:val="3"/>
              </w:numPr>
            </w:pPr>
            <w:proofErr w:type="spellStart"/>
            <w:r>
              <w:t>MessageID</w:t>
            </w:r>
            <w:proofErr w:type="spellEnd"/>
            <w:r>
              <w:t xml:space="preserve"> </w:t>
            </w:r>
            <w:r w:rsidRPr="00957F55">
              <w:t>(</w:t>
            </w:r>
            <w:proofErr w:type="spellStart"/>
            <w:r w:rsidR="005D768B">
              <w:fldChar w:fldCharType="begin"/>
            </w:r>
            <w:r w:rsidR="005D768B">
              <w:instrText xml:space="preserve"> HYPERLINK "http://www.w3.org/TR/xmlschema-2/" \l "string" \h </w:instrText>
            </w:r>
            <w:r w:rsidR="005D768B">
              <w:fldChar w:fldCharType="separate"/>
            </w:r>
            <w:r w:rsidRPr="00957F55">
              <w:rPr>
                <w:rStyle w:val="Hyperlink"/>
              </w:rPr>
              <w:t>xs:string</w:t>
            </w:r>
            <w:proofErr w:type="spellEnd"/>
            <w:r w:rsidR="005D768B">
              <w:rPr>
                <w:rStyle w:val="Hyperlink"/>
              </w:rPr>
              <w:fldChar w:fldCharType="end"/>
            </w:r>
            <w:r w:rsidRPr="00957F55">
              <w:t>) [1]</w:t>
            </w:r>
          </w:p>
        </w:tc>
      </w:tr>
      <w:tr w:rsidR="00D64F6D" w:rsidTr="00E72CCE" w14:paraId="10D524E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D64F6D" w:rsidP="00320F19" w:rsidRDefault="00D64F6D" w14:paraId="37FF03A7" w14:textId="77777777">
            <w:pPr>
              <w:pStyle w:val="Compact"/>
            </w:pPr>
            <w:r>
              <w:t>Faults</w:t>
            </w:r>
          </w:p>
        </w:tc>
        <w:tc>
          <w:tcPr>
            <w:tcW w:w="4397" w:type="pct"/>
          </w:tcPr>
          <w:p w:rsidR="00D64F6D" w:rsidP="00320F19" w:rsidRDefault="00D64F6D" w14:paraId="4D3BF93B" w14:textId="1435D9E6">
            <w:pPr>
              <w:pStyle w:val="Compact"/>
            </w:pPr>
            <w:proofErr w:type="spellStart"/>
            <w:r>
              <w:t>SessionFault</w:t>
            </w:r>
            <w:proofErr w:type="spellEnd"/>
            <w:r w:rsidR="00F7746D">
              <w:t xml:space="preserve"> (</w:t>
            </w:r>
            <w:proofErr w:type="spellStart"/>
            <w:r w:rsidR="005D768B">
              <w:fldChar w:fldCharType="begin"/>
            </w:r>
            <w:r w:rsidR="005D768B">
              <w:instrText xml:space="preserve"> HYPERLINK "http://www.openoandm.org/isbm/2.0/wsdl/ProviderPublicationService.wsdl" </w:instrText>
            </w:r>
            <w:r w:rsidR="005D768B">
              <w:fldChar w:fldCharType="separate"/>
            </w:r>
            <w:r w:rsidRPr="00F7746D" w:rsidR="00F7746D">
              <w:rPr>
                <w:rStyle w:val="Hyperlink"/>
              </w:rPr>
              <w:t>isbm:SessionFault</w:t>
            </w:r>
            <w:proofErr w:type="spellEnd"/>
            <w:r w:rsidR="005D768B">
              <w:rPr>
                <w:rStyle w:val="Hyperlink"/>
              </w:rPr>
              <w:fldChar w:fldCharType="end"/>
            </w:r>
            <w:r w:rsidR="00F7746D">
              <w:t>)</w:t>
            </w:r>
          </w:p>
        </w:tc>
      </w:tr>
    </w:tbl>
    <w:p w:rsidR="00D64F6D" w:rsidP="00D64F6D" w:rsidRDefault="003A6A93" w14:paraId="5BF65F6E" w14:textId="0A8B8C22">
      <w:pPr>
        <w:pStyle w:val="Heading4"/>
      </w:pPr>
      <w:r>
        <w:t>REST Interface</w:t>
      </w:r>
    </w:p>
    <w:p w:rsidR="00D64F6D" w:rsidP="00D64F6D" w:rsidRDefault="00D64F6D" w14:paraId="15B7D5CE" w14:textId="77777777">
      <w:pPr>
        <w:pStyle w:val="BodyText"/>
      </w:pPr>
      <w:r>
        <w:t>The Post</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rsidR="00D64F6D" w:rsidP="00D64F6D" w:rsidRDefault="00D64F6D" w14:paraId="48920751"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D64F6D" w:rsidTr="00320F19" w14:paraId="02A5224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D64F6D" w:rsidP="00320F19" w:rsidRDefault="00D64F6D" w14:paraId="252F9335" w14:textId="77777777">
            <w:pPr>
              <w:pStyle w:val="Compact"/>
            </w:pPr>
            <w:r w:rsidRPr="003B5061">
              <w:t>HTTP M</w:t>
            </w:r>
            <w:r>
              <w:t>ethod</w:t>
            </w:r>
          </w:p>
        </w:tc>
        <w:tc>
          <w:tcPr>
            <w:tcW w:w="4397" w:type="pct"/>
          </w:tcPr>
          <w:p w:rsidRPr="003B5061" w:rsidR="00D64F6D" w:rsidP="00320F19" w:rsidRDefault="00D64F6D" w14:paraId="2D2F177F" w14:textId="77777777">
            <w:pPr>
              <w:rPr>
                <w:bCs/>
              </w:rPr>
            </w:pPr>
            <w:r>
              <w:rPr>
                <w:bCs/>
              </w:rPr>
              <w:t>POST</w:t>
            </w:r>
          </w:p>
        </w:tc>
      </w:tr>
      <w:tr w:rsidR="00D64F6D" w:rsidTr="00320F19" w14:paraId="5EF94B4D" w14:textId="77777777">
        <w:tc>
          <w:tcPr>
            <w:tcW w:w="603" w:type="pct"/>
          </w:tcPr>
          <w:p w:rsidRPr="003B5061" w:rsidR="00D64F6D" w:rsidP="00320F19" w:rsidRDefault="00D64F6D" w14:paraId="1421C289" w14:textId="77777777">
            <w:pPr>
              <w:pStyle w:val="Compact"/>
            </w:pPr>
            <w:r>
              <w:t xml:space="preserve">URL </w:t>
            </w:r>
          </w:p>
        </w:tc>
        <w:tc>
          <w:tcPr>
            <w:tcW w:w="4397" w:type="pct"/>
          </w:tcPr>
          <w:p w:rsidRPr="003B5061" w:rsidR="00D64F6D" w:rsidP="00320F19" w:rsidRDefault="00D64F6D" w14:paraId="6E30BE16" w14:textId="77777777">
            <w:pPr>
              <w:rPr>
                <w:bCs/>
              </w:rPr>
            </w:pPr>
            <w:r w:rsidRPr="00211B67">
              <w:rPr>
                <w:bCs/>
              </w:rPr>
              <w:t>/sessions/{session-id}/publications</w:t>
            </w:r>
          </w:p>
        </w:tc>
      </w:tr>
      <w:tr w:rsidR="00D64F6D" w:rsidTr="00320F19" w14:paraId="3133F4E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D64F6D" w:rsidP="00320F19" w:rsidRDefault="00D64F6D" w14:paraId="1CCAA5D0" w14:textId="77777777">
            <w:pPr>
              <w:pStyle w:val="Compact"/>
            </w:pPr>
            <w:r>
              <w:t>HTTP Body</w:t>
            </w:r>
          </w:p>
        </w:tc>
        <w:tc>
          <w:tcPr>
            <w:tcW w:w="4397" w:type="pct"/>
          </w:tcPr>
          <w:p w:rsidR="00D64F6D" w:rsidP="00320F19" w:rsidRDefault="00D64F6D" w14:paraId="2547D210" w14:textId="70F50666">
            <w:proofErr w:type="spellStart"/>
            <w:r w:rsidRPr="00481990">
              <w:t>postPublication</w:t>
            </w:r>
            <w:proofErr w:type="spellEnd"/>
            <w:r>
              <w:t>(</w:t>
            </w:r>
            <w:proofErr w:type="spellStart"/>
            <w:r w:rsidR="005D768B">
              <w:fldChar w:fldCharType="begin"/>
            </w:r>
            <w:r w:rsidR="005D768B">
              <w:instrText xml:space="preserve"> HYPERLINK "http://www.openoandm.org/isbm/2.0/openapi/provider_publication_service.yml" </w:instrText>
            </w:r>
            <w:r w:rsidR="005D768B">
              <w:fldChar w:fldCharType="separate"/>
            </w:r>
            <w:r w:rsidRPr="00F7746D">
              <w:rPr>
                <w:rStyle w:val="Hyperlink"/>
              </w:rPr>
              <w:t>json:postPublication</w:t>
            </w:r>
            <w:proofErr w:type="spellEnd"/>
            <w:r w:rsidR="005D768B">
              <w:rPr>
                <w:rStyle w:val="Hyperlink"/>
              </w:rPr>
              <w:fldChar w:fldCharType="end"/>
            </w:r>
            <w:r>
              <w:t>)</w:t>
            </w:r>
          </w:p>
          <w:p w:rsidR="00D64F6D" w:rsidP="004E4AD8" w:rsidRDefault="00D64F6D" w14:paraId="4F527DD0" w14:textId="03035997">
            <w:pPr>
              <w:pStyle w:val="ListParagraph"/>
              <w:numPr>
                <w:ilvl w:val="0"/>
                <w:numId w:val="3"/>
              </w:numPr>
            </w:pPr>
            <w:r w:rsidRPr="000A6C22">
              <w:t>Message</w:t>
            </w:r>
            <w:r>
              <w:t xml:space="preserve"> (</w:t>
            </w:r>
            <w:proofErr w:type="spellStart"/>
            <w:r w:rsidR="005D768B">
              <w:fldChar w:fldCharType="begin"/>
            </w:r>
            <w:r w:rsidR="005D768B">
              <w:instrText xml:space="preserve"> HYPERLINK \l "_Message" </w:instrText>
            </w:r>
            <w:r w:rsidR="005D768B">
              <w:fldChar w:fldCharType="separate"/>
            </w:r>
            <w:proofErr w:type="gramStart"/>
            <w:r w:rsidRPr="00A75596">
              <w:rPr>
                <w:rStyle w:val="Hyperlink"/>
              </w:rPr>
              <w:t>json:Message</w:t>
            </w:r>
            <w:proofErr w:type="spellEnd"/>
            <w:proofErr w:type="gramEnd"/>
            <w:r w:rsidR="005D768B">
              <w:rPr>
                <w:rStyle w:val="Hyperlink"/>
              </w:rPr>
              <w:fldChar w:fldCharType="end"/>
            </w:r>
            <w:r>
              <w:t>) [1]</w:t>
            </w:r>
          </w:p>
          <w:p w:rsidRPr="000A6C22" w:rsidR="00D64F6D" w:rsidP="004E4AD8" w:rsidRDefault="00D64F6D" w14:paraId="2AB171C6" w14:textId="3290A3F0">
            <w:pPr>
              <w:pStyle w:val="ListParagraph"/>
              <w:numPr>
                <w:ilvl w:val="1"/>
                <w:numId w:val="3"/>
              </w:numPr>
            </w:pPr>
            <w:r w:rsidRPr="000A6C22">
              <w:t>Content (</w:t>
            </w:r>
            <w:proofErr w:type="spellStart"/>
            <w:r w:rsidR="005D768B">
              <w:fldChar w:fldCharType="begin"/>
            </w:r>
            <w:r w:rsidR="005D768B">
              <w:instrText xml:space="preserve"> HYPERLINK \l "_MessageContent_1" \h </w:instrText>
            </w:r>
            <w:r w:rsidR="005D768B">
              <w:fldChar w:fldCharType="separate"/>
            </w:r>
            <w:proofErr w:type="gramStart"/>
            <w:r w:rsidRPr="00A75596">
              <w:rPr>
                <w:rStyle w:val="Hyperlink"/>
              </w:rPr>
              <w:t>json:MessageContent</w:t>
            </w:r>
            <w:proofErr w:type="spellEnd"/>
            <w:proofErr w:type="gramEnd"/>
            <w:r w:rsidR="005D768B">
              <w:rPr>
                <w:rStyle w:val="Hyperlink"/>
              </w:rPr>
              <w:fldChar w:fldCharType="end"/>
            </w:r>
            <w:r w:rsidRPr="000A6C22">
              <w:t>) [1]</w:t>
            </w:r>
          </w:p>
          <w:p w:rsidRPr="000A6C22" w:rsidR="00D64F6D" w:rsidP="004E4AD8" w:rsidRDefault="00D64F6D" w14:paraId="74669144" w14:textId="71EDFCDD">
            <w:pPr>
              <w:pStyle w:val="ListParagraph"/>
              <w:numPr>
                <w:ilvl w:val="1"/>
                <w:numId w:val="3"/>
              </w:numPr>
            </w:pPr>
            <w:r w:rsidRPr="000A6C22">
              <w:t>Topic (</w:t>
            </w:r>
            <w:proofErr w:type="spellStart"/>
            <w:r w:rsidR="005D768B">
              <w:fldChar w:fldCharType="begin"/>
            </w:r>
            <w:r w:rsidR="005D768B">
              <w:instrText xml:space="preserve"> HYPERL</w:instrText>
            </w:r>
            <w:r w:rsidR="005D768B">
              <w:instrText xml:space="preserve">INK "https://github.com/OAI/OpenAPI-Specification/blob/master/versions/3.0.1.md" \l "data-types" </w:instrText>
            </w:r>
            <w:r w:rsidR="005D768B">
              <w:fldChar w:fldCharType="separate"/>
            </w:r>
            <w:r w:rsidRPr="00782492" w:rsidR="00F22D81">
              <w:rPr>
                <w:rStyle w:val="Hyperlink"/>
              </w:rPr>
              <w:t>json:string</w:t>
            </w:r>
            <w:proofErr w:type="spellEnd"/>
            <w:r w:rsidR="005D768B">
              <w:rPr>
                <w:rStyle w:val="Hyperlink"/>
              </w:rPr>
              <w:fldChar w:fldCharType="end"/>
            </w:r>
            <w:r w:rsidRPr="000A6C22">
              <w:t>) [1..*]</w:t>
            </w:r>
          </w:p>
          <w:p w:rsidRPr="003B5061" w:rsidR="00D64F6D" w:rsidP="004E4AD8" w:rsidRDefault="00D64F6D" w14:paraId="1DDFE3D4" w14:textId="520A907D">
            <w:pPr>
              <w:pStyle w:val="ListParagraph"/>
              <w:numPr>
                <w:ilvl w:val="1"/>
                <w:numId w:val="3"/>
              </w:numPr>
            </w:pPr>
            <w:r w:rsidRPr="000A6C22">
              <w:t>Expiry (</w:t>
            </w:r>
            <w:proofErr w:type="spellStart"/>
            <w:r w:rsidR="005D768B">
              <w:fldChar w:fldCharType="begin"/>
            </w:r>
            <w:r w:rsidR="005D768B">
              <w:instrText xml:space="preserve"> HYPERLINK "http://www.w3.org/TR/xmlschema-2/" \l "duration" </w:instrText>
            </w:r>
            <w:r w:rsidR="005D768B">
              <w:fldChar w:fldCharType="separate"/>
            </w:r>
            <w:r w:rsidRPr="00F7746D">
              <w:rPr>
                <w:rStyle w:val="Hyperlink"/>
              </w:rPr>
              <w:t>json:duration</w:t>
            </w:r>
            <w:proofErr w:type="spellEnd"/>
            <w:r w:rsidR="005D768B">
              <w:rPr>
                <w:rStyle w:val="Hyperlink"/>
              </w:rPr>
              <w:fldChar w:fldCharType="end"/>
            </w:r>
            <w:r w:rsidRPr="000A6C22">
              <w:t>) [0..1]</w:t>
            </w:r>
          </w:p>
        </w:tc>
      </w:tr>
      <w:tr w:rsidR="00D64F6D" w:rsidTr="00320F19" w14:paraId="199BE7AA" w14:textId="77777777">
        <w:tc>
          <w:tcPr>
            <w:tcW w:w="603" w:type="pct"/>
          </w:tcPr>
          <w:p w:rsidR="00D64F6D" w:rsidP="00320F19" w:rsidRDefault="00D64F6D" w14:paraId="31467D23" w14:textId="77777777">
            <w:pPr>
              <w:pStyle w:val="Compact"/>
            </w:pPr>
            <w:r>
              <w:t>HTTP Response (Success)</w:t>
            </w:r>
          </w:p>
        </w:tc>
        <w:tc>
          <w:tcPr>
            <w:tcW w:w="4397" w:type="pct"/>
          </w:tcPr>
          <w:p w:rsidR="00D64F6D" w:rsidP="00320F19" w:rsidRDefault="00D64F6D" w14:paraId="783B64EE" w14:textId="77777777">
            <w:pPr>
              <w:pStyle w:val="Compact"/>
            </w:pPr>
            <w:r>
              <w:t>201 Created</w:t>
            </w:r>
          </w:p>
        </w:tc>
      </w:tr>
      <w:tr w:rsidR="00D64F6D" w:rsidTr="00320F19" w14:paraId="7383573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D64F6D" w:rsidP="00320F19" w:rsidRDefault="00D64F6D" w14:paraId="0D131923" w14:textId="77777777">
            <w:pPr>
              <w:pStyle w:val="Compact"/>
            </w:pPr>
            <w:r>
              <w:t>Output</w:t>
            </w:r>
          </w:p>
        </w:tc>
        <w:tc>
          <w:tcPr>
            <w:tcW w:w="4397" w:type="pct"/>
          </w:tcPr>
          <w:p w:rsidR="00D64F6D" w:rsidP="00320F19" w:rsidRDefault="00D64F6D" w14:paraId="30B805EB" w14:textId="77777777">
            <w:pPr>
              <w:pStyle w:val="Compact"/>
            </w:pPr>
            <w:r>
              <w:t>Message (</w:t>
            </w:r>
            <w:proofErr w:type="spellStart"/>
            <w:proofErr w:type="gramStart"/>
            <w:r>
              <w:t>json:Message</w:t>
            </w:r>
            <w:proofErr w:type="spellEnd"/>
            <w:proofErr w:type="gramEnd"/>
            <w:r>
              <w:t>)</w:t>
            </w:r>
          </w:p>
          <w:p w:rsidR="00D64F6D" w:rsidP="004E4AD8" w:rsidRDefault="00D64F6D" w14:paraId="1EC7D6AC" w14:textId="7A55DBF4">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5D768B">
              <w:fldChar w:fldCharType="begin"/>
            </w:r>
            <w:r w:rsidR="005D768B">
              <w:instrText xml:space="preserve"> HYPERLINK "https://github.com/OAI/OpenAPI-Specification/blob/master/versions/3.0.1.md" \l "data-types" \h </w:instrText>
            </w:r>
            <w:r w:rsidR="005D768B">
              <w:fldChar w:fldCharType="separate"/>
            </w:r>
            <w:r>
              <w:rPr>
                <w:rStyle w:val="Hyperlink"/>
              </w:rPr>
              <w:t>json</w:t>
            </w:r>
            <w:r w:rsidRPr="00957F55">
              <w:rPr>
                <w:rStyle w:val="Hyperlink"/>
              </w:rPr>
              <w:t>:string</w:t>
            </w:r>
            <w:proofErr w:type="spellEnd"/>
            <w:r w:rsidR="005D768B">
              <w:rPr>
                <w:rStyle w:val="Hyperlink"/>
              </w:rPr>
              <w:fldChar w:fldCharType="end"/>
            </w:r>
            <w:r w:rsidRPr="00957F55">
              <w:t>) [1]</w:t>
            </w:r>
          </w:p>
        </w:tc>
      </w:tr>
      <w:tr w:rsidR="00D64F6D" w:rsidTr="00320F19" w14:paraId="2F57370C" w14:textId="77777777">
        <w:trPr>
          <w:trHeight w:val="972"/>
        </w:trPr>
        <w:tc>
          <w:tcPr>
            <w:tcW w:w="603" w:type="pct"/>
          </w:tcPr>
          <w:p w:rsidR="00D64F6D" w:rsidP="00320F19" w:rsidRDefault="00D64F6D" w14:paraId="10B5541D" w14:textId="77777777">
            <w:pPr>
              <w:pStyle w:val="Compact"/>
            </w:pPr>
            <w:r>
              <w:t>HTTP Response</w:t>
            </w:r>
          </w:p>
          <w:p w:rsidR="00D64F6D" w:rsidP="00320F19" w:rsidRDefault="00D64F6D" w14:paraId="17689782" w14:textId="77777777">
            <w:pPr>
              <w:pStyle w:val="Compact"/>
            </w:pPr>
            <w:r>
              <w:t>(Error)</w:t>
            </w:r>
          </w:p>
        </w:tc>
        <w:tc>
          <w:tcPr>
            <w:tcW w:w="4397" w:type="pct"/>
          </w:tcPr>
          <w:p w:rsidR="00D64F6D" w:rsidP="00320F19" w:rsidRDefault="00D64F6D" w14:paraId="228907D5" w14:textId="4AE429F5">
            <w:proofErr w:type="spellStart"/>
            <w:r>
              <w:t>SessionFault</w:t>
            </w:r>
            <w:proofErr w:type="spellEnd"/>
            <w:r>
              <w:t xml:space="preserve"> (</w:t>
            </w:r>
            <w:proofErr w:type="spellStart"/>
            <w:r w:rsidR="005D768B">
              <w:fldChar w:fldCharType="begin"/>
            </w:r>
            <w:r w:rsidR="005D768B">
              <w:instrText xml:space="preserve"> HYPERLINK "http://www.openoandm.org/</w:instrText>
            </w:r>
            <w:r w:rsidR="005D768B">
              <w:instrText xml:space="preserve">isbm/2.0/openapi/provider_publication_service.yml" </w:instrText>
            </w:r>
            <w:r w:rsidR="005D768B">
              <w:fldChar w:fldCharType="separate"/>
            </w:r>
            <w:r w:rsidRPr="00F7746D">
              <w:rPr>
                <w:rStyle w:val="Hyperlink"/>
              </w:rPr>
              <w:t>json:SessionFault</w:t>
            </w:r>
            <w:proofErr w:type="spellEnd"/>
            <w:r w:rsidR="005D768B">
              <w:rPr>
                <w:rStyle w:val="Hyperlink"/>
              </w:rPr>
              <w:fldChar w:fldCharType="end"/>
            </w:r>
            <w:r>
              <w:t>) – 404 Not Found</w:t>
            </w:r>
            <w:r w:rsidR="00D37357">
              <w:t xml:space="preserve"> </w:t>
            </w:r>
          </w:p>
          <w:p w:rsidR="00D64F6D" w:rsidP="00320F19" w:rsidRDefault="00D64F6D" w14:paraId="7DFE334B" w14:textId="2E2A81D5">
            <w:pPr>
              <w:pStyle w:val="Compact"/>
            </w:pPr>
            <w:proofErr w:type="spellStart"/>
            <w:r>
              <w:t>SessionFault</w:t>
            </w:r>
            <w:proofErr w:type="spellEnd"/>
            <w:r>
              <w:t xml:space="preserve"> (</w:t>
            </w:r>
            <w:proofErr w:type="spellStart"/>
            <w:r w:rsidR="005D768B">
              <w:fldChar w:fldCharType="begin"/>
            </w:r>
            <w:r w:rsidR="005D768B">
              <w:instrText xml:space="preserve"> HYPERLINK "http://www.openoandm.org/isbm/2.0/openapi/provider_publication_service.yml" </w:instrText>
            </w:r>
            <w:r w:rsidR="005D768B">
              <w:fldChar w:fldCharType="separate"/>
            </w:r>
            <w:r w:rsidRPr="00F7746D">
              <w:rPr>
                <w:rStyle w:val="Hyperlink"/>
              </w:rPr>
              <w:t>json:SessionFault</w:t>
            </w:r>
            <w:proofErr w:type="spellEnd"/>
            <w:r w:rsidR="005D768B">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rsidR="00D37357">
              <w:t xml:space="preserve"> – session exists but does not correspond to a publication session type</w:t>
            </w:r>
          </w:p>
          <w:p w:rsidR="00D64F6D" w:rsidP="00320F19" w:rsidRDefault="00D64F6D" w14:paraId="1C02B7F0" w14:textId="77777777">
            <w:pPr>
              <w:pStyle w:val="Compact"/>
            </w:pPr>
          </w:p>
        </w:tc>
      </w:tr>
    </w:tbl>
    <w:p w:rsidR="00BB0129" w:rsidP="00264707" w:rsidRDefault="00E83E4F" w14:paraId="5F61FF9E" w14:textId="52031BB5">
      <w:pPr>
        <w:pStyle w:val="Heading3"/>
      </w:pPr>
      <w:bookmarkStart w:name="_Toc32417355" w:id="213"/>
      <w:r>
        <w:lastRenderedPageBreak/>
        <w:t>Expire Publication</w:t>
      </w:r>
      <w:bookmarkEnd w:id="211"/>
      <w:bookmarkEnd w:id="212"/>
      <w:bookmarkEnd w:id="213"/>
    </w:p>
    <w:p w:rsidRPr="008A1078" w:rsidR="00543015" w:rsidP="00543015" w:rsidRDefault="00543015" w14:paraId="3FBB75D3" w14:textId="680216B1">
      <w:pPr>
        <w:pStyle w:val="BodyText"/>
      </w:pPr>
      <w:r>
        <w:t>The Expire</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264707" w14:paraId="08A2F414"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4D983BD8" w14:textId="77777777">
            <w:pPr>
              <w:pStyle w:val="Compact"/>
            </w:pPr>
            <w:r>
              <w:t>Name</w:t>
            </w:r>
          </w:p>
        </w:tc>
        <w:tc>
          <w:tcPr>
            <w:tcW w:w="0" w:type="auto"/>
          </w:tcPr>
          <w:p w:rsidR="00BB0129" w:rsidRDefault="00E83E4F" w14:paraId="643CB970" w14:textId="77777777">
            <w:pPr>
              <w:pStyle w:val="Compact"/>
            </w:pPr>
            <w:proofErr w:type="spellStart"/>
            <w:r>
              <w:t>ExpirePublication</w:t>
            </w:r>
            <w:proofErr w:type="spellEnd"/>
          </w:p>
        </w:tc>
      </w:tr>
      <w:tr w:rsidR="00BB0129" w:rsidTr="00264707" w14:paraId="1A9546A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E7A5670" w14:textId="77777777">
            <w:pPr>
              <w:pStyle w:val="Compact"/>
            </w:pPr>
            <w:r>
              <w:t>Description</w:t>
            </w:r>
          </w:p>
        </w:tc>
        <w:tc>
          <w:tcPr>
            <w:tcW w:w="0" w:type="auto"/>
          </w:tcPr>
          <w:p w:rsidR="00BB0129" w:rsidRDefault="00E83E4F" w14:paraId="66530936" w14:textId="77777777">
            <w:pPr>
              <w:pStyle w:val="Compact"/>
            </w:pPr>
            <w:r>
              <w:t>Expires a posted publication.</w:t>
            </w:r>
          </w:p>
        </w:tc>
      </w:tr>
      <w:tr w:rsidR="00BB0129" w:rsidTr="00264707" w14:paraId="75E76ECA" w14:textId="77777777">
        <w:tc>
          <w:tcPr>
            <w:tcW w:w="0" w:type="auto"/>
          </w:tcPr>
          <w:p w:rsidR="00BB0129" w:rsidRDefault="00E83E4F" w14:paraId="6BC3DC3D" w14:textId="77777777">
            <w:pPr>
              <w:pStyle w:val="Compact"/>
            </w:pPr>
            <w:r>
              <w:t>Input</w:t>
            </w:r>
          </w:p>
        </w:tc>
        <w:tc>
          <w:tcPr>
            <w:tcW w:w="0" w:type="auto"/>
          </w:tcPr>
          <w:p w:rsidR="00BB0129" w:rsidRDefault="00E83E4F" w14:paraId="53E5081F" w14:textId="2D5C3568">
            <w:proofErr w:type="spellStart"/>
            <w:r>
              <w:t>SessionID</w:t>
            </w:r>
            <w:proofErr w:type="spellEnd"/>
            <w:r>
              <w:t xml:space="preserve"> [1]</w:t>
            </w:r>
          </w:p>
          <w:p w:rsidR="00BB0129" w:rsidRDefault="00E83E4F" w14:paraId="14755FC3" w14:textId="305CD9FC">
            <w:proofErr w:type="spellStart"/>
            <w:r>
              <w:t>MessageID</w:t>
            </w:r>
            <w:proofErr w:type="spellEnd"/>
            <w:r>
              <w:t xml:space="preserve"> [1]</w:t>
            </w:r>
          </w:p>
        </w:tc>
      </w:tr>
      <w:tr w:rsidR="00BB0129" w:rsidTr="00264707" w14:paraId="44034D7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A922901" w14:textId="77777777">
            <w:pPr>
              <w:pStyle w:val="Compact"/>
            </w:pPr>
            <w:r>
              <w:t>Behavior</w:t>
            </w:r>
          </w:p>
        </w:tc>
        <w:tc>
          <w:tcPr>
            <w:tcW w:w="0" w:type="auto"/>
          </w:tcPr>
          <w:p w:rsidR="00BB0129" w:rsidRDefault="00E83E4F" w14:paraId="643BDB4F" w14:textId="77777777">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rsidR="00C5748D" w:rsidRDefault="00C5748D" w14:paraId="77083D14"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BB0129" w:rsidRDefault="00E83E4F" w14:paraId="3CEBFADA" w14:textId="5E7CDBC7">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w:t>
            </w:r>
            <w:r w:rsidR="00024DBB">
              <w:t xml:space="preserve"> </w:t>
            </w:r>
            <w:r>
              <w:t>The message is expired for all topics associated with the message.</w:t>
            </w:r>
          </w:p>
        </w:tc>
      </w:tr>
      <w:tr w:rsidR="00BB0129" w:rsidTr="00264707" w14:paraId="487FDCD2" w14:textId="77777777">
        <w:tc>
          <w:tcPr>
            <w:tcW w:w="0" w:type="auto"/>
          </w:tcPr>
          <w:p w:rsidR="00BB0129" w:rsidRDefault="00E83E4F" w14:paraId="4DBED67F" w14:textId="77777777">
            <w:pPr>
              <w:pStyle w:val="Compact"/>
            </w:pPr>
            <w:r>
              <w:t>Output</w:t>
            </w:r>
          </w:p>
        </w:tc>
        <w:tc>
          <w:tcPr>
            <w:tcW w:w="0" w:type="auto"/>
          </w:tcPr>
          <w:p w:rsidR="00BB0129" w:rsidRDefault="00E83E4F" w14:paraId="2D3795F0" w14:textId="77777777">
            <w:pPr>
              <w:pStyle w:val="Compact"/>
            </w:pPr>
            <w:r>
              <w:t>N/A</w:t>
            </w:r>
          </w:p>
        </w:tc>
      </w:tr>
      <w:tr w:rsidR="00BB0129" w:rsidTr="00264707" w14:paraId="602AC48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C474CD0" w14:textId="77777777">
            <w:pPr>
              <w:pStyle w:val="Compact"/>
            </w:pPr>
            <w:r>
              <w:t>Faults</w:t>
            </w:r>
          </w:p>
        </w:tc>
        <w:tc>
          <w:tcPr>
            <w:tcW w:w="0" w:type="auto"/>
          </w:tcPr>
          <w:p w:rsidR="00BB0129" w:rsidRDefault="00E83E4F" w14:paraId="065AB051" w14:textId="77777777">
            <w:pPr>
              <w:pStyle w:val="Compact"/>
            </w:pPr>
            <w:proofErr w:type="spellStart"/>
            <w:r>
              <w:t>SessionFault</w:t>
            </w:r>
            <w:proofErr w:type="spellEnd"/>
          </w:p>
        </w:tc>
      </w:tr>
    </w:tbl>
    <w:p w:rsidR="001D7B22" w:rsidP="001D7B22" w:rsidRDefault="003A6A93" w14:paraId="389C37CD" w14:textId="3B91FD71">
      <w:pPr>
        <w:pStyle w:val="Heading4"/>
      </w:pPr>
      <w:bookmarkStart w:name="close-publication-session" w:id="214"/>
      <w:bookmarkStart w:name="_Toc25337051" w:id="215"/>
      <w:bookmarkStart w:name="_Toc25357171" w:id="216"/>
      <w:bookmarkEnd w:id="214"/>
      <w:r>
        <w:t>SOAP Interface</w:t>
      </w:r>
    </w:p>
    <w:p w:rsidR="001D7B22" w:rsidP="001D7B22" w:rsidRDefault="001D7B22" w14:paraId="5C158631" w14:textId="47DE67FD">
      <w:pPr>
        <w:pStyle w:val="BodyText"/>
      </w:pPr>
      <w:r>
        <w:t>The Expire</w:t>
      </w:r>
      <w:r w:rsidRPr="00F37CC4">
        <w:t xml:space="preserve"> Publication </w:t>
      </w:r>
      <w:r>
        <w:t>general interface is mapped into SOAP 1.1/1.2 as embedded XML schemas in WSDL descriptions according to the following schema types.</w:t>
      </w:r>
    </w:p>
    <w:p w:rsidR="001D7B22" w:rsidP="001D7B22" w:rsidRDefault="001D7B22" w14:paraId="40C9F405"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1D7B22" w:rsidTr="003978B5" w14:paraId="4D309CA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D06798" w:rsidR="001D7B22" w:rsidP="002363F5" w:rsidRDefault="001D7B22" w14:paraId="1EA34513" w14:textId="77777777">
            <w:pPr>
              <w:pStyle w:val="Compact"/>
              <w:rPr>
                <w:bCs/>
              </w:rPr>
            </w:pPr>
            <w:r w:rsidRPr="00D06798">
              <w:rPr>
                <w:bCs/>
              </w:rPr>
              <w:t>Input</w:t>
            </w:r>
          </w:p>
        </w:tc>
        <w:tc>
          <w:tcPr>
            <w:tcW w:w="4397" w:type="pct"/>
          </w:tcPr>
          <w:p w:rsidRPr="00D06798" w:rsidR="001D7B22" w:rsidP="002363F5" w:rsidRDefault="006B2E6B" w14:paraId="789DBAE6" w14:textId="2FC39C73">
            <w:pPr>
              <w:rPr>
                <w:bCs/>
              </w:rPr>
            </w:pPr>
            <w:proofErr w:type="spellStart"/>
            <w:r w:rsidRPr="00D06798">
              <w:rPr>
                <w:bCs/>
              </w:rPr>
              <w:t>Expire</w:t>
            </w:r>
            <w:r w:rsidRPr="00D06798" w:rsidR="001D7B22">
              <w:rPr>
                <w:bCs/>
              </w:rPr>
              <w:t>Publication</w:t>
            </w:r>
            <w:proofErr w:type="spellEnd"/>
            <w:r w:rsidRPr="00D06798" w:rsidR="001D7B22">
              <w:rPr>
                <w:bCs/>
              </w:rPr>
              <w:t xml:space="preserve"> (</w:t>
            </w:r>
            <w:proofErr w:type="spellStart"/>
            <w:r w:rsidR="005D768B">
              <w:fldChar w:fldCharType="begin"/>
            </w:r>
            <w:r w:rsidR="005D768B">
              <w:instrText xml:space="preserve"> HYPERLINK "http://www.openoandm.org/isbm/2.0/wsdl/ProviderPublicationService.wsdl" </w:instrText>
            </w:r>
            <w:r w:rsidR="005D768B">
              <w:fldChar w:fldCharType="separate"/>
            </w:r>
            <w:r w:rsidRPr="00F7746D" w:rsidR="001D7B22">
              <w:rPr>
                <w:rStyle w:val="Hyperlink"/>
                <w:bCs/>
              </w:rPr>
              <w:t>isbm:</w:t>
            </w:r>
            <w:r w:rsidRPr="00F7746D">
              <w:rPr>
                <w:rStyle w:val="Hyperlink"/>
                <w:bCs/>
              </w:rPr>
              <w:t>Expire</w:t>
            </w:r>
            <w:r w:rsidRPr="00F7746D" w:rsidR="001D7B22">
              <w:rPr>
                <w:rStyle w:val="Hyperlink"/>
                <w:bCs/>
              </w:rPr>
              <w:t>Publication</w:t>
            </w:r>
            <w:proofErr w:type="spellEnd"/>
            <w:r w:rsidR="005D768B">
              <w:rPr>
                <w:rStyle w:val="Hyperlink"/>
                <w:bCs/>
              </w:rPr>
              <w:fldChar w:fldCharType="end"/>
            </w:r>
            <w:r w:rsidRPr="00D06798" w:rsidR="001D7B22">
              <w:rPr>
                <w:bCs/>
              </w:rPr>
              <w:t>)</w:t>
            </w:r>
          </w:p>
          <w:p w:rsidRPr="00D06798" w:rsidR="001D7B22" w:rsidP="004E4AD8" w:rsidRDefault="001D7B22" w14:paraId="5617F0F4" w14:textId="7E55B9F8">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5D768B">
              <w:fldChar w:fldCharType="begin"/>
            </w:r>
            <w:r w:rsidR="005D768B">
              <w:instrText xml:space="preserve"> HYPERLINK "http://www.w3.org/TR/xmlschema-2/" \l "string" \h </w:instrText>
            </w:r>
            <w:r w:rsidR="005D768B">
              <w:fldChar w:fldCharType="separate"/>
            </w:r>
            <w:r w:rsidRPr="00024DBB">
              <w:rPr>
                <w:rStyle w:val="Hyperlink"/>
              </w:rPr>
              <w:t>xs:string</w:t>
            </w:r>
            <w:proofErr w:type="spellEnd"/>
            <w:r w:rsidR="005D768B">
              <w:rPr>
                <w:rStyle w:val="Hyperlink"/>
              </w:rPr>
              <w:fldChar w:fldCharType="end"/>
            </w:r>
            <w:r w:rsidRPr="00D06798">
              <w:rPr>
                <w:bCs/>
              </w:rPr>
              <w:t>) [1]</w:t>
            </w:r>
          </w:p>
          <w:p w:rsidRPr="00D06798" w:rsidR="001D7B22" w:rsidP="004E4AD8" w:rsidRDefault="001D7B22" w14:paraId="2B7F496D" w14:textId="39CC6943">
            <w:pPr>
              <w:pStyle w:val="ListParagraph"/>
              <w:numPr>
                <w:ilvl w:val="0"/>
                <w:numId w:val="3"/>
              </w:numPr>
              <w:rPr>
                <w:bCs/>
              </w:rPr>
            </w:pPr>
            <w:proofErr w:type="spellStart"/>
            <w:r w:rsidRPr="00D06798">
              <w:rPr>
                <w:bCs/>
              </w:rPr>
              <w:t>Message</w:t>
            </w:r>
            <w:r w:rsidRPr="00D06798" w:rsidR="008F20DE">
              <w:rPr>
                <w:bCs/>
              </w:rPr>
              <w:t>ID</w:t>
            </w:r>
            <w:proofErr w:type="spellEnd"/>
            <w:r w:rsidRPr="00D06798">
              <w:rPr>
                <w:bCs/>
              </w:rPr>
              <w:t xml:space="preserve"> (</w:t>
            </w:r>
            <w:proofErr w:type="spellStart"/>
            <w:r w:rsidR="005D768B">
              <w:fldChar w:fldCharType="begin"/>
            </w:r>
            <w:r w:rsidR="005D768B">
              <w:instrText xml:space="preserve"> HYPERLINK "http://www.w3.org/TR/xmlschema-2/" \l "string" \h </w:instrText>
            </w:r>
            <w:r w:rsidR="005D768B">
              <w:fldChar w:fldCharType="separate"/>
            </w:r>
            <w:r w:rsidRPr="00024DBB" w:rsidR="00024DBB">
              <w:rPr>
                <w:rStyle w:val="Hyperlink"/>
              </w:rPr>
              <w:t>xs:string</w:t>
            </w:r>
            <w:proofErr w:type="spellEnd"/>
            <w:r w:rsidR="005D768B">
              <w:rPr>
                <w:rStyle w:val="Hyperlink"/>
              </w:rPr>
              <w:fldChar w:fldCharType="end"/>
            </w:r>
            <w:r w:rsidRPr="00D06798">
              <w:rPr>
                <w:bCs/>
              </w:rPr>
              <w:t>) [1]</w:t>
            </w:r>
          </w:p>
        </w:tc>
      </w:tr>
      <w:tr w:rsidR="001D7B22" w:rsidTr="003978B5" w14:paraId="4E85FE2A" w14:textId="77777777">
        <w:tc>
          <w:tcPr>
            <w:tcW w:w="603" w:type="pct"/>
          </w:tcPr>
          <w:p w:rsidR="001D7B22" w:rsidP="002363F5" w:rsidRDefault="001D7B22" w14:paraId="5CF7C75B" w14:textId="77777777">
            <w:pPr>
              <w:pStyle w:val="Compact"/>
            </w:pPr>
            <w:r>
              <w:t>Output</w:t>
            </w:r>
          </w:p>
        </w:tc>
        <w:tc>
          <w:tcPr>
            <w:tcW w:w="4397" w:type="pct"/>
          </w:tcPr>
          <w:p w:rsidRPr="00957F55" w:rsidR="001D7B22" w:rsidP="002363F5" w:rsidRDefault="00B738B0" w14:paraId="28A7C979" w14:textId="71EF0714">
            <w:pPr>
              <w:rPr>
                <w:bCs/>
              </w:rPr>
            </w:pPr>
            <w:proofErr w:type="spellStart"/>
            <w:r w:rsidRPr="00B738B0">
              <w:t>ExpirePublication</w:t>
            </w:r>
            <w:r w:rsidRPr="008E449A" w:rsidR="001D7B22">
              <w:t>Response</w:t>
            </w:r>
            <w:proofErr w:type="spellEnd"/>
            <w:r w:rsidRPr="008E449A" w:rsidR="001D7B22">
              <w:t xml:space="preserve"> </w:t>
            </w:r>
            <w:r w:rsidRPr="00957F55" w:rsidR="001D7B22">
              <w:rPr>
                <w:bCs/>
              </w:rPr>
              <w:t>(</w:t>
            </w:r>
            <w:proofErr w:type="spellStart"/>
            <w:r w:rsidR="005D768B">
              <w:fldChar w:fldCharType="begin"/>
            </w:r>
            <w:r w:rsidR="005D768B">
              <w:instrText xml:space="preserve"> HYPERLINK "http://www.openoandm.org/isbm/2.0/wsdl/ProviderPublicationService.wsdl" </w:instrText>
            </w:r>
            <w:r w:rsidR="005D768B">
              <w:fldChar w:fldCharType="separate"/>
            </w:r>
            <w:r w:rsidRPr="00F7746D" w:rsidR="001D7B22">
              <w:rPr>
                <w:rStyle w:val="Hyperlink"/>
                <w:bCs/>
              </w:rPr>
              <w:t>isbm:</w:t>
            </w:r>
            <w:r w:rsidRPr="00F7746D">
              <w:rPr>
                <w:rStyle w:val="Hyperlink"/>
              </w:rPr>
              <w:t>ExpirePublication</w:t>
            </w:r>
            <w:r w:rsidRPr="00F7746D" w:rsidR="001D7B22">
              <w:rPr>
                <w:rStyle w:val="Hyperlink"/>
              </w:rPr>
              <w:t>Response</w:t>
            </w:r>
            <w:proofErr w:type="spellEnd"/>
            <w:r w:rsidR="005D768B">
              <w:rPr>
                <w:rStyle w:val="Hyperlink"/>
              </w:rPr>
              <w:fldChar w:fldCharType="end"/>
            </w:r>
            <w:r w:rsidRPr="00957F55" w:rsidR="001D7B22">
              <w:rPr>
                <w:bCs/>
              </w:rPr>
              <w:t>)</w:t>
            </w:r>
          </w:p>
          <w:p w:rsidRPr="00957F55" w:rsidR="001D7B22" w:rsidP="004E4AD8" w:rsidRDefault="00F27186" w14:paraId="47E8F183" w14:textId="693D1A1A">
            <w:pPr>
              <w:pStyle w:val="ListParagraph"/>
              <w:numPr>
                <w:ilvl w:val="0"/>
                <w:numId w:val="3"/>
              </w:numPr>
            </w:pPr>
            <w:r>
              <w:t>No content</w:t>
            </w:r>
          </w:p>
        </w:tc>
      </w:tr>
      <w:tr w:rsidR="001D7B22" w:rsidTr="003978B5" w14:paraId="6C3469F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D7B22" w:rsidP="002363F5" w:rsidRDefault="001D7B22" w14:paraId="0574675B" w14:textId="77777777">
            <w:pPr>
              <w:pStyle w:val="Compact"/>
            </w:pPr>
            <w:r>
              <w:t>Faults</w:t>
            </w:r>
          </w:p>
        </w:tc>
        <w:tc>
          <w:tcPr>
            <w:tcW w:w="4397" w:type="pct"/>
          </w:tcPr>
          <w:p w:rsidR="001D7B22" w:rsidP="002363F5" w:rsidRDefault="001D7B22" w14:paraId="5DADB638" w14:textId="79EF7F00">
            <w:pPr>
              <w:pStyle w:val="Compact"/>
            </w:pPr>
            <w:proofErr w:type="spellStart"/>
            <w:r>
              <w:t>SessionFault</w:t>
            </w:r>
            <w:proofErr w:type="spellEnd"/>
            <w:r w:rsidR="00024DBB">
              <w:t xml:space="preserve"> (</w:t>
            </w:r>
            <w:proofErr w:type="spellStart"/>
            <w:r w:rsidR="005D768B">
              <w:fldChar w:fldCharType="begin"/>
            </w:r>
            <w:r w:rsidR="005D768B">
              <w:instrText xml:space="preserve"> HYPERLINK "http://www.openoandm.org/isbm/2.0/wsdl/ProviderPublicationService.wsdl" </w:instrText>
            </w:r>
            <w:r w:rsidR="005D768B">
              <w:fldChar w:fldCharType="separate"/>
            </w:r>
            <w:r w:rsidRPr="00024DBB" w:rsidR="00024DBB">
              <w:rPr>
                <w:rStyle w:val="Hyperlink"/>
              </w:rPr>
              <w:t>isbm:SessionFault</w:t>
            </w:r>
            <w:proofErr w:type="spellEnd"/>
            <w:r w:rsidR="005D768B">
              <w:rPr>
                <w:rStyle w:val="Hyperlink"/>
              </w:rPr>
              <w:fldChar w:fldCharType="end"/>
            </w:r>
            <w:r w:rsidR="00024DBB">
              <w:t>)</w:t>
            </w:r>
          </w:p>
        </w:tc>
      </w:tr>
    </w:tbl>
    <w:p w:rsidR="001D7B22" w:rsidP="001D7B22" w:rsidRDefault="003A6A93" w14:paraId="31D230F4" w14:textId="5453BCF9">
      <w:pPr>
        <w:pStyle w:val="Heading4"/>
      </w:pPr>
      <w:r>
        <w:t>REST Interface</w:t>
      </w:r>
    </w:p>
    <w:p w:rsidR="001D7B22" w:rsidP="001D7B22" w:rsidRDefault="001D7B22" w14:paraId="67ACBCCE" w14:textId="31C511C6">
      <w:pPr>
        <w:pStyle w:val="BodyText"/>
      </w:pPr>
      <w:r>
        <w:t>The Expire</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rsidR="001D7B22" w:rsidP="001D7B22" w:rsidRDefault="001D7B22" w14:paraId="68D42591"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D7B22" w:rsidTr="002363F5" w14:paraId="246D03F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D7B22" w:rsidP="002363F5" w:rsidRDefault="001D7B22" w14:paraId="2DB219BF" w14:textId="77777777">
            <w:pPr>
              <w:pStyle w:val="Compact"/>
            </w:pPr>
            <w:r w:rsidRPr="003B5061">
              <w:t>HTTP M</w:t>
            </w:r>
            <w:r>
              <w:t>ethod</w:t>
            </w:r>
          </w:p>
        </w:tc>
        <w:tc>
          <w:tcPr>
            <w:tcW w:w="4397" w:type="pct"/>
          </w:tcPr>
          <w:p w:rsidRPr="003B5061" w:rsidR="001D7B22" w:rsidP="002363F5" w:rsidRDefault="00ED3F19" w14:paraId="249287B5" w14:textId="40893A96">
            <w:pPr>
              <w:rPr>
                <w:bCs/>
              </w:rPr>
            </w:pPr>
            <w:r>
              <w:rPr>
                <w:bCs/>
              </w:rPr>
              <w:t>DELETE</w:t>
            </w:r>
          </w:p>
        </w:tc>
      </w:tr>
      <w:tr w:rsidR="001D7B22" w:rsidTr="002363F5" w14:paraId="06CA90F3" w14:textId="77777777">
        <w:tc>
          <w:tcPr>
            <w:tcW w:w="603" w:type="pct"/>
          </w:tcPr>
          <w:p w:rsidRPr="003B5061" w:rsidR="001D7B22" w:rsidP="002363F5" w:rsidRDefault="001D7B22" w14:paraId="053F0DEE" w14:textId="77777777">
            <w:pPr>
              <w:pStyle w:val="Compact"/>
            </w:pPr>
            <w:r>
              <w:t xml:space="preserve">URL </w:t>
            </w:r>
          </w:p>
        </w:tc>
        <w:tc>
          <w:tcPr>
            <w:tcW w:w="4397" w:type="pct"/>
          </w:tcPr>
          <w:p w:rsidRPr="003B5061" w:rsidR="001D7B22" w:rsidP="002363F5" w:rsidRDefault="001D7B22" w14:paraId="5F061117" w14:textId="4E861980">
            <w:pPr>
              <w:rPr>
                <w:bCs/>
              </w:rPr>
            </w:pPr>
            <w:r w:rsidRPr="00211B67">
              <w:rPr>
                <w:bCs/>
              </w:rPr>
              <w:t>/sessions/{session-id}/publications</w:t>
            </w:r>
            <w:r w:rsidR="0011540C">
              <w:rPr>
                <w:bCs/>
              </w:rPr>
              <w:t>/{message-id}</w:t>
            </w:r>
          </w:p>
        </w:tc>
      </w:tr>
      <w:tr w:rsidR="001D7B22" w:rsidTr="002363F5" w14:paraId="715BAD2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D7B22" w:rsidP="002363F5" w:rsidRDefault="001D7B22" w14:paraId="24277BD7" w14:textId="77777777">
            <w:pPr>
              <w:pStyle w:val="Compact"/>
            </w:pPr>
            <w:r>
              <w:lastRenderedPageBreak/>
              <w:t>HTTP Body</w:t>
            </w:r>
          </w:p>
        </w:tc>
        <w:tc>
          <w:tcPr>
            <w:tcW w:w="4397" w:type="pct"/>
          </w:tcPr>
          <w:p w:rsidRPr="003B5061" w:rsidR="001D7B22" w:rsidP="006C0706" w:rsidRDefault="00FC1647" w14:paraId="0FBD6F18" w14:textId="558155E5">
            <w:r>
              <w:t>N/A</w:t>
            </w:r>
          </w:p>
        </w:tc>
      </w:tr>
      <w:tr w:rsidR="001D7B22" w:rsidTr="002363F5" w14:paraId="14FEAD4B" w14:textId="77777777">
        <w:tc>
          <w:tcPr>
            <w:tcW w:w="603" w:type="pct"/>
          </w:tcPr>
          <w:p w:rsidR="001D7B22" w:rsidP="002363F5" w:rsidRDefault="001D7B22" w14:paraId="650DBAC8" w14:textId="77777777">
            <w:pPr>
              <w:pStyle w:val="Compact"/>
            </w:pPr>
            <w:r>
              <w:t>HTTP Response (Success)</w:t>
            </w:r>
          </w:p>
        </w:tc>
        <w:tc>
          <w:tcPr>
            <w:tcW w:w="4397" w:type="pct"/>
          </w:tcPr>
          <w:p w:rsidR="001D7B22" w:rsidP="002363F5" w:rsidRDefault="001D7B22" w14:paraId="5AC364CB" w14:textId="0A78BEF2">
            <w:pPr>
              <w:pStyle w:val="Compact"/>
            </w:pPr>
            <w:r>
              <w:t>20</w:t>
            </w:r>
            <w:r w:rsidR="00E97933">
              <w:t>4</w:t>
            </w:r>
            <w:r>
              <w:t xml:space="preserve"> </w:t>
            </w:r>
            <w:r w:rsidR="00E97933">
              <w:t>No Content</w:t>
            </w:r>
          </w:p>
        </w:tc>
      </w:tr>
      <w:tr w:rsidR="001D7B22" w:rsidTr="002363F5" w14:paraId="10F84E3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D7B22" w:rsidP="002363F5" w:rsidRDefault="001D7B22" w14:paraId="094ADF28" w14:textId="77777777">
            <w:pPr>
              <w:pStyle w:val="Compact"/>
            </w:pPr>
            <w:r>
              <w:t>Output</w:t>
            </w:r>
          </w:p>
        </w:tc>
        <w:tc>
          <w:tcPr>
            <w:tcW w:w="4397" w:type="pct"/>
          </w:tcPr>
          <w:p w:rsidR="001D7B22" w:rsidP="003D6B9E" w:rsidRDefault="003D6B9E" w14:paraId="292BD0DC" w14:textId="2A404334">
            <w:r>
              <w:t>N/A</w:t>
            </w:r>
          </w:p>
        </w:tc>
      </w:tr>
      <w:tr w:rsidR="001D7B22" w:rsidTr="002363F5" w14:paraId="55AA1BF9" w14:textId="77777777">
        <w:trPr>
          <w:trHeight w:val="972"/>
        </w:trPr>
        <w:tc>
          <w:tcPr>
            <w:tcW w:w="603" w:type="pct"/>
          </w:tcPr>
          <w:p w:rsidR="001D7B22" w:rsidP="002363F5" w:rsidRDefault="001D7B22" w14:paraId="20DD0945" w14:textId="77777777">
            <w:pPr>
              <w:pStyle w:val="Compact"/>
            </w:pPr>
            <w:r>
              <w:t>HTTP Response</w:t>
            </w:r>
          </w:p>
          <w:p w:rsidR="001D7B22" w:rsidP="002363F5" w:rsidRDefault="001D7B22" w14:paraId="5AB95084" w14:textId="77777777">
            <w:pPr>
              <w:pStyle w:val="Compact"/>
            </w:pPr>
            <w:r>
              <w:t>(Error)</w:t>
            </w:r>
          </w:p>
        </w:tc>
        <w:tc>
          <w:tcPr>
            <w:tcW w:w="4397" w:type="pct"/>
          </w:tcPr>
          <w:p w:rsidR="001D7B22" w:rsidP="002363F5" w:rsidRDefault="001D7B22" w14:paraId="1252B77D" w14:textId="73E82333">
            <w:proofErr w:type="spellStart"/>
            <w:r>
              <w:t>SessionFault</w:t>
            </w:r>
            <w:proofErr w:type="spellEnd"/>
            <w:r>
              <w:t xml:space="preserve"> (</w:t>
            </w:r>
            <w:proofErr w:type="spellStart"/>
            <w:r w:rsidR="005D768B">
              <w:fldChar w:fldCharType="begin"/>
            </w:r>
            <w:r w:rsidR="005D768B">
              <w:instrText xml:space="preserve"> HYPERLINK "http://www.openoandm.org/isbm/2.0/openapi/provider_publication_service.yml" </w:instrText>
            </w:r>
            <w:r w:rsidR="005D768B">
              <w:fldChar w:fldCharType="separate"/>
            </w:r>
            <w:r w:rsidRPr="00D710EF">
              <w:rPr>
                <w:rStyle w:val="Hyperlink"/>
              </w:rPr>
              <w:t>json:SessionFault</w:t>
            </w:r>
            <w:proofErr w:type="spellEnd"/>
            <w:r w:rsidR="005D768B">
              <w:rPr>
                <w:rStyle w:val="Hyperlink"/>
              </w:rPr>
              <w:fldChar w:fldCharType="end"/>
            </w:r>
            <w:r>
              <w:t>) – 404 Not Found</w:t>
            </w:r>
          </w:p>
          <w:p w:rsidR="001D7B22" w:rsidP="002363F5" w:rsidRDefault="001D7B22" w14:paraId="0A560098" w14:textId="2B9B53A4">
            <w:pPr>
              <w:pStyle w:val="Compact"/>
            </w:pPr>
            <w:proofErr w:type="spellStart"/>
            <w:r>
              <w:t>SessionFault</w:t>
            </w:r>
            <w:proofErr w:type="spellEnd"/>
            <w:r>
              <w:t xml:space="preserve"> (</w:t>
            </w:r>
            <w:proofErr w:type="spellStart"/>
            <w:r w:rsidR="005D768B">
              <w:fldChar w:fldCharType="begin"/>
            </w:r>
            <w:r w:rsidR="005D768B">
              <w:instrText xml:space="preserve"> HYPERLINK "http://www.openoandm.org/isbm/2.0/openapi/provider_publication_service.yml" </w:instrText>
            </w:r>
            <w:r w:rsidR="005D768B">
              <w:fldChar w:fldCharType="separate"/>
            </w:r>
            <w:r w:rsidRPr="00D710EF">
              <w:rPr>
                <w:rStyle w:val="Hyperlink"/>
              </w:rPr>
              <w:t>json:SessionFault</w:t>
            </w:r>
            <w:proofErr w:type="spellEnd"/>
            <w:r w:rsidR="005D768B">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rsidRPr="00D37357" w:rsidR="00D37357">
              <w:t xml:space="preserve"> – session exists but does not correspond to a publication session type</w:t>
            </w:r>
          </w:p>
          <w:p w:rsidR="001D7B22" w:rsidP="002363F5" w:rsidRDefault="001D7B22" w14:paraId="206173F4" w14:textId="77777777">
            <w:pPr>
              <w:pStyle w:val="Compact"/>
            </w:pPr>
          </w:p>
        </w:tc>
      </w:tr>
    </w:tbl>
    <w:p w:rsidR="00BB0129" w:rsidP="00264707" w:rsidRDefault="00E83E4F" w14:paraId="63C161BA" w14:textId="1C134EA1">
      <w:pPr>
        <w:pStyle w:val="Heading3"/>
      </w:pPr>
      <w:bookmarkStart w:name="_Toc32417356" w:id="217"/>
      <w:r>
        <w:t>Close Publication Session</w:t>
      </w:r>
      <w:bookmarkEnd w:id="215"/>
      <w:bookmarkEnd w:id="216"/>
      <w:bookmarkEnd w:id="217"/>
    </w:p>
    <w:p w:rsidRPr="00A9589A" w:rsidR="00A9589A" w:rsidP="00A9589A" w:rsidRDefault="00A9589A" w14:paraId="2BBC2B9D" w14:textId="2DD8D0EA">
      <w:pPr>
        <w:pStyle w:val="BodyText"/>
      </w:pPr>
      <w:r>
        <w:t xml:space="preserve">The </w:t>
      </w:r>
      <w:r w:rsidR="00B92172">
        <w:t>Close</w:t>
      </w:r>
      <w:r w:rsidRPr="00F37CC4">
        <w:t xml:space="preserve"> Publication </w:t>
      </w:r>
      <w:r w:rsidR="00B92172">
        <w:t xml:space="preserve">Session </w:t>
      </w:r>
      <w:r>
        <w:t>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3E5278" w14:paraId="7D8CB67A"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0CCF06BF" w14:textId="77777777">
            <w:pPr>
              <w:pStyle w:val="Compact"/>
            </w:pPr>
            <w:r>
              <w:t>Name</w:t>
            </w:r>
          </w:p>
        </w:tc>
        <w:tc>
          <w:tcPr>
            <w:tcW w:w="0" w:type="auto"/>
          </w:tcPr>
          <w:p w:rsidR="00BB0129" w:rsidRDefault="00E83E4F" w14:paraId="7D428F9F" w14:textId="77777777">
            <w:pPr>
              <w:pStyle w:val="Compact"/>
            </w:pPr>
            <w:proofErr w:type="spellStart"/>
            <w:r>
              <w:t>ClosePublicationSession</w:t>
            </w:r>
            <w:proofErr w:type="spellEnd"/>
          </w:p>
        </w:tc>
      </w:tr>
      <w:tr w:rsidR="00BB0129" w:rsidTr="003E5278" w14:paraId="6FA7739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A415FEE" w14:textId="77777777">
            <w:pPr>
              <w:pStyle w:val="Compact"/>
            </w:pPr>
            <w:r>
              <w:t>Description</w:t>
            </w:r>
          </w:p>
        </w:tc>
        <w:tc>
          <w:tcPr>
            <w:tcW w:w="0" w:type="auto"/>
          </w:tcPr>
          <w:p w:rsidR="00BB0129" w:rsidRDefault="00E83E4F" w14:paraId="5909FFCE" w14:textId="77777777">
            <w:pPr>
              <w:pStyle w:val="Compact"/>
            </w:pPr>
            <w:r>
              <w:t>Closes a publication session.</w:t>
            </w:r>
          </w:p>
        </w:tc>
      </w:tr>
      <w:tr w:rsidR="00BB0129" w:rsidTr="003E5278" w14:paraId="0BC2FE89" w14:textId="77777777">
        <w:tc>
          <w:tcPr>
            <w:tcW w:w="0" w:type="auto"/>
          </w:tcPr>
          <w:p w:rsidR="00BB0129" w:rsidRDefault="00E83E4F" w14:paraId="0609C445" w14:textId="77777777">
            <w:pPr>
              <w:pStyle w:val="Compact"/>
            </w:pPr>
            <w:r>
              <w:t>Input</w:t>
            </w:r>
          </w:p>
        </w:tc>
        <w:tc>
          <w:tcPr>
            <w:tcW w:w="0" w:type="auto"/>
          </w:tcPr>
          <w:p w:rsidR="00BB0129" w:rsidRDefault="00E83E4F" w14:paraId="3FBB33E7" w14:textId="6023C135">
            <w:pPr>
              <w:pStyle w:val="Compact"/>
            </w:pPr>
            <w:proofErr w:type="spellStart"/>
            <w:r>
              <w:t>SessionID</w:t>
            </w:r>
            <w:proofErr w:type="spellEnd"/>
            <w:r w:rsidR="009C0E0C">
              <w:t xml:space="preserve"> </w:t>
            </w:r>
            <w:r>
              <w:t>[1]</w:t>
            </w:r>
          </w:p>
        </w:tc>
      </w:tr>
      <w:tr w:rsidR="00BB0129" w:rsidTr="003E5278" w14:paraId="04A17DE4"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2AB8A89" w14:textId="77777777">
            <w:pPr>
              <w:pStyle w:val="Compact"/>
            </w:pPr>
            <w:r>
              <w:t>Behavior</w:t>
            </w:r>
          </w:p>
        </w:tc>
        <w:tc>
          <w:tcPr>
            <w:tcW w:w="0" w:type="auto"/>
          </w:tcPr>
          <w:p w:rsidR="00BB0129" w:rsidRDefault="00E83E4F" w14:paraId="19EE8F86" w14:textId="77777777">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w:t>
            </w:r>
          </w:p>
          <w:p w:rsidR="00191BC7" w:rsidRDefault="00191BC7" w14:paraId="335A8AA8"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BB0129" w:rsidRDefault="00E83E4F" w14:paraId="0463D2FA" w14:textId="39CE1DD0">
            <w:r>
              <w:t>All unexpired messages that have been posted during the session will be expired.</w:t>
            </w:r>
          </w:p>
        </w:tc>
      </w:tr>
      <w:tr w:rsidR="00BB0129" w:rsidTr="003E5278" w14:paraId="20FBFB0A" w14:textId="77777777">
        <w:tc>
          <w:tcPr>
            <w:tcW w:w="0" w:type="auto"/>
          </w:tcPr>
          <w:p w:rsidR="00BB0129" w:rsidRDefault="00E83E4F" w14:paraId="426748BA" w14:textId="77777777">
            <w:pPr>
              <w:pStyle w:val="Compact"/>
            </w:pPr>
            <w:r>
              <w:t>Output</w:t>
            </w:r>
          </w:p>
        </w:tc>
        <w:tc>
          <w:tcPr>
            <w:tcW w:w="0" w:type="auto"/>
          </w:tcPr>
          <w:p w:rsidR="00BB0129" w:rsidRDefault="00E83E4F" w14:paraId="0F5DEA8E" w14:textId="77777777">
            <w:pPr>
              <w:pStyle w:val="Compact"/>
            </w:pPr>
            <w:r>
              <w:t>N/A</w:t>
            </w:r>
          </w:p>
        </w:tc>
      </w:tr>
      <w:tr w:rsidR="00BB0129" w:rsidTr="003E5278" w14:paraId="53F1379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7DDA83F9" w14:textId="77777777">
            <w:pPr>
              <w:pStyle w:val="Compact"/>
            </w:pPr>
            <w:r>
              <w:t>Faults</w:t>
            </w:r>
          </w:p>
        </w:tc>
        <w:tc>
          <w:tcPr>
            <w:tcW w:w="0" w:type="auto"/>
          </w:tcPr>
          <w:p w:rsidR="00BB0129" w:rsidRDefault="00E83E4F" w14:paraId="4305E363" w14:textId="77777777">
            <w:pPr>
              <w:pStyle w:val="Compact"/>
            </w:pPr>
            <w:proofErr w:type="spellStart"/>
            <w:r>
              <w:t>SessionFault</w:t>
            </w:r>
            <w:proofErr w:type="spellEnd"/>
          </w:p>
        </w:tc>
      </w:tr>
    </w:tbl>
    <w:p w:rsidR="00354010" w:rsidP="00B303C3" w:rsidRDefault="003A6A93" w14:paraId="5BB8D78E" w14:textId="2F16C0A7">
      <w:pPr>
        <w:pStyle w:val="Heading4"/>
      </w:pPr>
      <w:bookmarkStart w:name="consumer-publication-service" w:id="218"/>
      <w:bookmarkStart w:name="_Toc25337055" w:id="219"/>
      <w:bookmarkEnd w:id="218"/>
      <w:r>
        <w:t>SOAP Interface</w:t>
      </w:r>
    </w:p>
    <w:p w:rsidR="00354010" w:rsidP="00354010" w:rsidRDefault="00354010" w14:paraId="5D324BEF" w14:textId="55C494EE">
      <w:pPr>
        <w:pStyle w:val="BodyText"/>
      </w:pPr>
      <w:r>
        <w:t>The Close</w:t>
      </w:r>
      <w:r w:rsidRPr="00F37CC4">
        <w:t xml:space="preserve"> Publication </w:t>
      </w:r>
      <w:r>
        <w:t>Session general interface is mapped into SOAP 1.1/1.2 as embedded XML schemas in WSDL descriptions according to the following schema types.</w:t>
      </w:r>
    </w:p>
    <w:p w:rsidR="00354010" w:rsidP="00B303C3" w:rsidRDefault="00354010" w14:paraId="6D97F87F" w14:textId="17002036">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B303C3" w:rsidTr="002363F5" w14:paraId="7C66AF53"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B303C3" w:rsidP="002363F5" w:rsidRDefault="00B303C3" w14:paraId="05ECCB80" w14:textId="7AE0805F">
            <w:pPr>
              <w:pStyle w:val="Compact"/>
            </w:pPr>
            <w:r w:rsidRPr="00151DB9">
              <w:rPr>
                <w:b w:val="0"/>
              </w:rPr>
              <w:t>Input</w:t>
            </w:r>
          </w:p>
        </w:tc>
        <w:tc>
          <w:tcPr>
            <w:tcW w:w="4397" w:type="pct"/>
          </w:tcPr>
          <w:p w:rsidRPr="00136178" w:rsidR="00B303C3" w:rsidP="002363F5" w:rsidRDefault="00B303C3" w14:paraId="6847B14F" w14:textId="00E474A7">
            <w:pPr>
              <w:rPr>
                <w:b w:val="0"/>
              </w:rPr>
            </w:pPr>
            <w:proofErr w:type="spellStart"/>
            <w:r>
              <w:rPr>
                <w:b w:val="0"/>
              </w:rPr>
              <w:t>Close</w:t>
            </w:r>
            <w:r w:rsidRPr="00136178">
              <w:rPr>
                <w:b w:val="0"/>
              </w:rPr>
              <w:t>Publication</w:t>
            </w:r>
            <w:r>
              <w:rPr>
                <w:b w:val="0"/>
              </w:rPr>
              <w:t>Session</w:t>
            </w:r>
            <w:proofErr w:type="spellEnd"/>
            <w:r>
              <w:rPr>
                <w:b w:val="0"/>
              </w:rPr>
              <w:t xml:space="preserve"> (</w:t>
            </w:r>
            <w:proofErr w:type="spellStart"/>
            <w:r w:rsidR="005D768B">
              <w:fldChar w:fldCharType="begin"/>
            </w:r>
            <w:r w:rsidR="005D768B">
              <w:instrText xml:space="preserve"> HYPERLINK "http://www.openoandm.org/isbm/2.0/wsdl/ProviderPublicationService.wsdl" </w:instrText>
            </w:r>
            <w:r w:rsidR="005D768B">
              <w:fldChar w:fldCharType="separate"/>
            </w:r>
            <w:r w:rsidRPr="00F7746D">
              <w:rPr>
                <w:rStyle w:val="Hyperlink"/>
                <w:b w:val="0"/>
                <w:bCs w:val="0"/>
              </w:rPr>
              <w:t>isbm:ClosePublicationSession</w:t>
            </w:r>
            <w:proofErr w:type="spellEnd"/>
            <w:r w:rsidR="005D768B">
              <w:rPr>
                <w:rStyle w:val="Hyperlink"/>
              </w:rPr>
              <w:fldChar w:fldCharType="end"/>
            </w:r>
            <w:r>
              <w:rPr>
                <w:b w:val="0"/>
              </w:rPr>
              <w:t>)</w:t>
            </w:r>
          </w:p>
          <w:p w:rsidRPr="00B303C3" w:rsidR="00B303C3" w:rsidP="004E4AD8" w:rsidRDefault="00B303C3" w14:paraId="216A0C4D" w14:textId="575BD560">
            <w:pPr>
              <w:pStyle w:val="ListParagraph"/>
              <w:numPr>
                <w:ilvl w:val="0"/>
                <w:numId w:val="3"/>
              </w:numPr>
              <w:rPr>
                <w:b w:val="0"/>
              </w:rPr>
            </w:pPr>
            <w:proofErr w:type="spellStart"/>
            <w:r w:rsidRPr="00B212FB">
              <w:rPr>
                <w:b w:val="0"/>
              </w:rPr>
              <w:t>SessionID</w:t>
            </w:r>
            <w:proofErr w:type="spellEnd"/>
            <w:r w:rsidRPr="00B212FB">
              <w:rPr>
                <w:b w:val="0"/>
              </w:rPr>
              <w:t xml:space="preserve"> (</w:t>
            </w:r>
            <w:proofErr w:type="spellStart"/>
            <w:r w:rsidR="005D768B">
              <w:fldChar w:fldCharType="begin"/>
            </w:r>
            <w:r w:rsidR="005D768B">
              <w:instrText xml:space="preserve"> HYPERLINK "http://www.w3.org/TR/xmlschema-2/" \l "string" \h </w:instrText>
            </w:r>
            <w:r w:rsidR="005D768B">
              <w:fldChar w:fldCharType="separate"/>
            </w:r>
            <w:r w:rsidRPr="00B92166">
              <w:rPr>
                <w:rStyle w:val="Hyperlink"/>
                <w:b w:val="0"/>
                <w:bCs w:val="0"/>
              </w:rPr>
              <w:t>xs:string</w:t>
            </w:r>
            <w:proofErr w:type="spellEnd"/>
            <w:r w:rsidR="005D768B">
              <w:rPr>
                <w:rStyle w:val="Hyperlink"/>
              </w:rPr>
              <w:fldChar w:fldCharType="end"/>
            </w:r>
            <w:r w:rsidRPr="00C418F6">
              <w:rPr>
                <w:b w:val="0"/>
              </w:rPr>
              <w:t>) [1]</w:t>
            </w:r>
          </w:p>
        </w:tc>
      </w:tr>
      <w:tr w:rsidR="00B303C3" w:rsidTr="002363F5" w14:paraId="1EE3099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303C3" w:rsidP="002363F5" w:rsidRDefault="00B303C3" w14:paraId="44698BD5" w14:textId="341ED3D1">
            <w:pPr>
              <w:pStyle w:val="Compact"/>
            </w:pPr>
            <w:r>
              <w:t>Output</w:t>
            </w:r>
          </w:p>
        </w:tc>
        <w:tc>
          <w:tcPr>
            <w:tcW w:w="4397" w:type="pct"/>
          </w:tcPr>
          <w:p w:rsidRPr="00957F55" w:rsidR="00B303C3" w:rsidP="002363F5" w:rsidRDefault="00B303C3" w14:paraId="63ED4A6C" w14:textId="7915B23E">
            <w:pPr>
              <w:rPr>
                <w:bCs/>
              </w:rPr>
            </w:pPr>
            <w:proofErr w:type="spellStart"/>
            <w:r w:rsidRPr="00C11F8A">
              <w:t>ClosePublicationSession</w:t>
            </w:r>
            <w:r w:rsidRPr="008E449A">
              <w:t>Response</w:t>
            </w:r>
            <w:proofErr w:type="spellEnd"/>
            <w:r w:rsidRPr="008E449A">
              <w:t xml:space="preserve"> </w:t>
            </w:r>
            <w:r w:rsidRPr="00957F55">
              <w:rPr>
                <w:bCs/>
              </w:rPr>
              <w:t>(</w:t>
            </w:r>
            <w:proofErr w:type="spellStart"/>
            <w:r w:rsidR="005D768B">
              <w:fldChar w:fldCharType="begin"/>
            </w:r>
            <w:r w:rsidR="005D768B">
              <w:instrText xml:space="preserve"> HYPERL</w:instrText>
            </w:r>
            <w:r w:rsidR="005D768B">
              <w:instrText xml:space="preserve">INK "http://www.openoandm.org/isbm/2.0/wsdl/ProviderPublicationService.wsdl" </w:instrText>
            </w:r>
            <w:r w:rsidR="005D768B">
              <w:fldChar w:fldCharType="separate"/>
            </w:r>
            <w:r w:rsidRPr="00F7746D">
              <w:rPr>
                <w:rStyle w:val="Hyperlink"/>
                <w:bCs/>
              </w:rPr>
              <w:t>isbm:</w:t>
            </w:r>
            <w:r w:rsidRPr="00F7746D">
              <w:rPr>
                <w:rStyle w:val="Hyperlink"/>
              </w:rPr>
              <w:t>ClosePublicationSessionResponse</w:t>
            </w:r>
            <w:proofErr w:type="spellEnd"/>
            <w:r w:rsidR="005D768B">
              <w:rPr>
                <w:rStyle w:val="Hyperlink"/>
              </w:rPr>
              <w:fldChar w:fldCharType="end"/>
            </w:r>
            <w:r w:rsidRPr="00957F55">
              <w:rPr>
                <w:bCs/>
              </w:rPr>
              <w:t>)</w:t>
            </w:r>
          </w:p>
          <w:p w:rsidRPr="00957F55" w:rsidR="00B303C3" w:rsidP="004E4AD8" w:rsidRDefault="00B303C3" w14:paraId="214CEB13" w14:textId="77777777">
            <w:pPr>
              <w:pStyle w:val="ListParagraph"/>
              <w:numPr>
                <w:ilvl w:val="0"/>
                <w:numId w:val="3"/>
              </w:numPr>
            </w:pPr>
            <w:r>
              <w:t>No content</w:t>
            </w:r>
          </w:p>
        </w:tc>
      </w:tr>
      <w:tr w:rsidR="00B303C3" w:rsidTr="002363F5" w14:paraId="54BE96C0" w14:textId="77777777">
        <w:tc>
          <w:tcPr>
            <w:tcW w:w="603" w:type="pct"/>
          </w:tcPr>
          <w:p w:rsidR="00B303C3" w:rsidP="002363F5" w:rsidRDefault="00B303C3" w14:paraId="642AC494" w14:textId="5E7FD831">
            <w:pPr>
              <w:pStyle w:val="Compact"/>
            </w:pPr>
            <w:r>
              <w:t>Faults</w:t>
            </w:r>
          </w:p>
        </w:tc>
        <w:tc>
          <w:tcPr>
            <w:tcW w:w="4397" w:type="pct"/>
          </w:tcPr>
          <w:p w:rsidR="00B303C3" w:rsidP="002363F5" w:rsidRDefault="00B303C3" w14:paraId="00EE65A8" w14:textId="5063EF2E">
            <w:pPr>
              <w:pStyle w:val="Compact"/>
            </w:pPr>
            <w:proofErr w:type="spellStart"/>
            <w:r>
              <w:t>SessionFault</w:t>
            </w:r>
            <w:proofErr w:type="spellEnd"/>
            <w:r w:rsidR="00C46DA9">
              <w:t xml:space="preserve"> (</w:t>
            </w:r>
            <w:proofErr w:type="spellStart"/>
            <w:r w:rsidR="005D768B">
              <w:fldChar w:fldCharType="begin"/>
            </w:r>
            <w:r w:rsidR="005D768B">
              <w:instrText xml:space="preserve"> HYPERLINK "http://www.openoandm.org/isbm/2.0/wsdl/ProviderPublicationService.wsdl" </w:instrText>
            </w:r>
            <w:r w:rsidR="005D768B">
              <w:fldChar w:fldCharType="separate"/>
            </w:r>
            <w:r w:rsidRPr="00C46DA9" w:rsidR="00C46DA9">
              <w:rPr>
                <w:rStyle w:val="Hyperlink"/>
              </w:rPr>
              <w:t>isbm:SessionFault</w:t>
            </w:r>
            <w:proofErr w:type="spellEnd"/>
            <w:r w:rsidR="005D768B">
              <w:rPr>
                <w:rStyle w:val="Hyperlink"/>
              </w:rPr>
              <w:fldChar w:fldCharType="end"/>
            </w:r>
            <w:r w:rsidR="00C46DA9">
              <w:t>)</w:t>
            </w:r>
          </w:p>
        </w:tc>
      </w:tr>
    </w:tbl>
    <w:p w:rsidR="00354010" w:rsidP="00354010" w:rsidRDefault="003A6A93" w14:paraId="69DCE3A3" w14:textId="3DDB07F5">
      <w:pPr>
        <w:pStyle w:val="Heading4"/>
      </w:pPr>
      <w:r>
        <w:t>REST Interface</w:t>
      </w:r>
    </w:p>
    <w:p w:rsidR="00354010" w:rsidP="00354010" w:rsidRDefault="00354010" w14:paraId="5A15CA6A" w14:textId="56271379">
      <w:pPr>
        <w:pStyle w:val="BodyText"/>
      </w:pPr>
      <w:r>
        <w:t>The Close</w:t>
      </w:r>
      <w:r w:rsidRPr="00F37CC4">
        <w:t xml:space="preserve"> Publication</w:t>
      </w:r>
      <w:r>
        <w:t xml:space="preserve"> Session general interface is mapped into a RESTful interface as an </w:t>
      </w:r>
      <w:proofErr w:type="spellStart"/>
      <w:r>
        <w:t>OpenAPI</w:t>
      </w:r>
      <w:proofErr w:type="spellEnd"/>
      <w:r>
        <w:t xml:space="preserve"> description according to the following rules.</w:t>
      </w:r>
    </w:p>
    <w:p w:rsidR="00354010" w:rsidP="00B303C3" w:rsidRDefault="00354010" w14:paraId="11033B6C" w14:textId="380A8D4D">
      <w:pPr>
        <w:pStyle w:val="BodyText"/>
      </w:pPr>
      <w:r>
        <w:lastRenderedPageBreak/>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303C3" w:rsidTr="002363F5" w14:paraId="366DC9D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303C3" w:rsidP="002363F5" w:rsidRDefault="00B303C3" w14:paraId="362515AA" w14:textId="77777777">
            <w:pPr>
              <w:pStyle w:val="Compact"/>
            </w:pPr>
            <w:r w:rsidRPr="003B5061">
              <w:t>HTTP M</w:t>
            </w:r>
            <w:r>
              <w:t>ethod</w:t>
            </w:r>
          </w:p>
        </w:tc>
        <w:tc>
          <w:tcPr>
            <w:tcW w:w="4397" w:type="pct"/>
          </w:tcPr>
          <w:p w:rsidRPr="003B5061" w:rsidR="00B303C3" w:rsidP="00B303C3" w:rsidRDefault="00B303C3" w14:paraId="47BCF0C6" w14:textId="77777777">
            <w:pPr>
              <w:rPr>
                <w:bCs/>
              </w:rPr>
            </w:pPr>
            <w:r>
              <w:rPr>
                <w:bCs/>
              </w:rPr>
              <w:t>DELETE</w:t>
            </w:r>
          </w:p>
        </w:tc>
      </w:tr>
      <w:tr w:rsidR="00B303C3" w:rsidTr="002363F5" w14:paraId="45BE4705" w14:textId="77777777">
        <w:tc>
          <w:tcPr>
            <w:tcW w:w="603" w:type="pct"/>
          </w:tcPr>
          <w:p w:rsidRPr="003B5061" w:rsidR="00B303C3" w:rsidP="002363F5" w:rsidRDefault="00B303C3" w14:paraId="2BD54E3C" w14:textId="77777777">
            <w:pPr>
              <w:pStyle w:val="Compact"/>
            </w:pPr>
            <w:r>
              <w:t xml:space="preserve">URL </w:t>
            </w:r>
          </w:p>
        </w:tc>
        <w:tc>
          <w:tcPr>
            <w:tcW w:w="4397" w:type="pct"/>
          </w:tcPr>
          <w:p w:rsidRPr="003B5061" w:rsidR="00B303C3" w:rsidP="00B303C3" w:rsidRDefault="00B303C3" w14:paraId="312724DF" w14:textId="77777777">
            <w:pPr>
              <w:rPr>
                <w:bCs/>
              </w:rPr>
            </w:pPr>
            <w:r w:rsidRPr="00211B67">
              <w:rPr>
                <w:bCs/>
              </w:rPr>
              <w:t>/sessions/{session-id}</w:t>
            </w:r>
          </w:p>
        </w:tc>
      </w:tr>
      <w:tr w:rsidR="00B303C3" w:rsidTr="002363F5" w14:paraId="6BF3605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303C3" w:rsidP="002363F5" w:rsidRDefault="00B303C3" w14:paraId="1C9F1F5A" w14:textId="77777777">
            <w:pPr>
              <w:pStyle w:val="Compact"/>
            </w:pPr>
            <w:r>
              <w:t>HTTP Body</w:t>
            </w:r>
          </w:p>
        </w:tc>
        <w:tc>
          <w:tcPr>
            <w:tcW w:w="4397" w:type="pct"/>
          </w:tcPr>
          <w:p w:rsidRPr="003B5061" w:rsidR="00B303C3" w:rsidP="00B303C3" w:rsidRDefault="00FC1647" w14:paraId="1F827C9D" w14:textId="037530E1">
            <w:r>
              <w:t>N/A</w:t>
            </w:r>
          </w:p>
        </w:tc>
      </w:tr>
      <w:tr w:rsidR="00B303C3" w:rsidTr="00B303C3" w14:paraId="109E3061" w14:textId="77777777">
        <w:tc>
          <w:tcPr>
            <w:tcW w:w="603" w:type="pct"/>
          </w:tcPr>
          <w:p w:rsidR="00B303C3" w:rsidP="002363F5" w:rsidRDefault="00B303C3" w14:paraId="6C21F137" w14:textId="7C458DFF">
            <w:pPr>
              <w:pStyle w:val="Compact"/>
            </w:pPr>
            <w:r>
              <w:t>HTTP Response (Success)</w:t>
            </w:r>
          </w:p>
        </w:tc>
        <w:tc>
          <w:tcPr>
            <w:tcW w:w="4397" w:type="pct"/>
          </w:tcPr>
          <w:p w:rsidR="00B303C3" w:rsidP="002363F5" w:rsidRDefault="00B303C3" w14:paraId="76615F9E" w14:textId="1DBAA946">
            <w:pPr>
              <w:pStyle w:val="Compact"/>
            </w:pPr>
            <w:r>
              <w:t>204 No Content</w:t>
            </w:r>
          </w:p>
        </w:tc>
      </w:tr>
      <w:tr w:rsidR="00B303C3" w:rsidTr="002363F5" w14:paraId="6BE866A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303C3" w:rsidP="002363F5" w:rsidRDefault="00B303C3" w14:paraId="7D299634" w14:textId="77777777">
            <w:pPr>
              <w:pStyle w:val="Compact"/>
            </w:pPr>
            <w:r>
              <w:t>Output</w:t>
            </w:r>
          </w:p>
        </w:tc>
        <w:tc>
          <w:tcPr>
            <w:tcW w:w="4397" w:type="pct"/>
          </w:tcPr>
          <w:p w:rsidR="00B303C3" w:rsidP="00B303C3" w:rsidRDefault="00B303C3" w14:paraId="3F744E30" w14:textId="77777777">
            <w:r>
              <w:t>N/A</w:t>
            </w:r>
          </w:p>
        </w:tc>
      </w:tr>
      <w:tr w:rsidR="00B303C3" w:rsidTr="00B303C3" w14:paraId="472A36A0" w14:textId="77777777">
        <w:trPr>
          <w:trHeight w:val="972"/>
        </w:trPr>
        <w:tc>
          <w:tcPr>
            <w:tcW w:w="603" w:type="pct"/>
          </w:tcPr>
          <w:p w:rsidR="00B303C3" w:rsidP="002363F5" w:rsidRDefault="00B303C3" w14:paraId="26480052" w14:textId="397E7CC1">
            <w:pPr>
              <w:pStyle w:val="Compact"/>
            </w:pPr>
            <w:r>
              <w:t>HTTP Response</w:t>
            </w:r>
          </w:p>
          <w:p w:rsidR="00B303C3" w:rsidP="002363F5" w:rsidRDefault="00B303C3" w14:paraId="33410309" w14:textId="3623F310">
            <w:pPr>
              <w:pStyle w:val="Compact"/>
            </w:pPr>
            <w:r>
              <w:t>(Error)</w:t>
            </w:r>
          </w:p>
        </w:tc>
        <w:tc>
          <w:tcPr>
            <w:tcW w:w="4397" w:type="pct"/>
          </w:tcPr>
          <w:p w:rsidR="00B303C3" w:rsidP="00B303C3" w:rsidRDefault="00B303C3" w14:paraId="094F6D8C" w14:textId="24DB9EE4">
            <w:proofErr w:type="spellStart"/>
            <w:r>
              <w:t>SessionFault</w:t>
            </w:r>
            <w:proofErr w:type="spellEnd"/>
            <w:r>
              <w:t xml:space="preserve"> (</w:t>
            </w:r>
            <w:proofErr w:type="spellStart"/>
            <w:r w:rsidR="005D768B">
              <w:fldChar w:fldCharType="begin"/>
            </w:r>
            <w:r w:rsidR="005D768B">
              <w:instrText xml:space="preserve"> HYPERLINK "http://www.openoandm.org/isbm/2.0/openapi/provider_publication_service.yml" </w:instrText>
            </w:r>
            <w:r w:rsidR="005D768B">
              <w:fldChar w:fldCharType="separate"/>
            </w:r>
            <w:r w:rsidRPr="00D710EF">
              <w:rPr>
                <w:rStyle w:val="Hyperlink"/>
              </w:rPr>
              <w:t>json:SessionFault</w:t>
            </w:r>
            <w:proofErr w:type="spellEnd"/>
            <w:r w:rsidR="005D768B">
              <w:rPr>
                <w:rStyle w:val="Hyperlink"/>
              </w:rPr>
              <w:fldChar w:fldCharType="end"/>
            </w:r>
            <w:r>
              <w:t>) – 404 Not Found</w:t>
            </w:r>
          </w:p>
        </w:tc>
      </w:tr>
    </w:tbl>
    <w:p w:rsidR="00BB0129" w:rsidP="003E5278" w:rsidRDefault="00E83E4F" w14:paraId="67EE6189" w14:textId="33128438">
      <w:pPr>
        <w:pStyle w:val="Heading2"/>
      </w:pPr>
      <w:bookmarkStart w:name="_Toc25357175" w:id="220"/>
      <w:bookmarkStart w:name="_Toc32417357" w:id="221"/>
      <w:r>
        <w:t>Consumer Publication Service</w:t>
      </w:r>
      <w:bookmarkEnd w:id="219"/>
      <w:bookmarkEnd w:id="220"/>
      <w:bookmarkEnd w:id="221"/>
    </w:p>
    <w:p w:rsidR="00B532AE" w:rsidP="00296BF2" w:rsidRDefault="00E83E4F" w14:paraId="1487E2C2" w14:textId="66D78E1E">
      <w:pPr>
        <w:pStyle w:val="BodyText"/>
      </w:pPr>
      <w:bookmarkStart w:name="_Toc25357176" w:id="222"/>
      <w:r>
        <w:t xml:space="preserve">The Consumer Publication </w:t>
      </w:r>
      <w:r w:rsidR="00B532AE">
        <w:t xml:space="preserve">Service for SOAP Interface is </w:t>
      </w:r>
      <w:hyperlink r:id="rId61">
        <w:r w:rsidR="00B532AE">
          <w:rPr>
            <w:rStyle w:val="Hyperlink"/>
          </w:rPr>
          <w:t>available as a WSDL description</w:t>
        </w:r>
      </w:hyperlink>
      <w:r w:rsidR="00B532AE">
        <w:t xml:space="preserve"> and for REST Interface is </w:t>
      </w:r>
      <w:hyperlink w:history="1" r:id="rId62">
        <w:r w:rsidRPr="0015341C" w:rsidR="00B532AE">
          <w:rPr>
            <w:rStyle w:val="Hyperlink"/>
          </w:rPr>
          <w:t xml:space="preserve">available as </w:t>
        </w:r>
        <w:proofErr w:type="spellStart"/>
        <w:r w:rsidRPr="0015341C" w:rsidR="00B532AE">
          <w:rPr>
            <w:rStyle w:val="Hyperlink"/>
            <w:rFonts w:cs="Arial"/>
            <w:shd w:val="clear" w:color="auto" w:fill="FFFFFF"/>
          </w:rPr>
          <w:t>OpenAPI</w:t>
        </w:r>
        <w:proofErr w:type="spellEnd"/>
        <w:r w:rsidRPr="0015341C" w:rsidR="00B532AE">
          <w:rPr>
            <w:rStyle w:val="Hyperlink"/>
            <w:rFonts w:cs="Arial"/>
            <w:shd w:val="clear" w:color="auto" w:fill="FFFFFF"/>
          </w:rPr>
          <w:t xml:space="preserve"> 3.0.1 descriptions in </w:t>
        </w:r>
        <w:r w:rsidRPr="0015341C" w:rsidR="00B532AE">
          <w:rPr>
            <w:rStyle w:val="Hyperlink"/>
          </w:rPr>
          <w:t>YAML</w:t>
        </w:r>
      </w:hyperlink>
      <w:r w:rsidR="00B532AE">
        <w:t>.</w:t>
      </w:r>
    </w:p>
    <w:p w:rsidR="00BB0129" w:rsidP="00296BF2" w:rsidRDefault="00E83E4F" w14:paraId="66C41B0B" w14:textId="11F2DF91">
      <w:pPr>
        <w:pStyle w:val="Heading3"/>
      </w:pPr>
      <w:bookmarkStart w:name="open-subscription-session" w:id="223"/>
      <w:bookmarkStart w:name="_Toc25337056" w:id="224"/>
      <w:bookmarkStart w:name="_Toc32417358" w:id="225"/>
      <w:bookmarkEnd w:id="223"/>
      <w:r>
        <w:t>Open Subscription Session</w:t>
      </w:r>
      <w:bookmarkEnd w:id="222"/>
      <w:bookmarkEnd w:id="224"/>
      <w:bookmarkEnd w:id="225"/>
    </w:p>
    <w:p w:rsidRPr="00433AE1" w:rsidR="00433AE1" w:rsidP="00433AE1" w:rsidRDefault="00CD5DAD" w14:paraId="2D77798C" w14:textId="2A0F1589">
      <w:pPr>
        <w:pStyle w:val="BodyText"/>
      </w:pPr>
      <w:r>
        <w:t>The Open</w:t>
      </w:r>
      <w:r w:rsidRPr="00F37CC4">
        <w:t xml:space="preserve"> </w:t>
      </w:r>
      <w:r>
        <w:t>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3E5278" w14:paraId="511554F6"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0C4E5189" w14:textId="77777777">
            <w:pPr>
              <w:pStyle w:val="Compact"/>
            </w:pPr>
            <w:r>
              <w:t>Name</w:t>
            </w:r>
          </w:p>
        </w:tc>
        <w:tc>
          <w:tcPr>
            <w:tcW w:w="0" w:type="auto"/>
          </w:tcPr>
          <w:p w:rsidR="00BB0129" w:rsidRDefault="00E83E4F" w14:paraId="339AB4C2" w14:textId="77777777">
            <w:pPr>
              <w:pStyle w:val="Compact"/>
            </w:pPr>
            <w:proofErr w:type="spellStart"/>
            <w:r>
              <w:t>OpenSubscriptionSession</w:t>
            </w:r>
            <w:proofErr w:type="spellEnd"/>
          </w:p>
        </w:tc>
      </w:tr>
      <w:tr w:rsidR="00BB0129" w:rsidTr="003E5278" w14:paraId="5D9581C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A693D15" w14:textId="77777777">
            <w:pPr>
              <w:pStyle w:val="Compact"/>
            </w:pPr>
            <w:r>
              <w:t>Description</w:t>
            </w:r>
          </w:p>
        </w:tc>
        <w:tc>
          <w:tcPr>
            <w:tcW w:w="0" w:type="auto"/>
          </w:tcPr>
          <w:p w:rsidR="00BB0129" w:rsidRDefault="00E83E4F" w14:paraId="72590EB1" w14:textId="77777777">
            <w:pPr>
              <w:pStyle w:val="Compact"/>
            </w:pPr>
            <w:r>
              <w:t>Opens a subscription session for a channel.</w:t>
            </w:r>
          </w:p>
        </w:tc>
      </w:tr>
      <w:tr w:rsidR="00BB0129" w:rsidTr="003E5278" w14:paraId="3798FD8A" w14:textId="77777777">
        <w:tc>
          <w:tcPr>
            <w:tcW w:w="0" w:type="auto"/>
          </w:tcPr>
          <w:p w:rsidR="00BB0129" w:rsidRDefault="00E83E4F" w14:paraId="4B9FA0DB" w14:textId="77777777">
            <w:pPr>
              <w:pStyle w:val="Compact"/>
            </w:pPr>
            <w:r>
              <w:t>Input</w:t>
            </w:r>
          </w:p>
        </w:tc>
        <w:tc>
          <w:tcPr>
            <w:tcW w:w="0" w:type="auto"/>
          </w:tcPr>
          <w:p w:rsidR="00BB0129" w:rsidRDefault="00E83E4F" w14:paraId="45EABFEF" w14:textId="0974E3AB">
            <w:proofErr w:type="spellStart"/>
            <w:r>
              <w:t>ChannelURI</w:t>
            </w:r>
            <w:proofErr w:type="spellEnd"/>
            <w:r w:rsidR="008579EA">
              <w:t xml:space="preserve"> </w:t>
            </w:r>
            <w:r>
              <w:t>[1]</w:t>
            </w:r>
          </w:p>
          <w:p w:rsidR="00BB0129" w:rsidRDefault="00E83E4F" w14:paraId="59D20D83" w14:textId="664675B9">
            <w:r>
              <w:t>Topic [</w:t>
            </w:r>
            <w:proofErr w:type="gramStart"/>
            <w:r>
              <w:t>1..</w:t>
            </w:r>
            <w:proofErr w:type="gramEnd"/>
            <w:r>
              <w:t>*]</w:t>
            </w:r>
          </w:p>
          <w:p w:rsidR="00BB0129" w:rsidRDefault="00E83E4F" w14:paraId="6A5D44B0" w14:textId="39A071DB">
            <w:proofErr w:type="spellStart"/>
            <w:r>
              <w:t>ListenerURL</w:t>
            </w:r>
            <w:proofErr w:type="spellEnd"/>
            <w:r>
              <w:t xml:space="preserve"> [</w:t>
            </w:r>
            <w:proofErr w:type="gramStart"/>
            <w:r>
              <w:t>0..</w:t>
            </w:r>
            <w:proofErr w:type="gramEnd"/>
            <w:r>
              <w:t>1]</w:t>
            </w:r>
          </w:p>
          <w:p w:rsidR="00BB0129" w:rsidP="00505215" w:rsidRDefault="000E79A1" w14:paraId="299AED94" w14:textId="59CB7480">
            <w:proofErr w:type="spellStart"/>
            <w:r>
              <w:t>Filter</w:t>
            </w:r>
            <w:r w:rsidR="00E83E4F">
              <w:t>Expression</w:t>
            </w:r>
            <w:proofErr w:type="spellEnd"/>
            <w:r w:rsidR="00E83E4F">
              <w:t xml:space="preserve"> [</w:t>
            </w:r>
            <w:proofErr w:type="gramStart"/>
            <w:r w:rsidR="00E83E4F">
              <w:t>0..</w:t>
            </w:r>
            <w:proofErr w:type="gramEnd"/>
            <w:r w:rsidR="00E83E4F">
              <w:t>1]</w:t>
            </w:r>
          </w:p>
        </w:tc>
      </w:tr>
      <w:tr w:rsidR="00BB0129" w:rsidTr="003E5278" w14:paraId="354DDB9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3436882" w14:textId="77777777">
            <w:pPr>
              <w:pStyle w:val="Compact"/>
            </w:pPr>
            <w:r>
              <w:t>Behavior</w:t>
            </w:r>
          </w:p>
        </w:tc>
        <w:tc>
          <w:tcPr>
            <w:tcW w:w="0" w:type="auto"/>
          </w:tcPr>
          <w:p w:rsidR="00BB0129" w:rsidRDefault="00E83E4F" w14:paraId="4C0D00BE"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16316F" w:rsidP="0016316F" w:rsidRDefault="0016316F" w14:paraId="75DC9D6B" w14:textId="77777777">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rsidR="00BB0129" w:rsidRDefault="00E83E4F" w14:paraId="6B4CA88D" w14:textId="5B3BECFE">
            <w:r>
              <w:t xml:space="preserve">If the channel type is not a Publication type, then an </w:t>
            </w:r>
            <w:proofErr w:type="spellStart"/>
            <w:r>
              <w:t>OperationFault</w:t>
            </w:r>
            <w:proofErr w:type="spellEnd"/>
            <w:r>
              <w:t xml:space="preserve"> is returned.</w:t>
            </w:r>
          </w:p>
          <w:p w:rsidR="00BB0129" w:rsidRDefault="00E83E4F" w14:paraId="76EB2095" w14:textId="4BECDC9B">
            <w:r>
              <w:t xml:space="preserve">If multiple </w:t>
            </w:r>
            <w:proofErr w:type="spellStart"/>
            <w:r>
              <w:t>NamespacePrefixes</w:t>
            </w:r>
            <w:proofErr w:type="spellEnd"/>
            <w:r>
              <w:t xml:space="preserve"> exist with different </w:t>
            </w:r>
            <w:proofErr w:type="spellStart"/>
            <w:r>
              <w:t>NamespaceNames</w:t>
            </w:r>
            <w:proofErr w:type="spellEnd"/>
            <w:r w:rsidR="004E54CE">
              <w:t xml:space="preserve"> in the</w:t>
            </w:r>
            <w:r w:rsidR="00A471AC">
              <w:t xml:space="preserve"> </w:t>
            </w:r>
            <w:proofErr w:type="spellStart"/>
            <w:r w:rsidR="000E79A1">
              <w:t>FilterExpression</w:t>
            </w:r>
            <w:proofErr w:type="spellEnd"/>
            <w:r>
              <w:t xml:space="preserve">, then a </w:t>
            </w:r>
            <w:proofErr w:type="spellStart"/>
            <w:r>
              <w:t>NamespaceFault</w:t>
            </w:r>
            <w:proofErr w:type="spellEnd"/>
            <w:r>
              <w:t xml:space="preserve"> is returned.</w:t>
            </w:r>
          </w:p>
        </w:tc>
      </w:tr>
      <w:tr w:rsidR="00BB0129" w:rsidTr="003E5278" w14:paraId="538B703D" w14:textId="77777777">
        <w:tc>
          <w:tcPr>
            <w:tcW w:w="0" w:type="auto"/>
          </w:tcPr>
          <w:p w:rsidR="00BB0129" w:rsidRDefault="00E83E4F" w14:paraId="06EE9D4F" w14:textId="77777777">
            <w:pPr>
              <w:pStyle w:val="Compact"/>
            </w:pPr>
            <w:r>
              <w:t>Output</w:t>
            </w:r>
          </w:p>
        </w:tc>
        <w:tc>
          <w:tcPr>
            <w:tcW w:w="0" w:type="auto"/>
          </w:tcPr>
          <w:p w:rsidR="00BB0129" w:rsidRDefault="00E83E4F" w14:paraId="0B158491" w14:textId="50A4A690">
            <w:pPr>
              <w:pStyle w:val="Compact"/>
            </w:pPr>
            <w:proofErr w:type="spellStart"/>
            <w:r>
              <w:t>SessionID</w:t>
            </w:r>
            <w:proofErr w:type="spellEnd"/>
            <w:r w:rsidR="00BC4593">
              <w:t xml:space="preserve"> </w:t>
            </w:r>
            <w:r>
              <w:t>[1]</w:t>
            </w:r>
          </w:p>
        </w:tc>
      </w:tr>
      <w:tr w:rsidR="00BB0129" w:rsidTr="003E5278" w14:paraId="5A15998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75DAB87" w14:textId="77777777">
            <w:pPr>
              <w:pStyle w:val="Compact"/>
            </w:pPr>
            <w:r>
              <w:t>Faults</w:t>
            </w:r>
          </w:p>
        </w:tc>
        <w:tc>
          <w:tcPr>
            <w:tcW w:w="0" w:type="auto"/>
          </w:tcPr>
          <w:p w:rsidR="00BB0129" w:rsidRDefault="00E83E4F" w14:paraId="4F8A2BF0" w14:textId="77777777">
            <w:proofErr w:type="spellStart"/>
            <w:r>
              <w:t>ChannelFault</w:t>
            </w:r>
            <w:proofErr w:type="spellEnd"/>
          </w:p>
          <w:p w:rsidR="00BB0129" w:rsidRDefault="00E83E4F" w14:paraId="02C4847C" w14:textId="77777777">
            <w:proofErr w:type="spellStart"/>
            <w:r>
              <w:t>NamespaceFault</w:t>
            </w:r>
            <w:proofErr w:type="spellEnd"/>
          </w:p>
          <w:p w:rsidR="00BB0129" w:rsidRDefault="00E83E4F" w14:paraId="481B4AE9" w14:textId="77777777">
            <w:proofErr w:type="spellStart"/>
            <w:r>
              <w:t>OperationFault</w:t>
            </w:r>
            <w:proofErr w:type="spellEnd"/>
          </w:p>
        </w:tc>
      </w:tr>
    </w:tbl>
    <w:p w:rsidR="00575C64" w:rsidP="00575C64" w:rsidRDefault="003A6A93" w14:paraId="116FC99E" w14:textId="173EC0C3">
      <w:pPr>
        <w:pStyle w:val="Heading4"/>
      </w:pPr>
      <w:bookmarkStart w:name="read-publication" w:id="226"/>
      <w:bookmarkStart w:name="_Toc25337057" w:id="227"/>
      <w:bookmarkStart w:name="_Toc25357177" w:id="228"/>
      <w:bookmarkEnd w:id="226"/>
      <w:r>
        <w:lastRenderedPageBreak/>
        <w:t>SOAP Interface</w:t>
      </w:r>
    </w:p>
    <w:p w:rsidR="00575C64" w:rsidP="00575C64" w:rsidRDefault="00575C64" w14:paraId="08966475" w14:textId="77777777">
      <w:pPr>
        <w:pStyle w:val="BodyText"/>
      </w:pPr>
      <w:r>
        <w:t>The Open</w:t>
      </w:r>
      <w:r w:rsidRPr="00F37CC4">
        <w:t xml:space="preserve"> </w:t>
      </w:r>
      <w:r>
        <w:t>Subscription</w:t>
      </w:r>
      <w:r w:rsidRPr="00F37CC4">
        <w:t xml:space="preserve"> </w:t>
      </w:r>
      <w:r>
        <w:t>Session general interface is mapped into SOAP 1.1/1.2 as embedded XML schemas in WSDL descriptions according to the following schema types.</w:t>
      </w:r>
    </w:p>
    <w:p w:rsidR="00575C64" w:rsidP="00575C64" w:rsidRDefault="00575C64" w14:paraId="0C988202"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575C64" w:rsidTr="0016749D" w14:paraId="25CAC758"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575C64" w:rsidP="0016749D" w:rsidRDefault="00575C64" w14:paraId="51C049F9" w14:textId="77777777">
            <w:pPr>
              <w:pStyle w:val="Compact"/>
            </w:pPr>
            <w:r w:rsidRPr="00151DB9">
              <w:rPr>
                <w:b w:val="0"/>
              </w:rPr>
              <w:t>Input</w:t>
            </w:r>
          </w:p>
        </w:tc>
        <w:tc>
          <w:tcPr>
            <w:tcW w:w="4397" w:type="pct"/>
          </w:tcPr>
          <w:p w:rsidRPr="00136178" w:rsidR="00575C64" w:rsidP="0016749D" w:rsidRDefault="00575C64" w14:paraId="58E2C357" w14:textId="7673FF72">
            <w:pPr>
              <w:rPr>
                <w:b w:val="0"/>
              </w:rPr>
            </w:pPr>
            <w:proofErr w:type="spellStart"/>
            <w:r w:rsidRPr="008E1611">
              <w:rPr>
                <w:b w:val="0"/>
              </w:rPr>
              <w:t>OpenSubscriptionSession</w:t>
            </w:r>
            <w:proofErr w:type="spellEnd"/>
            <w:r w:rsidRPr="008E1611">
              <w:rPr>
                <w:b w:val="0"/>
              </w:rPr>
              <w:t xml:space="preserve"> </w:t>
            </w:r>
            <w:r>
              <w:rPr>
                <w:b w:val="0"/>
              </w:rPr>
              <w:t>(</w:t>
            </w:r>
            <w:proofErr w:type="spellStart"/>
            <w:r w:rsidR="005D768B">
              <w:fldChar w:fldCharType="begin"/>
            </w:r>
            <w:r w:rsidR="005D768B">
              <w:instrText xml:space="preserve"> HYPERLINK "http://www.openoandm.org/isbm/2.0/wsdl/ConsumerPublicationService.wsdl" </w:instrText>
            </w:r>
            <w:r w:rsidR="005D768B">
              <w:fldChar w:fldCharType="separate"/>
            </w:r>
            <w:r w:rsidRPr="00B84DF7">
              <w:rPr>
                <w:rStyle w:val="Hyperlink"/>
                <w:b w:val="0"/>
                <w:bCs w:val="0"/>
              </w:rPr>
              <w:t>isbm:OpenSubscriptionSession</w:t>
            </w:r>
            <w:proofErr w:type="spellEnd"/>
            <w:r w:rsidR="005D768B">
              <w:rPr>
                <w:rStyle w:val="Hyperlink"/>
              </w:rPr>
              <w:fldChar w:fldCharType="end"/>
            </w:r>
            <w:r>
              <w:rPr>
                <w:b w:val="0"/>
              </w:rPr>
              <w:t>)</w:t>
            </w:r>
          </w:p>
          <w:p w:rsidRPr="00D4743D" w:rsidR="00575C64" w:rsidP="004E4AD8" w:rsidRDefault="00575C64" w14:paraId="0E6CB5BA" w14:textId="5B1B9D7E">
            <w:pPr>
              <w:pStyle w:val="ListParagraph"/>
              <w:numPr>
                <w:ilvl w:val="0"/>
                <w:numId w:val="3"/>
              </w:numPr>
              <w:rPr>
                <w:b w:val="0"/>
              </w:rPr>
            </w:pPr>
            <w:proofErr w:type="spellStart"/>
            <w:r w:rsidRPr="00D4743D">
              <w:rPr>
                <w:b w:val="0"/>
              </w:rPr>
              <w:t>ChannelURI</w:t>
            </w:r>
            <w:proofErr w:type="spellEnd"/>
            <w:r w:rsidRPr="00D4743D">
              <w:rPr>
                <w:b w:val="0"/>
              </w:rPr>
              <w:t xml:space="preserve"> (</w:t>
            </w:r>
            <w:proofErr w:type="spellStart"/>
            <w:r w:rsidR="005D768B">
              <w:fldChar w:fldCharType="begin"/>
            </w:r>
            <w:r w:rsidR="005D768B">
              <w:instrText xml:space="preserve"> HYPERLINK "http://www.w3.org/TR/xmlschema-2/" \l "string" \h </w:instrText>
            </w:r>
            <w:r w:rsidR="005D768B">
              <w:fldChar w:fldCharType="separate"/>
            </w:r>
            <w:r w:rsidRPr="00D4743D">
              <w:rPr>
                <w:rStyle w:val="Hyperlink"/>
                <w:b w:val="0"/>
              </w:rPr>
              <w:t>xs:string</w:t>
            </w:r>
            <w:proofErr w:type="spellEnd"/>
            <w:r w:rsidR="005D768B">
              <w:rPr>
                <w:rStyle w:val="Hyperlink"/>
              </w:rPr>
              <w:fldChar w:fldCharType="end"/>
            </w:r>
            <w:r w:rsidRPr="00D4743D">
              <w:rPr>
                <w:b w:val="0"/>
              </w:rPr>
              <w:t>) [1]</w:t>
            </w:r>
          </w:p>
          <w:p w:rsidRPr="00D4743D" w:rsidR="00575C64" w:rsidP="004E4AD8" w:rsidRDefault="00575C64" w14:paraId="7B84613B" w14:textId="4D75C5F6">
            <w:pPr>
              <w:pStyle w:val="ListParagraph"/>
              <w:numPr>
                <w:ilvl w:val="0"/>
                <w:numId w:val="3"/>
              </w:numPr>
              <w:rPr>
                <w:b w:val="0"/>
              </w:rPr>
            </w:pPr>
            <w:r w:rsidRPr="00D4743D">
              <w:rPr>
                <w:b w:val="0"/>
              </w:rPr>
              <w:t>Topic (</w:t>
            </w:r>
            <w:proofErr w:type="spellStart"/>
            <w:r w:rsidR="005D768B">
              <w:fldChar w:fldCharType="begin"/>
            </w:r>
            <w:r w:rsidR="005D768B">
              <w:instrText xml:space="preserve"> HYPERLINK "http://www.w3.org/TR/xmlschema-2/" \l "string" \h </w:instrText>
            </w:r>
            <w:r w:rsidR="005D768B">
              <w:fldChar w:fldCharType="separate"/>
            </w:r>
            <w:r w:rsidRPr="00D4743D">
              <w:rPr>
                <w:rStyle w:val="Hyperlink"/>
                <w:b w:val="0"/>
              </w:rPr>
              <w:t>xs:string</w:t>
            </w:r>
            <w:proofErr w:type="spellEnd"/>
            <w:r w:rsidR="005D768B">
              <w:rPr>
                <w:rStyle w:val="Hyperlink"/>
              </w:rPr>
              <w:fldChar w:fldCharType="end"/>
            </w:r>
            <w:r w:rsidRPr="00D4743D">
              <w:rPr>
                <w:b w:val="0"/>
              </w:rPr>
              <w:t>) [1..*]</w:t>
            </w:r>
          </w:p>
          <w:p w:rsidRPr="00D4743D" w:rsidR="00575C64" w:rsidP="004E4AD8" w:rsidRDefault="00575C64" w14:paraId="20930B46" w14:textId="3A384A61">
            <w:pPr>
              <w:pStyle w:val="ListParagraph"/>
              <w:numPr>
                <w:ilvl w:val="0"/>
                <w:numId w:val="3"/>
              </w:numPr>
              <w:rPr>
                <w:b w:val="0"/>
              </w:rPr>
            </w:pPr>
            <w:proofErr w:type="spellStart"/>
            <w:r w:rsidRPr="00D4743D">
              <w:rPr>
                <w:b w:val="0"/>
              </w:rPr>
              <w:t>ListenerURL</w:t>
            </w:r>
            <w:proofErr w:type="spellEnd"/>
            <w:r w:rsidRPr="00D4743D">
              <w:rPr>
                <w:b w:val="0"/>
              </w:rPr>
              <w:t xml:space="preserve"> (</w:t>
            </w:r>
            <w:proofErr w:type="spellStart"/>
            <w:r w:rsidR="005D768B">
              <w:fldChar w:fldCharType="begin"/>
            </w:r>
            <w:r w:rsidR="005D768B">
              <w:instrText xml:space="preserve"> HYPERLINK "http://www.w3.org/TR/xmlschema-2/" \l "string" \h </w:instrText>
            </w:r>
            <w:r w:rsidR="005D768B">
              <w:fldChar w:fldCharType="separate"/>
            </w:r>
            <w:r w:rsidRPr="00D4743D">
              <w:rPr>
                <w:rStyle w:val="Hyperlink"/>
                <w:b w:val="0"/>
              </w:rPr>
              <w:t>xs:string</w:t>
            </w:r>
            <w:proofErr w:type="spellEnd"/>
            <w:r w:rsidR="005D768B">
              <w:rPr>
                <w:rStyle w:val="Hyperlink"/>
              </w:rPr>
              <w:fldChar w:fldCharType="end"/>
            </w:r>
            <w:r w:rsidRPr="00D4743D">
              <w:rPr>
                <w:b w:val="0"/>
              </w:rPr>
              <w:t>) [0..1]</w:t>
            </w:r>
          </w:p>
          <w:p w:rsidRPr="00B212FB" w:rsidR="00575C64" w:rsidP="004E4AD8" w:rsidRDefault="003742FA" w14:paraId="5DA5340D" w14:textId="1C8A472E">
            <w:pPr>
              <w:pStyle w:val="ListParagraph"/>
              <w:numPr>
                <w:ilvl w:val="0"/>
                <w:numId w:val="3"/>
              </w:numPr>
              <w:rPr>
                <w:b w:val="0"/>
              </w:rPr>
            </w:pPr>
            <w:proofErr w:type="spellStart"/>
            <w:r w:rsidRPr="003742FA">
              <w:rPr>
                <w:b w:val="0"/>
              </w:rPr>
              <w:t>FilterExpression</w:t>
            </w:r>
            <w:proofErr w:type="spellEnd"/>
            <w:r w:rsidRPr="00D4743D" w:rsidR="00575C64">
              <w:rPr>
                <w:b w:val="0"/>
              </w:rPr>
              <w:t xml:space="preserve"> (</w:t>
            </w:r>
            <w:proofErr w:type="spellStart"/>
            <w:r w:rsidR="005D768B">
              <w:fldChar w:fldCharType="begin"/>
            </w:r>
            <w:r w:rsidR="005D768B">
              <w:instrText xml:space="preserve"> HYPERLINK \l "_Expression" \h </w:instrText>
            </w:r>
            <w:r w:rsidR="005D768B">
              <w:fldChar w:fldCharType="separate"/>
            </w:r>
            <w:proofErr w:type="gramStart"/>
            <w:r w:rsidR="00C03F2F">
              <w:rPr>
                <w:rStyle w:val="Hyperlink"/>
                <w:b w:val="0"/>
              </w:rPr>
              <w:t>isbm:FilterExpression</w:t>
            </w:r>
            <w:proofErr w:type="spellEnd"/>
            <w:proofErr w:type="gramEnd"/>
            <w:r w:rsidR="005D768B">
              <w:rPr>
                <w:rStyle w:val="Hyperlink"/>
              </w:rPr>
              <w:fldChar w:fldCharType="end"/>
            </w:r>
            <w:r w:rsidRPr="00D4743D" w:rsidR="00575C64">
              <w:rPr>
                <w:b w:val="0"/>
              </w:rPr>
              <w:t>) [0..1]</w:t>
            </w:r>
          </w:p>
        </w:tc>
      </w:tr>
      <w:tr w:rsidR="00575C64" w:rsidTr="0016749D" w14:paraId="40DB044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575C64" w:rsidP="0016749D" w:rsidRDefault="00575C64" w14:paraId="6F4E2EAB" w14:textId="77777777">
            <w:pPr>
              <w:pStyle w:val="Compact"/>
            </w:pPr>
            <w:r>
              <w:t>Output</w:t>
            </w:r>
          </w:p>
        </w:tc>
        <w:tc>
          <w:tcPr>
            <w:tcW w:w="4397" w:type="pct"/>
          </w:tcPr>
          <w:p w:rsidRPr="00957F55" w:rsidR="00575C64" w:rsidP="0016749D" w:rsidRDefault="00575C64" w14:paraId="25613CB3" w14:textId="7FD95E50">
            <w:pPr>
              <w:rPr>
                <w:bCs/>
              </w:rPr>
            </w:pPr>
            <w:proofErr w:type="spellStart"/>
            <w:r w:rsidRPr="00A10B21">
              <w:t>OpenSubscriptionSession</w:t>
            </w:r>
            <w:r w:rsidRPr="008E449A">
              <w:t>Response</w:t>
            </w:r>
            <w:proofErr w:type="spellEnd"/>
            <w:r w:rsidRPr="008E449A">
              <w:t xml:space="preserve"> </w:t>
            </w:r>
            <w:r w:rsidRPr="00957F55">
              <w:rPr>
                <w:bCs/>
              </w:rPr>
              <w:t>(</w:t>
            </w:r>
            <w:proofErr w:type="spellStart"/>
            <w:r w:rsidR="005D768B">
              <w:fldChar w:fldCharType="begin"/>
            </w:r>
            <w:r w:rsidR="005D768B">
              <w:instrText xml:space="preserve"> HYPERLINK "http://www.openoandm.org/isbm/2.0/wsdl/ConsumerPublicationService.wsdl" </w:instrText>
            </w:r>
            <w:r w:rsidR="005D768B">
              <w:fldChar w:fldCharType="separate"/>
            </w:r>
            <w:r w:rsidRPr="00B84DF7">
              <w:rPr>
                <w:rStyle w:val="Hyperlink"/>
                <w:bCs/>
              </w:rPr>
              <w:t>isbm:OpenSubscriptionSessionResponse</w:t>
            </w:r>
            <w:proofErr w:type="spellEnd"/>
            <w:r w:rsidR="005D768B">
              <w:rPr>
                <w:rStyle w:val="Hyperlink"/>
                <w:bCs/>
              </w:rPr>
              <w:fldChar w:fldCharType="end"/>
            </w:r>
            <w:r w:rsidRPr="00957F55">
              <w:rPr>
                <w:bCs/>
              </w:rPr>
              <w:t>)</w:t>
            </w:r>
          </w:p>
          <w:p w:rsidRPr="00957F55" w:rsidR="00575C64" w:rsidP="004E4AD8" w:rsidRDefault="00575C64" w14:paraId="1E626C22" w14:textId="51042284">
            <w:pPr>
              <w:pStyle w:val="ListParagraph"/>
              <w:numPr>
                <w:ilvl w:val="0"/>
                <w:numId w:val="3"/>
              </w:numPr>
            </w:pPr>
            <w:proofErr w:type="spellStart"/>
            <w:r>
              <w:t>SessionID</w:t>
            </w:r>
            <w:proofErr w:type="spellEnd"/>
            <w:r>
              <w:t xml:space="preserve"> (</w:t>
            </w:r>
            <w:proofErr w:type="spellStart"/>
            <w:r w:rsidR="005D768B">
              <w:fldChar w:fldCharType="begin"/>
            </w:r>
            <w:r w:rsidR="005D768B">
              <w:instrText xml:space="preserve"> HYPERLINK "http://www.w3.org/TR/xmlschema-2/" \l "string" \h </w:instrText>
            </w:r>
            <w:r w:rsidR="005D768B">
              <w:fldChar w:fldCharType="separate"/>
            </w:r>
            <w:r>
              <w:rPr>
                <w:rStyle w:val="Hyperlink"/>
              </w:rPr>
              <w:t>xs:string</w:t>
            </w:r>
            <w:proofErr w:type="spellEnd"/>
            <w:r w:rsidR="005D768B">
              <w:rPr>
                <w:rStyle w:val="Hyperlink"/>
              </w:rPr>
              <w:fldChar w:fldCharType="end"/>
            </w:r>
            <w:r>
              <w:t>) [1]</w:t>
            </w:r>
          </w:p>
        </w:tc>
      </w:tr>
      <w:tr w:rsidR="00575C64" w:rsidTr="0016749D" w14:paraId="1D339BAC" w14:textId="77777777">
        <w:tc>
          <w:tcPr>
            <w:tcW w:w="603" w:type="pct"/>
          </w:tcPr>
          <w:p w:rsidR="00575C64" w:rsidP="0016749D" w:rsidRDefault="00575C64" w14:paraId="2D4107C4" w14:textId="77777777">
            <w:pPr>
              <w:pStyle w:val="Compact"/>
            </w:pPr>
            <w:r>
              <w:t>Faults</w:t>
            </w:r>
          </w:p>
        </w:tc>
        <w:tc>
          <w:tcPr>
            <w:tcW w:w="4397" w:type="pct"/>
          </w:tcPr>
          <w:p w:rsidR="00575C64" w:rsidP="0016749D" w:rsidRDefault="00575C64" w14:paraId="32D3C578" w14:textId="26ACFABF">
            <w:proofErr w:type="spellStart"/>
            <w:r>
              <w:t>ChannelFault</w:t>
            </w:r>
            <w:proofErr w:type="spellEnd"/>
            <w:r w:rsidR="00B84DF7">
              <w:t xml:space="preserve"> </w:t>
            </w:r>
            <w:r w:rsidR="000E79A1">
              <w:t>(</w:t>
            </w:r>
            <w:proofErr w:type="spellStart"/>
            <w:r w:rsidR="005D768B">
              <w:fldChar w:fldCharType="begin"/>
            </w:r>
            <w:r w:rsidR="005D768B">
              <w:instrText xml:space="preserve"> HYPERLINK "http://www.openoandm.org/isbm/2.0/wsdl/ConsumerPublicationService.wsdl" </w:instrText>
            </w:r>
            <w:r w:rsidR="005D768B">
              <w:fldChar w:fldCharType="separate"/>
            </w:r>
            <w:r w:rsidRPr="00756CC6" w:rsidR="000E79A1">
              <w:rPr>
                <w:rStyle w:val="Hyperlink"/>
              </w:rPr>
              <w:t>isbm:ChannelFault</w:t>
            </w:r>
            <w:proofErr w:type="spellEnd"/>
            <w:r w:rsidR="005D768B">
              <w:rPr>
                <w:rStyle w:val="Hyperlink"/>
              </w:rPr>
              <w:fldChar w:fldCharType="end"/>
            </w:r>
            <w:r w:rsidR="000E79A1">
              <w:t>)</w:t>
            </w:r>
          </w:p>
          <w:p w:rsidR="00575C64" w:rsidP="0016749D" w:rsidRDefault="00575C64" w14:paraId="014B4937" w14:textId="551C2E3A">
            <w:proofErr w:type="spellStart"/>
            <w:r>
              <w:t>NamespaceFault</w:t>
            </w:r>
            <w:proofErr w:type="spellEnd"/>
            <w:r w:rsidR="000E79A1">
              <w:t xml:space="preserve"> (</w:t>
            </w:r>
            <w:proofErr w:type="spellStart"/>
            <w:r w:rsidR="005D768B">
              <w:fldChar w:fldCharType="begin"/>
            </w:r>
            <w:r w:rsidR="005D768B">
              <w:instrText xml:space="preserve"> HYPERLINK "http://www.openoandm.org/isbm/2.0/wsdl/ConsumerPublicationService.wsdl" </w:instrText>
            </w:r>
            <w:r w:rsidR="005D768B">
              <w:fldChar w:fldCharType="separate"/>
            </w:r>
            <w:r w:rsidRPr="00756CC6" w:rsidR="000E79A1">
              <w:rPr>
                <w:rStyle w:val="Hyperlink"/>
              </w:rPr>
              <w:t>isbm:NamespaceFault</w:t>
            </w:r>
            <w:proofErr w:type="spellEnd"/>
            <w:r w:rsidR="005D768B">
              <w:rPr>
                <w:rStyle w:val="Hyperlink"/>
              </w:rPr>
              <w:fldChar w:fldCharType="end"/>
            </w:r>
            <w:r w:rsidR="000E79A1">
              <w:t>)</w:t>
            </w:r>
          </w:p>
          <w:p w:rsidR="00575C64" w:rsidP="0016749D" w:rsidRDefault="00575C64" w14:paraId="4044746F" w14:textId="352653CB">
            <w:pPr>
              <w:pStyle w:val="Compact"/>
            </w:pPr>
            <w:proofErr w:type="spellStart"/>
            <w:r>
              <w:t>OperationFault</w:t>
            </w:r>
            <w:proofErr w:type="spellEnd"/>
            <w:r w:rsidR="000E79A1">
              <w:t xml:space="preserve"> (</w:t>
            </w:r>
            <w:proofErr w:type="spellStart"/>
            <w:r w:rsidR="005D768B">
              <w:fldChar w:fldCharType="begin"/>
            </w:r>
            <w:r w:rsidR="005D768B">
              <w:instrText xml:space="preserve"> HYPERLINK "http://www.openoandm.org/isbm/2.0/wsdl/ConsumerPublicationService.wsdl" </w:instrText>
            </w:r>
            <w:r w:rsidR="005D768B">
              <w:fldChar w:fldCharType="separate"/>
            </w:r>
            <w:r w:rsidRPr="00756CC6" w:rsidR="000E79A1">
              <w:rPr>
                <w:rStyle w:val="Hyperlink"/>
              </w:rPr>
              <w:t>isbm:OperationFault</w:t>
            </w:r>
            <w:proofErr w:type="spellEnd"/>
            <w:r w:rsidR="005D768B">
              <w:rPr>
                <w:rStyle w:val="Hyperlink"/>
              </w:rPr>
              <w:fldChar w:fldCharType="end"/>
            </w:r>
            <w:r w:rsidR="000E79A1">
              <w:t>)</w:t>
            </w:r>
          </w:p>
        </w:tc>
      </w:tr>
    </w:tbl>
    <w:p w:rsidR="00575C64" w:rsidP="00575C64" w:rsidRDefault="003A6A93" w14:paraId="5FE7D027" w14:textId="55B4DF03">
      <w:pPr>
        <w:pStyle w:val="Heading4"/>
      </w:pPr>
      <w:r>
        <w:t>REST Interface</w:t>
      </w:r>
    </w:p>
    <w:p w:rsidR="00575C64" w:rsidP="00575C64" w:rsidRDefault="00575C64" w14:paraId="5B294A9F" w14:textId="77777777">
      <w:pPr>
        <w:pStyle w:val="BodyText"/>
      </w:pPr>
      <w:r>
        <w:t>The Open</w:t>
      </w:r>
      <w:r w:rsidRPr="00F37CC4">
        <w:t xml:space="preserve"> </w:t>
      </w:r>
      <w:r>
        <w:t>Subscription</w:t>
      </w:r>
      <w:r w:rsidRPr="00F37CC4">
        <w:t xml:space="preserve"> </w:t>
      </w:r>
      <w:r>
        <w:t xml:space="preserve">Session general interface is mapped into a RESTful interface as an </w:t>
      </w:r>
      <w:proofErr w:type="spellStart"/>
      <w:r>
        <w:t>OpenAPI</w:t>
      </w:r>
      <w:proofErr w:type="spellEnd"/>
      <w:r>
        <w:t xml:space="preserve"> description according to the following rules.</w:t>
      </w:r>
    </w:p>
    <w:p w:rsidR="00575C64" w:rsidP="00575C64" w:rsidRDefault="00575C64" w14:paraId="5A20A986"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75C64" w:rsidTr="0016749D" w14:paraId="1212BFC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575C64" w:rsidP="0016749D" w:rsidRDefault="00575C64" w14:paraId="32146BDF" w14:textId="77777777">
            <w:pPr>
              <w:pStyle w:val="Compact"/>
            </w:pPr>
            <w:r w:rsidRPr="003B5061">
              <w:t>HTTP M</w:t>
            </w:r>
            <w:r>
              <w:t>ethod</w:t>
            </w:r>
          </w:p>
        </w:tc>
        <w:tc>
          <w:tcPr>
            <w:tcW w:w="4397" w:type="pct"/>
          </w:tcPr>
          <w:p w:rsidRPr="003B5061" w:rsidR="00575C64" w:rsidP="0016749D" w:rsidRDefault="00575C64" w14:paraId="547B1CF5" w14:textId="77777777">
            <w:pPr>
              <w:rPr>
                <w:bCs/>
              </w:rPr>
            </w:pPr>
            <w:r>
              <w:rPr>
                <w:bCs/>
              </w:rPr>
              <w:t>POST</w:t>
            </w:r>
          </w:p>
        </w:tc>
      </w:tr>
      <w:tr w:rsidR="00575C64" w:rsidTr="0016749D" w14:paraId="1ABBE3BB" w14:textId="77777777">
        <w:tc>
          <w:tcPr>
            <w:tcW w:w="603" w:type="pct"/>
          </w:tcPr>
          <w:p w:rsidRPr="003B5061" w:rsidR="00575C64" w:rsidP="0016749D" w:rsidRDefault="00575C64" w14:paraId="74539718" w14:textId="77777777">
            <w:pPr>
              <w:pStyle w:val="Compact"/>
            </w:pPr>
            <w:r>
              <w:t xml:space="preserve">URL </w:t>
            </w:r>
          </w:p>
        </w:tc>
        <w:tc>
          <w:tcPr>
            <w:tcW w:w="4397" w:type="pct"/>
          </w:tcPr>
          <w:p w:rsidRPr="003B5061" w:rsidR="00575C64" w:rsidP="0016749D" w:rsidRDefault="00575C64" w14:paraId="45D86C34" w14:textId="77777777">
            <w:pPr>
              <w:rPr>
                <w:bCs/>
              </w:rPr>
            </w:pPr>
            <w:r w:rsidRPr="00B01DE0">
              <w:rPr>
                <w:bCs/>
              </w:rPr>
              <w:t>/channels/{channel-id}/subscription-sessions</w:t>
            </w:r>
          </w:p>
        </w:tc>
      </w:tr>
      <w:tr w:rsidR="00575C64" w:rsidTr="0016749D" w14:paraId="6611E0C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575C64" w:rsidP="0016749D" w:rsidRDefault="00575C64" w14:paraId="351C326F" w14:textId="77777777">
            <w:pPr>
              <w:pStyle w:val="Compact"/>
            </w:pPr>
            <w:r>
              <w:t>HTTP Body</w:t>
            </w:r>
          </w:p>
        </w:tc>
        <w:tc>
          <w:tcPr>
            <w:tcW w:w="4397" w:type="pct"/>
          </w:tcPr>
          <w:p w:rsidR="00575C64" w:rsidP="0016749D" w:rsidRDefault="00575C64" w14:paraId="15C79A54" w14:textId="1A695BBB">
            <w:proofErr w:type="spellStart"/>
            <w:r w:rsidRPr="00F85AA8">
              <w:t>openSubscriptionSession</w:t>
            </w:r>
            <w:proofErr w:type="spellEnd"/>
            <w:r>
              <w:t xml:space="preserve"> (</w:t>
            </w:r>
            <w:proofErr w:type="spellStart"/>
            <w:r w:rsidR="005D768B">
              <w:fldChar w:fldCharType="begin"/>
            </w:r>
            <w:r w:rsidR="005D768B">
              <w:instrText xml:space="preserve"> HYPERLINK "http://www.openoandm.org/isbm/2.0/openapi/consumer_publication_service.yml" </w:instrText>
            </w:r>
            <w:r w:rsidR="005D768B">
              <w:fldChar w:fldCharType="separate"/>
            </w:r>
            <w:r w:rsidRPr="00B427CA">
              <w:rPr>
                <w:rStyle w:val="Hyperlink"/>
              </w:rPr>
              <w:t>json:openSubscriptionSession</w:t>
            </w:r>
            <w:proofErr w:type="spellEnd"/>
            <w:r w:rsidR="005D768B">
              <w:rPr>
                <w:rStyle w:val="Hyperlink"/>
              </w:rPr>
              <w:fldChar w:fldCharType="end"/>
            </w:r>
            <w:r>
              <w:t>)</w:t>
            </w:r>
          </w:p>
          <w:p w:rsidR="00575C64" w:rsidP="004E4AD8" w:rsidRDefault="00575C64" w14:paraId="25783F5D" w14:textId="56F0C543">
            <w:pPr>
              <w:pStyle w:val="ListParagraph"/>
              <w:numPr>
                <w:ilvl w:val="0"/>
                <w:numId w:val="3"/>
              </w:numPr>
            </w:pPr>
            <w:r w:rsidRPr="00B50C99">
              <w:rPr>
                <w:bCs/>
              </w:rPr>
              <w:t>Session</w:t>
            </w:r>
            <w:r>
              <w:t xml:space="preserve"> (</w:t>
            </w:r>
            <w:proofErr w:type="spellStart"/>
            <w:r w:rsidR="005D768B">
              <w:fldChar w:fldCharType="begin"/>
            </w:r>
            <w:r w:rsidR="005D768B">
              <w:instrText xml:space="preserve"> HYPERLINK \l "_Session" </w:instrText>
            </w:r>
            <w:r w:rsidR="005D768B">
              <w:fldChar w:fldCharType="separate"/>
            </w:r>
            <w:proofErr w:type="gramStart"/>
            <w:r w:rsidRPr="00B427CA">
              <w:rPr>
                <w:rStyle w:val="Hyperlink"/>
              </w:rPr>
              <w:t>json:Session</w:t>
            </w:r>
            <w:proofErr w:type="spellEnd"/>
            <w:proofErr w:type="gramEnd"/>
            <w:r w:rsidR="005D768B">
              <w:rPr>
                <w:rStyle w:val="Hyperlink"/>
              </w:rPr>
              <w:fldChar w:fldCharType="end"/>
            </w:r>
            <w:r>
              <w:t>)</w:t>
            </w:r>
          </w:p>
          <w:p w:rsidR="00575C64" w:rsidP="004E4AD8" w:rsidRDefault="00575C64" w14:paraId="1123AB21" w14:textId="6DCC7B3F">
            <w:pPr>
              <w:pStyle w:val="ListParagraph"/>
              <w:numPr>
                <w:ilvl w:val="1"/>
                <w:numId w:val="3"/>
              </w:numPr>
            </w:pPr>
            <w:r>
              <w:t>Topic “topics” (</w:t>
            </w:r>
            <w:proofErr w:type="spellStart"/>
            <w:r w:rsidR="005D768B">
              <w:fldChar w:fldCharType="begin"/>
            </w:r>
            <w:r w:rsidR="005D768B">
              <w:instrText xml:space="preserve"> HYPERLINK "https://github.com/OAI/OpenAPI-Specification/blob/master</w:instrText>
            </w:r>
            <w:r w:rsidR="005D768B">
              <w:instrText xml:space="preserve">/versions/3.0.1.md" \l "data-types" </w:instrText>
            </w:r>
            <w:r w:rsidR="005D768B">
              <w:fldChar w:fldCharType="separate"/>
            </w:r>
            <w:r w:rsidRPr="00B427CA">
              <w:rPr>
                <w:rStyle w:val="Hyperlink"/>
              </w:rPr>
              <w:t>json:string</w:t>
            </w:r>
            <w:proofErr w:type="spellEnd"/>
            <w:r w:rsidR="005D768B">
              <w:rPr>
                <w:rStyle w:val="Hyperlink"/>
              </w:rPr>
              <w:fldChar w:fldCharType="end"/>
            </w:r>
            <w:r>
              <w:t>) [1..*]</w:t>
            </w:r>
          </w:p>
          <w:p w:rsidR="00575C64" w:rsidP="004E4AD8" w:rsidRDefault="00575C64" w14:paraId="5305666F" w14:textId="58A10CE8">
            <w:pPr>
              <w:pStyle w:val="ListParagraph"/>
              <w:numPr>
                <w:ilvl w:val="1"/>
                <w:numId w:val="3"/>
              </w:numPr>
            </w:pPr>
            <w:proofErr w:type="spellStart"/>
            <w:r>
              <w:t>ListenerURL</w:t>
            </w:r>
            <w:proofErr w:type="spellEnd"/>
            <w:r>
              <w:t xml:space="preserve"> “</w:t>
            </w:r>
            <w:proofErr w:type="spellStart"/>
            <w:r w:rsidRPr="00AB2B85">
              <w:t>listenerUrl</w:t>
            </w:r>
            <w:proofErr w:type="spellEnd"/>
            <w:r>
              <w:t>” (</w:t>
            </w:r>
            <w:proofErr w:type="spellStart"/>
            <w:r w:rsidR="005D768B">
              <w:fldChar w:fldCharType="begin"/>
            </w:r>
            <w:r w:rsidR="005D768B">
              <w:instrText xml:space="preserve"> HYPERLINK "https://github.com/OAI/OpenAPI-Specification/blob/master/versions/3.0.1.md" \l "data-types" </w:instrText>
            </w:r>
            <w:r w:rsidR="005D768B">
              <w:fldChar w:fldCharType="separate"/>
            </w:r>
            <w:r w:rsidRPr="00B427CA">
              <w:rPr>
                <w:rStyle w:val="Hyperlink"/>
              </w:rPr>
              <w:t>json:string</w:t>
            </w:r>
            <w:proofErr w:type="spellEnd"/>
            <w:r w:rsidR="005D768B">
              <w:rPr>
                <w:rStyle w:val="Hyperlink"/>
              </w:rPr>
              <w:fldChar w:fldCharType="end"/>
            </w:r>
            <w:r>
              <w:t>) [0..1]</w:t>
            </w:r>
          </w:p>
          <w:p w:rsidRPr="003B5061" w:rsidR="00105D0B" w:rsidP="004E4AD8" w:rsidRDefault="00105D0B" w14:paraId="3AEB0B00" w14:textId="35790536">
            <w:pPr>
              <w:pStyle w:val="ListParagraph"/>
              <w:numPr>
                <w:ilvl w:val="1"/>
                <w:numId w:val="3"/>
              </w:numPr>
            </w:pPr>
            <w:proofErr w:type="spellStart"/>
            <w:r>
              <w:t>FilterExpression</w:t>
            </w:r>
            <w:proofErr w:type="spellEnd"/>
            <w:r>
              <w:t xml:space="preserve"> “</w:t>
            </w:r>
            <w:proofErr w:type="spellStart"/>
            <w:r w:rsidR="00170E5F">
              <w:t>filterE</w:t>
            </w:r>
            <w:r>
              <w:t>xpression</w:t>
            </w:r>
            <w:proofErr w:type="spellEnd"/>
            <w:r>
              <w:t>” (</w:t>
            </w:r>
            <w:proofErr w:type="spellStart"/>
            <w:r w:rsidR="005D768B">
              <w:fldChar w:fldCharType="begin"/>
            </w:r>
            <w:r w:rsidR="005D768B">
              <w:instrText xml:space="preserve"> HYPERLINK \l "_ChannelType_1" </w:instrText>
            </w:r>
            <w:r w:rsidR="005D768B">
              <w:fldChar w:fldCharType="separate"/>
            </w:r>
            <w:proofErr w:type="gramStart"/>
            <w:r w:rsidR="00C03F2F">
              <w:rPr>
                <w:rStyle w:val="Hyperlink"/>
              </w:rPr>
              <w:t>json:FilterExpression</w:t>
            </w:r>
            <w:proofErr w:type="spellEnd"/>
            <w:proofErr w:type="gramEnd"/>
            <w:r w:rsidR="005D768B">
              <w:rPr>
                <w:rStyle w:val="Hyperlink"/>
              </w:rPr>
              <w:fldChar w:fldCharType="end"/>
            </w:r>
            <w:r>
              <w:t>) [0..1]</w:t>
            </w:r>
          </w:p>
        </w:tc>
      </w:tr>
      <w:tr w:rsidR="00575C64" w:rsidTr="0016749D" w14:paraId="70BCA54A" w14:textId="77777777">
        <w:tc>
          <w:tcPr>
            <w:tcW w:w="603" w:type="pct"/>
          </w:tcPr>
          <w:p w:rsidR="00575C64" w:rsidP="0016749D" w:rsidRDefault="00575C64" w14:paraId="56E93411" w14:textId="77777777">
            <w:pPr>
              <w:pStyle w:val="Compact"/>
            </w:pPr>
            <w:r>
              <w:t>HTTP Response (Success)</w:t>
            </w:r>
          </w:p>
        </w:tc>
        <w:tc>
          <w:tcPr>
            <w:tcW w:w="4397" w:type="pct"/>
          </w:tcPr>
          <w:p w:rsidR="00575C64" w:rsidP="0016749D" w:rsidRDefault="00575C64" w14:paraId="4B7F6118" w14:textId="77777777">
            <w:pPr>
              <w:pStyle w:val="Compact"/>
            </w:pPr>
            <w:r>
              <w:t>201 Created</w:t>
            </w:r>
          </w:p>
        </w:tc>
      </w:tr>
      <w:tr w:rsidR="00575C64" w:rsidTr="0016749D" w14:paraId="189553C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575C64" w:rsidP="0016749D" w:rsidRDefault="00575C64" w14:paraId="101E0458" w14:textId="77777777">
            <w:pPr>
              <w:pStyle w:val="Compact"/>
            </w:pPr>
            <w:r>
              <w:t>Output</w:t>
            </w:r>
          </w:p>
        </w:tc>
        <w:tc>
          <w:tcPr>
            <w:tcW w:w="4397" w:type="pct"/>
          </w:tcPr>
          <w:p w:rsidR="00575C64" w:rsidP="0016749D" w:rsidRDefault="00575C64" w14:paraId="6A994C34" w14:textId="77777777">
            <w:pPr>
              <w:pStyle w:val="Compact"/>
            </w:pPr>
            <w:r>
              <w:t>Session (</w:t>
            </w:r>
            <w:proofErr w:type="spellStart"/>
            <w:proofErr w:type="gramStart"/>
            <w:r>
              <w:t>json:Session</w:t>
            </w:r>
            <w:proofErr w:type="spellEnd"/>
            <w:proofErr w:type="gramEnd"/>
            <w:r>
              <w:t>)</w:t>
            </w:r>
          </w:p>
          <w:p w:rsidR="00575C64" w:rsidP="004E4AD8" w:rsidRDefault="00575C64" w14:paraId="160D557D" w14:textId="7EC9B5CA">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5D768B">
              <w:fldChar w:fldCharType="begin"/>
            </w:r>
            <w:r w:rsidR="005D768B">
              <w:instrText xml:space="preserve"> HYPERLINK "https://github.com/OAI/OpenAPI-Specification/blob/master/versions/3.0.1.md" \l "data-types" </w:instrText>
            </w:r>
            <w:r w:rsidR="005D768B">
              <w:fldChar w:fldCharType="separate"/>
            </w:r>
            <w:r w:rsidRPr="00B427CA" w:rsidR="00E81E18">
              <w:rPr>
                <w:rStyle w:val="Hyperlink"/>
              </w:rPr>
              <w:t>json:string</w:t>
            </w:r>
            <w:proofErr w:type="spellEnd"/>
            <w:r w:rsidR="005D768B">
              <w:rPr>
                <w:rStyle w:val="Hyperlink"/>
              </w:rPr>
              <w:fldChar w:fldCharType="end"/>
            </w:r>
            <w:r>
              <w:t>) [1]</w:t>
            </w:r>
          </w:p>
        </w:tc>
      </w:tr>
      <w:tr w:rsidR="00575C64" w:rsidTr="0016749D" w14:paraId="48764D72" w14:textId="77777777">
        <w:trPr>
          <w:trHeight w:val="972"/>
        </w:trPr>
        <w:tc>
          <w:tcPr>
            <w:tcW w:w="603" w:type="pct"/>
          </w:tcPr>
          <w:p w:rsidR="00575C64" w:rsidP="0016749D" w:rsidRDefault="00575C64" w14:paraId="33BC026A" w14:textId="77777777">
            <w:pPr>
              <w:pStyle w:val="Compact"/>
            </w:pPr>
            <w:r>
              <w:t>HTTP Response</w:t>
            </w:r>
          </w:p>
          <w:p w:rsidR="00575C64" w:rsidP="0016749D" w:rsidRDefault="00575C64" w14:paraId="4EB55F6B" w14:textId="77777777">
            <w:pPr>
              <w:pStyle w:val="Compact"/>
            </w:pPr>
            <w:r>
              <w:t>(Error)</w:t>
            </w:r>
          </w:p>
        </w:tc>
        <w:tc>
          <w:tcPr>
            <w:tcW w:w="4397" w:type="pct"/>
          </w:tcPr>
          <w:p w:rsidR="00575C64" w:rsidP="0016749D" w:rsidRDefault="00575C64" w14:paraId="1F1A6D94" w14:textId="1B500A09">
            <w:proofErr w:type="spellStart"/>
            <w:r>
              <w:t>ChannelFault</w:t>
            </w:r>
            <w:proofErr w:type="spellEnd"/>
            <w:r>
              <w:t xml:space="preserve"> (</w:t>
            </w:r>
            <w:proofErr w:type="spellStart"/>
            <w:r w:rsidR="005D768B">
              <w:fldChar w:fldCharType="begin"/>
            </w:r>
            <w:r w:rsidR="005D768B">
              <w:instrText xml:space="preserve"> HYPERLINK "http://www.openoandm.org/isbm/2.0/openapi/consumer_publication_service.yml" </w:instrText>
            </w:r>
            <w:r w:rsidR="005D768B">
              <w:fldChar w:fldCharType="separate"/>
            </w:r>
            <w:r w:rsidRPr="00E41544">
              <w:rPr>
                <w:rStyle w:val="Hyperlink"/>
              </w:rPr>
              <w:t>json:ChannelFault</w:t>
            </w:r>
            <w:proofErr w:type="spellEnd"/>
            <w:r w:rsidR="005D768B">
              <w:rPr>
                <w:rStyle w:val="Hyperlink"/>
              </w:rPr>
              <w:fldChar w:fldCharType="end"/>
            </w:r>
            <w:r>
              <w:t>) – 404 Not Found</w:t>
            </w:r>
          </w:p>
          <w:p w:rsidR="00575C64" w:rsidP="0016749D" w:rsidRDefault="00575C64" w14:paraId="53EA9B35" w14:textId="689DB44A">
            <w:proofErr w:type="spellStart"/>
            <w:r>
              <w:t>NamespaceFault</w:t>
            </w:r>
            <w:proofErr w:type="spellEnd"/>
            <w:r>
              <w:t xml:space="preserve"> (</w:t>
            </w:r>
            <w:proofErr w:type="spellStart"/>
            <w:r w:rsidR="005D768B">
              <w:fldChar w:fldCharType="begin"/>
            </w:r>
            <w:r w:rsidR="005D768B">
              <w:instrText xml:space="preserve"> HYPERLINK "http://www.openoandm.org/isbm/2.0/openapi/consumer_publication_service.yml" </w:instrText>
            </w:r>
            <w:r w:rsidR="005D768B">
              <w:fldChar w:fldCharType="separate"/>
            </w:r>
            <w:r w:rsidRPr="00E41544">
              <w:rPr>
                <w:rStyle w:val="Hyperlink"/>
              </w:rPr>
              <w:t>json:Namespacefault</w:t>
            </w:r>
            <w:proofErr w:type="spellEnd"/>
            <w:r w:rsidR="005D768B">
              <w:rPr>
                <w:rStyle w:val="Hyperlink"/>
              </w:rPr>
              <w:fldChar w:fldCharType="end"/>
            </w:r>
            <w:r>
              <w:t>) – 400 Bad Request</w:t>
            </w:r>
          </w:p>
          <w:p w:rsidR="00575C64" w:rsidP="0016749D" w:rsidRDefault="00575C64" w14:paraId="6A51354A" w14:textId="051A5D7E">
            <w:proofErr w:type="spellStart"/>
            <w:r>
              <w:lastRenderedPageBreak/>
              <w:t>OperationFault</w:t>
            </w:r>
            <w:proofErr w:type="spellEnd"/>
            <w:r>
              <w:t xml:space="preserve"> (</w:t>
            </w:r>
            <w:proofErr w:type="spellStart"/>
            <w:r w:rsidR="005D768B">
              <w:fldChar w:fldCharType="begin"/>
            </w:r>
            <w:r w:rsidR="005D768B">
              <w:instrText xml:space="preserve"> HYPERLINK "http://www.openoandm.org/isbm/2.0/openapi/consumer_</w:instrText>
            </w:r>
            <w:r w:rsidR="005D768B">
              <w:instrText xml:space="preserve">publication_service.yml" </w:instrText>
            </w:r>
            <w:r w:rsidR="005D768B">
              <w:fldChar w:fldCharType="separate"/>
            </w:r>
            <w:r w:rsidRPr="00E41544">
              <w:rPr>
                <w:rStyle w:val="Hyperlink"/>
              </w:rPr>
              <w:t>json:OperationFault</w:t>
            </w:r>
            <w:proofErr w:type="spellEnd"/>
            <w:r w:rsidR="005D768B">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rsidR="00BB0129" w:rsidP="00296BF2" w:rsidRDefault="00E83E4F" w14:paraId="09AF8219" w14:textId="799D492D">
      <w:pPr>
        <w:pStyle w:val="Heading3"/>
      </w:pPr>
      <w:bookmarkStart w:name="_Toc32417359" w:id="229"/>
      <w:r>
        <w:lastRenderedPageBreak/>
        <w:t>Read Publication</w:t>
      </w:r>
      <w:bookmarkEnd w:id="227"/>
      <w:bookmarkEnd w:id="228"/>
      <w:bookmarkEnd w:id="229"/>
    </w:p>
    <w:p w:rsidRPr="004D6E4D" w:rsidR="004D6E4D" w:rsidP="004D6E4D" w:rsidRDefault="004D6E4D" w14:paraId="220D3A09" w14:textId="2B222351">
      <w:pPr>
        <w:pStyle w:val="BodyText"/>
      </w:pPr>
      <w:r>
        <w:t xml:space="preserve">The </w:t>
      </w:r>
      <w:r w:rsidR="00245BF3">
        <w:t>Read Publication</w:t>
      </w:r>
      <w:r>
        <w:t xml:space="preserv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094FC159"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2D1EB972" w14:textId="77777777">
            <w:pPr>
              <w:pStyle w:val="Compact"/>
            </w:pPr>
            <w:r>
              <w:t>Name</w:t>
            </w:r>
          </w:p>
        </w:tc>
        <w:tc>
          <w:tcPr>
            <w:tcW w:w="0" w:type="auto"/>
          </w:tcPr>
          <w:p w:rsidR="00BB0129" w:rsidRDefault="00E83E4F" w14:paraId="0EBD2561" w14:textId="77777777">
            <w:pPr>
              <w:pStyle w:val="Compact"/>
            </w:pPr>
            <w:proofErr w:type="spellStart"/>
            <w:r>
              <w:t>ReadPublication</w:t>
            </w:r>
            <w:proofErr w:type="spellEnd"/>
          </w:p>
        </w:tc>
      </w:tr>
      <w:tr w:rsidR="00BB0129" w:rsidTr="00296BF2" w14:paraId="6661AD4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3B93545" w14:textId="77777777">
            <w:pPr>
              <w:pStyle w:val="Compact"/>
            </w:pPr>
            <w:r>
              <w:t>Description</w:t>
            </w:r>
          </w:p>
        </w:tc>
        <w:tc>
          <w:tcPr>
            <w:tcW w:w="0" w:type="auto"/>
          </w:tcPr>
          <w:p w:rsidR="00BB0129" w:rsidRDefault="00E83E4F" w14:paraId="033D6BEA" w14:textId="409A96DF">
            <w:pPr>
              <w:pStyle w:val="Compact"/>
            </w:pPr>
            <w:r>
              <w:t>Returns the first non-expired publication message or a previously read expired message that satisfies the session message filters.</w:t>
            </w:r>
            <w:r w:rsidR="008C2388">
              <w:t xml:space="preserve"> </w:t>
            </w:r>
          </w:p>
        </w:tc>
      </w:tr>
      <w:tr w:rsidR="00BB0129" w:rsidTr="00296BF2" w14:paraId="6081CFE1" w14:textId="77777777">
        <w:tc>
          <w:tcPr>
            <w:tcW w:w="0" w:type="auto"/>
          </w:tcPr>
          <w:p w:rsidR="00BB0129" w:rsidRDefault="00E83E4F" w14:paraId="4C422CC7" w14:textId="77777777">
            <w:pPr>
              <w:pStyle w:val="Compact"/>
            </w:pPr>
            <w:r>
              <w:t>Input</w:t>
            </w:r>
          </w:p>
        </w:tc>
        <w:tc>
          <w:tcPr>
            <w:tcW w:w="0" w:type="auto"/>
          </w:tcPr>
          <w:p w:rsidR="00BB0129" w:rsidRDefault="00E83E4F" w14:paraId="21BCBBEA" w14:textId="1F268FB3">
            <w:pPr>
              <w:pStyle w:val="Compact"/>
            </w:pPr>
            <w:proofErr w:type="spellStart"/>
            <w:r>
              <w:t>SessionID</w:t>
            </w:r>
            <w:proofErr w:type="spellEnd"/>
            <w:r w:rsidR="001C5AA5">
              <w:t xml:space="preserve"> </w:t>
            </w:r>
            <w:r>
              <w:t>[1]</w:t>
            </w:r>
          </w:p>
        </w:tc>
      </w:tr>
      <w:tr w:rsidR="00BB0129" w:rsidTr="00296BF2" w14:paraId="370D93D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F10DCB4" w14:textId="77777777">
            <w:pPr>
              <w:pStyle w:val="Compact"/>
            </w:pPr>
            <w:r>
              <w:t>Behavior</w:t>
            </w:r>
          </w:p>
        </w:tc>
        <w:tc>
          <w:tcPr>
            <w:tcW w:w="0" w:type="auto"/>
          </w:tcPr>
          <w:p w:rsidR="00BB0129" w:rsidRDefault="00E83E4F" w14:paraId="74EFC9CB" w14:textId="325C7C08">
            <w:r>
              <w:t xml:space="preserve">If the </w:t>
            </w:r>
            <w:proofErr w:type="spellStart"/>
            <w:r>
              <w:t>SessionID</w:t>
            </w:r>
            <w:proofErr w:type="spellEnd"/>
            <w:r>
              <w:t xml:space="preserve"> does not exist or does not correspond to a </w:t>
            </w:r>
            <w:r w:rsidR="003B276E">
              <w:t>publication</w:t>
            </w:r>
            <w:r>
              <w:t xml:space="preserve"> session, then a </w:t>
            </w:r>
            <w:proofErr w:type="spellStart"/>
            <w:r>
              <w:t>SessionFault</w:t>
            </w:r>
            <w:proofErr w:type="spellEnd"/>
            <w:r>
              <w:t xml:space="preserve"> is returned.</w:t>
            </w:r>
          </w:p>
          <w:p w:rsidR="003247E7" w:rsidRDefault="003247E7" w14:paraId="10305D82"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743E15" w:rsidRDefault="00743E15" w14:paraId="2E1D59DF" w14:textId="362DA56F">
            <w:r>
              <w:t>The returned Topics will correspond to the intersection of the Topics of the posted publication and the Topics specified in the subscription session.</w:t>
            </w:r>
          </w:p>
        </w:tc>
      </w:tr>
      <w:tr w:rsidR="00BB0129" w:rsidTr="00296BF2" w14:paraId="48EE222E" w14:textId="77777777">
        <w:tc>
          <w:tcPr>
            <w:tcW w:w="0" w:type="auto"/>
          </w:tcPr>
          <w:p w:rsidR="00BB0129" w:rsidRDefault="00E83E4F" w14:paraId="1EEE1C37" w14:textId="77777777">
            <w:pPr>
              <w:pStyle w:val="Compact"/>
            </w:pPr>
            <w:r>
              <w:t>Output</w:t>
            </w:r>
          </w:p>
        </w:tc>
        <w:tc>
          <w:tcPr>
            <w:tcW w:w="0" w:type="auto"/>
          </w:tcPr>
          <w:p w:rsidR="00BB0129" w:rsidRDefault="00E83E4F" w14:paraId="2FBD33C9" w14:textId="5DD80020">
            <w:proofErr w:type="spellStart"/>
            <w:r>
              <w:t>PublicationMessage</w:t>
            </w:r>
            <w:proofErr w:type="spellEnd"/>
            <w:r>
              <w:t xml:space="preserve"> [</w:t>
            </w:r>
            <w:proofErr w:type="gramStart"/>
            <w:r>
              <w:t>0..</w:t>
            </w:r>
            <w:proofErr w:type="gramEnd"/>
            <w:r>
              <w:t>1], composed of:</w:t>
            </w:r>
          </w:p>
          <w:p w:rsidRPr="00C36334" w:rsidR="00BB0129" w:rsidP="004E4AD8" w:rsidRDefault="00E83E4F" w14:paraId="08787CA4" w14:textId="6055C085">
            <w:pPr>
              <w:pStyle w:val="ListParagraph"/>
              <w:numPr>
                <w:ilvl w:val="0"/>
                <w:numId w:val="3"/>
              </w:numPr>
              <w:rPr>
                <w:bCs/>
              </w:rPr>
            </w:pPr>
            <w:proofErr w:type="spellStart"/>
            <w:r w:rsidRPr="00C36334">
              <w:rPr>
                <w:bCs/>
              </w:rPr>
              <w:t>MessageID</w:t>
            </w:r>
            <w:proofErr w:type="spellEnd"/>
            <w:r w:rsidRPr="00C36334">
              <w:rPr>
                <w:bCs/>
              </w:rPr>
              <w:t xml:space="preserve"> [1]</w:t>
            </w:r>
          </w:p>
          <w:p w:rsidRPr="00C36334" w:rsidR="00BB0129" w:rsidP="004E4AD8" w:rsidRDefault="00E83E4F" w14:paraId="11525228" w14:textId="74B22BB2">
            <w:pPr>
              <w:pStyle w:val="ListParagraph"/>
              <w:numPr>
                <w:ilvl w:val="0"/>
                <w:numId w:val="3"/>
              </w:numPr>
              <w:rPr>
                <w:bCs/>
              </w:rPr>
            </w:pPr>
            <w:proofErr w:type="spellStart"/>
            <w:r w:rsidRPr="00C36334">
              <w:rPr>
                <w:bCs/>
              </w:rPr>
              <w:t>MessageContent</w:t>
            </w:r>
            <w:proofErr w:type="spellEnd"/>
            <w:r w:rsidRPr="00C36334">
              <w:rPr>
                <w:bCs/>
              </w:rPr>
              <w:t xml:space="preserve"> [1]</w:t>
            </w:r>
          </w:p>
          <w:p w:rsidR="00BB0129" w:rsidP="004E4AD8" w:rsidRDefault="00C36334" w14:paraId="1E269350" w14:textId="186C29A4">
            <w:pPr>
              <w:pStyle w:val="ListParagraph"/>
              <w:numPr>
                <w:ilvl w:val="0"/>
                <w:numId w:val="3"/>
              </w:numPr>
            </w:pPr>
            <w:r>
              <w:rPr>
                <w:bCs/>
              </w:rPr>
              <w:t>T</w:t>
            </w:r>
            <w:r w:rsidRPr="00C36334" w:rsidR="00E83E4F">
              <w:rPr>
                <w:bCs/>
              </w:rPr>
              <w:t>opic [</w:t>
            </w:r>
            <w:proofErr w:type="gramStart"/>
            <w:r w:rsidRPr="00C36334" w:rsidR="00E83E4F">
              <w:rPr>
                <w:bCs/>
              </w:rPr>
              <w:t>1..</w:t>
            </w:r>
            <w:proofErr w:type="gramEnd"/>
            <w:r w:rsidRPr="00C36334" w:rsidR="00E83E4F">
              <w:rPr>
                <w:bCs/>
              </w:rPr>
              <w:t>*]</w:t>
            </w:r>
          </w:p>
        </w:tc>
      </w:tr>
      <w:tr w:rsidR="00BB0129" w:rsidTr="00296BF2" w14:paraId="7849FE29"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72A20870" w14:textId="77777777">
            <w:pPr>
              <w:pStyle w:val="Compact"/>
            </w:pPr>
            <w:r>
              <w:t>Faults</w:t>
            </w:r>
          </w:p>
        </w:tc>
        <w:tc>
          <w:tcPr>
            <w:tcW w:w="0" w:type="auto"/>
          </w:tcPr>
          <w:p w:rsidR="00BB0129" w:rsidRDefault="00E83E4F" w14:paraId="4D2AA6B3" w14:textId="77777777">
            <w:pPr>
              <w:pStyle w:val="Compact"/>
            </w:pPr>
            <w:proofErr w:type="spellStart"/>
            <w:r>
              <w:t>SessionFault</w:t>
            </w:r>
            <w:proofErr w:type="spellEnd"/>
          </w:p>
        </w:tc>
      </w:tr>
    </w:tbl>
    <w:p w:rsidR="007D012A" w:rsidP="007D012A" w:rsidRDefault="003A6A93" w14:paraId="36D0D103" w14:textId="06BF4CD5">
      <w:pPr>
        <w:pStyle w:val="Heading4"/>
      </w:pPr>
      <w:bookmarkStart w:name="remove-publication" w:id="230"/>
      <w:bookmarkStart w:name="_Toc25337058" w:id="231"/>
      <w:bookmarkStart w:name="_Toc25357178" w:id="232"/>
      <w:bookmarkEnd w:id="230"/>
      <w:r>
        <w:t>SOAP Interface</w:t>
      </w:r>
    </w:p>
    <w:p w:rsidR="007D012A" w:rsidP="007D012A" w:rsidRDefault="007D012A" w14:paraId="03EF2E2B" w14:textId="66796E6B">
      <w:pPr>
        <w:pStyle w:val="BodyText"/>
      </w:pPr>
      <w:r>
        <w:t>The Read Publication general interface is mapped into SOAP 1.1/1.2 as embedded XML schemas in WSDL descriptions according to the following schema types.</w:t>
      </w:r>
    </w:p>
    <w:p w:rsidR="007D012A" w:rsidP="007D012A" w:rsidRDefault="007D012A" w14:paraId="09CAE571"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7D012A" w:rsidTr="00D06798" w14:paraId="0655DDF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D06798" w:rsidR="007D012A" w:rsidP="002363F5" w:rsidRDefault="007D012A" w14:paraId="47D0CDE8" w14:textId="77777777">
            <w:pPr>
              <w:pStyle w:val="Compact"/>
              <w:rPr>
                <w:bCs/>
              </w:rPr>
            </w:pPr>
            <w:r w:rsidRPr="00D06798">
              <w:rPr>
                <w:bCs/>
              </w:rPr>
              <w:t>Input</w:t>
            </w:r>
          </w:p>
        </w:tc>
        <w:tc>
          <w:tcPr>
            <w:tcW w:w="4397" w:type="pct"/>
          </w:tcPr>
          <w:p w:rsidRPr="00D06798" w:rsidR="007D012A" w:rsidP="002363F5" w:rsidRDefault="00E44F38" w14:paraId="30781D6A" w14:textId="5F815FBF">
            <w:pPr>
              <w:rPr>
                <w:bCs/>
              </w:rPr>
            </w:pPr>
            <w:proofErr w:type="spellStart"/>
            <w:r w:rsidRPr="00D06798">
              <w:rPr>
                <w:bCs/>
              </w:rPr>
              <w:t>ReadPublication</w:t>
            </w:r>
            <w:proofErr w:type="spellEnd"/>
            <w:r w:rsidRPr="00D06798" w:rsidR="007D012A">
              <w:rPr>
                <w:bCs/>
              </w:rPr>
              <w:t xml:space="preserve"> (</w:t>
            </w:r>
            <w:proofErr w:type="spellStart"/>
            <w:r w:rsidR="005D768B">
              <w:fldChar w:fldCharType="begin"/>
            </w:r>
            <w:r w:rsidR="005D768B">
              <w:instrText xml:space="preserve"> HYPERLINK "http://www.openoandm.org/isbm/2.0/wsdl/ConsumerPubli</w:instrText>
            </w:r>
            <w:r w:rsidR="005D768B">
              <w:instrText xml:space="preserve">cationService.wsdl" </w:instrText>
            </w:r>
            <w:r w:rsidR="005D768B">
              <w:fldChar w:fldCharType="separate"/>
            </w:r>
            <w:r w:rsidRPr="005F6BE3" w:rsidR="007D012A">
              <w:rPr>
                <w:rStyle w:val="Hyperlink"/>
                <w:bCs/>
              </w:rPr>
              <w:t>isbm:</w:t>
            </w:r>
            <w:r w:rsidRPr="005F6BE3">
              <w:rPr>
                <w:rStyle w:val="Hyperlink"/>
                <w:bCs/>
              </w:rPr>
              <w:t>ReadPublication</w:t>
            </w:r>
            <w:proofErr w:type="spellEnd"/>
            <w:r w:rsidR="005D768B">
              <w:rPr>
                <w:rStyle w:val="Hyperlink"/>
                <w:bCs/>
              </w:rPr>
              <w:fldChar w:fldCharType="end"/>
            </w:r>
            <w:r w:rsidRPr="00D06798" w:rsidR="007D012A">
              <w:rPr>
                <w:bCs/>
              </w:rPr>
              <w:t>)</w:t>
            </w:r>
          </w:p>
          <w:p w:rsidRPr="00D06798" w:rsidR="007D012A" w:rsidP="004E4AD8" w:rsidRDefault="006C16A7" w14:paraId="0A91617E" w14:textId="01430C57">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5D768B">
              <w:fldChar w:fldCharType="begin"/>
            </w:r>
            <w:r w:rsidR="005D768B">
              <w:instrText xml:space="preserve"> HYPERLINK "http://www.w3.org/TR/xmlschema-2/" \l "string" \h </w:instrText>
            </w:r>
            <w:r w:rsidR="005D768B">
              <w:fldChar w:fldCharType="separate"/>
            </w:r>
            <w:r w:rsidRPr="00D06798">
              <w:rPr>
                <w:rStyle w:val="Hyperlink"/>
                <w:bCs/>
              </w:rPr>
              <w:t>xs:string</w:t>
            </w:r>
            <w:proofErr w:type="spellEnd"/>
            <w:r w:rsidR="005D768B">
              <w:rPr>
                <w:rStyle w:val="Hyperlink"/>
                <w:bCs/>
              </w:rPr>
              <w:fldChar w:fldCharType="end"/>
            </w:r>
            <w:r w:rsidRPr="00D06798">
              <w:rPr>
                <w:bCs/>
              </w:rPr>
              <w:t>) [1]</w:t>
            </w:r>
          </w:p>
        </w:tc>
      </w:tr>
      <w:tr w:rsidR="007D012A" w:rsidTr="00D06798" w14:paraId="45FFF283" w14:textId="77777777">
        <w:tc>
          <w:tcPr>
            <w:tcW w:w="603" w:type="pct"/>
          </w:tcPr>
          <w:p w:rsidR="007D012A" w:rsidP="002363F5" w:rsidRDefault="007D012A" w14:paraId="27301EC0" w14:textId="77777777">
            <w:pPr>
              <w:pStyle w:val="Compact"/>
            </w:pPr>
            <w:r>
              <w:t>Output</w:t>
            </w:r>
          </w:p>
        </w:tc>
        <w:tc>
          <w:tcPr>
            <w:tcW w:w="4397" w:type="pct"/>
          </w:tcPr>
          <w:p w:rsidRPr="00957F55" w:rsidR="007D012A" w:rsidP="002363F5" w:rsidRDefault="00207E7C" w14:paraId="7C186810" w14:textId="043D12F1">
            <w:pPr>
              <w:rPr>
                <w:bCs/>
              </w:rPr>
            </w:pPr>
            <w:proofErr w:type="spellStart"/>
            <w:r w:rsidRPr="00207E7C">
              <w:t>ReadPublication</w:t>
            </w:r>
            <w:r w:rsidRPr="008E449A" w:rsidR="007D012A">
              <w:t>Response</w:t>
            </w:r>
            <w:proofErr w:type="spellEnd"/>
            <w:r w:rsidRPr="008E449A" w:rsidR="007D012A">
              <w:t xml:space="preserve"> </w:t>
            </w:r>
            <w:r w:rsidRPr="00957F55" w:rsidR="007D012A">
              <w:rPr>
                <w:bCs/>
              </w:rPr>
              <w:t>(</w:t>
            </w:r>
            <w:proofErr w:type="spellStart"/>
            <w:r w:rsidR="005D768B">
              <w:fldChar w:fldCharType="begin"/>
            </w:r>
            <w:r w:rsidR="005D768B">
              <w:instrText xml:space="preserve"> HYPERLINK "http://www.openoandm.org/isbm/2.0/wsdl/ConsumerPublicationService.wsdl" </w:instrText>
            </w:r>
            <w:r w:rsidR="005D768B">
              <w:fldChar w:fldCharType="separate"/>
            </w:r>
            <w:r w:rsidRPr="005F6BE3" w:rsidR="007D012A">
              <w:rPr>
                <w:rStyle w:val="Hyperlink"/>
                <w:bCs/>
              </w:rPr>
              <w:t>isbm:</w:t>
            </w:r>
            <w:r w:rsidRPr="005F6BE3">
              <w:rPr>
                <w:rStyle w:val="Hyperlink"/>
              </w:rPr>
              <w:t>ReadPublication</w:t>
            </w:r>
            <w:r w:rsidRPr="005F6BE3" w:rsidR="007D012A">
              <w:rPr>
                <w:rStyle w:val="Hyperlink"/>
              </w:rPr>
              <w:t>Response</w:t>
            </w:r>
            <w:proofErr w:type="spellEnd"/>
            <w:r w:rsidR="005D768B">
              <w:rPr>
                <w:rStyle w:val="Hyperlink"/>
              </w:rPr>
              <w:fldChar w:fldCharType="end"/>
            </w:r>
            <w:r w:rsidRPr="00957F55" w:rsidR="007D012A">
              <w:rPr>
                <w:bCs/>
              </w:rPr>
              <w:t>)</w:t>
            </w:r>
          </w:p>
          <w:p w:rsidR="00166A5D" w:rsidP="004E4AD8" w:rsidRDefault="00166A5D" w14:paraId="39538263" w14:textId="360C56E8">
            <w:pPr>
              <w:pStyle w:val="ListParagraph"/>
              <w:numPr>
                <w:ilvl w:val="0"/>
                <w:numId w:val="3"/>
              </w:numPr>
            </w:pPr>
            <w:proofErr w:type="spellStart"/>
            <w:r>
              <w:t>PublicationMessage</w:t>
            </w:r>
            <w:proofErr w:type="spellEnd"/>
            <w:r>
              <w:t xml:space="preserve"> (</w:t>
            </w:r>
            <w:proofErr w:type="spellStart"/>
            <w:r w:rsidR="005D768B">
              <w:fldChar w:fldCharType="begin"/>
            </w:r>
            <w:r w:rsidR="005D768B">
              <w:instrText xml:space="preserve"> HYPERLINK "http://www.openoandm.org/isbm/2.0/wsdl/ConsumerPublicationService.wsdl" \h </w:instrText>
            </w:r>
            <w:r w:rsidR="005D768B">
              <w:fldChar w:fldCharType="separate"/>
            </w:r>
            <w:r w:rsidRPr="005F6BE3">
              <w:rPr>
                <w:rStyle w:val="Hyperlink"/>
              </w:rPr>
              <w:t>isbm:PublicationMessage</w:t>
            </w:r>
            <w:proofErr w:type="spellEnd"/>
            <w:r w:rsidR="005D768B">
              <w:rPr>
                <w:rStyle w:val="Hyperlink"/>
              </w:rPr>
              <w:fldChar w:fldCharType="end"/>
            </w:r>
            <w:r>
              <w:t>) [0..1], composed of:</w:t>
            </w:r>
          </w:p>
          <w:p w:rsidR="00166A5D" w:rsidP="004E4AD8" w:rsidRDefault="00166A5D" w14:paraId="53BDEC47" w14:textId="126EDFD4">
            <w:pPr>
              <w:pStyle w:val="ListParagraph"/>
              <w:numPr>
                <w:ilvl w:val="1"/>
                <w:numId w:val="3"/>
              </w:numPr>
            </w:pPr>
            <w:r>
              <w:t>    </w:t>
            </w:r>
            <w:proofErr w:type="spellStart"/>
            <w:r>
              <w:t>MessageID</w:t>
            </w:r>
            <w:proofErr w:type="spellEnd"/>
            <w:r>
              <w:t xml:space="preserve"> (</w:t>
            </w:r>
            <w:proofErr w:type="spellStart"/>
            <w:r w:rsidR="005D768B">
              <w:fldChar w:fldCharType="begin"/>
            </w:r>
            <w:r w:rsidR="005D768B">
              <w:instrText xml:space="preserve"> HYPERLINK "http://www.w3.org/TR/xmlschema-2/" \l "string" \h </w:instrText>
            </w:r>
            <w:r w:rsidR="005D768B">
              <w:fldChar w:fldCharType="separate"/>
            </w:r>
            <w:r w:rsidRPr="005F6BE3">
              <w:rPr>
                <w:rStyle w:val="Hyperlink"/>
              </w:rPr>
              <w:t>xs:string</w:t>
            </w:r>
            <w:proofErr w:type="spellEnd"/>
            <w:r w:rsidR="005D768B">
              <w:rPr>
                <w:rStyle w:val="Hyperlink"/>
              </w:rPr>
              <w:fldChar w:fldCharType="end"/>
            </w:r>
            <w:r>
              <w:t>) [1]</w:t>
            </w:r>
          </w:p>
          <w:p w:rsidR="00166A5D" w:rsidP="004E4AD8" w:rsidRDefault="00166A5D" w14:paraId="381E3CB4" w14:textId="428D7E90">
            <w:pPr>
              <w:pStyle w:val="ListParagraph"/>
              <w:numPr>
                <w:ilvl w:val="1"/>
                <w:numId w:val="3"/>
              </w:numPr>
            </w:pPr>
            <w:r>
              <w:t>    </w:t>
            </w:r>
            <w:proofErr w:type="spellStart"/>
            <w:r>
              <w:t>MessageContent</w:t>
            </w:r>
            <w:proofErr w:type="spellEnd"/>
            <w:r>
              <w:t xml:space="preserve"> (</w:t>
            </w:r>
            <w:proofErr w:type="spellStart"/>
            <w:r w:rsidR="005D768B">
              <w:fldChar w:fldCharType="begin"/>
            </w:r>
            <w:r w:rsidR="005D768B">
              <w:instrText xml:space="preserve"> HYPERLINK \l "_MessageContent_2" \h </w:instrText>
            </w:r>
            <w:r w:rsidR="005D768B">
              <w:fldChar w:fldCharType="separate"/>
            </w:r>
            <w:proofErr w:type="gramStart"/>
            <w:r w:rsidRPr="005F6BE3">
              <w:rPr>
                <w:rStyle w:val="Hyperlink"/>
              </w:rPr>
              <w:t>isbm:MessageContent</w:t>
            </w:r>
            <w:proofErr w:type="spellEnd"/>
            <w:proofErr w:type="gramEnd"/>
            <w:r w:rsidR="005D768B">
              <w:rPr>
                <w:rStyle w:val="Hyperlink"/>
              </w:rPr>
              <w:fldChar w:fldCharType="end"/>
            </w:r>
            <w:r>
              <w:t>) [1]</w:t>
            </w:r>
          </w:p>
          <w:p w:rsidRPr="00957F55" w:rsidR="007D012A" w:rsidP="004E4AD8" w:rsidRDefault="00166A5D" w14:paraId="4F5D367B" w14:textId="493D3D25">
            <w:pPr>
              <w:pStyle w:val="ListParagraph"/>
              <w:numPr>
                <w:ilvl w:val="1"/>
                <w:numId w:val="3"/>
              </w:numPr>
            </w:pPr>
            <w:r>
              <w:t>    Topic (</w:t>
            </w:r>
            <w:proofErr w:type="spellStart"/>
            <w:r w:rsidR="005D768B">
              <w:fldChar w:fldCharType="begin"/>
            </w:r>
            <w:r w:rsidR="005D768B">
              <w:instrText xml:space="preserve"> HYPERLINK "http://www.w3.org/TR/xmlschema-2/" \</w:instrText>
            </w:r>
            <w:r w:rsidR="005D768B">
              <w:instrText xml:space="preserve">l "string" \h </w:instrText>
            </w:r>
            <w:r w:rsidR="005D768B">
              <w:fldChar w:fldCharType="separate"/>
            </w:r>
            <w:r>
              <w:rPr>
                <w:rStyle w:val="Hyperlink"/>
              </w:rPr>
              <w:t>xs:string</w:t>
            </w:r>
            <w:proofErr w:type="spellEnd"/>
            <w:r w:rsidR="005D768B">
              <w:rPr>
                <w:rStyle w:val="Hyperlink"/>
              </w:rPr>
              <w:fldChar w:fldCharType="end"/>
            </w:r>
            <w:r>
              <w:t>) [1..*]</w:t>
            </w:r>
          </w:p>
        </w:tc>
      </w:tr>
      <w:tr w:rsidR="007D012A" w:rsidTr="00D06798" w14:paraId="0D8C982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7D012A" w:rsidP="002363F5" w:rsidRDefault="007D012A" w14:paraId="07075FAA" w14:textId="77777777">
            <w:pPr>
              <w:pStyle w:val="Compact"/>
            </w:pPr>
            <w:r>
              <w:t>Faults</w:t>
            </w:r>
          </w:p>
        </w:tc>
        <w:tc>
          <w:tcPr>
            <w:tcW w:w="4397" w:type="pct"/>
          </w:tcPr>
          <w:p w:rsidR="007D012A" w:rsidP="002363F5" w:rsidRDefault="009E7C7B" w14:paraId="04460724" w14:textId="4D5F7E52">
            <w:pPr>
              <w:pStyle w:val="Compact"/>
            </w:pPr>
            <w:proofErr w:type="spellStart"/>
            <w:r>
              <w:t>SessionFault</w:t>
            </w:r>
            <w:proofErr w:type="spellEnd"/>
            <w:r w:rsidR="004B7274">
              <w:t xml:space="preserve"> (</w:t>
            </w:r>
            <w:proofErr w:type="spellStart"/>
            <w:r w:rsidR="005D768B">
              <w:fldChar w:fldCharType="begin"/>
            </w:r>
            <w:r w:rsidR="005D768B">
              <w:instrText xml:space="preserve"> HYPERLINK "http://www.openoandm.org/isbm/2.0/wsdl/ConsumerPublicationService.wsdl" </w:instrText>
            </w:r>
            <w:r w:rsidR="005D768B">
              <w:fldChar w:fldCharType="separate"/>
            </w:r>
            <w:r w:rsidRPr="00C23057" w:rsidR="004B7274">
              <w:rPr>
                <w:rStyle w:val="Hyperlink"/>
              </w:rPr>
              <w:t>isbm:SessionFault</w:t>
            </w:r>
            <w:proofErr w:type="spellEnd"/>
            <w:r w:rsidR="005D768B">
              <w:rPr>
                <w:rStyle w:val="Hyperlink"/>
              </w:rPr>
              <w:fldChar w:fldCharType="end"/>
            </w:r>
            <w:r w:rsidR="004B7274">
              <w:t>)</w:t>
            </w:r>
          </w:p>
        </w:tc>
      </w:tr>
    </w:tbl>
    <w:p w:rsidRPr="00D06798" w:rsidR="00D06798" w:rsidP="00A13805" w:rsidRDefault="00D06798" w14:paraId="7F685E53" w14:textId="068976D9">
      <w:pPr>
        <w:pStyle w:val="Note"/>
        <w:ind w:left="0" w:firstLine="0"/>
      </w:pPr>
      <w:r>
        <w:t>NOTE</w:t>
      </w:r>
      <w:r>
        <w:tab/>
      </w:r>
      <w:r>
        <w:t xml:space="preserve">A no message response is </w:t>
      </w:r>
      <w:r w:rsidR="00D049B2">
        <w:t xml:space="preserve">a </w:t>
      </w:r>
      <w:r>
        <w:t xml:space="preserve">successful with no </w:t>
      </w:r>
      <w:proofErr w:type="spellStart"/>
      <w:r>
        <w:t>PublicationMessage</w:t>
      </w:r>
      <w:proofErr w:type="spellEnd"/>
      <w:r>
        <w:t xml:space="preserve"> element.</w:t>
      </w:r>
    </w:p>
    <w:p w:rsidR="007D012A" w:rsidP="007D012A" w:rsidRDefault="003A6A93" w14:paraId="65B663EA" w14:textId="1C43D706">
      <w:pPr>
        <w:pStyle w:val="Heading4"/>
      </w:pPr>
      <w:r>
        <w:lastRenderedPageBreak/>
        <w:t>REST Interface</w:t>
      </w:r>
    </w:p>
    <w:p w:rsidR="007D012A" w:rsidP="007D012A" w:rsidRDefault="007D012A" w14:paraId="2123EDFD" w14:textId="04C2942E">
      <w:pPr>
        <w:pStyle w:val="BodyText"/>
      </w:pPr>
      <w:r>
        <w:t xml:space="preserve">The </w:t>
      </w:r>
      <w:r w:rsidR="00410CFF">
        <w:t xml:space="preserve">Read Publication </w:t>
      </w:r>
      <w:r>
        <w:t xml:space="preserve">general interface is mapped into a RESTful interface as an </w:t>
      </w:r>
      <w:proofErr w:type="spellStart"/>
      <w:r>
        <w:t>OpenAPI</w:t>
      </w:r>
      <w:proofErr w:type="spellEnd"/>
      <w:r>
        <w:t xml:space="preserve"> description according to the following rules.</w:t>
      </w:r>
    </w:p>
    <w:p w:rsidR="007D012A" w:rsidP="007D012A" w:rsidRDefault="007D012A" w14:paraId="7A6DBE8D"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7D012A" w:rsidTr="002363F5" w14:paraId="4FE9298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7D012A" w:rsidP="002363F5" w:rsidRDefault="007D012A" w14:paraId="5F34178A" w14:textId="77777777">
            <w:pPr>
              <w:pStyle w:val="Compact"/>
            </w:pPr>
            <w:r w:rsidRPr="003B5061">
              <w:t>HTTP M</w:t>
            </w:r>
            <w:r>
              <w:t>ethod</w:t>
            </w:r>
          </w:p>
        </w:tc>
        <w:tc>
          <w:tcPr>
            <w:tcW w:w="4397" w:type="pct"/>
          </w:tcPr>
          <w:p w:rsidRPr="003B5061" w:rsidR="007D012A" w:rsidP="002363F5" w:rsidRDefault="00151FC5" w14:paraId="6C77EDC2" w14:textId="74667BE8">
            <w:pPr>
              <w:rPr>
                <w:bCs/>
              </w:rPr>
            </w:pPr>
            <w:r>
              <w:rPr>
                <w:bCs/>
              </w:rPr>
              <w:t>GET</w:t>
            </w:r>
          </w:p>
        </w:tc>
      </w:tr>
      <w:tr w:rsidR="007D012A" w:rsidTr="002363F5" w14:paraId="352CC3E7" w14:textId="77777777">
        <w:tc>
          <w:tcPr>
            <w:tcW w:w="603" w:type="pct"/>
          </w:tcPr>
          <w:p w:rsidRPr="003B5061" w:rsidR="007D012A" w:rsidP="002363F5" w:rsidRDefault="007D012A" w14:paraId="3EEA27C9" w14:textId="77777777">
            <w:pPr>
              <w:pStyle w:val="Compact"/>
            </w:pPr>
            <w:r>
              <w:t xml:space="preserve">URL </w:t>
            </w:r>
          </w:p>
        </w:tc>
        <w:tc>
          <w:tcPr>
            <w:tcW w:w="4397" w:type="pct"/>
          </w:tcPr>
          <w:p w:rsidRPr="003B5061" w:rsidR="007D012A" w:rsidP="002363F5" w:rsidRDefault="002D240C" w14:paraId="38050F67" w14:textId="6EB54F45">
            <w:pPr>
              <w:rPr>
                <w:bCs/>
              </w:rPr>
            </w:pPr>
            <w:r w:rsidRPr="002D240C">
              <w:rPr>
                <w:bCs/>
              </w:rPr>
              <w:t>/sessions/{session-id}/publication</w:t>
            </w:r>
          </w:p>
        </w:tc>
      </w:tr>
      <w:tr w:rsidR="007D012A" w:rsidTr="002363F5" w14:paraId="558D1CB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7D012A" w:rsidP="002363F5" w:rsidRDefault="007D012A" w14:paraId="11643476" w14:textId="77777777">
            <w:pPr>
              <w:pStyle w:val="Compact"/>
            </w:pPr>
            <w:r>
              <w:t>HTTP Body</w:t>
            </w:r>
          </w:p>
        </w:tc>
        <w:tc>
          <w:tcPr>
            <w:tcW w:w="4397" w:type="pct"/>
          </w:tcPr>
          <w:p w:rsidRPr="003B5061" w:rsidR="007D012A" w:rsidP="000470E4" w:rsidRDefault="00FC1647" w14:paraId="7A60258A" w14:textId="67893E35">
            <w:r>
              <w:t>N/A</w:t>
            </w:r>
          </w:p>
        </w:tc>
      </w:tr>
      <w:tr w:rsidR="007D012A" w:rsidTr="002363F5" w14:paraId="2ADD112F" w14:textId="77777777">
        <w:tc>
          <w:tcPr>
            <w:tcW w:w="603" w:type="pct"/>
          </w:tcPr>
          <w:p w:rsidR="007D012A" w:rsidP="002363F5" w:rsidRDefault="007D012A" w14:paraId="21935C71" w14:textId="77777777">
            <w:pPr>
              <w:pStyle w:val="Compact"/>
            </w:pPr>
            <w:r>
              <w:t>HTTP Response (Success)</w:t>
            </w:r>
          </w:p>
        </w:tc>
        <w:tc>
          <w:tcPr>
            <w:tcW w:w="4397" w:type="pct"/>
          </w:tcPr>
          <w:p w:rsidR="007D012A" w:rsidP="002363F5" w:rsidRDefault="007D012A" w14:paraId="2D4E2B3A" w14:textId="766D32AC">
            <w:pPr>
              <w:pStyle w:val="Compact"/>
            </w:pPr>
            <w:r>
              <w:t>20</w:t>
            </w:r>
            <w:r w:rsidR="007C578C">
              <w:t>0 OK</w:t>
            </w:r>
          </w:p>
        </w:tc>
      </w:tr>
      <w:tr w:rsidR="007D012A" w:rsidTr="002363F5" w14:paraId="190D851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7D012A" w:rsidP="002363F5" w:rsidRDefault="007D012A" w14:paraId="7DE90BFE" w14:textId="77777777">
            <w:pPr>
              <w:pStyle w:val="Compact"/>
            </w:pPr>
            <w:r>
              <w:t>Output</w:t>
            </w:r>
          </w:p>
        </w:tc>
        <w:tc>
          <w:tcPr>
            <w:tcW w:w="4397" w:type="pct"/>
          </w:tcPr>
          <w:p w:rsidR="007D012A" w:rsidP="002363F5" w:rsidRDefault="005F275C" w14:paraId="707DF9E5" w14:textId="637DED5F">
            <w:pPr>
              <w:pStyle w:val="Compact"/>
            </w:pPr>
            <w:r>
              <w:t>Message</w:t>
            </w:r>
            <w:r w:rsidR="007D012A">
              <w:t xml:space="preserve"> (</w:t>
            </w:r>
            <w:proofErr w:type="spellStart"/>
            <w:r w:rsidR="005D768B">
              <w:fldChar w:fldCharType="begin"/>
            </w:r>
            <w:r w:rsidR="005D768B">
              <w:instrText xml:space="preserve"> HYPERLINK \l "_Message" </w:instrText>
            </w:r>
            <w:r w:rsidR="005D768B">
              <w:fldChar w:fldCharType="separate"/>
            </w:r>
            <w:proofErr w:type="gramStart"/>
            <w:r w:rsidRPr="000667E2" w:rsidR="007D012A">
              <w:rPr>
                <w:rStyle w:val="Hyperlink"/>
              </w:rPr>
              <w:t>json:</w:t>
            </w:r>
            <w:r w:rsidRPr="000667E2">
              <w:rPr>
                <w:rStyle w:val="Hyperlink"/>
              </w:rPr>
              <w:t>Message</w:t>
            </w:r>
            <w:proofErr w:type="spellEnd"/>
            <w:proofErr w:type="gramEnd"/>
            <w:r w:rsidR="005D768B">
              <w:rPr>
                <w:rStyle w:val="Hyperlink"/>
              </w:rPr>
              <w:fldChar w:fldCharType="end"/>
            </w:r>
            <w:r w:rsidR="007D012A">
              <w:t>)</w:t>
            </w:r>
          </w:p>
          <w:p w:rsidR="00FC22CA" w:rsidP="004E4AD8" w:rsidRDefault="00FC22CA" w14:paraId="7ED51AF5" w14:textId="710850B1">
            <w:pPr>
              <w:pStyle w:val="ListParagraph"/>
              <w:numPr>
                <w:ilvl w:val="0"/>
                <w:numId w:val="3"/>
              </w:numPr>
            </w:pPr>
            <w:proofErr w:type="spellStart"/>
            <w:r>
              <w:t>MessageID</w:t>
            </w:r>
            <w:proofErr w:type="spellEnd"/>
            <w:r w:rsidR="001605F6">
              <w:t xml:space="preserve"> “</w:t>
            </w:r>
            <w:proofErr w:type="spellStart"/>
            <w:r w:rsidRPr="001605F6" w:rsidR="001605F6">
              <w:t>messageId</w:t>
            </w:r>
            <w:proofErr w:type="spellEnd"/>
            <w:r w:rsidR="001605F6">
              <w:t>”</w:t>
            </w:r>
            <w:r>
              <w:t xml:space="preserve"> (</w:t>
            </w:r>
            <w:proofErr w:type="spellStart"/>
            <w:r w:rsidR="005D768B">
              <w:fldChar w:fldCharType="begin"/>
            </w:r>
            <w:r w:rsidR="005D768B">
              <w:instrText xml:space="preserve"> HYPERLINK "https://github.com/OAI/OpenAPI-Specification/blob/master/versions/3.0.1.md" \l "data-types" </w:instrText>
            </w:r>
            <w:r w:rsidR="005D768B">
              <w:fldChar w:fldCharType="separate"/>
            </w:r>
            <w:r w:rsidRPr="000667E2" w:rsidR="001F3F8A">
              <w:rPr>
                <w:rStyle w:val="Hyperlink"/>
              </w:rPr>
              <w:t>json:string</w:t>
            </w:r>
            <w:proofErr w:type="spellEnd"/>
            <w:r w:rsidR="005D768B">
              <w:rPr>
                <w:rStyle w:val="Hyperlink"/>
              </w:rPr>
              <w:fldChar w:fldCharType="end"/>
            </w:r>
            <w:r>
              <w:t>) [1]</w:t>
            </w:r>
          </w:p>
          <w:p w:rsidR="00FC22CA" w:rsidP="004E4AD8" w:rsidRDefault="00FC22CA" w14:paraId="50783831" w14:textId="670C87D1">
            <w:pPr>
              <w:pStyle w:val="ListParagraph"/>
              <w:numPr>
                <w:ilvl w:val="0"/>
                <w:numId w:val="3"/>
              </w:numPr>
            </w:pPr>
            <w:proofErr w:type="spellStart"/>
            <w:r>
              <w:t>MessageContent</w:t>
            </w:r>
            <w:proofErr w:type="spellEnd"/>
            <w:r>
              <w:t xml:space="preserve"> </w:t>
            </w:r>
            <w:r w:rsidR="00D522F7">
              <w:t>“</w:t>
            </w:r>
            <w:proofErr w:type="spellStart"/>
            <w:r w:rsidRPr="00D522F7" w:rsidR="00D522F7">
              <w:t>messageContent</w:t>
            </w:r>
            <w:proofErr w:type="spellEnd"/>
            <w:r w:rsidR="00D522F7">
              <w:t xml:space="preserve">” </w:t>
            </w:r>
            <w:r>
              <w:t>(</w:t>
            </w:r>
            <w:proofErr w:type="spellStart"/>
            <w:r w:rsidRPr="000667E2" w:rsidR="00BF625C">
              <w:rPr>
                <w:rStyle w:val="Hyperlink"/>
              </w:rPr>
              <w:t>json:</w:t>
            </w:r>
            <w:hyperlink w:history="1" w:anchor="_MessageContent_1">
              <w:r w:rsidRPr="000667E2">
                <w:rPr>
                  <w:rStyle w:val="Hyperlink"/>
                </w:rPr>
                <w:t>MessageContent</w:t>
              </w:r>
              <w:proofErr w:type="spellEnd"/>
              <w:r w:rsidRPr="000667E2">
                <w:t>) [1]</w:t>
              </w:r>
            </w:hyperlink>
          </w:p>
          <w:p w:rsidR="007D012A" w:rsidP="004E4AD8" w:rsidRDefault="00FC22CA" w14:paraId="2BE8B251" w14:textId="66C33DF5">
            <w:pPr>
              <w:pStyle w:val="ListParagraph"/>
              <w:numPr>
                <w:ilvl w:val="0"/>
                <w:numId w:val="3"/>
              </w:numPr>
            </w:pPr>
            <w:r>
              <w:t xml:space="preserve">Topic </w:t>
            </w:r>
            <w:r w:rsidR="00343CC0">
              <w:t>“</w:t>
            </w:r>
            <w:r w:rsidRPr="00343CC0" w:rsidR="00343CC0">
              <w:t>topics</w:t>
            </w:r>
            <w:r w:rsidR="00343CC0">
              <w:t xml:space="preserve">” </w:t>
            </w:r>
            <w:r>
              <w:t>(</w:t>
            </w:r>
            <w:proofErr w:type="spellStart"/>
            <w:r w:rsidR="005D768B">
              <w:fldChar w:fldCharType="begin"/>
            </w:r>
            <w:r w:rsidR="005D768B">
              <w:instrText xml:space="preserve"> HYPERLINK "https://github.com/OAI/OpenAPI-Specification/blob/master/versions/3.0.1.md" \l "data-types" \h </w:instrText>
            </w:r>
            <w:r w:rsidR="005D768B">
              <w:fldChar w:fldCharType="separate"/>
            </w:r>
            <w:r w:rsidRPr="000667E2" w:rsidR="00E462D1">
              <w:rPr>
                <w:rStyle w:val="Hyperlink"/>
              </w:rPr>
              <w:t>json</w:t>
            </w:r>
            <w:r>
              <w:rPr>
                <w:rStyle w:val="Hyperlink"/>
              </w:rPr>
              <w:t>:string</w:t>
            </w:r>
            <w:proofErr w:type="spellEnd"/>
            <w:r w:rsidR="005D768B">
              <w:rPr>
                <w:rStyle w:val="Hyperlink"/>
              </w:rPr>
              <w:fldChar w:fldCharType="end"/>
            </w:r>
            <w:r>
              <w:t>) [1..*]</w:t>
            </w:r>
          </w:p>
        </w:tc>
      </w:tr>
      <w:tr w:rsidR="007D012A" w:rsidTr="002363F5" w14:paraId="0F6D5775" w14:textId="77777777">
        <w:trPr>
          <w:trHeight w:val="972"/>
        </w:trPr>
        <w:tc>
          <w:tcPr>
            <w:tcW w:w="603" w:type="pct"/>
          </w:tcPr>
          <w:p w:rsidR="007D012A" w:rsidP="002363F5" w:rsidRDefault="007D012A" w14:paraId="36B7E859" w14:textId="77777777">
            <w:pPr>
              <w:pStyle w:val="Compact"/>
            </w:pPr>
            <w:r>
              <w:t>HTTP Response</w:t>
            </w:r>
          </w:p>
          <w:p w:rsidR="007D012A" w:rsidP="002363F5" w:rsidRDefault="007D012A" w14:paraId="4859771F" w14:textId="77777777">
            <w:pPr>
              <w:pStyle w:val="Compact"/>
            </w:pPr>
            <w:r>
              <w:t>(Error)</w:t>
            </w:r>
          </w:p>
        </w:tc>
        <w:tc>
          <w:tcPr>
            <w:tcW w:w="4397" w:type="pct"/>
          </w:tcPr>
          <w:p w:rsidR="007D012A" w:rsidP="002363F5" w:rsidRDefault="00FE1C37" w14:paraId="2B3BC378" w14:textId="6B2CC275">
            <w:proofErr w:type="spellStart"/>
            <w:r>
              <w:t>SessionFault</w:t>
            </w:r>
            <w:proofErr w:type="spellEnd"/>
            <w:r>
              <w:t xml:space="preserve"> </w:t>
            </w:r>
            <w:r w:rsidR="007D012A">
              <w:t>(</w:t>
            </w:r>
            <w:proofErr w:type="spellStart"/>
            <w:r w:rsidR="005D768B">
              <w:fldChar w:fldCharType="begin"/>
            </w:r>
            <w:r w:rsidR="005D768B">
              <w:instrText xml:space="preserve"> HYPERLINK "http://www.openoandm.org/isbm/2.0/openapi/consumer_publication_service.yml" </w:instrText>
            </w:r>
            <w:r w:rsidR="005D768B">
              <w:fldChar w:fldCharType="separate"/>
            </w:r>
            <w:r w:rsidRPr="000667E2" w:rsidR="007D012A">
              <w:rPr>
                <w:rStyle w:val="Hyperlink"/>
              </w:rPr>
              <w:t>json:</w:t>
            </w:r>
            <w:r w:rsidRPr="000667E2">
              <w:rPr>
                <w:rStyle w:val="Hyperlink"/>
              </w:rPr>
              <w:t>SessionFault</w:t>
            </w:r>
            <w:proofErr w:type="spellEnd"/>
            <w:r w:rsidR="005D768B">
              <w:rPr>
                <w:rStyle w:val="Hyperlink"/>
              </w:rPr>
              <w:fldChar w:fldCharType="end"/>
            </w:r>
            <w:r w:rsidR="007D012A">
              <w:t>) – 404 Not Found</w:t>
            </w:r>
          </w:p>
          <w:p w:rsidR="007D012A" w:rsidP="002363F5" w:rsidRDefault="00C54E2E" w14:paraId="13E691A0" w14:textId="2F2CF645">
            <w:proofErr w:type="spellStart"/>
            <w:r>
              <w:t>SessionFault</w:t>
            </w:r>
            <w:proofErr w:type="spellEnd"/>
            <w:r>
              <w:t xml:space="preserve"> (</w:t>
            </w:r>
            <w:proofErr w:type="spellStart"/>
            <w:r w:rsidR="005D768B">
              <w:fldChar w:fldCharType="begin"/>
            </w:r>
            <w:r w:rsidR="005D768B">
              <w:instrText xml:space="preserve"> HYPERLINK "http://www.openoandm.org/isbm/2.0/openapi/consumer_publication_service.yml" </w:instrText>
            </w:r>
            <w:r w:rsidR="005D768B">
              <w:fldChar w:fldCharType="separate"/>
            </w:r>
            <w:r w:rsidRPr="000667E2">
              <w:rPr>
                <w:rStyle w:val="Hyperlink"/>
              </w:rPr>
              <w:t>json:SessionFault</w:t>
            </w:r>
            <w:proofErr w:type="spellEnd"/>
            <w:r w:rsidR="005D768B">
              <w:rPr>
                <w:rStyle w:val="Hyperlink"/>
              </w:rPr>
              <w:fldChar w:fldCharType="end"/>
            </w:r>
            <w:r>
              <w:t>)</w:t>
            </w:r>
            <w:r w:rsidR="007D012A">
              <w:t xml:space="preserve"> – 422 </w:t>
            </w:r>
            <w:proofErr w:type="spellStart"/>
            <w:r w:rsidR="007D012A">
              <w:t>U</w:t>
            </w:r>
            <w:r w:rsidRPr="002E61D1" w:rsidR="007D012A">
              <w:t>nprocessable</w:t>
            </w:r>
            <w:proofErr w:type="spellEnd"/>
            <w:r w:rsidRPr="002E61D1" w:rsidR="007D012A">
              <w:t xml:space="preserve"> </w:t>
            </w:r>
            <w:r w:rsidR="007D012A">
              <w:t>E</w:t>
            </w:r>
            <w:r w:rsidRPr="002E61D1" w:rsidR="007D012A">
              <w:t>ntity</w:t>
            </w:r>
            <w:r w:rsidRPr="00D44B31" w:rsidR="00D44B31">
              <w:t xml:space="preserve"> – session exists but does not correspond to a </w:t>
            </w:r>
            <w:r w:rsidR="00D44B31">
              <w:t xml:space="preserve">subscription </w:t>
            </w:r>
            <w:r w:rsidRPr="00D44B31" w:rsidR="00D44B31">
              <w:t>session type</w:t>
            </w:r>
          </w:p>
        </w:tc>
      </w:tr>
    </w:tbl>
    <w:p w:rsidR="007A3736" w:rsidP="000C0D84" w:rsidRDefault="00C50453" w14:paraId="7C4ADFE8" w14:textId="0FA1456E">
      <w:pPr>
        <w:pStyle w:val="Note"/>
      </w:pPr>
      <w:r>
        <w:t>NOTE</w:t>
      </w:r>
      <w:r>
        <w:tab/>
      </w:r>
      <w:r w:rsidR="00D049B2">
        <w:t xml:space="preserve">A no message response </w:t>
      </w:r>
      <w:r w:rsidR="007A3736">
        <w:t xml:space="preserve">is returned as a 404 </w:t>
      </w:r>
      <w:r w:rsidR="00D049B2">
        <w:t xml:space="preserve">Not Found </w:t>
      </w:r>
      <w:r w:rsidR="007A3736">
        <w:t>rather than an "empty" message</w:t>
      </w:r>
      <w:r w:rsidR="00D049B2">
        <w:t xml:space="preserve"> as </w:t>
      </w:r>
      <w:r w:rsidR="00AF6166">
        <w:t>it maps</w:t>
      </w:r>
      <w:r w:rsidR="007A3736">
        <w:t xml:space="preserve"> better to </w:t>
      </w:r>
      <w:r w:rsidR="00D049B2">
        <w:t xml:space="preserve">the concept of resources in </w:t>
      </w:r>
      <w:r w:rsidR="007A3736">
        <w:t>a RESTful API. If there are no messages on the queue, the resource does not exist and, hence, 404 should be returned.</w:t>
      </w:r>
    </w:p>
    <w:p w:rsidR="00BB0129" w:rsidP="00296BF2" w:rsidRDefault="00E83E4F" w14:paraId="49A862A1" w14:textId="34285A89">
      <w:pPr>
        <w:pStyle w:val="Heading3"/>
      </w:pPr>
      <w:bookmarkStart w:name="_Toc32417360" w:id="233"/>
      <w:r>
        <w:t>Remove Publication</w:t>
      </w:r>
      <w:bookmarkEnd w:id="231"/>
      <w:bookmarkEnd w:id="232"/>
      <w:bookmarkEnd w:id="233"/>
    </w:p>
    <w:p w:rsidRPr="009E21ED" w:rsidR="009E21ED" w:rsidP="009E21ED" w:rsidRDefault="009E21ED" w14:paraId="0B25FD82" w14:textId="31C5E79A">
      <w:pPr>
        <w:pStyle w:val="BodyText"/>
      </w:pPr>
      <w:r>
        <w:t>The Remove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339B47F5"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5BDC9E84" w14:textId="77777777">
            <w:pPr>
              <w:pStyle w:val="Compact"/>
            </w:pPr>
            <w:r>
              <w:t>Name</w:t>
            </w:r>
          </w:p>
        </w:tc>
        <w:tc>
          <w:tcPr>
            <w:tcW w:w="0" w:type="auto"/>
          </w:tcPr>
          <w:p w:rsidR="00BB0129" w:rsidRDefault="00E83E4F" w14:paraId="39BA1A9A" w14:textId="77777777">
            <w:pPr>
              <w:pStyle w:val="Compact"/>
            </w:pPr>
            <w:proofErr w:type="spellStart"/>
            <w:r>
              <w:t>RemovePublication</w:t>
            </w:r>
            <w:proofErr w:type="spellEnd"/>
          </w:p>
        </w:tc>
      </w:tr>
      <w:tr w:rsidR="00BB0129" w:rsidTr="00296BF2" w14:paraId="00EA820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7245CD1" w14:textId="77777777">
            <w:pPr>
              <w:pStyle w:val="Compact"/>
            </w:pPr>
            <w:r>
              <w:t>Description</w:t>
            </w:r>
          </w:p>
        </w:tc>
        <w:tc>
          <w:tcPr>
            <w:tcW w:w="0" w:type="auto"/>
          </w:tcPr>
          <w:p w:rsidR="00BB0129" w:rsidRDefault="00E83E4F" w14:paraId="79099D75" w14:textId="77777777">
            <w:pPr>
              <w:pStyle w:val="Compact"/>
            </w:pPr>
            <w:r>
              <w:t>Removes the first, if any, publication message in the subscription queue.</w:t>
            </w:r>
          </w:p>
        </w:tc>
      </w:tr>
      <w:tr w:rsidR="00BB0129" w:rsidTr="00296BF2" w14:paraId="5C05E100" w14:textId="77777777">
        <w:tc>
          <w:tcPr>
            <w:tcW w:w="0" w:type="auto"/>
          </w:tcPr>
          <w:p w:rsidR="00BB0129" w:rsidRDefault="00E83E4F" w14:paraId="3F8BD99B" w14:textId="77777777">
            <w:pPr>
              <w:pStyle w:val="Compact"/>
            </w:pPr>
            <w:r>
              <w:t>Input</w:t>
            </w:r>
          </w:p>
        </w:tc>
        <w:tc>
          <w:tcPr>
            <w:tcW w:w="0" w:type="auto"/>
          </w:tcPr>
          <w:p w:rsidR="00BB0129" w:rsidRDefault="00E83E4F" w14:paraId="7327E194" w14:textId="4F37550C">
            <w:pPr>
              <w:pStyle w:val="Compact"/>
            </w:pPr>
            <w:proofErr w:type="spellStart"/>
            <w:r>
              <w:t>SessionID</w:t>
            </w:r>
            <w:proofErr w:type="spellEnd"/>
            <w:r w:rsidR="008C59A3">
              <w:t xml:space="preserve"> </w:t>
            </w:r>
            <w:r>
              <w:t>[1]</w:t>
            </w:r>
          </w:p>
        </w:tc>
      </w:tr>
      <w:tr w:rsidR="00BB0129" w:rsidTr="00296BF2" w14:paraId="52BBA77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895AF1D" w14:textId="77777777">
            <w:pPr>
              <w:pStyle w:val="Compact"/>
            </w:pPr>
            <w:r>
              <w:t>Behavior</w:t>
            </w:r>
          </w:p>
        </w:tc>
        <w:tc>
          <w:tcPr>
            <w:tcW w:w="0" w:type="auto"/>
          </w:tcPr>
          <w:p w:rsidR="00BB0129" w:rsidRDefault="00E83E4F" w14:paraId="516BDDE0" w14:textId="50092B41">
            <w:r>
              <w:t xml:space="preserve">If the </w:t>
            </w:r>
            <w:proofErr w:type="spellStart"/>
            <w:r>
              <w:t>SessionID</w:t>
            </w:r>
            <w:proofErr w:type="spellEnd"/>
            <w:r>
              <w:t xml:space="preserve"> does not exist or does not correspond to a </w:t>
            </w:r>
            <w:r w:rsidR="003B276E">
              <w:t>publication</w:t>
            </w:r>
            <w:r>
              <w:t xml:space="preserve"> session, then a </w:t>
            </w:r>
            <w:proofErr w:type="spellStart"/>
            <w:r>
              <w:t>SessionFault</w:t>
            </w:r>
            <w:proofErr w:type="spellEnd"/>
            <w:r>
              <w:t xml:space="preserve"> is returned.</w:t>
            </w:r>
          </w:p>
          <w:p w:rsidR="00BB0129" w:rsidRDefault="003247E7" w14:paraId="322BBB42" w14:textId="094BD1B5">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BB0129" w:rsidTr="00296BF2" w14:paraId="64F3A549" w14:textId="77777777">
        <w:tc>
          <w:tcPr>
            <w:tcW w:w="0" w:type="auto"/>
          </w:tcPr>
          <w:p w:rsidR="00BB0129" w:rsidRDefault="00E83E4F" w14:paraId="041588C9" w14:textId="77777777">
            <w:pPr>
              <w:pStyle w:val="Compact"/>
            </w:pPr>
            <w:r>
              <w:t>Output</w:t>
            </w:r>
          </w:p>
        </w:tc>
        <w:tc>
          <w:tcPr>
            <w:tcW w:w="0" w:type="auto"/>
          </w:tcPr>
          <w:p w:rsidR="00BB0129" w:rsidRDefault="00E83E4F" w14:paraId="492D2BBC" w14:textId="77777777">
            <w:pPr>
              <w:pStyle w:val="Compact"/>
            </w:pPr>
            <w:r>
              <w:t>N/A</w:t>
            </w:r>
          </w:p>
        </w:tc>
      </w:tr>
      <w:tr w:rsidR="00BB0129" w:rsidTr="00296BF2" w14:paraId="6E646DC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7218C120" w14:textId="77777777">
            <w:pPr>
              <w:pStyle w:val="Compact"/>
            </w:pPr>
            <w:r>
              <w:t>Faults</w:t>
            </w:r>
          </w:p>
        </w:tc>
        <w:tc>
          <w:tcPr>
            <w:tcW w:w="0" w:type="auto"/>
          </w:tcPr>
          <w:p w:rsidR="00BB0129" w:rsidRDefault="00E83E4F" w14:paraId="3AB5E023" w14:textId="77777777">
            <w:pPr>
              <w:pStyle w:val="Compact"/>
            </w:pPr>
            <w:proofErr w:type="spellStart"/>
            <w:r>
              <w:t>SessionFault</w:t>
            </w:r>
            <w:proofErr w:type="spellEnd"/>
          </w:p>
        </w:tc>
      </w:tr>
    </w:tbl>
    <w:p w:rsidR="003F2578" w:rsidP="003F2578" w:rsidRDefault="003A6A93" w14:paraId="2F77A01D" w14:textId="57B237DF">
      <w:pPr>
        <w:pStyle w:val="Heading4"/>
      </w:pPr>
      <w:bookmarkStart w:name="close-subscription-session" w:id="234"/>
      <w:bookmarkStart w:name="_Toc25357179" w:id="235"/>
      <w:bookmarkEnd w:id="234"/>
      <w:r>
        <w:t>SOAP Interface</w:t>
      </w:r>
    </w:p>
    <w:p w:rsidR="003F2578" w:rsidP="003F2578" w:rsidRDefault="003F2578" w14:paraId="1B4635D4" w14:textId="4CFD1B26">
      <w:pPr>
        <w:pStyle w:val="BodyText"/>
      </w:pPr>
      <w:r>
        <w:t xml:space="preserve">The </w:t>
      </w:r>
      <w:r w:rsidR="00212265">
        <w:t>Remove</w:t>
      </w:r>
      <w:r>
        <w:t xml:space="preserve"> Publication general interface is mapped into SOAP 1.1/1.2 as embedded XML schemas in WSDL descriptions according to the following schema types.</w:t>
      </w:r>
    </w:p>
    <w:p w:rsidR="003F2578" w:rsidP="003F2578" w:rsidRDefault="003F2578" w14:paraId="6F8BCFD1" w14:textId="77777777">
      <w:pPr>
        <w:pStyle w:val="BodyText"/>
      </w:pPr>
      <w:r>
        <w:lastRenderedPageBreak/>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3F2578" w:rsidTr="002363F5" w14:paraId="5F032486"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3F2578" w:rsidP="002363F5" w:rsidRDefault="003F2578" w14:paraId="61B081E8" w14:textId="77777777">
            <w:pPr>
              <w:pStyle w:val="Compact"/>
            </w:pPr>
            <w:r w:rsidRPr="00151DB9">
              <w:rPr>
                <w:b w:val="0"/>
              </w:rPr>
              <w:t>Input</w:t>
            </w:r>
          </w:p>
        </w:tc>
        <w:tc>
          <w:tcPr>
            <w:tcW w:w="4397" w:type="pct"/>
          </w:tcPr>
          <w:p w:rsidRPr="00136178" w:rsidR="003F2578" w:rsidP="002363F5" w:rsidRDefault="002838DA" w14:paraId="4B747A39" w14:textId="6AF080F7">
            <w:pPr>
              <w:rPr>
                <w:b w:val="0"/>
              </w:rPr>
            </w:pPr>
            <w:proofErr w:type="spellStart"/>
            <w:r>
              <w:rPr>
                <w:b w:val="0"/>
              </w:rPr>
              <w:t>Remove</w:t>
            </w:r>
            <w:r w:rsidRPr="00E44F38" w:rsidR="003F2578">
              <w:rPr>
                <w:b w:val="0"/>
              </w:rPr>
              <w:t>Publication</w:t>
            </w:r>
            <w:proofErr w:type="spellEnd"/>
            <w:r w:rsidRPr="008E1611" w:rsidR="003F2578">
              <w:rPr>
                <w:b w:val="0"/>
              </w:rPr>
              <w:t xml:space="preserve"> </w:t>
            </w:r>
            <w:r w:rsidR="003F2578">
              <w:rPr>
                <w:b w:val="0"/>
              </w:rPr>
              <w:t>(</w:t>
            </w:r>
            <w:proofErr w:type="spellStart"/>
            <w:r w:rsidR="005D768B">
              <w:fldChar w:fldCharType="begin"/>
            </w:r>
            <w:r w:rsidR="005D768B">
              <w:instrText xml:space="preserve"> HYPERLINK "http://www.openoandm.org/isbm/2.0/wsdl/ConsumerPublicationService.wsdl" </w:instrText>
            </w:r>
            <w:r w:rsidR="005D768B">
              <w:fldChar w:fldCharType="separate"/>
            </w:r>
            <w:r w:rsidRPr="00C23057" w:rsidR="003F2578">
              <w:rPr>
                <w:rStyle w:val="Hyperlink"/>
                <w:b w:val="0"/>
                <w:bCs w:val="0"/>
              </w:rPr>
              <w:t>isbm:</w:t>
            </w:r>
            <w:r w:rsidRPr="00C23057">
              <w:rPr>
                <w:rStyle w:val="Hyperlink"/>
                <w:b w:val="0"/>
                <w:bCs w:val="0"/>
              </w:rPr>
              <w:t>Remove</w:t>
            </w:r>
            <w:r w:rsidRPr="00C23057" w:rsidR="003F2578">
              <w:rPr>
                <w:rStyle w:val="Hyperlink"/>
                <w:b w:val="0"/>
                <w:bCs w:val="0"/>
              </w:rPr>
              <w:t>Publication</w:t>
            </w:r>
            <w:proofErr w:type="spellEnd"/>
            <w:r w:rsidR="005D768B">
              <w:rPr>
                <w:rStyle w:val="Hyperlink"/>
              </w:rPr>
              <w:fldChar w:fldCharType="end"/>
            </w:r>
            <w:r w:rsidR="003F2578">
              <w:rPr>
                <w:b w:val="0"/>
              </w:rPr>
              <w:t>)</w:t>
            </w:r>
          </w:p>
          <w:p w:rsidRPr="006C16A7" w:rsidR="003F2578" w:rsidP="004E4AD8" w:rsidRDefault="003F2578" w14:paraId="4E81A77C" w14:textId="27908402">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5D768B">
              <w:fldChar w:fldCharType="begin"/>
            </w:r>
            <w:r w:rsidR="005D768B">
              <w:instrText xml:space="preserve"> HYPERLINK "http://www.w3.org/TR/xmlschema-2/" \l "string" \h </w:instrText>
            </w:r>
            <w:r w:rsidR="005D768B">
              <w:fldChar w:fldCharType="separate"/>
            </w:r>
            <w:r w:rsidRPr="006C16A7">
              <w:rPr>
                <w:rStyle w:val="Hyperlink"/>
                <w:b w:val="0"/>
              </w:rPr>
              <w:t>xs:string</w:t>
            </w:r>
            <w:proofErr w:type="spellEnd"/>
            <w:r w:rsidR="005D768B">
              <w:rPr>
                <w:rStyle w:val="Hyperlink"/>
              </w:rPr>
              <w:fldChar w:fldCharType="end"/>
            </w:r>
            <w:r w:rsidRPr="006C16A7">
              <w:rPr>
                <w:b w:val="0"/>
              </w:rPr>
              <w:t>) [1]</w:t>
            </w:r>
          </w:p>
        </w:tc>
      </w:tr>
      <w:tr w:rsidR="003F2578" w:rsidTr="002363F5" w14:paraId="77A6AEF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3F2578" w:rsidP="002363F5" w:rsidRDefault="003F2578" w14:paraId="169D18C6" w14:textId="77777777">
            <w:pPr>
              <w:pStyle w:val="Compact"/>
            </w:pPr>
            <w:r>
              <w:t>Output</w:t>
            </w:r>
          </w:p>
        </w:tc>
        <w:tc>
          <w:tcPr>
            <w:tcW w:w="4397" w:type="pct"/>
          </w:tcPr>
          <w:p w:rsidRPr="00957F55" w:rsidR="003F2578" w:rsidP="002363F5" w:rsidRDefault="00081827" w14:paraId="23CC3395" w14:textId="6E25195D">
            <w:pPr>
              <w:rPr>
                <w:bCs/>
              </w:rPr>
            </w:pPr>
            <w:proofErr w:type="spellStart"/>
            <w:r w:rsidRPr="00081827">
              <w:t>Remove</w:t>
            </w:r>
            <w:r w:rsidRPr="00207E7C" w:rsidR="003F2578">
              <w:t>Publication</w:t>
            </w:r>
            <w:r w:rsidRPr="008E449A" w:rsidR="003F2578">
              <w:t>Response</w:t>
            </w:r>
            <w:proofErr w:type="spellEnd"/>
            <w:r w:rsidRPr="008E449A" w:rsidR="003F2578">
              <w:t xml:space="preserve"> </w:t>
            </w:r>
            <w:r w:rsidRPr="00957F55" w:rsidR="003F2578">
              <w:rPr>
                <w:bCs/>
              </w:rPr>
              <w:t>(</w:t>
            </w:r>
            <w:proofErr w:type="spellStart"/>
            <w:r w:rsidR="005D768B">
              <w:fldChar w:fldCharType="begin"/>
            </w:r>
            <w:r w:rsidR="005D768B">
              <w:instrText xml:space="preserve"> HYPERLINK "http://www.openoandm.org/isbm/2.0/wsdl/ConsumerPublicationService.wsdl" </w:instrText>
            </w:r>
            <w:r w:rsidR="005D768B">
              <w:fldChar w:fldCharType="separate"/>
            </w:r>
            <w:r w:rsidRPr="00C23057" w:rsidR="003F2578">
              <w:rPr>
                <w:rStyle w:val="Hyperlink"/>
                <w:bCs/>
              </w:rPr>
              <w:t>isbm:</w:t>
            </w:r>
            <w:r w:rsidRPr="00C23057">
              <w:rPr>
                <w:rStyle w:val="Hyperlink"/>
              </w:rPr>
              <w:t>Remove</w:t>
            </w:r>
            <w:r w:rsidRPr="00C23057" w:rsidR="003F2578">
              <w:rPr>
                <w:rStyle w:val="Hyperlink"/>
              </w:rPr>
              <w:t>PublicationResponse</w:t>
            </w:r>
            <w:proofErr w:type="spellEnd"/>
            <w:r w:rsidR="005D768B">
              <w:rPr>
                <w:rStyle w:val="Hyperlink"/>
              </w:rPr>
              <w:fldChar w:fldCharType="end"/>
            </w:r>
            <w:r w:rsidRPr="00957F55" w:rsidR="003F2578">
              <w:rPr>
                <w:bCs/>
              </w:rPr>
              <w:t>)</w:t>
            </w:r>
          </w:p>
          <w:p w:rsidRPr="00957F55" w:rsidR="003F2578" w:rsidP="004E4AD8" w:rsidRDefault="00E57F4F" w14:paraId="149D7538" w14:textId="187CAF27">
            <w:pPr>
              <w:pStyle w:val="ListParagraph"/>
              <w:numPr>
                <w:ilvl w:val="0"/>
                <w:numId w:val="3"/>
              </w:numPr>
            </w:pPr>
            <w:r>
              <w:t xml:space="preserve">No </w:t>
            </w:r>
            <w:r w:rsidR="0023696C">
              <w:t>Content</w:t>
            </w:r>
          </w:p>
        </w:tc>
      </w:tr>
      <w:tr w:rsidR="003F2578" w:rsidTr="002363F5" w14:paraId="712AC376" w14:textId="77777777">
        <w:tc>
          <w:tcPr>
            <w:tcW w:w="603" w:type="pct"/>
          </w:tcPr>
          <w:p w:rsidR="003F2578" w:rsidP="002363F5" w:rsidRDefault="003F2578" w14:paraId="50945BAE" w14:textId="77777777">
            <w:pPr>
              <w:pStyle w:val="Compact"/>
            </w:pPr>
            <w:r>
              <w:t>Faults</w:t>
            </w:r>
          </w:p>
        </w:tc>
        <w:tc>
          <w:tcPr>
            <w:tcW w:w="4397" w:type="pct"/>
          </w:tcPr>
          <w:p w:rsidR="003F2578" w:rsidP="002363F5" w:rsidRDefault="003F2578" w14:paraId="668E038A" w14:textId="204B006B">
            <w:pPr>
              <w:pStyle w:val="Compact"/>
            </w:pPr>
            <w:proofErr w:type="spellStart"/>
            <w:r>
              <w:t>SessionFault</w:t>
            </w:r>
            <w:proofErr w:type="spellEnd"/>
            <w:r w:rsidR="00C23057">
              <w:t xml:space="preserve"> (</w:t>
            </w:r>
            <w:proofErr w:type="spellStart"/>
            <w:r w:rsidR="005D768B">
              <w:fldChar w:fldCharType="begin"/>
            </w:r>
            <w:r w:rsidR="005D768B">
              <w:instrText xml:space="preserve"> HYPERLINK "http://www.openoandm.org/isbm/2.0/wsdl/ConsumerPublicationService.wsdl" </w:instrText>
            </w:r>
            <w:r w:rsidR="005D768B">
              <w:fldChar w:fldCharType="separate"/>
            </w:r>
            <w:r w:rsidRPr="00C23057" w:rsidR="00C23057">
              <w:rPr>
                <w:rStyle w:val="Hyperlink"/>
              </w:rPr>
              <w:t>isbm:SessionFault</w:t>
            </w:r>
            <w:proofErr w:type="spellEnd"/>
            <w:r w:rsidR="005D768B">
              <w:rPr>
                <w:rStyle w:val="Hyperlink"/>
              </w:rPr>
              <w:fldChar w:fldCharType="end"/>
            </w:r>
            <w:r w:rsidR="00C23057">
              <w:t>)</w:t>
            </w:r>
          </w:p>
        </w:tc>
      </w:tr>
    </w:tbl>
    <w:p w:rsidR="003F2578" w:rsidP="003F2578" w:rsidRDefault="003A6A93" w14:paraId="10996927" w14:textId="26E79EE2">
      <w:pPr>
        <w:pStyle w:val="Heading4"/>
      </w:pPr>
      <w:r>
        <w:t>REST Interface</w:t>
      </w:r>
    </w:p>
    <w:p w:rsidR="003F2578" w:rsidP="003F2578" w:rsidRDefault="003F2578" w14:paraId="6863A434" w14:textId="2A0CE0F4">
      <w:pPr>
        <w:pStyle w:val="BodyText"/>
      </w:pPr>
      <w:r>
        <w:t xml:space="preserve">The </w:t>
      </w:r>
      <w:r w:rsidR="006E0375">
        <w:t>Remove</w:t>
      </w:r>
      <w:r>
        <w:t xml:space="preserve"> Publication general interface is mapped into a RESTful interface as an </w:t>
      </w:r>
      <w:proofErr w:type="spellStart"/>
      <w:r>
        <w:t>OpenAPI</w:t>
      </w:r>
      <w:proofErr w:type="spellEnd"/>
      <w:r>
        <w:t xml:space="preserve"> description according to the following rules.</w:t>
      </w:r>
    </w:p>
    <w:p w:rsidR="003F2578" w:rsidP="003F2578" w:rsidRDefault="003F2578" w14:paraId="519F5115"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F2578" w:rsidTr="002363F5" w14:paraId="089E412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F2578" w:rsidP="002363F5" w:rsidRDefault="003F2578" w14:paraId="67F66593" w14:textId="77777777">
            <w:pPr>
              <w:pStyle w:val="Compact"/>
            </w:pPr>
            <w:r w:rsidRPr="003B5061">
              <w:t>HTTP M</w:t>
            </w:r>
            <w:r>
              <w:t>ethod</w:t>
            </w:r>
          </w:p>
        </w:tc>
        <w:tc>
          <w:tcPr>
            <w:tcW w:w="4397" w:type="pct"/>
          </w:tcPr>
          <w:p w:rsidRPr="003B5061" w:rsidR="003F2578" w:rsidP="002363F5" w:rsidRDefault="00CD658D" w14:paraId="72A39529" w14:textId="486669F1">
            <w:pPr>
              <w:rPr>
                <w:bCs/>
              </w:rPr>
            </w:pPr>
            <w:r>
              <w:rPr>
                <w:bCs/>
              </w:rPr>
              <w:t>DELETE</w:t>
            </w:r>
          </w:p>
        </w:tc>
      </w:tr>
      <w:tr w:rsidR="003F2578" w:rsidTr="002363F5" w14:paraId="2F3CDE99" w14:textId="77777777">
        <w:tc>
          <w:tcPr>
            <w:tcW w:w="603" w:type="pct"/>
          </w:tcPr>
          <w:p w:rsidRPr="003B5061" w:rsidR="003F2578" w:rsidP="002363F5" w:rsidRDefault="003F2578" w14:paraId="3A36475D" w14:textId="77777777">
            <w:pPr>
              <w:pStyle w:val="Compact"/>
            </w:pPr>
            <w:r>
              <w:t xml:space="preserve">URL </w:t>
            </w:r>
          </w:p>
        </w:tc>
        <w:tc>
          <w:tcPr>
            <w:tcW w:w="4397" w:type="pct"/>
          </w:tcPr>
          <w:p w:rsidRPr="003B5061" w:rsidR="003F2578" w:rsidP="002363F5" w:rsidRDefault="003F2578" w14:paraId="4F5C9E97" w14:textId="77777777">
            <w:pPr>
              <w:rPr>
                <w:bCs/>
              </w:rPr>
            </w:pPr>
            <w:r w:rsidRPr="002D240C">
              <w:rPr>
                <w:bCs/>
              </w:rPr>
              <w:t>/sessions/{session-id}/publication</w:t>
            </w:r>
          </w:p>
        </w:tc>
      </w:tr>
      <w:tr w:rsidR="003F2578" w:rsidTr="002363F5" w14:paraId="0045E96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F2578" w:rsidP="002363F5" w:rsidRDefault="003F2578" w14:paraId="4D3461F5" w14:textId="77777777">
            <w:pPr>
              <w:pStyle w:val="Compact"/>
            </w:pPr>
            <w:r>
              <w:t>HTTP Body</w:t>
            </w:r>
          </w:p>
        </w:tc>
        <w:tc>
          <w:tcPr>
            <w:tcW w:w="4397" w:type="pct"/>
          </w:tcPr>
          <w:p w:rsidRPr="003B5061" w:rsidR="003F2578" w:rsidP="002363F5" w:rsidRDefault="00FC1647" w14:paraId="6D9ECDB1" w14:textId="686D0A32">
            <w:r>
              <w:t>N/A</w:t>
            </w:r>
          </w:p>
        </w:tc>
      </w:tr>
      <w:tr w:rsidR="003F2578" w:rsidTr="002363F5" w14:paraId="5D8AA3AB" w14:textId="77777777">
        <w:tc>
          <w:tcPr>
            <w:tcW w:w="603" w:type="pct"/>
          </w:tcPr>
          <w:p w:rsidR="003F2578" w:rsidP="002363F5" w:rsidRDefault="003F2578" w14:paraId="1517CFB0" w14:textId="77777777">
            <w:pPr>
              <w:pStyle w:val="Compact"/>
            </w:pPr>
            <w:r>
              <w:t>HTTP Response (Success)</w:t>
            </w:r>
          </w:p>
        </w:tc>
        <w:tc>
          <w:tcPr>
            <w:tcW w:w="4397" w:type="pct"/>
          </w:tcPr>
          <w:p w:rsidR="003F2578" w:rsidP="002363F5" w:rsidRDefault="003F2578" w14:paraId="4D87606A" w14:textId="392DB44D">
            <w:pPr>
              <w:pStyle w:val="Compact"/>
            </w:pPr>
            <w:r>
              <w:t>20</w:t>
            </w:r>
            <w:r w:rsidR="00F35787">
              <w:t>4 No Content</w:t>
            </w:r>
          </w:p>
        </w:tc>
      </w:tr>
      <w:tr w:rsidR="003F2578" w:rsidTr="002363F5" w14:paraId="64E78CC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3F2578" w:rsidP="002363F5" w:rsidRDefault="003F2578" w14:paraId="2AB5CF62" w14:textId="77777777">
            <w:pPr>
              <w:pStyle w:val="Compact"/>
            </w:pPr>
            <w:r>
              <w:t>Output</w:t>
            </w:r>
          </w:p>
        </w:tc>
        <w:tc>
          <w:tcPr>
            <w:tcW w:w="4397" w:type="pct"/>
          </w:tcPr>
          <w:p w:rsidR="003F2578" w:rsidP="00F82AB6" w:rsidRDefault="00FC1647" w14:paraId="45B25159" w14:textId="706D85C0">
            <w:r>
              <w:t>N/A</w:t>
            </w:r>
          </w:p>
        </w:tc>
      </w:tr>
      <w:tr w:rsidR="003F2578" w:rsidTr="002363F5" w14:paraId="6FA18A3A" w14:textId="77777777">
        <w:trPr>
          <w:trHeight w:val="972"/>
        </w:trPr>
        <w:tc>
          <w:tcPr>
            <w:tcW w:w="603" w:type="pct"/>
          </w:tcPr>
          <w:p w:rsidR="003F2578" w:rsidP="002363F5" w:rsidRDefault="003F2578" w14:paraId="220FEEFB" w14:textId="77777777">
            <w:pPr>
              <w:pStyle w:val="Compact"/>
            </w:pPr>
            <w:r>
              <w:t>HTTP Response</w:t>
            </w:r>
          </w:p>
          <w:p w:rsidR="003F2578" w:rsidP="002363F5" w:rsidRDefault="003F2578" w14:paraId="584FDA5D" w14:textId="77777777">
            <w:pPr>
              <w:pStyle w:val="Compact"/>
            </w:pPr>
            <w:r>
              <w:t>(Error)</w:t>
            </w:r>
          </w:p>
        </w:tc>
        <w:tc>
          <w:tcPr>
            <w:tcW w:w="4397" w:type="pct"/>
          </w:tcPr>
          <w:p w:rsidR="003F2578" w:rsidP="002363F5" w:rsidRDefault="003F2578" w14:paraId="0A79110F" w14:textId="785BD79E">
            <w:proofErr w:type="spellStart"/>
            <w:r>
              <w:t>SessionFault</w:t>
            </w:r>
            <w:proofErr w:type="spellEnd"/>
            <w:r>
              <w:t xml:space="preserve"> (</w:t>
            </w:r>
            <w:proofErr w:type="spellStart"/>
            <w:r w:rsidR="005D768B">
              <w:fldChar w:fldCharType="begin"/>
            </w:r>
            <w:r w:rsidR="005D768B">
              <w:instrText xml:space="preserve"> HYPERLINK "http://www.openoandm.org/isbm/2.0/openapi/consumer_publication_service.yml" </w:instrText>
            </w:r>
            <w:r w:rsidR="005D768B">
              <w:fldChar w:fldCharType="separate"/>
            </w:r>
            <w:r w:rsidRPr="000667E2" w:rsidR="00B04225">
              <w:rPr>
                <w:rStyle w:val="Hyperlink"/>
              </w:rPr>
              <w:t>json:SessionFault</w:t>
            </w:r>
            <w:proofErr w:type="spellEnd"/>
            <w:r w:rsidR="005D768B">
              <w:rPr>
                <w:rStyle w:val="Hyperlink"/>
              </w:rPr>
              <w:fldChar w:fldCharType="end"/>
            </w:r>
            <w:r>
              <w:t>) – 404 Not Found</w:t>
            </w:r>
          </w:p>
          <w:p w:rsidR="003F2578" w:rsidP="002363F5" w:rsidRDefault="003F2578" w14:paraId="619015CF" w14:textId="766BC4ED">
            <w:proofErr w:type="spellStart"/>
            <w:r>
              <w:t>SessionFault</w:t>
            </w:r>
            <w:proofErr w:type="spellEnd"/>
            <w:r>
              <w:t xml:space="preserve"> (</w:t>
            </w:r>
            <w:proofErr w:type="spellStart"/>
            <w:r w:rsidR="005D768B">
              <w:fldChar w:fldCharType="begin"/>
            </w:r>
            <w:r w:rsidR="005D768B">
              <w:instrText xml:space="preserve"> HYPERLINK "http://www.openoandm.org/isbm/2.0/openapi/consumer_publication_service.yml" </w:instrText>
            </w:r>
            <w:r w:rsidR="005D768B">
              <w:fldChar w:fldCharType="separate"/>
            </w:r>
            <w:r w:rsidRPr="000667E2" w:rsidR="00B04225">
              <w:rPr>
                <w:rStyle w:val="Hyperlink"/>
              </w:rPr>
              <w:t>json:SessionFault</w:t>
            </w:r>
            <w:proofErr w:type="spellEnd"/>
            <w:r w:rsidR="005D768B">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rsidR="00AF6166">
              <w:t xml:space="preserve"> </w:t>
            </w:r>
            <w:r w:rsidRPr="00D44B31" w:rsidR="00AF6166">
              <w:t xml:space="preserve">– session exists but does not correspond to a </w:t>
            </w:r>
            <w:r w:rsidR="00AF6166">
              <w:t xml:space="preserve">subscription </w:t>
            </w:r>
            <w:r w:rsidRPr="00D44B31" w:rsidR="00AF6166">
              <w:t>session type</w:t>
            </w:r>
          </w:p>
        </w:tc>
      </w:tr>
    </w:tbl>
    <w:p w:rsidR="00BB0129" w:rsidP="00296BF2" w:rsidRDefault="00E83E4F" w14:paraId="1DD3C3E2" w14:textId="78A5F9F0">
      <w:pPr>
        <w:pStyle w:val="Heading3"/>
      </w:pPr>
      <w:bookmarkStart w:name="_Toc32417361" w:id="236"/>
      <w:r>
        <w:t>Close Subscription Session</w:t>
      </w:r>
      <w:bookmarkEnd w:id="235"/>
      <w:bookmarkEnd w:id="236"/>
    </w:p>
    <w:p w:rsidRPr="009E21ED" w:rsidR="000B1816" w:rsidP="000B1816" w:rsidRDefault="000B1816" w14:paraId="48A9E19D" w14:textId="300F6D7A">
      <w:pPr>
        <w:pStyle w:val="BodyText"/>
      </w:pPr>
      <w:r>
        <w:t>The Close 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77AF8B45"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600E7A42" w14:textId="77777777">
            <w:pPr>
              <w:pStyle w:val="Compact"/>
            </w:pPr>
            <w:r>
              <w:t>Name</w:t>
            </w:r>
          </w:p>
        </w:tc>
        <w:tc>
          <w:tcPr>
            <w:tcW w:w="0" w:type="auto"/>
          </w:tcPr>
          <w:p w:rsidR="00BB0129" w:rsidRDefault="00E83E4F" w14:paraId="267528EB" w14:textId="77777777">
            <w:pPr>
              <w:pStyle w:val="Compact"/>
            </w:pPr>
            <w:proofErr w:type="spellStart"/>
            <w:r>
              <w:t>CloseSubscriptionSession</w:t>
            </w:r>
            <w:proofErr w:type="spellEnd"/>
          </w:p>
        </w:tc>
      </w:tr>
      <w:tr w:rsidR="00BB0129" w:rsidTr="00296BF2" w14:paraId="465D23F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47ED658" w14:textId="77777777">
            <w:pPr>
              <w:pStyle w:val="Compact"/>
            </w:pPr>
            <w:r>
              <w:t>Description</w:t>
            </w:r>
          </w:p>
        </w:tc>
        <w:tc>
          <w:tcPr>
            <w:tcW w:w="0" w:type="auto"/>
          </w:tcPr>
          <w:p w:rsidR="00BB0129" w:rsidRDefault="00E83E4F" w14:paraId="30F1C69C" w14:textId="77777777">
            <w:pPr>
              <w:pStyle w:val="Compact"/>
            </w:pPr>
            <w:r>
              <w:t>Closes a subscription session.</w:t>
            </w:r>
          </w:p>
        </w:tc>
      </w:tr>
      <w:tr w:rsidR="00BB0129" w:rsidTr="00296BF2" w14:paraId="3C6F41CA" w14:textId="77777777">
        <w:tc>
          <w:tcPr>
            <w:tcW w:w="0" w:type="auto"/>
          </w:tcPr>
          <w:p w:rsidR="00BB0129" w:rsidRDefault="00E83E4F" w14:paraId="7E38A326" w14:textId="77777777">
            <w:pPr>
              <w:pStyle w:val="Compact"/>
            </w:pPr>
            <w:r>
              <w:t>Input</w:t>
            </w:r>
          </w:p>
        </w:tc>
        <w:tc>
          <w:tcPr>
            <w:tcW w:w="0" w:type="auto"/>
          </w:tcPr>
          <w:p w:rsidR="00BB0129" w:rsidRDefault="00E83E4F" w14:paraId="5DD7D766" w14:textId="7FB32DE4">
            <w:pPr>
              <w:pStyle w:val="Compact"/>
            </w:pPr>
            <w:proofErr w:type="spellStart"/>
            <w:r>
              <w:t>SessionI</w:t>
            </w:r>
            <w:r w:rsidR="0049533D">
              <w:t>D</w:t>
            </w:r>
            <w:proofErr w:type="spellEnd"/>
            <w:r w:rsidR="0049533D">
              <w:t xml:space="preserve"> </w:t>
            </w:r>
            <w:r>
              <w:t>[1]</w:t>
            </w:r>
          </w:p>
        </w:tc>
      </w:tr>
      <w:tr w:rsidR="00BB0129" w:rsidTr="00296BF2" w14:paraId="38D8B8D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33BC524" w14:textId="77777777">
            <w:pPr>
              <w:pStyle w:val="Compact"/>
            </w:pPr>
            <w:r>
              <w:t>Behavior</w:t>
            </w:r>
          </w:p>
        </w:tc>
        <w:tc>
          <w:tcPr>
            <w:tcW w:w="0" w:type="auto"/>
          </w:tcPr>
          <w:p w:rsidR="00215F80" w:rsidP="00215F80" w:rsidRDefault="00E83E4F" w14:paraId="649FB8D4" w14:textId="77777777">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w:t>
            </w:r>
            <w:r w:rsidR="00215F80">
              <w:t xml:space="preserve"> </w:t>
            </w:r>
          </w:p>
          <w:p w:rsidR="00BB0129" w:rsidP="00215F80" w:rsidRDefault="003247E7" w14:paraId="57F3A39E" w14:textId="14B97FDF">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BB0129" w:rsidTr="00296BF2" w14:paraId="01D90C45" w14:textId="77777777">
        <w:tc>
          <w:tcPr>
            <w:tcW w:w="0" w:type="auto"/>
          </w:tcPr>
          <w:p w:rsidR="00BB0129" w:rsidRDefault="00E83E4F" w14:paraId="6D380524" w14:textId="77777777">
            <w:pPr>
              <w:pStyle w:val="Compact"/>
            </w:pPr>
            <w:r>
              <w:t>Output</w:t>
            </w:r>
          </w:p>
        </w:tc>
        <w:tc>
          <w:tcPr>
            <w:tcW w:w="0" w:type="auto"/>
          </w:tcPr>
          <w:p w:rsidR="00BB0129" w:rsidRDefault="00E83E4F" w14:paraId="192A2BA5" w14:textId="77777777">
            <w:pPr>
              <w:pStyle w:val="Compact"/>
            </w:pPr>
            <w:r>
              <w:t>N/A</w:t>
            </w:r>
          </w:p>
        </w:tc>
      </w:tr>
      <w:tr w:rsidR="00BB0129" w:rsidTr="00296BF2" w14:paraId="2AB6884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7EB876CC" w14:textId="77777777">
            <w:pPr>
              <w:pStyle w:val="Compact"/>
            </w:pPr>
            <w:r>
              <w:t>Faults</w:t>
            </w:r>
          </w:p>
        </w:tc>
        <w:tc>
          <w:tcPr>
            <w:tcW w:w="0" w:type="auto"/>
          </w:tcPr>
          <w:p w:rsidR="00BB0129" w:rsidRDefault="00E83E4F" w14:paraId="05B2781C" w14:textId="77777777">
            <w:pPr>
              <w:pStyle w:val="Compact"/>
            </w:pPr>
            <w:proofErr w:type="spellStart"/>
            <w:r>
              <w:t>SessionFault</w:t>
            </w:r>
            <w:proofErr w:type="spellEnd"/>
          </w:p>
        </w:tc>
      </w:tr>
    </w:tbl>
    <w:p w:rsidR="000B1816" w:rsidP="00B303C3" w:rsidRDefault="003A6A93" w14:paraId="519635C7" w14:textId="531777C6">
      <w:pPr>
        <w:pStyle w:val="Heading4"/>
      </w:pPr>
      <w:bookmarkStart w:name="provider-request-service" w:id="237"/>
      <w:bookmarkEnd w:id="237"/>
      <w:r>
        <w:lastRenderedPageBreak/>
        <w:t>SOAP Interface</w:t>
      </w:r>
    </w:p>
    <w:p w:rsidR="000B1816" w:rsidP="000B1816" w:rsidRDefault="000B1816" w14:paraId="0A99E8E6" w14:textId="017441E3">
      <w:pPr>
        <w:pStyle w:val="BodyText"/>
      </w:pPr>
      <w:r>
        <w:t>The Close Subscription Session general interface is mapped into SOAP 1.1/1.2 as embedded XML schemas in WSDL descriptions according to the following schema types.</w:t>
      </w:r>
    </w:p>
    <w:p w:rsidR="000B1816" w:rsidP="00B303C3" w:rsidRDefault="000B1816" w14:paraId="4D886C5C" w14:textId="5D3D0D14">
      <w:pPr>
        <w:pStyle w:val="BodyText"/>
      </w:pPr>
      <w:r>
        <w:t>The behavior of the SOAP interface MUST conform to that of the general description.</w:t>
      </w:r>
    </w:p>
    <w:tbl>
      <w:tblPr>
        <w:tblStyle w:val="ListTable2"/>
        <w:tblW w:w="10162" w:type="dxa"/>
        <w:tblBorders>
          <w:top w:val="none" w:color="auto" w:sz="0" w:space="0"/>
          <w:bottom w:val="none" w:color="auto" w:sz="0" w:space="0"/>
          <w:insideH w:val="none" w:color="auto" w:sz="0" w:space="0"/>
        </w:tblBorders>
        <w:tblLook w:val="0420" w:firstRow="1" w:lastRow="0" w:firstColumn="0" w:lastColumn="0" w:noHBand="0" w:noVBand="1"/>
      </w:tblPr>
      <w:tblGrid>
        <w:gridCol w:w="1226"/>
        <w:gridCol w:w="8936"/>
      </w:tblGrid>
      <w:tr w:rsidR="00B303C3" w:rsidTr="002363F5" w14:paraId="033F354E"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B303C3" w:rsidP="002363F5" w:rsidRDefault="00B303C3" w14:paraId="39AE2458" w14:textId="77777777">
            <w:pPr>
              <w:pStyle w:val="Compact"/>
            </w:pPr>
            <w:r w:rsidRPr="00151DB9">
              <w:rPr>
                <w:b w:val="0"/>
              </w:rPr>
              <w:t>Input</w:t>
            </w:r>
          </w:p>
        </w:tc>
        <w:tc>
          <w:tcPr>
            <w:tcW w:w="4397" w:type="pct"/>
          </w:tcPr>
          <w:p w:rsidRPr="00136178" w:rsidR="00B303C3" w:rsidP="002363F5" w:rsidRDefault="00B303C3" w14:paraId="5994AF85" w14:textId="1F6EB41B">
            <w:pPr>
              <w:rPr>
                <w:b w:val="0"/>
              </w:rPr>
            </w:pPr>
            <w:proofErr w:type="spellStart"/>
            <w:r w:rsidRPr="00155CA3">
              <w:rPr>
                <w:b w:val="0"/>
              </w:rPr>
              <w:t>CloseSubscriptionSession</w:t>
            </w:r>
            <w:proofErr w:type="spellEnd"/>
            <w:r w:rsidRPr="008E1611">
              <w:rPr>
                <w:b w:val="0"/>
              </w:rPr>
              <w:t xml:space="preserve"> </w:t>
            </w:r>
            <w:r>
              <w:rPr>
                <w:b w:val="0"/>
              </w:rPr>
              <w:t>(</w:t>
            </w:r>
            <w:proofErr w:type="spellStart"/>
            <w:r w:rsidR="005D768B">
              <w:fldChar w:fldCharType="begin"/>
            </w:r>
            <w:r w:rsidR="005D768B">
              <w:instrText xml:space="preserve"> HYPERLINK "http://www.openoandm.org/isbm/2.0/wsdl/ConsumerPublicationService.wsdl" </w:instrText>
            </w:r>
            <w:r w:rsidR="005D768B">
              <w:fldChar w:fldCharType="separate"/>
            </w:r>
            <w:r w:rsidRPr="00C23057">
              <w:rPr>
                <w:rStyle w:val="Hyperlink"/>
                <w:b w:val="0"/>
                <w:bCs w:val="0"/>
              </w:rPr>
              <w:t>isbm:CloseSubscriptionSession</w:t>
            </w:r>
            <w:proofErr w:type="spellEnd"/>
            <w:r w:rsidR="005D768B">
              <w:rPr>
                <w:rStyle w:val="Hyperlink"/>
              </w:rPr>
              <w:fldChar w:fldCharType="end"/>
            </w:r>
            <w:r>
              <w:rPr>
                <w:b w:val="0"/>
              </w:rPr>
              <w:t>)</w:t>
            </w:r>
          </w:p>
          <w:p w:rsidRPr="00B303C3" w:rsidR="00B303C3" w:rsidP="004E4AD8" w:rsidRDefault="00B303C3" w14:paraId="381E736F" w14:textId="75003AF5">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5D768B">
              <w:fldChar w:fldCharType="begin"/>
            </w:r>
            <w:r w:rsidR="005D768B">
              <w:instrText xml:space="preserve"> HYPERLINK "http://www.w3.org/TR/xmlschema-2/" \l "string" \h </w:instrText>
            </w:r>
            <w:r w:rsidR="005D768B">
              <w:fldChar w:fldCharType="separate"/>
            </w:r>
            <w:r w:rsidRPr="006C16A7">
              <w:rPr>
                <w:rStyle w:val="Hyperlink"/>
                <w:b w:val="0"/>
              </w:rPr>
              <w:t>xs:string</w:t>
            </w:r>
            <w:proofErr w:type="spellEnd"/>
            <w:r w:rsidR="005D768B">
              <w:rPr>
                <w:rStyle w:val="Hyperlink"/>
              </w:rPr>
              <w:fldChar w:fldCharType="end"/>
            </w:r>
            <w:r w:rsidRPr="006C16A7">
              <w:rPr>
                <w:b w:val="0"/>
              </w:rPr>
              <w:t>) [1]</w:t>
            </w:r>
          </w:p>
        </w:tc>
      </w:tr>
      <w:tr w:rsidR="00B303C3" w:rsidTr="002363F5" w14:paraId="68BD5C7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303C3" w:rsidP="002363F5" w:rsidRDefault="00B303C3" w14:paraId="501BAAF2" w14:textId="77777777">
            <w:pPr>
              <w:pStyle w:val="Compact"/>
            </w:pPr>
            <w:r>
              <w:t>Output</w:t>
            </w:r>
          </w:p>
        </w:tc>
        <w:tc>
          <w:tcPr>
            <w:tcW w:w="4397" w:type="pct"/>
          </w:tcPr>
          <w:p w:rsidRPr="00957F55" w:rsidR="00B303C3" w:rsidP="002363F5" w:rsidRDefault="00B303C3" w14:paraId="5079E692" w14:textId="24E2D054">
            <w:pPr>
              <w:rPr>
                <w:bCs/>
              </w:rPr>
            </w:pPr>
            <w:proofErr w:type="spellStart"/>
            <w:r>
              <w:t>CloseSubscriptionSession</w:t>
            </w:r>
            <w:r w:rsidRPr="008E449A">
              <w:t>Response</w:t>
            </w:r>
            <w:proofErr w:type="spellEnd"/>
            <w:r w:rsidRPr="008E449A">
              <w:t xml:space="preserve"> </w:t>
            </w:r>
            <w:r w:rsidRPr="00957F55">
              <w:rPr>
                <w:bCs/>
              </w:rPr>
              <w:t>(</w:t>
            </w:r>
            <w:proofErr w:type="spellStart"/>
            <w:r w:rsidR="005D768B">
              <w:fldChar w:fldCharType="begin"/>
            </w:r>
            <w:r w:rsidR="005D768B">
              <w:instrText xml:space="preserve"> HYPERLINK "http://www.openoandm.org/isbm/2.0/wsdl/ConsumerPublicationService.wsdl" </w:instrText>
            </w:r>
            <w:r w:rsidR="005D768B">
              <w:fldChar w:fldCharType="separate"/>
            </w:r>
            <w:r w:rsidRPr="00C23057">
              <w:rPr>
                <w:rStyle w:val="Hyperlink"/>
                <w:bCs/>
              </w:rPr>
              <w:t>isbm:</w:t>
            </w:r>
            <w:r w:rsidRPr="00C23057">
              <w:rPr>
                <w:rStyle w:val="Hyperlink"/>
              </w:rPr>
              <w:t>CloseSubscriptionSessionResponse</w:t>
            </w:r>
            <w:proofErr w:type="spellEnd"/>
            <w:r w:rsidR="005D768B">
              <w:rPr>
                <w:rStyle w:val="Hyperlink"/>
              </w:rPr>
              <w:fldChar w:fldCharType="end"/>
            </w:r>
            <w:r w:rsidRPr="00957F55">
              <w:rPr>
                <w:bCs/>
              </w:rPr>
              <w:t>)</w:t>
            </w:r>
          </w:p>
          <w:p w:rsidRPr="00957F55" w:rsidR="00B303C3" w:rsidP="004E4AD8" w:rsidRDefault="00B303C3" w14:paraId="6F8F5504" w14:textId="77777777">
            <w:pPr>
              <w:pStyle w:val="ListParagraph"/>
              <w:numPr>
                <w:ilvl w:val="0"/>
                <w:numId w:val="3"/>
              </w:numPr>
            </w:pPr>
            <w:r>
              <w:t>No Content</w:t>
            </w:r>
          </w:p>
        </w:tc>
      </w:tr>
      <w:tr w:rsidR="00B303C3" w:rsidTr="002363F5" w14:paraId="55CF2EF0" w14:textId="77777777">
        <w:tc>
          <w:tcPr>
            <w:tcW w:w="603" w:type="pct"/>
          </w:tcPr>
          <w:p w:rsidR="00B303C3" w:rsidP="002363F5" w:rsidRDefault="00B303C3" w14:paraId="157D3081" w14:textId="77777777">
            <w:pPr>
              <w:pStyle w:val="Compact"/>
            </w:pPr>
            <w:r>
              <w:t>Faults</w:t>
            </w:r>
          </w:p>
        </w:tc>
        <w:tc>
          <w:tcPr>
            <w:tcW w:w="4397" w:type="pct"/>
          </w:tcPr>
          <w:p w:rsidR="00B303C3" w:rsidP="002363F5" w:rsidRDefault="00B303C3" w14:paraId="7EBA8D64" w14:textId="2C5EDBCB">
            <w:pPr>
              <w:pStyle w:val="Compact"/>
            </w:pPr>
            <w:proofErr w:type="spellStart"/>
            <w:r>
              <w:t>SessionFault</w:t>
            </w:r>
            <w:proofErr w:type="spellEnd"/>
            <w:r w:rsidR="00C23057">
              <w:t xml:space="preserve"> (</w:t>
            </w:r>
            <w:proofErr w:type="spellStart"/>
            <w:r w:rsidR="005D768B">
              <w:fldChar w:fldCharType="begin"/>
            </w:r>
            <w:r w:rsidR="005D768B">
              <w:instrText xml:space="preserve"> HYPERLINK "http://www.openoandm.org/isbm/2.0/wsdl/ConsumerPublicationService.wsdl" </w:instrText>
            </w:r>
            <w:r w:rsidR="005D768B">
              <w:fldChar w:fldCharType="separate"/>
            </w:r>
            <w:r w:rsidRPr="00C23057" w:rsidR="00C23057">
              <w:rPr>
                <w:rStyle w:val="Hyperlink"/>
              </w:rPr>
              <w:t>isbm:SessionFault</w:t>
            </w:r>
            <w:proofErr w:type="spellEnd"/>
            <w:r w:rsidR="005D768B">
              <w:rPr>
                <w:rStyle w:val="Hyperlink"/>
              </w:rPr>
              <w:fldChar w:fldCharType="end"/>
            </w:r>
            <w:r w:rsidR="00C23057">
              <w:t>)</w:t>
            </w:r>
          </w:p>
        </w:tc>
      </w:tr>
    </w:tbl>
    <w:p w:rsidR="000B1816" w:rsidP="000B1816" w:rsidRDefault="003A6A93" w14:paraId="4E5E9524" w14:textId="536DAAEB">
      <w:pPr>
        <w:pStyle w:val="Heading4"/>
      </w:pPr>
      <w:r>
        <w:t>REST Interface</w:t>
      </w:r>
    </w:p>
    <w:p w:rsidR="000B1816" w:rsidP="000B1816" w:rsidRDefault="000B1816" w14:paraId="1D8C61CB" w14:textId="09F5C2BC">
      <w:pPr>
        <w:pStyle w:val="BodyText"/>
      </w:pPr>
      <w:r>
        <w:t xml:space="preserve">The Close Subscription Session general interface is mapped into a RESTful interface as an </w:t>
      </w:r>
      <w:proofErr w:type="spellStart"/>
      <w:r>
        <w:t>OpenAPI</w:t>
      </w:r>
      <w:proofErr w:type="spellEnd"/>
      <w:r>
        <w:t xml:space="preserve"> description according to the following rules.</w:t>
      </w:r>
    </w:p>
    <w:p w:rsidR="000B1816" w:rsidP="00B303C3" w:rsidRDefault="000B1816" w14:paraId="2D9068D0" w14:textId="0B6965CD">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303C3" w:rsidTr="002363F5" w14:paraId="19A06B2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303C3" w:rsidP="002363F5" w:rsidRDefault="00B303C3" w14:paraId="6CF168F0" w14:textId="77777777">
            <w:pPr>
              <w:pStyle w:val="Compact"/>
            </w:pPr>
            <w:r w:rsidRPr="003B5061">
              <w:t>HTTP M</w:t>
            </w:r>
            <w:r>
              <w:t>ethod</w:t>
            </w:r>
          </w:p>
        </w:tc>
        <w:tc>
          <w:tcPr>
            <w:tcW w:w="4397" w:type="pct"/>
          </w:tcPr>
          <w:p w:rsidRPr="003B5061" w:rsidR="00B303C3" w:rsidP="00B303C3" w:rsidRDefault="00B303C3" w14:paraId="0453B055" w14:textId="77777777">
            <w:pPr>
              <w:rPr>
                <w:bCs/>
              </w:rPr>
            </w:pPr>
            <w:r>
              <w:rPr>
                <w:bCs/>
              </w:rPr>
              <w:t>DELETE</w:t>
            </w:r>
          </w:p>
        </w:tc>
      </w:tr>
      <w:tr w:rsidR="00B303C3" w:rsidTr="002363F5" w14:paraId="65CCD1E4" w14:textId="77777777">
        <w:tc>
          <w:tcPr>
            <w:tcW w:w="603" w:type="pct"/>
          </w:tcPr>
          <w:p w:rsidRPr="003B5061" w:rsidR="00B303C3" w:rsidP="002363F5" w:rsidRDefault="00B303C3" w14:paraId="62268124" w14:textId="77777777">
            <w:pPr>
              <w:pStyle w:val="Compact"/>
            </w:pPr>
            <w:r>
              <w:t xml:space="preserve">URL </w:t>
            </w:r>
          </w:p>
        </w:tc>
        <w:tc>
          <w:tcPr>
            <w:tcW w:w="4397" w:type="pct"/>
          </w:tcPr>
          <w:p w:rsidRPr="003B5061" w:rsidR="00B303C3" w:rsidP="00B303C3" w:rsidRDefault="00B303C3" w14:paraId="7A353205" w14:textId="77777777">
            <w:pPr>
              <w:rPr>
                <w:bCs/>
              </w:rPr>
            </w:pPr>
            <w:r w:rsidRPr="002D240C">
              <w:rPr>
                <w:bCs/>
              </w:rPr>
              <w:t>/sessions/{session-id}</w:t>
            </w:r>
          </w:p>
        </w:tc>
      </w:tr>
      <w:tr w:rsidR="00B303C3" w:rsidTr="00B303C3" w14:paraId="30B2B5B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303C3" w:rsidP="002363F5" w:rsidRDefault="00B303C3" w14:paraId="738F4527" w14:textId="46BA88BD">
            <w:pPr>
              <w:pStyle w:val="Compact"/>
            </w:pPr>
            <w:r w:rsidRPr="00B303C3">
              <w:t xml:space="preserve">HTTP </w:t>
            </w:r>
            <w:r>
              <w:t>Body</w:t>
            </w:r>
          </w:p>
        </w:tc>
        <w:tc>
          <w:tcPr>
            <w:tcW w:w="4397" w:type="pct"/>
          </w:tcPr>
          <w:p w:rsidRPr="003B5061" w:rsidR="00B303C3" w:rsidP="00B303C3" w:rsidRDefault="00FC1647" w14:paraId="38FBD8A3" w14:textId="049750C2">
            <w:r>
              <w:t>N/A</w:t>
            </w:r>
          </w:p>
        </w:tc>
      </w:tr>
      <w:tr w:rsidR="00B303C3" w:rsidTr="00B303C3" w14:paraId="0FD8B293" w14:textId="77777777">
        <w:tc>
          <w:tcPr>
            <w:tcW w:w="603" w:type="pct"/>
          </w:tcPr>
          <w:p w:rsidR="00B303C3" w:rsidP="002363F5" w:rsidRDefault="00B303C3" w14:paraId="7FA082C6" w14:textId="6B5AFBA3">
            <w:pPr>
              <w:pStyle w:val="Compact"/>
            </w:pPr>
            <w:r>
              <w:t>HTTP Response (Success)</w:t>
            </w:r>
          </w:p>
        </w:tc>
        <w:tc>
          <w:tcPr>
            <w:tcW w:w="4397" w:type="pct"/>
          </w:tcPr>
          <w:p w:rsidR="00B303C3" w:rsidP="002363F5" w:rsidRDefault="00B303C3" w14:paraId="69C04309" w14:textId="46A95212">
            <w:pPr>
              <w:pStyle w:val="Compact"/>
            </w:pPr>
            <w:r>
              <w:t>204 No Content</w:t>
            </w:r>
          </w:p>
        </w:tc>
      </w:tr>
      <w:tr w:rsidR="00B303C3" w:rsidTr="002363F5" w14:paraId="3517797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303C3" w:rsidP="002363F5" w:rsidRDefault="00B303C3" w14:paraId="55B7AC06" w14:textId="77777777">
            <w:pPr>
              <w:pStyle w:val="Compact"/>
            </w:pPr>
            <w:r>
              <w:t>Output</w:t>
            </w:r>
          </w:p>
        </w:tc>
        <w:tc>
          <w:tcPr>
            <w:tcW w:w="4397" w:type="pct"/>
          </w:tcPr>
          <w:p w:rsidR="00B303C3" w:rsidP="00B303C3" w:rsidRDefault="00FC1647" w14:paraId="024F3E58" w14:textId="2F768C6C">
            <w:r>
              <w:t>N/A</w:t>
            </w:r>
          </w:p>
        </w:tc>
      </w:tr>
      <w:tr w:rsidR="00B303C3" w:rsidTr="00B303C3" w14:paraId="22635106" w14:textId="77777777">
        <w:trPr>
          <w:trHeight w:val="972"/>
        </w:trPr>
        <w:tc>
          <w:tcPr>
            <w:tcW w:w="603" w:type="pct"/>
          </w:tcPr>
          <w:p w:rsidR="00B303C3" w:rsidP="002363F5" w:rsidRDefault="00B303C3" w14:paraId="00FB7C36" w14:textId="57281065">
            <w:pPr>
              <w:pStyle w:val="Compact"/>
            </w:pPr>
            <w:r>
              <w:t>HTTP Response</w:t>
            </w:r>
          </w:p>
          <w:p w:rsidR="00B303C3" w:rsidP="002363F5" w:rsidRDefault="00B303C3" w14:paraId="4AD8D465" w14:textId="3709DBE4">
            <w:pPr>
              <w:pStyle w:val="Compact"/>
            </w:pPr>
            <w:r>
              <w:t>(Error)</w:t>
            </w:r>
          </w:p>
        </w:tc>
        <w:tc>
          <w:tcPr>
            <w:tcW w:w="4397" w:type="pct"/>
          </w:tcPr>
          <w:p w:rsidR="00B303C3" w:rsidP="00B303C3" w:rsidRDefault="00B303C3" w14:paraId="2838B422" w14:textId="4E22B3D7">
            <w:proofErr w:type="spellStart"/>
            <w:r>
              <w:t>SessionFault</w:t>
            </w:r>
            <w:proofErr w:type="spellEnd"/>
            <w:r>
              <w:t xml:space="preserve"> (</w:t>
            </w:r>
            <w:proofErr w:type="spellStart"/>
            <w:r w:rsidR="005D768B">
              <w:fldChar w:fldCharType="begin"/>
            </w:r>
            <w:r w:rsidR="005D768B">
              <w:instrText xml:space="preserve"> HYPERLINK "http://www.openoandm.org/isbm/2.0/openapi/consumer_publication_service.yml" </w:instrText>
            </w:r>
            <w:r w:rsidR="005D768B">
              <w:fldChar w:fldCharType="separate"/>
            </w:r>
            <w:r w:rsidRPr="000667E2" w:rsidR="006F7E33">
              <w:rPr>
                <w:rStyle w:val="Hyperlink"/>
              </w:rPr>
              <w:t>json:SessionFault</w:t>
            </w:r>
            <w:proofErr w:type="spellEnd"/>
            <w:r w:rsidR="005D768B">
              <w:rPr>
                <w:rStyle w:val="Hyperlink"/>
              </w:rPr>
              <w:fldChar w:fldCharType="end"/>
            </w:r>
            <w:r>
              <w:t>) – 404 Not Found</w:t>
            </w:r>
          </w:p>
        </w:tc>
      </w:tr>
    </w:tbl>
    <w:p w:rsidR="00BB0129" w:rsidP="00296BF2" w:rsidRDefault="00E83E4F" w14:paraId="3797489D" w14:textId="59EAC19D">
      <w:pPr>
        <w:pStyle w:val="Heading2"/>
      </w:pPr>
      <w:bookmarkStart w:name="_Toc25357183" w:id="238"/>
      <w:bookmarkStart w:name="_Toc25358160" w:id="239"/>
      <w:bookmarkStart w:name="_Toc25357184" w:id="240"/>
      <w:bookmarkStart w:name="_Toc32417362" w:id="241"/>
      <w:bookmarkEnd w:id="238"/>
      <w:bookmarkEnd w:id="239"/>
      <w:r>
        <w:t>Provider Request Service</w:t>
      </w:r>
      <w:bookmarkEnd w:id="240"/>
      <w:bookmarkEnd w:id="241"/>
    </w:p>
    <w:p w:rsidR="00113679" w:rsidP="00296BF2" w:rsidRDefault="00E83E4F" w14:paraId="1F2EA912" w14:textId="31D7726E">
      <w:pPr>
        <w:pStyle w:val="BodyText"/>
      </w:pPr>
      <w:bookmarkStart w:name="_Toc25357185" w:id="242"/>
      <w:r>
        <w:t xml:space="preserve">The Provider Request Service </w:t>
      </w:r>
      <w:r w:rsidR="00113679">
        <w:t xml:space="preserve">for SOAP Interface is </w:t>
      </w:r>
      <w:hyperlink r:id="rId63">
        <w:r w:rsidR="00113679">
          <w:rPr>
            <w:rStyle w:val="Hyperlink"/>
          </w:rPr>
          <w:t>available as a WSDL description</w:t>
        </w:r>
      </w:hyperlink>
      <w:r w:rsidR="00113679">
        <w:t xml:space="preserve"> and for REST Interface is </w:t>
      </w:r>
      <w:hyperlink w:history="1" r:id="rId64">
        <w:r w:rsidRPr="0015341C" w:rsidR="00113679">
          <w:rPr>
            <w:rStyle w:val="Hyperlink"/>
          </w:rPr>
          <w:t xml:space="preserve">available as </w:t>
        </w:r>
        <w:proofErr w:type="spellStart"/>
        <w:r w:rsidRPr="0015341C" w:rsidR="00113679">
          <w:rPr>
            <w:rStyle w:val="Hyperlink"/>
            <w:rFonts w:cs="Arial"/>
            <w:shd w:val="clear" w:color="auto" w:fill="FFFFFF"/>
          </w:rPr>
          <w:t>OpenAPI</w:t>
        </w:r>
        <w:proofErr w:type="spellEnd"/>
        <w:r w:rsidRPr="0015341C" w:rsidR="00113679">
          <w:rPr>
            <w:rStyle w:val="Hyperlink"/>
            <w:rFonts w:cs="Arial"/>
            <w:shd w:val="clear" w:color="auto" w:fill="FFFFFF"/>
          </w:rPr>
          <w:t xml:space="preserve"> 3.0.1 descriptions in </w:t>
        </w:r>
        <w:r w:rsidRPr="0015341C" w:rsidR="00113679">
          <w:rPr>
            <w:rStyle w:val="Hyperlink"/>
          </w:rPr>
          <w:t>YAML</w:t>
        </w:r>
      </w:hyperlink>
      <w:r w:rsidR="00113679">
        <w:t>.</w:t>
      </w:r>
    </w:p>
    <w:p w:rsidR="00BB0129" w:rsidP="00296BF2" w:rsidRDefault="00E83E4F" w14:paraId="6A0DDCA2" w14:textId="2FCCF39D">
      <w:pPr>
        <w:pStyle w:val="Heading3"/>
      </w:pPr>
      <w:bookmarkStart w:name="open-provider-request-session" w:id="243"/>
      <w:bookmarkStart w:name="_Toc32417363" w:id="244"/>
      <w:bookmarkEnd w:id="243"/>
      <w:r>
        <w:t>Open Provider Request Session</w:t>
      </w:r>
      <w:bookmarkEnd w:id="242"/>
      <w:bookmarkEnd w:id="244"/>
    </w:p>
    <w:p w:rsidRPr="00BB2C5F" w:rsidR="00BB2C5F" w:rsidP="00BB2C5F" w:rsidRDefault="00BB2C5F" w14:paraId="64AA8CAC" w14:textId="106DD420">
      <w:pPr>
        <w:pStyle w:val="BodyText"/>
      </w:pPr>
      <w:r>
        <w:t>The Open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727CC363"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30D6239F" w14:textId="77777777">
            <w:pPr>
              <w:pStyle w:val="Compact"/>
            </w:pPr>
            <w:r>
              <w:t>Name</w:t>
            </w:r>
          </w:p>
        </w:tc>
        <w:tc>
          <w:tcPr>
            <w:tcW w:w="0" w:type="auto"/>
          </w:tcPr>
          <w:p w:rsidR="00BB0129" w:rsidRDefault="00E83E4F" w14:paraId="22214C67" w14:textId="77777777">
            <w:pPr>
              <w:pStyle w:val="Compact"/>
            </w:pPr>
            <w:proofErr w:type="spellStart"/>
            <w:r>
              <w:t>OpenProviderRequestSession</w:t>
            </w:r>
            <w:proofErr w:type="spellEnd"/>
          </w:p>
        </w:tc>
      </w:tr>
      <w:tr w:rsidR="00BB0129" w:rsidTr="00296BF2" w14:paraId="606769F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760A11B" w14:textId="77777777">
            <w:pPr>
              <w:pStyle w:val="Compact"/>
            </w:pPr>
            <w:r>
              <w:t>Description</w:t>
            </w:r>
          </w:p>
        </w:tc>
        <w:tc>
          <w:tcPr>
            <w:tcW w:w="0" w:type="auto"/>
          </w:tcPr>
          <w:p w:rsidR="00BB0129" w:rsidRDefault="00E83E4F" w14:paraId="11115144" w14:textId="77777777">
            <w:pPr>
              <w:pStyle w:val="Compact"/>
            </w:pPr>
            <w:r>
              <w:t>Opens a provider request session for a channel for reading requests and posting responses.</w:t>
            </w:r>
          </w:p>
        </w:tc>
      </w:tr>
      <w:tr w:rsidR="00BB0129" w:rsidTr="00296BF2" w14:paraId="136FB501" w14:textId="77777777">
        <w:tc>
          <w:tcPr>
            <w:tcW w:w="0" w:type="auto"/>
          </w:tcPr>
          <w:p w:rsidR="00BB0129" w:rsidRDefault="00E83E4F" w14:paraId="7A599893" w14:textId="77777777">
            <w:pPr>
              <w:pStyle w:val="Compact"/>
            </w:pPr>
            <w:r>
              <w:t>Input</w:t>
            </w:r>
          </w:p>
        </w:tc>
        <w:tc>
          <w:tcPr>
            <w:tcW w:w="0" w:type="auto"/>
          </w:tcPr>
          <w:p w:rsidR="00BB0129" w:rsidRDefault="00E83E4F" w14:paraId="5A3F29CD" w14:textId="570BD77B">
            <w:proofErr w:type="spellStart"/>
            <w:r>
              <w:t>ChannelURI</w:t>
            </w:r>
            <w:proofErr w:type="spellEnd"/>
            <w:r w:rsidR="000F102D">
              <w:t xml:space="preserve"> </w:t>
            </w:r>
            <w:r>
              <w:t>[1]</w:t>
            </w:r>
          </w:p>
          <w:p w:rsidR="00BB0129" w:rsidRDefault="00E83E4F" w14:paraId="4433749D" w14:textId="7C566611">
            <w:r>
              <w:t>Topic [</w:t>
            </w:r>
            <w:proofErr w:type="gramStart"/>
            <w:r>
              <w:t>1..</w:t>
            </w:r>
            <w:proofErr w:type="gramEnd"/>
            <w:r>
              <w:t>*]</w:t>
            </w:r>
          </w:p>
          <w:p w:rsidR="00BB0129" w:rsidRDefault="00E83E4F" w14:paraId="050D8E65" w14:textId="199698F5">
            <w:proofErr w:type="spellStart"/>
            <w:r>
              <w:lastRenderedPageBreak/>
              <w:t>ListenerURL</w:t>
            </w:r>
            <w:proofErr w:type="spellEnd"/>
            <w:r>
              <w:t xml:space="preserve"> [</w:t>
            </w:r>
            <w:proofErr w:type="gramStart"/>
            <w:r>
              <w:t>0..</w:t>
            </w:r>
            <w:proofErr w:type="gramEnd"/>
            <w:r>
              <w:t>1]</w:t>
            </w:r>
          </w:p>
          <w:p w:rsidR="00BB0129" w:rsidRDefault="0033574B" w14:paraId="069EC171" w14:textId="2C9EC031">
            <w:proofErr w:type="spellStart"/>
            <w:r>
              <w:t>FilterExpression</w:t>
            </w:r>
            <w:proofErr w:type="spellEnd"/>
            <w:r>
              <w:t xml:space="preserve"> [</w:t>
            </w:r>
            <w:proofErr w:type="gramStart"/>
            <w:r>
              <w:t>0..</w:t>
            </w:r>
            <w:proofErr w:type="gramEnd"/>
            <w:r>
              <w:t>1]</w:t>
            </w:r>
          </w:p>
        </w:tc>
      </w:tr>
      <w:tr w:rsidR="00BB0129" w:rsidTr="00296BF2" w14:paraId="27401ED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F7F91E3" w14:textId="77777777">
            <w:pPr>
              <w:pStyle w:val="Compact"/>
            </w:pPr>
            <w:r>
              <w:lastRenderedPageBreak/>
              <w:t>Behavior</w:t>
            </w:r>
          </w:p>
        </w:tc>
        <w:tc>
          <w:tcPr>
            <w:tcW w:w="0" w:type="auto"/>
          </w:tcPr>
          <w:p w:rsidR="00BB0129" w:rsidRDefault="00E83E4F" w14:paraId="1C0C7B3C"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AB349E" w:rsidP="00AB349E" w:rsidRDefault="00AB349E" w14:paraId="31B157D8" w14:textId="77777777">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rsidR="00BB0129" w:rsidRDefault="00E83E4F" w14:paraId="2DBA3981" w14:textId="77777777">
            <w:r>
              <w:t xml:space="preserve">If the channel type is not a Request type, then an </w:t>
            </w:r>
            <w:proofErr w:type="spellStart"/>
            <w:r>
              <w:t>OperationFault</w:t>
            </w:r>
            <w:proofErr w:type="spellEnd"/>
            <w:r>
              <w:t xml:space="preserve"> is returned.</w:t>
            </w:r>
          </w:p>
          <w:p w:rsidR="00BB0129" w:rsidRDefault="00E83E4F" w14:paraId="5C3CE593" w14:textId="687824D0">
            <w:r>
              <w:t xml:space="preserve">If multiple </w:t>
            </w:r>
            <w:proofErr w:type="spellStart"/>
            <w:r>
              <w:t>NamespacePrefixes</w:t>
            </w:r>
            <w:proofErr w:type="spellEnd"/>
            <w:r>
              <w:t xml:space="preserve"> exist with different </w:t>
            </w:r>
            <w:proofErr w:type="spellStart"/>
            <w:r>
              <w:t>NamespaceNames</w:t>
            </w:r>
            <w:proofErr w:type="spellEnd"/>
            <w:r w:rsidR="00FB3A2C">
              <w:t xml:space="preserve"> in </w:t>
            </w:r>
            <w:r w:rsidR="008C7954">
              <w:t xml:space="preserve">the </w:t>
            </w:r>
            <w:proofErr w:type="spellStart"/>
            <w:r w:rsidR="00FB3A2C">
              <w:t>FilterExpression</w:t>
            </w:r>
            <w:proofErr w:type="spellEnd"/>
            <w:r>
              <w:t xml:space="preserve">, then a </w:t>
            </w:r>
            <w:proofErr w:type="spellStart"/>
            <w:r>
              <w:t>NamespaceFault</w:t>
            </w:r>
            <w:proofErr w:type="spellEnd"/>
            <w:r>
              <w:t xml:space="preserve"> is returned.</w:t>
            </w:r>
          </w:p>
        </w:tc>
      </w:tr>
      <w:tr w:rsidR="00BB0129" w:rsidTr="00296BF2" w14:paraId="43DCA8E0" w14:textId="77777777">
        <w:tc>
          <w:tcPr>
            <w:tcW w:w="0" w:type="auto"/>
          </w:tcPr>
          <w:p w:rsidR="00BB0129" w:rsidRDefault="00E83E4F" w14:paraId="61EB9077" w14:textId="77777777">
            <w:pPr>
              <w:pStyle w:val="Compact"/>
            </w:pPr>
            <w:r>
              <w:t>Output</w:t>
            </w:r>
          </w:p>
        </w:tc>
        <w:tc>
          <w:tcPr>
            <w:tcW w:w="0" w:type="auto"/>
          </w:tcPr>
          <w:p w:rsidR="00BB0129" w:rsidRDefault="00E83E4F" w14:paraId="25122330" w14:textId="7DE96077">
            <w:pPr>
              <w:pStyle w:val="Compact"/>
            </w:pPr>
            <w:proofErr w:type="spellStart"/>
            <w:r>
              <w:t>SessionID</w:t>
            </w:r>
            <w:proofErr w:type="spellEnd"/>
            <w:r>
              <w:t xml:space="preserve"> [1]</w:t>
            </w:r>
          </w:p>
        </w:tc>
      </w:tr>
      <w:tr w:rsidR="00BB0129" w:rsidTr="00296BF2" w14:paraId="06B1D3C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3477B4F" w14:textId="77777777">
            <w:pPr>
              <w:pStyle w:val="Compact"/>
            </w:pPr>
            <w:r>
              <w:t>Faults</w:t>
            </w:r>
          </w:p>
        </w:tc>
        <w:tc>
          <w:tcPr>
            <w:tcW w:w="0" w:type="auto"/>
          </w:tcPr>
          <w:p w:rsidR="00BB0129" w:rsidRDefault="00E83E4F" w14:paraId="685248AF" w14:textId="77777777">
            <w:proofErr w:type="spellStart"/>
            <w:r>
              <w:t>ChannelFault</w:t>
            </w:r>
            <w:proofErr w:type="spellEnd"/>
          </w:p>
          <w:p w:rsidR="00BB0129" w:rsidRDefault="00E83E4F" w14:paraId="37BB4A41" w14:textId="77777777">
            <w:proofErr w:type="spellStart"/>
            <w:r>
              <w:t>NamespaceFault</w:t>
            </w:r>
            <w:proofErr w:type="spellEnd"/>
          </w:p>
          <w:p w:rsidR="00BB0129" w:rsidRDefault="00E83E4F" w14:paraId="271C6094" w14:textId="77777777">
            <w:proofErr w:type="spellStart"/>
            <w:r>
              <w:t>OperationFault</w:t>
            </w:r>
            <w:proofErr w:type="spellEnd"/>
          </w:p>
        </w:tc>
      </w:tr>
    </w:tbl>
    <w:p w:rsidR="00CE0A4C" w:rsidP="00CE0A4C" w:rsidRDefault="003A6A93" w14:paraId="5020F41A" w14:textId="2695E9B8">
      <w:pPr>
        <w:pStyle w:val="Heading4"/>
      </w:pPr>
      <w:bookmarkStart w:name="read-request" w:id="245"/>
      <w:bookmarkStart w:name="_Toc25357186" w:id="246"/>
      <w:bookmarkEnd w:id="245"/>
      <w:r>
        <w:t>SOAP Interface</w:t>
      </w:r>
    </w:p>
    <w:p w:rsidR="00CE0A4C" w:rsidP="00CE0A4C" w:rsidRDefault="00CE0A4C" w14:paraId="1B416217" w14:textId="2CA69D3E">
      <w:pPr>
        <w:pStyle w:val="BodyText"/>
      </w:pPr>
      <w:r>
        <w:t>The Open Provider Request Session general interface is mapped into SOAP 1.1/1.2 as embedded XML schemas in WSDL descriptions according to the following schema types.</w:t>
      </w:r>
    </w:p>
    <w:p w:rsidR="00CE0A4C" w:rsidP="00CE0A4C" w:rsidRDefault="00CE0A4C" w14:paraId="365CBB43" w14:textId="77777777">
      <w:pPr>
        <w:pStyle w:val="BodyText"/>
      </w:pPr>
      <w:r>
        <w:t>The behavior of the SOAP interface MUST conform to that of the general description.</w:t>
      </w:r>
    </w:p>
    <w:tbl>
      <w:tblPr>
        <w:tblStyle w:val="ListTable2"/>
        <w:tblW w:w="10162" w:type="dxa"/>
        <w:tblBorders>
          <w:top w:val="none" w:color="auto" w:sz="0" w:space="0"/>
          <w:bottom w:val="none" w:color="auto" w:sz="0" w:space="0"/>
          <w:insideH w:val="none" w:color="auto" w:sz="0" w:space="0"/>
        </w:tblBorders>
        <w:tblLook w:val="0420" w:firstRow="1" w:lastRow="0" w:firstColumn="0" w:lastColumn="0" w:noHBand="0" w:noVBand="1"/>
      </w:tblPr>
      <w:tblGrid>
        <w:gridCol w:w="1226"/>
        <w:gridCol w:w="8936"/>
      </w:tblGrid>
      <w:tr w:rsidR="00CE0A4C" w:rsidTr="000F102D" w14:paraId="1C084D16"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CE0A4C" w:rsidP="000F102D" w:rsidRDefault="00CE0A4C" w14:paraId="1E88C7F1" w14:textId="77777777">
            <w:pPr>
              <w:pStyle w:val="Compact"/>
            </w:pPr>
            <w:r w:rsidRPr="00151DB9">
              <w:rPr>
                <w:b w:val="0"/>
              </w:rPr>
              <w:t>Input</w:t>
            </w:r>
          </w:p>
        </w:tc>
        <w:tc>
          <w:tcPr>
            <w:tcW w:w="4397" w:type="pct"/>
          </w:tcPr>
          <w:p w:rsidRPr="00136178" w:rsidR="00CE0A4C" w:rsidP="000F102D" w:rsidRDefault="006A0154" w14:paraId="006B30C9" w14:textId="314DA9EC">
            <w:pPr>
              <w:rPr>
                <w:b w:val="0"/>
              </w:rPr>
            </w:pPr>
            <w:proofErr w:type="spellStart"/>
            <w:r w:rsidRPr="006A0154">
              <w:rPr>
                <w:b w:val="0"/>
              </w:rPr>
              <w:t>OpenProviderRequestSession</w:t>
            </w:r>
            <w:proofErr w:type="spellEnd"/>
            <w:r w:rsidRPr="006A0154">
              <w:rPr>
                <w:b w:val="0"/>
              </w:rPr>
              <w:t xml:space="preserve"> </w:t>
            </w:r>
            <w:r w:rsidR="00CE0A4C">
              <w:rPr>
                <w:b w:val="0"/>
              </w:rPr>
              <w:t>(</w:t>
            </w:r>
            <w:proofErr w:type="spellStart"/>
            <w:r w:rsidR="005D768B">
              <w:fldChar w:fldCharType="begin"/>
            </w:r>
            <w:r w:rsidR="005D768B">
              <w:instrText xml:space="preserve"> HYPERLINK "http://www.openoandm.org/isbm/2.0/wsdl/ProviderRequestService.wsdl" </w:instrText>
            </w:r>
            <w:r w:rsidR="005D768B">
              <w:fldChar w:fldCharType="separate"/>
            </w:r>
            <w:r w:rsidRPr="00815CEE" w:rsidR="00CE0A4C">
              <w:rPr>
                <w:rStyle w:val="Hyperlink"/>
                <w:b w:val="0"/>
                <w:bCs w:val="0"/>
              </w:rPr>
              <w:t>isbm:</w:t>
            </w:r>
            <w:r w:rsidRPr="00815CEE">
              <w:rPr>
                <w:rStyle w:val="Hyperlink"/>
                <w:b w:val="0"/>
                <w:bCs w:val="0"/>
              </w:rPr>
              <w:t>OpenProviderRequestSession</w:t>
            </w:r>
            <w:proofErr w:type="spellEnd"/>
            <w:r w:rsidR="005D768B">
              <w:rPr>
                <w:rStyle w:val="Hyperlink"/>
              </w:rPr>
              <w:fldChar w:fldCharType="end"/>
            </w:r>
            <w:r w:rsidR="00CE0A4C">
              <w:rPr>
                <w:b w:val="0"/>
              </w:rPr>
              <w:t>)</w:t>
            </w:r>
          </w:p>
          <w:p w:rsidRPr="006A0154" w:rsidR="006A0154" w:rsidP="004E4AD8" w:rsidRDefault="006A0154" w14:paraId="3AC3D47D" w14:textId="0B7C92E9">
            <w:pPr>
              <w:pStyle w:val="ListParagraph"/>
              <w:numPr>
                <w:ilvl w:val="0"/>
                <w:numId w:val="3"/>
              </w:numPr>
              <w:rPr>
                <w:b w:val="0"/>
              </w:rPr>
            </w:pPr>
            <w:proofErr w:type="spellStart"/>
            <w:r w:rsidRPr="006A0154">
              <w:rPr>
                <w:b w:val="0"/>
              </w:rPr>
              <w:t>ChannelURI</w:t>
            </w:r>
            <w:proofErr w:type="spellEnd"/>
            <w:r w:rsidRPr="006A0154">
              <w:rPr>
                <w:b w:val="0"/>
              </w:rPr>
              <w:t xml:space="preserve"> (</w:t>
            </w:r>
            <w:proofErr w:type="spellStart"/>
            <w:r w:rsidR="005D768B">
              <w:fldChar w:fldCharType="begin"/>
            </w:r>
            <w:r w:rsidR="005D768B">
              <w:instrText xml:space="preserve"> HYPERLINK "http://www.w3.org/TR/xmlschema-2/" \l "string" </w:instrText>
            </w:r>
            <w:r w:rsidR="005D768B">
              <w:fldChar w:fldCharType="separate"/>
            </w:r>
            <w:r w:rsidRPr="00727C15">
              <w:rPr>
                <w:rStyle w:val="Hyperlink"/>
                <w:b w:val="0"/>
                <w:bCs w:val="0"/>
              </w:rPr>
              <w:t>xs:string</w:t>
            </w:r>
            <w:proofErr w:type="spellEnd"/>
            <w:r w:rsidR="005D768B">
              <w:rPr>
                <w:rStyle w:val="Hyperlink"/>
              </w:rPr>
              <w:fldChar w:fldCharType="end"/>
            </w:r>
            <w:r w:rsidRPr="006A0154">
              <w:rPr>
                <w:b w:val="0"/>
              </w:rPr>
              <w:t>) [1]</w:t>
            </w:r>
          </w:p>
          <w:p w:rsidRPr="006A0154" w:rsidR="006A0154" w:rsidP="004E4AD8" w:rsidRDefault="006A0154" w14:paraId="05BBA218" w14:textId="77777777">
            <w:pPr>
              <w:pStyle w:val="ListParagraph"/>
              <w:numPr>
                <w:ilvl w:val="0"/>
                <w:numId w:val="3"/>
              </w:numPr>
              <w:rPr>
                <w:b w:val="0"/>
              </w:rPr>
            </w:pPr>
            <w:r w:rsidRPr="006A0154">
              <w:rPr>
                <w:b w:val="0"/>
              </w:rPr>
              <w:t>Topic (</w:t>
            </w:r>
            <w:proofErr w:type="spellStart"/>
            <w:proofErr w:type="gramStart"/>
            <w:r w:rsidRPr="00727C15">
              <w:rPr>
                <w:rStyle w:val="Hyperlink"/>
                <w:b w:val="0"/>
                <w:bCs w:val="0"/>
              </w:rPr>
              <w:t>xs:string</w:t>
            </w:r>
            <w:proofErr w:type="spellEnd"/>
            <w:proofErr w:type="gramEnd"/>
            <w:r w:rsidRPr="006A0154">
              <w:rPr>
                <w:b w:val="0"/>
              </w:rPr>
              <w:t>) [1..*]</w:t>
            </w:r>
          </w:p>
          <w:p w:rsidRPr="006A0154" w:rsidR="006A0154" w:rsidP="004E4AD8" w:rsidRDefault="006A0154" w14:paraId="0A462EAA" w14:textId="2815C39F">
            <w:pPr>
              <w:pStyle w:val="ListParagraph"/>
              <w:numPr>
                <w:ilvl w:val="0"/>
                <w:numId w:val="3"/>
              </w:numPr>
              <w:rPr>
                <w:b w:val="0"/>
              </w:rPr>
            </w:pPr>
            <w:proofErr w:type="spellStart"/>
            <w:r w:rsidRPr="006A0154">
              <w:rPr>
                <w:b w:val="0"/>
              </w:rPr>
              <w:t>ListenerURL</w:t>
            </w:r>
            <w:proofErr w:type="spellEnd"/>
            <w:r w:rsidRPr="006A0154">
              <w:rPr>
                <w:b w:val="0"/>
              </w:rPr>
              <w:t xml:space="preserve"> (</w:t>
            </w:r>
            <w:proofErr w:type="spellStart"/>
            <w:proofErr w:type="gramStart"/>
            <w:r w:rsidRPr="00727C15" w:rsidR="00727C15">
              <w:rPr>
                <w:rStyle w:val="Hyperlink"/>
                <w:b w:val="0"/>
                <w:bCs w:val="0"/>
              </w:rPr>
              <w:t>xs:string</w:t>
            </w:r>
            <w:proofErr w:type="spellEnd"/>
            <w:proofErr w:type="gramEnd"/>
            <w:r w:rsidRPr="006A0154">
              <w:rPr>
                <w:b w:val="0"/>
              </w:rPr>
              <w:t>) [0..1]</w:t>
            </w:r>
          </w:p>
          <w:p w:rsidRPr="00B303C3" w:rsidR="00CE0A4C" w:rsidP="004E4AD8" w:rsidRDefault="0033574B" w14:paraId="2B3B4665" w14:textId="451CB5C2">
            <w:pPr>
              <w:pStyle w:val="ListParagraph"/>
              <w:numPr>
                <w:ilvl w:val="0"/>
                <w:numId w:val="3"/>
              </w:numPr>
              <w:rPr>
                <w:b w:val="0"/>
              </w:rPr>
            </w:pPr>
            <w:proofErr w:type="spellStart"/>
            <w:r w:rsidRPr="003742FA">
              <w:rPr>
                <w:b w:val="0"/>
              </w:rPr>
              <w:t>FilterExpression</w:t>
            </w:r>
            <w:proofErr w:type="spellEnd"/>
            <w:r w:rsidRPr="00D4743D">
              <w:rPr>
                <w:b w:val="0"/>
              </w:rPr>
              <w:t xml:space="preserve"> (</w:t>
            </w:r>
            <w:proofErr w:type="spellStart"/>
            <w:r w:rsidR="005D768B">
              <w:fldChar w:fldCharType="begin"/>
            </w:r>
            <w:r w:rsidR="005D768B">
              <w:instrText xml:space="preserve"> HYPERLINK \l "_Expression" \h </w:instrText>
            </w:r>
            <w:r w:rsidR="005D768B">
              <w:fldChar w:fldCharType="separate"/>
            </w:r>
            <w:proofErr w:type="gramStart"/>
            <w:r w:rsidR="00C03F2F">
              <w:rPr>
                <w:rStyle w:val="Hyperlink"/>
                <w:b w:val="0"/>
              </w:rPr>
              <w:t>isbm:FilterExpression</w:t>
            </w:r>
            <w:proofErr w:type="spellEnd"/>
            <w:proofErr w:type="gramEnd"/>
            <w:r w:rsidR="005D768B">
              <w:rPr>
                <w:rStyle w:val="Hyperlink"/>
              </w:rPr>
              <w:fldChar w:fldCharType="end"/>
            </w:r>
            <w:r w:rsidRPr="00D4743D">
              <w:rPr>
                <w:b w:val="0"/>
              </w:rPr>
              <w:t>) [0..1]</w:t>
            </w:r>
          </w:p>
        </w:tc>
      </w:tr>
      <w:tr w:rsidR="00CE0A4C" w:rsidTr="000F102D" w14:paraId="486776E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CE0A4C" w:rsidP="000F102D" w:rsidRDefault="00CE0A4C" w14:paraId="05821369" w14:textId="77777777">
            <w:pPr>
              <w:pStyle w:val="Compact"/>
            </w:pPr>
            <w:r>
              <w:t>Output</w:t>
            </w:r>
          </w:p>
        </w:tc>
        <w:tc>
          <w:tcPr>
            <w:tcW w:w="4397" w:type="pct"/>
          </w:tcPr>
          <w:p w:rsidRPr="00957F55" w:rsidR="00CE0A4C" w:rsidP="000F102D" w:rsidRDefault="0034236E" w14:paraId="6A2F46C5" w14:textId="7975A765">
            <w:pPr>
              <w:rPr>
                <w:bCs/>
              </w:rPr>
            </w:pPr>
            <w:proofErr w:type="spellStart"/>
            <w:r w:rsidRPr="0034236E">
              <w:t>OpenProviderRequestSession</w:t>
            </w:r>
            <w:r w:rsidR="00BA023E">
              <w:t>Response</w:t>
            </w:r>
            <w:proofErr w:type="spellEnd"/>
            <w:r w:rsidRPr="0034236E">
              <w:t xml:space="preserve"> </w:t>
            </w:r>
            <w:r w:rsidRPr="00957F55" w:rsidR="00CE0A4C">
              <w:rPr>
                <w:bCs/>
              </w:rPr>
              <w:t>(</w:t>
            </w:r>
            <w:proofErr w:type="spellStart"/>
            <w:r w:rsidR="005D768B">
              <w:fldChar w:fldCharType="begin"/>
            </w:r>
            <w:r w:rsidR="005D768B">
              <w:instrText xml:space="preserve"> HYPERLINK "http://www.openoandm.org/isbm/2.0/wsdl/ProviderRequestService.wsdl" </w:instrText>
            </w:r>
            <w:r w:rsidR="005D768B">
              <w:fldChar w:fldCharType="separate"/>
            </w:r>
            <w:r w:rsidRPr="00815CEE" w:rsidR="00CE0A4C">
              <w:rPr>
                <w:rStyle w:val="Hyperlink"/>
                <w:bCs/>
              </w:rPr>
              <w:t>isbm:</w:t>
            </w:r>
            <w:r w:rsidRPr="00815CEE">
              <w:rPr>
                <w:rStyle w:val="Hyperlink"/>
              </w:rPr>
              <w:t>OpenProviderRequestSession</w:t>
            </w:r>
            <w:r w:rsidRPr="00815CEE" w:rsidR="00CE0A4C">
              <w:rPr>
                <w:rStyle w:val="Hyperlink"/>
              </w:rPr>
              <w:t>Response</w:t>
            </w:r>
            <w:proofErr w:type="spellEnd"/>
            <w:r w:rsidR="005D768B">
              <w:rPr>
                <w:rStyle w:val="Hyperlink"/>
              </w:rPr>
              <w:fldChar w:fldCharType="end"/>
            </w:r>
            <w:r w:rsidRPr="00957F55" w:rsidR="00CE0A4C">
              <w:rPr>
                <w:bCs/>
              </w:rPr>
              <w:t>)</w:t>
            </w:r>
          </w:p>
          <w:p w:rsidRPr="00957F55" w:rsidR="00CE0A4C" w:rsidP="004E4AD8" w:rsidRDefault="000D5E14" w14:paraId="32BAEECA" w14:textId="31A3B851">
            <w:pPr>
              <w:pStyle w:val="ListParagraph"/>
              <w:numPr>
                <w:ilvl w:val="0"/>
                <w:numId w:val="3"/>
              </w:numPr>
            </w:pPr>
            <w:proofErr w:type="spellStart"/>
            <w:r>
              <w:t>SessionID</w:t>
            </w:r>
            <w:proofErr w:type="spellEnd"/>
            <w:r>
              <w:t xml:space="preserve"> (</w:t>
            </w:r>
            <w:proofErr w:type="spellStart"/>
            <w:r w:rsidR="005D768B">
              <w:fldChar w:fldCharType="begin"/>
            </w:r>
            <w:r w:rsidR="005D768B">
              <w:instrText xml:space="preserve"> HYPERLINK "http://www.w3.org/TR/xmlschema-2/" \l "string" \h </w:instrText>
            </w:r>
            <w:r w:rsidR="005D768B">
              <w:fldChar w:fldCharType="separate"/>
            </w:r>
            <w:r>
              <w:rPr>
                <w:rStyle w:val="Hyperlink"/>
              </w:rPr>
              <w:t>xs:string</w:t>
            </w:r>
            <w:proofErr w:type="spellEnd"/>
            <w:r w:rsidR="005D768B">
              <w:rPr>
                <w:rStyle w:val="Hyperlink"/>
              </w:rPr>
              <w:fldChar w:fldCharType="end"/>
            </w:r>
            <w:r>
              <w:t>) [1]</w:t>
            </w:r>
          </w:p>
        </w:tc>
      </w:tr>
      <w:tr w:rsidR="00CE0A4C" w:rsidTr="000F102D" w14:paraId="1F07CB98" w14:textId="77777777">
        <w:tc>
          <w:tcPr>
            <w:tcW w:w="603" w:type="pct"/>
          </w:tcPr>
          <w:p w:rsidR="00CE0A4C" w:rsidP="000F102D" w:rsidRDefault="00CE0A4C" w14:paraId="444851C2" w14:textId="77777777">
            <w:pPr>
              <w:pStyle w:val="Compact"/>
            </w:pPr>
            <w:r>
              <w:t>Faults</w:t>
            </w:r>
          </w:p>
        </w:tc>
        <w:tc>
          <w:tcPr>
            <w:tcW w:w="4397" w:type="pct"/>
          </w:tcPr>
          <w:p w:rsidR="00DF1B3B" w:rsidP="00DF1B3B" w:rsidRDefault="00DF1B3B" w14:paraId="70C47F14" w14:textId="70E2C12E">
            <w:proofErr w:type="spellStart"/>
            <w:r>
              <w:t>ChannelFault</w:t>
            </w:r>
            <w:proofErr w:type="spellEnd"/>
            <w:r w:rsidR="00815CEE">
              <w:t xml:space="preserve"> (</w:t>
            </w:r>
            <w:proofErr w:type="spellStart"/>
            <w:r w:rsidR="005D768B">
              <w:fldChar w:fldCharType="begin"/>
            </w:r>
            <w:r w:rsidR="005D768B">
              <w:instrText xml:space="preserve"> HYPERLINK "http://www.openoandm.org/isbm/2.0/wsdl/ProviderRequestService.wsdl" </w:instrText>
            </w:r>
            <w:r w:rsidR="005D768B">
              <w:fldChar w:fldCharType="separate"/>
            </w:r>
            <w:r w:rsidRPr="00815CEE" w:rsidR="00815CEE">
              <w:rPr>
                <w:rStyle w:val="Hyperlink"/>
              </w:rPr>
              <w:t>isbm:ChannelFault</w:t>
            </w:r>
            <w:proofErr w:type="spellEnd"/>
            <w:r w:rsidR="005D768B">
              <w:rPr>
                <w:rStyle w:val="Hyperlink"/>
              </w:rPr>
              <w:fldChar w:fldCharType="end"/>
            </w:r>
            <w:r w:rsidR="00815CEE">
              <w:t>)</w:t>
            </w:r>
          </w:p>
          <w:p w:rsidR="00DF1B3B" w:rsidP="00DF1B3B" w:rsidRDefault="00DF1B3B" w14:paraId="3D4C1355" w14:textId="461A0609">
            <w:proofErr w:type="spellStart"/>
            <w:r>
              <w:t>NamespaceFault</w:t>
            </w:r>
            <w:proofErr w:type="spellEnd"/>
            <w:r w:rsidR="00815CEE">
              <w:t xml:space="preserve"> (</w:t>
            </w:r>
            <w:proofErr w:type="spellStart"/>
            <w:r w:rsidR="005D768B">
              <w:fldChar w:fldCharType="begin"/>
            </w:r>
            <w:r w:rsidR="005D768B">
              <w:instrText xml:space="preserve"> HYPERLINK "http://www.openoandm.org/isbm/2.0/wsdl/ProviderRequestService.wsdl" </w:instrText>
            </w:r>
            <w:r w:rsidR="005D768B">
              <w:fldChar w:fldCharType="separate"/>
            </w:r>
            <w:r w:rsidRPr="00815CEE" w:rsidR="00815CEE">
              <w:rPr>
                <w:rStyle w:val="Hyperlink"/>
              </w:rPr>
              <w:t>isbm:NamespaceFault</w:t>
            </w:r>
            <w:proofErr w:type="spellEnd"/>
            <w:r w:rsidR="005D768B">
              <w:rPr>
                <w:rStyle w:val="Hyperlink"/>
              </w:rPr>
              <w:fldChar w:fldCharType="end"/>
            </w:r>
            <w:r w:rsidR="00815CEE">
              <w:t>)</w:t>
            </w:r>
          </w:p>
          <w:p w:rsidR="00CE0A4C" w:rsidP="00DF1B3B" w:rsidRDefault="00DF1B3B" w14:paraId="257545E9" w14:textId="6F6658B7">
            <w:pPr>
              <w:pStyle w:val="Compact"/>
            </w:pPr>
            <w:proofErr w:type="spellStart"/>
            <w:r>
              <w:t>OperationFault</w:t>
            </w:r>
            <w:proofErr w:type="spellEnd"/>
            <w:r w:rsidR="00815CEE">
              <w:t xml:space="preserve"> (</w:t>
            </w:r>
            <w:proofErr w:type="spellStart"/>
            <w:r w:rsidR="005D768B">
              <w:fldChar w:fldCharType="begin"/>
            </w:r>
            <w:r w:rsidR="005D768B">
              <w:instrText xml:space="preserve"> HYPERLINK "http:/</w:instrText>
            </w:r>
            <w:r w:rsidR="005D768B">
              <w:instrText xml:space="preserve">/www.openoandm.org/isbm/2.0/wsdl/ProviderRequestService.wsdl" </w:instrText>
            </w:r>
            <w:r w:rsidR="005D768B">
              <w:fldChar w:fldCharType="separate"/>
            </w:r>
            <w:r w:rsidRPr="00815CEE" w:rsidR="00815CEE">
              <w:rPr>
                <w:rStyle w:val="Hyperlink"/>
              </w:rPr>
              <w:t>isbm:OperationFault</w:t>
            </w:r>
            <w:proofErr w:type="spellEnd"/>
            <w:r w:rsidR="005D768B">
              <w:rPr>
                <w:rStyle w:val="Hyperlink"/>
              </w:rPr>
              <w:fldChar w:fldCharType="end"/>
            </w:r>
            <w:r w:rsidR="00815CEE">
              <w:t>)</w:t>
            </w:r>
          </w:p>
        </w:tc>
      </w:tr>
    </w:tbl>
    <w:p w:rsidR="00CE0A4C" w:rsidP="00CE0A4C" w:rsidRDefault="003A6A93" w14:paraId="091A58CB" w14:textId="6C3D49D2">
      <w:pPr>
        <w:pStyle w:val="Heading4"/>
      </w:pPr>
      <w:r>
        <w:t>REST Interface</w:t>
      </w:r>
    </w:p>
    <w:p w:rsidR="00CE0A4C" w:rsidP="00CE0A4C" w:rsidRDefault="00CE0A4C" w14:paraId="52CD1DAA" w14:textId="6AD9ECC3">
      <w:pPr>
        <w:pStyle w:val="BodyText"/>
      </w:pPr>
      <w:r>
        <w:t xml:space="preserve">The Open Provider Request Session general interface is mapped into a RESTful interface as an </w:t>
      </w:r>
      <w:proofErr w:type="spellStart"/>
      <w:r>
        <w:t>OpenAPI</w:t>
      </w:r>
      <w:proofErr w:type="spellEnd"/>
      <w:r>
        <w:t xml:space="preserve"> description according to the following rules.</w:t>
      </w:r>
    </w:p>
    <w:p w:rsidR="00CE0A4C" w:rsidP="00CE0A4C" w:rsidRDefault="00CE0A4C" w14:paraId="21F7EC42"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CE0A4C" w:rsidTr="000F102D" w14:paraId="53C48CF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CE0A4C" w:rsidP="000F102D" w:rsidRDefault="00CE0A4C" w14:paraId="3F2F703A" w14:textId="77777777">
            <w:pPr>
              <w:pStyle w:val="Compact"/>
            </w:pPr>
            <w:r w:rsidRPr="003B5061">
              <w:t>HTTP M</w:t>
            </w:r>
            <w:r>
              <w:t>ethod</w:t>
            </w:r>
          </w:p>
        </w:tc>
        <w:tc>
          <w:tcPr>
            <w:tcW w:w="4397" w:type="pct"/>
          </w:tcPr>
          <w:p w:rsidRPr="003B5061" w:rsidR="00CE0A4C" w:rsidP="000F102D" w:rsidRDefault="000C30BD" w14:paraId="19F12927" w14:textId="0F27037C">
            <w:pPr>
              <w:rPr>
                <w:bCs/>
              </w:rPr>
            </w:pPr>
            <w:r>
              <w:rPr>
                <w:bCs/>
              </w:rPr>
              <w:t>POST</w:t>
            </w:r>
          </w:p>
        </w:tc>
      </w:tr>
      <w:tr w:rsidR="00CE0A4C" w:rsidTr="000F102D" w14:paraId="63B1C377" w14:textId="77777777">
        <w:tc>
          <w:tcPr>
            <w:tcW w:w="603" w:type="pct"/>
          </w:tcPr>
          <w:p w:rsidRPr="003B5061" w:rsidR="00CE0A4C" w:rsidP="000F102D" w:rsidRDefault="00CE0A4C" w14:paraId="3660CABB" w14:textId="77777777">
            <w:pPr>
              <w:pStyle w:val="Compact"/>
            </w:pPr>
            <w:r>
              <w:lastRenderedPageBreak/>
              <w:t xml:space="preserve">URL </w:t>
            </w:r>
          </w:p>
        </w:tc>
        <w:tc>
          <w:tcPr>
            <w:tcW w:w="4397" w:type="pct"/>
          </w:tcPr>
          <w:p w:rsidRPr="003B5061" w:rsidR="00CE0A4C" w:rsidP="000F102D" w:rsidRDefault="00E13819" w14:paraId="3A4E2A19" w14:textId="3FB8F109">
            <w:pPr>
              <w:rPr>
                <w:bCs/>
              </w:rPr>
            </w:pPr>
            <w:r w:rsidRPr="00E13819">
              <w:rPr>
                <w:bCs/>
              </w:rPr>
              <w:t>/channels/{channel-id}/provider-request-sessions</w:t>
            </w:r>
          </w:p>
        </w:tc>
      </w:tr>
      <w:tr w:rsidR="00CE0A4C" w:rsidTr="000F102D" w14:paraId="33E4D2B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CE0A4C" w:rsidP="000F102D" w:rsidRDefault="00CE0A4C" w14:paraId="35A4A9E3" w14:textId="77777777">
            <w:pPr>
              <w:pStyle w:val="Compact"/>
            </w:pPr>
            <w:r w:rsidRPr="00B303C3">
              <w:t xml:space="preserve">HTTP </w:t>
            </w:r>
            <w:r>
              <w:t>Body</w:t>
            </w:r>
          </w:p>
        </w:tc>
        <w:tc>
          <w:tcPr>
            <w:tcW w:w="4397" w:type="pct"/>
          </w:tcPr>
          <w:p w:rsidR="00661964" w:rsidP="004E4AD8" w:rsidRDefault="00661964" w14:paraId="45E09F38" w14:textId="44664F54">
            <w:pPr>
              <w:pStyle w:val="ListParagraph"/>
              <w:numPr>
                <w:ilvl w:val="0"/>
                <w:numId w:val="3"/>
              </w:numPr>
            </w:pPr>
            <w:r w:rsidRPr="00B50C99">
              <w:rPr>
                <w:bCs/>
              </w:rPr>
              <w:t>Session</w:t>
            </w:r>
            <w:r>
              <w:t xml:space="preserve"> (</w:t>
            </w:r>
            <w:proofErr w:type="spellStart"/>
            <w:r w:rsidR="005D768B">
              <w:fldChar w:fldCharType="begin"/>
            </w:r>
            <w:r w:rsidR="005D768B">
              <w:instrText xml:space="preserve"> HYPERLINK \l "_Session" </w:instrText>
            </w:r>
            <w:r w:rsidR="005D768B">
              <w:fldChar w:fldCharType="separate"/>
            </w:r>
            <w:proofErr w:type="gramStart"/>
            <w:r w:rsidRPr="00741B03">
              <w:rPr>
                <w:rStyle w:val="Hyperlink"/>
              </w:rPr>
              <w:t>json:Session</w:t>
            </w:r>
            <w:proofErr w:type="spellEnd"/>
            <w:proofErr w:type="gramEnd"/>
            <w:r w:rsidR="005D768B">
              <w:rPr>
                <w:rStyle w:val="Hyperlink"/>
              </w:rPr>
              <w:fldChar w:fldCharType="end"/>
            </w:r>
            <w:r>
              <w:t>)</w:t>
            </w:r>
          </w:p>
          <w:p w:rsidR="00661964" w:rsidP="004E4AD8" w:rsidRDefault="00661964" w14:paraId="55490647" w14:textId="23FE2441">
            <w:pPr>
              <w:pStyle w:val="ListParagraph"/>
              <w:numPr>
                <w:ilvl w:val="1"/>
                <w:numId w:val="3"/>
              </w:numPr>
            </w:pPr>
            <w:r>
              <w:t>Topic “topics” (</w:t>
            </w:r>
            <w:proofErr w:type="spellStart"/>
            <w:r w:rsidR="005D768B">
              <w:fldChar w:fldCharType="begin"/>
            </w:r>
            <w:r w:rsidR="005D768B">
              <w:instrText xml:space="preserve"> HYPERLINK "https://github.com/OAI/OpenAPI-Specification/blob/master/versions/3.0.1.md" \l "data-types" </w:instrText>
            </w:r>
            <w:r w:rsidR="005D768B">
              <w:fldChar w:fldCharType="separate"/>
            </w:r>
            <w:r w:rsidRPr="00741B03">
              <w:rPr>
                <w:rStyle w:val="Hyperlink"/>
              </w:rPr>
              <w:t>json:string</w:t>
            </w:r>
            <w:proofErr w:type="spellEnd"/>
            <w:r w:rsidR="005D768B">
              <w:rPr>
                <w:rStyle w:val="Hyperlink"/>
              </w:rPr>
              <w:fldChar w:fldCharType="end"/>
            </w:r>
            <w:r>
              <w:t>) [1..*]</w:t>
            </w:r>
          </w:p>
          <w:p w:rsidR="00CE0A4C" w:rsidP="004E4AD8" w:rsidRDefault="00661964" w14:paraId="16A2DB0B" w14:textId="67C1AA2D">
            <w:pPr>
              <w:pStyle w:val="ListParagraph"/>
              <w:numPr>
                <w:ilvl w:val="1"/>
                <w:numId w:val="3"/>
              </w:numPr>
            </w:pPr>
            <w:proofErr w:type="spellStart"/>
            <w:r>
              <w:t>ListenerURL</w:t>
            </w:r>
            <w:proofErr w:type="spellEnd"/>
            <w:r>
              <w:t xml:space="preserve"> “</w:t>
            </w:r>
            <w:proofErr w:type="spellStart"/>
            <w:r w:rsidRPr="00AB2B85">
              <w:t>listenerUrl</w:t>
            </w:r>
            <w:proofErr w:type="spellEnd"/>
            <w:r>
              <w:t>” (</w:t>
            </w:r>
            <w:proofErr w:type="spellStart"/>
            <w:r w:rsidR="005D768B">
              <w:fldChar w:fldCharType="begin"/>
            </w:r>
            <w:r w:rsidR="005D768B">
              <w:instrText xml:space="preserve"> HYPERLINK "https://github.com/OAI/OpenAPI-Specification/blob/master/versions/3.0.1.md" \l "data-types" </w:instrText>
            </w:r>
            <w:r w:rsidR="005D768B">
              <w:fldChar w:fldCharType="separate"/>
            </w:r>
            <w:r w:rsidRPr="00741B03">
              <w:rPr>
                <w:rStyle w:val="Hyperlink"/>
              </w:rPr>
              <w:t>json:string</w:t>
            </w:r>
            <w:proofErr w:type="spellEnd"/>
            <w:r w:rsidR="005D768B">
              <w:rPr>
                <w:rStyle w:val="Hyperlink"/>
              </w:rPr>
              <w:fldChar w:fldCharType="end"/>
            </w:r>
            <w:r>
              <w:t>) [0..1]</w:t>
            </w:r>
          </w:p>
          <w:p w:rsidRPr="003B5061" w:rsidR="00741B03" w:rsidP="004E4AD8" w:rsidRDefault="00741B03" w14:paraId="09163466" w14:textId="0BAA7504">
            <w:pPr>
              <w:pStyle w:val="ListParagraph"/>
              <w:numPr>
                <w:ilvl w:val="1"/>
                <w:numId w:val="3"/>
              </w:numPr>
            </w:pPr>
            <w:proofErr w:type="spellStart"/>
            <w:r>
              <w:t>FilterExpression</w:t>
            </w:r>
            <w:proofErr w:type="spellEnd"/>
            <w:r>
              <w:t xml:space="preserve"> “</w:t>
            </w:r>
            <w:proofErr w:type="spellStart"/>
            <w:r w:rsidR="00170E5F">
              <w:t>filterE</w:t>
            </w:r>
            <w:r>
              <w:t>xpression</w:t>
            </w:r>
            <w:proofErr w:type="spellEnd"/>
            <w:r>
              <w:t>” (</w:t>
            </w:r>
            <w:proofErr w:type="spellStart"/>
            <w:r w:rsidR="005D768B">
              <w:fldChar w:fldCharType="begin"/>
            </w:r>
            <w:r w:rsidR="005D768B">
              <w:instrText xml:space="preserve"> HYPERLINK \l "_ChannelType_1" </w:instrText>
            </w:r>
            <w:r w:rsidR="005D768B">
              <w:fldChar w:fldCharType="separate"/>
            </w:r>
            <w:proofErr w:type="gramStart"/>
            <w:r w:rsidR="00C03F2F">
              <w:rPr>
                <w:rStyle w:val="Hyperlink"/>
              </w:rPr>
              <w:t>json:FilterExpression</w:t>
            </w:r>
            <w:proofErr w:type="spellEnd"/>
            <w:proofErr w:type="gramEnd"/>
            <w:r w:rsidR="005D768B">
              <w:rPr>
                <w:rStyle w:val="Hyperlink"/>
              </w:rPr>
              <w:fldChar w:fldCharType="end"/>
            </w:r>
            <w:r>
              <w:t>) [0..1]</w:t>
            </w:r>
          </w:p>
        </w:tc>
      </w:tr>
      <w:tr w:rsidR="00CE0A4C" w:rsidTr="000F102D" w14:paraId="3A4E3906" w14:textId="77777777">
        <w:tc>
          <w:tcPr>
            <w:tcW w:w="603" w:type="pct"/>
          </w:tcPr>
          <w:p w:rsidR="00CE0A4C" w:rsidP="000F102D" w:rsidRDefault="00CE0A4C" w14:paraId="6C75AADF" w14:textId="77777777">
            <w:pPr>
              <w:pStyle w:val="Compact"/>
            </w:pPr>
            <w:r>
              <w:t>HTTP Response (Success)</w:t>
            </w:r>
          </w:p>
        </w:tc>
        <w:tc>
          <w:tcPr>
            <w:tcW w:w="4397" w:type="pct"/>
          </w:tcPr>
          <w:p w:rsidR="00CE0A4C" w:rsidP="000F102D" w:rsidRDefault="00CE0A4C" w14:paraId="792923C5" w14:textId="00A7B63D">
            <w:pPr>
              <w:pStyle w:val="Compact"/>
            </w:pPr>
            <w:r>
              <w:t>20</w:t>
            </w:r>
            <w:r w:rsidR="005955CD">
              <w:t>1 Created</w:t>
            </w:r>
          </w:p>
        </w:tc>
      </w:tr>
      <w:tr w:rsidR="005955CD" w:rsidTr="000F102D" w14:paraId="34EC133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5955CD" w:rsidP="005955CD" w:rsidRDefault="005955CD" w14:paraId="65EE69C7" w14:textId="77777777">
            <w:pPr>
              <w:pStyle w:val="Compact"/>
            </w:pPr>
            <w:r>
              <w:t>Output</w:t>
            </w:r>
          </w:p>
        </w:tc>
        <w:tc>
          <w:tcPr>
            <w:tcW w:w="4397" w:type="pct"/>
          </w:tcPr>
          <w:p w:rsidR="005955CD" w:rsidP="005955CD" w:rsidRDefault="005955CD" w14:paraId="12C4036A" w14:textId="77777777">
            <w:pPr>
              <w:pStyle w:val="Compact"/>
            </w:pPr>
            <w:r>
              <w:t>Session (</w:t>
            </w:r>
            <w:proofErr w:type="spellStart"/>
            <w:proofErr w:type="gramStart"/>
            <w:r>
              <w:t>json:Session</w:t>
            </w:r>
            <w:proofErr w:type="spellEnd"/>
            <w:proofErr w:type="gramEnd"/>
            <w:r>
              <w:t>)</w:t>
            </w:r>
          </w:p>
          <w:p w:rsidR="005955CD" w:rsidP="004E4AD8" w:rsidRDefault="005955CD" w14:paraId="065CE5E4" w14:textId="2557C6D0">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5D768B">
              <w:fldChar w:fldCharType="begin"/>
            </w:r>
            <w:r w:rsidR="005D768B">
              <w:instrText xml:space="preserve"> HYPERLINK "https://github.com/OAI/OpenAPI-Specification/blob/master/versions/3.0.1.md" \l "data-types" </w:instrText>
            </w:r>
            <w:r w:rsidR="005D768B">
              <w:fldChar w:fldCharType="separate"/>
            </w:r>
            <w:r w:rsidRPr="00741B03">
              <w:rPr>
                <w:rStyle w:val="Hyperlink"/>
              </w:rPr>
              <w:t>json:string</w:t>
            </w:r>
            <w:proofErr w:type="spellEnd"/>
            <w:r w:rsidR="005D768B">
              <w:rPr>
                <w:rStyle w:val="Hyperlink"/>
              </w:rPr>
              <w:fldChar w:fldCharType="end"/>
            </w:r>
            <w:r>
              <w:t>) [1]</w:t>
            </w:r>
          </w:p>
        </w:tc>
      </w:tr>
      <w:tr w:rsidR="005955CD" w:rsidTr="000F102D" w14:paraId="08A0EE92" w14:textId="77777777">
        <w:trPr>
          <w:trHeight w:val="972"/>
        </w:trPr>
        <w:tc>
          <w:tcPr>
            <w:tcW w:w="603" w:type="pct"/>
          </w:tcPr>
          <w:p w:rsidR="005955CD" w:rsidP="005955CD" w:rsidRDefault="005955CD" w14:paraId="5FA96E48" w14:textId="77777777">
            <w:pPr>
              <w:pStyle w:val="Compact"/>
            </w:pPr>
            <w:r>
              <w:t>HTTP Response</w:t>
            </w:r>
          </w:p>
          <w:p w:rsidR="005955CD" w:rsidP="005955CD" w:rsidRDefault="005955CD" w14:paraId="01F8A96F" w14:textId="77777777">
            <w:pPr>
              <w:pStyle w:val="Compact"/>
            </w:pPr>
            <w:r>
              <w:t>(Error)</w:t>
            </w:r>
          </w:p>
        </w:tc>
        <w:tc>
          <w:tcPr>
            <w:tcW w:w="4397" w:type="pct"/>
          </w:tcPr>
          <w:p w:rsidR="00591237" w:rsidP="00591237" w:rsidRDefault="00591237" w14:paraId="4D03544F" w14:textId="3372E16B">
            <w:proofErr w:type="spellStart"/>
            <w:r>
              <w:t>ChannelFault</w:t>
            </w:r>
            <w:proofErr w:type="spellEnd"/>
            <w:r>
              <w:t xml:space="preserve"> (</w:t>
            </w:r>
            <w:proofErr w:type="spellStart"/>
            <w:r w:rsidR="005D768B">
              <w:fldChar w:fldCharType="begin"/>
            </w:r>
            <w:r w:rsidR="005D768B">
              <w:instrText xml:space="preserve"> HYPERLINK "http://www.openoandm.org/isbm/2.0/openapi/provider_request_service.yml" </w:instrText>
            </w:r>
            <w:r w:rsidR="005D768B">
              <w:fldChar w:fldCharType="separate"/>
            </w:r>
            <w:r w:rsidRPr="00DC50E9">
              <w:rPr>
                <w:rStyle w:val="Hyperlink"/>
              </w:rPr>
              <w:t>json:ChannelFault</w:t>
            </w:r>
            <w:proofErr w:type="spellEnd"/>
            <w:r w:rsidR="005D768B">
              <w:rPr>
                <w:rStyle w:val="Hyperlink"/>
              </w:rPr>
              <w:fldChar w:fldCharType="end"/>
            </w:r>
            <w:r>
              <w:t>) – 404 Not Found</w:t>
            </w:r>
          </w:p>
          <w:p w:rsidR="00591237" w:rsidP="00591237" w:rsidRDefault="00591237" w14:paraId="13C629FA" w14:textId="593EA720">
            <w:proofErr w:type="spellStart"/>
            <w:r>
              <w:t>NamespaceFault</w:t>
            </w:r>
            <w:proofErr w:type="spellEnd"/>
            <w:r>
              <w:t xml:space="preserve"> (</w:t>
            </w:r>
            <w:proofErr w:type="spellStart"/>
            <w:r w:rsidR="005D768B">
              <w:fldChar w:fldCharType="begin"/>
            </w:r>
            <w:r w:rsidR="005D768B">
              <w:instrText xml:space="preserve"> HYPERLINK "http://www.openoandm.org/isbm/2.0/openapi/provider_request_service.yml" </w:instrText>
            </w:r>
            <w:r w:rsidR="005D768B">
              <w:fldChar w:fldCharType="separate"/>
            </w:r>
            <w:r w:rsidRPr="00DC50E9">
              <w:rPr>
                <w:rStyle w:val="Hyperlink"/>
              </w:rPr>
              <w:t>json:Namespacefault</w:t>
            </w:r>
            <w:proofErr w:type="spellEnd"/>
            <w:r w:rsidR="005D768B">
              <w:rPr>
                <w:rStyle w:val="Hyperlink"/>
              </w:rPr>
              <w:fldChar w:fldCharType="end"/>
            </w:r>
            <w:r>
              <w:t>) – 400 Bad Request</w:t>
            </w:r>
          </w:p>
          <w:p w:rsidR="005955CD" w:rsidP="00591237" w:rsidRDefault="00591237" w14:paraId="3B88C2AB" w14:textId="539E6DFC">
            <w:proofErr w:type="spellStart"/>
            <w:r>
              <w:t>OperationFault</w:t>
            </w:r>
            <w:proofErr w:type="spellEnd"/>
            <w:r>
              <w:t xml:space="preserve"> (</w:t>
            </w:r>
            <w:proofErr w:type="spellStart"/>
            <w:r w:rsidR="005D768B">
              <w:fldChar w:fldCharType="begin"/>
            </w:r>
            <w:r w:rsidR="005D768B">
              <w:instrText xml:space="preserve"> HYPERLINK "http://www.openoandm.org/isbm/2.0/openapi/provider_request_</w:instrText>
            </w:r>
            <w:r w:rsidR="005D768B">
              <w:instrText xml:space="preserve">service.yml" </w:instrText>
            </w:r>
            <w:r w:rsidR="005D768B">
              <w:fldChar w:fldCharType="separate"/>
            </w:r>
            <w:r w:rsidRPr="00DC50E9">
              <w:rPr>
                <w:rStyle w:val="Hyperlink"/>
              </w:rPr>
              <w:t>json:OperationFault</w:t>
            </w:r>
            <w:proofErr w:type="spellEnd"/>
            <w:r w:rsidR="005D768B">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rsidR="00BB0129" w:rsidP="00296BF2" w:rsidRDefault="00E83E4F" w14:paraId="6F153940" w14:textId="0D38119E">
      <w:pPr>
        <w:pStyle w:val="Heading3"/>
      </w:pPr>
      <w:bookmarkStart w:name="_Toc32417364" w:id="247"/>
      <w:r>
        <w:t>Read Request</w:t>
      </w:r>
      <w:bookmarkEnd w:id="246"/>
      <w:bookmarkEnd w:id="247"/>
    </w:p>
    <w:p w:rsidRPr="00FC3383" w:rsidR="00FC3383" w:rsidP="00FC3383" w:rsidRDefault="00FC3383" w14:paraId="776795F2" w14:textId="633CF6C5">
      <w:pPr>
        <w:pStyle w:val="BodyText"/>
      </w:pPr>
      <w:r>
        <w:t>The Read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1822D076"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1C42378D" w14:textId="77777777">
            <w:pPr>
              <w:pStyle w:val="Compact"/>
            </w:pPr>
            <w:r>
              <w:t>Name</w:t>
            </w:r>
          </w:p>
        </w:tc>
        <w:tc>
          <w:tcPr>
            <w:tcW w:w="0" w:type="auto"/>
          </w:tcPr>
          <w:p w:rsidR="00BB0129" w:rsidRDefault="00E83E4F" w14:paraId="3359D3E5" w14:textId="77777777">
            <w:pPr>
              <w:pStyle w:val="Compact"/>
            </w:pPr>
            <w:proofErr w:type="spellStart"/>
            <w:r>
              <w:t>ReadRequest</w:t>
            </w:r>
            <w:proofErr w:type="spellEnd"/>
          </w:p>
        </w:tc>
      </w:tr>
      <w:tr w:rsidR="00BB0129" w:rsidTr="00296BF2" w14:paraId="3A470180"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AA3F14C" w14:textId="77777777">
            <w:pPr>
              <w:pStyle w:val="Compact"/>
            </w:pPr>
            <w:r>
              <w:t>Description</w:t>
            </w:r>
          </w:p>
        </w:tc>
        <w:tc>
          <w:tcPr>
            <w:tcW w:w="0" w:type="auto"/>
          </w:tcPr>
          <w:p w:rsidR="00BB0129" w:rsidRDefault="00E83E4F" w14:paraId="4E6CAD73" w14:textId="77777777">
            <w:pPr>
              <w:pStyle w:val="Compact"/>
            </w:pPr>
            <w:r>
              <w:t>Returns the first non-expired request message or a previously read expired message that satisfies the session message filters.</w:t>
            </w:r>
          </w:p>
        </w:tc>
      </w:tr>
      <w:tr w:rsidR="00BB0129" w:rsidTr="00296BF2" w14:paraId="375447C9" w14:textId="77777777">
        <w:tc>
          <w:tcPr>
            <w:tcW w:w="0" w:type="auto"/>
          </w:tcPr>
          <w:p w:rsidR="00BB0129" w:rsidRDefault="00E83E4F" w14:paraId="5111547B" w14:textId="77777777">
            <w:pPr>
              <w:pStyle w:val="Compact"/>
            </w:pPr>
            <w:r>
              <w:t>Input</w:t>
            </w:r>
          </w:p>
        </w:tc>
        <w:tc>
          <w:tcPr>
            <w:tcW w:w="0" w:type="auto"/>
          </w:tcPr>
          <w:p w:rsidR="00BB0129" w:rsidRDefault="00E83E4F" w14:paraId="20E2C961" w14:textId="50CFD496">
            <w:pPr>
              <w:pStyle w:val="Compact"/>
            </w:pPr>
            <w:proofErr w:type="spellStart"/>
            <w:r>
              <w:t>SessionID</w:t>
            </w:r>
            <w:proofErr w:type="spellEnd"/>
            <w:r w:rsidR="0091720F">
              <w:t xml:space="preserve"> </w:t>
            </w:r>
            <w:r>
              <w:t>[1]</w:t>
            </w:r>
          </w:p>
        </w:tc>
      </w:tr>
      <w:tr w:rsidR="00BB0129" w:rsidTr="00296BF2" w14:paraId="005F3AB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752B0AE" w14:textId="77777777">
            <w:pPr>
              <w:pStyle w:val="Compact"/>
            </w:pPr>
            <w:r>
              <w:t>Behavior</w:t>
            </w:r>
          </w:p>
        </w:tc>
        <w:tc>
          <w:tcPr>
            <w:tcW w:w="0" w:type="auto"/>
          </w:tcPr>
          <w:p w:rsidR="00BB0129" w:rsidRDefault="00E83E4F" w14:paraId="7A50C1B3" w14:textId="77777777">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rsidR="003247E7" w:rsidRDefault="003247E7" w14:paraId="3A12751D"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BB0129" w:rsidRDefault="00E83E4F" w14:paraId="05D2BB11" w14:textId="4E2344C7">
            <w:r>
              <w:t>The returned Topic will correspond to the first topic that matched the posted request.</w:t>
            </w:r>
          </w:p>
        </w:tc>
      </w:tr>
      <w:tr w:rsidR="00BB0129" w:rsidTr="00296BF2" w14:paraId="3D12465A" w14:textId="77777777">
        <w:tc>
          <w:tcPr>
            <w:tcW w:w="0" w:type="auto"/>
          </w:tcPr>
          <w:p w:rsidR="00BB0129" w:rsidRDefault="00E83E4F" w14:paraId="605C5984" w14:textId="77777777">
            <w:pPr>
              <w:pStyle w:val="Compact"/>
            </w:pPr>
            <w:r>
              <w:t>Output</w:t>
            </w:r>
          </w:p>
        </w:tc>
        <w:tc>
          <w:tcPr>
            <w:tcW w:w="0" w:type="auto"/>
          </w:tcPr>
          <w:p w:rsidR="00BB0129" w:rsidRDefault="00E83E4F" w14:paraId="51E31164" w14:textId="605D57AF">
            <w:proofErr w:type="spellStart"/>
            <w:r>
              <w:t>RequestMessage</w:t>
            </w:r>
            <w:proofErr w:type="spellEnd"/>
            <w:r w:rsidR="0091720F">
              <w:t xml:space="preserve"> </w:t>
            </w:r>
            <w:r>
              <w:t>[</w:t>
            </w:r>
            <w:proofErr w:type="gramStart"/>
            <w:r>
              <w:t>0..</w:t>
            </w:r>
            <w:proofErr w:type="gramEnd"/>
            <w:r>
              <w:t>1], composed of:</w:t>
            </w:r>
          </w:p>
          <w:p w:rsidRPr="00FF26C0" w:rsidR="00BB0129" w:rsidP="004E4AD8" w:rsidRDefault="00E83E4F" w14:paraId="0F1F1BE6" w14:textId="2F727B0E">
            <w:pPr>
              <w:pStyle w:val="ListParagraph"/>
              <w:numPr>
                <w:ilvl w:val="0"/>
                <w:numId w:val="3"/>
              </w:numPr>
              <w:rPr>
                <w:bCs/>
              </w:rPr>
            </w:pPr>
            <w:r>
              <w:t> </w:t>
            </w:r>
            <w:proofErr w:type="spellStart"/>
            <w:r w:rsidRPr="00FF26C0">
              <w:rPr>
                <w:bCs/>
              </w:rPr>
              <w:t>MessageID</w:t>
            </w:r>
            <w:proofErr w:type="spellEnd"/>
            <w:r w:rsidRPr="00FF26C0" w:rsidR="0091720F">
              <w:rPr>
                <w:bCs/>
              </w:rPr>
              <w:t xml:space="preserve"> </w:t>
            </w:r>
            <w:r w:rsidRPr="00FF26C0">
              <w:rPr>
                <w:bCs/>
              </w:rPr>
              <w:t>[1]</w:t>
            </w:r>
          </w:p>
          <w:p w:rsidRPr="00FF26C0" w:rsidR="00BB0129" w:rsidP="004E4AD8" w:rsidRDefault="00E83E4F" w14:paraId="377DEF9E" w14:textId="2EE0899E">
            <w:pPr>
              <w:pStyle w:val="ListParagraph"/>
              <w:numPr>
                <w:ilvl w:val="0"/>
                <w:numId w:val="3"/>
              </w:numPr>
              <w:rPr>
                <w:bCs/>
              </w:rPr>
            </w:pPr>
            <w:r w:rsidRPr="00FF26C0">
              <w:rPr>
                <w:bCs/>
              </w:rPr>
              <w:t> </w:t>
            </w:r>
            <w:proofErr w:type="spellStart"/>
            <w:r w:rsidRPr="00FF26C0">
              <w:rPr>
                <w:bCs/>
              </w:rPr>
              <w:t>MessageContent</w:t>
            </w:r>
            <w:proofErr w:type="spellEnd"/>
            <w:r w:rsidRPr="00FF26C0" w:rsidR="0091720F">
              <w:rPr>
                <w:bCs/>
              </w:rPr>
              <w:t xml:space="preserve"> </w:t>
            </w:r>
            <w:r w:rsidRPr="00FF26C0">
              <w:rPr>
                <w:bCs/>
              </w:rPr>
              <w:t>[1]</w:t>
            </w:r>
          </w:p>
          <w:p w:rsidR="00BB0129" w:rsidP="004E4AD8" w:rsidRDefault="00E83E4F" w14:paraId="755E488D" w14:textId="152C103A">
            <w:pPr>
              <w:pStyle w:val="ListParagraph"/>
              <w:numPr>
                <w:ilvl w:val="0"/>
                <w:numId w:val="3"/>
              </w:numPr>
            </w:pPr>
            <w:r w:rsidRPr="00FF26C0">
              <w:rPr>
                <w:bCs/>
              </w:rPr>
              <w:t> Topic</w:t>
            </w:r>
            <w:r w:rsidRPr="00FF26C0" w:rsidR="00680098">
              <w:rPr>
                <w:bCs/>
              </w:rPr>
              <w:t xml:space="preserve"> </w:t>
            </w:r>
            <w:r w:rsidRPr="00FF26C0">
              <w:rPr>
                <w:bCs/>
              </w:rPr>
              <w:t>[1]</w:t>
            </w:r>
          </w:p>
        </w:tc>
      </w:tr>
      <w:tr w:rsidR="00BB0129" w:rsidTr="00296BF2" w14:paraId="4710CE3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121D1BA" w14:textId="77777777">
            <w:pPr>
              <w:pStyle w:val="Compact"/>
            </w:pPr>
            <w:r>
              <w:t>Faults</w:t>
            </w:r>
          </w:p>
        </w:tc>
        <w:tc>
          <w:tcPr>
            <w:tcW w:w="0" w:type="auto"/>
          </w:tcPr>
          <w:p w:rsidR="00BB0129" w:rsidRDefault="00E83E4F" w14:paraId="097776AF" w14:textId="77777777">
            <w:pPr>
              <w:pStyle w:val="Compact"/>
            </w:pPr>
            <w:proofErr w:type="spellStart"/>
            <w:r>
              <w:t>SessionFault</w:t>
            </w:r>
            <w:proofErr w:type="spellEnd"/>
          </w:p>
        </w:tc>
      </w:tr>
    </w:tbl>
    <w:p w:rsidR="00BE5FD6" w:rsidP="00BE5FD6" w:rsidRDefault="003A6A93" w14:paraId="422FF0B9" w14:textId="43DA2ED2">
      <w:pPr>
        <w:pStyle w:val="Heading4"/>
      </w:pPr>
      <w:bookmarkStart w:name="remove-request" w:id="248"/>
      <w:bookmarkStart w:name="_Toc25357187" w:id="249"/>
      <w:bookmarkEnd w:id="248"/>
      <w:r>
        <w:t>SOAP Interface</w:t>
      </w:r>
    </w:p>
    <w:p w:rsidR="00BE5FD6" w:rsidP="00BE5FD6" w:rsidRDefault="00BE5FD6" w14:paraId="4432BBA1" w14:textId="2F1CD8DC">
      <w:pPr>
        <w:pStyle w:val="BodyText"/>
      </w:pPr>
      <w:r>
        <w:t xml:space="preserve">The Read </w:t>
      </w:r>
      <w:r w:rsidR="00E9597D">
        <w:t>Request</w:t>
      </w:r>
      <w:r>
        <w:t xml:space="preserve"> general interface is mapped into SOAP 1.1/1.2 as embedded XML schemas in WSDL descriptions according to the following schema types.</w:t>
      </w:r>
    </w:p>
    <w:p w:rsidR="00BE5FD6" w:rsidP="00BE5FD6" w:rsidRDefault="00BE5FD6" w14:paraId="6954ED4C"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BE5FD6" w:rsidTr="0016749D" w14:paraId="5C59EE93"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BE5FD6" w:rsidP="0016749D" w:rsidRDefault="00BE5FD6" w14:paraId="7A206654" w14:textId="77777777">
            <w:pPr>
              <w:pStyle w:val="Compact"/>
            </w:pPr>
            <w:r w:rsidRPr="00151DB9">
              <w:rPr>
                <w:b w:val="0"/>
              </w:rPr>
              <w:lastRenderedPageBreak/>
              <w:t>Input</w:t>
            </w:r>
          </w:p>
        </w:tc>
        <w:tc>
          <w:tcPr>
            <w:tcW w:w="4397" w:type="pct"/>
          </w:tcPr>
          <w:p w:rsidRPr="00136178" w:rsidR="00BE5FD6" w:rsidP="0016749D" w:rsidRDefault="004C05B4" w14:paraId="4802B008" w14:textId="6D06331A">
            <w:pPr>
              <w:rPr>
                <w:b w:val="0"/>
              </w:rPr>
            </w:pPr>
            <w:proofErr w:type="spellStart"/>
            <w:r w:rsidRPr="004C05B4">
              <w:rPr>
                <w:b w:val="0"/>
              </w:rPr>
              <w:t>ReadRequest</w:t>
            </w:r>
            <w:proofErr w:type="spellEnd"/>
            <w:r w:rsidRPr="004C05B4">
              <w:rPr>
                <w:b w:val="0"/>
              </w:rPr>
              <w:t xml:space="preserve"> </w:t>
            </w:r>
            <w:r w:rsidR="00BE5FD6">
              <w:rPr>
                <w:b w:val="0"/>
              </w:rPr>
              <w:t>(</w:t>
            </w:r>
            <w:proofErr w:type="spellStart"/>
            <w:proofErr w:type="gramStart"/>
            <w:r w:rsidR="00BE5FD6">
              <w:rPr>
                <w:b w:val="0"/>
              </w:rPr>
              <w:t>isbm:</w:t>
            </w:r>
            <w:r w:rsidRPr="004C05B4">
              <w:rPr>
                <w:b w:val="0"/>
              </w:rPr>
              <w:t>ReadRequest</w:t>
            </w:r>
            <w:proofErr w:type="spellEnd"/>
            <w:proofErr w:type="gramEnd"/>
            <w:r w:rsidR="00BE5FD6">
              <w:rPr>
                <w:b w:val="0"/>
              </w:rPr>
              <w:t>)</w:t>
            </w:r>
          </w:p>
          <w:p w:rsidRPr="006C16A7" w:rsidR="00BE5FD6" w:rsidP="004E4AD8" w:rsidRDefault="00BE5FD6" w14:paraId="2A280524" w14:textId="7FEE43F2">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5D768B">
              <w:fldChar w:fldCharType="begin"/>
            </w:r>
            <w:r w:rsidR="005D768B">
              <w:instrText xml:space="preserve"> HYPERLINK "http://www.w3.org/TR/xmlschema-2/" \l "string" \h </w:instrText>
            </w:r>
            <w:r w:rsidR="005D768B">
              <w:fldChar w:fldCharType="separate"/>
            </w:r>
            <w:r w:rsidRPr="006C16A7">
              <w:rPr>
                <w:rStyle w:val="Hyperlink"/>
                <w:b w:val="0"/>
              </w:rPr>
              <w:t>xs:string</w:t>
            </w:r>
            <w:proofErr w:type="spellEnd"/>
            <w:r w:rsidR="005D768B">
              <w:rPr>
                <w:rStyle w:val="Hyperlink"/>
              </w:rPr>
              <w:fldChar w:fldCharType="end"/>
            </w:r>
            <w:r w:rsidRPr="006C16A7">
              <w:rPr>
                <w:b w:val="0"/>
              </w:rPr>
              <w:t>) [1]</w:t>
            </w:r>
          </w:p>
        </w:tc>
      </w:tr>
      <w:tr w:rsidR="00BE5FD6" w:rsidTr="0016749D" w14:paraId="599C4C1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E5FD6" w:rsidP="0016749D" w:rsidRDefault="00BE5FD6" w14:paraId="01225599" w14:textId="77777777">
            <w:pPr>
              <w:pStyle w:val="Compact"/>
            </w:pPr>
            <w:r>
              <w:t>Output</w:t>
            </w:r>
          </w:p>
        </w:tc>
        <w:tc>
          <w:tcPr>
            <w:tcW w:w="4397" w:type="pct"/>
          </w:tcPr>
          <w:p w:rsidRPr="00957F55" w:rsidR="00BE5FD6" w:rsidP="0016749D" w:rsidRDefault="00A73BDD" w14:paraId="1D3A7A0B" w14:textId="72B18E3A">
            <w:pPr>
              <w:rPr>
                <w:bCs/>
              </w:rPr>
            </w:pPr>
            <w:proofErr w:type="spellStart"/>
            <w:r w:rsidRPr="004C05B4">
              <w:t>ReadRequest</w:t>
            </w:r>
            <w:r w:rsidR="005749BC">
              <w:t>Response</w:t>
            </w:r>
            <w:proofErr w:type="spellEnd"/>
            <w:r w:rsidRPr="004C05B4">
              <w:t xml:space="preserve"> </w:t>
            </w:r>
            <w:r w:rsidRPr="00957F55" w:rsidR="00BE5FD6">
              <w:rPr>
                <w:bCs/>
              </w:rPr>
              <w:t>(</w:t>
            </w:r>
            <w:proofErr w:type="spellStart"/>
            <w:r w:rsidR="005D768B">
              <w:fldChar w:fldCharType="begin"/>
            </w:r>
            <w:r w:rsidR="005D768B">
              <w:instrText xml:space="preserve"> HYPERLINK "http://www.openoandm.org/isbm/2.0/wsdl/ProviderRequestService.wsdl" </w:instrText>
            </w:r>
            <w:r w:rsidR="005D768B">
              <w:fldChar w:fldCharType="separate"/>
            </w:r>
            <w:r w:rsidRPr="004A0A59" w:rsidR="00BE5FD6">
              <w:rPr>
                <w:rStyle w:val="Hyperlink"/>
                <w:bCs/>
              </w:rPr>
              <w:t>isbm:</w:t>
            </w:r>
            <w:r w:rsidRPr="004A0A59">
              <w:rPr>
                <w:rStyle w:val="Hyperlink"/>
              </w:rPr>
              <w:t>ReadRequest</w:t>
            </w:r>
            <w:r w:rsidRPr="004A0A59" w:rsidR="00BE5FD6">
              <w:rPr>
                <w:rStyle w:val="Hyperlink"/>
              </w:rPr>
              <w:t>Response</w:t>
            </w:r>
            <w:proofErr w:type="spellEnd"/>
            <w:r w:rsidR="005D768B">
              <w:rPr>
                <w:rStyle w:val="Hyperlink"/>
              </w:rPr>
              <w:fldChar w:fldCharType="end"/>
            </w:r>
            <w:r w:rsidRPr="00957F55" w:rsidR="00BE5FD6">
              <w:rPr>
                <w:bCs/>
              </w:rPr>
              <w:t>)</w:t>
            </w:r>
          </w:p>
          <w:p w:rsidR="00BE5FD6" w:rsidP="004E4AD8" w:rsidRDefault="0091720F" w14:paraId="6768B8F5" w14:textId="20AA35E4">
            <w:pPr>
              <w:pStyle w:val="ListParagraph"/>
              <w:numPr>
                <w:ilvl w:val="0"/>
                <w:numId w:val="3"/>
              </w:numPr>
            </w:pPr>
            <w:proofErr w:type="spellStart"/>
            <w:r>
              <w:t>RequestMessage</w:t>
            </w:r>
            <w:proofErr w:type="spellEnd"/>
            <w:r>
              <w:t xml:space="preserve"> (</w:t>
            </w:r>
            <w:proofErr w:type="spellStart"/>
            <w:r w:rsidR="005D768B">
              <w:fldChar w:fldCharType="begin"/>
            </w:r>
            <w:r w:rsidR="005D768B">
              <w:instrText xml:space="preserve"> HYPERLINK "http://www.openoandm.org/isbm/2.0/wsdl/ProviderRequestService.wsdl" \h </w:instrText>
            </w:r>
            <w:r w:rsidR="005D768B">
              <w:fldChar w:fldCharType="separate"/>
            </w:r>
            <w:r>
              <w:rPr>
                <w:rStyle w:val="Hyperlink"/>
              </w:rPr>
              <w:t>isbm:RequestMessage</w:t>
            </w:r>
            <w:proofErr w:type="spellEnd"/>
            <w:r w:rsidR="005D768B">
              <w:rPr>
                <w:rStyle w:val="Hyperlink"/>
              </w:rPr>
              <w:fldChar w:fldCharType="end"/>
            </w:r>
            <w:r>
              <w:t xml:space="preserve">) </w:t>
            </w:r>
            <w:r w:rsidR="00BE5FD6">
              <w:t>[0..1], composed of:</w:t>
            </w:r>
          </w:p>
          <w:p w:rsidR="00BE5FD6" w:rsidP="004E4AD8" w:rsidRDefault="00BE5FD6" w14:paraId="378C86DA" w14:textId="3CE2382E">
            <w:pPr>
              <w:pStyle w:val="ListParagraph"/>
              <w:numPr>
                <w:ilvl w:val="1"/>
                <w:numId w:val="3"/>
              </w:numPr>
            </w:pPr>
            <w:r>
              <w:t>    </w:t>
            </w:r>
            <w:proofErr w:type="spellStart"/>
            <w:r>
              <w:t>MessageID</w:t>
            </w:r>
            <w:proofErr w:type="spellEnd"/>
            <w:r>
              <w:t xml:space="preserve"> (</w:t>
            </w:r>
            <w:proofErr w:type="spellStart"/>
            <w:r w:rsidR="005D768B">
              <w:fldChar w:fldCharType="begin"/>
            </w:r>
            <w:r w:rsidR="005D768B">
              <w:instrText xml:space="preserve"> HYPERLINK "http://www.w3.org/TR/xmlschema-2/" \l "string" \h </w:instrText>
            </w:r>
            <w:r w:rsidR="005D768B">
              <w:fldChar w:fldCharType="separate"/>
            </w:r>
            <w:r w:rsidRPr="004A0A59" w:rsidR="004A0A59">
              <w:rPr>
                <w:rStyle w:val="Hyperlink"/>
              </w:rPr>
              <w:t>xs:string</w:t>
            </w:r>
            <w:proofErr w:type="spellEnd"/>
            <w:r w:rsidR="005D768B">
              <w:rPr>
                <w:rStyle w:val="Hyperlink"/>
              </w:rPr>
              <w:fldChar w:fldCharType="end"/>
            </w:r>
            <w:r>
              <w:t>) [1]</w:t>
            </w:r>
          </w:p>
          <w:p w:rsidR="00BE5FD6" w:rsidP="004E4AD8" w:rsidRDefault="00BE5FD6" w14:paraId="251E344F" w14:textId="4D921A12">
            <w:pPr>
              <w:pStyle w:val="ListParagraph"/>
              <w:numPr>
                <w:ilvl w:val="1"/>
                <w:numId w:val="3"/>
              </w:numPr>
            </w:pPr>
            <w:r>
              <w:t>    </w:t>
            </w:r>
            <w:proofErr w:type="spellStart"/>
            <w:r>
              <w:t>MessageContent</w:t>
            </w:r>
            <w:proofErr w:type="spellEnd"/>
            <w:r>
              <w:t xml:space="preserve"> (</w:t>
            </w:r>
            <w:proofErr w:type="spellStart"/>
            <w:r w:rsidR="005D768B">
              <w:fldChar w:fldCharType="begin"/>
            </w:r>
            <w:r w:rsidR="005D768B">
              <w:instrText xml:space="preserve"> HYPERLINK \l "_MessageContent_2" \h </w:instrText>
            </w:r>
            <w:r w:rsidR="005D768B">
              <w:fldChar w:fldCharType="separate"/>
            </w:r>
            <w:proofErr w:type="gramStart"/>
            <w:r w:rsidRPr="004A0A59">
              <w:rPr>
                <w:rStyle w:val="Hyperlink"/>
              </w:rPr>
              <w:t>isbm:MessageContent</w:t>
            </w:r>
            <w:proofErr w:type="spellEnd"/>
            <w:proofErr w:type="gramEnd"/>
            <w:r w:rsidR="005D768B">
              <w:rPr>
                <w:rStyle w:val="Hyperlink"/>
              </w:rPr>
              <w:fldChar w:fldCharType="end"/>
            </w:r>
            <w:r>
              <w:t>) [1]</w:t>
            </w:r>
          </w:p>
          <w:p w:rsidRPr="00957F55" w:rsidR="00BE5FD6" w:rsidP="004E4AD8" w:rsidRDefault="00BE5FD6" w14:paraId="12C98FBF" w14:textId="78FF0AD0">
            <w:pPr>
              <w:pStyle w:val="ListParagraph"/>
              <w:numPr>
                <w:ilvl w:val="1"/>
                <w:numId w:val="3"/>
              </w:numPr>
            </w:pPr>
            <w:r>
              <w:t>    Topic (</w:t>
            </w:r>
            <w:proofErr w:type="spellStart"/>
            <w:r w:rsidR="005D768B">
              <w:fldChar w:fldCharType="begin"/>
            </w:r>
            <w:r w:rsidR="005D768B">
              <w:instrText xml:space="preserve"> HYPERLINK "http://www.w3.org/TR/xmlschema-2/" \l "string" \h </w:instrText>
            </w:r>
            <w:r w:rsidR="005D768B">
              <w:fldChar w:fldCharType="separate"/>
            </w:r>
            <w:r>
              <w:rPr>
                <w:rStyle w:val="Hyperlink"/>
              </w:rPr>
              <w:t>xs:string</w:t>
            </w:r>
            <w:proofErr w:type="spellEnd"/>
            <w:r w:rsidR="005D768B">
              <w:rPr>
                <w:rStyle w:val="Hyperlink"/>
              </w:rPr>
              <w:fldChar w:fldCharType="end"/>
            </w:r>
            <w:r>
              <w:t>) [1..*]</w:t>
            </w:r>
          </w:p>
        </w:tc>
      </w:tr>
      <w:tr w:rsidR="00BE5FD6" w:rsidTr="0016749D" w14:paraId="2FB441BF" w14:textId="77777777">
        <w:tc>
          <w:tcPr>
            <w:tcW w:w="603" w:type="pct"/>
          </w:tcPr>
          <w:p w:rsidR="00BE5FD6" w:rsidP="0016749D" w:rsidRDefault="00BE5FD6" w14:paraId="5C1F9639" w14:textId="77777777">
            <w:pPr>
              <w:pStyle w:val="Compact"/>
            </w:pPr>
            <w:r>
              <w:t>Faults</w:t>
            </w:r>
          </w:p>
        </w:tc>
        <w:tc>
          <w:tcPr>
            <w:tcW w:w="4397" w:type="pct"/>
          </w:tcPr>
          <w:p w:rsidR="00BE5FD6" w:rsidP="0016749D" w:rsidRDefault="00BE5FD6" w14:paraId="42D2E552" w14:textId="6B4ECB71">
            <w:pPr>
              <w:pStyle w:val="Compact"/>
            </w:pPr>
            <w:proofErr w:type="spellStart"/>
            <w:r>
              <w:t>SessionFault</w:t>
            </w:r>
            <w:proofErr w:type="spellEnd"/>
            <w:r w:rsidR="004A0A59">
              <w:t xml:space="preserve"> (</w:t>
            </w:r>
            <w:proofErr w:type="spellStart"/>
            <w:r w:rsidR="005D768B">
              <w:fldChar w:fldCharType="begin"/>
            </w:r>
            <w:r w:rsidR="005D768B">
              <w:instrText xml:space="preserve"> HYPERLINK "http://www.openoandm.org/isbm/2.0/wsdl/ProviderRequestService.wsdl" </w:instrText>
            </w:r>
            <w:r w:rsidR="005D768B">
              <w:fldChar w:fldCharType="separate"/>
            </w:r>
            <w:r w:rsidRPr="004A0A59" w:rsidR="004A0A59">
              <w:rPr>
                <w:rStyle w:val="Hyperlink"/>
              </w:rPr>
              <w:t>isbm:SessionFault</w:t>
            </w:r>
            <w:proofErr w:type="spellEnd"/>
            <w:r w:rsidR="005D768B">
              <w:rPr>
                <w:rStyle w:val="Hyperlink"/>
              </w:rPr>
              <w:fldChar w:fldCharType="end"/>
            </w:r>
            <w:r w:rsidR="004A0A59">
              <w:t>)</w:t>
            </w:r>
          </w:p>
        </w:tc>
      </w:tr>
    </w:tbl>
    <w:p w:rsidR="00BE5FD6" w:rsidP="00BE5FD6" w:rsidRDefault="003A6A93" w14:paraId="314B16C0" w14:textId="43E735DE">
      <w:pPr>
        <w:pStyle w:val="Heading4"/>
      </w:pPr>
      <w:r>
        <w:t>REST Interface</w:t>
      </w:r>
    </w:p>
    <w:p w:rsidR="00BE5FD6" w:rsidP="00BE5FD6" w:rsidRDefault="00BE5FD6" w14:paraId="28B49FD7" w14:textId="5D171254">
      <w:pPr>
        <w:pStyle w:val="BodyText"/>
      </w:pPr>
      <w:r>
        <w:t xml:space="preserve">The Read </w:t>
      </w:r>
      <w:r w:rsidR="00372FE6">
        <w:t xml:space="preserve">Request </w:t>
      </w:r>
      <w:r>
        <w:t xml:space="preserve">general interface is mapped into a RESTful interface as an </w:t>
      </w:r>
      <w:proofErr w:type="spellStart"/>
      <w:r>
        <w:t>OpenAPI</w:t>
      </w:r>
      <w:proofErr w:type="spellEnd"/>
      <w:r>
        <w:t xml:space="preserve"> description according to the following rules.</w:t>
      </w:r>
    </w:p>
    <w:p w:rsidR="00BE5FD6" w:rsidP="00BE5FD6" w:rsidRDefault="00BE5FD6" w14:paraId="3464B7A6"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E5FD6" w:rsidTr="0016749D" w14:paraId="7469F50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E5FD6" w:rsidP="0016749D" w:rsidRDefault="00BE5FD6" w14:paraId="16E62C28" w14:textId="77777777">
            <w:pPr>
              <w:pStyle w:val="Compact"/>
            </w:pPr>
            <w:r w:rsidRPr="003B5061">
              <w:t>HTTP M</w:t>
            </w:r>
            <w:r>
              <w:t>ethod</w:t>
            </w:r>
          </w:p>
        </w:tc>
        <w:tc>
          <w:tcPr>
            <w:tcW w:w="4397" w:type="pct"/>
          </w:tcPr>
          <w:p w:rsidRPr="003B5061" w:rsidR="00BE5FD6" w:rsidP="0016749D" w:rsidRDefault="00BE5FD6" w14:paraId="1738ADA3" w14:textId="77777777">
            <w:pPr>
              <w:rPr>
                <w:bCs/>
              </w:rPr>
            </w:pPr>
            <w:r>
              <w:rPr>
                <w:bCs/>
              </w:rPr>
              <w:t>GET</w:t>
            </w:r>
          </w:p>
        </w:tc>
      </w:tr>
      <w:tr w:rsidR="00BE5FD6" w:rsidTr="0016749D" w14:paraId="33B8F77D" w14:textId="77777777">
        <w:tc>
          <w:tcPr>
            <w:tcW w:w="603" w:type="pct"/>
          </w:tcPr>
          <w:p w:rsidRPr="003B5061" w:rsidR="00BE5FD6" w:rsidP="0016749D" w:rsidRDefault="00BE5FD6" w14:paraId="1FEA94FE" w14:textId="77777777">
            <w:pPr>
              <w:pStyle w:val="Compact"/>
            </w:pPr>
            <w:r>
              <w:t xml:space="preserve">URL </w:t>
            </w:r>
          </w:p>
        </w:tc>
        <w:tc>
          <w:tcPr>
            <w:tcW w:w="4397" w:type="pct"/>
          </w:tcPr>
          <w:p w:rsidRPr="003B5061" w:rsidR="00BE5FD6" w:rsidP="0016749D" w:rsidRDefault="00BE5FD6" w14:paraId="0562A0A1" w14:textId="5CBE2616">
            <w:pPr>
              <w:rPr>
                <w:bCs/>
              </w:rPr>
            </w:pPr>
            <w:r w:rsidRPr="002D240C">
              <w:rPr>
                <w:bCs/>
              </w:rPr>
              <w:t>/sessions/{session-id}/</w:t>
            </w:r>
            <w:r w:rsidR="00457286">
              <w:rPr>
                <w:bCs/>
              </w:rPr>
              <w:t>request</w:t>
            </w:r>
          </w:p>
        </w:tc>
      </w:tr>
      <w:tr w:rsidR="00BE5FD6" w:rsidTr="0016749D" w14:paraId="1AFAB0F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E5FD6" w:rsidP="0016749D" w:rsidRDefault="00BE5FD6" w14:paraId="59FB3653" w14:textId="77777777">
            <w:pPr>
              <w:pStyle w:val="Compact"/>
            </w:pPr>
            <w:r>
              <w:t>HTTP Body</w:t>
            </w:r>
          </w:p>
        </w:tc>
        <w:tc>
          <w:tcPr>
            <w:tcW w:w="4397" w:type="pct"/>
          </w:tcPr>
          <w:p w:rsidRPr="003B5061" w:rsidR="00BE5FD6" w:rsidP="0016749D" w:rsidRDefault="00FC1647" w14:paraId="155FE5AC" w14:textId="013C7D42">
            <w:r>
              <w:t>N/A</w:t>
            </w:r>
          </w:p>
        </w:tc>
      </w:tr>
      <w:tr w:rsidR="00BE5FD6" w:rsidTr="0016749D" w14:paraId="2B3DD2A1" w14:textId="77777777">
        <w:tc>
          <w:tcPr>
            <w:tcW w:w="603" w:type="pct"/>
          </w:tcPr>
          <w:p w:rsidR="00BE5FD6" w:rsidP="0016749D" w:rsidRDefault="00BE5FD6" w14:paraId="1E6366B2" w14:textId="77777777">
            <w:pPr>
              <w:pStyle w:val="Compact"/>
            </w:pPr>
            <w:r>
              <w:t>HTTP Response (Success)</w:t>
            </w:r>
          </w:p>
        </w:tc>
        <w:tc>
          <w:tcPr>
            <w:tcW w:w="4397" w:type="pct"/>
          </w:tcPr>
          <w:p w:rsidR="00BE5FD6" w:rsidP="0016749D" w:rsidRDefault="00BE5FD6" w14:paraId="66677D46" w14:textId="77777777">
            <w:pPr>
              <w:pStyle w:val="Compact"/>
            </w:pPr>
            <w:r>
              <w:t>200 OK</w:t>
            </w:r>
          </w:p>
        </w:tc>
      </w:tr>
      <w:tr w:rsidR="00BE5FD6" w:rsidTr="0016749D" w14:paraId="4260653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E5FD6" w:rsidP="0016749D" w:rsidRDefault="00BE5FD6" w14:paraId="7DC6290D" w14:textId="77777777">
            <w:pPr>
              <w:pStyle w:val="Compact"/>
            </w:pPr>
            <w:r>
              <w:t>Output</w:t>
            </w:r>
          </w:p>
        </w:tc>
        <w:tc>
          <w:tcPr>
            <w:tcW w:w="4397" w:type="pct"/>
          </w:tcPr>
          <w:p w:rsidR="00BE5FD6" w:rsidP="0016749D" w:rsidRDefault="00BE5FD6" w14:paraId="3621CB43" w14:textId="48DF8DE2">
            <w:pPr>
              <w:pStyle w:val="Compact"/>
            </w:pPr>
            <w:r>
              <w:t>Message (</w:t>
            </w:r>
            <w:proofErr w:type="spellStart"/>
            <w:r w:rsidR="005D768B">
              <w:fldChar w:fldCharType="begin"/>
            </w:r>
            <w:r w:rsidR="005D768B">
              <w:instrText xml:space="preserve"> HYPERLINK \l "_Message" </w:instrText>
            </w:r>
            <w:r w:rsidR="005D768B">
              <w:fldChar w:fldCharType="separate"/>
            </w:r>
            <w:proofErr w:type="gramStart"/>
            <w:r w:rsidRPr="00037D2D">
              <w:rPr>
                <w:rStyle w:val="Hyperlink"/>
              </w:rPr>
              <w:t>json:Message</w:t>
            </w:r>
            <w:proofErr w:type="spellEnd"/>
            <w:proofErr w:type="gramEnd"/>
            <w:r w:rsidR="005D768B">
              <w:rPr>
                <w:rStyle w:val="Hyperlink"/>
              </w:rPr>
              <w:fldChar w:fldCharType="end"/>
            </w:r>
            <w:r>
              <w:t>)</w:t>
            </w:r>
          </w:p>
          <w:p w:rsidR="00BE5FD6" w:rsidP="004E4AD8" w:rsidRDefault="00BE5FD6" w14:paraId="497FA6C6" w14:textId="4352FD3B">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5D768B">
              <w:fldChar w:fldCharType="begin"/>
            </w:r>
            <w:r w:rsidR="005D768B">
              <w:instrText xml:space="preserve"> HYPERLINK "https://github.com/OAI/OpenAPI-Specification/blob/master/versions/3.0.1.md" \l "data-types" </w:instrText>
            </w:r>
            <w:r w:rsidR="005D768B">
              <w:fldChar w:fldCharType="separate"/>
            </w:r>
            <w:r w:rsidRPr="00037D2D">
              <w:rPr>
                <w:rStyle w:val="Hyperlink"/>
              </w:rPr>
              <w:t>json:string</w:t>
            </w:r>
            <w:proofErr w:type="spellEnd"/>
            <w:r w:rsidR="005D768B">
              <w:rPr>
                <w:rStyle w:val="Hyperlink"/>
              </w:rPr>
              <w:fldChar w:fldCharType="end"/>
            </w:r>
            <w:r>
              <w:t>) [1]</w:t>
            </w:r>
          </w:p>
          <w:p w:rsidR="00BE5FD6" w:rsidP="004E4AD8" w:rsidRDefault="00BE5FD6" w14:paraId="412DE72D" w14:textId="61C98A03">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037D2D">
              <w:rPr>
                <w:rStyle w:val="Hyperlink"/>
              </w:rPr>
              <w:t>json:</w:t>
            </w:r>
            <w:hyperlink w:history="1" w:anchor="_MessageContent_1">
              <w:r w:rsidRPr="00037D2D">
                <w:rPr>
                  <w:rStyle w:val="Hyperlink"/>
                </w:rPr>
                <w:t>MessageContent</w:t>
              </w:r>
              <w:proofErr w:type="spellEnd"/>
              <w:r w:rsidRPr="00037D2D">
                <w:t>) [1]</w:t>
              </w:r>
            </w:hyperlink>
          </w:p>
          <w:p w:rsidR="00BE5FD6" w:rsidP="004E4AD8" w:rsidRDefault="00BE5FD6" w14:paraId="190A7CBF" w14:textId="0BC07D2B">
            <w:pPr>
              <w:pStyle w:val="ListParagraph"/>
              <w:numPr>
                <w:ilvl w:val="0"/>
                <w:numId w:val="3"/>
              </w:numPr>
            </w:pPr>
            <w:r>
              <w:t>Topic “</w:t>
            </w:r>
            <w:r w:rsidRPr="00343CC0">
              <w:t>topics</w:t>
            </w:r>
            <w:r>
              <w:t>” (</w:t>
            </w:r>
            <w:proofErr w:type="spellStart"/>
            <w:r w:rsidR="005D768B">
              <w:fldChar w:fldCharType="begin"/>
            </w:r>
            <w:r w:rsidR="005D768B">
              <w:instrText xml:space="preserve"> HYPERLINK "https://g</w:instrText>
            </w:r>
            <w:r w:rsidR="005D768B">
              <w:instrText xml:space="preserve">ithub.com/OAI/OpenAPI-Specification/blob/master/versions/3.0.1.md" \l "data-types" \h </w:instrText>
            </w:r>
            <w:r w:rsidR="005D768B">
              <w:fldChar w:fldCharType="separate"/>
            </w:r>
            <w:r w:rsidRPr="00037D2D">
              <w:rPr>
                <w:rStyle w:val="Hyperlink"/>
              </w:rPr>
              <w:t>json</w:t>
            </w:r>
            <w:r>
              <w:rPr>
                <w:rStyle w:val="Hyperlink"/>
              </w:rPr>
              <w:t>:string</w:t>
            </w:r>
            <w:proofErr w:type="spellEnd"/>
            <w:r w:rsidR="005D768B">
              <w:rPr>
                <w:rStyle w:val="Hyperlink"/>
              </w:rPr>
              <w:fldChar w:fldCharType="end"/>
            </w:r>
            <w:r>
              <w:t>) [1..*]</w:t>
            </w:r>
          </w:p>
        </w:tc>
      </w:tr>
      <w:tr w:rsidR="00BE5FD6" w:rsidTr="0016749D" w14:paraId="37684AA7" w14:textId="77777777">
        <w:trPr>
          <w:trHeight w:val="972"/>
        </w:trPr>
        <w:tc>
          <w:tcPr>
            <w:tcW w:w="603" w:type="pct"/>
          </w:tcPr>
          <w:p w:rsidR="00BE5FD6" w:rsidP="0016749D" w:rsidRDefault="00BE5FD6" w14:paraId="07186AF8" w14:textId="77777777">
            <w:pPr>
              <w:pStyle w:val="Compact"/>
            </w:pPr>
            <w:r>
              <w:t>HTTP Response</w:t>
            </w:r>
          </w:p>
          <w:p w:rsidR="00BE5FD6" w:rsidP="0016749D" w:rsidRDefault="00BE5FD6" w14:paraId="4ECC5A19" w14:textId="77777777">
            <w:pPr>
              <w:pStyle w:val="Compact"/>
            </w:pPr>
            <w:r>
              <w:t>(Error)</w:t>
            </w:r>
          </w:p>
        </w:tc>
        <w:tc>
          <w:tcPr>
            <w:tcW w:w="4397" w:type="pct"/>
          </w:tcPr>
          <w:p w:rsidR="00BE5FD6" w:rsidP="0016749D" w:rsidRDefault="00BE5FD6" w14:paraId="10A95F28" w14:textId="728E998F">
            <w:proofErr w:type="spellStart"/>
            <w:r>
              <w:t>SessionFault</w:t>
            </w:r>
            <w:proofErr w:type="spellEnd"/>
            <w:r>
              <w:t xml:space="preserve"> (</w:t>
            </w:r>
            <w:proofErr w:type="spellStart"/>
            <w:r w:rsidR="005D768B">
              <w:fldChar w:fldCharType="begin"/>
            </w:r>
            <w:r w:rsidR="005D768B">
              <w:instrText xml:space="preserve"> HYPERLINK "http://www.openoandm.org/isbm/2.0/openapi/provider_request_service.yml" </w:instrText>
            </w:r>
            <w:r w:rsidR="005D768B">
              <w:fldChar w:fldCharType="separate"/>
            </w:r>
            <w:r w:rsidRPr="00037D2D">
              <w:rPr>
                <w:rStyle w:val="Hyperlink"/>
              </w:rPr>
              <w:t>json:SessionFault</w:t>
            </w:r>
            <w:proofErr w:type="spellEnd"/>
            <w:r w:rsidR="005D768B">
              <w:rPr>
                <w:rStyle w:val="Hyperlink"/>
              </w:rPr>
              <w:fldChar w:fldCharType="end"/>
            </w:r>
            <w:r>
              <w:t>) – 404 Not Found</w:t>
            </w:r>
          </w:p>
          <w:p w:rsidR="00B16FF5" w:rsidP="0016749D" w:rsidRDefault="00BE5FD6" w14:paraId="4CB42E7D" w14:textId="63A5F2F7">
            <w:proofErr w:type="spellStart"/>
            <w:r>
              <w:t>SessionFault</w:t>
            </w:r>
            <w:proofErr w:type="spellEnd"/>
            <w:r>
              <w:t xml:space="preserve"> (</w:t>
            </w:r>
            <w:proofErr w:type="spellStart"/>
            <w:r w:rsidR="005D768B">
              <w:fldChar w:fldCharType="begin"/>
            </w:r>
            <w:r w:rsidR="005D768B">
              <w:instrText xml:space="preserve"> HYPERLINK "http://www.openoandm.org/isbm/2.0/openapi/provider_request_service.yml" </w:instrText>
            </w:r>
            <w:r w:rsidR="005D768B">
              <w:fldChar w:fldCharType="separate"/>
            </w:r>
            <w:r w:rsidRPr="00037D2D">
              <w:rPr>
                <w:rStyle w:val="Hyperlink"/>
              </w:rPr>
              <w:t>json:SessionFault</w:t>
            </w:r>
            <w:proofErr w:type="spellEnd"/>
            <w:r w:rsidR="005D768B">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rsidR="00B74B12">
              <w:t xml:space="preserve"> </w:t>
            </w:r>
            <w:r w:rsidR="00B16FF5">
              <w:t>–</w:t>
            </w:r>
            <w:r w:rsidR="00B74B12">
              <w:t xml:space="preserve"> </w:t>
            </w:r>
            <w:r w:rsidRPr="00D44B31" w:rsidR="00B74B12">
              <w:t xml:space="preserve">session exists but does not correspond to a </w:t>
            </w:r>
            <w:r w:rsidR="00B74B12">
              <w:t xml:space="preserve">provider request </w:t>
            </w:r>
            <w:r w:rsidRPr="00D44B31" w:rsidR="00B74B12">
              <w:t>session type</w:t>
            </w:r>
          </w:p>
        </w:tc>
      </w:tr>
    </w:tbl>
    <w:p w:rsidR="00CC5BA1" w:rsidP="007923B5" w:rsidRDefault="00CC5BA1" w14:paraId="434BAF01" w14:textId="223405C7">
      <w:pPr>
        <w:pStyle w:val="Note"/>
      </w:pPr>
      <w:r>
        <w:t>NOTE</w:t>
      </w:r>
      <w:r>
        <w:tab/>
      </w:r>
      <w:r>
        <w:t>A no message response is returned as a 404 Not Found rather than an "empty" message as it maps better to the concept of resources in a RESTful API. If there are no messages on the queue, the resource does not exist and, hence, 404 should be returned.</w:t>
      </w:r>
    </w:p>
    <w:p w:rsidR="00BB0129" w:rsidP="00296BF2" w:rsidRDefault="00E83E4F" w14:paraId="6AC34976" w14:textId="504F4A12">
      <w:pPr>
        <w:pStyle w:val="Heading3"/>
      </w:pPr>
      <w:bookmarkStart w:name="_Toc32417365" w:id="250"/>
      <w:r>
        <w:t>Remove Request</w:t>
      </w:r>
      <w:bookmarkEnd w:id="249"/>
      <w:bookmarkEnd w:id="250"/>
    </w:p>
    <w:p w:rsidRPr="0039203A" w:rsidR="0039203A" w:rsidP="0039203A" w:rsidRDefault="0039203A" w14:paraId="01932940" w14:textId="12F049E9">
      <w:pPr>
        <w:pStyle w:val="BodyText"/>
      </w:pPr>
      <w:r>
        <w:t>The Remove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205E86FE"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60E62E99" w14:textId="77777777">
            <w:pPr>
              <w:pStyle w:val="Compact"/>
            </w:pPr>
            <w:r>
              <w:t>Name</w:t>
            </w:r>
          </w:p>
        </w:tc>
        <w:tc>
          <w:tcPr>
            <w:tcW w:w="0" w:type="auto"/>
          </w:tcPr>
          <w:p w:rsidR="00BB0129" w:rsidRDefault="00E83E4F" w14:paraId="799691A6" w14:textId="77777777">
            <w:pPr>
              <w:pStyle w:val="Compact"/>
            </w:pPr>
            <w:proofErr w:type="spellStart"/>
            <w:r>
              <w:t>RemoveRequest</w:t>
            </w:r>
            <w:proofErr w:type="spellEnd"/>
          </w:p>
        </w:tc>
      </w:tr>
      <w:tr w:rsidR="00BB0129" w:rsidTr="00296BF2" w14:paraId="71CA4D7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56D7126" w14:textId="77777777">
            <w:pPr>
              <w:pStyle w:val="Compact"/>
            </w:pPr>
            <w:r>
              <w:t>Description</w:t>
            </w:r>
          </w:p>
        </w:tc>
        <w:tc>
          <w:tcPr>
            <w:tcW w:w="0" w:type="auto"/>
          </w:tcPr>
          <w:p w:rsidR="00BB0129" w:rsidRDefault="00E83E4F" w14:paraId="329AA575" w14:textId="77777777">
            <w:pPr>
              <w:pStyle w:val="Compact"/>
            </w:pPr>
            <w:r>
              <w:t>Deletes the first request message, if any, in the session message queue.</w:t>
            </w:r>
          </w:p>
        </w:tc>
      </w:tr>
      <w:tr w:rsidR="00BB0129" w:rsidTr="00296BF2" w14:paraId="70852C93" w14:textId="77777777">
        <w:tc>
          <w:tcPr>
            <w:tcW w:w="0" w:type="auto"/>
          </w:tcPr>
          <w:p w:rsidR="00BB0129" w:rsidRDefault="00E83E4F" w14:paraId="790BF2BA" w14:textId="77777777">
            <w:pPr>
              <w:pStyle w:val="Compact"/>
            </w:pPr>
            <w:r>
              <w:lastRenderedPageBreak/>
              <w:t>Input</w:t>
            </w:r>
          </w:p>
        </w:tc>
        <w:tc>
          <w:tcPr>
            <w:tcW w:w="0" w:type="auto"/>
          </w:tcPr>
          <w:p w:rsidR="00BB0129" w:rsidRDefault="00E83E4F" w14:paraId="5A6BB17F" w14:textId="279699C1">
            <w:pPr>
              <w:pStyle w:val="Compact"/>
            </w:pPr>
            <w:proofErr w:type="spellStart"/>
            <w:r>
              <w:t>SessionID</w:t>
            </w:r>
            <w:proofErr w:type="spellEnd"/>
            <w:r>
              <w:t xml:space="preserve"> [1]</w:t>
            </w:r>
          </w:p>
        </w:tc>
      </w:tr>
      <w:tr w:rsidR="00BB0129" w:rsidTr="00296BF2" w14:paraId="67A826C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00C02A2" w14:textId="77777777">
            <w:pPr>
              <w:pStyle w:val="Compact"/>
            </w:pPr>
            <w:r>
              <w:t>Behavior</w:t>
            </w:r>
          </w:p>
        </w:tc>
        <w:tc>
          <w:tcPr>
            <w:tcW w:w="0" w:type="auto"/>
          </w:tcPr>
          <w:p w:rsidR="00BB0129" w:rsidRDefault="00E83E4F" w14:paraId="27CDC4D0" w14:textId="77777777">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rsidR="00BB0129" w:rsidP="00AB349E" w:rsidRDefault="00AB349E" w14:paraId="1C042FBD" w14:textId="7777127B">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BB0129" w:rsidTr="00296BF2" w14:paraId="6433162F" w14:textId="77777777">
        <w:tc>
          <w:tcPr>
            <w:tcW w:w="0" w:type="auto"/>
          </w:tcPr>
          <w:p w:rsidR="00BB0129" w:rsidRDefault="00E83E4F" w14:paraId="38E44DDA" w14:textId="77777777">
            <w:pPr>
              <w:pStyle w:val="Compact"/>
            </w:pPr>
            <w:r>
              <w:t>Output</w:t>
            </w:r>
          </w:p>
        </w:tc>
        <w:tc>
          <w:tcPr>
            <w:tcW w:w="0" w:type="auto"/>
          </w:tcPr>
          <w:p w:rsidR="00BB0129" w:rsidRDefault="00E83E4F" w14:paraId="298B6875" w14:textId="77777777">
            <w:pPr>
              <w:pStyle w:val="Compact"/>
            </w:pPr>
            <w:r>
              <w:t>N/A</w:t>
            </w:r>
          </w:p>
        </w:tc>
      </w:tr>
      <w:tr w:rsidR="00BB0129" w:rsidTr="00296BF2" w14:paraId="539988C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6E7066F" w14:textId="77777777">
            <w:pPr>
              <w:pStyle w:val="Compact"/>
            </w:pPr>
            <w:r>
              <w:t>Faults</w:t>
            </w:r>
          </w:p>
        </w:tc>
        <w:tc>
          <w:tcPr>
            <w:tcW w:w="0" w:type="auto"/>
          </w:tcPr>
          <w:p w:rsidR="00BB0129" w:rsidRDefault="00E83E4F" w14:paraId="37EE7F61" w14:textId="77777777">
            <w:pPr>
              <w:pStyle w:val="Compact"/>
            </w:pPr>
            <w:proofErr w:type="spellStart"/>
            <w:r>
              <w:t>SessionFault</w:t>
            </w:r>
            <w:proofErr w:type="spellEnd"/>
          </w:p>
        </w:tc>
      </w:tr>
    </w:tbl>
    <w:p w:rsidR="001725A1" w:rsidP="001725A1" w:rsidRDefault="003A6A93" w14:paraId="16462C2B" w14:textId="3C731674">
      <w:pPr>
        <w:pStyle w:val="Heading4"/>
      </w:pPr>
      <w:bookmarkStart w:name="post-response" w:id="251"/>
      <w:bookmarkStart w:name="_Toc25357188" w:id="252"/>
      <w:bookmarkEnd w:id="251"/>
      <w:r>
        <w:t>SOAP Interface</w:t>
      </w:r>
    </w:p>
    <w:p w:rsidR="001725A1" w:rsidP="001725A1" w:rsidRDefault="001725A1" w14:paraId="1D193794" w14:textId="0357750F">
      <w:pPr>
        <w:pStyle w:val="BodyText"/>
      </w:pPr>
      <w:r>
        <w:t xml:space="preserve">The Remove </w:t>
      </w:r>
      <w:r w:rsidR="00082381">
        <w:t>Request</w:t>
      </w:r>
      <w:r>
        <w:t xml:space="preserve"> general interface is mapped into SOAP 1.1/1.2 as embedded XML schemas in WSDL descriptions according to the following schema types.</w:t>
      </w:r>
    </w:p>
    <w:p w:rsidR="001725A1" w:rsidP="001725A1" w:rsidRDefault="001725A1" w14:paraId="6B75E6F4"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1725A1" w:rsidTr="0016749D" w14:paraId="6008C6F8"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1725A1" w:rsidP="0016749D" w:rsidRDefault="001725A1" w14:paraId="252A15B4" w14:textId="77777777">
            <w:pPr>
              <w:pStyle w:val="Compact"/>
            </w:pPr>
            <w:r w:rsidRPr="00151DB9">
              <w:rPr>
                <w:b w:val="0"/>
              </w:rPr>
              <w:t>Input</w:t>
            </w:r>
          </w:p>
        </w:tc>
        <w:tc>
          <w:tcPr>
            <w:tcW w:w="4397" w:type="pct"/>
          </w:tcPr>
          <w:p w:rsidRPr="00136178" w:rsidR="001725A1" w:rsidP="0016749D" w:rsidRDefault="00082381" w14:paraId="5A8F65FE" w14:textId="7066DCD9">
            <w:pPr>
              <w:rPr>
                <w:b w:val="0"/>
              </w:rPr>
            </w:pPr>
            <w:proofErr w:type="spellStart"/>
            <w:r w:rsidRPr="00082381">
              <w:rPr>
                <w:b w:val="0"/>
              </w:rPr>
              <w:t>RemoveRequest</w:t>
            </w:r>
            <w:proofErr w:type="spellEnd"/>
            <w:r w:rsidRPr="00082381">
              <w:rPr>
                <w:b w:val="0"/>
              </w:rPr>
              <w:t xml:space="preserve"> </w:t>
            </w:r>
            <w:r w:rsidR="001725A1">
              <w:rPr>
                <w:b w:val="0"/>
              </w:rPr>
              <w:t>(</w:t>
            </w:r>
            <w:proofErr w:type="spellStart"/>
            <w:r w:rsidR="005D768B">
              <w:fldChar w:fldCharType="begin"/>
            </w:r>
            <w:r w:rsidR="005D768B">
              <w:instrText xml:space="preserve"> HYPERLINK "http://www.openoandm.org/isbm/2.0/wsdl/ProviderRequestService.wsdl" </w:instrText>
            </w:r>
            <w:r w:rsidR="005D768B">
              <w:fldChar w:fldCharType="separate"/>
            </w:r>
            <w:r w:rsidRPr="005E70C1" w:rsidR="001725A1">
              <w:rPr>
                <w:rStyle w:val="Hyperlink"/>
                <w:b w:val="0"/>
                <w:bCs w:val="0"/>
              </w:rPr>
              <w:t>isbm:</w:t>
            </w:r>
            <w:r w:rsidRPr="005E70C1">
              <w:rPr>
                <w:rStyle w:val="Hyperlink"/>
                <w:b w:val="0"/>
                <w:bCs w:val="0"/>
              </w:rPr>
              <w:t>RemoveRequest</w:t>
            </w:r>
            <w:proofErr w:type="spellEnd"/>
            <w:r w:rsidR="005D768B">
              <w:rPr>
                <w:rStyle w:val="Hyperlink"/>
              </w:rPr>
              <w:fldChar w:fldCharType="end"/>
            </w:r>
            <w:r w:rsidR="001725A1">
              <w:rPr>
                <w:b w:val="0"/>
              </w:rPr>
              <w:t>)</w:t>
            </w:r>
          </w:p>
          <w:p w:rsidRPr="006C16A7" w:rsidR="001725A1" w:rsidP="004E4AD8" w:rsidRDefault="001725A1" w14:paraId="4A48A5AD" w14:textId="353358FC">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5D768B">
              <w:fldChar w:fldCharType="begin"/>
            </w:r>
            <w:r w:rsidR="005D768B">
              <w:instrText xml:space="preserve"> HYPERLINK "http://www.w3.org/TR/xmlschema-2/" \l "string" \h </w:instrText>
            </w:r>
            <w:r w:rsidR="005D768B">
              <w:fldChar w:fldCharType="separate"/>
            </w:r>
            <w:r w:rsidRPr="006C16A7">
              <w:rPr>
                <w:rStyle w:val="Hyperlink"/>
                <w:b w:val="0"/>
              </w:rPr>
              <w:t>xs:string</w:t>
            </w:r>
            <w:proofErr w:type="spellEnd"/>
            <w:r w:rsidR="005D768B">
              <w:rPr>
                <w:rStyle w:val="Hyperlink"/>
              </w:rPr>
              <w:fldChar w:fldCharType="end"/>
            </w:r>
            <w:r w:rsidRPr="006C16A7">
              <w:rPr>
                <w:b w:val="0"/>
              </w:rPr>
              <w:t>) [1]</w:t>
            </w:r>
          </w:p>
        </w:tc>
      </w:tr>
      <w:tr w:rsidR="001725A1" w:rsidTr="0016749D" w14:paraId="1F85B4A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725A1" w:rsidP="0016749D" w:rsidRDefault="001725A1" w14:paraId="4BC6123A" w14:textId="77777777">
            <w:pPr>
              <w:pStyle w:val="Compact"/>
            </w:pPr>
            <w:r>
              <w:t>Output</w:t>
            </w:r>
          </w:p>
        </w:tc>
        <w:tc>
          <w:tcPr>
            <w:tcW w:w="4397" w:type="pct"/>
          </w:tcPr>
          <w:p w:rsidRPr="00957F55" w:rsidR="001725A1" w:rsidP="0016749D" w:rsidRDefault="001725A1" w14:paraId="08B617C3" w14:textId="0DE9819C">
            <w:pPr>
              <w:rPr>
                <w:bCs/>
              </w:rPr>
            </w:pPr>
            <w:proofErr w:type="spellStart"/>
            <w:r w:rsidRPr="00081827">
              <w:t>Remove</w:t>
            </w:r>
            <w:r w:rsidR="001110EA">
              <w:t>Request</w:t>
            </w:r>
            <w:r w:rsidRPr="008E449A">
              <w:t>Response</w:t>
            </w:r>
            <w:proofErr w:type="spellEnd"/>
            <w:r w:rsidRPr="008E449A">
              <w:t xml:space="preserve"> </w:t>
            </w:r>
            <w:r w:rsidRPr="00957F55">
              <w:rPr>
                <w:bCs/>
              </w:rPr>
              <w:t>(</w:t>
            </w:r>
            <w:proofErr w:type="spellStart"/>
            <w:r w:rsidR="005D768B">
              <w:fldChar w:fldCharType="begin"/>
            </w:r>
            <w:r w:rsidR="005D768B">
              <w:instrText xml:space="preserve"> HYPERLINK "http://www.openoandm.org/isbm/2.0/wsdl/ProviderRequestService.wsdl" </w:instrText>
            </w:r>
            <w:r w:rsidR="005D768B">
              <w:fldChar w:fldCharType="separate"/>
            </w:r>
            <w:r w:rsidRPr="005E70C1">
              <w:rPr>
                <w:rStyle w:val="Hyperlink"/>
                <w:bCs/>
              </w:rPr>
              <w:t>isbm:</w:t>
            </w:r>
            <w:r w:rsidRPr="005E70C1">
              <w:rPr>
                <w:rStyle w:val="Hyperlink"/>
              </w:rPr>
              <w:t>Remove</w:t>
            </w:r>
            <w:r w:rsidRPr="005E70C1" w:rsidR="00CC34B3">
              <w:rPr>
                <w:rStyle w:val="Hyperlink"/>
              </w:rPr>
              <w:t>Request</w:t>
            </w:r>
            <w:r w:rsidRPr="005E70C1">
              <w:rPr>
                <w:rStyle w:val="Hyperlink"/>
              </w:rPr>
              <w:t>Response</w:t>
            </w:r>
            <w:proofErr w:type="spellEnd"/>
            <w:r w:rsidR="005D768B">
              <w:rPr>
                <w:rStyle w:val="Hyperlink"/>
              </w:rPr>
              <w:fldChar w:fldCharType="end"/>
            </w:r>
            <w:r w:rsidRPr="00957F55">
              <w:rPr>
                <w:bCs/>
              </w:rPr>
              <w:t>)</w:t>
            </w:r>
          </w:p>
          <w:p w:rsidRPr="00957F55" w:rsidR="001725A1" w:rsidP="004E4AD8" w:rsidRDefault="001725A1" w14:paraId="4CBA3B67" w14:textId="77777777">
            <w:pPr>
              <w:pStyle w:val="ListParagraph"/>
              <w:numPr>
                <w:ilvl w:val="0"/>
                <w:numId w:val="3"/>
              </w:numPr>
            </w:pPr>
            <w:r>
              <w:t>No Content</w:t>
            </w:r>
          </w:p>
        </w:tc>
      </w:tr>
      <w:tr w:rsidR="001725A1" w:rsidTr="0016749D" w14:paraId="43D45B28" w14:textId="77777777">
        <w:tc>
          <w:tcPr>
            <w:tcW w:w="603" w:type="pct"/>
          </w:tcPr>
          <w:p w:rsidR="001725A1" w:rsidP="0016749D" w:rsidRDefault="001725A1" w14:paraId="677093DB" w14:textId="77777777">
            <w:pPr>
              <w:pStyle w:val="Compact"/>
            </w:pPr>
            <w:r>
              <w:t>Faults</w:t>
            </w:r>
          </w:p>
        </w:tc>
        <w:tc>
          <w:tcPr>
            <w:tcW w:w="4397" w:type="pct"/>
          </w:tcPr>
          <w:p w:rsidR="001725A1" w:rsidP="0016749D" w:rsidRDefault="001725A1" w14:paraId="64E517F1" w14:textId="521DEAC7">
            <w:pPr>
              <w:pStyle w:val="Compact"/>
            </w:pPr>
            <w:proofErr w:type="spellStart"/>
            <w:r>
              <w:t>SessionFault</w:t>
            </w:r>
            <w:proofErr w:type="spellEnd"/>
            <w:r w:rsidR="00F72494">
              <w:t xml:space="preserve"> (</w:t>
            </w:r>
            <w:proofErr w:type="spellStart"/>
            <w:r w:rsidR="005D768B">
              <w:fldChar w:fldCharType="begin"/>
            </w:r>
            <w:r w:rsidR="005D768B">
              <w:instrText xml:space="preserve"> HYPERLINK "http://www.openoandm.org/isbm/2.0/wsdl/ProviderRequestService.wsdl" </w:instrText>
            </w:r>
            <w:r w:rsidR="005D768B">
              <w:fldChar w:fldCharType="separate"/>
            </w:r>
            <w:r w:rsidRPr="004A0A59" w:rsidR="00F72494">
              <w:rPr>
                <w:rStyle w:val="Hyperlink"/>
              </w:rPr>
              <w:t>isbm:SessionFault</w:t>
            </w:r>
            <w:proofErr w:type="spellEnd"/>
            <w:r w:rsidR="005D768B">
              <w:rPr>
                <w:rStyle w:val="Hyperlink"/>
              </w:rPr>
              <w:fldChar w:fldCharType="end"/>
            </w:r>
            <w:r w:rsidR="00F72494">
              <w:t>)</w:t>
            </w:r>
          </w:p>
        </w:tc>
      </w:tr>
    </w:tbl>
    <w:p w:rsidR="001725A1" w:rsidP="001725A1" w:rsidRDefault="003A6A93" w14:paraId="44B9E8DE" w14:textId="6248A135">
      <w:pPr>
        <w:pStyle w:val="Heading4"/>
      </w:pPr>
      <w:r>
        <w:t>REST Interface</w:t>
      </w:r>
    </w:p>
    <w:p w:rsidR="001725A1" w:rsidP="001725A1" w:rsidRDefault="001725A1" w14:paraId="2B277699" w14:textId="2B84D571">
      <w:pPr>
        <w:pStyle w:val="BodyText"/>
      </w:pPr>
      <w:r>
        <w:t xml:space="preserve">The Remove </w:t>
      </w:r>
      <w:r w:rsidR="006B33BD">
        <w:t>Request</w:t>
      </w:r>
      <w:r>
        <w:t xml:space="preserve"> general interface is mapped into a RESTful interface as an </w:t>
      </w:r>
      <w:proofErr w:type="spellStart"/>
      <w:r>
        <w:t>OpenAPI</w:t>
      </w:r>
      <w:proofErr w:type="spellEnd"/>
      <w:r>
        <w:t xml:space="preserve"> description according to the following rules.</w:t>
      </w:r>
    </w:p>
    <w:p w:rsidR="001725A1" w:rsidP="001725A1" w:rsidRDefault="001725A1" w14:paraId="23FD9F47"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725A1" w:rsidTr="0016749D" w14:paraId="0CF0261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725A1" w:rsidP="0016749D" w:rsidRDefault="001725A1" w14:paraId="53D43C83" w14:textId="77777777">
            <w:pPr>
              <w:pStyle w:val="Compact"/>
            </w:pPr>
            <w:r w:rsidRPr="003B5061">
              <w:t>HTTP M</w:t>
            </w:r>
            <w:r>
              <w:t>ethod</w:t>
            </w:r>
          </w:p>
        </w:tc>
        <w:tc>
          <w:tcPr>
            <w:tcW w:w="4397" w:type="pct"/>
          </w:tcPr>
          <w:p w:rsidRPr="003B5061" w:rsidR="001725A1" w:rsidP="0016749D" w:rsidRDefault="001725A1" w14:paraId="10223FA4" w14:textId="77777777">
            <w:pPr>
              <w:rPr>
                <w:bCs/>
              </w:rPr>
            </w:pPr>
            <w:r>
              <w:rPr>
                <w:bCs/>
              </w:rPr>
              <w:t>DELETE</w:t>
            </w:r>
          </w:p>
        </w:tc>
      </w:tr>
      <w:tr w:rsidR="001725A1" w:rsidTr="0016749D" w14:paraId="5A766320" w14:textId="77777777">
        <w:tc>
          <w:tcPr>
            <w:tcW w:w="603" w:type="pct"/>
          </w:tcPr>
          <w:p w:rsidRPr="003B5061" w:rsidR="001725A1" w:rsidP="0016749D" w:rsidRDefault="001725A1" w14:paraId="73F1D39C" w14:textId="77777777">
            <w:pPr>
              <w:pStyle w:val="Compact"/>
            </w:pPr>
            <w:r>
              <w:t xml:space="preserve">URL </w:t>
            </w:r>
          </w:p>
        </w:tc>
        <w:tc>
          <w:tcPr>
            <w:tcW w:w="4397" w:type="pct"/>
          </w:tcPr>
          <w:p w:rsidRPr="003B5061" w:rsidR="001725A1" w:rsidP="0016749D" w:rsidRDefault="001725A1" w14:paraId="1F4FFBAA" w14:textId="4AF9B261">
            <w:pPr>
              <w:rPr>
                <w:bCs/>
              </w:rPr>
            </w:pPr>
            <w:r w:rsidRPr="002D240C">
              <w:rPr>
                <w:bCs/>
              </w:rPr>
              <w:t>/sessions/{session-id}/</w:t>
            </w:r>
            <w:r w:rsidR="004C22FC">
              <w:rPr>
                <w:bCs/>
              </w:rPr>
              <w:t>request</w:t>
            </w:r>
          </w:p>
        </w:tc>
      </w:tr>
      <w:tr w:rsidR="001725A1" w:rsidTr="0016749D" w14:paraId="176CBB6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725A1" w:rsidP="0016749D" w:rsidRDefault="001725A1" w14:paraId="0AC5AF93" w14:textId="77777777">
            <w:pPr>
              <w:pStyle w:val="Compact"/>
            </w:pPr>
            <w:r>
              <w:t>HTTP Body</w:t>
            </w:r>
          </w:p>
        </w:tc>
        <w:tc>
          <w:tcPr>
            <w:tcW w:w="4397" w:type="pct"/>
          </w:tcPr>
          <w:p w:rsidRPr="003B5061" w:rsidR="001725A1" w:rsidP="0016749D" w:rsidRDefault="00FC1647" w14:paraId="5CED51EC" w14:textId="32BD5A35">
            <w:r>
              <w:t>N/A</w:t>
            </w:r>
          </w:p>
        </w:tc>
      </w:tr>
      <w:tr w:rsidR="001725A1" w:rsidTr="0016749D" w14:paraId="22F3D851" w14:textId="77777777">
        <w:tc>
          <w:tcPr>
            <w:tcW w:w="603" w:type="pct"/>
          </w:tcPr>
          <w:p w:rsidR="001725A1" w:rsidP="0016749D" w:rsidRDefault="001725A1" w14:paraId="415F25A1" w14:textId="77777777">
            <w:pPr>
              <w:pStyle w:val="Compact"/>
            </w:pPr>
            <w:r>
              <w:t>HTTP Response (Success)</w:t>
            </w:r>
          </w:p>
        </w:tc>
        <w:tc>
          <w:tcPr>
            <w:tcW w:w="4397" w:type="pct"/>
          </w:tcPr>
          <w:p w:rsidR="001725A1" w:rsidP="0016749D" w:rsidRDefault="001725A1" w14:paraId="7A3373F1" w14:textId="77777777">
            <w:pPr>
              <w:pStyle w:val="Compact"/>
            </w:pPr>
            <w:r>
              <w:t>204 No Content</w:t>
            </w:r>
          </w:p>
        </w:tc>
      </w:tr>
      <w:tr w:rsidR="001725A1" w:rsidTr="0016749D" w14:paraId="7184E39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725A1" w:rsidP="0016749D" w:rsidRDefault="001725A1" w14:paraId="7FBE6753" w14:textId="77777777">
            <w:pPr>
              <w:pStyle w:val="Compact"/>
            </w:pPr>
            <w:r>
              <w:t>Output</w:t>
            </w:r>
          </w:p>
        </w:tc>
        <w:tc>
          <w:tcPr>
            <w:tcW w:w="4397" w:type="pct"/>
          </w:tcPr>
          <w:p w:rsidR="001725A1" w:rsidP="0016749D" w:rsidRDefault="00FC1647" w14:paraId="468EDB6E" w14:textId="4FF92229">
            <w:r>
              <w:t>N/A</w:t>
            </w:r>
          </w:p>
        </w:tc>
      </w:tr>
      <w:tr w:rsidR="001725A1" w:rsidTr="0016749D" w14:paraId="1DF4C4B2" w14:textId="77777777">
        <w:trPr>
          <w:trHeight w:val="972"/>
        </w:trPr>
        <w:tc>
          <w:tcPr>
            <w:tcW w:w="603" w:type="pct"/>
          </w:tcPr>
          <w:p w:rsidR="001725A1" w:rsidP="0016749D" w:rsidRDefault="001725A1" w14:paraId="121C6038" w14:textId="77777777">
            <w:pPr>
              <w:pStyle w:val="Compact"/>
            </w:pPr>
            <w:r>
              <w:t>HTTP Response</w:t>
            </w:r>
          </w:p>
          <w:p w:rsidR="001725A1" w:rsidP="0016749D" w:rsidRDefault="001725A1" w14:paraId="65A3ECBA" w14:textId="77777777">
            <w:pPr>
              <w:pStyle w:val="Compact"/>
            </w:pPr>
            <w:r>
              <w:t>(Error)</w:t>
            </w:r>
          </w:p>
        </w:tc>
        <w:tc>
          <w:tcPr>
            <w:tcW w:w="4397" w:type="pct"/>
          </w:tcPr>
          <w:p w:rsidR="001725A1" w:rsidP="0016749D" w:rsidRDefault="001725A1" w14:paraId="5CBD981A" w14:textId="60C4BB78">
            <w:proofErr w:type="spellStart"/>
            <w:r>
              <w:t>SessionFault</w:t>
            </w:r>
            <w:proofErr w:type="spellEnd"/>
            <w:r>
              <w:t xml:space="preserve"> (</w:t>
            </w:r>
            <w:proofErr w:type="spellStart"/>
            <w:r w:rsidR="005D768B">
              <w:fldChar w:fldCharType="begin"/>
            </w:r>
            <w:r w:rsidR="005D768B">
              <w:instrText xml:space="preserve"> HYPERLINK "http://www.openoandm.org/isbm/2.0/openapi/provider_request_service.yml" </w:instrText>
            </w:r>
            <w:r w:rsidR="005D768B">
              <w:fldChar w:fldCharType="separate"/>
            </w:r>
            <w:r w:rsidRPr="00037D2D" w:rsidR="00B45361">
              <w:rPr>
                <w:rStyle w:val="Hyperlink"/>
              </w:rPr>
              <w:t>json:SessionFault</w:t>
            </w:r>
            <w:proofErr w:type="spellEnd"/>
            <w:r w:rsidR="005D768B">
              <w:rPr>
                <w:rStyle w:val="Hyperlink"/>
              </w:rPr>
              <w:fldChar w:fldCharType="end"/>
            </w:r>
            <w:r>
              <w:t>) – 404 Not Found</w:t>
            </w:r>
          </w:p>
          <w:p w:rsidR="001725A1" w:rsidP="0016749D" w:rsidRDefault="001725A1" w14:paraId="7080F2F0" w14:textId="7658C900">
            <w:proofErr w:type="spellStart"/>
            <w:r>
              <w:t>SessionFault</w:t>
            </w:r>
            <w:proofErr w:type="spellEnd"/>
            <w:r>
              <w:t xml:space="preserve"> (</w:t>
            </w:r>
            <w:proofErr w:type="spellStart"/>
            <w:r w:rsidR="005D768B">
              <w:fldChar w:fldCharType="begin"/>
            </w:r>
            <w:r w:rsidR="005D768B">
              <w:instrText xml:space="preserve"> HYPERLINK "http://www.openoandm.org/isbm/2.0/openapi/provider_request_service.yml" </w:instrText>
            </w:r>
            <w:r w:rsidR="005D768B">
              <w:fldChar w:fldCharType="separate"/>
            </w:r>
            <w:r w:rsidRPr="00037D2D" w:rsidR="00B45361">
              <w:rPr>
                <w:rStyle w:val="Hyperlink"/>
              </w:rPr>
              <w:t>json:SessionFault</w:t>
            </w:r>
            <w:proofErr w:type="spellEnd"/>
            <w:r w:rsidR="005D768B">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rsidR="008559F6">
              <w:t xml:space="preserve"> – </w:t>
            </w:r>
            <w:r w:rsidRPr="00D44B31" w:rsidR="008559F6">
              <w:t xml:space="preserve">session exists but does not correspond to a </w:t>
            </w:r>
            <w:r w:rsidR="008559F6">
              <w:t xml:space="preserve">provider request </w:t>
            </w:r>
            <w:r w:rsidRPr="00D44B31" w:rsidR="008559F6">
              <w:t>session type</w:t>
            </w:r>
          </w:p>
        </w:tc>
      </w:tr>
    </w:tbl>
    <w:p w:rsidR="00BB0129" w:rsidP="00296BF2" w:rsidRDefault="00E83E4F" w14:paraId="4420FA48" w14:textId="4100EF1F">
      <w:pPr>
        <w:pStyle w:val="Heading3"/>
      </w:pPr>
      <w:bookmarkStart w:name="_Toc32417366" w:id="253"/>
      <w:r>
        <w:t>Post Response</w:t>
      </w:r>
      <w:bookmarkEnd w:id="252"/>
      <w:bookmarkEnd w:id="253"/>
    </w:p>
    <w:p w:rsidRPr="00426120" w:rsidR="00426120" w:rsidP="00426120" w:rsidRDefault="00426120" w14:paraId="6F31764A" w14:textId="66DF8FCC">
      <w:pPr>
        <w:pStyle w:val="BodyText"/>
      </w:pPr>
      <w:r>
        <w:t>The Post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40BB1A4F"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402E7AA4" w14:textId="77777777">
            <w:pPr>
              <w:pStyle w:val="Compact"/>
            </w:pPr>
            <w:r>
              <w:lastRenderedPageBreak/>
              <w:t>Name</w:t>
            </w:r>
          </w:p>
        </w:tc>
        <w:tc>
          <w:tcPr>
            <w:tcW w:w="0" w:type="auto"/>
          </w:tcPr>
          <w:p w:rsidR="00BB0129" w:rsidRDefault="00E83E4F" w14:paraId="5223C14A" w14:textId="77777777">
            <w:pPr>
              <w:pStyle w:val="Compact"/>
            </w:pPr>
            <w:proofErr w:type="spellStart"/>
            <w:r>
              <w:t>PostResponse</w:t>
            </w:r>
            <w:proofErr w:type="spellEnd"/>
          </w:p>
        </w:tc>
      </w:tr>
      <w:tr w:rsidR="00BB0129" w:rsidTr="00296BF2" w14:paraId="621CAA47"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4ED2E26" w14:textId="77777777">
            <w:pPr>
              <w:pStyle w:val="Compact"/>
            </w:pPr>
            <w:r>
              <w:t>Description</w:t>
            </w:r>
          </w:p>
        </w:tc>
        <w:tc>
          <w:tcPr>
            <w:tcW w:w="0" w:type="auto"/>
          </w:tcPr>
          <w:p w:rsidR="00BB0129" w:rsidRDefault="00E83E4F" w14:paraId="7A1065C2" w14:textId="77777777">
            <w:pPr>
              <w:pStyle w:val="Compact"/>
            </w:pPr>
            <w:r>
              <w:t>Posts a response message on a channel.</w:t>
            </w:r>
          </w:p>
        </w:tc>
      </w:tr>
      <w:tr w:rsidR="00BB0129" w:rsidTr="00296BF2" w14:paraId="2247D7C4" w14:textId="77777777">
        <w:tc>
          <w:tcPr>
            <w:tcW w:w="0" w:type="auto"/>
          </w:tcPr>
          <w:p w:rsidR="00BB0129" w:rsidRDefault="00E83E4F" w14:paraId="00BD47BA" w14:textId="77777777">
            <w:pPr>
              <w:pStyle w:val="Compact"/>
            </w:pPr>
            <w:r>
              <w:t>Input</w:t>
            </w:r>
          </w:p>
        </w:tc>
        <w:tc>
          <w:tcPr>
            <w:tcW w:w="0" w:type="auto"/>
          </w:tcPr>
          <w:p w:rsidR="00BB0129" w:rsidRDefault="00E83E4F" w14:paraId="78756D8E" w14:textId="57C1090C">
            <w:proofErr w:type="spellStart"/>
            <w:r>
              <w:t>SessionID</w:t>
            </w:r>
            <w:proofErr w:type="spellEnd"/>
            <w:r>
              <w:t xml:space="preserve"> [1]</w:t>
            </w:r>
          </w:p>
          <w:p w:rsidR="00BB0129" w:rsidRDefault="00E83E4F" w14:paraId="4BF8C943" w14:textId="231692A7">
            <w:proofErr w:type="spellStart"/>
            <w:r>
              <w:t>RequestMessageID</w:t>
            </w:r>
            <w:proofErr w:type="spellEnd"/>
            <w:r>
              <w:t xml:space="preserve"> [1]</w:t>
            </w:r>
          </w:p>
          <w:p w:rsidR="00BB0129" w:rsidRDefault="00E83E4F" w14:paraId="224DEB47" w14:textId="3B23F4B8">
            <w:proofErr w:type="spellStart"/>
            <w:r>
              <w:t>MessageContent</w:t>
            </w:r>
            <w:proofErr w:type="spellEnd"/>
            <w:r>
              <w:t xml:space="preserve"> [1]</w:t>
            </w:r>
          </w:p>
        </w:tc>
      </w:tr>
      <w:tr w:rsidR="00BB0129" w:rsidTr="00296BF2" w14:paraId="160F321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92D2CEE" w14:textId="77777777">
            <w:pPr>
              <w:pStyle w:val="Compact"/>
            </w:pPr>
            <w:r>
              <w:t>Behavior</w:t>
            </w:r>
          </w:p>
        </w:tc>
        <w:tc>
          <w:tcPr>
            <w:tcW w:w="0" w:type="auto"/>
          </w:tcPr>
          <w:p w:rsidR="00BB0129" w:rsidRDefault="00E83E4F" w14:paraId="15217F2E" w14:textId="77777777">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rsidR="00AB349E" w:rsidP="00AB349E" w:rsidRDefault="00AB349E" w14:paraId="2E0CF3F1"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8249E6" w:rsidP="008249E6" w:rsidRDefault="008249E6" w14:paraId="6D2DEDF8" w14:textId="34EBA4D2">
            <w:r w:rsidRPr="008249E6">
              <w:t xml:space="preserve">If there is no request message that can be matched to </w:t>
            </w:r>
            <w:proofErr w:type="spellStart"/>
            <w:r w:rsidRPr="008249E6">
              <w:t>RequestMessageID</w:t>
            </w:r>
            <w:proofErr w:type="spellEnd"/>
            <w:r w:rsidRPr="008249E6">
              <w:t>, then no further action is taken.</w:t>
            </w:r>
          </w:p>
        </w:tc>
      </w:tr>
      <w:tr w:rsidR="00BB0129" w:rsidTr="00296BF2" w14:paraId="30674757" w14:textId="77777777">
        <w:tc>
          <w:tcPr>
            <w:tcW w:w="0" w:type="auto"/>
          </w:tcPr>
          <w:p w:rsidR="00BB0129" w:rsidRDefault="00E83E4F" w14:paraId="60006A19" w14:textId="77777777">
            <w:pPr>
              <w:pStyle w:val="Compact"/>
            </w:pPr>
            <w:r>
              <w:t>Output</w:t>
            </w:r>
          </w:p>
        </w:tc>
        <w:tc>
          <w:tcPr>
            <w:tcW w:w="0" w:type="auto"/>
          </w:tcPr>
          <w:p w:rsidR="00BB0129" w:rsidRDefault="00E83E4F" w14:paraId="0AF33C91" w14:textId="17BB63A6">
            <w:pPr>
              <w:pStyle w:val="Compact"/>
            </w:pPr>
            <w:proofErr w:type="spellStart"/>
            <w:r>
              <w:t>MessageID</w:t>
            </w:r>
            <w:proofErr w:type="spellEnd"/>
            <w:r>
              <w:t xml:space="preserve"> [1]</w:t>
            </w:r>
          </w:p>
        </w:tc>
      </w:tr>
      <w:tr w:rsidR="00BB0129" w:rsidTr="00296BF2" w14:paraId="743BFA0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528A515" w14:textId="77777777">
            <w:pPr>
              <w:pStyle w:val="Compact"/>
            </w:pPr>
            <w:r>
              <w:t>Faults</w:t>
            </w:r>
          </w:p>
        </w:tc>
        <w:tc>
          <w:tcPr>
            <w:tcW w:w="0" w:type="auto"/>
          </w:tcPr>
          <w:p w:rsidR="00BB0129" w:rsidRDefault="00E83E4F" w14:paraId="0351CD41" w14:textId="77777777">
            <w:pPr>
              <w:pStyle w:val="Compact"/>
            </w:pPr>
            <w:proofErr w:type="spellStart"/>
            <w:r>
              <w:t>SessionFault</w:t>
            </w:r>
            <w:proofErr w:type="spellEnd"/>
          </w:p>
        </w:tc>
      </w:tr>
    </w:tbl>
    <w:p w:rsidR="0062533C" w:rsidP="008913E0" w:rsidRDefault="00F27198" w14:paraId="015D5644" w14:textId="77777777">
      <w:pPr>
        <w:pStyle w:val="Note"/>
      </w:pPr>
      <w:bookmarkStart w:name="close-provider-request-session" w:id="254"/>
      <w:bookmarkStart w:name="_Toc25357189" w:id="255"/>
      <w:bookmarkEnd w:id="254"/>
      <w:r>
        <w:t>NOTE</w:t>
      </w:r>
      <w:r>
        <w:tab/>
      </w:r>
      <w:r>
        <w:t xml:space="preserve">If there is no unexpired request message that can be matched to </w:t>
      </w:r>
      <w:proofErr w:type="spellStart"/>
      <w:r>
        <w:t>RequestMessageID</w:t>
      </w:r>
      <w:proofErr w:type="spellEnd"/>
      <w:r>
        <w:t>, then no further action is taken.</w:t>
      </w:r>
    </w:p>
    <w:p w:rsidR="0062533C" w:rsidP="0062533C" w:rsidRDefault="0062533C" w14:paraId="74C31823" w14:textId="192009DB">
      <w:pPr>
        <w:pStyle w:val="Note"/>
      </w:pPr>
      <w:r w:rsidRPr="00971941">
        <w:t>NOTE</w:t>
      </w:r>
      <w:r w:rsidRPr="00971941">
        <w:tab/>
      </w:r>
      <w:r w:rsidRPr="00971941">
        <w:t xml:space="preserve">the requirement for supporting </w:t>
      </w:r>
      <w:r>
        <w:t>HTTP/1.1 authentication and authorization headers</w:t>
      </w:r>
      <w:r w:rsidRPr="00971941">
        <w:t xml:space="preserve"> is in place of the, usually optional, </w:t>
      </w:r>
      <w:proofErr w:type="spellStart"/>
      <w:r w:rsidRPr="00971941">
        <w:t>SecurityToken</w:t>
      </w:r>
      <w:proofErr w:type="spellEnd"/>
      <w:r w:rsidRPr="00971941">
        <w:t xml:space="preserve"> listed as an input to most operations in the service descriptions of the ISA-95.00.06 MSM specification.</w:t>
      </w:r>
    </w:p>
    <w:p w:rsidR="00357BE3" w:rsidP="00357BE3" w:rsidRDefault="003A6A93" w14:paraId="56854A46" w14:textId="45EC8D80">
      <w:pPr>
        <w:pStyle w:val="Heading4"/>
      </w:pPr>
      <w:r>
        <w:t>SOAP Interface</w:t>
      </w:r>
    </w:p>
    <w:p w:rsidR="00357BE3" w:rsidP="00357BE3" w:rsidRDefault="00357BE3" w14:paraId="527F5571" w14:textId="2F82F9D8">
      <w:pPr>
        <w:pStyle w:val="BodyText"/>
      </w:pPr>
      <w:r>
        <w:t>The Post</w:t>
      </w:r>
      <w:r w:rsidRPr="00F37CC4">
        <w:t xml:space="preserve"> </w:t>
      </w:r>
      <w:r w:rsidR="00DA3A24">
        <w:t>Response</w:t>
      </w:r>
      <w:r w:rsidRPr="00F37CC4">
        <w:t xml:space="preserve"> </w:t>
      </w:r>
      <w:r>
        <w:t>general interface is mapped into SOAP 1.1/1.2 as embedded XML schemas in WSDL descriptions according to the following schema types.</w:t>
      </w:r>
    </w:p>
    <w:p w:rsidR="00357BE3" w:rsidP="00357BE3" w:rsidRDefault="00357BE3" w14:paraId="79FDAD1C"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357BE3" w:rsidTr="0016749D" w14:paraId="7D34C7B5"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357BE3" w:rsidP="0016749D" w:rsidRDefault="00357BE3" w14:paraId="13E6FBF1" w14:textId="77777777">
            <w:pPr>
              <w:pStyle w:val="Compact"/>
            </w:pPr>
            <w:r w:rsidRPr="00151DB9">
              <w:rPr>
                <w:b w:val="0"/>
              </w:rPr>
              <w:t>Input</w:t>
            </w:r>
          </w:p>
        </w:tc>
        <w:tc>
          <w:tcPr>
            <w:tcW w:w="4397" w:type="pct"/>
          </w:tcPr>
          <w:p w:rsidRPr="00136178" w:rsidR="00357BE3" w:rsidP="0016749D" w:rsidRDefault="00357BE3" w14:paraId="1F5C0E44" w14:textId="4724001B">
            <w:pPr>
              <w:rPr>
                <w:b w:val="0"/>
              </w:rPr>
            </w:pPr>
            <w:proofErr w:type="spellStart"/>
            <w:r w:rsidRPr="00136178">
              <w:rPr>
                <w:b w:val="0"/>
              </w:rPr>
              <w:t>Post</w:t>
            </w:r>
            <w:r w:rsidR="00317799">
              <w:rPr>
                <w:b w:val="0"/>
              </w:rPr>
              <w:t>Response</w:t>
            </w:r>
            <w:proofErr w:type="spellEnd"/>
            <w:r>
              <w:rPr>
                <w:b w:val="0"/>
              </w:rPr>
              <w:t xml:space="preserve"> (</w:t>
            </w:r>
            <w:proofErr w:type="spellStart"/>
            <w:r w:rsidR="005D768B">
              <w:fldChar w:fldCharType="begin"/>
            </w:r>
            <w:r w:rsidR="005D768B">
              <w:instrText xml:space="preserve"> HYPERLINK "http://www.openoandm.org/isbm/2.0/wsdl/ProviderRequestService.wsdl" </w:instrText>
            </w:r>
            <w:r w:rsidR="005D768B">
              <w:fldChar w:fldCharType="separate"/>
            </w:r>
            <w:r w:rsidRPr="005E70C1">
              <w:rPr>
                <w:rStyle w:val="Hyperlink"/>
                <w:b w:val="0"/>
                <w:bCs w:val="0"/>
              </w:rPr>
              <w:t>isbm:Post</w:t>
            </w:r>
            <w:r w:rsidRPr="005E70C1" w:rsidR="00317799">
              <w:rPr>
                <w:rStyle w:val="Hyperlink"/>
                <w:b w:val="0"/>
                <w:bCs w:val="0"/>
              </w:rPr>
              <w:t>Response</w:t>
            </w:r>
            <w:proofErr w:type="spellEnd"/>
            <w:r w:rsidR="005D768B">
              <w:rPr>
                <w:rStyle w:val="Hyperlink"/>
              </w:rPr>
              <w:fldChar w:fldCharType="end"/>
            </w:r>
            <w:r>
              <w:rPr>
                <w:b w:val="0"/>
              </w:rPr>
              <w:t>)</w:t>
            </w:r>
          </w:p>
          <w:p w:rsidRPr="006F6810" w:rsidR="00357BE3" w:rsidP="004E4AD8" w:rsidRDefault="00357BE3" w14:paraId="299C05A5" w14:textId="4B24F66E">
            <w:pPr>
              <w:pStyle w:val="ListParagraph"/>
              <w:numPr>
                <w:ilvl w:val="0"/>
                <w:numId w:val="3"/>
              </w:numPr>
              <w:rPr>
                <w:b w:val="0"/>
              </w:rPr>
            </w:pPr>
            <w:proofErr w:type="spellStart"/>
            <w:r w:rsidRPr="00B212FB">
              <w:rPr>
                <w:b w:val="0"/>
              </w:rPr>
              <w:t>SessionID</w:t>
            </w:r>
            <w:proofErr w:type="spellEnd"/>
            <w:r w:rsidRPr="00B212FB">
              <w:rPr>
                <w:b w:val="0"/>
              </w:rPr>
              <w:t xml:space="preserve"> (</w:t>
            </w:r>
            <w:proofErr w:type="spellStart"/>
            <w:r w:rsidR="005D768B">
              <w:fldChar w:fldCharType="begin"/>
            </w:r>
            <w:r w:rsidR="005D768B">
              <w:instrText xml:space="preserve"> HYPERLINK "http://www.w3.org/TR/xmlschema-2/" \l "string" \h </w:instrText>
            </w:r>
            <w:r w:rsidR="005D768B">
              <w:fldChar w:fldCharType="separate"/>
            </w:r>
            <w:r w:rsidRPr="00740254" w:rsidR="00740254">
              <w:rPr>
                <w:rStyle w:val="Hyperlink"/>
                <w:b w:val="0"/>
              </w:rPr>
              <w:t>xs:string</w:t>
            </w:r>
            <w:proofErr w:type="spellEnd"/>
            <w:r w:rsidR="005D768B">
              <w:rPr>
                <w:rStyle w:val="Hyperlink"/>
              </w:rPr>
              <w:fldChar w:fldCharType="end"/>
            </w:r>
            <w:r w:rsidRPr="00C418F6">
              <w:rPr>
                <w:b w:val="0"/>
              </w:rPr>
              <w:t>) [1]</w:t>
            </w:r>
          </w:p>
          <w:p w:rsidRPr="00C418F6" w:rsidR="006F6810" w:rsidP="004E4AD8" w:rsidRDefault="006F6810" w14:paraId="3FBA7C85" w14:textId="640EC601">
            <w:pPr>
              <w:pStyle w:val="ListParagraph"/>
              <w:numPr>
                <w:ilvl w:val="0"/>
                <w:numId w:val="3"/>
              </w:numPr>
              <w:rPr>
                <w:b w:val="0"/>
              </w:rPr>
            </w:pPr>
            <w:proofErr w:type="spellStart"/>
            <w:r w:rsidRPr="006F6810">
              <w:rPr>
                <w:b w:val="0"/>
              </w:rPr>
              <w:t>RequestMessageID</w:t>
            </w:r>
            <w:proofErr w:type="spellEnd"/>
            <w:r w:rsidRPr="006F6810">
              <w:rPr>
                <w:b w:val="0"/>
              </w:rPr>
              <w:t xml:space="preserve"> (</w:t>
            </w:r>
            <w:proofErr w:type="spellStart"/>
            <w:r w:rsidR="005D768B">
              <w:fldChar w:fldCharType="begin"/>
            </w:r>
            <w:r w:rsidR="005D768B">
              <w:instrText xml:space="preserve"> HYPERLINK "http://www.w3.org/TR/xmlschema-2/" \l "string" \h </w:instrText>
            </w:r>
            <w:r w:rsidR="005D768B">
              <w:fldChar w:fldCharType="separate"/>
            </w:r>
            <w:r w:rsidRPr="001D58F9" w:rsidR="001D58F9">
              <w:rPr>
                <w:rStyle w:val="Hyperlink"/>
                <w:b w:val="0"/>
              </w:rPr>
              <w:t>xs:string</w:t>
            </w:r>
            <w:proofErr w:type="spellEnd"/>
            <w:r w:rsidR="005D768B">
              <w:rPr>
                <w:rStyle w:val="Hyperlink"/>
              </w:rPr>
              <w:fldChar w:fldCharType="end"/>
            </w:r>
            <w:r w:rsidRPr="006F6810">
              <w:rPr>
                <w:b w:val="0"/>
              </w:rPr>
              <w:t>) [1]</w:t>
            </w:r>
          </w:p>
          <w:p w:rsidRPr="00B212FB" w:rsidR="00357BE3" w:rsidP="004E4AD8" w:rsidRDefault="00357BE3" w14:paraId="5632FD85" w14:textId="25CF11B8">
            <w:pPr>
              <w:pStyle w:val="ListParagraph"/>
              <w:numPr>
                <w:ilvl w:val="0"/>
                <w:numId w:val="3"/>
              </w:numPr>
              <w:rPr>
                <w:b w:val="0"/>
              </w:rPr>
            </w:pPr>
            <w:proofErr w:type="spellStart"/>
            <w:r w:rsidRPr="00C418F6">
              <w:rPr>
                <w:b w:val="0"/>
              </w:rPr>
              <w:t>MessageContent</w:t>
            </w:r>
            <w:proofErr w:type="spellEnd"/>
            <w:r w:rsidRPr="00C418F6">
              <w:rPr>
                <w:b w:val="0"/>
              </w:rPr>
              <w:t xml:space="preserve"> (</w:t>
            </w:r>
            <w:proofErr w:type="spellStart"/>
            <w:r w:rsidR="005D768B">
              <w:fldChar w:fldCharType="begin"/>
            </w:r>
            <w:r w:rsidR="005D768B">
              <w:instrText xml:space="preserve"> HYPERLINK \l "_MessageContent_2" \h </w:instrText>
            </w:r>
            <w:r w:rsidR="005D768B">
              <w:fldChar w:fldCharType="separate"/>
            </w:r>
            <w:proofErr w:type="gramStart"/>
            <w:r w:rsidRPr="00C17E6B" w:rsidR="00C17E6B">
              <w:rPr>
                <w:rStyle w:val="Hyperlink"/>
                <w:b w:val="0"/>
              </w:rPr>
              <w:t>isbm:MessageContent</w:t>
            </w:r>
            <w:proofErr w:type="spellEnd"/>
            <w:proofErr w:type="gramEnd"/>
            <w:r w:rsidR="005D768B">
              <w:rPr>
                <w:rStyle w:val="Hyperlink"/>
              </w:rPr>
              <w:fldChar w:fldCharType="end"/>
            </w:r>
            <w:r w:rsidRPr="00C418F6">
              <w:rPr>
                <w:b w:val="0"/>
              </w:rPr>
              <w:t>) [1]</w:t>
            </w:r>
          </w:p>
        </w:tc>
      </w:tr>
      <w:tr w:rsidR="00357BE3" w:rsidTr="0016749D" w14:paraId="3E068C2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357BE3" w:rsidP="0016749D" w:rsidRDefault="00357BE3" w14:paraId="6CDE5646" w14:textId="77777777">
            <w:pPr>
              <w:pStyle w:val="Compact"/>
            </w:pPr>
            <w:r>
              <w:t>Output</w:t>
            </w:r>
          </w:p>
        </w:tc>
        <w:tc>
          <w:tcPr>
            <w:tcW w:w="4397" w:type="pct"/>
          </w:tcPr>
          <w:p w:rsidRPr="00957F55" w:rsidR="00357BE3" w:rsidP="0016749D" w:rsidRDefault="00357BE3" w14:paraId="28A0AE72" w14:textId="13E79544">
            <w:pPr>
              <w:rPr>
                <w:bCs/>
              </w:rPr>
            </w:pPr>
            <w:proofErr w:type="spellStart"/>
            <w:r w:rsidRPr="008E449A">
              <w:t>Post</w:t>
            </w:r>
            <w:r w:rsidR="00317799">
              <w:t>Response</w:t>
            </w:r>
            <w:r w:rsidRPr="008E449A">
              <w:t>Response</w:t>
            </w:r>
            <w:proofErr w:type="spellEnd"/>
            <w:r w:rsidRPr="008E449A">
              <w:t xml:space="preserve"> </w:t>
            </w:r>
            <w:r w:rsidRPr="00957F55">
              <w:rPr>
                <w:bCs/>
              </w:rPr>
              <w:t>(</w:t>
            </w:r>
            <w:proofErr w:type="spellStart"/>
            <w:r w:rsidR="005D768B">
              <w:fldChar w:fldCharType="begin"/>
            </w:r>
            <w:r w:rsidR="005D768B">
              <w:instrText xml:space="preserve"> HYPERLINK "http://www.openoandm.org/isbm/2.0/wsdl/ProviderReques</w:instrText>
            </w:r>
            <w:r w:rsidR="005D768B">
              <w:instrText xml:space="preserve">tService.wsdl" </w:instrText>
            </w:r>
            <w:r w:rsidR="005D768B">
              <w:fldChar w:fldCharType="separate"/>
            </w:r>
            <w:r w:rsidRPr="005E70C1">
              <w:rPr>
                <w:rStyle w:val="Hyperlink"/>
                <w:bCs/>
              </w:rPr>
              <w:t>isbm:</w:t>
            </w:r>
            <w:r w:rsidRPr="005E70C1">
              <w:rPr>
                <w:rStyle w:val="Hyperlink"/>
              </w:rPr>
              <w:t>Post</w:t>
            </w:r>
            <w:r w:rsidRPr="005E70C1" w:rsidR="00317799">
              <w:rPr>
                <w:rStyle w:val="Hyperlink"/>
              </w:rPr>
              <w:t>Response</w:t>
            </w:r>
            <w:r w:rsidRPr="005E70C1">
              <w:rPr>
                <w:rStyle w:val="Hyperlink"/>
              </w:rPr>
              <w:t>Response</w:t>
            </w:r>
            <w:proofErr w:type="spellEnd"/>
            <w:r w:rsidR="005D768B">
              <w:rPr>
                <w:rStyle w:val="Hyperlink"/>
              </w:rPr>
              <w:fldChar w:fldCharType="end"/>
            </w:r>
            <w:r w:rsidRPr="00957F55">
              <w:rPr>
                <w:bCs/>
              </w:rPr>
              <w:t>)</w:t>
            </w:r>
          </w:p>
          <w:p w:rsidRPr="00957F55" w:rsidR="00357BE3" w:rsidP="004E4AD8" w:rsidRDefault="00357BE3" w14:paraId="37511E5C" w14:textId="365607E1">
            <w:pPr>
              <w:pStyle w:val="ListParagraph"/>
              <w:numPr>
                <w:ilvl w:val="0"/>
                <w:numId w:val="3"/>
              </w:numPr>
            </w:pPr>
            <w:proofErr w:type="spellStart"/>
            <w:r>
              <w:t>MessageID</w:t>
            </w:r>
            <w:proofErr w:type="spellEnd"/>
            <w:r>
              <w:t xml:space="preserve"> </w:t>
            </w:r>
            <w:r w:rsidRPr="00957F55">
              <w:t>(</w:t>
            </w:r>
            <w:proofErr w:type="spellStart"/>
            <w:r w:rsidR="005D768B">
              <w:fldChar w:fldCharType="begin"/>
            </w:r>
            <w:r w:rsidR="005D768B">
              <w:instrText xml:space="preserve"> HYPERLINK "http://www.w3.org/TR/xmlschema-2/" \l "string" \h </w:instrText>
            </w:r>
            <w:r w:rsidR="005D768B">
              <w:fldChar w:fldCharType="separate"/>
            </w:r>
            <w:r w:rsidRPr="00957F55">
              <w:rPr>
                <w:rStyle w:val="Hyperlink"/>
              </w:rPr>
              <w:t>xs:string</w:t>
            </w:r>
            <w:proofErr w:type="spellEnd"/>
            <w:r w:rsidR="005D768B">
              <w:rPr>
                <w:rStyle w:val="Hyperlink"/>
              </w:rPr>
              <w:fldChar w:fldCharType="end"/>
            </w:r>
            <w:r w:rsidRPr="00957F55">
              <w:t>) [1]</w:t>
            </w:r>
          </w:p>
        </w:tc>
      </w:tr>
      <w:tr w:rsidR="00357BE3" w:rsidTr="0016749D" w14:paraId="6E6379D0" w14:textId="77777777">
        <w:tc>
          <w:tcPr>
            <w:tcW w:w="603" w:type="pct"/>
          </w:tcPr>
          <w:p w:rsidR="00357BE3" w:rsidP="0016749D" w:rsidRDefault="00357BE3" w14:paraId="1C3CBBF8" w14:textId="77777777">
            <w:pPr>
              <w:pStyle w:val="Compact"/>
            </w:pPr>
            <w:r>
              <w:t>Faults</w:t>
            </w:r>
          </w:p>
        </w:tc>
        <w:tc>
          <w:tcPr>
            <w:tcW w:w="4397" w:type="pct"/>
          </w:tcPr>
          <w:p w:rsidR="00357BE3" w:rsidP="0016749D" w:rsidRDefault="00357BE3" w14:paraId="6103EB37" w14:textId="1D7902BB">
            <w:pPr>
              <w:pStyle w:val="Compact"/>
            </w:pPr>
            <w:proofErr w:type="spellStart"/>
            <w:r>
              <w:t>SessionFault</w:t>
            </w:r>
            <w:proofErr w:type="spellEnd"/>
            <w:r w:rsidR="005E70C1">
              <w:t xml:space="preserve"> (</w:t>
            </w:r>
            <w:proofErr w:type="spellStart"/>
            <w:r w:rsidR="005D768B">
              <w:fldChar w:fldCharType="begin"/>
            </w:r>
            <w:r w:rsidR="005D768B">
              <w:instrText xml:space="preserve"> HYPERLINK "http://www.openoandm.org/isbm/2.0/wsdl/ProviderRequestService.wsdl" </w:instrText>
            </w:r>
            <w:r w:rsidR="005D768B">
              <w:fldChar w:fldCharType="separate"/>
            </w:r>
            <w:r w:rsidRPr="005E70C1" w:rsidR="005E70C1">
              <w:rPr>
                <w:rStyle w:val="Hyperlink"/>
              </w:rPr>
              <w:t>isbm:SessionFault</w:t>
            </w:r>
            <w:proofErr w:type="spellEnd"/>
            <w:r w:rsidR="005D768B">
              <w:rPr>
                <w:rStyle w:val="Hyperlink"/>
              </w:rPr>
              <w:fldChar w:fldCharType="end"/>
            </w:r>
            <w:r w:rsidR="005E70C1">
              <w:t>)</w:t>
            </w:r>
          </w:p>
        </w:tc>
      </w:tr>
    </w:tbl>
    <w:p w:rsidR="00357BE3" w:rsidP="00357BE3" w:rsidRDefault="003A6A93" w14:paraId="794522C9" w14:textId="7449C85B">
      <w:pPr>
        <w:pStyle w:val="Heading4"/>
      </w:pPr>
      <w:r>
        <w:t>REST Interface</w:t>
      </w:r>
    </w:p>
    <w:p w:rsidR="00357BE3" w:rsidP="00357BE3" w:rsidRDefault="00357BE3" w14:paraId="6C546D88" w14:textId="5C1DB1F9">
      <w:pPr>
        <w:pStyle w:val="BodyText"/>
      </w:pPr>
      <w:r>
        <w:t>The Post</w:t>
      </w:r>
      <w:r w:rsidRPr="00F37CC4">
        <w:t xml:space="preserve"> </w:t>
      </w:r>
      <w:r w:rsidR="000F42BD">
        <w:t>Response</w:t>
      </w:r>
      <w:r>
        <w:t xml:space="preserve"> general interface is mapped into a RESTful interface as an </w:t>
      </w:r>
      <w:proofErr w:type="spellStart"/>
      <w:r>
        <w:t>OpenAPI</w:t>
      </w:r>
      <w:proofErr w:type="spellEnd"/>
      <w:r>
        <w:t xml:space="preserve"> description according to the following rules.</w:t>
      </w:r>
    </w:p>
    <w:p w:rsidR="00357BE3" w:rsidP="00357BE3" w:rsidRDefault="00357BE3" w14:paraId="7DFAE5A0"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57BE3" w:rsidTr="0016749D" w14:paraId="114391A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57BE3" w:rsidP="0016749D" w:rsidRDefault="00357BE3" w14:paraId="1D4828A2" w14:textId="77777777">
            <w:pPr>
              <w:pStyle w:val="Compact"/>
            </w:pPr>
            <w:r w:rsidRPr="003B5061">
              <w:t>HTTP M</w:t>
            </w:r>
            <w:r>
              <w:t>ethod</w:t>
            </w:r>
          </w:p>
        </w:tc>
        <w:tc>
          <w:tcPr>
            <w:tcW w:w="4397" w:type="pct"/>
          </w:tcPr>
          <w:p w:rsidRPr="003B5061" w:rsidR="00357BE3" w:rsidP="0016749D" w:rsidRDefault="00357BE3" w14:paraId="744B8BEA" w14:textId="77777777">
            <w:pPr>
              <w:rPr>
                <w:bCs/>
              </w:rPr>
            </w:pPr>
            <w:r>
              <w:rPr>
                <w:bCs/>
              </w:rPr>
              <w:t>POST</w:t>
            </w:r>
          </w:p>
        </w:tc>
      </w:tr>
      <w:tr w:rsidR="00357BE3" w:rsidTr="0016749D" w14:paraId="74E20449" w14:textId="77777777">
        <w:tc>
          <w:tcPr>
            <w:tcW w:w="603" w:type="pct"/>
          </w:tcPr>
          <w:p w:rsidRPr="003B5061" w:rsidR="00357BE3" w:rsidP="0016749D" w:rsidRDefault="00357BE3" w14:paraId="6836D6FB" w14:textId="77777777">
            <w:pPr>
              <w:pStyle w:val="Compact"/>
            </w:pPr>
            <w:r>
              <w:t xml:space="preserve">URL </w:t>
            </w:r>
          </w:p>
        </w:tc>
        <w:tc>
          <w:tcPr>
            <w:tcW w:w="4397" w:type="pct"/>
          </w:tcPr>
          <w:p w:rsidRPr="003B5061" w:rsidR="00357BE3" w:rsidP="0016749D" w:rsidRDefault="00357BE3" w14:paraId="1AE240F0" w14:textId="0B0F00D1">
            <w:pPr>
              <w:rPr>
                <w:bCs/>
              </w:rPr>
            </w:pPr>
            <w:r w:rsidRPr="00211B67">
              <w:rPr>
                <w:bCs/>
              </w:rPr>
              <w:t>/sessions/{session-id}/</w:t>
            </w:r>
            <w:r w:rsidR="001633A9">
              <w:rPr>
                <w:bCs/>
              </w:rPr>
              <w:t>requests/{request-id}/</w:t>
            </w:r>
            <w:r w:rsidR="00EC7E92">
              <w:rPr>
                <w:bCs/>
              </w:rPr>
              <w:t>responses</w:t>
            </w:r>
            <w:r w:rsidR="001633A9">
              <w:rPr>
                <w:bCs/>
              </w:rPr>
              <w:t xml:space="preserve"> </w:t>
            </w:r>
          </w:p>
        </w:tc>
      </w:tr>
      <w:tr w:rsidR="00357BE3" w:rsidTr="0016749D" w14:paraId="7DD3E70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57BE3" w:rsidP="0016749D" w:rsidRDefault="00357BE3" w14:paraId="1DCB6134" w14:textId="77777777">
            <w:pPr>
              <w:pStyle w:val="Compact"/>
            </w:pPr>
            <w:r>
              <w:lastRenderedPageBreak/>
              <w:t>HTTP Body</w:t>
            </w:r>
          </w:p>
        </w:tc>
        <w:tc>
          <w:tcPr>
            <w:tcW w:w="4397" w:type="pct"/>
          </w:tcPr>
          <w:p w:rsidR="00357BE3" w:rsidP="0016749D" w:rsidRDefault="00357BE3" w14:paraId="1E5CC4F6" w14:textId="466A780E">
            <w:proofErr w:type="spellStart"/>
            <w:r w:rsidRPr="00481990">
              <w:t>post</w:t>
            </w:r>
            <w:r w:rsidR="007A1E90">
              <w:t>Response</w:t>
            </w:r>
            <w:proofErr w:type="spellEnd"/>
            <w:r>
              <w:t>(</w:t>
            </w:r>
            <w:proofErr w:type="spellStart"/>
            <w:r w:rsidR="005D768B">
              <w:fldChar w:fldCharType="begin"/>
            </w:r>
            <w:r w:rsidR="005D768B">
              <w:instrText xml:space="preserve"> HYPERLINK "http://www.openoandm.org/isbm/2.0/openapi/provider_request_service.yml" </w:instrText>
            </w:r>
            <w:r w:rsidR="005D768B">
              <w:fldChar w:fldCharType="separate"/>
            </w:r>
            <w:r w:rsidRPr="00C9357D">
              <w:rPr>
                <w:rStyle w:val="Hyperlink"/>
              </w:rPr>
              <w:t>json:post</w:t>
            </w:r>
            <w:r w:rsidRPr="00C9357D" w:rsidR="007A1E90">
              <w:rPr>
                <w:rStyle w:val="Hyperlink"/>
              </w:rPr>
              <w:t>Response</w:t>
            </w:r>
            <w:proofErr w:type="spellEnd"/>
            <w:r w:rsidR="005D768B">
              <w:rPr>
                <w:rStyle w:val="Hyperlink"/>
              </w:rPr>
              <w:fldChar w:fldCharType="end"/>
            </w:r>
            <w:r>
              <w:t>)</w:t>
            </w:r>
          </w:p>
          <w:p w:rsidR="00357BE3" w:rsidP="004E4AD8" w:rsidRDefault="00357BE3" w14:paraId="67FCC644" w14:textId="7D8C8CCB">
            <w:pPr>
              <w:pStyle w:val="ListParagraph"/>
              <w:numPr>
                <w:ilvl w:val="0"/>
                <w:numId w:val="3"/>
              </w:numPr>
            </w:pPr>
            <w:r w:rsidRPr="000A6C22">
              <w:t>Message</w:t>
            </w:r>
            <w:r>
              <w:t xml:space="preserve"> (</w:t>
            </w:r>
            <w:proofErr w:type="spellStart"/>
            <w:r w:rsidR="005D768B">
              <w:fldChar w:fldCharType="begin"/>
            </w:r>
            <w:r w:rsidR="005D768B">
              <w:instrText xml:space="preserve"> HYPERLINK \l "_Message" </w:instrText>
            </w:r>
            <w:r w:rsidR="005D768B">
              <w:fldChar w:fldCharType="separate"/>
            </w:r>
            <w:proofErr w:type="gramStart"/>
            <w:r w:rsidRPr="0021268A">
              <w:rPr>
                <w:rStyle w:val="Hyperlink"/>
              </w:rPr>
              <w:t>json:Message</w:t>
            </w:r>
            <w:proofErr w:type="spellEnd"/>
            <w:proofErr w:type="gramEnd"/>
            <w:r w:rsidR="005D768B">
              <w:rPr>
                <w:rStyle w:val="Hyperlink"/>
              </w:rPr>
              <w:fldChar w:fldCharType="end"/>
            </w:r>
            <w:r>
              <w:t>) [1]</w:t>
            </w:r>
          </w:p>
          <w:p w:rsidRPr="003B5061" w:rsidR="00357BE3" w:rsidP="004E4AD8" w:rsidRDefault="00357BE3" w14:paraId="7497C7AB" w14:textId="1402548A">
            <w:pPr>
              <w:pStyle w:val="ListParagraph"/>
              <w:numPr>
                <w:ilvl w:val="1"/>
                <w:numId w:val="3"/>
              </w:numPr>
            </w:pPr>
            <w:r w:rsidRPr="000A6C22">
              <w:t>Content (</w:t>
            </w:r>
            <w:proofErr w:type="spellStart"/>
            <w:r w:rsidR="005D768B">
              <w:fldChar w:fldCharType="begin"/>
            </w:r>
            <w:r w:rsidR="005D768B">
              <w:instrText xml:space="preserve"> HYPERLINK \l "_MessageContent_1" \h </w:instrText>
            </w:r>
            <w:r w:rsidR="005D768B">
              <w:fldChar w:fldCharType="separate"/>
            </w:r>
            <w:proofErr w:type="gramStart"/>
            <w:r w:rsidRPr="0021268A">
              <w:rPr>
                <w:rStyle w:val="Hyperlink"/>
              </w:rPr>
              <w:t>json:MessageContent</w:t>
            </w:r>
            <w:proofErr w:type="spellEnd"/>
            <w:proofErr w:type="gramEnd"/>
            <w:r w:rsidR="005D768B">
              <w:rPr>
                <w:rStyle w:val="Hyperlink"/>
              </w:rPr>
              <w:fldChar w:fldCharType="end"/>
            </w:r>
            <w:r w:rsidRPr="000A6C22">
              <w:t>) [1]</w:t>
            </w:r>
          </w:p>
        </w:tc>
      </w:tr>
      <w:tr w:rsidR="00357BE3" w:rsidTr="0016749D" w14:paraId="55248451" w14:textId="77777777">
        <w:tc>
          <w:tcPr>
            <w:tcW w:w="603" w:type="pct"/>
          </w:tcPr>
          <w:p w:rsidR="00357BE3" w:rsidP="0016749D" w:rsidRDefault="00357BE3" w14:paraId="4553C858" w14:textId="77777777">
            <w:pPr>
              <w:pStyle w:val="Compact"/>
            </w:pPr>
            <w:r>
              <w:t>HTTP Response (Success)</w:t>
            </w:r>
          </w:p>
        </w:tc>
        <w:tc>
          <w:tcPr>
            <w:tcW w:w="4397" w:type="pct"/>
          </w:tcPr>
          <w:p w:rsidR="00357BE3" w:rsidP="0016749D" w:rsidRDefault="00357BE3" w14:paraId="3A39C417" w14:textId="77777777">
            <w:pPr>
              <w:pStyle w:val="Compact"/>
            </w:pPr>
            <w:r>
              <w:t>201 Created</w:t>
            </w:r>
          </w:p>
        </w:tc>
      </w:tr>
      <w:tr w:rsidR="00357BE3" w:rsidTr="0016749D" w14:paraId="0E835AE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357BE3" w:rsidP="0016749D" w:rsidRDefault="00357BE3" w14:paraId="74F4E8B8" w14:textId="77777777">
            <w:pPr>
              <w:pStyle w:val="Compact"/>
            </w:pPr>
            <w:r>
              <w:t>Output</w:t>
            </w:r>
          </w:p>
        </w:tc>
        <w:tc>
          <w:tcPr>
            <w:tcW w:w="4397" w:type="pct"/>
          </w:tcPr>
          <w:p w:rsidR="00357BE3" w:rsidP="0016749D" w:rsidRDefault="00357BE3" w14:paraId="7290DE1E" w14:textId="77777777">
            <w:pPr>
              <w:pStyle w:val="Compact"/>
            </w:pPr>
            <w:r>
              <w:t>Message (</w:t>
            </w:r>
            <w:proofErr w:type="spellStart"/>
            <w:proofErr w:type="gramStart"/>
            <w:r>
              <w:t>json:Message</w:t>
            </w:r>
            <w:proofErr w:type="spellEnd"/>
            <w:proofErr w:type="gramEnd"/>
            <w:r>
              <w:t>)</w:t>
            </w:r>
          </w:p>
          <w:p w:rsidR="00357BE3" w:rsidP="004E4AD8" w:rsidRDefault="00357BE3" w14:paraId="3AA607BB" w14:textId="3871F14C">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5D768B">
              <w:fldChar w:fldCharType="begin"/>
            </w:r>
            <w:r w:rsidR="005D768B">
              <w:instrText xml:space="preserve"> HYPERLINK "https://github.com/OAI/OpenAPI-Specification/blob/master/versions/3.0.1.md" \l "data-types" \h </w:instrText>
            </w:r>
            <w:r w:rsidR="005D768B">
              <w:fldChar w:fldCharType="separate"/>
            </w:r>
            <w:r>
              <w:rPr>
                <w:rStyle w:val="Hyperlink"/>
              </w:rPr>
              <w:t>json</w:t>
            </w:r>
            <w:r w:rsidRPr="00957F55">
              <w:rPr>
                <w:rStyle w:val="Hyperlink"/>
              </w:rPr>
              <w:t>:string</w:t>
            </w:r>
            <w:proofErr w:type="spellEnd"/>
            <w:r w:rsidR="005D768B">
              <w:rPr>
                <w:rStyle w:val="Hyperlink"/>
              </w:rPr>
              <w:fldChar w:fldCharType="end"/>
            </w:r>
            <w:r w:rsidRPr="00957F55">
              <w:t>) [1]</w:t>
            </w:r>
          </w:p>
        </w:tc>
      </w:tr>
      <w:tr w:rsidR="00357BE3" w:rsidTr="0016749D" w14:paraId="311834D6" w14:textId="77777777">
        <w:trPr>
          <w:trHeight w:val="972"/>
        </w:trPr>
        <w:tc>
          <w:tcPr>
            <w:tcW w:w="603" w:type="pct"/>
          </w:tcPr>
          <w:p w:rsidR="00357BE3" w:rsidP="0016749D" w:rsidRDefault="00357BE3" w14:paraId="60429B04" w14:textId="77777777">
            <w:pPr>
              <w:pStyle w:val="Compact"/>
            </w:pPr>
            <w:r>
              <w:t>HTTP Response</w:t>
            </w:r>
          </w:p>
          <w:p w:rsidR="00357BE3" w:rsidP="0016749D" w:rsidRDefault="00357BE3" w14:paraId="7641DF83" w14:textId="77777777">
            <w:pPr>
              <w:pStyle w:val="Compact"/>
            </w:pPr>
            <w:r>
              <w:t>(Error)</w:t>
            </w:r>
          </w:p>
        </w:tc>
        <w:tc>
          <w:tcPr>
            <w:tcW w:w="4397" w:type="pct"/>
          </w:tcPr>
          <w:p w:rsidR="00357BE3" w:rsidP="0016749D" w:rsidRDefault="00357BE3" w14:paraId="5828967B" w14:textId="0642CF2C">
            <w:proofErr w:type="spellStart"/>
            <w:r>
              <w:t>SessionFault</w:t>
            </w:r>
            <w:proofErr w:type="spellEnd"/>
            <w:r>
              <w:t xml:space="preserve"> (</w:t>
            </w:r>
            <w:proofErr w:type="spellStart"/>
            <w:r w:rsidR="005D768B">
              <w:fldChar w:fldCharType="begin"/>
            </w:r>
            <w:r w:rsidR="005D768B">
              <w:instrText xml:space="preserve"> HYPERLINK "http://www.openoandm.org/isbm/2.0/openapi/provider_request_service.yml" </w:instrText>
            </w:r>
            <w:r w:rsidR="005D768B">
              <w:fldChar w:fldCharType="separate"/>
            </w:r>
            <w:r w:rsidRPr="00C9357D">
              <w:rPr>
                <w:rStyle w:val="Hyperlink"/>
              </w:rPr>
              <w:t>json:SessionFault</w:t>
            </w:r>
            <w:proofErr w:type="spellEnd"/>
            <w:r w:rsidR="005D768B">
              <w:rPr>
                <w:rStyle w:val="Hyperlink"/>
              </w:rPr>
              <w:fldChar w:fldCharType="end"/>
            </w:r>
            <w:r>
              <w:t>) – 404 Not Found</w:t>
            </w:r>
          </w:p>
          <w:p w:rsidR="00357BE3" w:rsidP="0016749D" w:rsidRDefault="00357BE3" w14:paraId="2821CA1F" w14:textId="4C12874D">
            <w:pPr>
              <w:pStyle w:val="Compact"/>
            </w:pPr>
            <w:proofErr w:type="spellStart"/>
            <w:r>
              <w:t>SessionFault</w:t>
            </w:r>
            <w:proofErr w:type="spellEnd"/>
            <w:r>
              <w:t xml:space="preserve"> (</w:t>
            </w:r>
            <w:proofErr w:type="spellStart"/>
            <w:r w:rsidR="005D768B">
              <w:fldChar w:fldCharType="begin"/>
            </w:r>
            <w:r w:rsidR="005D768B">
              <w:instrText xml:space="preserve"> HYPERLINK "http://www.openoandm.org/isbm/2.0/openapi/provider_request_service.yml" </w:instrText>
            </w:r>
            <w:r w:rsidR="005D768B">
              <w:fldChar w:fldCharType="separate"/>
            </w:r>
            <w:r w:rsidRPr="00C9357D">
              <w:rPr>
                <w:rStyle w:val="Hyperlink"/>
              </w:rPr>
              <w:t>json:SessionFault</w:t>
            </w:r>
            <w:proofErr w:type="spellEnd"/>
            <w:r w:rsidR="005D768B">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rsidR="00D66DA9">
              <w:t xml:space="preserve"> – </w:t>
            </w:r>
            <w:r w:rsidRPr="00D44B31" w:rsidR="00D66DA9">
              <w:t xml:space="preserve">session exists but does not correspond to a </w:t>
            </w:r>
            <w:r w:rsidR="00D66DA9">
              <w:t xml:space="preserve">provider request </w:t>
            </w:r>
            <w:r w:rsidRPr="00D44B31" w:rsidR="00D66DA9">
              <w:t>session type</w:t>
            </w:r>
          </w:p>
          <w:p w:rsidR="00357BE3" w:rsidP="0016749D" w:rsidRDefault="00357BE3" w14:paraId="3353CE25" w14:textId="77777777">
            <w:pPr>
              <w:pStyle w:val="Compact"/>
            </w:pPr>
          </w:p>
        </w:tc>
      </w:tr>
    </w:tbl>
    <w:p w:rsidR="00BB0129" w:rsidP="00296BF2" w:rsidRDefault="00E83E4F" w14:paraId="3BF48A7C" w14:textId="5EFDF975">
      <w:pPr>
        <w:pStyle w:val="Heading3"/>
      </w:pPr>
      <w:bookmarkStart w:name="_Toc32417367" w:id="256"/>
      <w:r>
        <w:t>Close Provider Request Session</w:t>
      </w:r>
      <w:bookmarkEnd w:id="255"/>
      <w:bookmarkEnd w:id="256"/>
    </w:p>
    <w:p w:rsidRPr="00AC0998" w:rsidR="00AC0998" w:rsidP="00AC0998" w:rsidRDefault="00AC0998" w14:paraId="5B76CCD3" w14:textId="2C30217B">
      <w:pPr>
        <w:pStyle w:val="BodyText"/>
      </w:pPr>
      <w:r>
        <w:t>The Close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5911DA81"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2F7185A6" w14:textId="77777777">
            <w:pPr>
              <w:pStyle w:val="Compact"/>
            </w:pPr>
            <w:r>
              <w:t>Name</w:t>
            </w:r>
          </w:p>
        </w:tc>
        <w:tc>
          <w:tcPr>
            <w:tcW w:w="0" w:type="auto"/>
          </w:tcPr>
          <w:p w:rsidR="00BB0129" w:rsidRDefault="00E83E4F" w14:paraId="3120F989" w14:textId="77777777">
            <w:pPr>
              <w:pStyle w:val="Compact"/>
            </w:pPr>
            <w:proofErr w:type="spellStart"/>
            <w:r>
              <w:t>CloseProviderRequestSession</w:t>
            </w:r>
            <w:proofErr w:type="spellEnd"/>
          </w:p>
        </w:tc>
      </w:tr>
      <w:tr w:rsidR="00BB0129" w:rsidTr="00296BF2" w14:paraId="61449730"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CF8699F" w14:textId="77777777">
            <w:pPr>
              <w:pStyle w:val="Compact"/>
            </w:pPr>
            <w:r>
              <w:t>Description</w:t>
            </w:r>
          </w:p>
        </w:tc>
        <w:tc>
          <w:tcPr>
            <w:tcW w:w="0" w:type="auto"/>
          </w:tcPr>
          <w:p w:rsidR="00BB0129" w:rsidRDefault="00E83E4F" w14:paraId="00F8BBAD" w14:textId="77777777">
            <w:pPr>
              <w:pStyle w:val="Compact"/>
            </w:pPr>
            <w:r>
              <w:t>Closes a provider request session.</w:t>
            </w:r>
          </w:p>
        </w:tc>
      </w:tr>
      <w:tr w:rsidR="00BB0129" w:rsidTr="00296BF2" w14:paraId="2DEA91BA" w14:textId="77777777">
        <w:tc>
          <w:tcPr>
            <w:tcW w:w="0" w:type="auto"/>
          </w:tcPr>
          <w:p w:rsidR="00BB0129" w:rsidRDefault="00E83E4F" w14:paraId="1F690740" w14:textId="77777777">
            <w:pPr>
              <w:pStyle w:val="Compact"/>
            </w:pPr>
            <w:r>
              <w:t>Input</w:t>
            </w:r>
          </w:p>
        </w:tc>
        <w:tc>
          <w:tcPr>
            <w:tcW w:w="0" w:type="auto"/>
          </w:tcPr>
          <w:p w:rsidR="00BB0129" w:rsidRDefault="00E83E4F" w14:paraId="1B47D607" w14:textId="6A7082CE">
            <w:pPr>
              <w:pStyle w:val="Compact"/>
            </w:pPr>
            <w:proofErr w:type="spellStart"/>
            <w:r>
              <w:t>SessionID</w:t>
            </w:r>
            <w:proofErr w:type="spellEnd"/>
            <w:r w:rsidR="007717EB">
              <w:t xml:space="preserve"> </w:t>
            </w:r>
            <w:r>
              <w:t>[1]</w:t>
            </w:r>
          </w:p>
        </w:tc>
      </w:tr>
      <w:tr w:rsidR="00BB0129" w:rsidTr="00296BF2" w14:paraId="7FD675E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AE5557A" w14:textId="77777777">
            <w:pPr>
              <w:pStyle w:val="Compact"/>
            </w:pPr>
            <w:r>
              <w:t>Behavior</w:t>
            </w:r>
          </w:p>
        </w:tc>
        <w:tc>
          <w:tcPr>
            <w:tcW w:w="0" w:type="auto"/>
          </w:tcPr>
          <w:p w:rsidR="00BB0129" w:rsidRDefault="00E83E4F" w14:paraId="6B0CF90B" w14:textId="77777777">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rsidR="00BB0129" w:rsidP="00322C12" w:rsidRDefault="00322C12" w14:paraId="6BBAFF06" w14:textId="403A1BC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BB0129" w:rsidTr="00296BF2" w14:paraId="59404F8E" w14:textId="77777777">
        <w:tc>
          <w:tcPr>
            <w:tcW w:w="0" w:type="auto"/>
          </w:tcPr>
          <w:p w:rsidR="00BB0129" w:rsidRDefault="00E83E4F" w14:paraId="6175E7F9" w14:textId="77777777">
            <w:pPr>
              <w:pStyle w:val="Compact"/>
            </w:pPr>
            <w:r>
              <w:t>Output</w:t>
            </w:r>
          </w:p>
        </w:tc>
        <w:tc>
          <w:tcPr>
            <w:tcW w:w="0" w:type="auto"/>
          </w:tcPr>
          <w:p w:rsidR="00BB0129" w:rsidRDefault="00E83E4F" w14:paraId="03511932" w14:textId="77777777">
            <w:pPr>
              <w:pStyle w:val="Compact"/>
            </w:pPr>
            <w:r>
              <w:t>N/A</w:t>
            </w:r>
          </w:p>
        </w:tc>
      </w:tr>
      <w:tr w:rsidR="00BB0129" w:rsidTr="00296BF2" w14:paraId="40B67D3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338E3DE" w14:textId="77777777">
            <w:pPr>
              <w:pStyle w:val="Compact"/>
            </w:pPr>
            <w:r>
              <w:t>Faults</w:t>
            </w:r>
          </w:p>
        </w:tc>
        <w:tc>
          <w:tcPr>
            <w:tcW w:w="0" w:type="auto"/>
          </w:tcPr>
          <w:p w:rsidR="00BB0129" w:rsidRDefault="00E83E4F" w14:paraId="088A67A3" w14:textId="77777777">
            <w:pPr>
              <w:pStyle w:val="Compact"/>
            </w:pPr>
            <w:proofErr w:type="spellStart"/>
            <w:r>
              <w:t>SessionFault</w:t>
            </w:r>
            <w:proofErr w:type="spellEnd"/>
          </w:p>
        </w:tc>
      </w:tr>
    </w:tbl>
    <w:p w:rsidR="00244E0A" w:rsidP="00244E0A" w:rsidRDefault="003A6A93" w14:paraId="75DA875D" w14:textId="72539435">
      <w:pPr>
        <w:pStyle w:val="Heading4"/>
      </w:pPr>
      <w:bookmarkStart w:name="_Toc25357193" w:id="257"/>
      <w:bookmarkStart w:name="_Toc25358170" w:id="258"/>
      <w:bookmarkStart w:name="consumer-request-service" w:id="259"/>
      <w:bookmarkStart w:name="_Toc25357194" w:id="260"/>
      <w:bookmarkEnd w:id="257"/>
      <w:bookmarkEnd w:id="258"/>
      <w:bookmarkEnd w:id="259"/>
      <w:r>
        <w:t>SOAP Interface</w:t>
      </w:r>
    </w:p>
    <w:p w:rsidR="00244E0A" w:rsidP="00244E0A" w:rsidRDefault="00244E0A" w14:paraId="5B87EBB3" w14:textId="0513367E">
      <w:pPr>
        <w:pStyle w:val="BodyText"/>
      </w:pPr>
      <w:r>
        <w:t xml:space="preserve">The Close </w:t>
      </w:r>
      <w:r w:rsidR="00186FE0">
        <w:t xml:space="preserve">Provider Request </w:t>
      </w:r>
      <w:r>
        <w:t>Session general interface is mapped into SOAP 1.1/1.2 as embedded XML schemas in WSDL descriptions according to the following schema types.</w:t>
      </w:r>
    </w:p>
    <w:p w:rsidR="00244E0A" w:rsidP="00244E0A" w:rsidRDefault="00244E0A" w14:paraId="086A280B"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44E0A" w:rsidTr="0016749D" w14:paraId="20AD838E"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44E0A" w:rsidP="0016749D" w:rsidRDefault="00244E0A" w14:paraId="6B8EE4B1" w14:textId="77777777">
            <w:pPr>
              <w:pStyle w:val="Compact"/>
            </w:pPr>
            <w:r w:rsidRPr="00151DB9">
              <w:rPr>
                <w:b w:val="0"/>
              </w:rPr>
              <w:t>Input</w:t>
            </w:r>
          </w:p>
        </w:tc>
        <w:tc>
          <w:tcPr>
            <w:tcW w:w="4397" w:type="pct"/>
          </w:tcPr>
          <w:p w:rsidRPr="00136178" w:rsidR="00244E0A" w:rsidP="0016749D" w:rsidRDefault="00114367" w14:paraId="63E84B11" w14:textId="7DDD7746">
            <w:pPr>
              <w:rPr>
                <w:b w:val="0"/>
              </w:rPr>
            </w:pPr>
            <w:proofErr w:type="spellStart"/>
            <w:r w:rsidRPr="00114367">
              <w:rPr>
                <w:b w:val="0"/>
              </w:rPr>
              <w:t>CloseProviderRequestSession</w:t>
            </w:r>
            <w:proofErr w:type="spellEnd"/>
            <w:r w:rsidRPr="00114367">
              <w:rPr>
                <w:b w:val="0"/>
              </w:rPr>
              <w:t xml:space="preserve"> </w:t>
            </w:r>
            <w:r w:rsidR="00244E0A">
              <w:rPr>
                <w:b w:val="0"/>
              </w:rPr>
              <w:t>(</w:t>
            </w:r>
            <w:proofErr w:type="spellStart"/>
            <w:r w:rsidR="005D768B">
              <w:fldChar w:fldCharType="begin"/>
            </w:r>
            <w:r w:rsidR="005D768B">
              <w:instrText xml:space="preserve"> HYPERLINK "http://www.openoandm.org/isbm/2.0/wsdl/ProviderRequestService.wsdl" </w:instrText>
            </w:r>
            <w:r w:rsidR="005D768B">
              <w:fldChar w:fldCharType="separate"/>
            </w:r>
            <w:r w:rsidRPr="004B04A6" w:rsidR="00244E0A">
              <w:rPr>
                <w:rStyle w:val="Hyperlink"/>
                <w:b w:val="0"/>
                <w:bCs w:val="0"/>
              </w:rPr>
              <w:t>isbm:</w:t>
            </w:r>
            <w:r w:rsidRPr="004B04A6">
              <w:rPr>
                <w:rStyle w:val="Hyperlink"/>
                <w:b w:val="0"/>
                <w:bCs w:val="0"/>
              </w:rPr>
              <w:t>CloseProviderRequestSession</w:t>
            </w:r>
            <w:proofErr w:type="spellEnd"/>
            <w:r w:rsidR="005D768B">
              <w:rPr>
                <w:rStyle w:val="Hyperlink"/>
              </w:rPr>
              <w:fldChar w:fldCharType="end"/>
            </w:r>
            <w:r w:rsidR="00244E0A">
              <w:rPr>
                <w:b w:val="0"/>
              </w:rPr>
              <w:t>)</w:t>
            </w:r>
          </w:p>
          <w:p w:rsidRPr="006C16A7" w:rsidR="00244E0A" w:rsidP="004E4AD8" w:rsidRDefault="00244E0A" w14:paraId="6194B340" w14:textId="3435C49F">
            <w:pPr>
              <w:pStyle w:val="ListParagraph"/>
              <w:numPr>
                <w:ilvl w:val="0"/>
                <w:numId w:val="3"/>
              </w:numPr>
              <w:rPr>
                <w:b w:val="0"/>
              </w:rPr>
            </w:pPr>
            <w:proofErr w:type="spellStart"/>
            <w:r w:rsidRPr="006C16A7">
              <w:rPr>
                <w:b w:val="0"/>
              </w:rPr>
              <w:t>SessionID</w:t>
            </w:r>
            <w:proofErr w:type="spellEnd"/>
            <w:r w:rsidR="007218D6">
              <w:rPr>
                <w:b w:val="0"/>
              </w:rPr>
              <w:t xml:space="preserve"> </w:t>
            </w:r>
            <w:r w:rsidRPr="00B212FB" w:rsidR="007218D6">
              <w:rPr>
                <w:b w:val="0"/>
              </w:rPr>
              <w:t>(</w:t>
            </w:r>
            <w:proofErr w:type="spellStart"/>
            <w:r w:rsidR="005D768B">
              <w:fldChar w:fldCharType="begin"/>
            </w:r>
            <w:r w:rsidR="005D768B">
              <w:instrText xml:space="preserve"> HYPERLINK "http://www.w3.org/TR/xmlschema-2/" \l "string" \h </w:instrText>
            </w:r>
            <w:r w:rsidR="005D768B">
              <w:fldChar w:fldCharType="separate"/>
            </w:r>
            <w:r w:rsidRPr="00740254" w:rsidR="007218D6">
              <w:rPr>
                <w:rStyle w:val="Hyperlink"/>
                <w:b w:val="0"/>
              </w:rPr>
              <w:t>xs:string</w:t>
            </w:r>
            <w:proofErr w:type="spellEnd"/>
            <w:r w:rsidR="005D768B">
              <w:rPr>
                <w:rStyle w:val="Hyperlink"/>
              </w:rPr>
              <w:fldChar w:fldCharType="end"/>
            </w:r>
            <w:r w:rsidRPr="00C418F6" w:rsidR="007218D6">
              <w:rPr>
                <w:b w:val="0"/>
              </w:rPr>
              <w:t>)</w:t>
            </w:r>
            <w:r w:rsidRPr="006C16A7" w:rsidR="007717EB">
              <w:rPr>
                <w:b w:val="0"/>
              </w:rPr>
              <w:t xml:space="preserve"> </w:t>
            </w:r>
            <w:r w:rsidRPr="006C16A7">
              <w:rPr>
                <w:b w:val="0"/>
              </w:rPr>
              <w:t>[1]</w:t>
            </w:r>
          </w:p>
        </w:tc>
      </w:tr>
      <w:tr w:rsidR="00244E0A" w:rsidTr="0016749D" w14:paraId="45C551E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44E0A" w:rsidP="0016749D" w:rsidRDefault="00244E0A" w14:paraId="3B9CA83E" w14:textId="77777777">
            <w:pPr>
              <w:pStyle w:val="Compact"/>
            </w:pPr>
            <w:r>
              <w:t>Output</w:t>
            </w:r>
          </w:p>
        </w:tc>
        <w:tc>
          <w:tcPr>
            <w:tcW w:w="4397" w:type="pct"/>
          </w:tcPr>
          <w:p w:rsidRPr="00957F55" w:rsidR="00244E0A" w:rsidP="0016749D" w:rsidRDefault="00817ED9" w14:paraId="03EF1B35" w14:textId="0DC4DBE9">
            <w:pPr>
              <w:rPr>
                <w:bCs/>
              </w:rPr>
            </w:pPr>
            <w:proofErr w:type="spellStart"/>
            <w:r w:rsidRPr="00114367">
              <w:t>CloseProviderRequestSession</w:t>
            </w:r>
            <w:r w:rsidRPr="008E449A" w:rsidR="00244E0A">
              <w:t>Response</w:t>
            </w:r>
            <w:proofErr w:type="spellEnd"/>
            <w:r w:rsidRPr="008E449A" w:rsidR="00244E0A">
              <w:t xml:space="preserve"> </w:t>
            </w:r>
            <w:r w:rsidRPr="00957F55" w:rsidR="00244E0A">
              <w:rPr>
                <w:bCs/>
              </w:rPr>
              <w:t>(</w:t>
            </w:r>
            <w:proofErr w:type="spellStart"/>
            <w:r w:rsidR="005D768B">
              <w:fldChar w:fldCharType="begin"/>
            </w:r>
            <w:r w:rsidR="005D768B">
              <w:instrText xml:space="preserve"> HYPERLINK "http://www.openoandm.org/isbm/2.0/wsdl/ProviderRequestService.wsdl" </w:instrText>
            </w:r>
            <w:r w:rsidR="005D768B">
              <w:fldChar w:fldCharType="separate"/>
            </w:r>
            <w:r w:rsidRPr="004B04A6" w:rsidR="00244E0A">
              <w:rPr>
                <w:rStyle w:val="Hyperlink"/>
                <w:bCs/>
              </w:rPr>
              <w:t>isbm:</w:t>
            </w:r>
            <w:r w:rsidRPr="004B04A6" w:rsidR="00AF0004">
              <w:rPr>
                <w:rStyle w:val="Hyperlink"/>
              </w:rPr>
              <w:t>CloseProviderRequestSessionResponse</w:t>
            </w:r>
            <w:proofErr w:type="spellEnd"/>
            <w:r w:rsidR="005D768B">
              <w:rPr>
                <w:rStyle w:val="Hyperlink"/>
              </w:rPr>
              <w:fldChar w:fldCharType="end"/>
            </w:r>
            <w:r w:rsidRPr="00957F55" w:rsidR="00244E0A">
              <w:rPr>
                <w:bCs/>
              </w:rPr>
              <w:t>)</w:t>
            </w:r>
          </w:p>
          <w:p w:rsidRPr="00957F55" w:rsidR="00244E0A" w:rsidP="004E4AD8" w:rsidRDefault="00244E0A" w14:paraId="06F37B14" w14:textId="77777777">
            <w:pPr>
              <w:pStyle w:val="ListParagraph"/>
              <w:numPr>
                <w:ilvl w:val="0"/>
                <w:numId w:val="3"/>
              </w:numPr>
            </w:pPr>
            <w:r>
              <w:t>No Content</w:t>
            </w:r>
          </w:p>
        </w:tc>
      </w:tr>
      <w:tr w:rsidR="00244E0A" w:rsidTr="0016749D" w14:paraId="27187987" w14:textId="77777777">
        <w:tc>
          <w:tcPr>
            <w:tcW w:w="603" w:type="pct"/>
          </w:tcPr>
          <w:p w:rsidR="00244E0A" w:rsidP="0016749D" w:rsidRDefault="00244E0A" w14:paraId="3DE502FC" w14:textId="77777777">
            <w:pPr>
              <w:pStyle w:val="Compact"/>
            </w:pPr>
            <w:r>
              <w:t>Faults</w:t>
            </w:r>
          </w:p>
        </w:tc>
        <w:tc>
          <w:tcPr>
            <w:tcW w:w="4397" w:type="pct"/>
          </w:tcPr>
          <w:p w:rsidR="00244E0A" w:rsidP="0016749D" w:rsidRDefault="00244E0A" w14:paraId="15B04A20" w14:textId="54352C72">
            <w:pPr>
              <w:pStyle w:val="Compact"/>
            </w:pPr>
            <w:proofErr w:type="spellStart"/>
            <w:r>
              <w:t>SessionFault</w:t>
            </w:r>
            <w:proofErr w:type="spellEnd"/>
            <w:r w:rsidR="004B04A6">
              <w:t xml:space="preserve"> (</w:t>
            </w:r>
            <w:proofErr w:type="spellStart"/>
            <w:r w:rsidR="005D768B">
              <w:fldChar w:fldCharType="begin"/>
            </w:r>
            <w:r w:rsidR="005D768B">
              <w:instrText xml:space="preserve"> HYPERLINK "http://www.openoandm.org/isbm/2.0/wsdl/ProviderRequestService.wsdl" </w:instrText>
            </w:r>
            <w:r w:rsidR="005D768B">
              <w:fldChar w:fldCharType="separate"/>
            </w:r>
            <w:r w:rsidRPr="005E70C1" w:rsidR="004B04A6">
              <w:rPr>
                <w:rStyle w:val="Hyperlink"/>
              </w:rPr>
              <w:t>isbm:SessionFault</w:t>
            </w:r>
            <w:proofErr w:type="spellEnd"/>
            <w:r w:rsidR="005D768B">
              <w:rPr>
                <w:rStyle w:val="Hyperlink"/>
              </w:rPr>
              <w:fldChar w:fldCharType="end"/>
            </w:r>
            <w:r w:rsidR="004B04A6">
              <w:t>)</w:t>
            </w:r>
          </w:p>
        </w:tc>
      </w:tr>
    </w:tbl>
    <w:p w:rsidR="00244E0A" w:rsidP="00244E0A" w:rsidRDefault="003A6A93" w14:paraId="70FB09F4" w14:textId="66FC361E">
      <w:pPr>
        <w:pStyle w:val="Heading4"/>
      </w:pPr>
      <w:r>
        <w:lastRenderedPageBreak/>
        <w:t>REST Interface</w:t>
      </w:r>
    </w:p>
    <w:p w:rsidR="00244E0A" w:rsidP="00244E0A" w:rsidRDefault="00244E0A" w14:paraId="69B9D4A4" w14:textId="1317364B">
      <w:pPr>
        <w:pStyle w:val="BodyText"/>
      </w:pPr>
      <w:r>
        <w:t xml:space="preserve">The Close </w:t>
      </w:r>
      <w:r w:rsidR="00186FE0">
        <w:t xml:space="preserve">Provider Request </w:t>
      </w:r>
      <w:r>
        <w:t xml:space="preserve">Session general interface is mapped into a RESTful interface as an </w:t>
      </w:r>
      <w:proofErr w:type="spellStart"/>
      <w:r>
        <w:t>OpenAPI</w:t>
      </w:r>
      <w:proofErr w:type="spellEnd"/>
      <w:r>
        <w:t xml:space="preserve"> description according to the following rules.</w:t>
      </w:r>
    </w:p>
    <w:p w:rsidR="00244E0A" w:rsidP="00244E0A" w:rsidRDefault="00244E0A" w14:paraId="191F934A"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44E0A" w:rsidTr="0016749D" w14:paraId="3654A66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44E0A" w:rsidP="0016749D" w:rsidRDefault="00244E0A" w14:paraId="6B622D16" w14:textId="77777777">
            <w:pPr>
              <w:pStyle w:val="Compact"/>
            </w:pPr>
            <w:r w:rsidRPr="003B5061">
              <w:t>HTTP M</w:t>
            </w:r>
            <w:r>
              <w:t>ethod</w:t>
            </w:r>
          </w:p>
        </w:tc>
        <w:tc>
          <w:tcPr>
            <w:tcW w:w="4397" w:type="pct"/>
          </w:tcPr>
          <w:p w:rsidRPr="003B5061" w:rsidR="00244E0A" w:rsidP="0016749D" w:rsidRDefault="00244E0A" w14:paraId="30688F77" w14:textId="77777777">
            <w:pPr>
              <w:rPr>
                <w:bCs/>
              </w:rPr>
            </w:pPr>
            <w:r>
              <w:rPr>
                <w:bCs/>
              </w:rPr>
              <w:t>DELETE</w:t>
            </w:r>
          </w:p>
        </w:tc>
      </w:tr>
      <w:tr w:rsidR="00244E0A" w:rsidTr="0016749D" w14:paraId="3092A1B7" w14:textId="77777777">
        <w:tc>
          <w:tcPr>
            <w:tcW w:w="603" w:type="pct"/>
          </w:tcPr>
          <w:p w:rsidRPr="003B5061" w:rsidR="00244E0A" w:rsidP="0016749D" w:rsidRDefault="00244E0A" w14:paraId="688116B5" w14:textId="77777777">
            <w:pPr>
              <w:pStyle w:val="Compact"/>
            </w:pPr>
            <w:r>
              <w:t xml:space="preserve">URL </w:t>
            </w:r>
          </w:p>
        </w:tc>
        <w:tc>
          <w:tcPr>
            <w:tcW w:w="4397" w:type="pct"/>
          </w:tcPr>
          <w:p w:rsidRPr="003B5061" w:rsidR="00244E0A" w:rsidP="0016749D" w:rsidRDefault="00244E0A" w14:paraId="3B5114AA" w14:textId="77777777">
            <w:pPr>
              <w:rPr>
                <w:bCs/>
              </w:rPr>
            </w:pPr>
            <w:r w:rsidRPr="002D240C">
              <w:rPr>
                <w:bCs/>
              </w:rPr>
              <w:t>/sessions/{session-id}</w:t>
            </w:r>
          </w:p>
        </w:tc>
      </w:tr>
      <w:tr w:rsidR="00244E0A" w:rsidTr="0016749D" w14:paraId="2BD304F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44E0A" w:rsidP="0016749D" w:rsidRDefault="00244E0A" w14:paraId="0452A8CD" w14:textId="77777777">
            <w:pPr>
              <w:pStyle w:val="Compact"/>
            </w:pPr>
            <w:r>
              <w:t>HTTP Body</w:t>
            </w:r>
          </w:p>
        </w:tc>
        <w:tc>
          <w:tcPr>
            <w:tcW w:w="4397" w:type="pct"/>
          </w:tcPr>
          <w:p w:rsidRPr="003B5061" w:rsidR="00244E0A" w:rsidP="0016749D" w:rsidRDefault="00FC1647" w14:paraId="7222603D" w14:textId="5C296708">
            <w:r>
              <w:t>N/A</w:t>
            </w:r>
          </w:p>
        </w:tc>
      </w:tr>
      <w:tr w:rsidR="00244E0A" w:rsidTr="0016749D" w14:paraId="0A04E4EF" w14:textId="77777777">
        <w:tc>
          <w:tcPr>
            <w:tcW w:w="603" w:type="pct"/>
          </w:tcPr>
          <w:p w:rsidR="00244E0A" w:rsidP="0016749D" w:rsidRDefault="00244E0A" w14:paraId="5972347F" w14:textId="77777777">
            <w:pPr>
              <w:pStyle w:val="Compact"/>
            </w:pPr>
            <w:r>
              <w:t>HTTP Response (Success)</w:t>
            </w:r>
          </w:p>
        </w:tc>
        <w:tc>
          <w:tcPr>
            <w:tcW w:w="4397" w:type="pct"/>
          </w:tcPr>
          <w:p w:rsidR="00244E0A" w:rsidP="0016749D" w:rsidRDefault="00244E0A" w14:paraId="0D54D1E5" w14:textId="77777777">
            <w:pPr>
              <w:pStyle w:val="Compact"/>
            </w:pPr>
            <w:r>
              <w:t>204 No Content</w:t>
            </w:r>
          </w:p>
        </w:tc>
      </w:tr>
      <w:tr w:rsidR="00244E0A" w:rsidTr="0016749D" w14:paraId="6857498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44E0A" w:rsidP="0016749D" w:rsidRDefault="00244E0A" w14:paraId="78CF54C6" w14:textId="77777777">
            <w:pPr>
              <w:pStyle w:val="Compact"/>
            </w:pPr>
            <w:r>
              <w:t>Output</w:t>
            </w:r>
          </w:p>
        </w:tc>
        <w:tc>
          <w:tcPr>
            <w:tcW w:w="4397" w:type="pct"/>
          </w:tcPr>
          <w:p w:rsidR="00244E0A" w:rsidP="0016749D" w:rsidRDefault="00FC1647" w14:paraId="44F439B9" w14:textId="4D9E14C8">
            <w:r>
              <w:t>N/A</w:t>
            </w:r>
          </w:p>
        </w:tc>
      </w:tr>
      <w:tr w:rsidR="00244E0A" w:rsidTr="0016749D" w14:paraId="19A6A7BF" w14:textId="77777777">
        <w:trPr>
          <w:trHeight w:val="972"/>
        </w:trPr>
        <w:tc>
          <w:tcPr>
            <w:tcW w:w="603" w:type="pct"/>
          </w:tcPr>
          <w:p w:rsidR="00244E0A" w:rsidP="0016749D" w:rsidRDefault="00244E0A" w14:paraId="77AD4371" w14:textId="77777777">
            <w:pPr>
              <w:pStyle w:val="Compact"/>
            </w:pPr>
            <w:r>
              <w:t>HTTP Response</w:t>
            </w:r>
          </w:p>
          <w:p w:rsidR="00244E0A" w:rsidP="0016749D" w:rsidRDefault="00244E0A" w14:paraId="4D01401C" w14:textId="77777777">
            <w:pPr>
              <w:pStyle w:val="Compact"/>
            </w:pPr>
            <w:r>
              <w:t>(Error)</w:t>
            </w:r>
          </w:p>
        </w:tc>
        <w:tc>
          <w:tcPr>
            <w:tcW w:w="4397" w:type="pct"/>
          </w:tcPr>
          <w:p w:rsidR="00244E0A" w:rsidP="0016749D" w:rsidRDefault="00244E0A" w14:paraId="440547F7" w14:textId="16F6F11A">
            <w:proofErr w:type="spellStart"/>
            <w:r>
              <w:t>SessionFault</w:t>
            </w:r>
            <w:proofErr w:type="spellEnd"/>
            <w:r>
              <w:t xml:space="preserve"> (</w:t>
            </w:r>
            <w:proofErr w:type="spellStart"/>
            <w:r w:rsidR="005D768B">
              <w:fldChar w:fldCharType="begin"/>
            </w:r>
            <w:r w:rsidR="005D768B">
              <w:instrText xml:space="preserve"> HYPERLINK "http://www.openoandm.org/isbm/2.0/openapi/provider_request_service.yml" </w:instrText>
            </w:r>
            <w:r w:rsidR="005D768B">
              <w:fldChar w:fldCharType="separate"/>
            </w:r>
            <w:r w:rsidRPr="00C9357D">
              <w:rPr>
                <w:rStyle w:val="Hyperlink"/>
              </w:rPr>
              <w:t>json:SessionFault</w:t>
            </w:r>
            <w:proofErr w:type="spellEnd"/>
            <w:r w:rsidR="005D768B">
              <w:rPr>
                <w:rStyle w:val="Hyperlink"/>
              </w:rPr>
              <w:fldChar w:fldCharType="end"/>
            </w:r>
            <w:r>
              <w:t>) – 404 Not Found</w:t>
            </w:r>
          </w:p>
        </w:tc>
      </w:tr>
    </w:tbl>
    <w:p w:rsidR="00BB0129" w:rsidP="00296BF2" w:rsidRDefault="00E83E4F" w14:paraId="33EF0FEF" w14:textId="46A632B5">
      <w:pPr>
        <w:pStyle w:val="Heading2"/>
      </w:pPr>
      <w:bookmarkStart w:name="_Toc32417368" w:id="261"/>
      <w:r>
        <w:t>Consumer Request Service</w:t>
      </w:r>
      <w:bookmarkEnd w:id="260"/>
      <w:bookmarkEnd w:id="261"/>
    </w:p>
    <w:p w:rsidR="00C13CC2" w:rsidP="00C13CC2" w:rsidRDefault="00C13CC2" w14:paraId="4A931C39" w14:textId="0D558362">
      <w:pPr>
        <w:pStyle w:val="BodyText"/>
      </w:pPr>
      <w:bookmarkStart w:name="open-consumer-request-session" w:id="262"/>
      <w:bookmarkStart w:name="_Hlk27139875" w:id="263"/>
      <w:bookmarkStart w:name="_Toc25357195" w:id="264"/>
      <w:bookmarkEnd w:id="262"/>
      <w:r>
        <w:t xml:space="preserve">The Consumer Request Service for SOAP Interface is </w:t>
      </w:r>
      <w:hyperlink r:id="rId65">
        <w:r>
          <w:rPr>
            <w:rStyle w:val="Hyperlink"/>
          </w:rPr>
          <w:t>available as a WSDL description</w:t>
        </w:r>
      </w:hyperlink>
      <w:r>
        <w:t xml:space="preserve"> and for REST Interface is </w:t>
      </w:r>
      <w:hyperlink w:history="1" r:id="rId66">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bookmarkEnd w:id="263"/>
    </w:p>
    <w:p w:rsidR="00BB0129" w:rsidP="00296BF2" w:rsidRDefault="00E83E4F" w14:paraId="293AC6ED" w14:textId="4D8140F4">
      <w:pPr>
        <w:pStyle w:val="Heading3"/>
      </w:pPr>
      <w:bookmarkStart w:name="_Toc32417369" w:id="265"/>
      <w:r>
        <w:t>Open Consumer Request Session</w:t>
      </w:r>
      <w:bookmarkEnd w:id="264"/>
      <w:bookmarkEnd w:id="265"/>
    </w:p>
    <w:p w:rsidRPr="00AC0998" w:rsidR="00AC0998" w:rsidP="00AC0998" w:rsidRDefault="00AC0998" w14:paraId="72A59F3D" w14:textId="2AB762F2">
      <w:pPr>
        <w:pStyle w:val="BodyText"/>
      </w:pPr>
      <w:r>
        <w:t>The Open Customer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11BD089D"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4EEE330F" w14:textId="77777777">
            <w:pPr>
              <w:pStyle w:val="Compact"/>
            </w:pPr>
            <w:r>
              <w:t>Name</w:t>
            </w:r>
          </w:p>
        </w:tc>
        <w:tc>
          <w:tcPr>
            <w:tcW w:w="0" w:type="auto"/>
          </w:tcPr>
          <w:p w:rsidR="00BB0129" w:rsidRDefault="00E83E4F" w14:paraId="2329B2CC" w14:textId="77777777">
            <w:pPr>
              <w:pStyle w:val="Compact"/>
            </w:pPr>
            <w:proofErr w:type="spellStart"/>
            <w:r>
              <w:t>OpenConsumerRequestSession</w:t>
            </w:r>
            <w:proofErr w:type="spellEnd"/>
          </w:p>
        </w:tc>
      </w:tr>
      <w:tr w:rsidR="00BB0129" w:rsidTr="00296BF2" w14:paraId="183DBD4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C0033F9" w14:textId="77777777">
            <w:pPr>
              <w:pStyle w:val="Compact"/>
            </w:pPr>
            <w:r>
              <w:t>Description</w:t>
            </w:r>
          </w:p>
        </w:tc>
        <w:tc>
          <w:tcPr>
            <w:tcW w:w="0" w:type="auto"/>
          </w:tcPr>
          <w:p w:rsidR="00BB0129" w:rsidRDefault="00E83E4F" w14:paraId="4ED68F21" w14:textId="77777777">
            <w:pPr>
              <w:pStyle w:val="Compact"/>
            </w:pPr>
            <w:r>
              <w:t>Opens a consumer request session for a channel for posting requests and reading responses.</w:t>
            </w:r>
          </w:p>
        </w:tc>
      </w:tr>
      <w:tr w:rsidR="00BB0129" w:rsidTr="00296BF2" w14:paraId="5BD2BB1A" w14:textId="77777777">
        <w:tc>
          <w:tcPr>
            <w:tcW w:w="0" w:type="auto"/>
          </w:tcPr>
          <w:p w:rsidR="00BB0129" w:rsidRDefault="00E83E4F" w14:paraId="13923F68" w14:textId="77777777">
            <w:pPr>
              <w:pStyle w:val="Compact"/>
            </w:pPr>
            <w:r>
              <w:t>Input</w:t>
            </w:r>
          </w:p>
        </w:tc>
        <w:tc>
          <w:tcPr>
            <w:tcW w:w="0" w:type="auto"/>
          </w:tcPr>
          <w:p w:rsidR="00BB0129" w:rsidRDefault="00E83E4F" w14:paraId="6C97359F" w14:textId="51E3C7BE">
            <w:proofErr w:type="spellStart"/>
            <w:r>
              <w:t>ChannelURI</w:t>
            </w:r>
            <w:proofErr w:type="spellEnd"/>
            <w:r>
              <w:t xml:space="preserve"> [1]</w:t>
            </w:r>
          </w:p>
          <w:p w:rsidR="00BB0129" w:rsidRDefault="00E83E4F" w14:paraId="7FF1017B" w14:textId="5BDE6CA2">
            <w:proofErr w:type="spellStart"/>
            <w:r>
              <w:t>ListenerURL</w:t>
            </w:r>
            <w:proofErr w:type="spellEnd"/>
            <w:r w:rsidR="0035563B">
              <w:t xml:space="preserve"> </w:t>
            </w:r>
            <w:r>
              <w:t>[</w:t>
            </w:r>
            <w:proofErr w:type="gramStart"/>
            <w:r>
              <w:t>0..</w:t>
            </w:r>
            <w:proofErr w:type="gramEnd"/>
            <w:r>
              <w:t>1]</w:t>
            </w:r>
          </w:p>
        </w:tc>
      </w:tr>
      <w:tr w:rsidR="00BB0129" w:rsidTr="00296BF2" w14:paraId="11ADB67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E60B22E" w14:textId="77777777">
            <w:pPr>
              <w:pStyle w:val="Compact"/>
            </w:pPr>
            <w:r>
              <w:t>Behavior</w:t>
            </w:r>
          </w:p>
        </w:tc>
        <w:tc>
          <w:tcPr>
            <w:tcW w:w="0" w:type="auto"/>
          </w:tcPr>
          <w:p w:rsidR="00BB0129" w:rsidRDefault="00E83E4F" w14:paraId="1EA07178"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3247E7" w:rsidP="003247E7" w:rsidRDefault="003247E7" w14:paraId="26CCEAED" w14:textId="77777777">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rsidR="00BB0129" w:rsidRDefault="00E83E4F" w14:paraId="53E4F592" w14:textId="77777777">
            <w:r>
              <w:t xml:space="preserve">If the channel type is not a Request type, then an </w:t>
            </w:r>
            <w:proofErr w:type="spellStart"/>
            <w:r>
              <w:t>OperationFault</w:t>
            </w:r>
            <w:proofErr w:type="spellEnd"/>
            <w:r>
              <w:t xml:space="preserve"> is returned.</w:t>
            </w:r>
          </w:p>
        </w:tc>
      </w:tr>
      <w:tr w:rsidR="00BB0129" w:rsidTr="00296BF2" w14:paraId="62562065" w14:textId="77777777">
        <w:tc>
          <w:tcPr>
            <w:tcW w:w="0" w:type="auto"/>
          </w:tcPr>
          <w:p w:rsidR="00BB0129" w:rsidRDefault="00E83E4F" w14:paraId="503E81B9" w14:textId="77777777">
            <w:pPr>
              <w:pStyle w:val="Compact"/>
            </w:pPr>
            <w:r>
              <w:t>Output</w:t>
            </w:r>
          </w:p>
        </w:tc>
        <w:tc>
          <w:tcPr>
            <w:tcW w:w="0" w:type="auto"/>
          </w:tcPr>
          <w:p w:rsidR="00BB0129" w:rsidRDefault="00E83E4F" w14:paraId="09036569" w14:textId="312FC3F5">
            <w:pPr>
              <w:pStyle w:val="Compact"/>
            </w:pPr>
            <w:proofErr w:type="spellStart"/>
            <w:r>
              <w:t>SessionID</w:t>
            </w:r>
            <w:proofErr w:type="spellEnd"/>
            <w:r>
              <w:t xml:space="preserve"> [1]</w:t>
            </w:r>
          </w:p>
        </w:tc>
      </w:tr>
      <w:tr w:rsidR="00BB0129" w:rsidTr="00296BF2" w14:paraId="4742636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D25A5D3" w14:textId="77777777">
            <w:pPr>
              <w:pStyle w:val="Compact"/>
            </w:pPr>
            <w:r>
              <w:t>Faults</w:t>
            </w:r>
          </w:p>
        </w:tc>
        <w:tc>
          <w:tcPr>
            <w:tcW w:w="0" w:type="auto"/>
          </w:tcPr>
          <w:p w:rsidR="00BB0129" w:rsidRDefault="00E83E4F" w14:paraId="48574F0B" w14:textId="77777777">
            <w:proofErr w:type="spellStart"/>
            <w:r>
              <w:t>ChannelFault</w:t>
            </w:r>
            <w:proofErr w:type="spellEnd"/>
          </w:p>
          <w:p w:rsidR="00BB0129" w:rsidRDefault="00E83E4F" w14:paraId="58802619" w14:textId="77777777">
            <w:proofErr w:type="spellStart"/>
            <w:r>
              <w:t>OperationFault</w:t>
            </w:r>
            <w:proofErr w:type="spellEnd"/>
          </w:p>
        </w:tc>
      </w:tr>
    </w:tbl>
    <w:p w:rsidR="006B30B5" w:rsidP="006B30B5" w:rsidRDefault="003A6A93" w14:paraId="613BCEB3" w14:textId="727CCE93">
      <w:pPr>
        <w:pStyle w:val="Heading4"/>
      </w:pPr>
      <w:bookmarkStart w:name="post-request" w:id="266"/>
      <w:bookmarkStart w:name="_Toc25357196" w:id="267"/>
      <w:bookmarkEnd w:id="266"/>
      <w:r>
        <w:lastRenderedPageBreak/>
        <w:t>SOAP Interface</w:t>
      </w:r>
    </w:p>
    <w:p w:rsidR="006B30B5" w:rsidP="006B30B5" w:rsidRDefault="006B30B5" w14:paraId="4E758557" w14:textId="7B3868AF">
      <w:pPr>
        <w:pStyle w:val="BodyText"/>
      </w:pPr>
      <w:r>
        <w:t>The Open Consumer Request Session general interface is mapped into SOAP 1.1/1.2 as embedded XML schemas in WSDL descriptions according to the following schema types.</w:t>
      </w:r>
    </w:p>
    <w:p w:rsidR="006B30B5" w:rsidP="006B30B5" w:rsidRDefault="006B30B5" w14:paraId="0D892C0E" w14:textId="77777777">
      <w:pPr>
        <w:pStyle w:val="BodyText"/>
      </w:pPr>
      <w:r>
        <w:t>The behavior of the SOAP interface MUST conform to that of the general description.</w:t>
      </w:r>
    </w:p>
    <w:tbl>
      <w:tblPr>
        <w:tblStyle w:val="ListTable2"/>
        <w:tblW w:w="10162" w:type="dxa"/>
        <w:tblBorders>
          <w:top w:val="none" w:color="auto" w:sz="0" w:space="0"/>
          <w:bottom w:val="none" w:color="auto" w:sz="0" w:space="0"/>
          <w:insideH w:val="none" w:color="auto" w:sz="0" w:space="0"/>
        </w:tblBorders>
        <w:tblLook w:val="0420" w:firstRow="1" w:lastRow="0" w:firstColumn="0" w:lastColumn="0" w:noHBand="0" w:noVBand="1"/>
      </w:tblPr>
      <w:tblGrid>
        <w:gridCol w:w="1226"/>
        <w:gridCol w:w="8936"/>
      </w:tblGrid>
      <w:tr w:rsidR="006B30B5" w:rsidTr="00320F19" w14:paraId="70F22D2E"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6B30B5" w:rsidP="00320F19" w:rsidRDefault="006B30B5" w14:paraId="626BD992" w14:textId="77777777">
            <w:pPr>
              <w:pStyle w:val="Compact"/>
            </w:pPr>
            <w:r w:rsidRPr="00151DB9">
              <w:rPr>
                <w:b w:val="0"/>
              </w:rPr>
              <w:t>Input</w:t>
            </w:r>
          </w:p>
        </w:tc>
        <w:tc>
          <w:tcPr>
            <w:tcW w:w="4397" w:type="pct"/>
          </w:tcPr>
          <w:p w:rsidRPr="00136178" w:rsidR="006B30B5" w:rsidP="00320F19" w:rsidRDefault="006B30B5" w14:paraId="5E8690A0" w14:textId="249E0BB0">
            <w:pPr>
              <w:rPr>
                <w:b w:val="0"/>
              </w:rPr>
            </w:pPr>
            <w:proofErr w:type="spellStart"/>
            <w:r w:rsidRPr="006A0154">
              <w:rPr>
                <w:b w:val="0"/>
              </w:rPr>
              <w:t>Open</w:t>
            </w:r>
            <w:r w:rsidRPr="006B30B5">
              <w:rPr>
                <w:b w:val="0"/>
              </w:rPr>
              <w:t>Consumer</w:t>
            </w:r>
            <w:r w:rsidRPr="006A0154">
              <w:rPr>
                <w:b w:val="0"/>
              </w:rPr>
              <w:t>RequestSession</w:t>
            </w:r>
            <w:proofErr w:type="spellEnd"/>
            <w:r w:rsidRPr="006A0154">
              <w:rPr>
                <w:b w:val="0"/>
              </w:rPr>
              <w:t xml:space="preserve"> </w:t>
            </w:r>
            <w:r>
              <w:rPr>
                <w:b w:val="0"/>
              </w:rPr>
              <w:t>(</w:t>
            </w:r>
            <w:proofErr w:type="spellStart"/>
            <w:r w:rsidR="005D768B">
              <w:fldChar w:fldCharType="begin"/>
            </w:r>
            <w:r w:rsidR="005D768B">
              <w:instrText xml:space="preserve"> HYPERLINK "http://www.openoandm.org/isbm/2.0/wsdl/ConsumerRequestService.wsdl" </w:instrText>
            </w:r>
            <w:r w:rsidR="005D768B">
              <w:fldChar w:fldCharType="separate"/>
            </w:r>
            <w:r w:rsidRPr="00E225A7">
              <w:rPr>
                <w:rStyle w:val="Hyperlink"/>
                <w:b w:val="0"/>
                <w:bCs w:val="0"/>
              </w:rPr>
              <w:t>isbm:OpenConsumerRequestSession</w:t>
            </w:r>
            <w:proofErr w:type="spellEnd"/>
            <w:r w:rsidR="005D768B">
              <w:rPr>
                <w:rStyle w:val="Hyperlink"/>
              </w:rPr>
              <w:fldChar w:fldCharType="end"/>
            </w:r>
            <w:r>
              <w:rPr>
                <w:b w:val="0"/>
              </w:rPr>
              <w:t>)</w:t>
            </w:r>
          </w:p>
          <w:p w:rsidRPr="006A0154" w:rsidR="006B30B5" w:rsidP="004E4AD8" w:rsidRDefault="006B30B5" w14:paraId="6B673B1D" w14:textId="5E33248B">
            <w:pPr>
              <w:pStyle w:val="ListParagraph"/>
              <w:numPr>
                <w:ilvl w:val="0"/>
                <w:numId w:val="3"/>
              </w:numPr>
              <w:rPr>
                <w:b w:val="0"/>
              </w:rPr>
            </w:pPr>
            <w:proofErr w:type="spellStart"/>
            <w:r w:rsidRPr="006A0154">
              <w:rPr>
                <w:b w:val="0"/>
              </w:rPr>
              <w:t>ChannelURI</w:t>
            </w:r>
            <w:proofErr w:type="spellEnd"/>
            <w:r w:rsidRPr="006A0154">
              <w:rPr>
                <w:b w:val="0"/>
              </w:rPr>
              <w:t xml:space="preserve"> (</w:t>
            </w:r>
            <w:proofErr w:type="spellStart"/>
            <w:r w:rsidR="005D768B">
              <w:fldChar w:fldCharType="begin"/>
            </w:r>
            <w:r w:rsidR="005D768B">
              <w:instrText xml:space="preserve"> HYPERLINK "http://www.w3.org/TR/xmlschema-2/" \l "string" </w:instrText>
            </w:r>
            <w:r w:rsidR="005D768B">
              <w:fldChar w:fldCharType="separate"/>
            </w:r>
            <w:r w:rsidRPr="00727C15">
              <w:rPr>
                <w:rStyle w:val="Hyperlink"/>
                <w:b w:val="0"/>
                <w:bCs w:val="0"/>
              </w:rPr>
              <w:t>xs:string</w:t>
            </w:r>
            <w:proofErr w:type="spellEnd"/>
            <w:r w:rsidR="005D768B">
              <w:rPr>
                <w:rStyle w:val="Hyperlink"/>
              </w:rPr>
              <w:fldChar w:fldCharType="end"/>
            </w:r>
            <w:r w:rsidRPr="006A0154">
              <w:rPr>
                <w:b w:val="0"/>
              </w:rPr>
              <w:t>) [1]</w:t>
            </w:r>
          </w:p>
          <w:p w:rsidRPr="00B303C3" w:rsidR="006B30B5" w:rsidP="004E4AD8" w:rsidRDefault="006B30B5" w14:paraId="136A52AB" w14:textId="6B0DDEE1">
            <w:pPr>
              <w:pStyle w:val="ListParagraph"/>
              <w:numPr>
                <w:ilvl w:val="0"/>
                <w:numId w:val="3"/>
              </w:numPr>
              <w:rPr>
                <w:b w:val="0"/>
              </w:rPr>
            </w:pPr>
            <w:proofErr w:type="spellStart"/>
            <w:r w:rsidRPr="006A0154">
              <w:rPr>
                <w:b w:val="0"/>
              </w:rPr>
              <w:t>ListenerURL</w:t>
            </w:r>
            <w:proofErr w:type="spellEnd"/>
            <w:r w:rsidRPr="006A0154">
              <w:rPr>
                <w:b w:val="0"/>
              </w:rPr>
              <w:t xml:space="preserve"> (</w:t>
            </w:r>
            <w:proofErr w:type="spellStart"/>
            <w:r w:rsidR="005D768B">
              <w:fldChar w:fldCharType="begin"/>
            </w:r>
            <w:r w:rsidR="005D768B">
              <w:instrText xml:space="preserve"> HYPERLINK "http://www.w3.org/TR/xmlschema-2/" \l "string" </w:instrText>
            </w:r>
            <w:r w:rsidR="005D768B">
              <w:fldChar w:fldCharType="separate"/>
            </w:r>
            <w:r w:rsidRPr="00727C15" w:rsidR="00EA3226">
              <w:rPr>
                <w:rStyle w:val="Hyperlink"/>
                <w:b w:val="0"/>
                <w:bCs w:val="0"/>
              </w:rPr>
              <w:t>xs:string</w:t>
            </w:r>
            <w:proofErr w:type="spellEnd"/>
            <w:r w:rsidR="005D768B">
              <w:rPr>
                <w:rStyle w:val="Hyperlink"/>
              </w:rPr>
              <w:fldChar w:fldCharType="end"/>
            </w:r>
            <w:r w:rsidRPr="006A0154">
              <w:rPr>
                <w:b w:val="0"/>
              </w:rPr>
              <w:t>) [0..1]</w:t>
            </w:r>
          </w:p>
        </w:tc>
      </w:tr>
      <w:tr w:rsidR="006B30B5" w:rsidTr="00320F19" w14:paraId="56C2D84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6B30B5" w:rsidP="00320F19" w:rsidRDefault="006B30B5" w14:paraId="15BC2D5B" w14:textId="77777777">
            <w:pPr>
              <w:pStyle w:val="Compact"/>
            </w:pPr>
            <w:r>
              <w:t>Output</w:t>
            </w:r>
          </w:p>
        </w:tc>
        <w:tc>
          <w:tcPr>
            <w:tcW w:w="4397" w:type="pct"/>
          </w:tcPr>
          <w:p w:rsidRPr="00957F55" w:rsidR="006B30B5" w:rsidP="00320F19" w:rsidRDefault="00AF2C4F" w14:paraId="6F24C868" w14:textId="0E2C5DA5">
            <w:pPr>
              <w:rPr>
                <w:bCs/>
              </w:rPr>
            </w:pPr>
            <w:proofErr w:type="spellStart"/>
            <w:r w:rsidRPr="00AF2C4F">
              <w:t>OpenConsumerRequestSessionResponse</w:t>
            </w:r>
            <w:proofErr w:type="spellEnd"/>
            <w:r w:rsidRPr="006A0154">
              <w:rPr>
                <w:b/>
              </w:rPr>
              <w:t xml:space="preserve"> </w:t>
            </w:r>
            <w:r w:rsidRPr="00957F55" w:rsidR="006B30B5">
              <w:rPr>
                <w:bCs/>
              </w:rPr>
              <w:t>(</w:t>
            </w:r>
            <w:proofErr w:type="spellStart"/>
            <w:r w:rsidR="005D768B">
              <w:fldChar w:fldCharType="begin"/>
            </w:r>
            <w:r w:rsidR="005D768B">
              <w:instrText xml:space="preserve"> HYPERLINK "http://www.openoandm.org/isbm/2.0/wsdl/ConsumerRequestService.wsdl" </w:instrText>
            </w:r>
            <w:r w:rsidR="005D768B">
              <w:fldChar w:fldCharType="separate"/>
            </w:r>
            <w:r w:rsidRPr="00E225A7" w:rsidR="006B30B5">
              <w:rPr>
                <w:rStyle w:val="Hyperlink"/>
                <w:bCs/>
              </w:rPr>
              <w:t>isbm:</w:t>
            </w:r>
            <w:r w:rsidRPr="00E225A7">
              <w:rPr>
                <w:rStyle w:val="Hyperlink"/>
              </w:rPr>
              <w:t>OpenConsumerRequestSession</w:t>
            </w:r>
            <w:r w:rsidRPr="00E225A7" w:rsidR="008A3655">
              <w:rPr>
                <w:rStyle w:val="Hyperlink"/>
              </w:rPr>
              <w:t>Response</w:t>
            </w:r>
            <w:proofErr w:type="spellEnd"/>
            <w:r w:rsidR="005D768B">
              <w:rPr>
                <w:rStyle w:val="Hyperlink"/>
              </w:rPr>
              <w:fldChar w:fldCharType="end"/>
            </w:r>
            <w:r w:rsidRPr="00957F55" w:rsidR="006B30B5">
              <w:rPr>
                <w:bCs/>
              </w:rPr>
              <w:t>)</w:t>
            </w:r>
          </w:p>
          <w:p w:rsidRPr="00957F55" w:rsidR="006B30B5" w:rsidP="004E4AD8" w:rsidRDefault="006B30B5" w14:paraId="71294181" w14:textId="571138D0">
            <w:pPr>
              <w:pStyle w:val="ListParagraph"/>
              <w:numPr>
                <w:ilvl w:val="0"/>
                <w:numId w:val="3"/>
              </w:numPr>
            </w:pPr>
            <w:proofErr w:type="spellStart"/>
            <w:r>
              <w:t>SessionID</w:t>
            </w:r>
            <w:proofErr w:type="spellEnd"/>
            <w:r>
              <w:t xml:space="preserve"> (</w:t>
            </w:r>
            <w:proofErr w:type="spellStart"/>
            <w:r w:rsidR="005D768B">
              <w:fldChar w:fldCharType="begin"/>
            </w:r>
            <w:r w:rsidR="005D768B">
              <w:instrText xml:space="preserve"> HYPERLINK "http://www.w3.org/TR/xmlschema-2/" \l "string" \h </w:instrText>
            </w:r>
            <w:r w:rsidR="005D768B">
              <w:fldChar w:fldCharType="separate"/>
            </w:r>
            <w:r>
              <w:rPr>
                <w:rStyle w:val="Hyperlink"/>
              </w:rPr>
              <w:t>xs:string</w:t>
            </w:r>
            <w:proofErr w:type="spellEnd"/>
            <w:r w:rsidR="005D768B">
              <w:rPr>
                <w:rStyle w:val="Hyperlink"/>
              </w:rPr>
              <w:fldChar w:fldCharType="end"/>
            </w:r>
            <w:r>
              <w:t>) [1]</w:t>
            </w:r>
          </w:p>
        </w:tc>
      </w:tr>
      <w:tr w:rsidR="006B30B5" w:rsidTr="00320F19" w14:paraId="6F5F7A4B" w14:textId="77777777">
        <w:tc>
          <w:tcPr>
            <w:tcW w:w="603" w:type="pct"/>
          </w:tcPr>
          <w:p w:rsidR="006B30B5" w:rsidP="00320F19" w:rsidRDefault="006B30B5" w14:paraId="0BF0746A" w14:textId="77777777">
            <w:pPr>
              <w:pStyle w:val="Compact"/>
            </w:pPr>
            <w:r>
              <w:t>Faults</w:t>
            </w:r>
          </w:p>
        </w:tc>
        <w:tc>
          <w:tcPr>
            <w:tcW w:w="4397" w:type="pct"/>
          </w:tcPr>
          <w:p w:rsidR="006B30B5" w:rsidP="00320F19" w:rsidRDefault="006B30B5" w14:paraId="22AEBEB5" w14:textId="4ABD7467">
            <w:proofErr w:type="spellStart"/>
            <w:r>
              <w:t>ChannelFault</w:t>
            </w:r>
            <w:proofErr w:type="spellEnd"/>
            <w:r w:rsidR="00E225A7">
              <w:t xml:space="preserve"> (</w:t>
            </w:r>
            <w:proofErr w:type="spellStart"/>
            <w:r w:rsidR="005D768B">
              <w:fldChar w:fldCharType="begin"/>
            </w:r>
            <w:r w:rsidR="005D768B">
              <w:instrText xml:space="preserve"> HYPERLINK "http://www.openoandm.org/isbm/2.0/wsdl/ConsumerRequestService.wsdl" </w:instrText>
            </w:r>
            <w:r w:rsidR="005D768B">
              <w:fldChar w:fldCharType="separate"/>
            </w:r>
            <w:r w:rsidRPr="00E225A7" w:rsidR="00E225A7">
              <w:rPr>
                <w:rStyle w:val="Hyperlink"/>
              </w:rPr>
              <w:t>isbm:ChannelFault</w:t>
            </w:r>
            <w:proofErr w:type="spellEnd"/>
            <w:r w:rsidR="005D768B">
              <w:rPr>
                <w:rStyle w:val="Hyperlink"/>
              </w:rPr>
              <w:fldChar w:fldCharType="end"/>
            </w:r>
            <w:r w:rsidR="00E225A7">
              <w:t>)</w:t>
            </w:r>
          </w:p>
          <w:p w:rsidR="006B30B5" w:rsidP="00320F19" w:rsidRDefault="006B30B5" w14:paraId="62ABAED8" w14:textId="61278263">
            <w:pPr>
              <w:pStyle w:val="Compact"/>
            </w:pPr>
            <w:proofErr w:type="spellStart"/>
            <w:r>
              <w:t>OperationFault</w:t>
            </w:r>
            <w:proofErr w:type="spellEnd"/>
            <w:r w:rsidR="00E225A7">
              <w:t xml:space="preserve"> (</w:t>
            </w:r>
            <w:proofErr w:type="spellStart"/>
            <w:r w:rsidR="005D768B">
              <w:fldChar w:fldCharType="begin"/>
            </w:r>
            <w:r w:rsidR="005D768B">
              <w:instrText xml:space="preserve"> HYPERLINK "http://www.openoandm.org/isbm/2.0/wsdl/ConsumerRequestService.wsdl" </w:instrText>
            </w:r>
            <w:r w:rsidR="005D768B">
              <w:fldChar w:fldCharType="separate"/>
            </w:r>
            <w:r w:rsidRPr="00E225A7" w:rsidR="00E225A7">
              <w:rPr>
                <w:rStyle w:val="Hyperlink"/>
              </w:rPr>
              <w:t>isbm:OperationFault</w:t>
            </w:r>
            <w:proofErr w:type="spellEnd"/>
            <w:r w:rsidR="005D768B">
              <w:rPr>
                <w:rStyle w:val="Hyperlink"/>
              </w:rPr>
              <w:fldChar w:fldCharType="end"/>
            </w:r>
            <w:r w:rsidR="00E225A7">
              <w:t>)</w:t>
            </w:r>
          </w:p>
        </w:tc>
      </w:tr>
    </w:tbl>
    <w:p w:rsidR="006B30B5" w:rsidP="006B30B5" w:rsidRDefault="003A6A93" w14:paraId="3CE389AE" w14:textId="5E591799">
      <w:pPr>
        <w:pStyle w:val="Heading4"/>
      </w:pPr>
      <w:r>
        <w:t>REST Interface</w:t>
      </w:r>
    </w:p>
    <w:p w:rsidR="006B30B5" w:rsidP="006B30B5" w:rsidRDefault="006B30B5" w14:paraId="0025AA90" w14:textId="56C8BAA7">
      <w:pPr>
        <w:pStyle w:val="BodyText"/>
      </w:pPr>
      <w:r>
        <w:t xml:space="preserve">The Open </w:t>
      </w:r>
      <w:r w:rsidR="009D7DDE">
        <w:t>Consumer</w:t>
      </w:r>
      <w:r>
        <w:t xml:space="preserve"> Request Session general interface is mapped into a RESTful interface as an </w:t>
      </w:r>
      <w:proofErr w:type="spellStart"/>
      <w:r>
        <w:t>OpenAPI</w:t>
      </w:r>
      <w:proofErr w:type="spellEnd"/>
      <w:r>
        <w:t xml:space="preserve"> description according to the following rules.</w:t>
      </w:r>
    </w:p>
    <w:p w:rsidR="006B30B5" w:rsidP="006B30B5" w:rsidRDefault="006B30B5" w14:paraId="400CFB54"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6B30B5" w:rsidTr="00320F19" w14:paraId="5531AC9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6B30B5" w:rsidP="00320F19" w:rsidRDefault="006B30B5" w14:paraId="4D129504" w14:textId="77777777">
            <w:pPr>
              <w:pStyle w:val="Compact"/>
            </w:pPr>
            <w:r w:rsidRPr="003B5061">
              <w:t>HTTP M</w:t>
            </w:r>
            <w:r>
              <w:t>ethod</w:t>
            </w:r>
          </w:p>
        </w:tc>
        <w:tc>
          <w:tcPr>
            <w:tcW w:w="4397" w:type="pct"/>
          </w:tcPr>
          <w:p w:rsidRPr="003B5061" w:rsidR="006B30B5" w:rsidP="00320F19" w:rsidRDefault="006B30B5" w14:paraId="5CEB97F6" w14:textId="77777777">
            <w:pPr>
              <w:rPr>
                <w:bCs/>
              </w:rPr>
            </w:pPr>
            <w:r>
              <w:rPr>
                <w:bCs/>
              </w:rPr>
              <w:t>POST</w:t>
            </w:r>
          </w:p>
        </w:tc>
      </w:tr>
      <w:tr w:rsidR="006B30B5" w:rsidTr="00320F19" w14:paraId="40FBC616" w14:textId="77777777">
        <w:tc>
          <w:tcPr>
            <w:tcW w:w="603" w:type="pct"/>
          </w:tcPr>
          <w:p w:rsidRPr="003B5061" w:rsidR="006B30B5" w:rsidP="00320F19" w:rsidRDefault="006B30B5" w14:paraId="6DB69F67" w14:textId="77777777">
            <w:pPr>
              <w:pStyle w:val="Compact"/>
            </w:pPr>
            <w:r>
              <w:t xml:space="preserve">URL </w:t>
            </w:r>
          </w:p>
        </w:tc>
        <w:tc>
          <w:tcPr>
            <w:tcW w:w="4397" w:type="pct"/>
          </w:tcPr>
          <w:p w:rsidRPr="003B5061" w:rsidR="006B30B5" w:rsidP="00320F19" w:rsidRDefault="00F71AAD" w14:paraId="120E1301" w14:textId="5C81ACDD">
            <w:pPr>
              <w:rPr>
                <w:bCs/>
              </w:rPr>
            </w:pPr>
            <w:r w:rsidRPr="00F71AAD">
              <w:rPr>
                <w:bCs/>
              </w:rPr>
              <w:t>/channels/{channel-id}/consumer-request-sessions</w:t>
            </w:r>
          </w:p>
        </w:tc>
      </w:tr>
      <w:tr w:rsidR="006B30B5" w:rsidTr="00320F19" w14:paraId="1287352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6B30B5" w:rsidP="00320F19" w:rsidRDefault="006B30B5" w14:paraId="15EB00BA" w14:textId="77777777">
            <w:pPr>
              <w:pStyle w:val="Compact"/>
            </w:pPr>
            <w:r w:rsidRPr="00B303C3">
              <w:t xml:space="preserve">HTTP </w:t>
            </w:r>
            <w:r>
              <w:t>Body</w:t>
            </w:r>
          </w:p>
        </w:tc>
        <w:tc>
          <w:tcPr>
            <w:tcW w:w="4397" w:type="pct"/>
          </w:tcPr>
          <w:p w:rsidRPr="005D5D3E" w:rsidR="005D5D3E" w:rsidP="005D5D3E" w:rsidRDefault="005D5D3E" w14:paraId="4D8986DD" w14:textId="43C1EA2E">
            <w:proofErr w:type="spellStart"/>
            <w:r w:rsidRPr="005D5D3E">
              <w:t>openConsumerRequestSession</w:t>
            </w:r>
            <w:proofErr w:type="spellEnd"/>
            <w:r>
              <w:t xml:space="preserve"> (</w:t>
            </w:r>
            <w:proofErr w:type="spellStart"/>
            <w:r w:rsidR="005D768B">
              <w:fldChar w:fldCharType="begin"/>
            </w:r>
            <w:r w:rsidR="005D768B">
              <w:instrText xml:space="preserve"> HYPERLINK "http://www.openoandm.org/isbm/2.0/openapi/consumer_request_service.yml" </w:instrText>
            </w:r>
            <w:r w:rsidR="005D768B">
              <w:fldChar w:fldCharType="separate"/>
            </w:r>
            <w:r w:rsidRPr="00C3501A">
              <w:rPr>
                <w:rStyle w:val="Hyperlink"/>
              </w:rPr>
              <w:t>json:openConsumerRequestSession</w:t>
            </w:r>
            <w:proofErr w:type="spellEnd"/>
            <w:r w:rsidR="005D768B">
              <w:rPr>
                <w:rStyle w:val="Hyperlink"/>
              </w:rPr>
              <w:fldChar w:fldCharType="end"/>
            </w:r>
            <w:r>
              <w:t>)</w:t>
            </w:r>
          </w:p>
          <w:p w:rsidR="006B30B5" w:rsidP="004E4AD8" w:rsidRDefault="006B30B5" w14:paraId="7387A507" w14:textId="0141B4DE">
            <w:pPr>
              <w:pStyle w:val="ListParagraph"/>
              <w:numPr>
                <w:ilvl w:val="0"/>
                <w:numId w:val="3"/>
              </w:numPr>
            </w:pPr>
            <w:r w:rsidRPr="00B50C99">
              <w:rPr>
                <w:bCs/>
              </w:rPr>
              <w:t>Session</w:t>
            </w:r>
            <w:r>
              <w:t xml:space="preserve"> (</w:t>
            </w:r>
            <w:proofErr w:type="spellStart"/>
            <w:r w:rsidR="005D768B">
              <w:fldChar w:fldCharType="begin"/>
            </w:r>
            <w:r w:rsidR="005D768B">
              <w:instrText xml:space="preserve"> HYPERLINK \l "_Session" </w:instrText>
            </w:r>
            <w:r w:rsidR="005D768B">
              <w:fldChar w:fldCharType="separate"/>
            </w:r>
            <w:proofErr w:type="gramStart"/>
            <w:r w:rsidRPr="00F56465">
              <w:rPr>
                <w:rStyle w:val="Hyperlink"/>
              </w:rPr>
              <w:t>json:Session</w:t>
            </w:r>
            <w:proofErr w:type="spellEnd"/>
            <w:proofErr w:type="gramEnd"/>
            <w:r w:rsidR="005D768B">
              <w:rPr>
                <w:rStyle w:val="Hyperlink"/>
              </w:rPr>
              <w:fldChar w:fldCharType="end"/>
            </w:r>
            <w:r>
              <w:t>)</w:t>
            </w:r>
          </w:p>
          <w:p w:rsidRPr="003B5061" w:rsidR="006B30B5" w:rsidP="004E4AD8" w:rsidRDefault="006B30B5" w14:paraId="5E08CC01" w14:textId="50C44712">
            <w:pPr>
              <w:pStyle w:val="ListParagraph"/>
              <w:numPr>
                <w:ilvl w:val="1"/>
                <w:numId w:val="3"/>
              </w:numPr>
            </w:pPr>
            <w:proofErr w:type="spellStart"/>
            <w:r>
              <w:t>ListenerURL</w:t>
            </w:r>
            <w:proofErr w:type="spellEnd"/>
            <w:r>
              <w:t xml:space="preserve"> “</w:t>
            </w:r>
            <w:proofErr w:type="spellStart"/>
            <w:r w:rsidRPr="00AB2B85">
              <w:t>listenerUrl</w:t>
            </w:r>
            <w:proofErr w:type="spellEnd"/>
            <w:r>
              <w:t>” (</w:t>
            </w:r>
            <w:proofErr w:type="spellStart"/>
            <w:r w:rsidR="005D768B">
              <w:fldChar w:fldCharType="begin"/>
            </w:r>
            <w:r w:rsidR="005D768B">
              <w:instrText xml:space="preserve"> HYPERLINK "https://github.com/OAI/OpenAPI-Specification/blob/master/versions/3.0.1.md" \l "data-types" \h </w:instrText>
            </w:r>
            <w:r w:rsidR="005D768B">
              <w:fldChar w:fldCharType="separate"/>
            </w:r>
            <w:r w:rsidR="00F56465">
              <w:rPr>
                <w:rStyle w:val="Hyperlink"/>
              </w:rPr>
              <w:t>json</w:t>
            </w:r>
            <w:r w:rsidRPr="00957F55" w:rsidR="00F56465">
              <w:rPr>
                <w:rStyle w:val="Hyperlink"/>
              </w:rPr>
              <w:t>:string</w:t>
            </w:r>
            <w:proofErr w:type="spellEnd"/>
            <w:r w:rsidR="005D768B">
              <w:rPr>
                <w:rStyle w:val="Hyperlink"/>
              </w:rPr>
              <w:fldChar w:fldCharType="end"/>
            </w:r>
            <w:r>
              <w:t>) [0..1]</w:t>
            </w:r>
          </w:p>
        </w:tc>
      </w:tr>
      <w:tr w:rsidR="006B30B5" w:rsidTr="00320F19" w14:paraId="39F9BC23" w14:textId="77777777">
        <w:tc>
          <w:tcPr>
            <w:tcW w:w="603" w:type="pct"/>
          </w:tcPr>
          <w:p w:rsidR="006B30B5" w:rsidP="00320F19" w:rsidRDefault="006B30B5" w14:paraId="680EFD7F" w14:textId="77777777">
            <w:pPr>
              <w:pStyle w:val="Compact"/>
            </w:pPr>
            <w:r>
              <w:t>HTTP Response (Success)</w:t>
            </w:r>
          </w:p>
        </w:tc>
        <w:tc>
          <w:tcPr>
            <w:tcW w:w="4397" w:type="pct"/>
          </w:tcPr>
          <w:p w:rsidR="006B30B5" w:rsidP="00320F19" w:rsidRDefault="006B30B5" w14:paraId="221FD34C" w14:textId="77777777">
            <w:pPr>
              <w:pStyle w:val="Compact"/>
            </w:pPr>
            <w:r>
              <w:t>201 Created</w:t>
            </w:r>
          </w:p>
        </w:tc>
      </w:tr>
      <w:tr w:rsidR="006B30B5" w:rsidTr="00320F19" w14:paraId="221D791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6B30B5" w:rsidP="00320F19" w:rsidRDefault="006B30B5" w14:paraId="3CB36707" w14:textId="77777777">
            <w:pPr>
              <w:pStyle w:val="Compact"/>
            </w:pPr>
            <w:r>
              <w:t>Output</w:t>
            </w:r>
          </w:p>
        </w:tc>
        <w:tc>
          <w:tcPr>
            <w:tcW w:w="4397" w:type="pct"/>
          </w:tcPr>
          <w:p w:rsidR="006B30B5" w:rsidP="00320F19" w:rsidRDefault="006B30B5" w14:paraId="498448FD" w14:textId="14E74DA4">
            <w:pPr>
              <w:pStyle w:val="Compact"/>
            </w:pPr>
            <w:r>
              <w:t>Session (</w:t>
            </w:r>
            <w:proofErr w:type="spellStart"/>
            <w:r w:rsidR="005D768B">
              <w:fldChar w:fldCharType="begin"/>
            </w:r>
            <w:r w:rsidR="005D768B">
              <w:instrText xml:space="preserve"> HYPERLINK \l "_Session" </w:instrText>
            </w:r>
            <w:r w:rsidR="005D768B">
              <w:fldChar w:fldCharType="separate"/>
            </w:r>
            <w:proofErr w:type="gramStart"/>
            <w:r w:rsidRPr="00F56465" w:rsidR="007F3D68">
              <w:rPr>
                <w:rStyle w:val="Hyperlink"/>
              </w:rPr>
              <w:t>json:Session</w:t>
            </w:r>
            <w:proofErr w:type="spellEnd"/>
            <w:proofErr w:type="gramEnd"/>
            <w:r w:rsidR="005D768B">
              <w:rPr>
                <w:rStyle w:val="Hyperlink"/>
              </w:rPr>
              <w:fldChar w:fldCharType="end"/>
            </w:r>
            <w:r>
              <w:t>)</w:t>
            </w:r>
          </w:p>
          <w:p w:rsidR="006B30B5" w:rsidP="004E4AD8" w:rsidRDefault="006B30B5" w14:paraId="72F0FCC1" w14:textId="089A5231">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5D768B">
              <w:fldChar w:fldCharType="begin"/>
            </w:r>
            <w:r w:rsidR="005D768B">
              <w:instrText xml:space="preserve"> HYPERLINK "https://github.com/OAI/OpenAPI-Specification/blob/master/versions/3.0.1.md" \l "data-types" </w:instrText>
            </w:r>
            <w:r w:rsidR="005D768B">
              <w:fldChar w:fldCharType="separate"/>
            </w:r>
            <w:r w:rsidRPr="005A0993">
              <w:rPr>
                <w:rStyle w:val="Hyperlink"/>
              </w:rPr>
              <w:t>json:string</w:t>
            </w:r>
            <w:proofErr w:type="spellEnd"/>
            <w:r w:rsidR="005D768B">
              <w:rPr>
                <w:rStyle w:val="Hyperlink"/>
              </w:rPr>
              <w:fldChar w:fldCharType="end"/>
            </w:r>
            <w:r>
              <w:t>) [1]</w:t>
            </w:r>
          </w:p>
        </w:tc>
      </w:tr>
      <w:tr w:rsidR="006B30B5" w:rsidTr="00320F19" w14:paraId="17C05C9C" w14:textId="77777777">
        <w:trPr>
          <w:trHeight w:val="972"/>
        </w:trPr>
        <w:tc>
          <w:tcPr>
            <w:tcW w:w="603" w:type="pct"/>
          </w:tcPr>
          <w:p w:rsidR="006B30B5" w:rsidP="00320F19" w:rsidRDefault="006B30B5" w14:paraId="5FBA4BE1" w14:textId="77777777">
            <w:pPr>
              <w:pStyle w:val="Compact"/>
            </w:pPr>
            <w:r>
              <w:t>HTTP Response</w:t>
            </w:r>
          </w:p>
          <w:p w:rsidR="006B30B5" w:rsidP="00320F19" w:rsidRDefault="006B30B5" w14:paraId="08FDD441" w14:textId="77777777">
            <w:pPr>
              <w:pStyle w:val="Compact"/>
            </w:pPr>
            <w:r>
              <w:t>(Error)</w:t>
            </w:r>
          </w:p>
        </w:tc>
        <w:tc>
          <w:tcPr>
            <w:tcW w:w="4397" w:type="pct"/>
          </w:tcPr>
          <w:p w:rsidR="006B30B5" w:rsidP="00320F19" w:rsidRDefault="006B30B5" w14:paraId="0CC4691B" w14:textId="234FCB77">
            <w:proofErr w:type="spellStart"/>
            <w:r>
              <w:t>ChannelFault</w:t>
            </w:r>
            <w:proofErr w:type="spellEnd"/>
            <w:r>
              <w:t xml:space="preserve"> (</w:t>
            </w:r>
            <w:proofErr w:type="spellStart"/>
            <w:r w:rsidR="005D768B">
              <w:fldChar w:fldCharType="begin"/>
            </w:r>
            <w:r w:rsidR="005D768B">
              <w:instrText xml:space="preserve"> HYPERLINK "http://www.openoandm.org/isbm/2.0/openapi/consumer_request_service.yml" </w:instrText>
            </w:r>
            <w:r w:rsidR="005D768B">
              <w:fldChar w:fldCharType="separate"/>
            </w:r>
            <w:r w:rsidRPr="00C3501A">
              <w:rPr>
                <w:rStyle w:val="Hyperlink"/>
              </w:rPr>
              <w:t>json:ChannelFault</w:t>
            </w:r>
            <w:proofErr w:type="spellEnd"/>
            <w:r w:rsidR="005D768B">
              <w:rPr>
                <w:rStyle w:val="Hyperlink"/>
              </w:rPr>
              <w:fldChar w:fldCharType="end"/>
            </w:r>
            <w:r>
              <w:t>) – 404 Not Found</w:t>
            </w:r>
          </w:p>
          <w:p w:rsidR="006B30B5" w:rsidP="00320F19" w:rsidRDefault="006B30B5" w14:paraId="49AD486D" w14:textId="473D4768">
            <w:proofErr w:type="spellStart"/>
            <w:r>
              <w:t>OperationFault</w:t>
            </w:r>
            <w:proofErr w:type="spellEnd"/>
            <w:r>
              <w:t xml:space="preserve"> (</w:t>
            </w:r>
            <w:proofErr w:type="spellStart"/>
            <w:r w:rsidR="005D768B">
              <w:fldChar w:fldCharType="begin"/>
            </w:r>
            <w:r w:rsidR="005D768B">
              <w:instrText xml:space="preserve"> HYPERLINK "http://www.openoandm.org/isbm/2.0/openapi/consumer_request_service.yml" </w:instrText>
            </w:r>
            <w:r w:rsidR="005D768B">
              <w:fldChar w:fldCharType="separate"/>
            </w:r>
            <w:r w:rsidRPr="00C3501A">
              <w:rPr>
                <w:rStyle w:val="Hyperlink"/>
              </w:rPr>
              <w:t>json:OperationFault</w:t>
            </w:r>
            <w:proofErr w:type="spellEnd"/>
            <w:r w:rsidR="005D768B">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rsidR="00BB0129" w:rsidP="00296BF2" w:rsidRDefault="00E83E4F" w14:paraId="58EC237C" w14:textId="32068390">
      <w:pPr>
        <w:pStyle w:val="Heading3"/>
      </w:pPr>
      <w:bookmarkStart w:name="_Toc32417370" w:id="268"/>
      <w:r>
        <w:t>Post Request</w:t>
      </w:r>
      <w:bookmarkEnd w:id="267"/>
      <w:bookmarkEnd w:id="268"/>
    </w:p>
    <w:p w:rsidRPr="009F1361" w:rsidR="009F1361" w:rsidP="009F1361" w:rsidRDefault="009F1361" w14:paraId="2E2DE95A" w14:textId="60181B96">
      <w:pPr>
        <w:pStyle w:val="BodyText"/>
      </w:pPr>
      <w:r>
        <w:t>The Post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40EBBF1A"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761A274E" w14:textId="77777777">
            <w:pPr>
              <w:pStyle w:val="Compact"/>
            </w:pPr>
            <w:r>
              <w:t>Name</w:t>
            </w:r>
          </w:p>
        </w:tc>
        <w:tc>
          <w:tcPr>
            <w:tcW w:w="0" w:type="auto"/>
          </w:tcPr>
          <w:p w:rsidR="00BB0129" w:rsidRDefault="00E83E4F" w14:paraId="6462E4AD" w14:textId="77777777">
            <w:pPr>
              <w:pStyle w:val="Compact"/>
            </w:pPr>
            <w:proofErr w:type="spellStart"/>
            <w:r>
              <w:t>PostRequest</w:t>
            </w:r>
            <w:proofErr w:type="spellEnd"/>
          </w:p>
        </w:tc>
      </w:tr>
      <w:tr w:rsidR="00BB0129" w:rsidTr="00296BF2" w14:paraId="2D91039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F0F24C2" w14:textId="77777777">
            <w:pPr>
              <w:pStyle w:val="Compact"/>
            </w:pPr>
            <w:r>
              <w:t>Description</w:t>
            </w:r>
          </w:p>
        </w:tc>
        <w:tc>
          <w:tcPr>
            <w:tcW w:w="0" w:type="auto"/>
          </w:tcPr>
          <w:p w:rsidR="00BB0129" w:rsidRDefault="00E83E4F" w14:paraId="7301F7EC" w14:textId="77777777">
            <w:pPr>
              <w:pStyle w:val="Compact"/>
            </w:pPr>
            <w:r>
              <w:t>Posts a request message on a channel.</w:t>
            </w:r>
          </w:p>
        </w:tc>
      </w:tr>
      <w:tr w:rsidR="00BB0129" w:rsidTr="00296BF2" w14:paraId="42A4118D" w14:textId="77777777">
        <w:tc>
          <w:tcPr>
            <w:tcW w:w="0" w:type="auto"/>
          </w:tcPr>
          <w:p w:rsidR="00BB0129" w:rsidRDefault="00E83E4F" w14:paraId="2F4345DE" w14:textId="77777777">
            <w:pPr>
              <w:pStyle w:val="Compact"/>
            </w:pPr>
            <w:r>
              <w:lastRenderedPageBreak/>
              <w:t>Input</w:t>
            </w:r>
          </w:p>
        </w:tc>
        <w:tc>
          <w:tcPr>
            <w:tcW w:w="0" w:type="auto"/>
          </w:tcPr>
          <w:p w:rsidR="00BB0129" w:rsidRDefault="00E83E4F" w14:paraId="42DC2E37" w14:textId="737415EC">
            <w:proofErr w:type="spellStart"/>
            <w:r>
              <w:t>SessionID</w:t>
            </w:r>
            <w:proofErr w:type="spellEnd"/>
            <w:r>
              <w:t xml:space="preserve"> [1]</w:t>
            </w:r>
          </w:p>
          <w:p w:rsidR="00BB0129" w:rsidRDefault="00E83E4F" w14:paraId="13E5C249" w14:textId="4D294728">
            <w:proofErr w:type="spellStart"/>
            <w:r>
              <w:t>MessageContent</w:t>
            </w:r>
            <w:proofErr w:type="spellEnd"/>
            <w:r>
              <w:t xml:space="preserve"> [1]</w:t>
            </w:r>
          </w:p>
          <w:p w:rsidR="00BB0129" w:rsidRDefault="00E83E4F" w14:paraId="705B16E0" w14:textId="4549040C">
            <w:r>
              <w:t>Topic [1]</w:t>
            </w:r>
          </w:p>
          <w:p w:rsidR="00BB0129" w:rsidRDefault="00E83E4F" w14:paraId="71897D98" w14:textId="1DDA6991">
            <w:r>
              <w:t>Expiry [</w:t>
            </w:r>
            <w:proofErr w:type="gramStart"/>
            <w:r>
              <w:t>0..</w:t>
            </w:r>
            <w:proofErr w:type="gramEnd"/>
            <w:r>
              <w:t>1]</w:t>
            </w:r>
          </w:p>
        </w:tc>
      </w:tr>
      <w:tr w:rsidR="00BB0129" w:rsidTr="00296BF2" w14:paraId="53CCFF0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B422644" w14:textId="77777777">
            <w:pPr>
              <w:pStyle w:val="Compact"/>
            </w:pPr>
            <w:r>
              <w:t>Behavior</w:t>
            </w:r>
          </w:p>
        </w:tc>
        <w:tc>
          <w:tcPr>
            <w:tcW w:w="0" w:type="auto"/>
          </w:tcPr>
          <w:p w:rsidR="00BB0129" w:rsidRDefault="00E83E4F" w14:paraId="23C2C297" w14:textId="77777777">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rsidR="00BB0129" w:rsidP="00322C12" w:rsidRDefault="00322C12" w14:paraId="01AFE411" w14:textId="47E0F1B4">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BB0129" w:rsidTr="00296BF2" w14:paraId="2FA66679" w14:textId="77777777">
        <w:tc>
          <w:tcPr>
            <w:tcW w:w="0" w:type="auto"/>
          </w:tcPr>
          <w:p w:rsidR="00BB0129" w:rsidRDefault="00E83E4F" w14:paraId="7A6142E7" w14:textId="77777777">
            <w:pPr>
              <w:pStyle w:val="Compact"/>
            </w:pPr>
            <w:r>
              <w:t>Output</w:t>
            </w:r>
          </w:p>
        </w:tc>
        <w:tc>
          <w:tcPr>
            <w:tcW w:w="0" w:type="auto"/>
          </w:tcPr>
          <w:p w:rsidR="00BB0129" w:rsidRDefault="00E83E4F" w14:paraId="00509D12" w14:textId="67BC2AA3">
            <w:pPr>
              <w:pStyle w:val="Compact"/>
            </w:pPr>
            <w:proofErr w:type="spellStart"/>
            <w:r>
              <w:t>MessageID</w:t>
            </w:r>
            <w:proofErr w:type="spellEnd"/>
            <w:r w:rsidR="00E55591">
              <w:t xml:space="preserve"> </w:t>
            </w:r>
            <w:r>
              <w:t>[1]</w:t>
            </w:r>
          </w:p>
        </w:tc>
      </w:tr>
      <w:tr w:rsidR="00BB0129" w:rsidTr="00296BF2" w14:paraId="05A0B6B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DB60CDF" w14:textId="77777777">
            <w:pPr>
              <w:pStyle w:val="Compact"/>
            </w:pPr>
            <w:r>
              <w:t>Faults</w:t>
            </w:r>
          </w:p>
        </w:tc>
        <w:tc>
          <w:tcPr>
            <w:tcW w:w="0" w:type="auto"/>
          </w:tcPr>
          <w:p w:rsidR="00BB0129" w:rsidRDefault="00E83E4F" w14:paraId="6C1891DD" w14:textId="77777777">
            <w:pPr>
              <w:pStyle w:val="Compact"/>
            </w:pPr>
            <w:proofErr w:type="spellStart"/>
            <w:r>
              <w:t>SessionFault</w:t>
            </w:r>
            <w:proofErr w:type="spellEnd"/>
          </w:p>
        </w:tc>
      </w:tr>
    </w:tbl>
    <w:p w:rsidR="002860E3" w:rsidP="002860E3" w:rsidRDefault="003A6A93" w14:paraId="2B8D5684" w14:textId="61ED4CA5">
      <w:pPr>
        <w:pStyle w:val="Heading4"/>
      </w:pPr>
      <w:bookmarkStart w:name="expire-request" w:id="269"/>
      <w:bookmarkStart w:name="_Toc25357197" w:id="270"/>
      <w:bookmarkEnd w:id="269"/>
      <w:r>
        <w:t>SOAP Interface</w:t>
      </w:r>
    </w:p>
    <w:p w:rsidR="002860E3" w:rsidP="002860E3" w:rsidRDefault="002860E3" w14:paraId="683CC6FD" w14:textId="3EABB57A">
      <w:pPr>
        <w:pStyle w:val="BodyText"/>
      </w:pPr>
      <w:r>
        <w:t>The Post</w:t>
      </w:r>
      <w:r w:rsidRPr="00F37CC4">
        <w:t xml:space="preserve"> </w:t>
      </w:r>
      <w:r w:rsidR="00C15A43">
        <w:t>Request</w:t>
      </w:r>
      <w:r w:rsidRPr="00F37CC4">
        <w:t xml:space="preserve"> </w:t>
      </w:r>
      <w:r>
        <w:t>general interface is mapped into SOAP 1.1/1.2 as embedded XML schemas in WSDL descriptions according to the following schema types.</w:t>
      </w:r>
    </w:p>
    <w:p w:rsidR="002860E3" w:rsidP="002860E3" w:rsidRDefault="002860E3" w14:paraId="7EAACB39"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860E3" w:rsidTr="00320F19" w14:paraId="530CE910"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860E3" w:rsidP="00320F19" w:rsidRDefault="002860E3" w14:paraId="79433873" w14:textId="77777777">
            <w:pPr>
              <w:pStyle w:val="Compact"/>
            </w:pPr>
            <w:r w:rsidRPr="00151DB9">
              <w:rPr>
                <w:b w:val="0"/>
              </w:rPr>
              <w:t>Input</w:t>
            </w:r>
          </w:p>
        </w:tc>
        <w:tc>
          <w:tcPr>
            <w:tcW w:w="4397" w:type="pct"/>
          </w:tcPr>
          <w:p w:rsidRPr="00136178" w:rsidR="002860E3" w:rsidP="00320F19" w:rsidRDefault="002860E3" w14:paraId="22D97F9A" w14:textId="14E93CF2">
            <w:pPr>
              <w:rPr>
                <w:b w:val="0"/>
              </w:rPr>
            </w:pPr>
            <w:proofErr w:type="spellStart"/>
            <w:r w:rsidRPr="00136178">
              <w:rPr>
                <w:b w:val="0"/>
              </w:rPr>
              <w:t>Post</w:t>
            </w:r>
            <w:r w:rsidR="00111087">
              <w:rPr>
                <w:b w:val="0"/>
              </w:rPr>
              <w:t>Request</w:t>
            </w:r>
            <w:proofErr w:type="spellEnd"/>
            <w:r>
              <w:rPr>
                <w:b w:val="0"/>
              </w:rPr>
              <w:t xml:space="preserve"> (</w:t>
            </w:r>
            <w:proofErr w:type="spellStart"/>
            <w:r w:rsidR="005D768B">
              <w:fldChar w:fldCharType="begin"/>
            </w:r>
            <w:r w:rsidR="005D768B">
              <w:instrText xml:space="preserve"> HYPERLINK "http://www.openoandm.org/isbm/2.0/wsdl/Consum</w:instrText>
            </w:r>
            <w:r w:rsidR="005D768B">
              <w:instrText xml:space="preserve">erRequestService.wsdl" </w:instrText>
            </w:r>
            <w:r w:rsidR="005D768B">
              <w:fldChar w:fldCharType="separate"/>
            </w:r>
            <w:r w:rsidRPr="00645835">
              <w:rPr>
                <w:rStyle w:val="Hyperlink"/>
                <w:b w:val="0"/>
                <w:bCs w:val="0"/>
              </w:rPr>
              <w:t>isbm:Post</w:t>
            </w:r>
            <w:r w:rsidRPr="00645835" w:rsidR="00111087">
              <w:rPr>
                <w:rStyle w:val="Hyperlink"/>
                <w:b w:val="0"/>
                <w:bCs w:val="0"/>
              </w:rPr>
              <w:t>Request</w:t>
            </w:r>
            <w:proofErr w:type="spellEnd"/>
            <w:r w:rsidR="005D768B">
              <w:rPr>
                <w:rStyle w:val="Hyperlink"/>
              </w:rPr>
              <w:fldChar w:fldCharType="end"/>
            </w:r>
            <w:r>
              <w:rPr>
                <w:b w:val="0"/>
              </w:rPr>
              <w:t>)</w:t>
            </w:r>
          </w:p>
          <w:p w:rsidRPr="00C418F6" w:rsidR="002860E3" w:rsidP="004E4AD8" w:rsidRDefault="002860E3" w14:paraId="0D00F91C" w14:textId="52D3D36C">
            <w:pPr>
              <w:pStyle w:val="ListParagraph"/>
              <w:numPr>
                <w:ilvl w:val="0"/>
                <w:numId w:val="3"/>
              </w:numPr>
              <w:rPr>
                <w:b w:val="0"/>
              </w:rPr>
            </w:pPr>
            <w:proofErr w:type="spellStart"/>
            <w:r w:rsidRPr="00B212FB">
              <w:rPr>
                <w:b w:val="0"/>
              </w:rPr>
              <w:t>SessionID</w:t>
            </w:r>
            <w:proofErr w:type="spellEnd"/>
            <w:r w:rsidRPr="00B212FB">
              <w:rPr>
                <w:b w:val="0"/>
              </w:rPr>
              <w:t xml:space="preserve"> (</w:t>
            </w:r>
            <w:proofErr w:type="spellStart"/>
            <w:r w:rsidR="005D768B">
              <w:fldChar w:fldCharType="begin"/>
            </w:r>
            <w:r w:rsidR="005D768B">
              <w:instrText xml:space="preserve"> HYPERLINK "http://www.w3.org/TR/xmlschema-2/" \l "string" \h </w:instrText>
            </w:r>
            <w:r w:rsidR="005D768B">
              <w:fldChar w:fldCharType="separate"/>
            </w:r>
            <w:r w:rsidRPr="00663B34">
              <w:rPr>
                <w:rStyle w:val="Hyperlink"/>
                <w:b w:val="0"/>
                <w:bCs w:val="0"/>
              </w:rPr>
              <w:t>xs:string</w:t>
            </w:r>
            <w:proofErr w:type="spellEnd"/>
            <w:r w:rsidR="005D768B">
              <w:rPr>
                <w:rStyle w:val="Hyperlink"/>
              </w:rPr>
              <w:fldChar w:fldCharType="end"/>
            </w:r>
            <w:r w:rsidRPr="00C418F6">
              <w:rPr>
                <w:b w:val="0"/>
              </w:rPr>
              <w:t>) [1]</w:t>
            </w:r>
          </w:p>
          <w:p w:rsidRPr="00C418F6" w:rsidR="002860E3" w:rsidP="004E4AD8" w:rsidRDefault="002860E3" w14:paraId="7961698E" w14:textId="2362C954">
            <w:pPr>
              <w:pStyle w:val="ListParagraph"/>
              <w:numPr>
                <w:ilvl w:val="0"/>
                <w:numId w:val="3"/>
              </w:numPr>
              <w:rPr>
                <w:b w:val="0"/>
              </w:rPr>
            </w:pPr>
            <w:proofErr w:type="spellStart"/>
            <w:r w:rsidRPr="00C418F6">
              <w:rPr>
                <w:b w:val="0"/>
              </w:rPr>
              <w:t>MessageContent</w:t>
            </w:r>
            <w:proofErr w:type="spellEnd"/>
            <w:r w:rsidRPr="00C418F6">
              <w:rPr>
                <w:b w:val="0"/>
              </w:rPr>
              <w:t xml:space="preserve"> (</w:t>
            </w:r>
            <w:proofErr w:type="spellStart"/>
            <w:r w:rsidR="005D768B">
              <w:fldChar w:fldCharType="begin"/>
            </w:r>
            <w:r w:rsidR="005D768B">
              <w:instrText xml:space="preserve"> HYPERLINK \l "_MessageContent_2" \h </w:instrText>
            </w:r>
            <w:r w:rsidR="005D768B">
              <w:fldChar w:fldCharType="separate"/>
            </w:r>
            <w:proofErr w:type="gramStart"/>
            <w:r w:rsidRPr="004B155D">
              <w:rPr>
                <w:rStyle w:val="Hyperlink"/>
                <w:b w:val="0"/>
                <w:bCs w:val="0"/>
              </w:rPr>
              <w:t>isbm:MessageContent</w:t>
            </w:r>
            <w:proofErr w:type="spellEnd"/>
            <w:proofErr w:type="gramEnd"/>
            <w:r w:rsidR="005D768B">
              <w:rPr>
                <w:rStyle w:val="Hyperlink"/>
              </w:rPr>
              <w:fldChar w:fldCharType="end"/>
            </w:r>
            <w:r w:rsidRPr="00C418F6">
              <w:rPr>
                <w:b w:val="0"/>
              </w:rPr>
              <w:t>) [1]</w:t>
            </w:r>
          </w:p>
          <w:p w:rsidRPr="00B212FB" w:rsidR="002860E3" w:rsidP="004E4AD8" w:rsidRDefault="002860E3" w14:paraId="291B6A3E" w14:textId="1FD24EFE">
            <w:pPr>
              <w:pStyle w:val="ListParagraph"/>
              <w:numPr>
                <w:ilvl w:val="0"/>
                <w:numId w:val="3"/>
              </w:numPr>
              <w:rPr>
                <w:b w:val="0"/>
              </w:rPr>
            </w:pPr>
            <w:r w:rsidRPr="00B212FB">
              <w:rPr>
                <w:b w:val="0"/>
              </w:rPr>
              <w:t>Topic (</w:t>
            </w:r>
            <w:proofErr w:type="spellStart"/>
            <w:r w:rsidR="005D768B">
              <w:fldChar w:fldCharType="begin"/>
            </w:r>
            <w:r w:rsidR="005D768B">
              <w:instrText xml:space="preserve"> HYPERLINK "http://www.w3.org/TR/</w:instrText>
            </w:r>
            <w:r w:rsidR="005D768B">
              <w:instrText xml:space="preserve">xmlschema-2/" \l "string" \h </w:instrText>
            </w:r>
            <w:r w:rsidR="005D768B">
              <w:fldChar w:fldCharType="separate"/>
            </w:r>
            <w:r w:rsidRPr="00B212FB">
              <w:rPr>
                <w:rStyle w:val="Hyperlink"/>
                <w:b w:val="0"/>
              </w:rPr>
              <w:t>xs:string</w:t>
            </w:r>
            <w:proofErr w:type="spellEnd"/>
            <w:r w:rsidR="005D768B">
              <w:rPr>
                <w:rStyle w:val="Hyperlink"/>
              </w:rPr>
              <w:fldChar w:fldCharType="end"/>
            </w:r>
            <w:r w:rsidRPr="00B212FB">
              <w:rPr>
                <w:b w:val="0"/>
              </w:rPr>
              <w:t>) [1..*]</w:t>
            </w:r>
          </w:p>
          <w:p w:rsidRPr="00B212FB" w:rsidR="002860E3" w:rsidP="004E4AD8" w:rsidRDefault="002860E3" w14:paraId="1BC79787" w14:textId="622D37F2">
            <w:pPr>
              <w:pStyle w:val="ListParagraph"/>
              <w:numPr>
                <w:ilvl w:val="0"/>
                <w:numId w:val="3"/>
              </w:numPr>
              <w:rPr>
                <w:b w:val="0"/>
              </w:rPr>
            </w:pPr>
            <w:r w:rsidRPr="00B212FB">
              <w:rPr>
                <w:b w:val="0"/>
              </w:rPr>
              <w:t>Expiry (</w:t>
            </w:r>
            <w:proofErr w:type="spellStart"/>
            <w:r w:rsidR="005D768B">
              <w:fldChar w:fldCharType="begin"/>
            </w:r>
            <w:r w:rsidR="005D768B">
              <w:instrText xml:space="preserve"> HYPERLINK "http://www.w3.org/TR/xmlschema-2/" \l "duration" \h </w:instrText>
            </w:r>
            <w:r w:rsidR="005D768B">
              <w:fldChar w:fldCharType="separate"/>
            </w:r>
            <w:r w:rsidRPr="00B212FB">
              <w:rPr>
                <w:rStyle w:val="Hyperlink"/>
                <w:b w:val="0"/>
              </w:rPr>
              <w:t>xs:duration</w:t>
            </w:r>
            <w:proofErr w:type="spellEnd"/>
            <w:r w:rsidR="005D768B">
              <w:rPr>
                <w:rStyle w:val="Hyperlink"/>
              </w:rPr>
              <w:fldChar w:fldCharType="end"/>
            </w:r>
            <w:r w:rsidRPr="00B212FB">
              <w:rPr>
                <w:b w:val="0"/>
              </w:rPr>
              <w:t>) [0..1]</w:t>
            </w:r>
          </w:p>
        </w:tc>
      </w:tr>
      <w:tr w:rsidR="002860E3" w:rsidTr="00320F19" w14:paraId="647B85A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860E3" w:rsidP="00320F19" w:rsidRDefault="002860E3" w14:paraId="3155EE8B" w14:textId="77777777">
            <w:pPr>
              <w:pStyle w:val="Compact"/>
            </w:pPr>
            <w:r>
              <w:t>Output</w:t>
            </w:r>
          </w:p>
        </w:tc>
        <w:tc>
          <w:tcPr>
            <w:tcW w:w="4397" w:type="pct"/>
          </w:tcPr>
          <w:p w:rsidRPr="00957F55" w:rsidR="002860E3" w:rsidP="00320F19" w:rsidRDefault="002860E3" w14:paraId="48AD1B45" w14:textId="7BC8184D">
            <w:pPr>
              <w:rPr>
                <w:bCs/>
              </w:rPr>
            </w:pPr>
            <w:proofErr w:type="spellStart"/>
            <w:r w:rsidRPr="008E449A">
              <w:t>Post</w:t>
            </w:r>
            <w:r w:rsidR="00111087">
              <w:t>Request</w:t>
            </w:r>
            <w:r w:rsidRPr="008E449A">
              <w:t>Response</w:t>
            </w:r>
            <w:proofErr w:type="spellEnd"/>
            <w:r w:rsidRPr="008E449A">
              <w:t xml:space="preserve"> </w:t>
            </w:r>
            <w:r w:rsidRPr="00957F55">
              <w:rPr>
                <w:bCs/>
              </w:rPr>
              <w:t>(</w:t>
            </w:r>
            <w:proofErr w:type="spellStart"/>
            <w:r w:rsidR="005D768B">
              <w:fldChar w:fldCharType="begin"/>
            </w:r>
            <w:r w:rsidR="005D768B">
              <w:instrText xml:space="preserve"> HYPERLINK "http://www.openoandm.org/isbm/2.0/wsdl/ConsumerRequestService.wsdl" </w:instrText>
            </w:r>
            <w:r w:rsidR="005D768B">
              <w:fldChar w:fldCharType="separate"/>
            </w:r>
            <w:r w:rsidRPr="00645835">
              <w:rPr>
                <w:rStyle w:val="Hyperlink"/>
                <w:bCs/>
              </w:rPr>
              <w:t>isbm:</w:t>
            </w:r>
            <w:r w:rsidRPr="00645835">
              <w:rPr>
                <w:rStyle w:val="Hyperlink"/>
              </w:rPr>
              <w:t>Post</w:t>
            </w:r>
            <w:r w:rsidRPr="00645835" w:rsidR="00111087">
              <w:rPr>
                <w:rStyle w:val="Hyperlink"/>
              </w:rPr>
              <w:t>Request</w:t>
            </w:r>
            <w:r w:rsidRPr="00645835">
              <w:rPr>
                <w:rStyle w:val="Hyperlink"/>
              </w:rPr>
              <w:t>Response</w:t>
            </w:r>
            <w:proofErr w:type="spellEnd"/>
            <w:r w:rsidR="005D768B">
              <w:rPr>
                <w:rStyle w:val="Hyperlink"/>
              </w:rPr>
              <w:fldChar w:fldCharType="end"/>
            </w:r>
            <w:r w:rsidRPr="00957F55">
              <w:rPr>
                <w:bCs/>
              </w:rPr>
              <w:t>)</w:t>
            </w:r>
          </w:p>
          <w:p w:rsidRPr="00957F55" w:rsidR="002860E3" w:rsidP="004E4AD8" w:rsidRDefault="002860E3" w14:paraId="33FBF890" w14:textId="46593690">
            <w:pPr>
              <w:pStyle w:val="ListParagraph"/>
              <w:numPr>
                <w:ilvl w:val="0"/>
                <w:numId w:val="3"/>
              </w:numPr>
            </w:pPr>
            <w:proofErr w:type="spellStart"/>
            <w:r>
              <w:t>MessageID</w:t>
            </w:r>
            <w:proofErr w:type="spellEnd"/>
            <w:r>
              <w:t xml:space="preserve"> </w:t>
            </w:r>
            <w:r w:rsidRPr="00957F55">
              <w:t>(</w:t>
            </w:r>
            <w:proofErr w:type="spellStart"/>
            <w:r w:rsidR="005D768B">
              <w:fldChar w:fldCharType="begin"/>
            </w:r>
            <w:r w:rsidR="005D768B">
              <w:instrText xml:space="preserve"> HYPERLINK "http://www.w3.org/TR/xmlschema-2/" \l "string" \h </w:instrText>
            </w:r>
            <w:r w:rsidR="005D768B">
              <w:fldChar w:fldCharType="separate"/>
            </w:r>
            <w:r w:rsidRPr="00957F55">
              <w:rPr>
                <w:rStyle w:val="Hyperlink"/>
              </w:rPr>
              <w:t>xs:string</w:t>
            </w:r>
            <w:proofErr w:type="spellEnd"/>
            <w:r w:rsidR="005D768B">
              <w:rPr>
                <w:rStyle w:val="Hyperlink"/>
              </w:rPr>
              <w:fldChar w:fldCharType="end"/>
            </w:r>
            <w:r w:rsidRPr="00957F55">
              <w:t>) [1]</w:t>
            </w:r>
          </w:p>
        </w:tc>
      </w:tr>
      <w:tr w:rsidR="002860E3" w:rsidTr="00320F19" w14:paraId="1C742118" w14:textId="77777777">
        <w:tc>
          <w:tcPr>
            <w:tcW w:w="603" w:type="pct"/>
          </w:tcPr>
          <w:p w:rsidR="002860E3" w:rsidP="00320F19" w:rsidRDefault="002860E3" w14:paraId="71C238BE" w14:textId="77777777">
            <w:pPr>
              <w:pStyle w:val="Compact"/>
            </w:pPr>
            <w:r>
              <w:t>Faults</w:t>
            </w:r>
          </w:p>
        </w:tc>
        <w:tc>
          <w:tcPr>
            <w:tcW w:w="4397" w:type="pct"/>
          </w:tcPr>
          <w:p w:rsidR="002860E3" w:rsidP="00320F19" w:rsidRDefault="002860E3" w14:paraId="4307C743" w14:textId="678EFE10">
            <w:pPr>
              <w:pStyle w:val="Compact"/>
            </w:pPr>
            <w:proofErr w:type="spellStart"/>
            <w:r>
              <w:t>SessionFault</w:t>
            </w:r>
            <w:proofErr w:type="spellEnd"/>
            <w:r w:rsidR="00645835">
              <w:t xml:space="preserve"> (</w:t>
            </w:r>
            <w:proofErr w:type="spellStart"/>
            <w:r w:rsidR="005D768B">
              <w:fldChar w:fldCharType="begin"/>
            </w:r>
            <w:r w:rsidR="005D768B">
              <w:instrText xml:space="preserve"> HYPERLINK "http://www.openoandm.o</w:instrText>
            </w:r>
            <w:r w:rsidR="005D768B">
              <w:instrText xml:space="preserve">rg/isbm/2.0/wsdl/ConsumerRequestService.wsdl" </w:instrText>
            </w:r>
            <w:r w:rsidR="005D768B">
              <w:fldChar w:fldCharType="separate"/>
            </w:r>
            <w:r w:rsidRPr="00645835" w:rsidR="00645835">
              <w:rPr>
                <w:rStyle w:val="Hyperlink"/>
              </w:rPr>
              <w:t>isbm:SessionFault</w:t>
            </w:r>
            <w:proofErr w:type="spellEnd"/>
            <w:r w:rsidR="005D768B">
              <w:rPr>
                <w:rStyle w:val="Hyperlink"/>
              </w:rPr>
              <w:fldChar w:fldCharType="end"/>
            </w:r>
            <w:r w:rsidR="00645835">
              <w:t>)</w:t>
            </w:r>
          </w:p>
        </w:tc>
      </w:tr>
    </w:tbl>
    <w:p w:rsidR="002860E3" w:rsidP="002860E3" w:rsidRDefault="003A6A93" w14:paraId="2E2661B3" w14:textId="4A0195FE">
      <w:pPr>
        <w:pStyle w:val="Heading4"/>
      </w:pPr>
      <w:r>
        <w:t>REST Interface</w:t>
      </w:r>
    </w:p>
    <w:p w:rsidR="002860E3" w:rsidP="002860E3" w:rsidRDefault="002860E3" w14:paraId="117ECA8D" w14:textId="44EAE3B3">
      <w:pPr>
        <w:pStyle w:val="BodyText"/>
      </w:pPr>
      <w:r>
        <w:t>The Post</w:t>
      </w:r>
      <w:r w:rsidRPr="00F37CC4">
        <w:t xml:space="preserve"> </w:t>
      </w:r>
      <w:r w:rsidR="00724D85">
        <w:t>Request</w:t>
      </w:r>
      <w:r>
        <w:t xml:space="preserve"> general interface is mapped into a RESTful interface as an </w:t>
      </w:r>
      <w:proofErr w:type="spellStart"/>
      <w:r>
        <w:t>OpenAPI</w:t>
      </w:r>
      <w:proofErr w:type="spellEnd"/>
      <w:r>
        <w:t xml:space="preserve"> description according to the following rules.</w:t>
      </w:r>
    </w:p>
    <w:p w:rsidR="002860E3" w:rsidP="002860E3" w:rsidRDefault="002860E3" w14:paraId="482D3161"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860E3" w:rsidTr="00320F19" w14:paraId="2129E6B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860E3" w:rsidP="00320F19" w:rsidRDefault="002860E3" w14:paraId="08CC2BE3" w14:textId="77777777">
            <w:pPr>
              <w:pStyle w:val="Compact"/>
            </w:pPr>
            <w:r w:rsidRPr="003B5061">
              <w:t>HTTP M</w:t>
            </w:r>
            <w:r>
              <w:t>ethod</w:t>
            </w:r>
          </w:p>
        </w:tc>
        <w:tc>
          <w:tcPr>
            <w:tcW w:w="4397" w:type="pct"/>
          </w:tcPr>
          <w:p w:rsidRPr="003B5061" w:rsidR="002860E3" w:rsidP="00320F19" w:rsidRDefault="002860E3" w14:paraId="1BBC482F" w14:textId="77777777">
            <w:pPr>
              <w:rPr>
                <w:bCs/>
              </w:rPr>
            </w:pPr>
            <w:r>
              <w:rPr>
                <w:bCs/>
              </w:rPr>
              <w:t>POST</w:t>
            </w:r>
          </w:p>
        </w:tc>
      </w:tr>
      <w:tr w:rsidR="002860E3" w:rsidTr="00320F19" w14:paraId="60EC84C2" w14:textId="77777777">
        <w:tc>
          <w:tcPr>
            <w:tcW w:w="603" w:type="pct"/>
          </w:tcPr>
          <w:p w:rsidRPr="003B5061" w:rsidR="002860E3" w:rsidP="00320F19" w:rsidRDefault="002860E3" w14:paraId="5F8440A2" w14:textId="77777777">
            <w:pPr>
              <w:pStyle w:val="Compact"/>
            </w:pPr>
            <w:r>
              <w:t xml:space="preserve">URL </w:t>
            </w:r>
          </w:p>
        </w:tc>
        <w:tc>
          <w:tcPr>
            <w:tcW w:w="4397" w:type="pct"/>
          </w:tcPr>
          <w:p w:rsidRPr="003B5061" w:rsidR="002860E3" w:rsidP="00320F19" w:rsidRDefault="00915691" w14:paraId="6FB07E5C" w14:textId="44364BD2">
            <w:pPr>
              <w:rPr>
                <w:bCs/>
              </w:rPr>
            </w:pPr>
            <w:r w:rsidRPr="00915691">
              <w:rPr>
                <w:bCs/>
              </w:rPr>
              <w:t>/sessions/{session-id}/requests</w:t>
            </w:r>
          </w:p>
        </w:tc>
      </w:tr>
      <w:tr w:rsidR="002860E3" w:rsidTr="00320F19" w14:paraId="3D3772A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860E3" w:rsidP="00320F19" w:rsidRDefault="002860E3" w14:paraId="6CADF1B2" w14:textId="77777777">
            <w:pPr>
              <w:pStyle w:val="Compact"/>
            </w:pPr>
            <w:r>
              <w:t>HTTP Body</w:t>
            </w:r>
          </w:p>
        </w:tc>
        <w:tc>
          <w:tcPr>
            <w:tcW w:w="4397" w:type="pct"/>
          </w:tcPr>
          <w:p w:rsidR="002860E3" w:rsidP="00320F19" w:rsidRDefault="002860E3" w14:paraId="681E3718" w14:textId="73B59E26">
            <w:proofErr w:type="spellStart"/>
            <w:r w:rsidRPr="00481990">
              <w:t>post</w:t>
            </w:r>
            <w:r w:rsidR="00F31FB0">
              <w:t>Request</w:t>
            </w:r>
            <w:proofErr w:type="spellEnd"/>
            <w:r>
              <w:t>(</w:t>
            </w:r>
            <w:proofErr w:type="spellStart"/>
            <w:r w:rsidR="005D768B">
              <w:fldChar w:fldCharType="begin"/>
            </w:r>
            <w:r w:rsidR="005D768B">
              <w:instrText xml:space="preserve"> HYPERLINK "http://www.openoandm.org/isbm/2.0/openapi/consumer_request_service.yml" </w:instrText>
            </w:r>
            <w:r w:rsidR="005D768B">
              <w:fldChar w:fldCharType="separate"/>
            </w:r>
            <w:r w:rsidRPr="00F84BD7">
              <w:rPr>
                <w:rStyle w:val="Hyperlink"/>
              </w:rPr>
              <w:t>json:post</w:t>
            </w:r>
            <w:r w:rsidRPr="00F84BD7" w:rsidR="00F31FB0">
              <w:rPr>
                <w:rStyle w:val="Hyperlink"/>
              </w:rPr>
              <w:t>Request</w:t>
            </w:r>
            <w:proofErr w:type="spellEnd"/>
            <w:r w:rsidR="005D768B">
              <w:rPr>
                <w:rStyle w:val="Hyperlink"/>
              </w:rPr>
              <w:fldChar w:fldCharType="end"/>
            </w:r>
            <w:r>
              <w:t>)</w:t>
            </w:r>
          </w:p>
          <w:p w:rsidR="002860E3" w:rsidP="004E4AD8" w:rsidRDefault="002860E3" w14:paraId="6A347041" w14:textId="19811F0E">
            <w:pPr>
              <w:pStyle w:val="ListParagraph"/>
              <w:numPr>
                <w:ilvl w:val="0"/>
                <w:numId w:val="3"/>
              </w:numPr>
            </w:pPr>
            <w:r w:rsidRPr="000A6C22">
              <w:t>Message</w:t>
            </w:r>
            <w:r>
              <w:t xml:space="preserve"> (</w:t>
            </w:r>
            <w:proofErr w:type="spellStart"/>
            <w:r w:rsidR="005D768B">
              <w:fldChar w:fldCharType="begin"/>
            </w:r>
            <w:r w:rsidR="005D768B">
              <w:instrText xml:space="preserve"> HYPERLINK \l "_Message" </w:instrText>
            </w:r>
            <w:r w:rsidR="005D768B">
              <w:fldChar w:fldCharType="separate"/>
            </w:r>
            <w:proofErr w:type="gramStart"/>
            <w:r w:rsidRPr="007E21B4">
              <w:rPr>
                <w:rStyle w:val="Hyperlink"/>
              </w:rPr>
              <w:t>json:Message</w:t>
            </w:r>
            <w:proofErr w:type="spellEnd"/>
            <w:proofErr w:type="gramEnd"/>
            <w:r w:rsidR="005D768B">
              <w:rPr>
                <w:rStyle w:val="Hyperlink"/>
              </w:rPr>
              <w:fldChar w:fldCharType="end"/>
            </w:r>
            <w:r>
              <w:t>) [1]</w:t>
            </w:r>
          </w:p>
          <w:p w:rsidRPr="000A6C22" w:rsidR="002860E3" w:rsidP="004E4AD8" w:rsidRDefault="002860E3" w14:paraId="78C353F6" w14:textId="09910A52">
            <w:pPr>
              <w:pStyle w:val="ListParagraph"/>
              <w:numPr>
                <w:ilvl w:val="1"/>
                <w:numId w:val="3"/>
              </w:numPr>
            </w:pPr>
            <w:r w:rsidRPr="000A6C22">
              <w:t>Content (</w:t>
            </w:r>
            <w:proofErr w:type="spellStart"/>
            <w:r w:rsidR="005D768B">
              <w:fldChar w:fldCharType="begin"/>
            </w:r>
            <w:r w:rsidR="005D768B">
              <w:instrText xml:space="preserve"> HYPERLINK \l "_MessageContent_1" \h </w:instrText>
            </w:r>
            <w:r w:rsidR="005D768B">
              <w:fldChar w:fldCharType="separate"/>
            </w:r>
            <w:proofErr w:type="gramStart"/>
            <w:r w:rsidRPr="007E21B4">
              <w:rPr>
                <w:rStyle w:val="Hyperlink"/>
              </w:rPr>
              <w:t>json:MessageContent</w:t>
            </w:r>
            <w:proofErr w:type="spellEnd"/>
            <w:proofErr w:type="gramEnd"/>
            <w:r w:rsidR="005D768B">
              <w:rPr>
                <w:rStyle w:val="Hyperlink"/>
              </w:rPr>
              <w:fldChar w:fldCharType="end"/>
            </w:r>
            <w:r w:rsidRPr="000A6C22">
              <w:t>) [1]</w:t>
            </w:r>
          </w:p>
          <w:p w:rsidRPr="000A6C22" w:rsidR="002860E3" w:rsidP="004E4AD8" w:rsidRDefault="002860E3" w14:paraId="78790936" w14:textId="1C45A20A">
            <w:pPr>
              <w:pStyle w:val="ListParagraph"/>
              <w:numPr>
                <w:ilvl w:val="1"/>
                <w:numId w:val="3"/>
              </w:numPr>
            </w:pPr>
            <w:r w:rsidRPr="000A6C22">
              <w:lastRenderedPageBreak/>
              <w:t>Topic (</w:t>
            </w:r>
            <w:proofErr w:type="spellStart"/>
            <w:r w:rsidR="005D768B">
              <w:fldChar w:fldCharType="begin"/>
            </w:r>
            <w:r w:rsidR="005D768B">
              <w:instrText xml:space="preserve"> HYPERLINK "htt</w:instrText>
            </w:r>
            <w:r w:rsidR="005D768B">
              <w:instrText xml:space="preserve">ps://github.com/OAI/OpenAPI-Specification/blob/master/versions/3.0.1.md" \l "data-types" \h </w:instrText>
            </w:r>
            <w:r w:rsidR="005D768B">
              <w:fldChar w:fldCharType="separate"/>
            </w:r>
            <w:r w:rsidRPr="005A0993">
              <w:rPr>
                <w:rStyle w:val="Hyperlink"/>
              </w:rPr>
              <w:t>json</w:t>
            </w:r>
            <w:r w:rsidRPr="000A6C22">
              <w:rPr>
                <w:rStyle w:val="Hyperlink"/>
              </w:rPr>
              <w:t>:string</w:t>
            </w:r>
            <w:proofErr w:type="spellEnd"/>
            <w:r w:rsidR="005D768B">
              <w:rPr>
                <w:rStyle w:val="Hyperlink"/>
              </w:rPr>
              <w:fldChar w:fldCharType="end"/>
            </w:r>
            <w:r w:rsidRPr="000A6C22">
              <w:t>) [1..*]</w:t>
            </w:r>
          </w:p>
          <w:p w:rsidRPr="003B5061" w:rsidR="002860E3" w:rsidP="004E4AD8" w:rsidRDefault="002860E3" w14:paraId="56635EC4" w14:textId="36662097">
            <w:pPr>
              <w:pStyle w:val="ListParagraph"/>
              <w:numPr>
                <w:ilvl w:val="1"/>
                <w:numId w:val="3"/>
              </w:numPr>
            </w:pPr>
            <w:r w:rsidRPr="000A6C22">
              <w:t>Expiry (</w:t>
            </w:r>
            <w:proofErr w:type="spellStart"/>
            <w:r w:rsidR="005D768B">
              <w:fldChar w:fldCharType="begin"/>
            </w:r>
            <w:r w:rsidR="005D768B">
              <w:instrText xml:space="preserve"> HYPERLINK "http://www.w3.org/TR/xmlschema-2/" \l "duration" </w:instrText>
            </w:r>
            <w:r w:rsidR="005D768B">
              <w:fldChar w:fldCharType="separate"/>
            </w:r>
            <w:r w:rsidRPr="007E21B4">
              <w:rPr>
                <w:rStyle w:val="Hyperlink"/>
              </w:rPr>
              <w:t>json:duration</w:t>
            </w:r>
            <w:proofErr w:type="spellEnd"/>
            <w:r w:rsidR="005D768B">
              <w:rPr>
                <w:rStyle w:val="Hyperlink"/>
              </w:rPr>
              <w:fldChar w:fldCharType="end"/>
            </w:r>
            <w:r w:rsidRPr="000A6C22">
              <w:t>) [0..1]</w:t>
            </w:r>
          </w:p>
        </w:tc>
      </w:tr>
      <w:tr w:rsidR="002860E3" w:rsidTr="00320F19" w14:paraId="04ADC3F2" w14:textId="77777777">
        <w:tc>
          <w:tcPr>
            <w:tcW w:w="603" w:type="pct"/>
          </w:tcPr>
          <w:p w:rsidR="002860E3" w:rsidP="00320F19" w:rsidRDefault="002860E3" w14:paraId="133718CA" w14:textId="77777777">
            <w:pPr>
              <w:pStyle w:val="Compact"/>
            </w:pPr>
            <w:r>
              <w:lastRenderedPageBreak/>
              <w:t>HTTP Response (Success)</w:t>
            </w:r>
          </w:p>
        </w:tc>
        <w:tc>
          <w:tcPr>
            <w:tcW w:w="4397" w:type="pct"/>
          </w:tcPr>
          <w:p w:rsidR="002860E3" w:rsidP="00320F19" w:rsidRDefault="002860E3" w14:paraId="43BEAADD" w14:textId="77777777">
            <w:pPr>
              <w:pStyle w:val="Compact"/>
            </w:pPr>
            <w:r>
              <w:t>201 Created</w:t>
            </w:r>
          </w:p>
        </w:tc>
      </w:tr>
      <w:tr w:rsidR="002860E3" w:rsidTr="00320F19" w14:paraId="105A582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860E3" w:rsidP="00320F19" w:rsidRDefault="002860E3" w14:paraId="1942BE5C" w14:textId="77777777">
            <w:pPr>
              <w:pStyle w:val="Compact"/>
            </w:pPr>
            <w:r>
              <w:t>Output</w:t>
            </w:r>
          </w:p>
        </w:tc>
        <w:tc>
          <w:tcPr>
            <w:tcW w:w="4397" w:type="pct"/>
          </w:tcPr>
          <w:p w:rsidR="002860E3" w:rsidP="00320F19" w:rsidRDefault="002860E3" w14:paraId="308D7FAD" w14:textId="77777777">
            <w:pPr>
              <w:pStyle w:val="Compact"/>
            </w:pPr>
            <w:r>
              <w:t>Message (</w:t>
            </w:r>
            <w:proofErr w:type="spellStart"/>
            <w:proofErr w:type="gramStart"/>
            <w:r>
              <w:t>json:Message</w:t>
            </w:r>
            <w:proofErr w:type="spellEnd"/>
            <w:proofErr w:type="gramEnd"/>
            <w:r>
              <w:t>)</w:t>
            </w:r>
          </w:p>
          <w:p w:rsidR="002860E3" w:rsidP="004E4AD8" w:rsidRDefault="002860E3" w14:paraId="3F67E8CA" w14:textId="06FD1B39">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5D768B">
              <w:fldChar w:fldCharType="begin"/>
            </w:r>
            <w:r w:rsidR="005D768B">
              <w:instrText xml:space="preserve"> HYPERLINK "https://github.com/OAI/OpenAPI-Specification/blob/master/versions/3.0.1.md" \l "data-types" \h </w:instrText>
            </w:r>
            <w:r w:rsidR="005D768B">
              <w:fldChar w:fldCharType="separate"/>
            </w:r>
            <w:r>
              <w:rPr>
                <w:rStyle w:val="Hyperlink"/>
              </w:rPr>
              <w:t>json</w:t>
            </w:r>
            <w:r w:rsidRPr="00957F55">
              <w:rPr>
                <w:rStyle w:val="Hyperlink"/>
              </w:rPr>
              <w:t>:string</w:t>
            </w:r>
            <w:proofErr w:type="spellEnd"/>
            <w:r w:rsidR="005D768B">
              <w:rPr>
                <w:rStyle w:val="Hyperlink"/>
              </w:rPr>
              <w:fldChar w:fldCharType="end"/>
            </w:r>
            <w:r w:rsidRPr="00957F55">
              <w:t>) [1]</w:t>
            </w:r>
          </w:p>
        </w:tc>
      </w:tr>
      <w:tr w:rsidR="002860E3" w:rsidTr="00320F19" w14:paraId="1020D788" w14:textId="77777777">
        <w:trPr>
          <w:trHeight w:val="972"/>
        </w:trPr>
        <w:tc>
          <w:tcPr>
            <w:tcW w:w="603" w:type="pct"/>
          </w:tcPr>
          <w:p w:rsidR="002860E3" w:rsidP="00320F19" w:rsidRDefault="002860E3" w14:paraId="74F5015F" w14:textId="77777777">
            <w:pPr>
              <w:pStyle w:val="Compact"/>
            </w:pPr>
            <w:r>
              <w:t>HTTP Response</w:t>
            </w:r>
          </w:p>
          <w:p w:rsidR="002860E3" w:rsidP="00320F19" w:rsidRDefault="002860E3" w14:paraId="7642899A" w14:textId="77777777">
            <w:pPr>
              <w:pStyle w:val="Compact"/>
            </w:pPr>
            <w:r>
              <w:t>(Error)</w:t>
            </w:r>
          </w:p>
        </w:tc>
        <w:tc>
          <w:tcPr>
            <w:tcW w:w="4397" w:type="pct"/>
          </w:tcPr>
          <w:p w:rsidR="002860E3" w:rsidP="00320F19" w:rsidRDefault="002860E3" w14:paraId="71A5CEF4" w14:textId="370A0F6E">
            <w:proofErr w:type="spellStart"/>
            <w:r>
              <w:t>SessionFault</w:t>
            </w:r>
            <w:proofErr w:type="spellEnd"/>
            <w:r>
              <w:t xml:space="preserve"> (</w:t>
            </w:r>
            <w:proofErr w:type="spellStart"/>
            <w:r w:rsidR="005D768B">
              <w:fldChar w:fldCharType="begin"/>
            </w:r>
            <w:r w:rsidR="005D768B">
              <w:instrText xml:space="preserve"> HYPERLINK "http://www.openoandm.org/isbm/2.0/openapi/consumer_request_service.yml" </w:instrText>
            </w:r>
            <w:r w:rsidR="005D768B">
              <w:fldChar w:fldCharType="separate"/>
            </w:r>
            <w:r w:rsidRPr="00F84BD7">
              <w:rPr>
                <w:rStyle w:val="Hyperlink"/>
              </w:rPr>
              <w:t>json:SessionFault</w:t>
            </w:r>
            <w:proofErr w:type="spellEnd"/>
            <w:r w:rsidR="005D768B">
              <w:rPr>
                <w:rStyle w:val="Hyperlink"/>
              </w:rPr>
              <w:fldChar w:fldCharType="end"/>
            </w:r>
            <w:r>
              <w:t>) – 404 Not Found</w:t>
            </w:r>
          </w:p>
          <w:p w:rsidR="002860E3" w:rsidP="00344140" w:rsidRDefault="002860E3" w14:paraId="2E51B887" w14:textId="17FED1DE">
            <w:pPr>
              <w:pStyle w:val="Compact"/>
            </w:pPr>
            <w:proofErr w:type="spellStart"/>
            <w:r>
              <w:t>SessionFault</w:t>
            </w:r>
            <w:proofErr w:type="spellEnd"/>
            <w:r>
              <w:t xml:space="preserve"> (</w:t>
            </w:r>
            <w:proofErr w:type="spellStart"/>
            <w:r w:rsidR="005D768B">
              <w:fldChar w:fldCharType="begin"/>
            </w:r>
            <w:r w:rsidR="005D768B">
              <w:instrText xml:space="preserve"> HYPERLINK "http://www.openoandm.org/isbm/2.0/openapi/consumer_request_service.yml" </w:instrText>
            </w:r>
            <w:r w:rsidR="005D768B">
              <w:fldChar w:fldCharType="separate"/>
            </w:r>
            <w:r w:rsidRPr="00F84BD7">
              <w:rPr>
                <w:rStyle w:val="Hyperlink"/>
              </w:rPr>
              <w:t>json:SessionFault</w:t>
            </w:r>
            <w:proofErr w:type="spellEnd"/>
            <w:r w:rsidR="005D768B">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rsidR="00344140">
              <w:t xml:space="preserve"> – </w:t>
            </w:r>
            <w:r w:rsidRPr="00D44B31" w:rsidR="00344140">
              <w:t xml:space="preserve">session exists but does not correspond to a </w:t>
            </w:r>
            <w:r w:rsidR="00344140">
              <w:t xml:space="preserve">consumer request </w:t>
            </w:r>
            <w:r w:rsidRPr="00D44B31" w:rsidR="00344140">
              <w:t>session type</w:t>
            </w:r>
          </w:p>
        </w:tc>
      </w:tr>
    </w:tbl>
    <w:p w:rsidR="00BB0129" w:rsidP="00296BF2" w:rsidRDefault="00E83E4F" w14:paraId="018F100F" w14:textId="10713D3B">
      <w:pPr>
        <w:pStyle w:val="Heading3"/>
      </w:pPr>
      <w:bookmarkStart w:name="_Toc32417371" w:id="271"/>
      <w:r>
        <w:t>Expire Request</w:t>
      </w:r>
      <w:bookmarkEnd w:id="270"/>
      <w:bookmarkEnd w:id="271"/>
    </w:p>
    <w:p w:rsidRPr="00250F06" w:rsidR="00250F06" w:rsidP="00250F06" w:rsidRDefault="00250F06" w14:paraId="51787287" w14:textId="024DF4C5">
      <w:pPr>
        <w:pStyle w:val="BodyText"/>
      </w:pPr>
      <w:r>
        <w:t>The Expire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2B295D68"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6867C70B" w14:textId="77777777">
            <w:pPr>
              <w:pStyle w:val="Compact"/>
            </w:pPr>
            <w:r>
              <w:t>Name</w:t>
            </w:r>
          </w:p>
        </w:tc>
        <w:tc>
          <w:tcPr>
            <w:tcW w:w="0" w:type="auto"/>
          </w:tcPr>
          <w:p w:rsidR="00BB0129" w:rsidRDefault="00E83E4F" w14:paraId="704BE8A8" w14:textId="77777777">
            <w:pPr>
              <w:pStyle w:val="Compact"/>
            </w:pPr>
            <w:proofErr w:type="spellStart"/>
            <w:r>
              <w:t>ExpireRequest</w:t>
            </w:r>
            <w:proofErr w:type="spellEnd"/>
          </w:p>
        </w:tc>
      </w:tr>
      <w:tr w:rsidR="00BB0129" w:rsidTr="00296BF2" w14:paraId="57822F2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CF139AB" w14:textId="77777777">
            <w:pPr>
              <w:pStyle w:val="Compact"/>
            </w:pPr>
            <w:r>
              <w:t>Description</w:t>
            </w:r>
          </w:p>
        </w:tc>
        <w:tc>
          <w:tcPr>
            <w:tcW w:w="0" w:type="auto"/>
          </w:tcPr>
          <w:p w:rsidR="00BB0129" w:rsidRDefault="00E83E4F" w14:paraId="7D3E3B9F" w14:textId="77777777">
            <w:pPr>
              <w:pStyle w:val="Compact"/>
            </w:pPr>
            <w:r>
              <w:t>Expires a posted request message.</w:t>
            </w:r>
          </w:p>
        </w:tc>
      </w:tr>
      <w:tr w:rsidR="00BB0129" w:rsidTr="00296BF2" w14:paraId="2A6C9224" w14:textId="77777777">
        <w:tc>
          <w:tcPr>
            <w:tcW w:w="0" w:type="auto"/>
          </w:tcPr>
          <w:p w:rsidR="00BB0129" w:rsidRDefault="00E83E4F" w14:paraId="3858F19F" w14:textId="77777777">
            <w:pPr>
              <w:pStyle w:val="Compact"/>
            </w:pPr>
            <w:r>
              <w:t>Input</w:t>
            </w:r>
          </w:p>
        </w:tc>
        <w:tc>
          <w:tcPr>
            <w:tcW w:w="0" w:type="auto"/>
          </w:tcPr>
          <w:p w:rsidR="00BB0129" w:rsidRDefault="00E83E4F" w14:paraId="473A288B" w14:textId="68513C74">
            <w:proofErr w:type="spellStart"/>
            <w:r>
              <w:t>SessionID</w:t>
            </w:r>
            <w:proofErr w:type="spellEnd"/>
            <w:r>
              <w:t xml:space="preserve"> [1]</w:t>
            </w:r>
          </w:p>
          <w:p w:rsidR="00BB0129" w:rsidRDefault="00E83E4F" w14:paraId="1D3236CA" w14:textId="19FE7855">
            <w:proofErr w:type="spellStart"/>
            <w:r>
              <w:t>MessageID</w:t>
            </w:r>
            <w:proofErr w:type="spellEnd"/>
            <w:r>
              <w:t xml:space="preserve"> [1]</w:t>
            </w:r>
          </w:p>
        </w:tc>
      </w:tr>
      <w:tr w:rsidR="00BB0129" w:rsidTr="00296BF2" w14:paraId="770AB79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22F2FBE" w14:textId="77777777">
            <w:pPr>
              <w:pStyle w:val="Compact"/>
            </w:pPr>
            <w:r>
              <w:t>Behavior</w:t>
            </w:r>
          </w:p>
        </w:tc>
        <w:tc>
          <w:tcPr>
            <w:tcW w:w="0" w:type="auto"/>
          </w:tcPr>
          <w:p w:rsidR="00BB0129" w:rsidRDefault="00E83E4F" w14:paraId="07475C80" w14:textId="77777777">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rsidR="00322C12" w:rsidP="00322C12" w:rsidRDefault="00322C12" w14:paraId="1BA55FC8"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BB0129" w:rsidRDefault="00E83E4F" w14:paraId="5FA1D56A" w14:textId="2A09D165">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w:t>
            </w:r>
          </w:p>
          <w:p w:rsidR="003E79B6" w:rsidP="00DB3ACE" w:rsidRDefault="0076225E" w14:paraId="3B98FC10" w14:textId="03881854">
            <w:r>
              <w:t>Any unread responses</w:t>
            </w:r>
            <w:r w:rsidR="00AE106B">
              <w:t xml:space="preserve"> associated with the request</w:t>
            </w:r>
            <w:r>
              <w:t xml:space="preserve"> MAY be removed from the queue of the consumer.</w:t>
            </w:r>
          </w:p>
        </w:tc>
      </w:tr>
      <w:tr w:rsidR="00BB0129" w:rsidTr="00296BF2" w14:paraId="53447756" w14:textId="77777777">
        <w:tc>
          <w:tcPr>
            <w:tcW w:w="0" w:type="auto"/>
          </w:tcPr>
          <w:p w:rsidR="00BB0129" w:rsidRDefault="00E83E4F" w14:paraId="713139FF" w14:textId="77777777">
            <w:pPr>
              <w:pStyle w:val="Compact"/>
            </w:pPr>
            <w:r>
              <w:t>Output</w:t>
            </w:r>
          </w:p>
        </w:tc>
        <w:tc>
          <w:tcPr>
            <w:tcW w:w="0" w:type="auto"/>
          </w:tcPr>
          <w:p w:rsidR="00BB0129" w:rsidRDefault="00E83E4F" w14:paraId="088AE373" w14:textId="77777777">
            <w:pPr>
              <w:pStyle w:val="Compact"/>
            </w:pPr>
            <w:r>
              <w:t>N/A</w:t>
            </w:r>
          </w:p>
        </w:tc>
      </w:tr>
      <w:tr w:rsidR="00BB0129" w:rsidTr="00296BF2" w14:paraId="29F0711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4A2FFCE" w14:textId="77777777">
            <w:pPr>
              <w:pStyle w:val="Compact"/>
            </w:pPr>
            <w:r>
              <w:t>Faults</w:t>
            </w:r>
          </w:p>
        </w:tc>
        <w:tc>
          <w:tcPr>
            <w:tcW w:w="0" w:type="auto"/>
          </w:tcPr>
          <w:p w:rsidR="00BB0129" w:rsidRDefault="00E83E4F" w14:paraId="7C3C21FA" w14:textId="77777777">
            <w:pPr>
              <w:pStyle w:val="Compact"/>
            </w:pPr>
            <w:proofErr w:type="spellStart"/>
            <w:r>
              <w:t>SessionFault</w:t>
            </w:r>
            <w:proofErr w:type="spellEnd"/>
          </w:p>
        </w:tc>
      </w:tr>
    </w:tbl>
    <w:p w:rsidR="00DB3ACE" w:rsidP="00D049B2" w:rsidRDefault="00E512E0" w14:paraId="72AAB426" w14:textId="1328A74A">
      <w:pPr>
        <w:pStyle w:val="Note"/>
      </w:pPr>
      <w:bookmarkStart w:name="read-response" w:id="272"/>
      <w:bookmarkEnd w:id="272"/>
      <w:r w:rsidRPr="00D049B2">
        <w:t>N</w:t>
      </w:r>
      <w:r>
        <w:t>OTE</w:t>
      </w:r>
      <w:r>
        <w:tab/>
      </w:r>
      <w:r w:rsidRPr="00DB3ACE" w:rsidR="00DB3ACE">
        <w:t xml:space="preserve">It has been left open for </w:t>
      </w:r>
      <w:r w:rsidR="00A87C07">
        <w:t>v</w:t>
      </w:r>
      <w:r w:rsidRPr="00DB3ACE" w:rsidR="00DB3ACE">
        <w:t xml:space="preserve">endor’s implementation to document what should happen to responses that have already been posted against a request that </w:t>
      </w:r>
      <w:r w:rsidR="00A87C07">
        <w:t>ha</w:t>
      </w:r>
      <w:r w:rsidRPr="00DB3ACE" w:rsidR="00DB3ACE">
        <w:t>s subsequently expired. T</w:t>
      </w:r>
      <w:r w:rsidR="00A87C07">
        <w:t>he two options are</w:t>
      </w:r>
      <w:r w:rsidRPr="00DB3ACE" w:rsidR="00DB3ACE">
        <w:t>, should responses be available for consumer to read or should they be removed from the consumer’s queue (unless they have been read previously).</w:t>
      </w:r>
    </w:p>
    <w:p w:rsidR="00563C90" w:rsidP="00563C90" w:rsidRDefault="003A6A93" w14:paraId="42F97BDE" w14:textId="57C75285">
      <w:pPr>
        <w:pStyle w:val="Heading4"/>
      </w:pPr>
      <w:bookmarkStart w:name="_Toc25357198" w:id="273"/>
      <w:r>
        <w:t>SOAP Interface</w:t>
      </w:r>
    </w:p>
    <w:p w:rsidR="00563C90" w:rsidP="00563C90" w:rsidRDefault="00563C90" w14:paraId="7811C012" w14:textId="58955097">
      <w:pPr>
        <w:pStyle w:val="BodyText"/>
      </w:pPr>
      <w:r>
        <w:t>The Expire</w:t>
      </w:r>
      <w:r w:rsidRPr="00F37CC4">
        <w:t xml:space="preserve"> </w:t>
      </w:r>
      <w:r w:rsidR="00C631A2">
        <w:t>Request</w:t>
      </w:r>
      <w:r w:rsidRPr="00F37CC4">
        <w:t xml:space="preserve"> </w:t>
      </w:r>
      <w:r>
        <w:t>general interface is mapped into SOAP 1.1/1.2 as embedded XML schemas in WSDL descriptions according to the following schema types.</w:t>
      </w:r>
    </w:p>
    <w:p w:rsidR="00563C90" w:rsidP="00563C90" w:rsidRDefault="00563C90" w14:paraId="5C027D3B"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563C90" w:rsidTr="00320F19" w14:paraId="31953C2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D06798" w:rsidR="00563C90" w:rsidP="00320F19" w:rsidRDefault="00563C90" w14:paraId="668B22AA" w14:textId="77777777">
            <w:pPr>
              <w:pStyle w:val="Compact"/>
              <w:rPr>
                <w:bCs/>
              </w:rPr>
            </w:pPr>
            <w:r w:rsidRPr="00D06798">
              <w:rPr>
                <w:bCs/>
              </w:rPr>
              <w:t>Input</w:t>
            </w:r>
          </w:p>
        </w:tc>
        <w:tc>
          <w:tcPr>
            <w:tcW w:w="4397" w:type="pct"/>
          </w:tcPr>
          <w:p w:rsidRPr="00D06798" w:rsidR="00563C90" w:rsidP="00320F19" w:rsidRDefault="00563C90" w14:paraId="02BDB29F" w14:textId="25C6027F">
            <w:pPr>
              <w:rPr>
                <w:bCs/>
              </w:rPr>
            </w:pPr>
            <w:proofErr w:type="spellStart"/>
            <w:r w:rsidRPr="00D06798">
              <w:rPr>
                <w:bCs/>
              </w:rPr>
              <w:t>Expire</w:t>
            </w:r>
            <w:r w:rsidR="002A5C04">
              <w:rPr>
                <w:bCs/>
              </w:rPr>
              <w:t>Request</w:t>
            </w:r>
            <w:proofErr w:type="spellEnd"/>
            <w:r w:rsidRPr="00D06798">
              <w:rPr>
                <w:bCs/>
              </w:rPr>
              <w:t xml:space="preserve"> (</w:t>
            </w:r>
            <w:proofErr w:type="spellStart"/>
            <w:r w:rsidR="005D768B">
              <w:fldChar w:fldCharType="begin"/>
            </w:r>
            <w:r w:rsidR="005D768B">
              <w:instrText xml:space="preserve"> HYPERLINK "http://www.openoandm.org/isbm/2.0/wsdl/ConsumerRequestService.wsdl" </w:instrText>
            </w:r>
            <w:r w:rsidR="005D768B">
              <w:fldChar w:fldCharType="separate"/>
            </w:r>
            <w:r w:rsidRPr="004B155D">
              <w:rPr>
                <w:rStyle w:val="Hyperlink"/>
                <w:bCs/>
              </w:rPr>
              <w:t>isbm:Expire</w:t>
            </w:r>
            <w:r w:rsidRPr="004B155D" w:rsidR="002A5C04">
              <w:rPr>
                <w:rStyle w:val="Hyperlink"/>
                <w:bCs/>
              </w:rPr>
              <w:t>Request</w:t>
            </w:r>
            <w:proofErr w:type="spellEnd"/>
            <w:r w:rsidR="005D768B">
              <w:rPr>
                <w:rStyle w:val="Hyperlink"/>
                <w:bCs/>
              </w:rPr>
              <w:fldChar w:fldCharType="end"/>
            </w:r>
            <w:r w:rsidRPr="00D06798">
              <w:rPr>
                <w:bCs/>
              </w:rPr>
              <w:t>)</w:t>
            </w:r>
          </w:p>
          <w:p w:rsidRPr="00D06798" w:rsidR="00563C90" w:rsidP="004E4AD8" w:rsidRDefault="00563C90" w14:paraId="427A2F97" w14:textId="385A9B9A">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5D768B">
              <w:fldChar w:fldCharType="begin"/>
            </w:r>
            <w:r w:rsidR="005D768B">
              <w:instrText xml:space="preserve"> HYPERLINK "http://www.w3.org/TR/xmlschema-2/" \l "string" \h </w:instrText>
            </w:r>
            <w:r w:rsidR="005D768B">
              <w:fldChar w:fldCharType="separate"/>
            </w:r>
            <w:r w:rsidRPr="00E61BA8">
              <w:rPr>
                <w:rStyle w:val="Hyperlink"/>
              </w:rPr>
              <w:t>xs:string</w:t>
            </w:r>
            <w:proofErr w:type="spellEnd"/>
            <w:r w:rsidR="005D768B">
              <w:rPr>
                <w:rStyle w:val="Hyperlink"/>
              </w:rPr>
              <w:fldChar w:fldCharType="end"/>
            </w:r>
            <w:r w:rsidRPr="00D06798">
              <w:rPr>
                <w:bCs/>
              </w:rPr>
              <w:t>) [1]</w:t>
            </w:r>
          </w:p>
          <w:p w:rsidRPr="00D06798" w:rsidR="00563C90" w:rsidP="004E4AD8" w:rsidRDefault="00563C90" w14:paraId="648085AD" w14:textId="07103825">
            <w:pPr>
              <w:pStyle w:val="ListParagraph"/>
              <w:numPr>
                <w:ilvl w:val="0"/>
                <w:numId w:val="3"/>
              </w:numPr>
              <w:rPr>
                <w:bCs/>
              </w:rPr>
            </w:pPr>
            <w:proofErr w:type="spellStart"/>
            <w:r w:rsidRPr="00D06798">
              <w:rPr>
                <w:bCs/>
              </w:rPr>
              <w:lastRenderedPageBreak/>
              <w:t>MessageID</w:t>
            </w:r>
            <w:proofErr w:type="spellEnd"/>
            <w:r w:rsidRPr="00D06798">
              <w:rPr>
                <w:bCs/>
              </w:rPr>
              <w:t xml:space="preserve"> (</w:t>
            </w:r>
            <w:proofErr w:type="spellStart"/>
            <w:r w:rsidR="005D768B">
              <w:fldChar w:fldCharType="begin"/>
            </w:r>
            <w:r w:rsidR="005D768B">
              <w:instrText xml:space="preserve"> HYPERLINK "http://www.w3.org/TR/xmlschema-2/" \l "string" \h </w:instrText>
            </w:r>
            <w:r w:rsidR="005D768B">
              <w:fldChar w:fldCharType="separate"/>
            </w:r>
            <w:r w:rsidRPr="00E61BA8">
              <w:rPr>
                <w:rStyle w:val="Hyperlink"/>
              </w:rPr>
              <w:t>xs:string</w:t>
            </w:r>
            <w:proofErr w:type="spellEnd"/>
            <w:r w:rsidR="005D768B">
              <w:rPr>
                <w:rStyle w:val="Hyperlink"/>
              </w:rPr>
              <w:fldChar w:fldCharType="end"/>
            </w:r>
            <w:r w:rsidRPr="00D06798">
              <w:rPr>
                <w:bCs/>
              </w:rPr>
              <w:t>) [1]</w:t>
            </w:r>
          </w:p>
        </w:tc>
      </w:tr>
      <w:tr w:rsidR="00563C90" w:rsidTr="00320F19" w14:paraId="018E2A17" w14:textId="77777777">
        <w:tc>
          <w:tcPr>
            <w:tcW w:w="603" w:type="pct"/>
          </w:tcPr>
          <w:p w:rsidR="00563C90" w:rsidP="00320F19" w:rsidRDefault="00563C90" w14:paraId="45326DA1" w14:textId="77777777">
            <w:pPr>
              <w:pStyle w:val="Compact"/>
            </w:pPr>
            <w:r>
              <w:lastRenderedPageBreak/>
              <w:t>Output</w:t>
            </w:r>
          </w:p>
        </w:tc>
        <w:tc>
          <w:tcPr>
            <w:tcW w:w="4397" w:type="pct"/>
          </w:tcPr>
          <w:p w:rsidRPr="00957F55" w:rsidR="00563C90" w:rsidP="00320F19" w:rsidRDefault="00563C90" w14:paraId="3AA486D1" w14:textId="144684B6">
            <w:pPr>
              <w:rPr>
                <w:bCs/>
              </w:rPr>
            </w:pPr>
            <w:proofErr w:type="spellStart"/>
            <w:r w:rsidRPr="00B738B0">
              <w:t>Expire</w:t>
            </w:r>
            <w:r w:rsidR="001B085A">
              <w:t>Request</w:t>
            </w:r>
            <w:r w:rsidRPr="008E449A">
              <w:t>Response</w:t>
            </w:r>
            <w:proofErr w:type="spellEnd"/>
            <w:r w:rsidRPr="008E449A">
              <w:t xml:space="preserve"> </w:t>
            </w:r>
            <w:r w:rsidRPr="00957F55">
              <w:rPr>
                <w:bCs/>
              </w:rPr>
              <w:t>(</w:t>
            </w:r>
            <w:proofErr w:type="spellStart"/>
            <w:r w:rsidR="005D768B">
              <w:fldChar w:fldCharType="begin"/>
            </w:r>
            <w:r w:rsidR="005D768B">
              <w:instrText xml:space="preserve"> HYPERLINK "http://www.openoandm.org/isbm/2.0/wsdl/Con</w:instrText>
            </w:r>
            <w:r w:rsidR="005D768B">
              <w:instrText xml:space="preserve">sumerRequestService.wsdl" </w:instrText>
            </w:r>
            <w:r w:rsidR="005D768B">
              <w:fldChar w:fldCharType="separate"/>
            </w:r>
            <w:r w:rsidRPr="004B155D">
              <w:rPr>
                <w:rStyle w:val="Hyperlink"/>
                <w:bCs/>
              </w:rPr>
              <w:t>isbm:</w:t>
            </w:r>
            <w:r w:rsidRPr="004B155D">
              <w:rPr>
                <w:rStyle w:val="Hyperlink"/>
              </w:rPr>
              <w:t>Expire</w:t>
            </w:r>
            <w:r w:rsidRPr="004B155D" w:rsidR="001B085A">
              <w:rPr>
                <w:rStyle w:val="Hyperlink"/>
              </w:rPr>
              <w:t>Request</w:t>
            </w:r>
            <w:r w:rsidRPr="004B155D">
              <w:rPr>
                <w:rStyle w:val="Hyperlink"/>
              </w:rPr>
              <w:t>Response</w:t>
            </w:r>
            <w:proofErr w:type="spellEnd"/>
            <w:r w:rsidR="005D768B">
              <w:rPr>
                <w:rStyle w:val="Hyperlink"/>
              </w:rPr>
              <w:fldChar w:fldCharType="end"/>
            </w:r>
            <w:r w:rsidRPr="00957F55">
              <w:rPr>
                <w:bCs/>
              </w:rPr>
              <w:t>)</w:t>
            </w:r>
          </w:p>
          <w:p w:rsidRPr="00957F55" w:rsidR="00563C90" w:rsidP="004E4AD8" w:rsidRDefault="00563C90" w14:paraId="54D4C4C9" w14:textId="77777777">
            <w:pPr>
              <w:pStyle w:val="ListParagraph"/>
              <w:numPr>
                <w:ilvl w:val="0"/>
                <w:numId w:val="3"/>
              </w:numPr>
            </w:pPr>
            <w:r>
              <w:t>No content</w:t>
            </w:r>
          </w:p>
        </w:tc>
      </w:tr>
      <w:tr w:rsidR="00563C90" w:rsidTr="00320F19" w14:paraId="404C6FD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563C90" w:rsidP="00320F19" w:rsidRDefault="00563C90" w14:paraId="45F16A61" w14:textId="77777777">
            <w:pPr>
              <w:pStyle w:val="Compact"/>
            </w:pPr>
            <w:r>
              <w:t>Faults</w:t>
            </w:r>
          </w:p>
        </w:tc>
        <w:tc>
          <w:tcPr>
            <w:tcW w:w="4397" w:type="pct"/>
          </w:tcPr>
          <w:p w:rsidR="00563C90" w:rsidP="00320F19" w:rsidRDefault="00563C90" w14:paraId="598AE3A7" w14:textId="705E0677">
            <w:pPr>
              <w:pStyle w:val="Compact"/>
            </w:pPr>
            <w:proofErr w:type="spellStart"/>
            <w:r>
              <w:t>SessionFault</w:t>
            </w:r>
            <w:proofErr w:type="spellEnd"/>
            <w:r w:rsidR="004B155D">
              <w:t xml:space="preserve"> (</w:t>
            </w:r>
            <w:proofErr w:type="spellStart"/>
            <w:r w:rsidR="005D768B">
              <w:fldChar w:fldCharType="begin"/>
            </w:r>
            <w:r w:rsidR="005D768B">
              <w:instrText xml:space="preserve"> HYPERLINK "http://www.openoandm.org/isbm/2.0/wsdl/ConsumerRequestService.wsdl" </w:instrText>
            </w:r>
            <w:r w:rsidR="005D768B">
              <w:fldChar w:fldCharType="separate"/>
            </w:r>
            <w:r w:rsidRPr="004B155D" w:rsidR="004B155D">
              <w:rPr>
                <w:rStyle w:val="Hyperlink"/>
              </w:rPr>
              <w:t>isbm:SessionFault</w:t>
            </w:r>
            <w:proofErr w:type="spellEnd"/>
            <w:r w:rsidR="005D768B">
              <w:rPr>
                <w:rStyle w:val="Hyperlink"/>
              </w:rPr>
              <w:fldChar w:fldCharType="end"/>
            </w:r>
            <w:r w:rsidR="004B155D">
              <w:t>)</w:t>
            </w:r>
          </w:p>
        </w:tc>
      </w:tr>
    </w:tbl>
    <w:p w:rsidR="00563C90" w:rsidP="00563C90" w:rsidRDefault="003A6A93" w14:paraId="4F6C1DDE" w14:textId="7C012F69">
      <w:pPr>
        <w:pStyle w:val="Heading4"/>
      </w:pPr>
      <w:r>
        <w:t>REST Interface</w:t>
      </w:r>
    </w:p>
    <w:p w:rsidR="00563C90" w:rsidP="00563C90" w:rsidRDefault="00563C90" w14:paraId="01C2AA6A" w14:textId="3CBA7437">
      <w:pPr>
        <w:pStyle w:val="BodyText"/>
      </w:pPr>
      <w:r>
        <w:t>The Expire</w:t>
      </w:r>
      <w:r w:rsidRPr="00F37CC4">
        <w:t xml:space="preserve"> </w:t>
      </w:r>
      <w:r w:rsidR="001A6E71">
        <w:t>Request</w:t>
      </w:r>
      <w:r>
        <w:t xml:space="preserve"> general interface is mapped into a RESTful interface as an </w:t>
      </w:r>
      <w:proofErr w:type="spellStart"/>
      <w:r>
        <w:t>OpenAPI</w:t>
      </w:r>
      <w:proofErr w:type="spellEnd"/>
      <w:r>
        <w:t xml:space="preserve"> description according to the following rules.</w:t>
      </w:r>
    </w:p>
    <w:p w:rsidR="00563C90" w:rsidP="00563C90" w:rsidRDefault="00563C90" w14:paraId="2410530A"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63C90" w:rsidTr="00320F19" w14:paraId="4DB59E7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563C90" w:rsidP="00320F19" w:rsidRDefault="00563C90" w14:paraId="214E78C2" w14:textId="77777777">
            <w:pPr>
              <w:pStyle w:val="Compact"/>
            </w:pPr>
            <w:r w:rsidRPr="003B5061">
              <w:t>HTTP M</w:t>
            </w:r>
            <w:r>
              <w:t>ethod</w:t>
            </w:r>
          </w:p>
        </w:tc>
        <w:tc>
          <w:tcPr>
            <w:tcW w:w="4397" w:type="pct"/>
          </w:tcPr>
          <w:p w:rsidRPr="003B5061" w:rsidR="00563C90" w:rsidP="00320F19" w:rsidRDefault="00563C90" w14:paraId="5A7B77F3" w14:textId="77777777">
            <w:pPr>
              <w:rPr>
                <w:bCs/>
              </w:rPr>
            </w:pPr>
            <w:r>
              <w:rPr>
                <w:bCs/>
              </w:rPr>
              <w:t>DELETE</w:t>
            </w:r>
          </w:p>
        </w:tc>
      </w:tr>
      <w:tr w:rsidR="00563C90" w:rsidTr="00320F19" w14:paraId="365D1BF1" w14:textId="77777777">
        <w:tc>
          <w:tcPr>
            <w:tcW w:w="603" w:type="pct"/>
          </w:tcPr>
          <w:p w:rsidRPr="003B5061" w:rsidR="00563C90" w:rsidP="00320F19" w:rsidRDefault="00563C90" w14:paraId="4B8BFD83" w14:textId="77777777">
            <w:pPr>
              <w:pStyle w:val="Compact"/>
            </w:pPr>
            <w:r>
              <w:t xml:space="preserve">URL </w:t>
            </w:r>
          </w:p>
        </w:tc>
        <w:tc>
          <w:tcPr>
            <w:tcW w:w="4397" w:type="pct"/>
          </w:tcPr>
          <w:p w:rsidRPr="003B5061" w:rsidR="00563C90" w:rsidP="00320F19" w:rsidRDefault="00CE7277" w14:paraId="548967BA" w14:textId="4B711A72">
            <w:pPr>
              <w:rPr>
                <w:bCs/>
              </w:rPr>
            </w:pPr>
            <w:r w:rsidRPr="00CE7277">
              <w:rPr>
                <w:bCs/>
              </w:rPr>
              <w:t>/sessions/{session-id}/requests/{message-id}</w:t>
            </w:r>
          </w:p>
        </w:tc>
      </w:tr>
      <w:tr w:rsidR="00563C90" w:rsidTr="00320F19" w14:paraId="244C92B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563C90" w:rsidP="00320F19" w:rsidRDefault="00563C90" w14:paraId="2D05D06F" w14:textId="77777777">
            <w:pPr>
              <w:pStyle w:val="Compact"/>
            </w:pPr>
            <w:r>
              <w:t>HTTP Body</w:t>
            </w:r>
          </w:p>
        </w:tc>
        <w:tc>
          <w:tcPr>
            <w:tcW w:w="4397" w:type="pct"/>
          </w:tcPr>
          <w:p w:rsidRPr="003B5061" w:rsidR="00563C90" w:rsidP="00320F19" w:rsidRDefault="00FC1647" w14:paraId="5319EAAB" w14:textId="64BC2ED4">
            <w:r>
              <w:t>N/A</w:t>
            </w:r>
          </w:p>
        </w:tc>
      </w:tr>
      <w:tr w:rsidR="00563C90" w:rsidTr="00320F19" w14:paraId="6AE5150B" w14:textId="77777777">
        <w:tc>
          <w:tcPr>
            <w:tcW w:w="603" w:type="pct"/>
          </w:tcPr>
          <w:p w:rsidR="00563C90" w:rsidP="00320F19" w:rsidRDefault="00563C90" w14:paraId="28A636BA" w14:textId="77777777">
            <w:pPr>
              <w:pStyle w:val="Compact"/>
            </w:pPr>
            <w:r>
              <w:t>HTTP Response (Success)</w:t>
            </w:r>
          </w:p>
        </w:tc>
        <w:tc>
          <w:tcPr>
            <w:tcW w:w="4397" w:type="pct"/>
          </w:tcPr>
          <w:p w:rsidR="00563C90" w:rsidP="00320F19" w:rsidRDefault="00563C90" w14:paraId="0B8E3DCA" w14:textId="77777777">
            <w:pPr>
              <w:pStyle w:val="Compact"/>
            </w:pPr>
            <w:r>
              <w:t>204 No Content</w:t>
            </w:r>
          </w:p>
        </w:tc>
      </w:tr>
      <w:tr w:rsidR="00563C90" w:rsidTr="00320F19" w14:paraId="7378122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563C90" w:rsidP="00320F19" w:rsidRDefault="00563C90" w14:paraId="71653CB5" w14:textId="77777777">
            <w:pPr>
              <w:pStyle w:val="Compact"/>
            </w:pPr>
            <w:r>
              <w:t>Output</w:t>
            </w:r>
          </w:p>
        </w:tc>
        <w:tc>
          <w:tcPr>
            <w:tcW w:w="4397" w:type="pct"/>
          </w:tcPr>
          <w:p w:rsidR="00563C90" w:rsidP="00320F19" w:rsidRDefault="00563C90" w14:paraId="53D6D361" w14:textId="77777777">
            <w:r>
              <w:t>N/A</w:t>
            </w:r>
          </w:p>
        </w:tc>
      </w:tr>
      <w:tr w:rsidR="00563C90" w:rsidTr="00320F19" w14:paraId="21231A9D" w14:textId="77777777">
        <w:trPr>
          <w:trHeight w:val="972"/>
        </w:trPr>
        <w:tc>
          <w:tcPr>
            <w:tcW w:w="603" w:type="pct"/>
          </w:tcPr>
          <w:p w:rsidR="00563C90" w:rsidP="00320F19" w:rsidRDefault="00563C90" w14:paraId="605DE4F8" w14:textId="77777777">
            <w:pPr>
              <w:pStyle w:val="Compact"/>
            </w:pPr>
            <w:r>
              <w:t>HTTP Response</w:t>
            </w:r>
          </w:p>
          <w:p w:rsidR="00563C90" w:rsidP="00320F19" w:rsidRDefault="00563C90" w14:paraId="0D25E6EC" w14:textId="77777777">
            <w:pPr>
              <w:pStyle w:val="Compact"/>
            </w:pPr>
            <w:r>
              <w:t>(Error)</w:t>
            </w:r>
          </w:p>
        </w:tc>
        <w:tc>
          <w:tcPr>
            <w:tcW w:w="4397" w:type="pct"/>
          </w:tcPr>
          <w:p w:rsidR="00563C90" w:rsidP="00320F19" w:rsidRDefault="00563C90" w14:paraId="0218A3A3" w14:textId="622B06F4">
            <w:proofErr w:type="spellStart"/>
            <w:r>
              <w:t>SessionFault</w:t>
            </w:r>
            <w:proofErr w:type="spellEnd"/>
            <w:r>
              <w:t xml:space="preserve"> (</w:t>
            </w:r>
            <w:proofErr w:type="spellStart"/>
            <w:r w:rsidR="005D768B">
              <w:fldChar w:fldCharType="begin"/>
            </w:r>
            <w:r w:rsidR="005D768B">
              <w:instrText xml:space="preserve"> HYPERLINK "http://www.openoandm.org/isbm/2.0/openapi/consumer_request_service.yml" </w:instrText>
            </w:r>
            <w:r w:rsidR="005D768B">
              <w:fldChar w:fldCharType="separate"/>
            </w:r>
            <w:r w:rsidRPr="00F84BD7" w:rsidR="00C03955">
              <w:rPr>
                <w:rStyle w:val="Hyperlink"/>
              </w:rPr>
              <w:t>json:SessionFault</w:t>
            </w:r>
            <w:proofErr w:type="spellEnd"/>
            <w:r w:rsidR="005D768B">
              <w:rPr>
                <w:rStyle w:val="Hyperlink"/>
              </w:rPr>
              <w:fldChar w:fldCharType="end"/>
            </w:r>
            <w:r>
              <w:t>) – 404 Not Found</w:t>
            </w:r>
          </w:p>
          <w:p w:rsidR="008C4B05" w:rsidP="008C4B05" w:rsidRDefault="00563C90" w14:paraId="5A7CFB6D" w14:textId="27B6A512">
            <w:pPr>
              <w:pStyle w:val="Compact"/>
            </w:pPr>
            <w:proofErr w:type="spellStart"/>
            <w:r>
              <w:t>SessionFault</w:t>
            </w:r>
            <w:proofErr w:type="spellEnd"/>
            <w:r>
              <w:t xml:space="preserve"> (</w:t>
            </w:r>
            <w:proofErr w:type="spellStart"/>
            <w:r w:rsidR="005D768B">
              <w:fldChar w:fldCharType="begin"/>
            </w:r>
            <w:r w:rsidR="005D768B">
              <w:instrText xml:space="preserve"> HYPERLINK "http://www.openoandm.org/isbm/2.0/openapi/consumer_request_service.yml" </w:instrText>
            </w:r>
            <w:r w:rsidR="005D768B">
              <w:fldChar w:fldCharType="separate"/>
            </w:r>
            <w:r w:rsidRPr="00F84BD7" w:rsidR="00C03955">
              <w:rPr>
                <w:rStyle w:val="Hyperlink"/>
              </w:rPr>
              <w:t>json:SessionFault</w:t>
            </w:r>
            <w:proofErr w:type="spellEnd"/>
            <w:r w:rsidR="005D768B">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rsidR="008C4B05">
              <w:t xml:space="preserve"> – </w:t>
            </w:r>
            <w:r w:rsidRPr="00D44B31" w:rsidR="008C4B05">
              <w:t xml:space="preserve">session exists but does not correspond to a </w:t>
            </w:r>
            <w:r w:rsidR="008C4B05">
              <w:t xml:space="preserve">consumer request </w:t>
            </w:r>
            <w:r w:rsidRPr="00D44B31" w:rsidR="008C4B05">
              <w:t>session type</w:t>
            </w:r>
          </w:p>
          <w:p w:rsidR="00563C90" w:rsidP="00320F19" w:rsidRDefault="00563C90" w14:paraId="064A44AA" w14:textId="45E41817">
            <w:pPr>
              <w:pStyle w:val="Compact"/>
            </w:pPr>
          </w:p>
          <w:p w:rsidR="00563C90" w:rsidP="00320F19" w:rsidRDefault="00563C90" w14:paraId="6A38D3D2" w14:textId="77777777">
            <w:pPr>
              <w:pStyle w:val="Compact"/>
            </w:pPr>
          </w:p>
        </w:tc>
      </w:tr>
    </w:tbl>
    <w:p w:rsidR="00BB0129" w:rsidP="00296BF2" w:rsidRDefault="00E83E4F" w14:paraId="082FC0E6" w14:textId="113DDAF9">
      <w:pPr>
        <w:pStyle w:val="Heading3"/>
      </w:pPr>
      <w:bookmarkStart w:name="_Toc32417372" w:id="274"/>
      <w:r>
        <w:t>Read Response</w:t>
      </w:r>
      <w:bookmarkEnd w:id="273"/>
      <w:bookmarkEnd w:id="274"/>
    </w:p>
    <w:p w:rsidRPr="00D25D03" w:rsidR="00D25D03" w:rsidP="00D25D03" w:rsidRDefault="00D25D03" w14:paraId="7742517E" w14:textId="1E72A463">
      <w:pPr>
        <w:pStyle w:val="BodyText"/>
      </w:pPr>
      <w:r>
        <w:t>The Read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2D90A235"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2B07F1DA" w14:textId="77777777">
            <w:pPr>
              <w:pStyle w:val="Compact"/>
            </w:pPr>
            <w:r>
              <w:t>Name</w:t>
            </w:r>
          </w:p>
        </w:tc>
        <w:tc>
          <w:tcPr>
            <w:tcW w:w="0" w:type="auto"/>
          </w:tcPr>
          <w:p w:rsidR="00BB0129" w:rsidRDefault="00E83E4F" w14:paraId="6AD5F7CF" w14:textId="77777777">
            <w:pPr>
              <w:pStyle w:val="Compact"/>
            </w:pPr>
            <w:proofErr w:type="spellStart"/>
            <w:r>
              <w:t>ReadResponse</w:t>
            </w:r>
            <w:proofErr w:type="spellEnd"/>
          </w:p>
        </w:tc>
      </w:tr>
      <w:tr w:rsidR="00BB0129" w:rsidTr="00296BF2" w14:paraId="081433E7"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0AB9536" w14:textId="77777777">
            <w:pPr>
              <w:pStyle w:val="Compact"/>
            </w:pPr>
            <w:r>
              <w:t>Description</w:t>
            </w:r>
          </w:p>
        </w:tc>
        <w:tc>
          <w:tcPr>
            <w:tcW w:w="0" w:type="auto"/>
          </w:tcPr>
          <w:p w:rsidR="00BB0129" w:rsidRDefault="00E83E4F" w14:paraId="7187F6CE" w14:textId="77777777">
            <w:pPr>
              <w:pStyle w:val="Compact"/>
            </w:pPr>
            <w:r>
              <w:t>Returns the first response message, if any, in the session message queue associated with the request.</w:t>
            </w:r>
          </w:p>
        </w:tc>
      </w:tr>
      <w:tr w:rsidR="00BB0129" w:rsidTr="00296BF2" w14:paraId="4E4ED70C" w14:textId="77777777">
        <w:tc>
          <w:tcPr>
            <w:tcW w:w="0" w:type="auto"/>
          </w:tcPr>
          <w:p w:rsidR="00BB0129" w:rsidRDefault="00E83E4F" w14:paraId="0A17CA29" w14:textId="77777777">
            <w:pPr>
              <w:pStyle w:val="Compact"/>
            </w:pPr>
            <w:r>
              <w:t>Input</w:t>
            </w:r>
          </w:p>
        </w:tc>
        <w:tc>
          <w:tcPr>
            <w:tcW w:w="0" w:type="auto"/>
          </w:tcPr>
          <w:p w:rsidR="00BB0129" w:rsidRDefault="00E83E4F" w14:paraId="4DB344EF" w14:textId="7CC47C79">
            <w:proofErr w:type="spellStart"/>
            <w:r>
              <w:t>SessionID</w:t>
            </w:r>
            <w:proofErr w:type="spellEnd"/>
            <w:r w:rsidR="00EA58D9">
              <w:t xml:space="preserve"> </w:t>
            </w:r>
            <w:r>
              <w:t>[1]</w:t>
            </w:r>
          </w:p>
          <w:p w:rsidR="00BB0129" w:rsidRDefault="00E83E4F" w14:paraId="71686DF2" w14:textId="0C296764">
            <w:proofErr w:type="spellStart"/>
            <w:r>
              <w:t>RequestMessageID</w:t>
            </w:r>
            <w:proofErr w:type="spellEnd"/>
            <w:r>
              <w:t xml:space="preserve"> [1]</w:t>
            </w:r>
          </w:p>
        </w:tc>
      </w:tr>
      <w:tr w:rsidR="00BB0129" w:rsidTr="00296BF2" w14:paraId="540B351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19CC432" w14:textId="77777777">
            <w:pPr>
              <w:pStyle w:val="Compact"/>
            </w:pPr>
            <w:r>
              <w:t>Behavior</w:t>
            </w:r>
          </w:p>
        </w:tc>
        <w:tc>
          <w:tcPr>
            <w:tcW w:w="0" w:type="auto"/>
          </w:tcPr>
          <w:p w:rsidR="00BB0129" w:rsidRDefault="00E83E4F" w14:paraId="361F8E07" w14:textId="77777777">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rsidR="00322C12" w:rsidP="00322C12" w:rsidRDefault="00322C12" w14:paraId="325849E2"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BB0129" w:rsidRDefault="00E83E4F" w14:paraId="3A2261B5" w14:textId="77777777">
            <w:r>
              <w:t xml:space="preserve">If the </w:t>
            </w:r>
            <w:proofErr w:type="spellStart"/>
            <w:r>
              <w:t>RequestMessageID</w:t>
            </w:r>
            <w:proofErr w:type="spellEnd"/>
            <w:r>
              <w:t xml:space="preserve"> does not correspond to a message in the message queue, then no message is returned.</w:t>
            </w:r>
          </w:p>
        </w:tc>
      </w:tr>
      <w:tr w:rsidR="00BB0129" w:rsidTr="00296BF2" w14:paraId="7327E597" w14:textId="77777777">
        <w:tc>
          <w:tcPr>
            <w:tcW w:w="0" w:type="auto"/>
          </w:tcPr>
          <w:p w:rsidR="00BB0129" w:rsidRDefault="00E83E4F" w14:paraId="4D00B97A" w14:textId="77777777">
            <w:pPr>
              <w:pStyle w:val="Compact"/>
            </w:pPr>
            <w:r>
              <w:lastRenderedPageBreak/>
              <w:t>Output</w:t>
            </w:r>
          </w:p>
        </w:tc>
        <w:tc>
          <w:tcPr>
            <w:tcW w:w="0" w:type="auto"/>
          </w:tcPr>
          <w:p w:rsidR="00BB0129" w:rsidRDefault="00E83E4F" w14:paraId="2FD85C68" w14:textId="112DD635">
            <w:proofErr w:type="spellStart"/>
            <w:r>
              <w:t>ResponseMessage</w:t>
            </w:r>
            <w:proofErr w:type="spellEnd"/>
            <w:r>
              <w:t xml:space="preserve"> [</w:t>
            </w:r>
            <w:proofErr w:type="gramStart"/>
            <w:r>
              <w:t>0..</w:t>
            </w:r>
            <w:proofErr w:type="gramEnd"/>
            <w:r>
              <w:t>1], composed of:</w:t>
            </w:r>
          </w:p>
          <w:p w:rsidR="00BB0129" w:rsidRDefault="00E83E4F" w14:paraId="1A5DC884" w14:textId="484E423A">
            <w:r>
              <w:t>    </w:t>
            </w:r>
            <w:proofErr w:type="spellStart"/>
            <w:r>
              <w:t>MessageID</w:t>
            </w:r>
            <w:proofErr w:type="spellEnd"/>
            <w:r>
              <w:t xml:space="preserve"> [1]</w:t>
            </w:r>
          </w:p>
          <w:p w:rsidR="00BB0129" w:rsidRDefault="00E83E4F" w14:paraId="1AE2356A" w14:textId="253AECF8">
            <w:r>
              <w:t>    </w:t>
            </w:r>
            <w:proofErr w:type="spellStart"/>
            <w:r>
              <w:t>MessageContent</w:t>
            </w:r>
            <w:proofErr w:type="spellEnd"/>
            <w:r>
              <w:t xml:space="preserve"> [1]</w:t>
            </w:r>
          </w:p>
        </w:tc>
      </w:tr>
      <w:tr w:rsidR="00BB0129" w:rsidTr="00296BF2" w14:paraId="3AC145E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C9FDA00" w14:textId="77777777">
            <w:pPr>
              <w:pStyle w:val="Compact"/>
            </w:pPr>
            <w:r>
              <w:t>Faults</w:t>
            </w:r>
          </w:p>
        </w:tc>
        <w:tc>
          <w:tcPr>
            <w:tcW w:w="0" w:type="auto"/>
          </w:tcPr>
          <w:p w:rsidR="00BB0129" w:rsidRDefault="00E83E4F" w14:paraId="7B7B0D7C" w14:textId="77777777">
            <w:pPr>
              <w:pStyle w:val="Compact"/>
            </w:pPr>
            <w:proofErr w:type="spellStart"/>
            <w:r>
              <w:t>SessionFault</w:t>
            </w:r>
            <w:proofErr w:type="spellEnd"/>
          </w:p>
        </w:tc>
      </w:tr>
    </w:tbl>
    <w:p w:rsidR="001F501B" w:rsidP="001F501B" w:rsidRDefault="003A6A93" w14:paraId="409AE53B" w14:textId="17301DA0">
      <w:pPr>
        <w:pStyle w:val="Heading4"/>
      </w:pPr>
      <w:bookmarkStart w:name="remove-response" w:id="275"/>
      <w:bookmarkStart w:name="_Toc25357199" w:id="276"/>
      <w:bookmarkEnd w:id="275"/>
      <w:r>
        <w:t>SOAP Interface</w:t>
      </w:r>
    </w:p>
    <w:p w:rsidR="001F501B" w:rsidP="001F501B" w:rsidRDefault="001F501B" w14:paraId="1158E44D" w14:textId="184A6983">
      <w:pPr>
        <w:pStyle w:val="BodyText"/>
      </w:pPr>
      <w:r>
        <w:t xml:space="preserve">The Read </w:t>
      </w:r>
      <w:r w:rsidR="00A65659">
        <w:t>Response</w:t>
      </w:r>
      <w:r>
        <w:t xml:space="preserve"> general interface is mapped into SOAP 1.1/1.2 as embedded XML schemas in WSDL descriptions according to the following schema types.</w:t>
      </w:r>
    </w:p>
    <w:p w:rsidR="001F501B" w:rsidP="001F501B" w:rsidRDefault="001F501B" w14:paraId="1A3B059D"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1F501B" w:rsidTr="00320F19" w14:paraId="672DE648"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1F501B" w:rsidP="00320F19" w:rsidRDefault="001F501B" w14:paraId="65530EE1" w14:textId="77777777">
            <w:pPr>
              <w:pStyle w:val="Compact"/>
            </w:pPr>
            <w:r w:rsidRPr="00151DB9">
              <w:rPr>
                <w:b w:val="0"/>
              </w:rPr>
              <w:t>Input</w:t>
            </w:r>
          </w:p>
        </w:tc>
        <w:tc>
          <w:tcPr>
            <w:tcW w:w="4397" w:type="pct"/>
          </w:tcPr>
          <w:p w:rsidRPr="00136178" w:rsidR="001F501B" w:rsidP="00320F19" w:rsidRDefault="001F501B" w14:paraId="3E6ECC71" w14:textId="24E762A1">
            <w:pPr>
              <w:rPr>
                <w:b w:val="0"/>
              </w:rPr>
            </w:pPr>
            <w:proofErr w:type="spellStart"/>
            <w:r w:rsidRPr="004C05B4">
              <w:rPr>
                <w:b w:val="0"/>
              </w:rPr>
              <w:t>ReadRe</w:t>
            </w:r>
            <w:r w:rsidR="002A1526">
              <w:rPr>
                <w:b w:val="0"/>
              </w:rPr>
              <w:t>sponse</w:t>
            </w:r>
            <w:proofErr w:type="spellEnd"/>
            <w:r w:rsidRPr="004C05B4">
              <w:rPr>
                <w:b w:val="0"/>
              </w:rPr>
              <w:t xml:space="preserve"> </w:t>
            </w:r>
            <w:r>
              <w:rPr>
                <w:b w:val="0"/>
              </w:rPr>
              <w:t>(</w:t>
            </w:r>
            <w:proofErr w:type="spellStart"/>
            <w:r w:rsidR="005D768B">
              <w:fldChar w:fldCharType="begin"/>
            </w:r>
            <w:r w:rsidR="005D768B">
              <w:instrText xml:space="preserve"> HYPERLINK "http://www.openoandm.org/isbm/2.0/wsdl/ConsumerRequestService.wsdl" </w:instrText>
            </w:r>
            <w:r w:rsidR="005D768B">
              <w:fldChar w:fldCharType="separate"/>
            </w:r>
            <w:r w:rsidRPr="003F0C63">
              <w:rPr>
                <w:rStyle w:val="Hyperlink"/>
                <w:b w:val="0"/>
                <w:bCs w:val="0"/>
              </w:rPr>
              <w:t>isbm:ReadRe</w:t>
            </w:r>
            <w:r w:rsidRPr="003F0C63" w:rsidR="002A1526">
              <w:rPr>
                <w:rStyle w:val="Hyperlink"/>
                <w:b w:val="0"/>
                <w:bCs w:val="0"/>
              </w:rPr>
              <w:t>sponse</w:t>
            </w:r>
            <w:proofErr w:type="spellEnd"/>
            <w:r w:rsidR="005D768B">
              <w:rPr>
                <w:rStyle w:val="Hyperlink"/>
              </w:rPr>
              <w:fldChar w:fldCharType="end"/>
            </w:r>
            <w:r>
              <w:rPr>
                <w:b w:val="0"/>
              </w:rPr>
              <w:t>)</w:t>
            </w:r>
          </w:p>
          <w:p w:rsidRPr="00EA58D9" w:rsidR="001F501B" w:rsidP="004E4AD8" w:rsidRDefault="001F501B" w14:paraId="3CC74141" w14:textId="5BBF9214">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5D768B">
              <w:fldChar w:fldCharType="begin"/>
            </w:r>
            <w:r w:rsidR="005D768B">
              <w:instrText xml:space="preserve"> HYPERLINK "http://www.w3.org/TR/xmlschema-2/" \l "string" \h </w:instrText>
            </w:r>
            <w:r w:rsidR="005D768B">
              <w:fldChar w:fldCharType="separate"/>
            </w:r>
            <w:r w:rsidRPr="006C16A7">
              <w:rPr>
                <w:rStyle w:val="Hyperlink"/>
                <w:b w:val="0"/>
              </w:rPr>
              <w:t>xs:string</w:t>
            </w:r>
            <w:proofErr w:type="spellEnd"/>
            <w:r w:rsidR="005D768B">
              <w:rPr>
                <w:rStyle w:val="Hyperlink"/>
              </w:rPr>
              <w:fldChar w:fldCharType="end"/>
            </w:r>
            <w:r w:rsidRPr="006C16A7">
              <w:rPr>
                <w:b w:val="0"/>
              </w:rPr>
              <w:t>) [1]</w:t>
            </w:r>
          </w:p>
          <w:p w:rsidRPr="006C16A7" w:rsidR="00EA58D9" w:rsidP="004E4AD8" w:rsidRDefault="00EA58D9" w14:paraId="3BA5EACF" w14:textId="5F53F011">
            <w:pPr>
              <w:pStyle w:val="ListParagraph"/>
              <w:numPr>
                <w:ilvl w:val="0"/>
                <w:numId w:val="3"/>
              </w:numPr>
              <w:rPr>
                <w:b w:val="0"/>
              </w:rPr>
            </w:pPr>
            <w:proofErr w:type="spellStart"/>
            <w:r w:rsidRPr="00EA58D9">
              <w:rPr>
                <w:b w:val="0"/>
              </w:rPr>
              <w:t>RequestMessageID</w:t>
            </w:r>
            <w:proofErr w:type="spellEnd"/>
            <w:r w:rsidRPr="00EA58D9">
              <w:rPr>
                <w:b w:val="0"/>
              </w:rPr>
              <w:t xml:space="preserve"> (</w:t>
            </w:r>
            <w:proofErr w:type="spellStart"/>
            <w:r w:rsidR="005D768B">
              <w:fldChar w:fldCharType="begin"/>
            </w:r>
            <w:r w:rsidR="005D768B">
              <w:instrText xml:space="preserve"> HYPERLINK "http://www.w3.org/TR/xmlschema-2/" \l "string" \h </w:instrText>
            </w:r>
            <w:r w:rsidR="005D768B">
              <w:fldChar w:fldCharType="separate"/>
            </w:r>
            <w:r w:rsidRPr="006C16A7" w:rsidR="003F0C63">
              <w:rPr>
                <w:rStyle w:val="Hyperlink"/>
                <w:b w:val="0"/>
              </w:rPr>
              <w:t>xs:string</w:t>
            </w:r>
            <w:proofErr w:type="spellEnd"/>
            <w:r w:rsidR="005D768B">
              <w:rPr>
                <w:rStyle w:val="Hyperlink"/>
              </w:rPr>
              <w:fldChar w:fldCharType="end"/>
            </w:r>
            <w:r w:rsidRPr="00EA58D9">
              <w:rPr>
                <w:b w:val="0"/>
              </w:rPr>
              <w:t>) [1]</w:t>
            </w:r>
          </w:p>
        </w:tc>
      </w:tr>
      <w:tr w:rsidR="001F501B" w:rsidTr="00320F19" w14:paraId="2507A24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F501B" w:rsidP="00320F19" w:rsidRDefault="001F501B" w14:paraId="66E84540" w14:textId="77777777">
            <w:pPr>
              <w:pStyle w:val="Compact"/>
            </w:pPr>
            <w:r>
              <w:t>Output</w:t>
            </w:r>
          </w:p>
        </w:tc>
        <w:tc>
          <w:tcPr>
            <w:tcW w:w="4397" w:type="pct"/>
          </w:tcPr>
          <w:p w:rsidRPr="00957F55" w:rsidR="001F501B" w:rsidP="00320F19" w:rsidRDefault="001F501B" w14:paraId="77B59412" w14:textId="322D9E1C">
            <w:pPr>
              <w:rPr>
                <w:bCs/>
              </w:rPr>
            </w:pPr>
            <w:proofErr w:type="spellStart"/>
            <w:r w:rsidRPr="004C05B4">
              <w:t>ReadRe</w:t>
            </w:r>
            <w:r w:rsidR="002A1526">
              <w:t>sponse</w:t>
            </w:r>
            <w:r>
              <w:t>Response</w:t>
            </w:r>
            <w:proofErr w:type="spellEnd"/>
            <w:r w:rsidRPr="004C05B4">
              <w:t xml:space="preserve"> </w:t>
            </w:r>
            <w:r w:rsidRPr="00957F55">
              <w:rPr>
                <w:bCs/>
              </w:rPr>
              <w:t>(</w:t>
            </w:r>
            <w:proofErr w:type="spellStart"/>
            <w:r w:rsidR="005D768B">
              <w:fldChar w:fldCharType="begin"/>
            </w:r>
            <w:r w:rsidR="005D768B">
              <w:instrText xml:space="preserve"> HYPERLINK "http://www.openoandm.org/isbm/2.0/wsdl/ConsumerRequestService.wsdl" </w:instrText>
            </w:r>
            <w:r w:rsidR="005D768B">
              <w:fldChar w:fldCharType="separate"/>
            </w:r>
            <w:r w:rsidRPr="003F0C63">
              <w:rPr>
                <w:rStyle w:val="Hyperlink"/>
                <w:bCs/>
              </w:rPr>
              <w:t>isbm:</w:t>
            </w:r>
            <w:r w:rsidRPr="003F0C63">
              <w:rPr>
                <w:rStyle w:val="Hyperlink"/>
              </w:rPr>
              <w:t>ReadRe</w:t>
            </w:r>
            <w:r w:rsidRPr="003F0C63" w:rsidR="002A1526">
              <w:rPr>
                <w:rStyle w:val="Hyperlink"/>
              </w:rPr>
              <w:t>sponse</w:t>
            </w:r>
            <w:r w:rsidRPr="003F0C63">
              <w:rPr>
                <w:rStyle w:val="Hyperlink"/>
              </w:rPr>
              <w:t>Response</w:t>
            </w:r>
            <w:proofErr w:type="spellEnd"/>
            <w:r w:rsidR="005D768B">
              <w:rPr>
                <w:rStyle w:val="Hyperlink"/>
              </w:rPr>
              <w:fldChar w:fldCharType="end"/>
            </w:r>
            <w:r w:rsidRPr="00957F55">
              <w:rPr>
                <w:bCs/>
              </w:rPr>
              <w:t>)</w:t>
            </w:r>
          </w:p>
          <w:p w:rsidR="001F501B" w:rsidP="004E4AD8" w:rsidRDefault="001F501B" w14:paraId="0BFE5EFE" w14:textId="1B175B29">
            <w:pPr>
              <w:pStyle w:val="ListParagraph"/>
              <w:numPr>
                <w:ilvl w:val="0"/>
                <w:numId w:val="3"/>
              </w:numPr>
            </w:pPr>
            <w:proofErr w:type="spellStart"/>
            <w:r>
              <w:t>Re</w:t>
            </w:r>
            <w:r w:rsidR="00E93FF0">
              <w:t>sponse</w:t>
            </w:r>
            <w:r>
              <w:t>Message</w:t>
            </w:r>
            <w:proofErr w:type="spellEnd"/>
            <w:r>
              <w:t xml:space="preserve"> (</w:t>
            </w:r>
            <w:proofErr w:type="spellStart"/>
            <w:r w:rsidR="005D768B">
              <w:fldChar w:fldCharType="begin"/>
            </w:r>
            <w:r w:rsidR="005D768B">
              <w:instrText xml:space="preserve"> HYPERLINK "http://www.openoandm.org/isbm/2.0/wsdl/ConsumerRequestService.wsdl" \h </w:instrText>
            </w:r>
            <w:r w:rsidR="005D768B">
              <w:fldChar w:fldCharType="separate"/>
            </w:r>
            <w:r>
              <w:rPr>
                <w:rStyle w:val="Hyperlink"/>
              </w:rPr>
              <w:t>isbm:Re</w:t>
            </w:r>
            <w:r w:rsidR="00E93FF0">
              <w:rPr>
                <w:rStyle w:val="Hyperlink"/>
              </w:rPr>
              <w:t>sponse</w:t>
            </w:r>
            <w:r>
              <w:rPr>
                <w:rStyle w:val="Hyperlink"/>
              </w:rPr>
              <w:t>Message</w:t>
            </w:r>
            <w:proofErr w:type="spellEnd"/>
            <w:r w:rsidR="005D768B">
              <w:rPr>
                <w:rStyle w:val="Hyperlink"/>
              </w:rPr>
              <w:fldChar w:fldCharType="end"/>
            </w:r>
            <w:r>
              <w:t>) [0..1], composed of:</w:t>
            </w:r>
          </w:p>
          <w:p w:rsidR="001F501B" w:rsidP="004E4AD8" w:rsidRDefault="001F501B" w14:paraId="388EF1D8" w14:textId="6A10F634">
            <w:pPr>
              <w:pStyle w:val="ListParagraph"/>
              <w:numPr>
                <w:ilvl w:val="1"/>
                <w:numId w:val="3"/>
              </w:numPr>
            </w:pPr>
            <w:r>
              <w:t>    </w:t>
            </w:r>
            <w:proofErr w:type="spellStart"/>
            <w:r>
              <w:t>MessageID</w:t>
            </w:r>
            <w:proofErr w:type="spellEnd"/>
            <w:r>
              <w:t xml:space="preserve"> (</w:t>
            </w:r>
            <w:proofErr w:type="spellStart"/>
            <w:r w:rsidR="005D768B">
              <w:fldChar w:fldCharType="begin"/>
            </w:r>
            <w:r w:rsidR="005D768B">
              <w:instrText xml:space="preserve"> HYPERLINK "http://www.w3.org/TR/xmlschema-2/" \l "string" \h </w:instrText>
            </w:r>
            <w:r w:rsidR="005D768B">
              <w:fldChar w:fldCharType="separate"/>
            </w:r>
            <w:r w:rsidRPr="00F7260A" w:rsidR="00F7260A">
              <w:rPr>
                <w:rStyle w:val="Hyperlink"/>
              </w:rPr>
              <w:t>xs:string</w:t>
            </w:r>
            <w:proofErr w:type="spellEnd"/>
            <w:r w:rsidR="005D768B">
              <w:rPr>
                <w:rStyle w:val="Hyperlink"/>
              </w:rPr>
              <w:fldChar w:fldCharType="end"/>
            </w:r>
            <w:r>
              <w:t>) [1]</w:t>
            </w:r>
          </w:p>
          <w:p w:rsidRPr="00957F55" w:rsidR="001F501B" w:rsidP="004E4AD8" w:rsidRDefault="001F501B" w14:paraId="6C9180D0" w14:textId="27C21F94">
            <w:pPr>
              <w:pStyle w:val="ListParagraph"/>
              <w:numPr>
                <w:ilvl w:val="1"/>
                <w:numId w:val="3"/>
              </w:numPr>
            </w:pPr>
            <w:r>
              <w:t>    </w:t>
            </w:r>
            <w:proofErr w:type="spellStart"/>
            <w:r>
              <w:t>MessageContent</w:t>
            </w:r>
            <w:proofErr w:type="spellEnd"/>
            <w:r>
              <w:t xml:space="preserve"> (</w:t>
            </w:r>
            <w:proofErr w:type="spellStart"/>
            <w:r w:rsidR="005D768B">
              <w:fldChar w:fldCharType="begin"/>
            </w:r>
            <w:r w:rsidR="005D768B">
              <w:instrText xml:space="preserve"> HYPERLINK \l "_MessageContent_2" \h </w:instrText>
            </w:r>
            <w:r w:rsidR="005D768B">
              <w:fldChar w:fldCharType="separate"/>
            </w:r>
            <w:proofErr w:type="gramStart"/>
            <w:r w:rsidRPr="00F7260A">
              <w:rPr>
                <w:rStyle w:val="Hyperlink"/>
              </w:rPr>
              <w:t>isbm:MessageContent</w:t>
            </w:r>
            <w:proofErr w:type="spellEnd"/>
            <w:proofErr w:type="gramEnd"/>
            <w:r w:rsidR="005D768B">
              <w:rPr>
                <w:rStyle w:val="Hyperlink"/>
              </w:rPr>
              <w:fldChar w:fldCharType="end"/>
            </w:r>
            <w:r>
              <w:t>) [1]</w:t>
            </w:r>
          </w:p>
        </w:tc>
      </w:tr>
      <w:tr w:rsidR="001F501B" w:rsidTr="00320F19" w14:paraId="2D34ECAE" w14:textId="77777777">
        <w:tc>
          <w:tcPr>
            <w:tcW w:w="603" w:type="pct"/>
          </w:tcPr>
          <w:p w:rsidR="001F501B" w:rsidP="00320F19" w:rsidRDefault="001F501B" w14:paraId="30E8404D" w14:textId="77777777">
            <w:pPr>
              <w:pStyle w:val="Compact"/>
            </w:pPr>
            <w:r>
              <w:t>Faults</w:t>
            </w:r>
          </w:p>
        </w:tc>
        <w:tc>
          <w:tcPr>
            <w:tcW w:w="4397" w:type="pct"/>
          </w:tcPr>
          <w:p w:rsidR="001F501B" w:rsidP="00320F19" w:rsidRDefault="00AA0422" w14:paraId="58F795A6" w14:textId="5D423FD0">
            <w:pPr>
              <w:pStyle w:val="Compact"/>
            </w:pPr>
            <w:proofErr w:type="spellStart"/>
            <w:r>
              <w:t>SessionFault</w:t>
            </w:r>
            <w:proofErr w:type="spellEnd"/>
            <w:r>
              <w:t xml:space="preserve"> (</w:t>
            </w:r>
            <w:proofErr w:type="spellStart"/>
            <w:r w:rsidR="005D768B">
              <w:fldChar w:fldCharType="begin"/>
            </w:r>
            <w:r w:rsidR="005D768B">
              <w:instrText xml:space="preserve"> HYPERLINK "http://www.openoandm.org/isbm/2.0/wsdl/ConsumerRequestService.wsdl" </w:instrText>
            </w:r>
            <w:r w:rsidR="005D768B">
              <w:fldChar w:fldCharType="separate"/>
            </w:r>
            <w:r w:rsidRPr="004B155D">
              <w:rPr>
                <w:rStyle w:val="Hyperlink"/>
              </w:rPr>
              <w:t>isbm:SessionFault</w:t>
            </w:r>
            <w:proofErr w:type="spellEnd"/>
            <w:r w:rsidR="005D768B">
              <w:rPr>
                <w:rStyle w:val="Hyperlink"/>
              </w:rPr>
              <w:fldChar w:fldCharType="end"/>
            </w:r>
            <w:r>
              <w:t>)</w:t>
            </w:r>
          </w:p>
        </w:tc>
      </w:tr>
    </w:tbl>
    <w:p w:rsidR="001F501B" w:rsidP="001F501B" w:rsidRDefault="003A6A93" w14:paraId="62688DD9" w14:textId="06E81183">
      <w:pPr>
        <w:pStyle w:val="Heading4"/>
      </w:pPr>
      <w:r>
        <w:t>REST Interface</w:t>
      </w:r>
    </w:p>
    <w:p w:rsidR="001F501B" w:rsidP="001F501B" w:rsidRDefault="001F501B" w14:paraId="6016B857" w14:textId="7DBB52F5">
      <w:pPr>
        <w:pStyle w:val="BodyText"/>
      </w:pPr>
      <w:r>
        <w:t xml:space="preserve">The Read </w:t>
      </w:r>
      <w:r w:rsidR="00FC5E58">
        <w:t>Response</w:t>
      </w:r>
      <w:r>
        <w:t xml:space="preserve"> general interface is mapped into a RESTful interface as an </w:t>
      </w:r>
      <w:proofErr w:type="spellStart"/>
      <w:r>
        <w:t>OpenAPI</w:t>
      </w:r>
      <w:proofErr w:type="spellEnd"/>
      <w:r>
        <w:t xml:space="preserve"> description according to the following rules.</w:t>
      </w:r>
    </w:p>
    <w:p w:rsidR="001F501B" w:rsidP="001F501B" w:rsidRDefault="001F501B" w14:paraId="62AABAC5"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F501B" w:rsidTr="00320F19" w14:paraId="5F3B230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F501B" w:rsidP="00320F19" w:rsidRDefault="001F501B" w14:paraId="4ACBF740" w14:textId="77777777">
            <w:pPr>
              <w:pStyle w:val="Compact"/>
            </w:pPr>
            <w:r w:rsidRPr="003B5061">
              <w:t>HTTP M</w:t>
            </w:r>
            <w:r>
              <w:t>ethod</w:t>
            </w:r>
          </w:p>
        </w:tc>
        <w:tc>
          <w:tcPr>
            <w:tcW w:w="4397" w:type="pct"/>
          </w:tcPr>
          <w:p w:rsidRPr="003B5061" w:rsidR="001F501B" w:rsidP="00320F19" w:rsidRDefault="001F501B" w14:paraId="0DD92A5E" w14:textId="77777777">
            <w:pPr>
              <w:rPr>
                <w:bCs/>
              </w:rPr>
            </w:pPr>
            <w:r>
              <w:rPr>
                <w:bCs/>
              </w:rPr>
              <w:t>GET</w:t>
            </w:r>
          </w:p>
        </w:tc>
      </w:tr>
      <w:tr w:rsidR="001F501B" w:rsidTr="00320F19" w14:paraId="6D4B3510" w14:textId="77777777">
        <w:tc>
          <w:tcPr>
            <w:tcW w:w="603" w:type="pct"/>
          </w:tcPr>
          <w:p w:rsidRPr="003B5061" w:rsidR="001F501B" w:rsidP="00320F19" w:rsidRDefault="001F501B" w14:paraId="7ABAA272" w14:textId="77777777">
            <w:pPr>
              <w:pStyle w:val="Compact"/>
            </w:pPr>
            <w:r>
              <w:t xml:space="preserve">URL </w:t>
            </w:r>
          </w:p>
        </w:tc>
        <w:tc>
          <w:tcPr>
            <w:tcW w:w="4397" w:type="pct"/>
          </w:tcPr>
          <w:p w:rsidRPr="003B5061" w:rsidR="001F501B" w:rsidP="00320F19" w:rsidRDefault="00BB5E90" w14:paraId="64F6DB62" w14:textId="40BD1A65">
            <w:pPr>
              <w:rPr>
                <w:bCs/>
              </w:rPr>
            </w:pPr>
            <w:r w:rsidRPr="00BB5E90">
              <w:rPr>
                <w:bCs/>
              </w:rPr>
              <w:t>/sessions/{session-id}/requests/{request-id}/response</w:t>
            </w:r>
          </w:p>
        </w:tc>
      </w:tr>
      <w:tr w:rsidR="001F501B" w:rsidTr="00320F19" w14:paraId="00BFAB5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F501B" w:rsidP="00320F19" w:rsidRDefault="001F501B" w14:paraId="793F8751" w14:textId="77777777">
            <w:pPr>
              <w:pStyle w:val="Compact"/>
            </w:pPr>
            <w:r>
              <w:t>HTTP Body</w:t>
            </w:r>
          </w:p>
        </w:tc>
        <w:tc>
          <w:tcPr>
            <w:tcW w:w="4397" w:type="pct"/>
          </w:tcPr>
          <w:p w:rsidRPr="003B5061" w:rsidR="001F501B" w:rsidP="00320F19" w:rsidRDefault="00FC1647" w14:paraId="15372CD5" w14:textId="722E1FFC">
            <w:r>
              <w:t>N/A</w:t>
            </w:r>
          </w:p>
        </w:tc>
      </w:tr>
      <w:tr w:rsidR="001F501B" w:rsidTr="00320F19" w14:paraId="46FC51F3" w14:textId="77777777">
        <w:tc>
          <w:tcPr>
            <w:tcW w:w="603" w:type="pct"/>
          </w:tcPr>
          <w:p w:rsidR="001F501B" w:rsidP="00320F19" w:rsidRDefault="001F501B" w14:paraId="541CF8C7" w14:textId="77777777">
            <w:pPr>
              <w:pStyle w:val="Compact"/>
            </w:pPr>
            <w:r>
              <w:t>HTTP Response (Success)</w:t>
            </w:r>
          </w:p>
        </w:tc>
        <w:tc>
          <w:tcPr>
            <w:tcW w:w="4397" w:type="pct"/>
          </w:tcPr>
          <w:p w:rsidR="001F501B" w:rsidP="00320F19" w:rsidRDefault="001F501B" w14:paraId="7680D1C4" w14:textId="77777777">
            <w:pPr>
              <w:pStyle w:val="Compact"/>
            </w:pPr>
            <w:r>
              <w:t>200 OK</w:t>
            </w:r>
          </w:p>
        </w:tc>
      </w:tr>
      <w:tr w:rsidR="001F501B" w:rsidTr="00320F19" w14:paraId="06F8CCB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F501B" w:rsidP="00320F19" w:rsidRDefault="001F501B" w14:paraId="58E0B9F5" w14:textId="77777777">
            <w:pPr>
              <w:pStyle w:val="Compact"/>
            </w:pPr>
            <w:r>
              <w:t>Output</w:t>
            </w:r>
          </w:p>
        </w:tc>
        <w:tc>
          <w:tcPr>
            <w:tcW w:w="4397" w:type="pct"/>
          </w:tcPr>
          <w:p w:rsidR="001F501B" w:rsidP="00320F19" w:rsidRDefault="001F501B" w14:paraId="404ACE4F" w14:textId="5197009A">
            <w:pPr>
              <w:pStyle w:val="Compact"/>
            </w:pPr>
            <w:r>
              <w:t>Message (</w:t>
            </w:r>
            <w:proofErr w:type="spellStart"/>
            <w:r w:rsidR="005D768B">
              <w:fldChar w:fldCharType="begin"/>
            </w:r>
            <w:r w:rsidR="005D768B">
              <w:instrText xml:space="preserve"> HYPERLINK \l "_Message" </w:instrText>
            </w:r>
            <w:r w:rsidR="005D768B">
              <w:fldChar w:fldCharType="separate"/>
            </w:r>
            <w:proofErr w:type="gramStart"/>
            <w:r w:rsidRPr="00F35E43">
              <w:rPr>
                <w:rStyle w:val="Hyperlink"/>
              </w:rPr>
              <w:t>json:Message</w:t>
            </w:r>
            <w:proofErr w:type="spellEnd"/>
            <w:proofErr w:type="gramEnd"/>
            <w:r w:rsidR="005D768B">
              <w:rPr>
                <w:rStyle w:val="Hyperlink"/>
              </w:rPr>
              <w:fldChar w:fldCharType="end"/>
            </w:r>
            <w:r>
              <w:t>)</w:t>
            </w:r>
          </w:p>
          <w:p w:rsidR="001F501B" w:rsidP="004E4AD8" w:rsidRDefault="001F501B" w14:paraId="10D99288" w14:textId="28FEFF52">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5D768B">
              <w:fldChar w:fldCharType="begin"/>
            </w:r>
            <w:r w:rsidR="005D768B">
              <w:instrText xml:space="preserve"> HYPERLINK "https://github.com/OAI/OpenAPI-Specification/blob/master/versions/3.0.1.md" \l "data-types" \h </w:instrText>
            </w:r>
            <w:r w:rsidR="005D768B">
              <w:fldChar w:fldCharType="separate"/>
            </w:r>
            <w:r w:rsidRPr="005A0993" w:rsidR="00F35E43">
              <w:rPr>
                <w:rStyle w:val="Hyperlink"/>
              </w:rPr>
              <w:t>json</w:t>
            </w:r>
            <w:r w:rsidRPr="000A6C22" w:rsidR="00F35E43">
              <w:rPr>
                <w:rStyle w:val="Hyperlink"/>
              </w:rPr>
              <w:t>:string</w:t>
            </w:r>
            <w:proofErr w:type="spellEnd"/>
            <w:r w:rsidR="005D768B">
              <w:rPr>
                <w:rStyle w:val="Hyperlink"/>
              </w:rPr>
              <w:fldChar w:fldCharType="end"/>
            </w:r>
            <w:r>
              <w:t>) [1]</w:t>
            </w:r>
          </w:p>
          <w:p w:rsidR="001F501B" w:rsidP="004E4AD8" w:rsidRDefault="001F501B" w14:paraId="27EB3FBC" w14:textId="5995AB6E">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F35E43">
              <w:rPr>
                <w:rStyle w:val="Hyperlink"/>
              </w:rPr>
              <w:t>json:</w:t>
            </w:r>
            <w:hyperlink w:history="1" w:anchor="_MessageContent_1">
              <w:r w:rsidRPr="00F35E43">
                <w:rPr>
                  <w:rStyle w:val="Hyperlink"/>
                </w:rPr>
                <w:t>MessageContent</w:t>
              </w:r>
              <w:proofErr w:type="spellEnd"/>
              <w:r w:rsidRPr="00F35E43">
                <w:t>) [1]</w:t>
              </w:r>
            </w:hyperlink>
          </w:p>
        </w:tc>
      </w:tr>
      <w:tr w:rsidR="001F501B" w:rsidTr="00320F19" w14:paraId="466950BD" w14:textId="77777777">
        <w:trPr>
          <w:trHeight w:val="972"/>
        </w:trPr>
        <w:tc>
          <w:tcPr>
            <w:tcW w:w="603" w:type="pct"/>
          </w:tcPr>
          <w:p w:rsidR="001F501B" w:rsidP="00320F19" w:rsidRDefault="001F501B" w14:paraId="11D34668" w14:textId="77777777">
            <w:pPr>
              <w:pStyle w:val="Compact"/>
            </w:pPr>
            <w:r>
              <w:t>HTTP Response</w:t>
            </w:r>
          </w:p>
          <w:p w:rsidR="001F501B" w:rsidP="00320F19" w:rsidRDefault="001F501B" w14:paraId="7140ABCA" w14:textId="77777777">
            <w:pPr>
              <w:pStyle w:val="Compact"/>
            </w:pPr>
            <w:r>
              <w:t>(Error)</w:t>
            </w:r>
          </w:p>
        </w:tc>
        <w:tc>
          <w:tcPr>
            <w:tcW w:w="4397" w:type="pct"/>
          </w:tcPr>
          <w:p w:rsidR="001F501B" w:rsidP="00320F19" w:rsidRDefault="001F501B" w14:paraId="590B646F" w14:textId="5DDE6F1B">
            <w:proofErr w:type="spellStart"/>
            <w:r>
              <w:t>SessionFault</w:t>
            </w:r>
            <w:proofErr w:type="spellEnd"/>
            <w:r>
              <w:t xml:space="preserve"> (</w:t>
            </w:r>
            <w:proofErr w:type="spellStart"/>
            <w:r w:rsidR="005D768B">
              <w:fldChar w:fldCharType="begin"/>
            </w:r>
            <w:r w:rsidR="005D768B">
              <w:instrText xml:space="preserve"> HYPERLINK "http://www.openoandm.org/isbm/2.0/openapi/consumer_request_service.yml" </w:instrText>
            </w:r>
            <w:r w:rsidR="005D768B">
              <w:fldChar w:fldCharType="separate"/>
            </w:r>
            <w:r w:rsidRPr="00F84BD7" w:rsidR="00F35E43">
              <w:rPr>
                <w:rStyle w:val="Hyperlink"/>
              </w:rPr>
              <w:t>json:SessionFault</w:t>
            </w:r>
            <w:proofErr w:type="spellEnd"/>
            <w:r w:rsidR="005D768B">
              <w:rPr>
                <w:rStyle w:val="Hyperlink"/>
              </w:rPr>
              <w:fldChar w:fldCharType="end"/>
            </w:r>
            <w:r>
              <w:t>) – 404 Not Found</w:t>
            </w:r>
          </w:p>
          <w:p w:rsidR="001F501B" w:rsidP="00DA157B" w:rsidRDefault="001F501B" w14:paraId="2518E080" w14:textId="395937F9">
            <w:pPr>
              <w:pStyle w:val="Compact"/>
            </w:pPr>
            <w:proofErr w:type="spellStart"/>
            <w:r>
              <w:t>SessionFault</w:t>
            </w:r>
            <w:proofErr w:type="spellEnd"/>
            <w:r>
              <w:t xml:space="preserve"> (</w:t>
            </w:r>
            <w:proofErr w:type="spellStart"/>
            <w:r w:rsidR="005D768B">
              <w:fldChar w:fldCharType="begin"/>
            </w:r>
            <w:r w:rsidR="005D768B">
              <w:instrText xml:space="preserve"> HYPERLINK "http://www.openoandm.org/isbm/2.0/openapi/consumer_request_service.yml" </w:instrText>
            </w:r>
            <w:r w:rsidR="005D768B">
              <w:fldChar w:fldCharType="separate"/>
            </w:r>
            <w:r w:rsidRPr="00F84BD7" w:rsidR="00F35E43">
              <w:rPr>
                <w:rStyle w:val="Hyperlink"/>
              </w:rPr>
              <w:t>json:SessionFault</w:t>
            </w:r>
            <w:proofErr w:type="spellEnd"/>
            <w:r w:rsidR="005D768B">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rsidR="00DA157B">
              <w:t xml:space="preserve"> – </w:t>
            </w:r>
            <w:r w:rsidRPr="00D44B31" w:rsidR="00DA157B">
              <w:t xml:space="preserve">session exists but does not correspond to a </w:t>
            </w:r>
            <w:r w:rsidR="00DA157B">
              <w:t xml:space="preserve">consumer request </w:t>
            </w:r>
            <w:r w:rsidRPr="00D44B31" w:rsidR="00DA157B">
              <w:t>session type</w:t>
            </w:r>
          </w:p>
        </w:tc>
      </w:tr>
    </w:tbl>
    <w:p w:rsidR="00C44AD9" w:rsidP="00C44AD9" w:rsidRDefault="00C44AD9" w14:paraId="1BB16D39" w14:textId="77777777">
      <w:pPr>
        <w:pStyle w:val="Note"/>
      </w:pPr>
      <w:r>
        <w:lastRenderedPageBreak/>
        <w:t>NOTE</w:t>
      </w:r>
      <w:r>
        <w:tab/>
      </w:r>
      <w:r>
        <w:t>A no message response is returned as a 404 Not Found rather than an "empty" message as it maps better to the concept of resources in a RESTful API. If there are no messages on the queue, the resource does not exist and, hence, 404 should be returned.</w:t>
      </w:r>
    </w:p>
    <w:p w:rsidR="00BB0129" w:rsidP="00296BF2" w:rsidRDefault="00E83E4F" w14:paraId="23A4AD47" w14:textId="0067E302">
      <w:pPr>
        <w:pStyle w:val="Heading3"/>
      </w:pPr>
      <w:bookmarkStart w:name="_Toc32417373" w:id="277"/>
      <w:r>
        <w:t>Remove Response</w:t>
      </w:r>
      <w:bookmarkEnd w:id="276"/>
      <w:bookmarkEnd w:id="277"/>
    </w:p>
    <w:p w:rsidRPr="003E74C4" w:rsidR="003E74C4" w:rsidP="003E74C4" w:rsidRDefault="003E74C4" w14:paraId="2D314B05" w14:textId="5883BBC2">
      <w:pPr>
        <w:pStyle w:val="BodyText"/>
      </w:pPr>
      <w:r>
        <w:t>The Remove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66E38F10"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7F985342" w14:textId="77777777">
            <w:pPr>
              <w:pStyle w:val="Compact"/>
            </w:pPr>
            <w:r>
              <w:t>Name</w:t>
            </w:r>
          </w:p>
        </w:tc>
        <w:tc>
          <w:tcPr>
            <w:tcW w:w="0" w:type="auto"/>
          </w:tcPr>
          <w:p w:rsidR="00BB0129" w:rsidRDefault="00E83E4F" w14:paraId="11BEFC59" w14:textId="77777777">
            <w:pPr>
              <w:pStyle w:val="Compact"/>
            </w:pPr>
            <w:proofErr w:type="spellStart"/>
            <w:r>
              <w:t>RemoveResponse</w:t>
            </w:r>
            <w:proofErr w:type="spellEnd"/>
          </w:p>
        </w:tc>
      </w:tr>
      <w:tr w:rsidR="00BB0129" w:rsidTr="00296BF2" w14:paraId="2A71AE6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2F44383" w14:textId="77777777">
            <w:pPr>
              <w:pStyle w:val="Compact"/>
            </w:pPr>
            <w:r>
              <w:t>Description</w:t>
            </w:r>
          </w:p>
        </w:tc>
        <w:tc>
          <w:tcPr>
            <w:tcW w:w="0" w:type="auto"/>
          </w:tcPr>
          <w:p w:rsidR="00BB0129" w:rsidRDefault="00E83E4F" w14:paraId="2FCEC53E" w14:textId="77777777">
            <w:pPr>
              <w:pStyle w:val="Compact"/>
            </w:pPr>
            <w:r>
              <w:t>Deletes the first response message, if any, in the session message queue associated with the request.</w:t>
            </w:r>
          </w:p>
        </w:tc>
      </w:tr>
      <w:tr w:rsidR="00BB0129" w:rsidTr="00296BF2" w14:paraId="30D38D4F" w14:textId="77777777">
        <w:tc>
          <w:tcPr>
            <w:tcW w:w="0" w:type="auto"/>
          </w:tcPr>
          <w:p w:rsidR="00BB0129" w:rsidRDefault="00E83E4F" w14:paraId="663C2E7B" w14:textId="77777777">
            <w:pPr>
              <w:pStyle w:val="Compact"/>
            </w:pPr>
            <w:r>
              <w:t>Input</w:t>
            </w:r>
          </w:p>
        </w:tc>
        <w:tc>
          <w:tcPr>
            <w:tcW w:w="0" w:type="auto"/>
          </w:tcPr>
          <w:p w:rsidR="00BB0129" w:rsidRDefault="00E83E4F" w14:paraId="2DD02410" w14:textId="1410E583">
            <w:proofErr w:type="spellStart"/>
            <w:r>
              <w:t>SessionID</w:t>
            </w:r>
            <w:proofErr w:type="spellEnd"/>
            <w:r>
              <w:t xml:space="preserve"> [1]</w:t>
            </w:r>
          </w:p>
          <w:p w:rsidR="00BB0129" w:rsidRDefault="00E83E4F" w14:paraId="25044B90" w14:textId="30D4B781">
            <w:proofErr w:type="spellStart"/>
            <w:r>
              <w:t>RequestMessageID</w:t>
            </w:r>
            <w:proofErr w:type="spellEnd"/>
            <w:r>
              <w:t xml:space="preserve"> [1]</w:t>
            </w:r>
          </w:p>
        </w:tc>
      </w:tr>
      <w:tr w:rsidR="00BB0129" w:rsidTr="00296BF2" w14:paraId="6A38D2D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EE0D9CE" w14:textId="77777777">
            <w:pPr>
              <w:pStyle w:val="Compact"/>
            </w:pPr>
            <w:r>
              <w:t>Behavior</w:t>
            </w:r>
          </w:p>
        </w:tc>
        <w:tc>
          <w:tcPr>
            <w:tcW w:w="0" w:type="auto"/>
          </w:tcPr>
          <w:p w:rsidR="00BB0129" w:rsidRDefault="00E83E4F" w14:paraId="53107FF6" w14:textId="77777777">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rsidR="00322C12" w:rsidP="00322C12" w:rsidRDefault="00322C12" w14:paraId="00172EDC"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BB0129" w:rsidRDefault="00E83E4F" w14:paraId="0729D0B8" w14:textId="77777777">
            <w:r>
              <w:t xml:space="preserve">If the </w:t>
            </w:r>
            <w:proofErr w:type="spellStart"/>
            <w:r>
              <w:t>RequestMessageID</w:t>
            </w:r>
            <w:proofErr w:type="spellEnd"/>
            <w:r>
              <w:t xml:space="preserve"> does not correspond to a message in the message queue, then no further action is taken.</w:t>
            </w:r>
          </w:p>
        </w:tc>
      </w:tr>
      <w:tr w:rsidR="00BB0129" w:rsidTr="00296BF2" w14:paraId="369911E0" w14:textId="77777777">
        <w:tc>
          <w:tcPr>
            <w:tcW w:w="0" w:type="auto"/>
          </w:tcPr>
          <w:p w:rsidR="00BB0129" w:rsidRDefault="00E83E4F" w14:paraId="20FE9F6A" w14:textId="77777777">
            <w:pPr>
              <w:pStyle w:val="Compact"/>
            </w:pPr>
            <w:r>
              <w:t>Output</w:t>
            </w:r>
          </w:p>
        </w:tc>
        <w:tc>
          <w:tcPr>
            <w:tcW w:w="0" w:type="auto"/>
          </w:tcPr>
          <w:p w:rsidR="00BB0129" w:rsidRDefault="00E83E4F" w14:paraId="63365649" w14:textId="77777777">
            <w:pPr>
              <w:pStyle w:val="Compact"/>
            </w:pPr>
            <w:r>
              <w:t>N/A</w:t>
            </w:r>
          </w:p>
        </w:tc>
      </w:tr>
      <w:tr w:rsidR="00BB0129" w:rsidTr="00296BF2" w14:paraId="4C620F2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94F92AC" w14:textId="77777777">
            <w:pPr>
              <w:pStyle w:val="Compact"/>
            </w:pPr>
            <w:r>
              <w:t>Faults</w:t>
            </w:r>
          </w:p>
        </w:tc>
        <w:tc>
          <w:tcPr>
            <w:tcW w:w="0" w:type="auto"/>
          </w:tcPr>
          <w:p w:rsidR="00BB0129" w:rsidRDefault="00E83E4F" w14:paraId="6CBA9138" w14:textId="77777777">
            <w:pPr>
              <w:pStyle w:val="Compact"/>
            </w:pPr>
            <w:proofErr w:type="spellStart"/>
            <w:r>
              <w:t>SessionFault</w:t>
            </w:r>
            <w:proofErr w:type="spellEnd"/>
          </w:p>
        </w:tc>
      </w:tr>
    </w:tbl>
    <w:p w:rsidR="00425A74" w:rsidP="00425A74" w:rsidRDefault="003A6A93" w14:paraId="22F74DB1" w14:textId="47C19331">
      <w:pPr>
        <w:pStyle w:val="Heading4"/>
      </w:pPr>
      <w:bookmarkStart w:name="close-consumer-request-session" w:id="278"/>
      <w:bookmarkStart w:name="_Toc25357200" w:id="279"/>
      <w:bookmarkEnd w:id="278"/>
      <w:r>
        <w:t>SOAP Interface</w:t>
      </w:r>
    </w:p>
    <w:p w:rsidR="00425A74" w:rsidP="00425A74" w:rsidRDefault="00425A74" w14:paraId="046C4896" w14:textId="6D5AB8DB">
      <w:pPr>
        <w:pStyle w:val="BodyText"/>
      </w:pPr>
      <w:r>
        <w:t xml:space="preserve">The Remove </w:t>
      </w:r>
      <w:r w:rsidR="00D058AD">
        <w:t>Response</w:t>
      </w:r>
      <w:r>
        <w:t xml:space="preserve"> general interface is mapped into SOAP 1.1/1.2 as embedded XML schemas in WSDL descriptions according to the following schema types.</w:t>
      </w:r>
    </w:p>
    <w:p w:rsidR="00425A74" w:rsidP="00425A74" w:rsidRDefault="00425A74" w14:paraId="49294855"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425A74" w:rsidTr="00BA4F0F" w14:paraId="41512902"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A4F0F" w:rsidR="00425A74" w:rsidP="00320F19" w:rsidRDefault="00425A74" w14:paraId="4FC8B44D" w14:textId="77777777">
            <w:pPr>
              <w:pStyle w:val="Compact"/>
              <w:rPr>
                <w:bCs/>
              </w:rPr>
            </w:pPr>
            <w:r w:rsidRPr="00BA4F0F">
              <w:rPr>
                <w:bCs/>
              </w:rPr>
              <w:t>Input</w:t>
            </w:r>
          </w:p>
        </w:tc>
        <w:tc>
          <w:tcPr>
            <w:tcW w:w="4397" w:type="pct"/>
          </w:tcPr>
          <w:p w:rsidRPr="00BA4F0F" w:rsidR="00425A74" w:rsidP="00320F19" w:rsidRDefault="00425A74" w14:paraId="61B9DC7D" w14:textId="2EC52B24">
            <w:pPr>
              <w:rPr>
                <w:bCs/>
              </w:rPr>
            </w:pPr>
            <w:proofErr w:type="spellStart"/>
            <w:r w:rsidRPr="00BA4F0F">
              <w:rPr>
                <w:bCs/>
              </w:rPr>
              <w:t>RemoveRe</w:t>
            </w:r>
            <w:r w:rsidRPr="00BA4F0F" w:rsidR="001165F3">
              <w:rPr>
                <w:bCs/>
              </w:rPr>
              <w:t>sponse</w:t>
            </w:r>
            <w:proofErr w:type="spellEnd"/>
            <w:r w:rsidRPr="00BA4F0F">
              <w:rPr>
                <w:bCs/>
              </w:rPr>
              <w:t xml:space="preserve"> (</w:t>
            </w:r>
            <w:proofErr w:type="spellStart"/>
            <w:r w:rsidR="005D768B">
              <w:fldChar w:fldCharType="begin"/>
            </w:r>
            <w:r w:rsidR="005D768B">
              <w:instrText xml:space="preserve"> HYPERLINK "htt</w:instrText>
            </w:r>
            <w:r w:rsidR="005D768B">
              <w:instrText xml:space="preserve">p://www.openoandm.org/isbm/2.0/wsdl/ConsumerRequestService.wsdl" </w:instrText>
            </w:r>
            <w:r w:rsidR="005D768B">
              <w:fldChar w:fldCharType="separate"/>
            </w:r>
            <w:r w:rsidRPr="00D22E4E">
              <w:rPr>
                <w:rStyle w:val="Hyperlink"/>
                <w:bCs/>
              </w:rPr>
              <w:t>isbm:RemoveRe</w:t>
            </w:r>
            <w:r w:rsidRPr="00D22E4E" w:rsidR="001165F3">
              <w:rPr>
                <w:rStyle w:val="Hyperlink"/>
                <w:bCs/>
              </w:rPr>
              <w:t>sponse</w:t>
            </w:r>
            <w:proofErr w:type="spellEnd"/>
            <w:r w:rsidR="005D768B">
              <w:rPr>
                <w:rStyle w:val="Hyperlink"/>
                <w:bCs/>
              </w:rPr>
              <w:fldChar w:fldCharType="end"/>
            </w:r>
            <w:r w:rsidRPr="00BA4F0F">
              <w:rPr>
                <w:bCs/>
              </w:rPr>
              <w:t>)</w:t>
            </w:r>
          </w:p>
          <w:p w:rsidRPr="00BA4F0F" w:rsidR="00425A74" w:rsidP="004E4AD8" w:rsidRDefault="00425A74" w14:paraId="05C8FE18" w14:textId="5D14DC31">
            <w:pPr>
              <w:pStyle w:val="ListParagraph"/>
              <w:numPr>
                <w:ilvl w:val="0"/>
                <w:numId w:val="3"/>
              </w:numPr>
              <w:rPr>
                <w:bCs/>
              </w:rPr>
            </w:pPr>
            <w:proofErr w:type="spellStart"/>
            <w:r w:rsidRPr="00BA4F0F">
              <w:rPr>
                <w:bCs/>
              </w:rPr>
              <w:t>SessionID</w:t>
            </w:r>
            <w:proofErr w:type="spellEnd"/>
            <w:r w:rsidRPr="00BA4F0F">
              <w:rPr>
                <w:bCs/>
              </w:rPr>
              <w:t xml:space="preserve"> (</w:t>
            </w:r>
            <w:proofErr w:type="spellStart"/>
            <w:r w:rsidR="005D768B">
              <w:fldChar w:fldCharType="begin"/>
            </w:r>
            <w:r w:rsidR="005D768B">
              <w:instrText xml:space="preserve"> HYPERLINK "http://www.w3.org/TR/xmlschema-2/" \l "string" \h </w:instrText>
            </w:r>
            <w:r w:rsidR="005D768B">
              <w:fldChar w:fldCharType="separate"/>
            </w:r>
            <w:r w:rsidRPr="00BA4F0F">
              <w:rPr>
                <w:rStyle w:val="Hyperlink"/>
                <w:bCs/>
              </w:rPr>
              <w:t>xs:string</w:t>
            </w:r>
            <w:proofErr w:type="spellEnd"/>
            <w:r w:rsidR="005D768B">
              <w:rPr>
                <w:rStyle w:val="Hyperlink"/>
                <w:bCs/>
              </w:rPr>
              <w:fldChar w:fldCharType="end"/>
            </w:r>
            <w:r w:rsidRPr="00BA4F0F">
              <w:rPr>
                <w:bCs/>
              </w:rPr>
              <w:t>) [1]</w:t>
            </w:r>
          </w:p>
          <w:p w:rsidRPr="00BA4F0F" w:rsidR="00D442D7" w:rsidP="004E4AD8" w:rsidRDefault="00D442D7" w14:paraId="324CA48B" w14:textId="04503505">
            <w:pPr>
              <w:pStyle w:val="ListParagraph"/>
              <w:numPr>
                <w:ilvl w:val="0"/>
                <w:numId w:val="3"/>
              </w:numPr>
              <w:rPr>
                <w:bCs/>
              </w:rPr>
            </w:pPr>
            <w:proofErr w:type="spellStart"/>
            <w:r w:rsidRPr="00BA4F0F">
              <w:rPr>
                <w:bCs/>
              </w:rPr>
              <w:t>RequestMessageID</w:t>
            </w:r>
            <w:proofErr w:type="spellEnd"/>
            <w:r w:rsidRPr="00BA4F0F">
              <w:rPr>
                <w:bCs/>
              </w:rPr>
              <w:t xml:space="preserve"> (</w:t>
            </w:r>
            <w:proofErr w:type="spellStart"/>
            <w:r w:rsidR="005D768B">
              <w:fldChar w:fldCharType="begin"/>
            </w:r>
            <w:r w:rsidR="005D768B">
              <w:instrText xml:space="preserve"> HYPERLINK "http://www.w3.org/TR/xmlschema-2/" \l "string"</w:instrText>
            </w:r>
            <w:r w:rsidR="005D768B">
              <w:instrText xml:space="preserve"> \h </w:instrText>
            </w:r>
            <w:r w:rsidR="005D768B">
              <w:fldChar w:fldCharType="separate"/>
            </w:r>
            <w:r w:rsidRPr="00BA4F0F" w:rsidR="00D22E4E">
              <w:rPr>
                <w:rStyle w:val="Hyperlink"/>
                <w:bCs/>
              </w:rPr>
              <w:t>xs:string</w:t>
            </w:r>
            <w:proofErr w:type="spellEnd"/>
            <w:r w:rsidR="005D768B">
              <w:rPr>
                <w:rStyle w:val="Hyperlink"/>
                <w:bCs/>
              </w:rPr>
              <w:fldChar w:fldCharType="end"/>
            </w:r>
            <w:r w:rsidRPr="00BA4F0F">
              <w:rPr>
                <w:bCs/>
              </w:rPr>
              <w:t>) [1]</w:t>
            </w:r>
          </w:p>
        </w:tc>
      </w:tr>
      <w:tr w:rsidR="00425A74" w:rsidTr="00BA4F0F" w14:paraId="6ABFB630" w14:textId="77777777">
        <w:tc>
          <w:tcPr>
            <w:tcW w:w="603" w:type="pct"/>
          </w:tcPr>
          <w:p w:rsidR="00425A74" w:rsidP="00320F19" w:rsidRDefault="00425A74" w14:paraId="619F1AA0" w14:textId="77777777">
            <w:pPr>
              <w:pStyle w:val="Compact"/>
            </w:pPr>
            <w:r>
              <w:t>Output</w:t>
            </w:r>
          </w:p>
        </w:tc>
        <w:tc>
          <w:tcPr>
            <w:tcW w:w="4397" w:type="pct"/>
          </w:tcPr>
          <w:p w:rsidRPr="00957F55" w:rsidR="00425A74" w:rsidP="00320F19" w:rsidRDefault="00425A74" w14:paraId="2FCD515B" w14:textId="140EC5E7">
            <w:pPr>
              <w:rPr>
                <w:bCs/>
              </w:rPr>
            </w:pPr>
            <w:proofErr w:type="spellStart"/>
            <w:r w:rsidRPr="00081827">
              <w:t>Remove</w:t>
            </w:r>
            <w:r w:rsidRPr="008E449A" w:rsidR="00CE7231">
              <w:t>Response</w:t>
            </w:r>
            <w:r w:rsidRPr="008E449A">
              <w:t>Response</w:t>
            </w:r>
            <w:proofErr w:type="spellEnd"/>
            <w:r w:rsidRPr="008E449A">
              <w:t xml:space="preserve"> </w:t>
            </w:r>
            <w:r w:rsidRPr="00957F55">
              <w:rPr>
                <w:bCs/>
              </w:rPr>
              <w:t>(</w:t>
            </w:r>
            <w:proofErr w:type="spellStart"/>
            <w:r w:rsidR="005D768B">
              <w:fldChar w:fldCharType="begin"/>
            </w:r>
            <w:r w:rsidR="005D768B">
              <w:instrText xml:space="preserve"> HYPERLINK "http://www.openoandm.org/isbm/2.0/wsdl/ConsumerRequestService.wsdl" </w:instrText>
            </w:r>
            <w:r w:rsidR="005D768B">
              <w:fldChar w:fldCharType="separate"/>
            </w:r>
            <w:r w:rsidRPr="00D22E4E">
              <w:rPr>
                <w:rStyle w:val="Hyperlink"/>
                <w:bCs/>
              </w:rPr>
              <w:t>isbm:</w:t>
            </w:r>
            <w:r w:rsidRPr="00D22E4E">
              <w:rPr>
                <w:rStyle w:val="Hyperlink"/>
              </w:rPr>
              <w:t>Remove</w:t>
            </w:r>
            <w:r w:rsidRPr="00D22E4E" w:rsidR="00CE7231">
              <w:rPr>
                <w:rStyle w:val="Hyperlink"/>
              </w:rPr>
              <w:t>Response</w:t>
            </w:r>
            <w:r w:rsidRPr="00D22E4E">
              <w:rPr>
                <w:rStyle w:val="Hyperlink"/>
              </w:rPr>
              <w:t>Response</w:t>
            </w:r>
            <w:proofErr w:type="spellEnd"/>
            <w:r w:rsidR="005D768B">
              <w:rPr>
                <w:rStyle w:val="Hyperlink"/>
              </w:rPr>
              <w:fldChar w:fldCharType="end"/>
            </w:r>
            <w:r w:rsidRPr="00957F55">
              <w:rPr>
                <w:bCs/>
              </w:rPr>
              <w:t>)</w:t>
            </w:r>
          </w:p>
          <w:p w:rsidRPr="00957F55" w:rsidR="00425A74" w:rsidP="004E4AD8" w:rsidRDefault="00425A74" w14:paraId="72B6D2BE" w14:textId="77777777">
            <w:pPr>
              <w:pStyle w:val="ListParagraph"/>
              <w:numPr>
                <w:ilvl w:val="0"/>
                <w:numId w:val="3"/>
              </w:numPr>
            </w:pPr>
            <w:r>
              <w:t>No Content</w:t>
            </w:r>
          </w:p>
        </w:tc>
      </w:tr>
      <w:tr w:rsidR="00425A74" w:rsidTr="00BA4F0F" w14:paraId="0DA7425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425A74" w:rsidP="00320F19" w:rsidRDefault="00425A74" w14:paraId="57BD3052" w14:textId="77777777">
            <w:pPr>
              <w:pStyle w:val="Compact"/>
            </w:pPr>
            <w:r>
              <w:t>Faults</w:t>
            </w:r>
          </w:p>
        </w:tc>
        <w:tc>
          <w:tcPr>
            <w:tcW w:w="4397" w:type="pct"/>
          </w:tcPr>
          <w:p w:rsidR="00425A74" w:rsidP="00320F19" w:rsidRDefault="00D22E4E" w14:paraId="0FF38E50" w14:textId="15CAF487">
            <w:pPr>
              <w:pStyle w:val="Compact"/>
            </w:pPr>
            <w:proofErr w:type="spellStart"/>
            <w:r>
              <w:t>SessionFault</w:t>
            </w:r>
            <w:proofErr w:type="spellEnd"/>
            <w:r>
              <w:t xml:space="preserve"> (</w:t>
            </w:r>
            <w:proofErr w:type="spellStart"/>
            <w:r w:rsidR="005D768B">
              <w:fldChar w:fldCharType="begin"/>
            </w:r>
            <w:r w:rsidR="005D768B">
              <w:instrText xml:space="preserve"> HYPERLINK "http://www.openoandm.org/isbm/2.0/wsdl/ConsumerRequestService.wsdl" </w:instrText>
            </w:r>
            <w:r w:rsidR="005D768B">
              <w:fldChar w:fldCharType="separate"/>
            </w:r>
            <w:r w:rsidRPr="004B155D">
              <w:rPr>
                <w:rStyle w:val="Hyperlink"/>
              </w:rPr>
              <w:t>isbm:SessionFault</w:t>
            </w:r>
            <w:proofErr w:type="spellEnd"/>
            <w:r w:rsidR="005D768B">
              <w:rPr>
                <w:rStyle w:val="Hyperlink"/>
              </w:rPr>
              <w:fldChar w:fldCharType="end"/>
            </w:r>
            <w:r>
              <w:t>)</w:t>
            </w:r>
          </w:p>
        </w:tc>
      </w:tr>
    </w:tbl>
    <w:p w:rsidR="00425A74" w:rsidP="00425A74" w:rsidRDefault="003A6A93" w14:paraId="64A8F50C" w14:textId="3373693C">
      <w:pPr>
        <w:pStyle w:val="Heading4"/>
      </w:pPr>
      <w:r>
        <w:t>REST Interface</w:t>
      </w:r>
    </w:p>
    <w:p w:rsidR="00425A74" w:rsidP="00425A74" w:rsidRDefault="00425A74" w14:paraId="40CDA759" w14:textId="24DD508D">
      <w:pPr>
        <w:pStyle w:val="BodyText"/>
      </w:pPr>
      <w:r>
        <w:t xml:space="preserve">The Remove </w:t>
      </w:r>
      <w:r w:rsidRPr="008E449A" w:rsidR="00256C09">
        <w:t>Response</w:t>
      </w:r>
      <w:r w:rsidR="00256C09">
        <w:t xml:space="preserve"> </w:t>
      </w:r>
      <w:r>
        <w:t xml:space="preserve">general interface is mapped into a RESTful interface as an </w:t>
      </w:r>
      <w:proofErr w:type="spellStart"/>
      <w:r>
        <w:t>OpenAPI</w:t>
      </w:r>
      <w:proofErr w:type="spellEnd"/>
      <w:r>
        <w:t xml:space="preserve"> description according to the following rules.</w:t>
      </w:r>
    </w:p>
    <w:p w:rsidR="00425A74" w:rsidP="00425A74" w:rsidRDefault="00425A74" w14:paraId="2C99E0F1"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425A74" w:rsidTr="00320F19" w14:paraId="1BA1031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425A74" w:rsidP="00320F19" w:rsidRDefault="00425A74" w14:paraId="26574EB3" w14:textId="77777777">
            <w:pPr>
              <w:pStyle w:val="Compact"/>
            </w:pPr>
            <w:r w:rsidRPr="003B5061">
              <w:t>HTTP M</w:t>
            </w:r>
            <w:r>
              <w:t>ethod</w:t>
            </w:r>
          </w:p>
        </w:tc>
        <w:tc>
          <w:tcPr>
            <w:tcW w:w="4397" w:type="pct"/>
          </w:tcPr>
          <w:p w:rsidRPr="003B5061" w:rsidR="00425A74" w:rsidP="00320F19" w:rsidRDefault="00425A74" w14:paraId="7E72F800" w14:textId="77777777">
            <w:pPr>
              <w:rPr>
                <w:bCs/>
              </w:rPr>
            </w:pPr>
            <w:r>
              <w:rPr>
                <w:bCs/>
              </w:rPr>
              <w:t>DELETE</w:t>
            </w:r>
          </w:p>
        </w:tc>
      </w:tr>
      <w:tr w:rsidR="00425A74" w:rsidTr="00320F19" w14:paraId="6A4D6553" w14:textId="77777777">
        <w:tc>
          <w:tcPr>
            <w:tcW w:w="603" w:type="pct"/>
          </w:tcPr>
          <w:p w:rsidRPr="003B5061" w:rsidR="00425A74" w:rsidP="00320F19" w:rsidRDefault="00425A74" w14:paraId="0AFFB91C" w14:textId="77777777">
            <w:pPr>
              <w:pStyle w:val="Compact"/>
            </w:pPr>
            <w:r>
              <w:lastRenderedPageBreak/>
              <w:t xml:space="preserve">URL </w:t>
            </w:r>
          </w:p>
        </w:tc>
        <w:tc>
          <w:tcPr>
            <w:tcW w:w="4397" w:type="pct"/>
          </w:tcPr>
          <w:p w:rsidRPr="003B5061" w:rsidR="00425A74" w:rsidP="00320F19" w:rsidRDefault="00006A9D" w14:paraId="0F6D2C69" w14:textId="10F47B9D">
            <w:pPr>
              <w:rPr>
                <w:bCs/>
              </w:rPr>
            </w:pPr>
            <w:r w:rsidRPr="00006A9D">
              <w:rPr>
                <w:bCs/>
              </w:rPr>
              <w:t>/sessions/{session-id}/requests/{request-id}/response</w:t>
            </w:r>
          </w:p>
        </w:tc>
      </w:tr>
      <w:tr w:rsidR="00425A74" w:rsidTr="00320F19" w14:paraId="78C73CA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425A74" w:rsidP="00320F19" w:rsidRDefault="00425A74" w14:paraId="36350F4C" w14:textId="77777777">
            <w:pPr>
              <w:pStyle w:val="Compact"/>
            </w:pPr>
            <w:r>
              <w:t>HTTP Body</w:t>
            </w:r>
          </w:p>
        </w:tc>
        <w:tc>
          <w:tcPr>
            <w:tcW w:w="4397" w:type="pct"/>
          </w:tcPr>
          <w:p w:rsidRPr="003B5061" w:rsidR="00425A74" w:rsidP="00320F19" w:rsidRDefault="00FC1647" w14:paraId="2C98B0E6" w14:textId="597D874E">
            <w:r>
              <w:t>N/A</w:t>
            </w:r>
          </w:p>
        </w:tc>
      </w:tr>
      <w:tr w:rsidR="00425A74" w:rsidTr="00320F19" w14:paraId="2FA28DAC" w14:textId="77777777">
        <w:tc>
          <w:tcPr>
            <w:tcW w:w="603" w:type="pct"/>
          </w:tcPr>
          <w:p w:rsidR="00425A74" w:rsidP="00320F19" w:rsidRDefault="00425A74" w14:paraId="0E6F7984" w14:textId="77777777">
            <w:pPr>
              <w:pStyle w:val="Compact"/>
            </w:pPr>
            <w:r>
              <w:t>HTTP Response (Success)</w:t>
            </w:r>
          </w:p>
        </w:tc>
        <w:tc>
          <w:tcPr>
            <w:tcW w:w="4397" w:type="pct"/>
          </w:tcPr>
          <w:p w:rsidR="00425A74" w:rsidP="00320F19" w:rsidRDefault="00425A74" w14:paraId="65956723" w14:textId="77777777">
            <w:pPr>
              <w:pStyle w:val="Compact"/>
            </w:pPr>
            <w:r>
              <w:t>204 No Content</w:t>
            </w:r>
          </w:p>
        </w:tc>
      </w:tr>
      <w:tr w:rsidR="00425A74" w:rsidTr="00320F19" w14:paraId="0E6908C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425A74" w:rsidP="00320F19" w:rsidRDefault="00425A74" w14:paraId="0A21BECD" w14:textId="77777777">
            <w:pPr>
              <w:pStyle w:val="Compact"/>
            </w:pPr>
            <w:r>
              <w:t>Output</w:t>
            </w:r>
          </w:p>
        </w:tc>
        <w:tc>
          <w:tcPr>
            <w:tcW w:w="4397" w:type="pct"/>
          </w:tcPr>
          <w:p w:rsidR="00425A74" w:rsidP="00320F19" w:rsidRDefault="00FC1647" w14:paraId="4BA1849B" w14:textId="44964446">
            <w:r>
              <w:t>N/A</w:t>
            </w:r>
          </w:p>
        </w:tc>
      </w:tr>
      <w:tr w:rsidR="00425A74" w:rsidTr="00320F19" w14:paraId="37E3C933" w14:textId="77777777">
        <w:trPr>
          <w:trHeight w:val="972"/>
        </w:trPr>
        <w:tc>
          <w:tcPr>
            <w:tcW w:w="603" w:type="pct"/>
          </w:tcPr>
          <w:p w:rsidR="00425A74" w:rsidP="00320F19" w:rsidRDefault="00425A74" w14:paraId="6E816A70" w14:textId="77777777">
            <w:pPr>
              <w:pStyle w:val="Compact"/>
            </w:pPr>
            <w:r>
              <w:t>HTTP Response</w:t>
            </w:r>
          </w:p>
          <w:p w:rsidR="00425A74" w:rsidP="00320F19" w:rsidRDefault="00425A74" w14:paraId="75DD4FD5" w14:textId="77777777">
            <w:pPr>
              <w:pStyle w:val="Compact"/>
            </w:pPr>
            <w:r>
              <w:t>(Error)</w:t>
            </w:r>
          </w:p>
        </w:tc>
        <w:tc>
          <w:tcPr>
            <w:tcW w:w="4397" w:type="pct"/>
          </w:tcPr>
          <w:p w:rsidR="00425A74" w:rsidP="00320F19" w:rsidRDefault="00425A74" w14:paraId="464C960A" w14:textId="2613AF11">
            <w:proofErr w:type="spellStart"/>
            <w:r>
              <w:t>SessionFault</w:t>
            </w:r>
            <w:proofErr w:type="spellEnd"/>
            <w:r>
              <w:t xml:space="preserve"> (</w:t>
            </w:r>
            <w:proofErr w:type="spellStart"/>
            <w:r w:rsidR="005D768B">
              <w:fldChar w:fldCharType="begin"/>
            </w:r>
            <w:r w:rsidR="005D768B">
              <w:instrText xml:space="preserve"> HYPERLINK "http://www.openoandm.org/isbm/2.0/openapi/consumer_request_service.yml" </w:instrText>
            </w:r>
            <w:r w:rsidR="005D768B">
              <w:fldChar w:fldCharType="separate"/>
            </w:r>
            <w:r w:rsidRPr="00F84BD7" w:rsidR="004C5B28">
              <w:rPr>
                <w:rStyle w:val="Hyperlink"/>
              </w:rPr>
              <w:t>json:SessionFault</w:t>
            </w:r>
            <w:proofErr w:type="spellEnd"/>
            <w:r w:rsidR="005D768B">
              <w:rPr>
                <w:rStyle w:val="Hyperlink"/>
              </w:rPr>
              <w:fldChar w:fldCharType="end"/>
            </w:r>
            <w:r>
              <w:t>) – 404 Not Found</w:t>
            </w:r>
          </w:p>
          <w:p w:rsidR="00425A74" w:rsidP="00320F19" w:rsidRDefault="00425A74" w14:paraId="0324DA9F" w14:textId="5C2FF8B7">
            <w:proofErr w:type="spellStart"/>
            <w:r>
              <w:t>SessionFault</w:t>
            </w:r>
            <w:proofErr w:type="spellEnd"/>
            <w:r>
              <w:t xml:space="preserve"> (</w:t>
            </w:r>
            <w:proofErr w:type="spellStart"/>
            <w:r w:rsidR="005D768B">
              <w:fldChar w:fldCharType="begin"/>
            </w:r>
            <w:r w:rsidR="005D768B">
              <w:instrText xml:space="preserve"> HYPERLINK "http://www.openoandm.org/isbm/2.0/openapi/consumer_request_service.yml" </w:instrText>
            </w:r>
            <w:r w:rsidR="005D768B">
              <w:fldChar w:fldCharType="separate"/>
            </w:r>
            <w:r w:rsidRPr="00F84BD7" w:rsidR="004C5B28">
              <w:rPr>
                <w:rStyle w:val="Hyperlink"/>
              </w:rPr>
              <w:t>json:SessionFault</w:t>
            </w:r>
            <w:proofErr w:type="spellEnd"/>
            <w:r w:rsidR="005D768B">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rsidR="00865610">
              <w:t xml:space="preserve"> – </w:t>
            </w:r>
            <w:r w:rsidRPr="00D44B31" w:rsidR="00865610">
              <w:t xml:space="preserve">session exists but does not correspond to a </w:t>
            </w:r>
            <w:r w:rsidR="00865610">
              <w:t xml:space="preserve">consumer request </w:t>
            </w:r>
            <w:r w:rsidRPr="00D44B31" w:rsidR="00865610">
              <w:t>session type</w:t>
            </w:r>
          </w:p>
        </w:tc>
      </w:tr>
    </w:tbl>
    <w:p w:rsidR="00BB0129" w:rsidP="00296BF2" w:rsidRDefault="00E83E4F" w14:paraId="68EBFDBE" w14:textId="41BD564D">
      <w:pPr>
        <w:pStyle w:val="Heading3"/>
      </w:pPr>
      <w:bookmarkStart w:name="_Toc32417374" w:id="280"/>
      <w:r>
        <w:t>Close Consumer Request Session</w:t>
      </w:r>
      <w:bookmarkEnd w:id="279"/>
      <w:bookmarkEnd w:id="280"/>
    </w:p>
    <w:p w:rsidRPr="007340F2" w:rsidR="007340F2" w:rsidP="007340F2" w:rsidRDefault="007340F2" w14:paraId="26F88018" w14:textId="1EA3E5CC">
      <w:pPr>
        <w:pStyle w:val="BodyText"/>
      </w:pPr>
      <w:r>
        <w:t>The Close Consumer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38255A64"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4072532A" w14:textId="77777777">
            <w:pPr>
              <w:pStyle w:val="Compact"/>
            </w:pPr>
            <w:r>
              <w:t>Name</w:t>
            </w:r>
          </w:p>
        </w:tc>
        <w:tc>
          <w:tcPr>
            <w:tcW w:w="0" w:type="auto"/>
          </w:tcPr>
          <w:p w:rsidR="00BB0129" w:rsidRDefault="00E83E4F" w14:paraId="7CED56BC" w14:textId="77777777">
            <w:pPr>
              <w:pStyle w:val="Compact"/>
            </w:pPr>
            <w:proofErr w:type="spellStart"/>
            <w:r>
              <w:t>CloseConsumerRequestSession</w:t>
            </w:r>
            <w:proofErr w:type="spellEnd"/>
          </w:p>
        </w:tc>
      </w:tr>
      <w:tr w:rsidR="00BB0129" w:rsidTr="00296BF2" w14:paraId="2C84F48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C097DFB" w14:textId="77777777">
            <w:pPr>
              <w:pStyle w:val="Compact"/>
            </w:pPr>
            <w:r>
              <w:t>Description</w:t>
            </w:r>
          </w:p>
        </w:tc>
        <w:tc>
          <w:tcPr>
            <w:tcW w:w="0" w:type="auto"/>
          </w:tcPr>
          <w:p w:rsidR="00BB0129" w:rsidRDefault="00E83E4F" w14:paraId="6332BCE1" w14:textId="77777777">
            <w:pPr>
              <w:pStyle w:val="Compact"/>
            </w:pPr>
            <w:r>
              <w:t>Closes a consumer request session.</w:t>
            </w:r>
          </w:p>
        </w:tc>
      </w:tr>
      <w:tr w:rsidR="00BB0129" w:rsidTr="00296BF2" w14:paraId="04150D8B" w14:textId="77777777">
        <w:tc>
          <w:tcPr>
            <w:tcW w:w="0" w:type="auto"/>
          </w:tcPr>
          <w:p w:rsidR="00BB0129" w:rsidRDefault="00E83E4F" w14:paraId="03A4E0DE" w14:textId="77777777">
            <w:pPr>
              <w:pStyle w:val="Compact"/>
            </w:pPr>
            <w:r>
              <w:t>Input</w:t>
            </w:r>
          </w:p>
        </w:tc>
        <w:tc>
          <w:tcPr>
            <w:tcW w:w="0" w:type="auto"/>
          </w:tcPr>
          <w:p w:rsidR="00BB0129" w:rsidRDefault="00E83E4F" w14:paraId="67535C9E" w14:textId="1617CC7B">
            <w:pPr>
              <w:pStyle w:val="Compact"/>
            </w:pPr>
            <w:proofErr w:type="spellStart"/>
            <w:r>
              <w:t>SessionID</w:t>
            </w:r>
            <w:proofErr w:type="spellEnd"/>
            <w:r>
              <w:t xml:space="preserve"> [1]</w:t>
            </w:r>
          </w:p>
        </w:tc>
      </w:tr>
      <w:tr w:rsidR="00BB0129" w:rsidTr="00296BF2" w14:paraId="1C0DACA4"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6B52F71" w14:textId="77777777">
            <w:pPr>
              <w:pStyle w:val="Compact"/>
            </w:pPr>
            <w:r>
              <w:t>Behavior</w:t>
            </w:r>
          </w:p>
        </w:tc>
        <w:tc>
          <w:tcPr>
            <w:tcW w:w="0" w:type="auto"/>
          </w:tcPr>
          <w:p w:rsidR="00BB0129" w:rsidRDefault="00E83E4F" w14:paraId="5FE9C064" w14:textId="77777777">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rsidR="00322C12" w:rsidP="00322C12" w:rsidRDefault="00322C12" w14:paraId="146D538A"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BB0129" w:rsidRDefault="00E83E4F" w14:paraId="37F3B904" w14:textId="77777777">
            <w:r>
              <w:t>All unexpired requests that have been posted during the session will be expired.</w:t>
            </w:r>
          </w:p>
        </w:tc>
      </w:tr>
      <w:tr w:rsidR="00BB0129" w:rsidTr="00296BF2" w14:paraId="070748D4" w14:textId="77777777">
        <w:tc>
          <w:tcPr>
            <w:tcW w:w="0" w:type="auto"/>
          </w:tcPr>
          <w:p w:rsidR="00BB0129" w:rsidRDefault="00E83E4F" w14:paraId="53A4CF6B" w14:textId="77777777">
            <w:pPr>
              <w:pStyle w:val="Compact"/>
            </w:pPr>
            <w:r>
              <w:t>Output</w:t>
            </w:r>
          </w:p>
        </w:tc>
        <w:tc>
          <w:tcPr>
            <w:tcW w:w="0" w:type="auto"/>
          </w:tcPr>
          <w:p w:rsidR="00BB0129" w:rsidRDefault="00E83E4F" w14:paraId="74B60C6B" w14:textId="77777777">
            <w:pPr>
              <w:pStyle w:val="Compact"/>
            </w:pPr>
            <w:r>
              <w:t>N/A</w:t>
            </w:r>
          </w:p>
        </w:tc>
      </w:tr>
      <w:tr w:rsidR="00BB0129" w:rsidTr="00296BF2" w14:paraId="741CC44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D81AC7B" w14:textId="77777777">
            <w:pPr>
              <w:pStyle w:val="Compact"/>
            </w:pPr>
            <w:r>
              <w:t>Faults</w:t>
            </w:r>
          </w:p>
        </w:tc>
        <w:tc>
          <w:tcPr>
            <w:tcW w:w="0" w:type="auto"/>
          </w:tcPr>
          <w:p w:rsidR="00BB0129" w:rsidRDefault="00E83E4F" w14:paraId="32C2BEC1" w14:textId="77777777">
            <w:pPr>
              <w:pStyle w:val="Compact"/>
            </w:pPr>
            <w:proofErr w:type="spellStart"/>
            <w:r>
              <w:t>SessionFault</w:t>
            </w:r>
            <w:proofErr w:type="spellEnd"/>
          </w:p>
        </w:tc>
      </w:tr>
    </w:tbl>
    <w:p w:rsidR="009A4B75" w:rsidP="009A4B75" w:rsidRDefault="003A6A93" w14:paraId="73C41FC8" w14:textId="6041665C">
      <w:pPr>
        <w:pStyle w:val="Heading4"/>
      </w:pPr>
      <w:bookmarkStart w:name="xml-data-structures" w:id="281"/>
      <w:bookmarkStart w:name="_Toc25357204" w:id="282"/>
      <w:bookmarkStart w:name="_Ref24974152" w:id="283"/>
      <w:bookmarkStart w:name="_Ref24974187" w:id="284"/>
      <w:bookmarkStart w:name="_Ref24974190" w:id="285"/>
      <w:bookmarkEnd w:id="281"/>
      <w:r>
        <w:t>SOAP Interface</w:t>
      </w:r>
    </w:p>
    <w:p w:rsidR="009A4B75" w:rsidP="009A4B75" w:rsidRDefault="009A4B75" w14:paraId="460442D4" w14:textId="58F609F4">
      <w:pPr>
        <w:pStyle w:val="BodyText"/>
      </w:pPr>
      <w:r>
        <w:t>The Close Consumer Request Session general interface is mapped into SOAP 1.1/1.2 as embedded XML schemas in WSDL descriptions according to the following schema types.</w:t>
      </w:r>
    </w:p>
    <w:p w:rsidR="009A4B75" w:rsidP="009A4B75" w:rsidRDefault="009A4B75" w14:paraId="2C848C91"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9A4B75" w:rsidTr="00414966" w14:paraId="23EE1DD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9A4B75" w:rsidP="00320F19" w:rsidRDefault="009A4B75" w14:paraId="74117070" w14:textId="77777777">
            <w:pPr>
              <w:pStyle w:val="Compact"/>
            </w:pPr>
            <w:bookmarkStart w:name="_Hlk27140457" w:id="286"/>
            <w:r w:rsidRPr="00151DB9">
              <w:t>Input</w:t>
            </w:r>
          </w:p>
        </w:tc>
        <w:tc>
          <w:tcPr>
            <w:tcW w:w="4397" w:type="pct"/>
          </w:tcPr>
          <w:p w:rsidRPr="00136178" w:rsidR="009A4B75" w:rsidP="00320F19" w:rsidRDefault="009A4B75" w14:paraId="5C1369C1" w14:textId="376560A5">
            <w:pPr>
              <w:rPr>
                <w:b/>
              </w:rPr>
            </w:pPr>
            <w:proofErr w:type="spellStart"/>
            <w:r w:rsidRPr="00114367">
              <w:t>Close</w:t>
            </w:r>
            <w:r>
              <w:t>Consumer</w:t>
            </w:r>
            <w:r w:rsidRPr="00114367">
              <w:t>RequestSession</w:t>
            </w:r>
            <w:proofErr w:type="spellEnd"/>
            <w:r w:rsidRPr="00114367">
              <w:t xml:space="preserve"> </w:t>
            </w:r>
            <w:r>
              <w:t>(</w:t>
            </w:r>
            <w:proofErr w:type="spellStart"/>
            <w:r w:rsidR="005D768B">
              <w:fldChar w:fldCharType="begin"/>
            </w:r>
            <w:r w:rsidR="005D768B">
              <w:instrText xml:space="preserve"> HYPERLINK "http://www.openoandm.org/isbm/2.0/wsdl/ConsumerRequestService.wsdl" </w:instrText>
            </w:r>
            <w:r w:rsidR="005D768B">
              <w:fldChar w:fldCharType="separate"/>
            </w:r>
            <w:r w:rsidRPr="00B62166">
              <w:rPr>
                <w:rStyle w:val="Hyperlink"/>
              </w:rPr>
              <w:t>isbm:CloseConsumerRequestSession</w:t>
            </w:r>
            <w:proofErr w:type="spellEnd"/>
            <w:r w:rsidR="005D768B">
              <w:rPr>
                <w:rStyle w:val="Hyperlink"/>
              </w:rPr>
              <w:fldChar w:fldCharType="end"/>
            </w:r>
            <w:r>
              <w:t>)</w:t>
            </w:r>
          </w:p>
          <w:p w:rsidRPr="006C16A7" w:rsidR="009A4B75" w:rsidP="004E4AD8" w:rsidRDefault="009A4B75" w14:paraId="6FCCEEB2" w14:textId="47395D74">
            <w:pPr>
              <w:pStyle w:val="ListParagraph"/>
              <w:numPr>
                <w:ilvl w:val="0"/>
                <w:numId w:val="3"/>
              </w:numPr>
              <w:rPr>
                <w:b/>
              </w:rPr>
            </w:pPr>
            <w:proofErr w:type="spellStart"/>
            <w:r w:rsidRPr="006C16A7">
              <w:t>SessionID</w:t>
            </w:r>
            <w:proofErr w:type="spellEnd"/>
            <w:r w:rsidR="00F443A1">
              <w:t xml:space="preserve"> </w:t>
            </w:r>
            <w:r w:rsidRPr="00BA4F0F" w:rsidR="00F443A1">
              <w:rPr>
                <w:bCs/>
              </w:rPr>
              <w:t>(</w:t>
            </w:r>
            <w:proofErr w:type="spellStart"/>
            <w:r w:rsidR="005D768B">
              <w:fldChar w:fldCharType="begin"/>
            </w:r>
            <w:r w:rsidR="005D768B">
              <w:instrText xml:space="preserve"> HYPERLINK "http://www.w3.org/TR/xmlschema-2/" \l "string" \h </w:instrText>
            </w:r>
            <w:r w:rsidR="005D768B">
              <w:fldChar w:fldCharType="separate"/>
            </w:r>
            <w:r w:rsidRPr="00BA4F0F" w:rsidR="00F443A1">
              <w:rPr>
                <w:rStyle w:val="Hyperlink"/>
                <w:bCs/>
              </w:rPr>
              <w:t>xs:string</w:t>
            </w:r>
            <w:proofErr w:type="spellEnd"/>
            <w:r w:rsidR="005D768B">
              <w:rPr>
                <w:rStyle w:val="Hyperlink"/>
                <w:bCs/>
              </w:rPr>
              <w:fldChar w:fldCharType="end"/>
            </w:r>
            <w:r w:rsidRPr="00BA4F0F" w:rsidR="00F443A1">
              <w:rPr>
                <w:bCs/>
              </w:rPr>
              <w:t>)</w:t>
            </w:r>
            <w:r w:rsidRPr="006C16A7">
              <w:t xml:space="preserve"> [1]</w:t>
            </w:r>
          </w:p>
        </w:tc>
      </w:tr>
      <w:tr w:rsidR="009A4B75" w:rsidTr="00414966" w14:paraId="246DC5AF" w14:textId="77777777">
        <w:tc>
          <w:tcPr>
            <w:tcW w:w="603" w:type="pct"/>
          </w:tcPr>
          <w:p w:rsidR="009A4B75" w:rsidP="00320F19" w:rsidRDefault="009A4B75" w14:paraId="00FBD8FD" w14:textId="77777777">
            <w:pPr>
              <w:pStyle w:val="Compact"/>
            </w:pPr>
            <w:r>
              <w:t>Output</w:t>
            </w:r>
          </w:p>
        </w:tc>
        <w:tc>
          <w:tcPr>
            <w:tcW w:w="4397" w:type="pct"/>
          </w:tcPr>
          <w:p w:rsidRPr="00957F55" w:rsidR="009A4B75" w:rsidP="00320F19" w:rsidRDefault="009A4B75" w14:paraId="58C01C81" w14:textId="7EC2F7DD">
            <w:pPr>
              <w:rPr>
                <w:bCs/>
              </w:rPr>
            </w:pPr>
            <w:proofErr w:type="spellStart"/>
            <w:r w:rsidRPr="00114367">
              <w:t>Close</w:t>
            </w:r>
            <w:r w:rsidR="003610AF">
              <w:t>Consumer</w:t>
            </w:r>
            <w:r w:rsidRPr="00114367">
              <w:t>RequestSession</w:t>
            </w:r>
            <w:r w:rsidRPr="008E449A">
              <w:t>Response</w:t>
            </w:r>
            <w:proofErr w:type="spellEnd"/>
            <w:r w:rsidRPr="008E449A">
              <w:t xml:space="preserve"> </w:t>
            </w:r>
            <w:r w:rsidRPr="00957F55">
              <w:rPr>
                <w:bCs/>
              </w:rPr>
              <w:t>(</w:t>
            </w:r>
            <w:proofErr w:type="spellStart"/>
            <w:r w:rsidR="005D768B">
              <w:fldChar w:fldCharType="begin"/>
            </w:r>
            <w:r w:rsidR="005D768B">
              <w:instrText xml:space="preserve"> HYPERLINK "http://www.openoandm.org/isbm/2.0/wsdl/ConsumerRequestService.wsdl" </w:instrText>
            </w:r>
            <w:r w:rsidR="005D768B">
              <w:fldChar w:fldCharType="separate"/>
            </w:r>
            <w:r w:rsidRPr="00B62166">
              <w:rPr>
                <w:rStyle w:val="Hyperlink"/>
                <w:bCs/>
              </w:rPr>
              <w:t>isbm:</w:t>
            </w:r>
            <w:r w:rsidRPr="00B62166">
              <w:rPr>
                <w:rStyle w:val="Hyperlink"/>
              </w:rPr>
              <w:t>Close</w:t>
            </w:r>
            <w:r w:rsidRPr="00B62166" w:rsidR="003610AF">
              <w:rPr>
                <w:rStyle w:val="Hyperlink"/>
              </w:rPr>
              <w:t>Consumer</w:t>
            </w:r>
            <w:r w:rsidRPr="00B62166">
              <w:rPr>
                <w:rStyle w:val="Hyperlink"/>
              </w:rPr>
              <w:t>RequestSessionResponse</w:t>
            </w:r>
            <w:proofErr w:type="spellEnd"/>
            <w:r w:rsidR="005D768B">
              <w:rPr>
                <w:rStyle w:val="Hyperlink"/>
              </w:rPr>
              <w:fldChar w:fldCharType="end"/>
            </w:r>
            <w:r w:rsidRPr="00957F55">
              <w:rPr>
                <w:bCs/>
              </w:rPr>
              <w:t>)</w:t>
            </w:r>
          </w:p>
          <w:p w:rsidRPr="00957F55" w:rsidR="009A4B75" w:rsidP="004E4AD8" w:rsidRDefault="009A4B75" w14:paraId="5D125C5A" w14:textId="77777777">
            <w:pPr>
              <w:pStyle w:val="ListParagraph"/>
              <w:numPr>
                <w:ilvl w:val="0"/>
                <w:numId w:val="3"/>
              </w:numPr>
            </w:pPr>
            <w:r>
              <w:t>No Content</w:t>
            </w:r>
          </w:p>
        </w:tc>
      </w:tr>
      <w:tr w:rsidR="009A4B75" w:rsidTr="00414966" w14:paraId="19BD38C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9A4B75" w:rsidP="00320F19" w:rsidRDefault="009A4B75" w14:paraId="22458E03" w14:textId="77777777">
            <w:pPr>
              <w:pStyle w:val="Compact"/>
            </w:pPr>
            <w:r>
              <w:t>Faults</w:t>
            </w:r>
          </w:p>
        </w:tc>
        <w:tc>
          <w:tcPr>
            <w:tcW w:w="4397" w:type="pct"/>
          </w:tcPr>
          <w:p w:rsidR="009A4B75" w:rsidP="00320F19" w:rsidRDefault="00B62166" w14:paraId="6165CED9" w14:textId="18ABD97D">
            <w:pPr>
              <w:pStyle w:val="Compact"/>
            </w:pPr>
            <w:proofErr w:type="spellStart"/>
            <w:r>
              <w:t>SessionFault</w:t>
            </w:r>
            <w:proofErr w:type="spellEnd"/>
            <w:r>
              <w:t xml:space="preserve"> (</w:t>
            </w:r>
            <w:proofErr w:type="spellStart"/>
            <w:r w:rsidR="005D768B">
              <w:fldChar w:fldCharType="begin"/>
            </w:r>
            <w:r w:rsidR="005D768B">
              <w:instrText xml:space="preserve"> HYPERLINK "http://www.openoandm.org/isbm/2.0/wsdl/ConsumerRequestService.wsdl" </w:instrText>
            </w:r>
            <w:r w:rsidR="005D768B">
              <w:fldChar w:fldCharType="separate"/>
            </w:r>
            <w:r w:rsidRPr="004B155D">
              <w:rPr>
                <w:rStyle w:val="Hyperlink"/>
              </w:rPr>
              <w:t>isbm:SessionFault</w:t>
            </w:r>
            <w:proofErr w:type="spellEnd"/>
            <w:r w:rsidR="005D768B">
              <w:rPr>
                <w:rStyle w:val="Hyperlink"/>
              </w:rPr>
              <w:fldChar w:fldCharType="end"/>
            </w:r>
            <w:r>
              <w:t>)</w:t>
            </w:r>
          </w:p>
        </w:tc>
      </w:tr>
    </w:tbl>
    <w:bookmarkEnd w:id="286"/>
    <w:p w:rsidR="009A4B75" w:rsidP="009A4B75" w:rsidRDefault="003A6A93" w14:paraId="0B38950C" w14:textId="204374D9">
      <w:pPr>
        <w:pStyle w:val="Heading4"/>
      </w:pPr>
      <w:r>
        <w:t>REST Interface</w:t>
      </w:r>
    </w:p>
    <w:p w:rsidR="009A4B75" w:rsidP="009A4B75" w:rsidRDefault="009A4B75" w14:paraId="14BAA3E9" w14:textId="0A2D2A7E">
      <w:pPr>
        <w:pStyle w:val="BodyText"/>
      </w:pPr>
      <w:bookmarkStart w:name="_Hlk27140653" w:id="287"/>
      <w:r>
        <w:t xml:space="preserve">The Close Consumer Request Session general interface is mapped into a RESTful interface as an </w:t>
      </w:r>
      <w:proofErr w:type="spellStart"/>
      <w:r>
        <w:t>OpenAPI</w:t>
      </w:r>
      <w:proofErr w:type="spellEnd"/>
      <w:r>
        <w:t xml:space="preserve"> description according to the following rules.</w:t>
      </w:r>
    </w:p>
    <w:p w:rsidR="009A4B75" w:rsidP="009A4B75" w:rsidRDefault="009A4B75" w14:paraId="572EDE1C" w14:textId="77777777">
      <w:pPr>
        <w:pStyle w:val="BodyText"/>
      </w:pPr>
      <w:r>
        <w:lastRenderedPageBreak/>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9A4B75" w:rsidTr="00320F19" w14:paraId="48EA358A" w14:textId="77777777">
        <w:trPr>
          <w:cnfStyle w:val="000000100000" w:firstRow="0" w:lastRow="0" w:firstColumn="0" w:lastColumn="0" w:oddVBand="0" w:evenVBand="0" w:oddHBand="1" w:evenHBand="0" w:firstRowFirstColumn="0" w:firstRowLastColumn="0" w:lastRowFirstColumn="0" w:lastRowLastColumn="0"/>
        </w:trPr>
        <w:tc>
          <w:tcPr>
            <w:tcW w:w="603" w:type="pct"/>
          </w:tcPr>
          <w:bookmarkEnd w:id="287"/>
          <w:p w:rsidRPr="003B5061" w:rsidR="009A4B75" w:rsidP="00320F19" w:rsidRDefault="009A4B75" w14:paraId="3C0BC86A" w14:textId="77777777">
            <w:pPr>
              <w:pStyle w:val="Compact"/>
            </w:pPr>
            <w:r w:rsidRPr="003B5061">
              <w:t>HTTP M</w:t>
            </w:r>
            <w:r>
              <w:t>ethod</w:t>
            </w:r>
          </w:p>
        </w:tc>
        <w:tc>
          <w:tcPr>
            <w:tcW w:w="4397" w:type="pct"/>
          </w:tcPr>
          <w:p w:rsidRPr="003B5061" w:rsidR="009A4B75" w:rsidP="00320F19" w:rsidRDefault="009A4B75" w14:paraId="2B146818" w14:textId="77777777">
            <w:pPr>
              <w:rPr>
                <w:bCs/>
              </w:rPr>
            </w:pPr>
            <w:r>
              <w:rPr>
                <w:bCs/>
              </w:rPr>
              <w:t>DELETE</w:t>
            </w:r>
          </w:p>
        </w:tc>
      </w:tr>
      <w:tr w:rsidR="009A4B75" w:rsidTr="00320F19" w14:paraId="5B641ACE" w14:textId="77777777">
        <w:tc>
          <w:tcPr>
            <w:tcW w:w="603" w:type="pct"/>
          </w:tcPr>
          <w:p w:rsidRPr="003B5061" w:rsidR="009A4B75" w:rsidP="00320F19" w:rsidRDefault="009A4B75" w14:paraId="5C14BA49" w14:textId="77777777">
            <w:pPr>
              <w:pStyle w:val="Compact"/>
            </w:pPr>
            <w:r>
              <w:t xml:space="preserve">URL </w:t>
            </w:r>
          </w:p>
        </w:tc>
        <w:tc>
          <w:tcPr>
            <w:tcW w:w="4397" w:type="pct"/>
          </w:tcPr>
          <w:p w:rsidRPr="003B5061" w:rsidR="009A4B75" w:rsidP="00320F19" w:rsidRDefault="009A4B75" w14:paraId="223B637B" w14:textId="77777777">
            <w:pPr>
              <w:rPr>
                <w:bCs/>
              </w:rPr>
            </w:pPr>
            <w:r w:rsidRPr="002D240C">
              <w:rPr>
                <w:bCs/>
              </w:rPr>
              <w:t>/sessions/{session-id}</w:t>
            </w:r>
          </w:p>
        </w:tc>
      </w:tr>
      <w:tr w:rsidR="009A4B75" w:rsidTr="00320F19" w14:paraId="4423A5D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9A4B75" w:rsidP="00320F19" w:rsidRDefault="009A4B75" w14:paraId="2A6548B9" w14:textId="77777777">
            <w:pPr>
              <w:pStyle w:val="Compact"/>
            </w:pPr>
            <w:r>
              <w:t>HTTP Body</w:t>
            </w:r>
          </w:p>
        </w:tc>
        <w:tc>
          <w:tcPr>
            <w:tcW w:w="4397" w:type="pct"/>
          </w:tcPr>
          <w:p w:rsidRPr="003B5061" w:rsidR="009A4B75" w:rsidP="00320F19" w:rsidRDefault="00FC1647" w14:paraId="0AA3ACAA" w14:textId="6EA2B3A2">
            <w:r>
              <w:t>N/A</w:t>
            </w:r>
          </w:p>
        </w:tc>
      </w:tr>
      <w:tr w:rsidR="009A4B75" w:rsidTr="00320F19" w14:paraId="3F2050A6" w14:textId="77777777">
        <w:tc>
          <w:tcPr>
            <w:tcW w:w="603" w:type="pct"/>
          </w:tcPr>
          <w:p w:rsidR="009A4B75" w:rsidP="00320F19" w:rsidRDefault="009A4B75" w14:paraId="269EDA4A" w14:textId="77777777">
            <w:pPr>
              <w:pStyle w:val="Compact"/>
            </w:pPr>
            <w:r>
              <w:t>HTTP Response (Success)</w:t>
            </w:r>
          </w:p>
        </w:tc>
        <w:tc>
          <w:tcPr>
            <w:tcW w:w="4397" w:type="pct"/>
          </w:tcPr>
          <w:p w:rsidR="009A4B75" w:rsidP="00320F19" w:rsidRDefault="009A4B75" w14:paraId="37291BE7" w14:textId="77777777">
            <w:pPr>
              <w:pStyle w:val="Compact"/>
            </w:pPr>
            <w:r>
              <w:t>204 No Content</w:t>
            </w:r>
          </w:p>
        </w:tc>
      </w:tr>
      <w:tr w:rsidR="009A4B75" w:rsidTr="00320F19" w14:paraId="6655882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9A4B75" w:rsidP="00320F19" w:rsidRDefault="009A4B75" w14:paraId="55C2C114" w14:textId="77777777">
            <w:pPr>
              <w:pStyle w:val="Compact"/>
            </w:pPr>
            <w:r>
              <w:t>Output</w:t>
            </w:r>
          </w:p>
        </w:tc>
        <w:tc>
          <w:tcPr>
            <w:tcW w:w="4397" w:type="pct"/>
          </w:tcPr>
          <w:p w:rsidR="009A4B75" w:rsidP="00320F19" w:rsidRDefault="00FC1647" w14:paraId="2B75EEC3" w14:textId="084B895F">
            <w:r>
              <w:t>N/A</w:t>
            </w:r>
          </w:p>
        </w:tc>
      </w:tr>
      <w:tr w:rsidR="009A4B75" w:rsidTr="00320F19" w14:paraId="2486C2EA" w14:textId="77777777">
        <w:trPr>
          <w:trHeight w:val="972"/>
        </w:trPr>
        <w:tc>
          <w:tcPr>
            <w:tcW w:w="603" w:type="pct"/>
          </w:tcPr>
          <w:p w:rsidR="009A4B75" w:rsidP="00320F19" w:rsidRDefault="009A4B75" w14:paraId="7A552DC9" w14:textId="77777777">
            <w:pPr>
              <w:pStyle w:val="Compact"/>
            </w:pPr>
            <w:r>
              <w:t>HTTP Response</w:t>
            </w:r>
          </w:p>
          <w:p w:rsidR="009A4B75" w:rsidP="00320F19" w:rsidRDefault="009A4B75" w14:paraId="30CA6E42" w14:textId="77777777">
            <w:pPr>
              <w:pStyle w:val="Compact"/>
            </w:pPr>
            <w:r>
              <w:t>(Error)</w:t>
            </w:r>
          </w:p>
        </w:tc>
        <w:tc>
          <w:tcPr>
            <w:tcW w:w="4397" w:type="pct"/>
          </w:tcPr>
          <w:p w:rsidR="009A4B75" w:rsidP="00320F19" w:rsidRDefault="009A4B75" w14:paraId="60F4A5BA" w14:textId="13C36229">
            <w:proofErr w:type="spellStart"/>
            <w:r>
              <w:t>SessionFault</w:t>
            </w:r>
            <w:proofErr w:type="spellEnd"/>
            <w:r>
              <w:t xml:space="preserve"> (</w:t>
            </w:r>
            <w:proofErr w:type="spellStart"/>
            <w:r w:rsidR="005D768B">
              <w:fldChar w:fldCharType="begin"/>
            </w:r>
            <w:r w:rsidR="005D768B">
              <w:instrText xml:space="preserve"> HYPERLINK "http://www.openoandm.org/isbm/2.0/openapi/consumer_request_service.yml" </w:instrText>
            </w:r>
            <w:r w:rsidR="005D768B">
              <w:fldChar w:fldCharType="separate"/>
            </w:r>
            <w:r w:rsidRPr="00F84BD7" w:rsidR="00A23758">
              <w:rPr>
                <w:rStyle w:val="Hyperlink"/>
              </w:rPr>
              <w:t>json:SessionFault</w:t>
            </w:r>
            <w:proofErr w:type="spellEnd"/>
            <w:r w:rsidR="005D768B">
              <w:rPr>
                <w:rStyle w:val="Hyperlink"/>
              </w:rPr>
              <w:fldChar w:fldCharType="end"/>
            </w:r>
            <w:r>
              <w:t>) – 404 Not Found</w:t>
            </w:r>
          </w:p>
        </w:tc>
      </w:tr>
    </w:tbl>
    <w:p w:rsidR="00414966" w:rsidP="00414966" w:rsidRDefault="00414966" w14:paraId="01C9D847" w14:textId="6211393F">
      <w:pPr>
        <w:pStyle w:val="BodyText"/>
      </w:pPr>
    </w:p>
    <w:p w:rsidR="00414966" w:rsidP="00414966" w:rsidRDefault="00414966" w14:paraId="49CE10CF" w14:textId="77C29FB4">
      <w:pPr>
        <w:pStyle w:val="Heading2"/>
      </w:pPr>
      <w:bookmarkStart w:name="_Ref27140804" w:id="288"/>
      <w:bookmarkStart w:name="_Toc32417375" w:id="289"/>
      <w:r>
        <w:t>ISBM Configuration Discovery Service</w:t>
      </w:r>
      <w:bookmarkEnd w:id="288"/>
      <w:bookmarkEnd w:id="289"/>
    </w:p>
    <w:p w:rsidR="00414966" w:rsidP="00414966" w:rsidRDefault="00BA4F0F" w14:paraId="6B99C172" w14:textId="1FBF8CEF">
      <w:pPr>
        <w:pStyle w:val="BodyText"/>
      </w:pPr>
      <w:r w:rsidRPr="00BA4F0F">
        <w:t>The</w:t>
      </w:r>
      <w:r>
        <w:t xml:space="preserve"> </w:t>
      </w:r>
      <w:r w:rsidRPr="00BA4F0F">
        <w:t xml:space="preserve">ISBM Configuration Discovery Service for SOAP Interface is </w:t>
      </w:r>
      <w:hyperlink w:history="1" r:id="rId67">
        <w:r w:rsidRPr="002B5565">
          <w:rPr>
            <w:rStyle w:val="Hyperlink"/>
          </w:rPr>
          <w:t>available as a WSDL description</w:t>
        </w:r>
      </w:hyperlink>
      <w:r w:rsidRPr="00BA4F0F">
        <w:t xml:space="preserve"> and for REST Interface is </w:t>
      </w:r>
      <w:hyperlink w:history="1" r:id="rId68">
        <w:r w:rsidRPr="002B5565">
          <w:rPr>
            <w:rStyle w:val="Hyperlink"/>
          </w:rPr>
          <w:t xml:space="preserve">available as </w:t>
        </w:r>
        <w:proofErr w:type="spellStart"/>
        <w:r w:rsidRPr="002B5565">
          <w:rPr>
            <w:rStyle w:val="Hyperlink"/>
          </w:rPr>
          <w:t>OpenAPI</w:t>
        </w:r>
        <w:proofErr w:type="spellEnd"/>
        <w:r w:rsidRPr="002B5565">
          <w:rPr>
            <w:rStyle w:val="Hyperlink"/>
          </w:rPr>
          <w:t xml:space="preserve"> 3.0.1 descriptions in YAML</w:t>
        </w:r>
      </w:hyperlink>
      <w:r w:rsidRPr="00BA4F0F">
        <w:t>.</w:t>
      </w:r>
    </w:p>
    <w:p w:rsidR="003B3FF5" w:rsidP="003B3FF5" w:rsidRDefault="003B3FF5" w14:paraId="00257377" w14:textId="77777777">
      <w:pPr>
        <w:pStyle w:val="Heading3"/>
      </w:pPr>
      <w:bookmarkStart w:name="_Toc32417376" w:id="290"/>
      <w:r>
        <w:t>Get Supported Operations</w:t>
      </w:r>
      <w:bookmarkEnd w:id="290"/>
    </w:p>
    <w:p w:rsidR="003B3FF5" w:rsidP="003B3FF5" w:rsidRDefault="003B3FF5" w14:paraId="37CB442B" w14:textId="77777777">
      <w:pPr>
        <w:pStyle w:val="BodyText"/>
      </w:pPr>
      <w:r>
        <w:t>The Get Supported Operations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3B3FF5" w:rsidTr="3A7B1C75" w14:paraId="77D9DA13"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3B3FF5" w:rsidP="00486A4D" w:rsidRDefault="003B3FF5" w14:paraId="0C02F859" w14:textId="77777777">
            <w:pPr>
              <w:pStyle w:val="Compact"/>
            </w:pPr>
            <w:r>
              <w:t>Name</w:t>
            </w:r>
          </w:p>
        </w:tc>
        <w:tc>
          <w:tcPr>
            <w:tcW w:w="0" w:type="auto"/>
          </w:tcPr>
          <w:p w:rsidR="003B3FF5" w:rsidP="00486A4D" w:rsidRDefault="003B3FF5" w14:paraId="68FE1E36" w14:textId="77777777">
            <w:pPr>
              <w:pStyle w:val="Compact"/>
            </w:pPr>
            <w:proofErr w:type="spellStart"/>
            <w:r>
              <w:t>GetSupportedOperations</w:t>
            </w:r>
            <w:proofErr w:type="spellEnd"/>
          </w:p>
        </w:tc>
      </w:tr>
      <w:tr w:rsidR="003B3FF5" w:rsidTr="3A7B1C75" w14:paraId="62A2AFE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3B3FF5" w:rsidP="00486A4D" w:rsidRDefault="003B3FF5" w14:paraId="7B9010A5" w14:textId="77777777">
            <w:pPr>
              <w:pStyle w:val="Compact"/>
            </w:pPr>
            <w:r>
              <w:t>Description</w:t>
            </w:r>
          </w:p>
        </w:tc>
        <w:tc>
          <w:tcPr>
            <w:tcW w:w="0" w:type="auto"/>
          </w:tcPr>
          <w:p w:rsidR="003B3FF5" w:rsidP="00486A4D" w:rsidRDefault="003B3FF5" w14:paraId="5624E2F9" w14:textId="77777777">
            <w:pPr>
              <w:pStyle w:val="Compact"/>
              <w:rPr>
                <w:ins w:author="Matt Selway (Admin)" w:date="2020-02-13T17:52:00Z" w:id="291"/>
              </w:rPr>
            </w:pPr>
            <w:r>
              <w:t xml:space="preserve">Gets </w:t>
            </w:r>
            <w:ins w:author="Matt Selway (Admin)" w:date="2020-02-13T17:51:00Z" w:id="292">
              <w:r w:rsidR="00582245">
                <w:t xml:space="preserve">information about </w:t>
              </w:r>
            </w:ins>
            <w:r>
              <w:t xml:space="preserve">the supported operations </w:t>
            </w:r>
            <w:ins w:author="Matt Selway (Admin)" w:date="2020-02-13T17:51:00Z" w:id="293">
              <w:r w:rsidR="00582245">
                <w:t>and</w:t>
              </w:r>
            </w:ins>
            <w:ins w:author="Matt Selway (Admin)" w:date="2020-02-13T17:52:00Z" w:id="294">
              <w:r w:rsidR="00582245">
                <w:t xml:space="preserve"> features </w:t>
              </w:r>
            </w:ins>
            <w:r>
              <w:t>of the ISBM service</w:t>
            </w:r>
            <w:ins w:author="Matt Selway (Admin)" w:date="2020-02-13T17:51:00Z" w:id="295">
              <w:r w:rsidR="00582245">
                <w:t xml:space="preserve"> provider</w:t>
              </w:r>
            </w:ins>
            <w:r>
              <w:t>.</w:t>
            </w:r>
          </w:p>
          <w:p w:rsidR="00CF486D" w:rsidP="00486A4D" w:rsidRDefault="00CF486D" w14:paraId="60DB92FC" w14:textId="5BC17BF0">
            <w:pPr>
              <w:pStyle w:val="Compact"/>
            </w:pPr>
            <w:ins w:author="Matt Selway (Admin)" w:date="2020-02-13T17:52:00Z" w:id="296">
              <w:r>
                <w:t xml:space="preserve">The purpose of this operation is to allow an application to </w:t>
              </w:r>
            </w:ins>
            <w:ins w:author="Matt Selway (Admin)" w:date="2020-02-13T17:53:00Z" w:id="297">
              <w:r w:rsidR="000B13B0">
                <w:t xml:space="preserve">be </w:t>
              </w:r>
            </w:ins>
            <w:ins w:author="Matt Selway (Admin)" w:date="2020-02-13T17:52:00Z" w:id="298">
              <w:r>
                <w:t>configure</w:t>
              </w:r>
            </w:ins>
            <w:ins w:author="Matt Selway (Admin)" w:date="2020-02-13T17:53:00Z" w:id="299">
              <w:r w:rsidR="000B13B0">
                <w:t>d</w:t>
              </w:r>
            </w:ins>
            <w:ins w:author="Matt Selway (Admin)" w:date="2020-02-13T17:52:00Z" w:id="300">
              <w:r>
                <w:t xml:space="preserve"> appropriately to communicate successfully with the service provider.</w:t>
              </w:r>
            </w:ins>
          </w:p>
        </w:tc>
      </w:tr>
      <w:tr w:rsidR="003B3FF5" w:rsidTr="3A7B1C75" w14:paraId="5873E3D4" w14:textId="77777777">
        <w:tc>
          <w:tcPr>
            <w:tcW w:w="0" w:type="auto"/>
          </w:tcPr>
          <w:p w:rsidR="003B3FF5" w:rsidP="00486A4D" w:rsidRDefault="003B3FF5" w14:paraId="164403E5" w14:textId="77777777">
            <w:pPr>
              <w:pStyle w:val="Compact"/>
            </w:pPr>
            <w:r>
              <w:t>Input</w:t>
            </w:r>
          </w:p>
        </w:tc>
        <w:tc>
          <w:tcPr>
            <w:tcW w:w="0" w:type="auto"/>
          </w:tcPr>
          <w:p w:rsidR="003B3FF5" w:rsidP="00486A4D" w:rsidRDefault="00FD394A" w14:paraId="52E28E24" w14:textId="03803B22">
            <w:pPr>
              <w:pStyle w:val="Compact"/>
              <w:spacing w:before="0" w:after="120"/>
            </w:pPr>
            <w:r>
              <w:t>N/A</w:t>
            </w:r>
          </w:p>
        </w:tc>
      </w:tr>
      <w:tr w:rsidR="00FD394A" w:rsidTr="3A7B1C75" w14:paraId="20CB548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FD394A" w:rsidP="00FD394A" w:rsidRDefault="00FD394A" w14:paraId="70F8134E" w14:textId="77777777">
            <w:pPr>
              <w:pStyle w:val="Compact"/>
            </w:pPr>
            <w:r>
              <w:t>Behavior</w:t>
            </w:r>
          </w:p>
        </w:tc>
        <w:tc>
          <w:tcPr>
            <w:tcW w:w="0" w:type="auto"/>
          </w:tcPr>
          <w:p w:rsidR="00FD394A" w:rsidP="00FD394A" w:rsidRDefault="00FD394A" w14:paraId="5F21D052" w14:textId="7FFC37C3">
            <w:pPr>
              <w:pStyle w:val="Compact"/>
              <w:spacing w:before="0" w:after="120"/>
            </w:pPr>
            <w:r>
              <w:t xml:space="preserve">If the service supports content-based filtering of XML messages, </w:t>
            </w:r>
            <w:proofErr w:type="spellStart"/>
            <w:r>
              <w:t>IsXMLFilteringEnabled</w:t>
            </w:r>
            <w:proofErr w:type="spellEnd"/>
            <w:r>
              <w:t xml:space="preserve"> is set True.</w:t>
            </w:r>
          </w:p>
          <w:p w:rsidR="00FD394A" w:rsidP="00FD394A" w:rsidRDefault="00FD394A" w14:paraId="2F41C3E4" w14:textId="1FA8949A">
            <w:pPr>
              <w:pStyle w:val="Compact"/>
              <w:spacing w:before="0" w:after="120"/>
            </w:pPr>
            <w:r>
              <w:t xml:space="preserve">If the service supports content-based filtering of JSON messages, </w:t>
            </w:r>
            <w:proofErr w:type="spellStart"/>
            <w:r>
              <w:t>IsJSONFilteringEnabled</w:t>
            </w:r>
            <w:proofErr w:type="spellEnd"/>
            <w:r>
              <w:t xml:space="preserve"> is set True.</w:t>
            </w:r>
          </w:p>
          <w:p w:rsidR="00FD394A" w:rsidP="00FD394A" w:rsidRDefault="00FD394A" w14:paraId="0904BD1A" w14:textId="7EC2F118">
            <w:pPr>
              <w:pStyle w:val="Compact"/>
              <w:spacing w:before="0" w:after="120"/>
            </w:pPr>
            <w:r>
              <w:t xml:space="preserve">If content-based filtering is supported, then the value of </w:t>
            </w:r>
            <w:proofErr w:type="spellStart"/>
            <w:r>
              <w:t>SupportedContentFilteringLanguages</w:t>
            </w:r>
            <w:proofErr w:type="spellEnd"/>
            <w:r>
              <w:t xml:space="preserve"> MUST list the supported languages and the applicable </w:t>
            </w:r>
            <w:proofErr w:type="spellStart"/>
            <w:r>
              <w:t>MediaTypes</w:t>
            </w:r>
            <w:proofErr w:type="spellEnd"/>
            <w:r>
              <w:t xml:space="preserve"> and optionally the language versions. </w:t>
            </w:r>
            <w:proofErr w:type="gramStart"/>
            <w:r>
              <w:t>With the exception of</w:t>
            </w:r>
            <w:proofErr w:type="gramEnd"/>
            <w:r>
              <w:t xml:space="preserve"> the requirements in section </w:t>
            </w:r>
            <w:r>
              <w:fldChar w:fldCharType="begin"/>
            </w:r>
            <w:r>
              <w:instrText xml:space="preserve"> REF _Ref30151060 \r \h </w:instrText>
            </w:r>
            <w:r>
              <w:fldChar w:fldCharType="separate"/>
            </w:r>
            <w:r w:rsidR="006E3A77">
              <w:t>4.4</w:t>
            </w:r>
            <w:r>
              <w:fldChar w:fldCharType="end"/>
            </w:r>
            <w:r>
              <w:t>, the list of supported languages is implementation specific.</w:t>
            </w:r>
          </w:p>
          <w:p w:rsidR="003D116A" w:rsidP="00FD394A" w:rsidRDefault="003D116A" w14:paraId="51BD3C8D" w14:textId="4525EDAD">
            <w:pPr>
              <w:pStyle w:val="Compact"/>
              <w:spacing w:before="0" w:after="120"/>
            </w:pPr>
            <w:r>
              <w:t xml:space="preserve">The list of authentication token types supported by the service provider is listed in </w:t>
            </w:r>
            <w:proofErr w:type="spellStart"/>
            <w:r>
              <w:t>SupportedAuthenticationTokenTypes</w:t>
            </w:r>
            <w:proofErr w:type="spellEnd"/>
            <w:r>
              <w:t>.</w:t>
            </w:r>
          </w:p>
          <w:p w:rsidR="005373C4" w:rsidP="00FD394A" w:rsidRDefault="005373C4" w14:paraId="5B1BEB39" w14:textId="3A2462DC">
            <w:pPr>
              <w:pStyle w:val="Compact"/>
              <w:spacing w:before="0" w:after="120"/>
            </w:pPr>
            <w:r>
              <w:t xml:space="preserve">The security level (refer to </w:t>
            </w:r>
            <w:r w:rsidR="004A19BF">
              <w:t>S</w:t>
            </w:r>
            <w:r>
              <w:t xml:space="preserve">ection </w:t>
            </w:r>
            <w:r>
              <w:fldChar w:fldCharType="begin"/>
            </w:r>
            <w:r>
              <w:instrText xml:space="preserve"> REF _Ref32324583 \r \h </w:instrText>
            </w:r>
            <w:r>
              <w:fldChar w:fldCharType="separate"/>
            </w:r>
            <w:r w:rsidR="006E3A77">
              <w:t>8</w:t>
            </w:r>
            <w:r>
              <w:fldChar w:fldCharType="end"/>
            </w:r>
            <w:r>
              <w:t xml:space="preserve">) </w:t>
            </w:r>
            <w:r w:rsidR="00303F3F">
              <w:t>to which</w:t>
            </w:r>
            <w:r w:rsidR="0029047A">
              <w:t xml:space="preserve"> the</w:t>
            </w:r>
            <w:r>
              <w:t xml:space="preserve"> ISBM service provider </w:t>
            </w:r>
            <w:r w:rsidR="00303F3F">
              <w:t xml:space="preserve">conforms, </w:t>
            </w:r>
            <w:r>
              <w:t xml:space="preserve">is provided by </w:t>
            </w:r>
            <w:proofErr w:type="spellStart"/>
            <w:r>
              <w:t>SecurityLevelConformance</w:t>
            </w:r>
            <w:proofErr w:type="spellEnd"/>
            <w:r>
              <w:t>.</w:t>
            </w:r>
          </w:p>
          <w:p w:rsidR="00FD394A" w:rsidP="00FD394A" w:rsidRDefault="3A7B1C75" w14:paraId="15D73590" w14:textId="29628611">
            <w:pPr>
              <w:pStyle w:val="Compact"/>
              <w:spacing w:before="0" w:after="120"/>
            </w:pPr>
            <w:r>
              <w:t>If the service supports dead lettering (post</w:t>
            </w:r>
            <w:r w:rsidR="00D11B22">
              <w:t>ing</w:t>
            </w:r>
            <w:r>
              <w:t xml:space="preserve"> a response to an expired request), </w:t>
            </w:r>
            <w:proofErr w:type="spellStart"/>
            <w:r>
              <w:t>IsDeadLetteringEnabled</w:t>
            </w:r>
            <w:proofErr w:type="spellEnd"/>
            <w:r>
              <w:t xml:space="preserve"> is set True.</w:t>
            </w:r>
          </w:p>
          <w:p w:rsidR="00FD394A" w:rsidP="00FD394A" w:rsidRDefault="00FD394A" w14:paraId="1F344B37" w14:textId="77777777">
            <w:pPr>
              <w:pStyle w:val="Compact"/>
              <w:spacing w:before="0" w:after="120"/>
            </w:pPr>
            <w:r>
              <w:lastRenderedPageBreak/>
              <w:t xml:space="preserve">If the service permits connecting applications to create channels, </w:t>
            </w:r>
            <w:proofErr w:type="spellStart"/>
            <w:r>
              <w:t>IsChannelCreationEnabled</w:t>
            </w:r>
            <w:proofErr w:type="spellEnd"/>
            <w:r>
              <w:t xml:space="preserve"> is set True.</w:t>
            </w:r>
          </w:p>
          <w:p w:rsidR="00FD394A" w:rsidP="00FD394A" w:rsidRDefault="00FD394A" w14:paraId="343633C1" w14:textId="77777777">
            <w:pPr>
              <w:pStyle w:val="Compact"/>
              <w:spacing w:before="0" w:after="120"/>
            </w:pPr>
            <w:r>
              <w:t xml:space="preserve">If the service permits connecting applications to add security tokens to channels that have no security tokens, </w:t>
            </w:r>
            <w:proofErr w:type="spellStart"/>
            <w:r>
              <w:t>IsOpenChannelSecuringEnabled</w:t>
            </w:r>
            <w:proofErr w:type="spellEnd"/>
            <w:r>
              <w:t xml:space="preserve"> is set True.</w:t>
            </w:r>
          </w:p>
          <w:p w:rsidR="00FD394A" w:rsidP="00FD394A" w:rsidRDefault="00FD394A" w14:paraId="1E6C447D" w14:textId="77777777">
            <w:pPr>
              <w:pStyle w:val="Compact"/>
              <w:spacing w:before="0" w:after="120"/>
            </w:pPr>
            <w:r>
              <w:t xml:space="preserve">If the service requires connecting applications to reside in a whitelist, </w:t>
            </w:r>
            <w:proofErr w:type="spellStart"/>
            <w:r>
              <w:t>IsWhitelistRequired</w:t>
            </w:r>
            <w:proofErr w:type="spellEnd"/>
            <w:r>
              <w:t xml:space="preserve"> is set True.</w:t>
            </w:r>
          </w:p>
          <w:p w:rsidR="00FD394A" w:rsidP="00FD394A" w:rsidRDefault="3A7B1C75" w14:paraId="780988A0" w14:textId="3A62FE7D">
            <w:r>
              <w:t xml:space="preserve">The service returns a URL </w:t>
            </w:r>
            <w:r w:rsidR="00F7553D">
              <w:t>of</w:t>
            </w:r>
            <w:r w:rsidR="00C84867">
              <w:t xml:space="preserve"> a human readable webpage </w:t>
            </w:r>
            <w:r>
              <w:t>containing specific implementation details</w:t>
            </w:r>
            <w:r w:rsidR="00C84867">
              <w:t xml:space="preserve"> </w:t>
            </w:r>
            <w:r w:rsidR="00D25DFF">
              <w:t xml:space="preserve">intended for developers </w:t>
            </w:r>
            <w:r w:rsidR="00C84867">
              <w:t>(e.g</w:t>
            </w:r>
            <w:ins w:author="Matt Selway (Admin)" w:date="2020-02-13T17:31:00Z" w:id="301">
              <w:r w:rsidR="00844DA7">
                <w:t>.</w:t>
              </w:r>
              <w:r w:rsidR="00BC428F">
                <w:t xml:space="preserve"> configuration and setup information, </w:t>
              </w:r>
            </w:ins>
            <w:ins w:author="Matt Selway (Admin)" w:date="2020-02-13T17:32:00Z" w:id="302">
              <w:r w:rsidR="000423B9">
                <w:t>contact details</w:t>
              </w:r>
            </w:ins>
            <w:ins w:author="Matt Selway (Admin)" w:date="2020-02-13T17:31:00Z" w:id="303">
              <w:r w:rsidR="00BC428F">
                <w:t>, help</w:t>
              </w:r>
            </w:ins>
            <w:ins w:author="Matt Selway (Admin)" w:date="2020-02-13T17:55:00Z" w:id="304">
              <w:r w:rsidR="00C901A8">
                <w:t xml:space="preserve"> documentation</w:t>
              </w:r>
            </w:ins>
            <w:ins w:author="Matt Selway (Admin)" w:date="2020-02-13T17:32:00Z" w:id="305">
              <w:r w:rsidR="00EE4E48">
                <w:t>, current status</w:t>
              </w:r>
            </w:ins>
            <w:ins w:author="Matt Selway (Admin)" w:date="2020-02-13T17:31:00Z" w:id="306">
              <w:r w:rsidR="00BC428F">
                <w:t>, etc.</w:t>
              </w:r>
            </w:ins>
            <w:r w:rsidR="00C84867">
              <w:t>)</w:t>
            </w:r>
            <w:r>
              <w:t xml:space="preserve"> in the string </w:t>
            </w:r>
            <w:proofErr w:type="spellStart"/>
            <w:r>
              <w:t>AdditionalInformationURL</w:t>
            </w:r>
            <w:proofErr w:type="spellEnd"/>
            <w:r>
              <w:t>.</w:t>
            </w:r>
          </w:p>
        </w:tc>
      </w:tr>
      <w:tr w:rsidR="00FD394A" w:rsidTr="3A7B1C75" w14:paraId="2C5566FD" w14:textId="77777777">
        <w:tc>
          <w:tcPr>
            <w:tcW w:w="0" w:type="auto"/>
          </w:tcPr>
          <w:p w:rsidR="00FD394A" w:rsidP="00FD394A" w:rsidRDefault="00FD394A" w14:paraId="33771A0F" w14:textId="77777777">
            <w:pPr>
              <w:pStyle w:val="Compact"/>
            </w:pPr>
            <w:r>
              <w:lastRenderedPageBreak/>
              <w:t>Output</w:t>
            </w:r>
          </w:p>
        </w:tc>
        <w:tc>
          <w:tcPr>
            <w:tcW w:w="0" w:type="auto"/>
          </w:tcPr>
          <w:p w:rsidR="00FD394A" w:rsidP="00FD394A" w:rsidRDefault="00FD394A" w14:paraId="7B2F88D0" w14:textId="77777777">
            <w:pPr>
              <w:spacing w:after="36" w:line="360" w:lineRule="auto"/>
            </w:pPr>
            <w:proofErr w:type="spellStart"/>
            <w:r>
              <w:t>SupportedOperations</w:t>
            </w:r>
            <w:proofErr w:type="spellEnd"/>
            <w:r>
              <w:t xml:space="preserve"> [1], composed of:</w:t>
            </w:r>
          </w:p>
          <w:p w:rsidR="00FD394A" w:rsidP="005373C4" w:rsidRDefault="00FD394A" w14:paraId="69A08BD2" w14:textId="41DF7808">
            <w:pPr>
              <w:pStyle w:val="ListParagraph"/>
              <w:numPr>
                <w:ilvl w:val="0"/>
                <w:numId w:val="3"/>
              </w:numPr>
            </w:pPr>
            <w:proofErr w:type="spellStart"/>
            <w:r>
              <w:t>IsXMLFilteringEnabled</w:t>
            </w:r>
            <w:proofErr w:type="spellEnd"/>
            <w:r>
              <w:t xml:space="preserve"> [1]</w:t>
            </w:r>
          </w:p>
          <w:p w:rsidR="00FD394A" w:rsidP="005373C4" w:rsidRDefault="00FD394A" w14:paraId="4F20E5A8" w14:textId="350CACC3">
            <w:pPr>
              <w:pStyle w:val="ListParagraph"/>
              <w:numPr>
                <w:ilvl w:val="0"/>
                <w:numId w:val="3"/>
              </w:numPr>
            </w:pPr>
            <w:proofErr w:type="spellStart"/>
            <w:r>
              <w:t>IsJSONFilteringEnabled</w:t>
            </w:r>
            <w:proofErr w:type="spellEnd"/>
            <w:r>
              <w:t xml:space="preserve"> [1]</w:t>
            </w:r>
          </w:p>
          <w:p w:rsidR="00FD394A" w:rsidP="005373C4" w:rsidRDefault="00FD394A" w14:paraId="05CDF296" w14:textId="5FE47E26">
            <w:pPr>
              <w:pStyle w:val="ListParagraph"/>
              <w:numPr>
                <w:ilvl w:val="0"/>
                <w:numId w:val="3"/>
              </w:numPr>
            </w:pPr>
            <w:proofErr w:type="spellStart"/>
            <w:r>
              <w:t>SupportedContentFilteringLanguages</w:t>
            </w:r>
            <w:proofErr w:type="spellEnd"/>
            <w:r>
              <w:t xml:space="preserve"> [</w:t>
            </w:r>
            <w:proofErr w:type="gramStart"/>
            <w:r>
              <w:t>1</w:t>
            </w:r>
            <w:r w:rsidR="003621A3">
              <w:t>..</w:t>
            </w:r>
            <w:proofErr w:type="gramEnd"/>
            <w:r w:rsidR="003621A3">
              <w:t>*</w:t>
            </w:r>
            <w:r>
              <w:t>]</w:t>
            </w:r>
          </w:p>
          <w:p w:rsidR="003D116A" w:rsidP="005373C4" w:rsidRDefault="003D116A" w14:paraId="4F92BA6E" w14:textId="5280F230">
            <w:pPr>
              <w:pStyle w:val="ListParagraph"/>
              <w:numPr>
                <w:ilvl w:val="0"/>
                <w:numId w:val="3"/>
              </w:numPr>
            </w:pPr>
            <w:proofErr w:type="spellStart"/>
            <w:r>
              <w:t>SupportedAuthenticationTokenTypes</w:t>
            </w:r>
            <w:proofErr w:type="spellEnd"/>
            <w:r>
              <w:t xml:space="preserve"> [</w:t>
            </w:r>
            <w:proofErr w:type="gramStart"/>
            <w:r>
              <w:t>1</w:t>
            </w:r>
            <w:r w:rsidR="00B66BF7">
              <w:t>..</w:t>
            </w:r>
            <w:proofErr w:type="gramEnd"/>
            <w:r w:rsidR="00B66BF7">
              <w:t>*</w:t>
            </w:r>
            <w:r>
              <w:t>]</w:t>
            </w:r>
          </w:p>
          <w:p w:rsidR="005373C4" w:rsidP="005373C4" w:rsidRDefault="005373C4" w14:paraId="07463098" w14:textId="2F78C749">
            <w:pPr>
              <w:pStyle w:val="Compact"/>
              <w:numPr>
                <w:ilvl w:val="0"/>
                <w:numId w:val="3"/>
              </w:numPr>
              <w:spacing w:line="360" w:lineRule="auto"/>
            </w:pPr>
            <w:proofErr w:type="spellStart"/>
            <w:r>
              <w:t>SecurityLevelConformance</w:t>
            </w:r>
            <w:proofErr w:type="spellEnd"/>
            <w:r>
              <w:t xml:space="preserve"> [1]</w:t>
            </w:r>
          </w:p>
          <w:p w:rsidR="00FD394A" w:rsidP="005373C4" w:rsidRDefault="00FD394A" w14:paraId="3C174D3A" w14:textId="6A1A1FE3">
            <w:pPr>
              <w:pStyle w:val="ListParagraph"/>
              <w:numPr>
                <w:ilvl w:val="0"/>
                <w:numId w:val="3"/>
              </w:numPr>
            </w:pPr>
            <w:proofErr w:type="spellStart"/>
            <w:r>
              <w:t>IsDeadLetteringEnabled</w:t>
            </w:r>
            <w:proofErr w:type="spellEnd"/>
            <w:r>
              <w:t xml:space="preserve"> [1]</w:t>
            </w:r>
          </w:p>
          <w:p w:rsidR="00FD394A" w:rsidP="005373C4" w:rsidRDefault="00FD394A" w14:paraId="7713F0CD" w14:textId="22DFA476">
            <w:pPr>
              <w:pStyle w:val="ListParagraph"/>
              <w:numPr>
                <w:ilvl w:val="0"/>
                <w:numId w:val="3"/>
              </w:numPr>
            </w:pPr>
            <w:proofErr w:type="spellStart"/>
            <w:r>
              <w:t>IsChannelCreationEnabled</w:t>
            </w:r>
            <w:proofErr w:type="spellEnd"/>
            <w:r>
              <w:t xml:space="preserve"> [1]</w:t>
            </w:r>
          </w:p>
          <w:p w:rsidR="00FD394A" w:rsidP="005373C4" w:rsidRDefault="00FD394A" w14:paraId="5309D4BE" w14:textId="78B386BE">
            <w:pPr>
              <w:pStyle w:val="ListParagraph"/>
              <w:numPr>
                <w:ilvl w:val="0"/>
                <w:numId w:val="3"/>
              </w:numPr>
            </w:pPr>
            <w:proofErr w:type="spellStart"/>
            <w:r>
              <w:t>IsOpenChannelSecuringEnabled</w:t>
            </w:r>
            <w:proofErr w:type="spellEnd"/>
            <w:r>
              <w:t xml:space="preserve"> [1]</w:t>
            </w:r>
          </w:p>
          <w:p w:rsidR="00FD394A" w:rsidP="005373C4" w:rsidRDefault="00FD394A" w14:paraId="3B3368FF" w14:textId="49F7B80A">
            <w:pPr>
              <w:pStyle w:val="ListParagraph"/>
              <w:numPr>
                <w:ilvl w:val="0"/>
                <w:numId w:val="3"/>
              </w:numPr>
            </w:pPr>
            <w:proofErr w:type="spellStart"/>
            <w:r>
              <w:t>IsWhitelistRequired</w:t>
            </w:r>
            <w:proofErr w:type="spellEnd"/>
            <w:r>
              <w:t xml:space="preserve"> [1]</w:t>
            </w:r>
          </w:p>
          <w:p w:rsidR="00FD394A" w:rsidP="005373C4" w:rsidRDefault="00FD394A" w14:paraId="16B802F0" w14:textId="1195FB89">
            <w:pPr>
              <w:pStyle w:val="ListParagraph"/>
              <w:numPr>
                <w:ilvl w:val="0"/>
                <w:numId w:val="3"/>
              </w:numPr>
            </w:pPr>
            <w:proofErr w:type="spellStart"/>
            <w:r>
              <w:t>AdditionalInformationURL</w:t>
            </w:r>
            <w:proofErr w:type="spellEnd"/>
            <w:r>
              <w:t xml:space="preserve"> [1]</w:t>
            </w:r>
          </w:p>
        </w:tc>
      </w:tr>
      <w:tr w:rsidR="00FD394A" w:rsidTr="3A7B1C75" w14:paraId="40D8B93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FD394A" w:rsidP="00FD394A" w:rsidRDefault="00FD394A" w14:paraId="635CBB6B" w14:textId="77777777">
            <w:pPr>
              <w:pStyle w:val="Compact"/>
            </w:pPr>
            <w:r>
              <w:t>Faults</w:t>
            </w:r>
          </w:p>
        </w:tc>
        <w:tc>
          <w:tcPr>
            <w:tcW w:w="0" w:type="auto"/>
          </w:tcPr>
          <w:p w:rsidR="00FD394A" w:rsidP="00FD394A" w:rsidRDefault="00FD394A" w14:paraId="778EEAF5" w14:textId="77777777">
            <w:pPr>
              <w:pStyle w:val="Compact"/>
            </w:pPr>
            <w:r>
              <w:t>N/A</w:t>
            </w:r>
          </w:p>
        </w:tc>
      </w:tr>
    </w:tbl>
    <w:p w:rsidR="003B3FF5" w:rsidP="003B3FF5" w:rsidRDefault="003A6A93" w14:paraId="5545F800" w14:textId="5D77CAB1">
      <w:pPr>
        <w:pStyle w:val="Heading4"/>
      </w:pPr>
      <w:r>
        <w:t>SOAP Interface</w:t>
      </w:r>
    </w:p>
    <w:p w:rsidR="003B3FF5" w:rsidP="003B3FF5" w:rsidRDefault="003B3FF5" w14:paraId="7847F85B" w14:textId="77777777">
      <w:pPr>
        <w:pStyle w:val="BodyText"/>
      </w:pPr>
      <w:r>
        <w:t>The Get Supported Operations general interface is mapped into SOAP 1.1/1.2 as embedded XML schemas in WSDL descriptions according to the following schema types.</w:t>
      </w:r>
    </w:p>
    <w:p w:rsidRPr="00BE1919" w:rsidR="003B3FF5" w:rsidP="003B3FF5" w:rsidRDefault="003B3FF5" w14:paraId="7C0FAB86"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3B3FF5" w:rsidTr="00486A4D" w14:paraId="1106426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3B3FF5" w:rsidP="00486A4D" w:rsidRDefault="003B3FF5" w14:paraId="00342640" w14:textId="77777777">
            <w:pPr>
              <w:pStyle w:val="Compact"/>
            </w:pPr>
            <w:r w:rsidRPr="00151DB9">
              <w:t>Input</w:t>
            </w:r>
          </w:p>
        </w:tc>
        <w:tc>
          <w:tcPr>
            <w:tcW w:w="4397" w:type="pct"/>
          </w:tcPr>
          <w:p w:rsidRPr="00957F55" w:rsidR="003B3FF5" w:rsidP="00486A4D" w:rsidRDefault="003B3FF5" w14:paraId="6BAC0E62" w14:textId="7C2A70B3">
            <w:pPr>
              <w:rPr>
                <w:bCs/>
              </w:rPr>
            </w:pPr>
            <w:proofErr w:type="spellStart"/>
            <w:r>
              <w:t>GetSupportedOperations</w:t>
            </w:r>
            <w:proofErr w:type="spellEnd"/>
            <w:r w:rsidRPr="008E449A">
              <w:t xml:space="preserve"> </w:t>
            </w:r>
            <w:r w:rsidRPr="00957F55">
              <w:rPr>
                <w:bCs/>
              </w:rPr>
              <w:t>(</w:t>
            </w:r>
            <w:proofErr w:type="spellStart"/>
            <w:r w:rsidR="005D768B">
              <w:fldChar w:fldCharType="begin"/>
            </w:r>
            <w:r w:rsidR="005D768B">
              <w:instrText xml:space="preserve"> HYPERLINK "http://www.openoandm.org/isbm/2.0/wsdl/ConfigurationDiscoveryService.wsdl" </w:instrText>
            </w:r>
            <w:r w:rsidR="005D768B">
              <w:fldChar w:fldCharType="separate"/>
            </w:r>
            <w:r w:rsidRPr="002B5565">
              <w:rPr>
                <w:rStyle w:val="Hyperlink"/>
                <w:bCs/>
              </w:rPr>
              <w:t>isbm:</w:t>
            </w:r>
            <w:r w:rsidRPr="002B5565">
              <w:rPr>
                <w:rStyle w:val="Hyperlink"/>
              </w:rPr>
              <w:t>GetSupportedOperations</w:t>
            </w:r>
            <w:proofErr w:type="spellEnd"/>
            <w:r w:rsidR="005D768B">
              <w:rPr>
                <w:rStyle w:val="Hyperlink"/>
              </w:rPr>
              <w:fldChar w:fldCharType="end"/>
            </w:r>
            <w:r w:rsidRPr="00957F55">
              <w:rPr>
                <w:bCs/>
              </w:rPr>
              <w:t>)</w:t>
            </w:r>
          </w:p>
          <w:p w:rsidRPr="00CA4EE2" w:rsidR="003B3FF5" w:rsidP="004E4AD8" w:rsidRDefault="003B3FF5" w14:paraId="42B0BB17" w14:textId="77777777">
            <w:pPr>
              <w:pStyle w:val="ListParagraph"/>
              <w:numPr>
                <w:ilvl w:val="0"/>
                <w:numId w:val="17"/>
              </w:numPr>
              <w:rPr>
                <w:b/>
              </w:rPr>
            </w:pPr>
            <w:r>
              <w:t>No Content</w:t>
            </w:r>
          </w:p>
        </w:tc>
      </w:tr>
      <w:tr w:rsidR="003B3FF5" w:rsidTr="00486A4D" w14:paraId="5E53A4F3" w14:textId="77777777">
        <w:tc>
          <w:tcPr>
            <w:tcW w:w="603" w:type="pct"/>
          </w:tcPr>
          <w:p w:rsidR="003B3FF5" w:rsidP="00486A4D" w:rsidRDefault="003B3FF5" w14:paraId="382DB26C" w14:textId="77777777">
            <w:pPr>
              <w:pStyle w:val="Compact"/>
            </w:pPr>
            <w:r>
              <w:t>Output</w:t>
            </w:r>
          </w:p>
        </w:tc>
        <w:tc>
          <w:tcPr>
            <w:tcW w:w="4397" w:type="pct"/>
          </w:tcPr>
          <w:p w:rsidR="003B3FF5" w:rsidP="00486A4D" w:rsidRDefault="003B3FF5" w14:paraId="4C22A6A3" w14:textId="0332784B">
            <w:pPr>
              <w:rPr>
                <w:bCs/>
              </w:rPr>
            </w:pPr>
            <w:proofErr w:type="spellStart"/>
            <w:r>
              <w:t>GetSupportedOperationsResponse</w:t>
            </w:r>
            <w:proofErr w:type="spellEnd"/>
            <w:r>
              <w:t xml:space="preserve"> (</w:t>
            </w:r>
            <w:proofErr w:type="spellStart"/>
            <w:r w:rsidR="005D768B">
              <w:fldChar w:fldCharType="begin"/>
            </w:r>
            <w:r w:rsidR="005D768B">
              <w:instrText xml:space="preserve"> HYPERLINK "http://www.openoandm.org/isbm/2.0/wsdl/ConfigurationDiscoveryService.wsdl" </w:instrText>
            </w:r>
            <w:r w:rsidR="005D768B">
              <w:fldChar w:fldCharType="separate"/>
            </w:r>
            <w:r w:rsidRPr="002B5565">
              <w:rPr>
                <w:rStyle w:val="Hyperlink"/>
              </w:rPr>
              <w:t>isbm:GetSupportedOperationsResponse</w:t>
            </w:r>
            <w:proofErr w:type="spellEnd"/>
            <w:r w:rsidR="005D768B">
              <w:rPr>
                <w:rStyle w:val="Hyperlink"/>
              </w:rPr>
              <w:fldChar w:fldCharType="end"/>
            </w:r>
            <w:r>
              <w:t>)</w:t>
            </w:r>
          </w:p>
          <w:p w:rsidR="003B3FF5" w:rsidP="004E4AD8" w:rsidRDefault="003B3FF5" w14:paraId="685F870A" w14:textId="423D9310">
            <w:pPr>
              <w:pStyle w:val="ListParagraph"/>
              <w:numPr>
                <w:ilvl w:val="0"/>
                <w:numId w:val="17"/>
              </w:numPr>
              <w:rPr>
                <w:bCs/>
              </w:rPr>
            </w:pPr>
            <w:proofErr w:type="spellStart"/>
            <w:r>
              <w:rPr>
                <w:bCs/>
              </w:rPr>
              <w:t>SupportedOperation</w:t>
            </w:r>
            <w:r w:rsidR="009709ED">
              <w:rPr>
                <w:bCs/>
              </w:rPr>
              <w:t>s</w:t>
            </w:r>
            <w:proofErr w:type="spellEnd"/>
            <w:r>
              <w:rPr>
                <w:bCs/>
              </w:rPr>
              <w:t xml:space="preserve"> (</w:t>
            </w:r>
            <w:proofErr w:type="spellStart"/>
            <w:r w:rsidR="005D768B">
              <w:fldChar w:fldCharType="begin"/>
            </w:r>
            <w:r w:rsidR="005D768B">
              <w:instrText xml:space="preserve"> HYPERLINK \l "_SupportedOperations" </w:instrText>
            </w:r>
            <w:r w:rsidR="005D768B">
              <w:fldChar w:fldCharType="separate"/>
            </w:r>
            <w:proofErr w:type="gramStart"/>
            <w:r w:rsidRPr="002B5565">
              <w:rPr>
                <w:rStyle w:val="Hyperlink"/>
              </w:rPr>
              <w:t>isbm:SupportedOperations</w:t>
            </w:r>
            <w:proofErr w:type="spellEnd"/>
            <w:proofErr w:type="gramEnd"/>
            <w:r w:rsidR="005D768B">
              <w:rPr>
                <w:rStyle w:val="Hyperlink"/>
              </w:rPr>
              <w:fldChar w:fldCharType="end"/>
            </w:r>
            <w:r>
              <w:rPr>
                <w:bCs/>
              </w:rPr>
              <w:t>)</w:t>
            </w:r>
            <w:r w:rsidR="00FD394A">
              <w:rPr>
                <w:bCs/>
              </w:rPr>
              <w:t xml:space="preserve"> [1], composed of:</w:t>
            </w:r>
          </w:p>
          <w:p w:rsidR="003B3FF5" w:rsidP="004E4AD8" w:rsidRDefault="003A0047" w14:paraId="33CC83F1" w14:textId="4F3FA109">
            <w:pPr>
              <w:pStyle w:val="ListParagraph"/>
              <w:numPr>
                <w:ilvl w:val="0"/>
                <w:numId w:val="19"/>
              </w:numPr>
              <w:spacing w:after="36" w:line="360" w:lineRule="auto"/>
              <w:ind w:left="1380"/>
            </w:pPr>
            <w:bookmarkStart w:name="_Hlk32396954" w:id="307"/>
            <w:proofErr w:type="spellStart"/>
            <w:r>
              <w:t>IsXMLFilteringEnabled</w:t>
            </w:r>
            <w:proofErr w:type="spellEnd"/>
            <w:r>
              <w:t xml:space="preserve"> </w:t>
            </w:r>
            <w:r w:rsidR="003B3FF5">
              <w:t>(</w:t>
            </w:r>
            <w:proofErr w:type="spellStart"/>
            <w:r w:rsidR="005D768B">
              <w:fldChar w:fldCharType="begin"/>
            </w:r>
            <w:r w:rsidR="005D768B">
              <w:instrText xml:space="preserve"> HYPERLINK "https://www.w3.org/TR/xmlschema-2/" \l "boolean" </w:instrText>
            </w:r>
            <w:r w:rsidR="005D768B">
              <w:fldChar w:fldCharType="separate"/>
            </w:r>
            <w:r w:rsidRPr="002B5565" w:rsidR="003B3FF5">
              <w:rPr>
                <w:rStyle w:val="Hyperlink"/>
              </w:rPr>
              <w:t>xs:boolean</w:t>
            </w:r>
            <w:proofErr w:type="spellEnd"/>
            <w:r w:rsidR="005D768B">
              <w:rPr>
                <w:rStyle w:val="Hyperlink"/>
              </w:rPr>
              <w:fldChar w:fldCharType="end"/>
            </w:r>
            <w:r w:rsidR="003B3FF5">
              <w:t>) [1]</w:t>
            </w:r>
          </w:p>
          <w:p w:rsidR="003B3FF5" w:rsidP="004E4AD8" w:rsidRDefault="003A0047" w14:paraId="47EE9150" w14:textId="5711A70B">
            <w:pPr>
              <w:pStyle w:val="Compact"/>
              <w:numPr>
                <w:ilvl w:val="0"/>
                <w:numId w:val="19"/>
              </w:numPr>
              <w:spacing w:line="360" w:lineRule="auto"/>
              <w:ind w:left="1380"/>
            </w:pPr>
            <w:proofErr w:type="spellStart"/>
            <w:r>
              <w:t>IsJSONFilteringEnabled</w:t>
            </w:r>
            <w:proofErr w:type="spellEnd"/>
            <w:r>
              <w:t xml:space="preserve"> </w:t>
            </w:r>
            <w:r w:rsidR="003B3FF5">
              <w:t>(</w:t>
            </w:r>
            <w:proofErr w:type="spellStart"/>
            <w:r w:rsidR="005D768B">
              <w:fldChar w:fldCharType="begin"/>
            </w:r>
            <w:r w:rsidR="005D768B">
              <w:instrText xml:space="preserve"> HYPERLINK "https://www.w3.org/TR/xmlschema-2/" \l "boolean" </w:instrText>
            </w:r>
            <w:r w:rsidR="005D768B">
              <w:fldChar w:fldCharType="separate"/>
            </w:r>
            <w:r w:rsidRPr="002B5565" w:rsidR="002B5565">
              <w:rPr>
                <w:rStyle w:val="Hyperlink"/>
              </w:rPr>
              <w:t>xs:boolean</w:t>
            </w:r>
            <w:proofErr w:type="spellEnd"/>
            <w:r w:rsidR="005D768B">
              <w:rPr>
                <w:rStyle w:val="Hyperlink"/>
              </w:rPr>
              <w:fldChar w:fldCharType="end"/>
            </w:r>
            <w:r w:rsidR="003B3FF5">
              <w:t>) [1]</w:t>
            </w:r>
          </w:p>
          <w:p w:rsidR="003A0047" w:rsidP="004E4AD8" w:rsidRDefault="003A0047" w14:paraId="4970A7C6" w14:textId="5B42237E">
            <w:pPr>
              <w:pStyle w:val="Compact"/>
              <w:numPr>
                <w:ilvl w:val="0"/>
                <w:numId w:val="19"/>
              </w:numPr>
              <w:spacing w:line="360" w:lineRule="auto"/>
              <w:ind w:left="1380"/>
            </w:pPr>
            <w:proofErr w:type="spellStart"/>
            <w:r>
              <w:t>SupportedContentFilteringLanguages</w:t>
            </w:r>
            <w:proofErr w:type="spellEnd"/>
            <w:r>
              <w:t xml:space="preserve"> (</w:t>
            </w:r>
            <w:proofErr w:type="spellStart"/>
            <w:r w:rsidR="005D768B">
              <w:fldChar w:fldCharType="begin"/>
            </w:r>
            <w:r w:rsidR="005D768B">
              <w:instrText xml:space="preserve"> HYPERLINK \l "_SupportedContentFilteringLanguages" </w:instrText>
            </w:r>
            <w:r w:rsidR="005D768B">
              <w:fldChar w:fldCharType="separate"/>
            </w:r>
            <w:r w:rsidRPr="00B3225E" w:rsidR="009709ED">
              <w:rPr>
                <w:rStyle w:val="Hyperlink"/>
              </w:rPr>
              <w:t>isbm:ContentFilteringLanguage</w:t>
            </w:r>
            <w:proofErr w:type="spellEnd"/>
            <w:r w:rsidR="005D768B">
              <w:rPr>
                <w:rStyle w:val="Hyperlink"/>
              </w:rPr>
              <w:fldChar w:fldCharType="end"/>
            </w:r>
            <w:r>
              <w:t>) [1</w:t>
            </w:r>
            <w:r w:rsidR="003621A3">
              <w:t>..*</w:t>
            </w:r>
            <w:r>
              <w:t>]</w:t>
            </w:r>
          </w:p>
          <w:p w:rsidR="00D51DA9" w:rsidP="004E4AD8" w:rsidRDefault="00D51DA9" w14:paraId="1C22DDAA" w14:textId="13587217">
            <w:pPr>
              <w:pStyle w:val="Compact"/>
              <w:numPr>
                <w:ilvl w:val="0"/>
                <w:numId w:val="19"/>
              </w:numPr>
              <w:spacing w:line="360" w:lineRule="auto"/>
              <w:ind w:left="1380"/>
            </w:pPr>
            <w:proofErr w:type="spellStart"/>
            <w:r>
              <w:t>SupportedAuthenticationTokenTypes</w:t>
            </w:r>
            <w:proofErr w:type="spellEnd"/>
            <w:r>
              <w:t xml:space="preserve"> (</w:t>
            </w:r>
            <w:proofErr w:type="spellStart"/>
            <w:r w:rsidR="005D768B">
              <w:fldChar w:fldCharType="begin"/>
            </w:r>
            <w:r w:rsidR="005D768B">
              <w:instrText xml:space="preserve"> HYPERLINK \</w:instrText>
            </w:r>
            <w:r w:rsidR="005D768B">
              <w:instrText xml:space="preserve">l "security-token-xml" </w:instrText>
            </w:r>
            <w:r w:rsidR="005D768B">
              <w:fldChar w:fldCharType="separate"/>
            </w:r>
            <w:proofErr w:type="gramStart"/>
            <w:r w:rsidRPr="000D739A" w:rsidR="000D739A">
              <w:rPr>
                <w:rStyle w:val="Hyperlink"/>
              </w:rPr>
              <w:t>isbm</w:t>
            </w:r>
            <w:r w:rsidRPr="00B3225E" w:rsidR="007535FA">
              <w:rPr>
                <w:rStyle w:val="Hyperlink"/>
              </w:rPr>
              <w:t>:</w:t>
            </w:r>
            <w:r w:rsidRPr="00B3225E" w:rsidR="00B66BF7">
              <w:rPr>
                <w:rStyle w:val="Hyperlink"/>
              </w:rPr>
              <w:t>SecurityToken</w:t>
            </w:r>
            <w:proofErr w:type="spellEnd"/>
            <w:proofErr w:type="gramEnd"/>
            <w:r w:rsidR="005D768B">
              <w:rPr>
                <w:rStyle w:val="Hyperlink"/>
              </w:rPr>
              <w:fldChar w:fldCharType="end"/>
            </w:r>
            <w:r>
              <w:t>) [1</w:t>
            </w:r>
            <w:r w:rsidR="007535FA">
              <w:t>..*</w:t>
            </w:r>
            <w:r>
              <w:t>]</w:t>
            </w:r>
          </w:p>
          <w:p w:rsidR="00A77479" w:rsidP="004E4AD8" w:rsidRDefault="00A77479" w14:paraId="38003C76" w14:textId="4078C140">
            <w:pPr>
              <w:pStyle w:val="Compact"/>
              <w:numPr>
                <w:ilvl w:val="0"/>
                <w:numId w:val="19"/>
              </w:numPr>
              <w:spacing w:line="360" w:lineRule="auto"/>
              <w:ind w:left="1380"/>
            </w:pPr>
            <w:proofErr w:type="spellStart"/>
            <w:r>
              <w:t>SecurityLevelConformance</w:t>
            </w:r>
            <w:proofErr w:type="spellEnd"/>
            <w:r>
              <w:t xml:space="preserve"> (</w:t>
            </w:r>
            <w:proofErr w:type="spellStart"/>
            <w:r w:rsidR="005D768B">
              <w:fldChar w:fldCharType="begin"/>
            </w:r>
            <w:r w:rsidR="005D768B">
              <w:instrText xml:space="preserve"> HYPERLINK \l "_SecurityLevels" </w:instrText>
            </w:r>
            <w:r w:rsidR="005D768B">
              <w:fldChar w:fldCharType="separate"/>
            </w:r>
            <w:proofErr w:type="gramStart"/>
            <w:r w:rsidRPr="00117F90">
              <w:rPr>
                <w:rStyle w:val="Hyperlink"/>
              </w:rPr>
              <w:t>isbm:SecurityLevel</w:t>
            </w:r>
            <w:proofErr w:type="spellEnd"/>
            <w:proofErr w:type="gramEnd"/>
            <w:r w:rsidR="005D768B">
              <w:rPr>
                <w:rStyle w:val="Hyperlink"/>
              </w:rPr>
              <w:fldChar w:fldCharType="end"/>
            </w:r>
            <w:r>
              <w:t>)</w:t>
            </w:r>
            <w:r w:rsidR="00303F3F">
              <w:t xml:space="preserve"> [1]</w:t>
            </w:r>
          </w:p>
          <w:p w:rsidR="003B3FF5" w:rsidP="004E4AD8" w:rsidRDefault="003B3FF5" w14:paraId="26497EF5" w14:textId="431DA39D">
            <w:pPr>
              <w:pStyle w:val="Compact"/>
              <w:numPr>
                <w:ilvl w:val="0"/>
                <w:numId w:val="19"/>
              </w:numPr>
              <w:spacing w:line="360" w:lineRule="auto"/>
              <w:ind w:left="1380"/>
            </w:pPr>
            <w:proofErr w:type="spellStart"/>
            <w:r>
              <w:lastRenderedPageBreak/>
              <w:t>IsDeadLetteringEnabled</w:t>
            </w:r>
            <w:proofErr w:type="spellEnd"/>
            <w:r>
              <w:t xml:space="preserve"> (</w:t>
            </w:r>
            <w:proofErr w:type="spellStart"/>
            <w:r w:rsidR="005D768B">
              <w:fldChar w:fldCharType="begin"/>
            </w:r>
            <w:r w:rsidR="005D768B">
              <w:instrText xml:space="preserve"> HYPERLINK "https://www.w3.org/TR/xmlschema-2/" \l "boolean" </w:instrText>
            </w:r>
            <w:r w:rsidR="005D768B">
              <w:fldChar w:fldCharType="separate"/>
            </w:r>
            <w:r w:rsidRPr="002B5565" w:rsidR="002B5565">
              <w:rPr>
                <w:rStyle w:val="Hyperlink"/>
              </w:rPr>
              <w:t>xs:boolean</w:t>
            </w:r>
            <w:proofErr w:type="spellEnd"/>
            <w:r w:rsidR="005D768B">
              <w:rPr>
                <w:rStyle w:val="Hyperlink"/>
              </w:rPr>
              <w:fldChar w:fldCharType="end"/>
            </w:r>
            <w:r>
              <w:t>) [1]</w:t>
            </w:r>
          </w:p>
          <w:p w:rsidR="003B3FF5" w:rsidP="004E4AD8" w:rsidRDefault="003B3FF5" w14:paraId="2A205B76" w14:textId="631A8DE8">
            <w:pPr>
              <w:pStyle w:val="Compact"/>
              <w:numPr>
                <w:ilvl w:val="0"/>
                <w:numId w:val="19"/>
              </w:numPr>
              <w:spacing w:line="360" w:lineRule="auto"/>
              <w:ind w:left="1380"/>
            </w:pPr>
            <w:proofErr w:type="spellStart"/>
            <w:r>
              <w:t>IsChannelCreationEnabled</w:t>
            </w:r>
            <w:proofErr w:type="spellEnd"/>
            <w:r>
              <w:t xml:space="preserve"> (</w:t>
            </w:r>
            <w:proofErr w:type="spellStart"/>
            <w:r w:rsidR="005D768B">
              <w:fldChar w:fldCharType="begin"/>
            </w:r>
            <w:r w:rsidR="005D768B">
              <w:instrText xml:space="preserve"> HYPERLINK "https://www.w3.org/TR/xmlschema-2/" \l "boolean" </w:instrText>
            </w:r>
            <w:r w:rsidR="005D768B">
              <w:fldChar w:fldCharType="separate"/>
            </w:r>
            <w:r w:rsidRPr="002B5565" w:rsidR="002B5565">
              <w:rPr>
                <w:rStyle w:val="Hyperlink"/>
              </w:rPr>
              <w:t>xs:boolean</w:t>
            </w:r>
            <w:proofErr w:type="spellEnd"/>
            <w:r w:rsidR="005D768B">
              <w:rPr>
                <w:rStyle w:val="Hyperlink"/>
              </w:rPr>
              <w:fldChar w:fldCharType="end"/>
            </w:r>
            <w:r>
              <w:t>) [1]</w:t>
            </w:r>
          </w:p>
          <w:p w:rsidR="003B3FF5" w:rsidP="004E4AD8" w:rsidRDefault="003B3FF5" w14:paraId="366199CE" w14:textId="0CC2EF40">
            <w:pPr>
              <w:pStyle w:val="Compact"/>
              <w:numPr>
                <w:ilvl w:val="0"/>
                <w:numId w:val="19"/>
              </w:numPr>
              <w:spacing w:line="360" w:lineRule="auto"/>
              <w:ind w:left="1380"/>
            </w:pPr>
            <w:proofErr w:type="spellStart"/>
            <w:r>
              <w:t>IsOpenChannelSecuringEnabled</w:t>
            </w:r>
            <w:proofErr w:type="spellEnd"/>
            <w:r>
              <w:t xml:space="preserve"> (</w:t>
            </w:r>
            <w:proofErr w:type="spellStart"/>
            <w:r w:rsidR="005D768B">
              <w:fldChar w:fldCharType="begin"/>
            </w:r>
            <w:r w:rsidR="005D768B">
              <w:instrText xml:space="preserve"> HYPERLINK "https://www.w3.org/TR/xmlsch</w:instrText>
            </w:r>
            <w:r w:rsidR="005D768B">
              <w:instrText xml:space="preserve">ema-2/" \l "boolean" </w:instrText>
            </w:r>
            <w:r w:rsidR="005D768B">
              <w:fldChar w:fldCharType="separate"/>
            </w:r>
            <w:r w:rsidRPr="002B5565" w:rsidR="002B5565">
              <w:rPr>
                <w:rStyle w:val="Hyperlink"/>
              </w:rPr>
              <w:t>xs:boolean</w:t>
            </w:r>
            <w:proofErr w:type="spellEnd"/>
            <w:r w:rsidR="005D768B">
              <w:rPr>
                <w:rStyle w:val="Hyperlink"/>
              </w:rPr>
              <w:fldChar w:fldCharType="end"/>
            </w:r>
            <w:r>
              <w:t>) [1]</w:t>
            </w:r>
          </w:p>
          <w:p w:rsidR="003B3FF5" w:rsidP="004E4AD8" w:rsidRDefault="003B3FF5" w14:paraId="595648CE" w14:textId="2D61284B">
            <w:pPr>
              <w:pStyle w:val="Compact"/>
              <w:numPr>
                <w:ilvl w:val="0"/>
                <w:numId w:val="19"/>
              </w:numPr>
              <w:spacing w:line="360" w:lineRule="auto"/>
              <w:ind w:left="1380"/>
            </w:pPr>
            <w:proofErr w:type="spellStart"/>
            <w:r>
              <w:t>IsWhitelistRequired</w:t>
            </w:r>
            <w:proofErr w:type="spellEnd"/>
            <w:r>
              <w:t xml:space="preserve"> (</w:t>
            </w:r>
            <w:proofErr w:type="spellStart"/>
            <w:r w:rsidR="005D768B">
              <w:fldChar w:fldCharType="begin"/>
            </w:r>
            <w:r w:rsidR="005D768B">
              <w:instrText xml:space="preserve"> HYPERLINK "https://www.w3.org/TR/xmlschema-2/" \l "boolean" </w:instrText>
            </w:r>
            <w:r w:rsidR="005D768B">
              <w:fldChar w:fldCharType="separate"/>
            </w:r>
            <w:r w:rsidRPr="002B5565" w:rsidR="002B5565">
              <w:rPr>
                <w:rStyle w:val="Hyperlink"/>
              </w:rPr>
              <w:t>xs:boolean</w:t>
            </w:r>
            <w:proofErr w:type="spellEnd"/>
            <w:r w:rsidR="005D768B">
              <w:rPr>
                <w:rStyle w:val="Hyperlink"/>
              </w:rPr>
              <w:fldChar w:fldCharType="end"/>
            </w:r>
            <w:r>
              <w:t>) [1]</w:t>
            </w:r>
          </w:p>
          <w:p w:rsidRPr="00957F55" w:rsidR="003B3FF5" w:rsidP="004E4AD8" w:rsidRDefault="003B3FF5" w14:paraId="4CC28ACC" w14:textId="03538803">
            <w:pPr>
              <w:pStyle w:val="ListParagraph"/>
              <w:numPr>
                <w:ilvl w:val="0"/>
                <w:numId w:val="18"/>
              </w:numPr>
              <w:ind w:left="1380"/>
            </w:pPr>
            <w:proofErr w:type="spellStart"/>
            <w:r>
              <w:t>AdditionalInformationURL</w:t>
            </w:r>
            <w:proofErr w:type="spellEnd"/>
            <w:r>
              <w:t xml:space="preserve"> (</w:t>
            </w:r>
            <w:proofErr w:type="spellStart"/>
            <w:r w:rsidR="005D768B">
              <w:fldChar w:fldCharType="begin"/>
            </w:r>
            <w:r w:rsidR="005D768B">
              <w:instrText xml:space="preserve"> HYPERLINK "http://www.w3.org/TR/xmlschema-2/" \l "string" </w:instrText>
            </w:r>
            <w:r w:rsidR="005D768B">
              <w:fldChar w:fldCharType="separate"/>
            </w:r>
            <w:r w:rsidRPr="002B5565">
              <w:rPr>
                <w:rStyle w:val="Hyperlink"/>
              </w:rPr>
              <w:t>xs:string</w:t>
            </w:r>
            <w:proofErr w:type="spellEnd"/>
            <w:r w:rsidR="005D768B">
              <w:rPr>
                <w:rStyle w:val="Hyperlink"/>
              </w:rPr>
              <w:fldChar w:fldCharType="end"/>
            </w:r>
            <w:r>
              <w:t>) [1]</w:t>
            </w:r>
            <w:bookmarkEnd w:id="307"/>
          </w:p>
        </w:tc>
      </w:tr>
      <w:tr w:rsidR="003B3FF5" w:rsidTr="00486A4D" w14:paraId="4C82079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3B3FF5" w:rsidP="00486A4D" w:rsidRDefault="003B3FF5" w14:paraId="49EBED3F" w14:textId="77777777">
            <w:pPr>
              <w:pStyle w:val="Compact"/>
            </w:pPr>
            <w:r>
              <w:lastRenderedPageBreak/>
              <w:t>Faults</w:t>
            </w:r>
          </w:p>
        </w:tc>
        <w:tc>
          <w:tcPr>
            <w:tcW w:w="4397" w:type="pct"/>
          </w:tcPr>
          <w:p w:rsidR="003B3FF5" w:rsidP="00486A4D" w:rsidRDefault="003B3FF5" w14:paraId="7AF96419" w14:textId="77777777">
            <w:pPr>
              <w:pStyle w:val="Compact"/>
            </w:pPr>
            <w:r>
              <w:t>N/A</w:t>
            </w:r>
          </w:p>
        </w:tc>
      </w:tr>
    </w:tbl>
    <w:p w:rsidR="003B3FF5" w:rsidP="003B3FF5" w:rsidRDefault="003A6A93" w14:paraId="0DC3EF1F" w14:textId="5FF1430A">
      <w:pPr>
        <w:pStyle w:val="Heading4"/>
      </w:pPr>
      <w:r>
        <w:t>REST Interface</w:t>
      </w:r>
    </w:p>
    <w:p w:rsidR="003B3FF5" w:rsidP="003B3FF5" w:rsidRDefault="003B3FF5" w14:paraId="30B92E49" w14:textId="77777777">
      <w:pPr>
        <w:pStyle w:val="BodyText"/>
      </w:pPr>
      <w:r>
        <w:t xml:space="preserve">The Get Supported Operations general interface is mapped into a RESTful interface as an </w:t>
      </w:r>
      <w:proofErr w:type="spellStart"/>
      <w:r>
        <w:t>OpenAPI</w:t>
      </w:r>
      <w:proofErr w:type="spellEnd"/>
      <w:r>
        <w:t xml:space="preserve"> description according to the following rules.</w:t>
      </w:r>
    </w:p>
    <w:p w:rsidR="003B3FF5" w:rsidP="003B3FF5" w:rsidRDefault="003B3FF5" w14:paraId="4B317EEF"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B3FF5" w:rsidTr="00486A4D" w14:paraId="5796A98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B3FF5" w:rsidP="00486A4D" w:rsidRDefault="003B3FF5" w14:paraId="44DF7D8D" w14:textId="77777777">
            <w:pPr>
              <w:pStyle w:val="Compact"/>
            </w:pPr>
            <w:r w:rsidRPr="003B5061">
              <w:t>HTTP M</w:t>
            </w:r>
            <w:r>
              <w:t>ethod</w:t>
            </w:r>
          </w:p>
        </w:tc>
        <w:tc>
          <w:tcPr>
            <w:tcW w:w="4397" w:type="pct"/>
          </w:tcPr>
          <w:p w:rsidRPr="003B5061" w:rsidR="003B3FF5" w:rsidP="00486A4D" w:rsidRDefault="003B3FF5" w14:paraId="4CE0652F" w14:textId="77777777">
            <w:pPr>
              <w:rPr>
                <w:bCs/>
              </w:rPr>
            </w:pPr>
            <w:r>
              <w:rPr>
                <w:bCs/>
              </w:rPr>
              <w:t>GET</w:t>
            </w:r>
          </w:p>
        </w:tc>
      </w:tr>
      <w:tr w:rsidR="003B3FF5" w:rsidTr="00486A4D" w14:paraId="19350E4C" w14:textId="77777777">
        <w:tc>
          <w:tcPr>
            <w:tcW w:w="603" w:type="pct"/>
          </w:tcPr>
          <w:p w:rsidRPr="003B5061" w:rsidR="003B3FF5" w:rsidP="00486A4D" w:rsidRDefault="003B3FF5" w14:paraId="49F321CC" w14:textId="77777777">
            <w:pPr>
              <w:pStyle w:val="Compact"/>
            </w:pPr>
            <w:r>
              <w:t xml:space="preserve">URL </w:t>
            </w:r>
          </w:p>
        </w:tc>
        <w:tc>
          <w:tcPr>
            <w:tcW w:w="4397" w:type="pct"/>
          </w:tcPr>
          <w:p w:rsidRPr="003B5061" w:rsidR="003B3FF5" w:rsidP="00486A4D" w:rsidRDefault="003B3FF5" w14:paraId="0F6462F5" w14:textId="77777777">
            <w:pPr>
              <w:rPr>
                <w:bCs/>
              </w:rPr>
            </w:pPr>
            <w:r>
              <w:rPr>
                <w:bCs/>
              </w:rPr>
              <w:t>/configuration/</w:t>
            </w:r>
            <w:proofErr w:type="gramStart"/>
            <w:r>
              <w:rPr>
                <w:bCs/>
              </w:rPr>
              <w:t>supported-operations</w:t>
            </w:r>
            <w:proofErr w:type="gramEnd"/>
          </w:p>
        </w:tc>
      </w:tr>
      <w:tr w:rsidR="003B3FF5" w:rsidTr="00486A4D" w14:paraId="6524749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B3FF5" w:rsidP="00486A4D" w:rsidRDefault="003B3FF5" w14:paraId="2372436A" w14:textId="77777777">
            <w:pPr>
              <w:pStyle w:val="Compact"/>
            </w:pPr>
            <w:r>
              <w:t>HTTP Body</w:t>
            </w:r>
          </w:p>
        </w:tc>
        <w:tc>
          <w:tcPr>
            <w:tcW w:w="4397" w:type="pct"/>
          </w:tcPr>
          <w:p w:rsidRPr="003B5061" w:rsidR="003B3FF5" w:rsidP="00486A4D" w:rsidRDefault="003B3FF5" w14:paraId="7191101F" w14:textId="77777777">
            <w:r>
              <w:t>None</w:t>
            </w:r>
          </w:p>
        </w:tc>
      </w:tr>
      <w:tr w:rsidR="003B3FF5" w:rsidTr="00486A4D" w14:paraId="77702661" w14:textId="77777777">
        <w:tc>
          <w:tcPr>
            <w:tcW w:w="603" w:type="pct"/>
          </w:tcPr>
          <w:p w:rsidR="003B3FF5" w:rsidP="00486A4D" w:rsidRDefault="003B3FF5" w14:paraId="4298A988" w14:textId="77777777">
            <w:pPr>
              <w:pStyle w:val="Compact"/>
            </w:pPr>
            <w:r>
              <w:t>HTTP Response (Success)</w:t>
            </w:r>
          </w:p>
        </w:tc>
        <w:tc>
          <w:tcPr>
            <w:tcW w:w="4397" w:type="pct"/>
          </w:tcPr>
          <w:p w:rsidR="003B3FF5" w:rsidP="00486A4D" w:rsidRDefault="003B3FF5" w14:paraId="75AC8B7D" w14:textId="77777777">
            <w:pPr>
              <w:pStyle w:val="Compact"/>
            </w:pPr>
            <w:r>
              <w:t>200 OK</w:t>
            </w:r>
          </w:p>
        </w:tc>
      </w:tr>
      <w:tr w:rsidR="003B3FF5" w:rsidTr="00486A4D" w14:paraId="785CBBA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3B3FF5" w:rsidP="00486A4D" w:rsidRDefault="003B3FF5" w14:paraId="247D4DB4" w14:textId="77777777">
            <w:pPr>
              <w:pStyle w:val="Compact"/>
            </w:pPr>
            <w:r>
              <w:t>Output</w:t>
            </w:r>
          </w:p>
        </w:tc>
        <w:tc>
          <w:tcPr>
            <w:tcW w:w="4397" w:type="pct"/>
          </w:tcPr>
          <w:p w:rsidRPr="00B3225E" w:rsidR="00B3225E" w:rsidP="00B3225E" w:rsidRDefault="00B3225E" w14:paraId="300BE8F0" w14:textId="3695887F">
            <w:pPr>
              <w:rPr>
                <w:bCs/>
              </w:rPr>
            </w:pPr>
            <w:proofErr w:type="spellStart"/>
            <w:r w:rsidRPr="00B3225E">
              <w:rPr>
                <w:bCs/>
              </w:rPr>
              <w:t>SupportedOperations</w:t>
            </w:r>
            <w:proofErr w:type="spellEnd"/>
            <w:r w:rsidRPr="00B3225E">
              <w:rPr>
                <w:bCs/>
              </w:rPr>
              <w:t xml:space="preserve"> (</w:t>
            </w:r>
            <w:proofErr w:type="spellStart"/>
            <w:r w:rsidR="005D768B">
              <w:fldChar w:fldCharType="begin"/>
            </w:r>
            <w:r w:rsidR="005D768B">
              <w:instrText xml:space="preserve"> HYPERLINK \l "_SupportedOperations" </w:instrText>
            </w:r>
            <w:r w:rsidR="005D768B">
              <w:fldChar w:fldCharType="separate"/>
            </w:r>
            <w:proofErr w:type="gramStart"/>
            <w:r>
              <w:rPr>
                <w:rStyle w:val="Hyperlink"/>
              </w:rPr>
              <w:t>json</w:t>
            </w:r>
            <w:r w:rsidRPr="002B5565">
              <w:rPr>
                <w:rStyle w:val="Hyperlink"/>
              </w:rPr>
              <w:t>:SupportedOperations</w:t>
            </w:r>
            <w:proofErr w:type="spellEnd"/>
            <w:proofErr w:type="gramEnd"/>
            <w:r w:rsidR="005D768B">
              <w:rPr>
                <w:rStyle w:val="Hyperlink"/>
              </w:rPr>
              <w:fldChar w:fldCharType="end"/>
            </w:r>
            <w:r w:rsidRPr="00B3225E">
              <w:rPr>
                <w:bCs/>
              </w:rPr>
              <w:t>) [1], composed of:</w:t>
            </w:r>
          </w:p>
          <w:p w:rsidR="00B3225E" w:rsidP="00342843" w:rsidRDefault="00B3225E" w14:paraId="53F40219" w14:textId="21A24CD4">
            <w:pPr>
              <w:pStyle w:val="ListParagraph"/>
              <w:numPr>
                <w:ilvl w:val="0"/>
                <w:numId w:val="34"/>
              </w:numPr>
              <w:spacing w:after="36" w:line="360" w:lineRule="auto"/>
            </w:pPr>
            <w:proofErr w:type="spellStart"/>
            <w:r>
              <w:t>IsXMLFilteringEnabled</w:t>
            </w:r>
            <w:proofErr w:type="spellEnd"/>
            <w:r>
              <w:t xml:space="preserve"> (</w:t>
            </w:r>
            <w:proofErr w:type="spellStart"/>
            <w:r w:rsidR="005D768B">
              <w:fldChar w:fldCharType="begin"/>
            </w:r>
            <w:r w:rsidR="005D768B">
              <w:instrText xml:space="preserve"> HYPERLINK "https://github.com/OAI/OpenAPI-Specification/blob/master/versions/3.0.1.md" \l "data-types" </w:instrText>
            </w:r>
            <w:r w:rsidR="005D768B">
              <w:fldChar w:fldCharType="separate"/>
            </w:r>
            <w:r w:rsidRPr="00B3225E">
              <w:rPr>
                <w:rStyle w:val="Hyperlink"/>
              </w:rPr>
              <w:t>json:boolean</w:t>
            </w:r>
            <w:proofErr w:type="spellEnd"/>
            <w:r w:rsidR="005D768B">
              <w:rPr>
                <w:rStyle w:val="Hyperlink"/>
              </w:rPr>
              <w:fldChar w:fldCharType="end"/>
            </w:r>
            <w:r>
              <w:t>) [1]</w:t>
            </w:r>
          </w:p>
          <w:p w:rsidR="00B3225E" w:rsidP="00342843" w:rsidRDefault="00B3225E" w14:paraId="53015ACA" w14:textId="6A6A1F94">
            <w:pPr>
              <w:pStyle w:val="Compact"/>
              <w:numPr>
                <w:ilvl w:val="0"/>
                <w:numId w:val="34"/>
              </w:numPr>
              <w:spacing w:line="360" w:lineRule="auto"/>
            </w:pPr>
            <w:proofErr w:type="spellStart"/>
            <w:r>
              <w:t>IsJSONFilteringEnabled</w:t>
            </w:r>
            <w:proofErr w:type="spellEnd"/>
            <w:r>
              <w:t xml:space="preserve"> (</w:t>
            </w:r>
            <w:proofErr w:type="spellStart"/>
            <w:r w:rsidR="005D768B">
              <w:fldChar w:fldCharType="begin"/>
            </w:r>
            <w:r w:rsidR="005D768B">
              <w:instrText xml:space="preserve"> HYPERLINK "https://github.com/OAI/OpenAPI-Specification/blob/master/versions/3.0.1.md" \l "data-types" </w:instrText>
            </w:r>
            <w:r w:rsidR="005D768B">
              <w:fldChar w:fldCharType="separate"/>
            </w:r>
            <w:r w:rsidRPr="00B3225E">
              <w:rPr>
                <w:rStyle w:val="Hyperlink"/>
              </w:rPr>
              <w:t>json:boolean</w:t>
            </w:r>
            <w:proofErr w:type="spellEnd"/>
            <w:r w:rsidR="005D768B">
              <w:rPr>
                <w:rStyle w:val="Hyperlink"/>
              </w:rPr>
              <w:fldChar w:fldCharType="end"/>
            </w:r>
            <w:r>
              <w:t>) [1]</w:t>
            </w:r>
          </w:p>
          <w:p w:rsidR="00B3225E" w:rsidP="00342843" w:rsidRDefault="00B3225E" w14:paraId="7604CBD3" w14:textId="044A644F">
            <w:pPr>
              <w:pStyle w:val="Compact"/>
              <w:numPr>
                <w:ilvl w:val="0"/>
                <w:numId w:val="34"/>
              </w:numPr>
              <w:spacing w:line="360" w:lineRule="auto"/>
            </w:pPr>
            <w:proofErr w:type="spellStart"/>
            <w:r>
              <w:t>SupportedContentFilteringLanguages</w:t>
            </w:r>
            <w:proofErr w:type="spellEnd"/>
            <w:r>
              <w:t xml:space="preserve"> (</w:t>
            </w:r>
            <w:proofErr w:type="spellStart"/>
            <w:r w:rsidR="005D768B">
              <w:fldChar w:fldCharType="begin"/>
            </w:r>
            <w:r w:rsidR="005D768B">
              <w:instrText xml:space="preserve"> HYPERLINK \l "_SupportedContentFilteringLanguage" </w:instrText>
            </w:r>
            <w:r w:rsidR="005D768B">
              <w:fldChar w:fldCharType="separate"/>
            </w:r>
            <w:r>
              <w:rPr>
                <w:rStyle w:val="Hyperlink"/>
              </w:rPr>
              <w:t>json</w:t>
            </w:r>
            <w:r w:rsidRPr="00B3225E">
              <w:rPr>
                <w:rStyle w:val="Hyperlink"/>
              </w:rPr>
              <w:t>:ContentFilteringLanguage</w:t>
            </w:r>
            <w:proofErr w:type="spellEnd"/>
            <w:r w:rsidR="005D768B">
              <w:rPr>
                <w:rStyle w:val="Hyperlink"/>
              </w:rPr>
              <w:fldChar w:fldCharType="end"/>
            </w:r>
            <w:r>
              <w:t>) [1</w:t>
            </w:r>
            <w:r w:rsidR="003621A3">
              <w:t>..*</w:t>
            </w:r>
            <w:r>
              <w:t>]</w:t>
            </w:r>
          </w:p>
          <w:p w:rsidR="00B3225E" w:rsidP="00342843" w:rsidRDefault="00B3225E" w14:paraId="310C52B1" w14:textId="34F6E19F">
            <w:pPr>
              <w:pStyle w:val="Compact"/>
              <w:numPr>
                <w:ilvl w:val="0"/>
                <w:numId w:val="34"/>
              </w:numPr>
              <w:spacing w:line="360" w:lineRule="auto"/>
            </w:pPr>
            <w:proofErr w:type="spellStart"/>
            <w:r>
              <w:t>SupportedAuthenticationTokenTypes</w:t>
            </w:r>
            <w:proofErr w:type="spellEnd"/>
            <w:r>
              <w:t xml:space="preserve"> (</w:t>
            </w:r>
            <w:proofErr w:type="spellStart"/>
            <w:r w:rsidR="005D768B">
              <w:fldChar w:fldCharType="begin"/>
            </w:r>
            <w:r w:rsidR="005D768B">
              <w:instrText xml:space="preserve"> HYPERLINK \l "_SecurityToken_1" </w:instrText>
            </w:r>
            <w:r w:rsidR="005D768B">
              <w:fldChar w:fldCharType="separate"/>
            </w:r>
            <w:proofErr w:type="gramStart"/>
            <w:r>
              <w:rPr>
                <w:rStyle w:val="Hyperlink"/>
              </w:rPr>
              <w:t>json</w:t>
            </w:r>
            <w:r w:rsidRPr="00B3225E">
              <w:rPr>
                <w:rStyle w:val="Hyperlink"/>
              </w:rPr>
              <w:t>:SecurityToken</w:t>
            </w:r>
            <w:proofErr w:type="spellEnd"/>
            <w:proofErr w:type="gramEnd"/>
            <w:r w:rsidR="005D768B">
              <w:rPr>
                <w:rStyle w:val="Hyperlink"/>
              </w:rPr>
              <w:fldChar w:fldCharType="end"/>
            </w:r>
            <w:r>
              <w:t>) [1..*]</w:t>
            </w:r>
          </w:p>
          <w:p w:rsidR="00342843" w:rsidP="00342843" w:rsidRDefault="00342843" w14:paraId="7BC69FD9" w14:textId="70AC40BB">
            <w:pPr>
              <w:pStyle w:val="Compact"/>
              <w:numPr>
                <w:ilvl w:val="0"/>
                <w:numId w:val="34"/>
              </w:numPr>
              <w:spacing w:line="360" w:lineRule="auto"/>
            </w:pPr>
            <w:proofErr w:type="spellStart"/>
            <w:r>
              <w:t>SecurityLevelConformance</w:t>
            </w:r>
            <w:proofErr w:type="spellEnd"/>
            <w:r>
              <w:t xml:space="preserve"> (</w:t>
            </w:r>
            <w:proofErr w:type="spellStart"/>
            <w:r w:rsidR="005D768B">
              <w:fldChar w:fldCharType="begin"/>
            </w:r>
            <w:r w:rsidR="005D768B">
              <w:instrText xml:space="preserve"> HYPERLINK \l "_SecurityLevels_1" </w:instrText>
            </w:r>
            <w:r w:rsidR="005D768B">
              <w:fldChar w:fldCharType="separate"/>
            </w:r>
            <w:proofErr w:type="gramStart"/>
            <w:r w:rsidRPr="00117F90" w:rsidR="00A103B7">
              <w:rPr>
                <w:rStyle w:val="Hyperlink"/>
              </w:rPr>
              <w:t>json</w:t>
            </w:r>
            <w:r w:rsidRPr="00117F90">
              <w:rPr>
                <w:rStyle w:val="Hyperlink"/>
              </w:rPr>
              <w:t>:SecurityLevel</w:t>
            </w:r>
            <w:proofErr w:type="spellEnd"/>
            <w:proofErr w:type="gramEnd"/>
            <w:r w:rsidR="005D768B">
              <w:rPr>
                <w:rStyle w:val="Hyperlink"/>
              </w:rPr>
              <w:fldChar w:fldCharType="end"/>
            </w:r>
            <w:r>
              <w:t>)</w:t>
            </w:r>
            <w:r w:rsidR="00291FD7">
              <w:t xml:space="preserve"> [1]</w:t>
            </w:r>
          </w:p>
          <w:p w:rsidR="00B3225E" w:rsidP="00342843" w:rsidRDefault="00B3225E" w14:paraId="40CD1FA6" w14:textId="7E3A7011">
            <w:pPr>
              <w:pStyle w:val="Compact"/>
              <w:numPr>
                <w:ilvl w:val="0"/>
                <w:numId w:val="34"/>
              </w:numPr>
              <w:spacing w:line="360" w:lineRule="auto"/>
            </w:pPr>
            <w:proofErr w:type="spellStart"/>
            <w:r>
              <w:t>IsDeadLetteringEnabled</w:t>
            </w:r>
            <w:proofErr w:type="spellEnd"/>
            <w:r>
              <w:t xml:space="preserve"> (</w:t>
            </w:r>
            <w:proofErr w:type="spellStart"/>
            <w:r w:rsidR="005D768B">
              <w:fldChar w:fldCharType="begin"/>
            </w:r>
            <w:r w:rsidR="005D768B">
              <w:instrText xml:space="preserve"> HYPERLINK "https://github.com/OAI/OpenAPI-Specification/blob/master/versions/3.0.1.md" \l "data-types" </w:instrText>
            </w:r>
            <w:r w:rsidR="005D768B">
              <w:fldChar w:fldCharType="separate"/>
            </w:r>
            <w:r w:rsidRPr="00B3225E">
              <w:rPr>
                <w:rStyle w:val="Hyperlink"/>
              </w:rPr>
              <w:t>json:boolean</w:t>
            </w:r>
            <w:proofErr w:type="spellEnd"/>
            <w:r w:rsidR="005D768B">
              <w:rPr>
                <w:rStyle w:val="Hyperlink"/>
              </w:rPr>
              <w:fldChar w:fldCharType="end"/>
            </w:r>
            <w:r>
              <w:t>) [1]</w:t>
            </w:r>
          </w:p>
          <w:p w:rsidR="00B3225E" w:rsidP="00342843" w:rsidRDefault="00B3225E" w14:paraId="05614E73" w14:textId="22EA3E2E">
            <w:pPr>
              <w:pStyle w:val="Compact"/>
              <w:numPr>
                <w:ilvl w:val="0"/>
                <w:numId w:val="34"/>
              </w:numPr>
              <w:spacing w:line="360" w:lineRule="auto"/>
            </w:pPr>
            <w:proofErr w:type="spellStart"/>
            <w:r>
              <w:t>IsChannelCreationEnabled</w:t>
            </w:r>
            <w:proofErr w:type="spellEnd"/>
            <w:r>
              <w:t xml:space="preserve"> (</w:t>
            </w:r>
            <w:proofErr w:type="spellStart"/>
            <w:r w:rsidR="005D768B">
              <w:fldChar w:fldCharType="begin"/>
            </w:r>
            <w:r w:rsidR="005D768B">
              <w:instrText xml:space="preserve"> HYPER</w:instrText>
            </w:r>
            <w:r w:rsidR="005D768B">
              <w:instrText xml:space="preserve">LINK "https://github.com/OAI/OpenAPI-Specification/blob/master/versions/3.0.1.md" \l "data-types" </w:instrText>
            </w:r>
            <w:r w:rsidR="005D768B">
              <w:fldChar w:fldCharType="separate"/>
            </w:r>
            <w:r w:rsidRPr="00B3225E">
              <w:rPr>
                <w:rStyle w:val="Hyperlink"/>
              </w:rPr>
              <w:t>json:boolean</w:t>
            </w:r>
            <w:proofErr w:type="spellEnd"/>
            <w:r w:rsidR="005D768B">
              <w:rPr>
                <w:rStyle w:val="Hyperlink"/>
              </w:rPr>
              <w:fldChar w:fldCharType="end"/>
            </w:r>
            <w:r>
              <w:t>) [1]</w:t>
            </w:r>
          </w:p>
          <w:p w:rsidR="00B3225E" w:rsidP="00342843" w:rsidRDefault="00B3225E" w14:paraId="010B51EC" w14:textId="0F6023E2">
            <w:pPr>
              <w:pStyle w:val="Compact"/>
              <w:numPr>
                <w:ilvl w:val="0"/>
                <w:numId w:val="34"/>
              </w:numPr>
              <w:spacing w:line="360" w:lineRule="auto"/>
            </w:pPr>
            <w:proofErr w:type="spellStart"/>
            <w:r>
              <w:t>IsOpenChannelSecuringEnabled</w:t>
            </w:r>
            <w:proofErr w:type="spellEnd"/>
            <w:r>
              <w:t xml:space="preserve"> (</w:t>
            </w:r>
            <w:proofErr w:type="spellStart"/>
            <w:r w:rsidR="005D768B">
              <w:fldChar w:fldCharType="begin"/>
            </w:r>
            <w:r w:rsidR="005D768B">
              <w:instrText xml:space="preserve"> HYPERLINK "https://github.com/OAI/OpenAPI-Specification/blob/master/versions/3.0.1.md" \l "data-types" </w:instrText>
            </w:r>
            <w:r w:rsidR="005D768B">
              <w:fldChar w:fldCharType="separate"/>
            </w:r>
            <w:r w:rsidRPr="00B3225E">
              <w:rPr>
                <w:rStyle w:val="Hyperlink"/>
              </w:rPr>
              <w:t>json:boolean</w:t>
            </w:r>
            <w:proofErr w:type="spellEnd"/>
            <w:r w:rsidR="005D768B">
              <w:rPr>
                <w:rStyle w:val="Hyperlink"/>
              </w:rPr>
              <w:fldChar w:fldCharType="end"/>
            </w:r>
            <w:r>
              <w:t>) [1]</w:t>
            </w:r>
          </w:p>
          <w:p w:rsidR="00B3225E" w:rsidP="00342843" w:rsidRDefault="00B3225E" w14:paraId="2A526A6E" w14:textId="764D5F47">
            <w:pPr>
              <w:pStyle w:val="Compact"/>
              <w:numPr>
                <w:ilvl w:val="0"/>
                <w:numId w:val="34"/>
              </w:numPr>
              <w:spacing w:line="360" w:lineRule="auto"/>
            </w:pPr>
            <w:proofErr w:type="spellStart"/>
            <w:r>
              <w:t>IsWhitelistRequired</w:t>
            </w:r>
            <w:proofErr w:type="spellEnd"/>
            <w:r>
              <w:t xml:space="preserve"> (</w:t>
            </w:r>
            <w:proofErr w:type="spellStart"/>
            <w:r w:rsidR="005D768B">
              <w:fldChar w:fldCharType="begin"/>
            </w:r>
            <w:r w:rsidR="005D768B">
              <w:instrText xml:space="preserve"> HYPERLINK "https://github.com/OAI/OpenAPI-Specification/blob/master/versions/3.0.1.md" \l "data-types" </w:instrText>
            </w:r>
            <w:r w:rsidR="005D768B">
              <w:fldChar w:fldCharType="separate"/>
            </w:r>
            <w:r w:rsidRPr="00B3225E">
              <w:rPr>
                <w:rStyle w:val="Hyperlink"/>
              </w:rPr>
              <w:t>json:boolean</w:t>
            </w:r>
            <w:proofErr w:type="spellEnd"/>
            <w:r w:rsidR="005D768B">
              <w:rPr>
                <w:rStyle w:val="Hyperlink"/>
              </w:rPr>
              <w:fldChar w:fldCharType="end"/>
            </w:r>
            <w:r>
              <w:t>) [1]</w:t>
            </w:r>
          </w:p>
          <w:p w:rsidR="00B3225E" w:rsidP="00342843" w:rsidRDefault="00B3225E" w14:paraId="761AAC9B" w14:textId="114D2041">
            <w:pPr>
              <w:pStyle w:val="ListParagraph"/>
              <w:numPr>
                <w:ilvl w:val="0"/>
                <w:numId w:val="34"/>
              </w:numPr>
            </w:pPr>
            <w:proofErr w:type="spellStart"/>
            <w:r>
              <w:t>AdditionalInformationURL</w:t>
            </w:r>
            <w:proofErr w:type="spellEnd"/>
            <w:r>
              <w:t xml:space="preserve"> (</w:t>
            </w:r>
            <w:proofErr w:type="spellStart"/>
            <w:r w:rsidR="005D768B">
              <w:fldChar w:fldCharType="begin"/>
            </w:r>
            <w:r w:rsidR="005D768B">
              <w:instrText xml:space="preserve"> HYPERLINK "https://github.com/OAI/OpenAPI-Specification/blob/mast</w:instrText>
            </w:r>
            <w:r w:rsidR="005D768B">
              <w:instrText xml:space="preserve">er/versions/3.0.1.md" \l "data-types" </w:instrText>
            </w:r>
            <w:r w:rsidR="005D768B">
              <w:fldChar w:fldCharType="separate"/>
            </w:r>
            <w:r w:rsidRPr="00B3225E">
              <w:rPr>
                <w:rStyle w:val="Hyperlink"/>
              </w:rPr>
              <w:t>json:string</w:t>
            </w:r>
            <w:proofErr w:type="spellEnd"/>
            <w:r w:rsidR="005D768B">
              <w:rPr>
                <w:rStyle w:val="Hyperlink"/>
              </w:rPr>
              <w:fldChar w:fldCharType="end"/>
            </w:r>
            <w:r>
              <w:t>) [1]</w:t>
            </w:r>
          </w:p>
        </w:tc>
      </w:tr>
      <w:tr w:rsidR="003B3FF5" w:rsidTr="00486A4D" w14:paraId="42F47B00" w14:textId="77777777">
        <w:trPr>
          <w:trHeight w:val="972"/>
        </w:trPr>
        <w:tc>
          <w:tcPr>
            <w:tcW w:w="603" w:type="pct"/>
          </w:tcPr>
          <w:p w:rsidR="003B3FF5" w:rsidP="00486A4D" w:rsidRDefault="003B3FF5" w14:paraId="1898E857" w14:textId="77777777">
            <w:pPr>
              <w:pStyle w:val="Compact"/>
            </w:pPr>
            <w:r>
              <w:t>HTTP Response</w:t>
            </w:r>
          </w:p>
          <w:p w:rsidR="003B3FF5" w:rsidP="00486A4D" w:rsidRDefault="003B3FF5" w14:paraId="3D161B43" w14:textId="77777777">
            <w:pPr>
              <w:pStyle w:val="Compact"/>
            </w:pPr>
            <w:r>
              <w:t>(Error)</w:t>
            </w:r>
          </w:p>
        </w:tc>
        <w:tc>
          <w:tcPr>
            <w:tcW w:w="4397" w:type="pct"/>
          </w:tcPr>
          <w:p w:rsidR="003B3FF5" w:rsidP="00486A4D" w:rsidRDefault="003B3FF5" w14:paraId="1420A206" w14:textId="77777777">
            <w:r>
              <w:t>N/A</w:t>
            </w:r>
          </w:p>
        </w:tc>
      </w:tr>
    </w:tbl>
    <w:p w:rsidR="00463BB6" w:rsidP="00463BB6" w:rsidRDefault="00463BB6" w14:paraId="14C553D2" w14:textId="77777777">
      <w:pPr>
        <w:pStyle w:val="Heading3"/>
      </w:pPr>
      <w:bookmarkStart w:name="_Toc32417377" w:id="308"/>
      <w:r>
        <w:t>Get Security Details</w:t>
      </w:r>
      <w:bookmarkEnd w:id="308"/>
    </w:p>
    <w:p w:rsidR="00463BB6" w:rsidP="00463BB6" w:rsidRDefault="00463BB6" w14:paraId="712D5EAD" w14:textId="67EC33C8">
      <w:pPr>
        <w:pStyle w:val="BodyText"/>
      </w:pPr>
      <w:r>
        <w:t>The Get Security Details in general MUST have the behavior, inputs, outputs, and return the faults as defined by the following table.</w:t>
      </w:r>
      <w:r w:rsidR="009C003E">
        <w:t xml:space="preserve"> </w:t>
      </w:r>
    </w:p>
    <w:tbl>
      <w:tblPr>
        <w:tblStyle w:val="ListTable2"/>
        <w:tblW w:w="5000" w:type="pct"/>
        <w:tblLook w:val="0420" w:firstRow="1" w:lastRow="0" w:firstColumn="0" w:lastColumn="0" w:noHBand="0" w:noVBand="1"/>
      </w:tblPr>
      <w:tblGrid>
        <w:gridCol w:w="1217"/>
        <w:gridCol w:w="8863"/>
      </w:tblGrid>
      <w:tr w:rsidR="00463BB6" w:rsidTr="67BE06DC" w14:paraId="68ADA99D"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463BB6" w:rsidP="00347A4B" w:rsidRDefault="00463BB6" w14:paraId="7496064F" w14:textId="77777777">
            <w:pPr>
              <w:pStyle w:val="Compact"/>
            </w:pPr>
            <w:r>
              <w:lastRenderedPageBreak/>
              <w:t>Name</w:t>
            </w:r>
          </w:p>
        </w:tc>
        <w:tc>
          <w:tcPr>
            <w:tcW w:w="0" w:type="auto"/>
          </w:tcPr>
          <w:p w:rsidR="00463BB6" w:rsidP="00347A4B" w:rsidRDefault="00463BB6" w14:paraId="3A7D0175" w14:textId="77777777">
            <w:pPr>
              <w:pStyle w:val="Compact"/>
            </w:pPr>
            <w:proofErr w:type="spellStart"/>
            <w:r>
              <w:t>GetSecurityDetails</w:t>
            </w:r>
            <w:proofErr w:type="spellEnd"/>
          </w:p>
        </w:tc>
      </w:tr>
      <w:tr w:rsidR="00463BB6" w:rsidTr="67BE06DC" w14:paraId="3823DD84"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463BB6" w:rsidP="00347A4B" w:rsidRDefault="00463BB6" w14:paraId="6950CA25" w14:textId="77777777">
            <w:pPr>
              <w:pStyle w:val="Compact"/>
            </w:pPr>
            <w:r>
              <w:t>Description</w:t>
            </w:r>
          </w:p>
        </w:tc>
        <w:tc>
          <w:tcPr>
            <w:tcW w:w="0" w:type="auto"/>
          </w:tcPr>
          <w:p w:rsidR="00463BB6" w:rsidP="00347A4B" w:rsidRDefault="00463BB6" w14:paraId="54EED1C0" w14:textId="719537A6">
            <w:pPr>
              <w:pStyle w:val="Compact"/>
              <w:rPr>
                <w:ins w:author="Matt Selway (Admin)" w:date="2020-02-13T17:49:00Z" w:id="309"/>
              </w:rPr>
            </w:pPr>
            <w:r>
              <w:t xml:space="preserve">Gets the </w:t>
            </w:r>
            <w:ins w:author="Matt Selway (Admin)" w:date="2020-02-13T17:51:00Z" w:id="310">
              <w:r w:rsidR="00582245">
                <w:t xml:space="preserve">detailed </w:t>
              </w:r>
            </w:ins>
            <w:r>
              <w:t xml:space="preserve">security related </w:t>
            </w:r>
            <w:del w:author="Matt Selway (Admin)" w:date="2020-02-13T17:51:00Z" w:id="311">
              <w:r w:rsidDel="00582245">
                <w:delText xml:space="preserve">details </w:delText>
              </w:r>
            </w:del>
            <w:ins w:author="Matt Selway (Admin)" w:date="2020-02-13T17:51:00Z" w:id="312">
              <w:r w:rsidR="00582245">
                <w:t xml:space="preserve">information </w:t>
              </w:r>
            </w:ins>
            <w:r>
              <w:t>of the ISBM service</w:t>
            </w:r>
            <w:ins w:author="Matt Selway (Admin)" w:date="2020-02-13T17:51:00Z" w:id="313">
              <w:r w:rsidR="00582245">
                <w:t xml:space="preserve"> provider</w:t>
              </w:r>
            </w:ins>
            <w:r>
              <w:t>.</w:t>
            </w:r>
          </w:p>
          <w:p w:rsidR="00090EFD" w:rsidP="00090EFD" w:rsidRDefault="00090EFD" w14:paraId="5B67CCAD" w14:textId="55463277">
            <w:pPr>
              <w:pStyle w:val="Compact"/>
              <w:spacing w:before="0" w:after="120"/>
            </w:pPr>
            <w:ins w:author="Matt Selway (Admin)" w:date="2020-02-13T17:49:00Z" w:id="314">
              <w:r>
                <w:t xml:space="preserve">The security details are exposed only if the connecting application provides </w:t>
              </w:r>
            </w:ins>
            <w:ins w:author="Matt Selway (Admin)" w:date="2020-02-13T17:50:00Z" w:id="315">
              <w:r w:rsidR="00EF3CE6">
                <w:t>a valid</w:t>
              </w:r>
            </w:ins>
            <w:ins w:author="Matt Selway (Admin)" w:date="2020-02-13T17:49:00Z" w:id="316">
              <w:r>
                <w:t xml:space="preserve"> </w:t>
              </w:r>
              <w:proofErr w:type="spellStart"/>
              <w:r>
                <w:t>SecurityToke</w:t>
              </w:r>
            </w:ins>
            <w:ins w:author="Matt Selway (Admin)" w:date="2020-02-13T17:50:00Z" w:id="317">
              <w:r w:rsidR="00EF3CE6">
                <w:t>n</w:t>
              </w:r>
            </w:ins>
            <w:proofErr w:type="spellEnd"/>
            <w:ins w:author="Matt Selway (Admin)" w:date="2020-02-13T17:49:00Z" w:id="318">
              <w:r>
                <w:t xml:space="preserve">. Each application </w:t>
              </w:r>
            </w:ins>
            <w:ins w:author="Matt Selway (Admin)" w:date="2020-02-13T17:50:00Z" w:id="319">
              <w:r w:rsidR="00EF3CE6">
                <w:t xml:space="preserve">may be </w:t>
              </w:r>
            </w:ins>
            <w:ins w:author="Matt Selway (Admin)" w:date="2020-02-13T17:49:00Z" w:id="320">
              <w:r>
                <w:t xml:space="preserve">assigned a </w:t>
              </w:r>
              <w:proofErr w:type="spellStart"/>
              <w:r>
                <w:t>SecurityToken</w:t>
              </w:r>
              <w:proofErr w:type="spellEnd"/>
              <w:r>
                <w:t xml:space="preserve"> out-of-band by the service provider.</w:t>
              </w:r>
            </w:ins>
          </w:p>
        </w:tc>
      </w:tr>
      <w:tr w:rsidR="00463BB6" w:rsidTr="67BE06DC" w14:paraId="2B788B0C" w14:textId="77777777">
        <w:tc>
          <w:tcPr>
            <w:tcW w:w="0" w:type="auto"/>
          </w:tcPr>
          <w:p w:rsidR="00463BB6" w:rsidP="00347A4B" w:rsidRDefault="6769D1CD" w14:paraId="52F5F488" w14:textId="77777777">
            <w:pPr>
              <w:pStyle w:val="Compact"/>
            </w:pPr>
            <w:r>
              <w:t>Input</w:t>
            </w:r>
          </w:p>
        </w:tc>
        <w:tc>
          <w:tcPr>
            <w:tcW w:w="0" w:type="auto"/>
          </w:tcPr>
          <w:p w:rsidR="00463BB6" w:rsidP="00347A4B" w:rsidRDefault="6769D1CD" w14:paraId="40B2EE9B" w14:textId="3FA47CA0">
            <w:pPr>
              <w:pStyle w:val="Compact"/>
              <w:spacing w:before="0" w:after="120"/>
            </w:pPr>
            <w:proofErr w:type="spellStart"/>
            <w:r>
              <w:t>SecurityToken</w:t>
            </w:r>
            <w:proofErr w:type="spellEnd"/>
            <w:r>
              <w:t xml:space="preserve"> [1]</w:t>
            </w:r>
          </w:p>
        </w:tc>
      </w:tr>
      <w:tr w:rsidR="00463BB6" w:rsidTr="67BE06DC" w14:paraId="3E540CA7"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463BB6" w:rsidP="00347A4B" w:rsidRDefault="00463BB6" w14:paraId="4A7B23ED" w14:textId="77777777">
            <w:pPr>
              <w:pStyle w:val="Compact"/>
            </w:pPr>
            <w:r>
              <w:t>Behavior</w:t>
            </w:r>
          </w:p>
        </w:tc>
        <w:tc>
          <w:tcPr>
            <w:tcW w:w="0" w:type="auto"/>
          </w:tcPr>
          <w:p w:rsidR="004754EB" w:rsidDel="00090EFD" w:rsidP="00347A4B" w:rsidRDefault="004754EB" w14:paraId="5DF1F7EB" w14:textId="33939CBA">
            <w:pPr>
              <w:pStyle w:val="Compact"/>
              <w:spacing w:before="0" w:after="120"/>
              <w:rPr>
                <w:ins w:author="Karamjit Kaur [2]" w:date="2020-02-12T10:32:00Z" w:id="321"/>
                <w:del w:author="Matt Selway (Admin)" w:date="2020-02-13T17:49:00Z" w:id="322"/>
              </w:rPr>
            </w:pPr>
            <w:ins w:author="Karamjit Kaur [2]" w:date="2020-02-12T10:32:00Z" w:id="323">
              <w:del w:author="Matt Selway (Admin)" w:date="2020-02-13T17:49:00Z" w:id="324">
                <w:r w:rsidDel="00090EFD">
                  <w:delText>The security details</w:delText>
                </w:r>
              </w:del>
            </w:ins>
            <w:ins w:author="Karamjit Kaur [2]" w:date="2020-02-12T10:38:00Z" w:id="325">
              <w:del w:author="Matt Selway (Admin)" w:date="2020-02-13T17:49:00Z" w:id="326">
                <w:r w:rsidDel="00090EFD" w:rsidR="001154F3">
                  <w:delText xml:space="preserve"> </w:delText>
                </w:r>
              </w:del>
            </w:ins>
            <w:ins w:author="Karamjit Kaur [2]" w:date="2020-02-12T10:32:00Z" w:id="327">
              <w:del w:author="Matt Selway (Admin)" w:date="2020-02-13T17:49:00Z" w:id="328">
                <w:r w:rsidDel="00090EFD">
                  <w:delText>are exposed only if the connecting application provides the SecurityToken</w:delText>
                </w:r>
              </w:del>
            </w:ins>
            <w:ins w:author="Karamjit Kaur [2]" w:date="2020-02-12T10:37:00Z" w:id="329">
              <w:del w:author="Matt Selway (Admin)" w:date="2020-02-13T17:49:00Z" w:id="330">
                <w:r w:rsidDel="00090EFD" w:rsidR="001154F3">
                  <w:delText xml:space="preserve"> assigned to it by the service provider. </w:delText>
                </w:r>
              </w:del>
            </w:ins>
            <w:ins w:author="Karamjit Kaur [2]" w:date="2020-02-12T10:32:00Z" w:id="331">
              <w:del w:author="Matt Selway (Admin)" w:date="2020-02-13T17:49:00Z" w:id="332">
                <w:r w:rsidDel="00090EFD">
                  <w:delText xml:space="preserve">Each application is assigned </w:delText>
                </w:r>
              </w:del>
            </w:ins>
            <w:ins w:author="Karamjit Kaur [2]" w:date="2020-02-12T10:36:00Z" w:id="333">
              <w:del w:author="Matt Selway (Admin)" w:date="2020-02-13T17:49:00Z" w:id="334">
                <w:r w:rsidDel="00090EFD" w:rsidR="00DB6E55">
                  <w:delText xml:space="preserve">a </w:delText>
                </w:r>
              </w:del>
            </w:ins>
            <w:ins w:author="Karamjit Kaur [2]" w:date="2020-02-12T10:32:00Z" w:id="335">
              <w:del w:author="Matt Selway (Admin)" w:date="2020-02-13T17:49:00Z" w:id="336">
                <w:r w:rsidDel="00090EFD">
                  <w:delText>Secu</w:delText>
                </w:r>
              </w:del>
            </w:ins>
            <w:ins w:author="Karamjit Kaur [2]" w:date="2020-02-12T10:33:00Z" w:id="337">
              <w:del w:author="Matt Selway (Admin)" w:date="2020-02-13T17:49:00Z" w:id="338">
                <w:r w:rsidDel="00090EFD">
                  <w:delText>rityToken</w:delText>
                </w:r>
              </w:del>
            </w:ins>
            <w:ins w:author="Karamjit Kaur [2]" w:date="2020-02-12T10:32:00Z" w:id="339">
              <w:del w:author="Matt Selway (Admin)" w:date="2020-02-13T17:49:00Z" w:id="340">
                <w:r w:rsidDel="00090EFD">
                  <w:delText xml:space="preserve"> out-of-band by the service provider</w:delText>
                </w:r>
              </w:del>
            </w:ins>
            <w:ins w:author="Karamjit Kaur [2]" w:date="2020-02-12T10:39:00Z" w:id="341">
              <w:del w:author="Matt Selway (Admin)" w:date="2020-02-13T17:49:00Z" w:id="342">
                <w:r w:rsidDel="00090EFD" w:rsidR="001154F3">
                  <w:delText>.</w:delText>
                </w:r>
              </w:del>
            </w:ins>
          </w:p>
          <w:p w:rsidR="00463BB6" w:rsidP="00347A4B" w:rsidRDefault="00463BB6" w14:paraId="711E0965" w14:textId="6B8B66C1">
            <w:pPr>
              <w:pStyle w:val="Compact"/>
              <w:spacing w:before="0" w:after="120"/>
            </w:pPr>
            <w:r>
              <w:t xml:space="preserve">If the </w:t>
            </w:r>
            <w:proofErr w:type="spellStart"/>
            <w:r>
              <w:t>SecurityToken</w:t>
            </w:r>
            <w:proofErr w:type="spellEnd"/>
            <w:r>
              <w:t xml:space="preserve"> provided to the operation for authentication does not match the assigned token, then a </w:t>
            </w:r>
            <w:proofErr w:type="spellStart"/>
            <w:r>
              <w:t>SecurityTokenFault</w:t>
            </w:r>
            <w:proofErr w:type="spellEnd"/>
            <w:r>
              <w:t xml:space="preserve"> is returned.</w:t>
            </w:r>
          </w:p>
          <w:p w:rsidR="00463BB6" w:rsidP="00347A4B" w:rsidRDefault="00463BB6" w14:paraId="285B60C7" w14:textId="77777777">
            <w:pPr>
              <w:pStyle w:val="Compact"/>
              <w:spacing w:before="0" w:after="120"/>
            </w:pPr>
            <w:r>
              <w:t xml:space="preserve">If the service provides transport layer security (TLS), </w:t>
            </w:r>
            <w:proofErr w:type="spellStart"/>
            <w:r>
              <w:t>IsTLSEnabled</w:t>
            </w:r>
            <w:proofErr w:type="spellEnd"/>
            <w:r>
              <w:t xml:space="preserve"> is set True.</w:t>
            </w:r>
          </w:p>
          <w:p w:rsidR="00463BB6" w:rsidP="00347A4B" w:rsidRDefault="32F11E79" w14:paraId="549C7A26" w14:textId="6AC5E0B2">
            <w:pPr>
              <w:pStyle w:val="Compact"/>
              <w:spacing w:before="0" w:after="120"/>
            </w:pPr>
            <w:r>
              <w:t xml:space="preserve">If the service </w:t>
            </w:r>
            <w:r w:rsidR="00F7553D">
              <w:t>requires</w:t>
            </w:r>
            <w:r>
              <w:t xml:space="preserve"> </w:t>
            </w:r>
            <w:proofErr w:type="spellStart"/>
            <w:r>
              <w:t>SecurityTokens</w:t>
            </w:r>
            <w:proofErr w:type="spellEnd"/>
            <w:r>
              <w:t xml:space="preserve"> to secure </w:t>
            </w:r>
            <w:r w:rsidR="00F7553D">
              <w:t xml:space="preserve">all </w:t>
            </w:r>
            <w:r>
              <w:t xml:space="preserve">channels, </w:t>
            </w:r>
            <w:proofErr w:type="spellStart"/>
            <w:r>
              <w:t>IsSecurityTokenRequired</w:t>
            </w:r>
            <w:proofErr w:type="spellEnd"/>
            <w:r>
              <w:t xml:space="preserve"> is set True.</w:t>
            </w:r>
          </w:p>
          <w:p w:rsidR="00463BB6" w:rsidP="00347A4B" w:rsidRDefault="00463BB6" w14:paraId="1206E511" w14:textId="77777777">
            <w:pPr>
              <w:pStyle w:val="Compact"/>
              <w:spacing w:before="0" w:after="120"/>
            </w:pPr>
            <w:r>
              <w:t xml:space="preserve">If the service uses </w:t>
            </w:r>
            <w:proofErr w:type="spellStart"/>
            <w:r>
              <w:t>SecurityTokens</w:t>
            </w:r>
            <w:proofErr w:type="spellEnd"/>
            <w:r>
              <w:t xml:space="preserve"> and the service provider stores </w:t>
            </w:r>
            <w:proofErr w:type="spellStart"/>
            <w:r>
              <w:t>SecurityTokens</w:t>
            </w:r>
            <w:proofErr w:type="spellEnd"/>
            <w:r>
              <w:t xml:space="preserve"> in encrypted format, </w:t>
            </w:r>
            <w:proofErr w:type="spellStart"/>
            <w:r>
              <w:t>IsSecurityTokenEncryptionEnabled</w:t>
            </w:r>
            <w:proofErr w:type="spellEnd"/>
            <w:r>
              <w:t xml:space="preserve"> is set True.</w:t>
            </w:r>
          </w:p>
          <w:p w:rsidR="00463BB6" w:rsidP="00347A4B" w:rsidRDefault="67BE06DC" w14:paraId="2D8E67D0" w14:textId="383DAFBE">
            <w:pPr>
              <w:pStyle w:val="Compact"/>
              <w:spacing w:before="0" w:after="120"/>
            </w:pPr>
            <w:r>
              <w:t xml:space="preserve">If the service requires connecting applications to verify identity with certificates, </w:t>
            </w:r>
            <w:proofErr w:type="spellStart"/>
            <w:r>
              <w:t>IsCertificateRequired</w:t>
            </w:r>
            <w:proofErr w:type="spellEnd"/>
            <w:r>
              <w:t xml:space="preserve"> is set True.</w:t>
            </w:r>
          </w:p>
          <w:p w:rsidR="00463BB6" w:rsidP="00347A4B" w:rsidRDefault="32F11E79" w14:paraId="4B31579A" w14:textId="77777777">
            <w:pPr>
              <w:pStyle w:val="Compact"/>
              <w:spacing w:before="0" w:after="120"/>
            </w:pPr>
            <w:r>
              <w:t xml:space="preserve">If the service provider uses Role-Based Access control (RBAC) for managing configuration and performing operations on the services, </w:t>
            </w:r>
            <w:proofErr w:type="spellStart"/>
            <w:r>
              <w:t>IsRBACEnabled</w:t>
            </w:r>
            <w:proofErr w:type="spellEnd"/>
            <w:r>
              <w:t xml:space="preserve"> is set True.</w:t>
            </w:r>
          </w:p>
          <w:p w:rsidR="00463BB6" w:rsidP="00347A4B" w:rsidRDefault="00463BB6" w14:paraId="3EFA7BE6" w14:textId="77777777">
            <w:pPr>
              <w:pStyle w:val="Compact"/>
              <w:spacing w:before="0" w:after="120"/>
            </w:pPr>
            <w:r>
              <w:t xml:space="preserve">If the service provider uses third party services to encrypt/decrypt security keys and tokens, </w:t>
            </w:r>
            <w:proofErr w:type="spellStart"/>
            <w:r>
              <w:t>IsKeyManagementServiceEnabled</w:t>
            </w:r>
            <w:proofErr w:type="spellEnd"/>
            <w:r>
              <w:t xml:space="preserve"> is set True.</w:t>
            </w:r>
          </w:p>
          <w:p w:rsidR="00463BB6" w:rsidP="00347A4B" w:rsidRDefault="00463BB6" w14:paraId="2A6FEEF0" w14:textId="77777777">
            <w:pPr>
              <w:pStyle w:val="Compact"/>
              <w:spacing w:before="0" w:after="120"/>
            </w:pPr>
            <w:r>
              <w:t xml:space="preserve">If the service performs end-to-end encryption of messages, </w:t>
            </w:r>
            <w:proofErr w:type="spellStart"/>
            <w:r>
              <w:t>IsEndToEndMessageEncryptionEnabled</w:t>
            </w:r>
            <w:proofErr w:type="spellEnd"/>
            <w:r>
              <w:t xml:space="preserve"> is set True.</w:t>
            </w:r>
          </w:p>
          <w:p w:rsidR="00F7553D" w:rsidP="00347A4B" w:rsidRDefault="00F7553D" w14:paraId="232E3280" w14:textId="0BE1BF93">
            <w:r>
              <w:t>The service returns a URL of a human readable webpage containing specific implementation details</w:t>
            </w:r>
            <w:r w:rsidR="00D25DFF">
              <w:t xml:space="preserve"> intended for developers</w:t>
            </w:r>
            <w:r>
              <w:t xml:space="preserve"> (</w:t>
            </w:r>
            <w:proofErr w:type="spellStart"/>
            <w:r>
              <w:t>e.g</w:t>
            </w:r>
            <w:proofErr w:type="spellEnd"/>
            <w:r>
              <w:t xml:space="preserve"> </w:t>
            </w:r>
            <w:commentRangeStart w:id="343"/>
            <w:commentRangeStart w:id="344"/>
            <w:r>
              <w:t>XXXX</w:t>
            </w:r>
            <w:commentRangeEnd w:id="343"/>
            <w:r w:rsidR="00303F3F">
              <w:rPr>
                <w:rStyle w:val="CommentReference"/>
              </w:rPr>
              <w:commentReference w:id="343"/>
            </w:r>
            <w:commentRangeEnd w:id="344"/>
            <w:r w:rsidR="00B362F6">
              <w:rPr>
                <w:rStyle w:val="CommentReference"/>
              </w:rPr>
              <w:commentReference w:id="344"/>
            </w:r>
            <w:r>
              <w:t xml:space="preserve">) in the string </w:t>
            </w:r>
            <w:proofErr w:type="spellStart"/>
            <w:r>
              <w:t>AdditionalInformationURL</w:t>
            </w:r>
            <w:proofErr w:type="spellEnd"/>
            <w:r>
              <w:t>.</w:t>
            </w:r>
          </w:p>
        </w:tc>
      </w:tr>
      <w:tr w:rsidR="00463BB6" w:rsidTr="67BE06DC" w14:paraId="0069B29E" w14:textId="77777777">
        <w:tc>
          <w:tcPr>
            <w:tcW w:w="0" w:type="auto"/>
          </w:tcPr>
          <w:p w:rsidR="00463BB6" w:rsidP="00347A4B" w:rsidRDefault="00463BB6" w14:paraId="39762654" w14:textId="77777777">
            <w:pPr>
              <w:pStyle w:val="Compact"/>
            </w:pPr>
            <w:r>
              <w:t>Output</w:t>
            </w:r>
          </w:p>
        </w:tc>
        <w:tc>
          <w:tcPr>
            <w:tcW w:w="0" w:type="auto"/>
          </w:tcPr>
          <w:p w:rsidR="00463BB6" w:rsidP="00347A4B" w:rsidRDefault="00463BB6" w14:paraId="04A93F2F" w14:textId="77777777">
            <w:proofErr w:type="spellStart"/>
            <w:r>
              <w:t>SecurityDetails</w:t>
            </w:r>
            <w:proofErr w:type="spellEnd"/>
            <w:r>
              <w:t xml:space="preserve"> [1], composed of:</w:t>
            </w:r>
          </w:p>
          <w:p w:rsidR="00463BB6" w:rsidP="00347A4B" w:rsidRDefault="00463BB6" w14:paraId="6BE9994E" w14:textId="7E8E2F5F">
            <w:pPr>
              <w:pStyle w:val="ListParagraph"/>
              <w:numPr>
                <w:ilvl w:val="0"/>
                <w:numId w:val="3"/>
              </w:numPr>
            </w:pPr>
            <w:proofErr w:type="spellStart"/>
            <w:r>
              <w:t>IsTLSEnabled</w:t>
            </w:r>
            <w:proofErr w:type="spellEnd"/>
            <w:r w:rsidR="00F7553D">
              <w:t xml:space="preserve"> [1]</w:t>
            </w:r>
          </w:p>
          <w:p w:rsidR="00463BB6" w:rsidP="00347A4B" w:rsidRDefault="00463BB6" w14:paraId="7BAB3E1E" w14:textId="77777777">
            <w:pPr>
              <w:pStyle w:val="ListParagraph"/>
              <w:numPr>
                <w:ilvl w:val="0"/>
                <w:numId w:val="3"/>
              </w:numPr>
            </w:pPr>
            <w:proofErr w:type="spellStart"/>
            <w:r>
              <w:t>IsSecurityTokenRequired</w:t>
            </w:r>
            <w:proofErr w:type="spellEnd"/>
            <w:r>
              <w:t xml:space="preserve"> [1]</w:t>
            </w:r>
          </w:p>
          <w:p w:rsidR="00463BB6" w:rsidP="00347A4B" w:rsidRDefault="00463BB6" w14:paraId="737AFD9B" w14:textId="77777777">
            <w:pPr>
              <w:pStyle w:val="ListParagraph"/>
              <w:numPr>
                <w:ilvl w:val="0"/>
                <w:numId w:val="3"/>
              </w:numPr>
            </w:pPr>
            <w:proofErr w:type="spellStart"/>
            <w:r>
              <w:t>IsSecurityTokenEncryptionEnabled</w:t>
            </w:r>
            <w:proofErr w:type="spellEnd"/>
            <w:r>
              <w:t xml:space="preserve"> [1]</w:t>
            </w:r>
          </w:p>
          <w:p w:rsidR="00463BB6" w:rsidP="00347A4B" w:rsidRDefault="00463BB6" w14:paraId="50601520" w14:textId="77777777">
            <w:pPr>
              <w:pStyle w:val="ListParagraph"/>
              <w:numPr>
                <w:ilvl w:val="0"/>
                <w:numId w:val="3"/>
              </w:numPr>
            </w:pPr>
            <w:proofErr w:type="spellStart"/>
            <w:r>
              <w:t>IsCertificateRequired</w:t>
            </w:r>
            <w:proofErr w:type="spellEnd"/>
            <w:r>
              <w:t xml:space="preserve"> [1]</w:t>
            </w:r>
          </w:p>
          <w:p w:rsidR="00463BB6" w:rsidP="00347A4B" w:rsidRDefault="00463BB6" w14:paraId="1117432C" w14:textId="77777777">
            <w:pPr>
              <w:pStyle w:val="ListParagraph"/>
              <w:numPr>
                <w:ilvl w:val="0"/>
                <w:numId w:val="3"/>
              </w:numPr>
            </w:pPr>
            <w:proofErr w:type="spellStart"/>
            <w:r>
              <w:t>IsRBACEnabled</w:t>
            </w:r>
            <w:proofErr w:type="spellEnd"/>
            <w:r>
              <w:t xml:space="preserve"> [1]</w:t>
            </w:r>
          </w:p>
          <w:p w:rsidR="00463BB6" w:rsidP="00347A4B" w:rsidRDefault="00463BB6" w14:paraId="44789A98" w14:textId="77777777">
            <w:pPr>
              <w:pStyle w:val="ListParagraph"/>
              <w:numPr>
                <w:ilvl w:val="0"/>
                <w:numId w:val="3"/>
              </w:numPr>
            </w:pPr>
            <w:proofErr w:type="spellStart"/>
            <w:r>
              <w:t>IsKeyManagementServiceEnabled</w:t>
            </w:r>
            <w:proofErr w:type="spellEnd"/>
            <w:r>
              <w:t xml:space="preserve"> [1]</w:t>
            </w:r>
          </w:p>
          <w:p w:rsidR="00463BB6" w:rsidP="00347A4B" w:rsidRDefault="00463BB6" w14:paraId="61CF881E" w14:textId="434D6369">
            <w:pPr>
              <w:pStyle w:val="ListParagraph"/>
              <w:numPr>
                <w:ilvl w:val="0"/>
                <w:numId w:val="3"/>
              </w:numPr>
            </w:pPr>
            <w:proofErr w:type="spellStart"/>
            <w:r>
              <w:t>IsEndToEndMessageEncryptionEnabled</w:t>
            </w:r>
            <w:proofErr w:type="spellEnd"/>
            <w:r w:rsidR="00F7553D">
              <w:t xml:space="preserve"> [1]</w:t>
            </w:r>
          </w:p>
          <w:p w:rsidR="00463BB6" w:rsidP="00347A4B" w:rsidRDefault="00463BB6" w14:paraId="71A5CB00" w14:textId="77777777">
            <w:pPr>
              <w:pStyle w:val="ListParagraph"/>
              <w:numPr>
                <w:ilvl w:val="0"/>
                <w:numId w:val="3"/>
              </w:numPr>
            </w:pPr>
            <w:proofErr w:type="spellStart"/>
            <w:r>
              <w:t>AdditionalInformationURL</w:t>
            </w:r>
            <w:proofErr w:type="spellEnd"/>
            <w:r>
              <w:t xml:space="preserve"> [1]</w:t>
            </w:r>
          </w:p>
        </w:tc>
      </w:tr>
      <w:tr w:rsidR="00463BB6" w:rsidTr="67BE06DC" w14:paraId="41AC6DD4"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463BB6" w:rsidP="00347A4B" w:rsidRDefault="00463BB6" w14:paraId="71F6155D" w14:textId="77777777">
            <w:pPr>
              <w:pStyle w:val="Compact"/>
            </w:pPr>
            <w:r>
              <w:t>Faults</w:t>
            </w:r>
          </w:p>
        </w:tc>
        <w:tc>
          <w:tcPr>
            <w:tcW w:w="0" w:type="auto"/>
          </w:tcPr>
          <w:p w:rsidR="00463BB6" w:rsidP="00347A4B" w:rsidRDefault="00463BB6" w14:paraId="089E72F2" w14:textId="77777777">
            <w:pPr>
              <w:pStyle w:val="Compact"/>
            </w:pPr>
            <w:proofErr w:type="spellStart"/>
            <w:r>
              <w:t>SecurityTokenFault</w:t>
            </w:r>
            <w:proofErr w:type="spellEnd"/>
          </w:p>
        </w:tc>
      </w:tr>
    </w:tbl>
    <w:p w:rsidR="00463BB6" w:rsidP="00463BB6" w:rsidRDefault="00463BB6" w14:paraId="0EFE3589" w14:textId="77777777"/>
    <w:p w:rsidR="00463BB6" w:rsidP="00463BB6" w:rsidRDefault="00463BB6" w14:paraId="20744229" w14:textId="77777777">
      <w:pPr>
        <w:pStyle w:val="Heading4"/>
      </w:pPr>
      <w:r>
        <w:lastRenderedPageBreak/>
        <w:t>SOAP Interface</w:t>
      </w:r>
    </w:p>
    <w:p w:rsidR="00463BB6" w:rsidP="00463BB6" w:rsidRDefault="00463BB6" w14:paraId="271ADAB0" w14:textId="60B6B09F">
      <w:pPr>
        <w:pStyle w:val="BodyText"/>
      </w:pPr>
      <w:r>
        <w:t>The Get Security Details general interface is mapped into SOAP 1.1/1.2 as emb</w:t>
      </w:r>
      <w:bookmarkStart w:name="_GoBack" w:id="345"/>
      <w:bookmarkEnd w:id="345"/>
      <w:r>
        <w:t>edded XML schemas in WSDL descriptions according to the following schema types.</w:t>
      </w:r>
    </w:p>
    <w:p w:rsidRPr="00BE1919" w:rsidR="00463BB6" w:rsidP="00463BB6" w:rsidRDefault="00463BB6" w14:paraId="4C4469D4"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463BB6" w:rsidTr="00347A4B" w14:paraId="439A5D7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463BB6" w:rsidP="00347A4B" w:rsidRDefault="00463BB6" w14:paraId="779CC653" w14:textId="77777777">
            <w:pPr>
              <w:pStyle w:val="Compact"/>
            </w:pPr>
            <w:r w:rsidRPr="00151DB9">
              <w:t>Input</w:t>
            </w:r>
          </w:p>
        </w:tc>
        <w:tc>
          <w:tcPr>
            <w:tcW w:w="4397" w:type="pct"/>
          </w:tcPr>
          <w:p w:rsidRPr="00957F55" w:rsidR="00463BB6" w:rsidP="00347A4B" w:rsidRDefault="00463BB6" w14:paraId="547155F6" w14:textId="56DB2206">
            <w:pPr>
              <w:rPr>
                <w:bCs/>
              </w:rPr>
            </w:pPr>
            <w:proofErr w:type="spellStart"/>
            <w:r>
              <w:t>GetSecurityDetails</w:t>
            </w:r>
            <w:proofErr w:type="spellEnd"/>
            <w:r w:rsidRPr="008E449A">
              <w:t xml:space="preserve"> </w:t>
            </w:r>
            <w:r w:rsidRPr="00957F55">
              <w:rPr>
                <w:bCs/>
              </w:rPr>
              <w:t>(</w:t>
            </w:r>
            <w:proofErr w:type="spellStart"/>
            <w:r w:rsidR="005D768B">
              <w:fldChar w:fldCharType="begin"/>
            </w:r>
            <w:r w:rsidR="005D768B">
              <w:instrText xml:space="preserve"> HYPERLINK "http://www.openoandm.org/isbm/2.0/wsdl/ConfigurationDiscoveryService.wsdl" </w:instrText>
            </w:r>
            <w:r w:rsidR="005D768B">
              <w:fldChar w:fldCharType="separate"/>
            </w:r>
            <w:r w:rsidRPr="002B5565">
              <w:rPr>
                <w:rStyle w:val="Hyperlink"/>
                <w:bCs/>
              </w:rPr>
              <w:t>isbm:</w:t>
            </w:r>
            <w:r w:rsidRPr="002B5565">
              <w:rPr>
                <w:rStyle w:val="Hyperlink"/>
              </w:rPr>
              <w:t>GetS</w:t>
            </w:r>
            <w:r>
              <w:rPr>
                <w:rStyle w:val="Hyperlink"/>
              </w:rPr>
              <w:t>ecurityDetails</w:t>
            </w:r>
            <w:proofErr w:type="spellEnd"/>
            <w:r w:rsidR="005D768B">
              <w:rPr>
                <w:rStyle w:val="Hyperlink"/>
              </w:rPr>
              <w:fldChar w:fldCharType="end"/>
            </w:r>
            <w:r w:rsidRPr="00957F55">
              <w:rPr>
                <w:bCs/>
              </w:rPr>
              <w:t>)</w:t>
            </w:r>
          </w:p>
          <w:p w:rsidRPr="000D739A" w:rsidR="00463BB6" w:rsidP="00347A4B" w:rsidRDefault="00463BB6" w14:paraId="1AFBA94B" w14:textId="2FB513CD">
            <w:pPr>
              <w:pStyle w:val="ListParagraph"/>
              <w:numPr>
                <w:ilvl w:val="0"/>
                <w:numId w:val="35"/>
              </w:numPr>
              <w:rPr>
                <w:b/>
              </w:rPr>
            </w:pPr>
            <w:commentRangeStart w:id="346"/>
            <w:proofErr w:type="spellStart"/>
            <w:r w:rsidRPr="000D739A">
              <w:t>SecurityToken</w:t>
            </w:r>
            <w:proofErr w:type="spellEnd"/>
            <w:r w:rsidRPr="000D739A">
              <w:t xml:space="preserve"> </w:t>
            </w:r>
            <w:commentRangeEnd w:id="346"/>
            <w:r w:rsidR="00FC55E1">
              <w:rPr>
                <w:rStyle w:val="CommentReference"/>
              </w:rPr>
              <w:commentReference w:id="346"/>
            </w:r>
            <w:r w:rsidRPr="000D739A">
              <w:t>(</w:t>
            </w:r>
            <w:proofErr w:type="spellStart"/>
            <w:r w:rsidR="005D768B">
              <w:fldChar w:fldCharType="begin"/>
            </w:r>
            <w:r w:rsidR="005D768B">
              <w:instrText xml:space="preserve"> HYPERLINK \l "security-token-xml" </w:instrText>
            </w:r>
            <w:r w:rsidR="005D768B">
              <w:fldChar w:fldCharType="separate"/>
            </w:r>
            <w:proofErr w:type="gramStart"/>
            <w:r w:rsidRPr="000D739A">
              <w:rPr>
                <w:rStyle w:val="Hyperlink"/>
              </w:rPr>
              <w:t>isbm:SecurityToken</w:t>
            </w:r>
            <w:proofErr w:type="spellEnd"/>
            <w:proofErr w:type="gramEnd"/>
            <w:r w:rsidR="005D768B">
              <w:rPr>
                <w:rStyle w:val="Hyperlink"/>
              </w:rPr>
              <w:fldChar w:fldCharType="end"/>
            </w:r>
            <w:r w:rsidRPr="000D739A">
              <w:t>) [1]</w:t>
            </w:r>
          </w:p>
        </w:tc>
      </w:tr>
      <w:tr w:rsidR="00463BB6" w:rsidTr="00347A4B" w14:paraId="26020739" w14:textId="77777777">
        <w:tc>
          <w:tcPr>
            <w:tcW w:w="603" w:type="pct"/>
          </w:tcPr>
          <w:p w:rsidR="00463BB6" w:rsidP="00347A4B" w:rsidRDefault="00463BB6" w14:paraId="13FF7E90" w14:textId="77777777">
            <w:pPr>
              <w:pStyle w:val="Compact"/>
            </w:pPr>
            <w:r>
              <w:t>Output</w:t>
            </w:r>
          </w:p>
        </w:tc>
        <w:tc>
          <w:tcPr>
            <w:tcW w:w="4397" w:type="pct"/>
          </w:tcPr>
          <w:p w:rsidR="00463BB6" w:rsidP="00347A4B" w:rsidRDefault="00463BB6" w14:paraId="4BA70ADE" w14:textId="50C56E39">
            <w:pPr>
              <w:rPr>
                <w:bCs/>
              </w:rPr>
            </w:pPr>
            <w:proofErr w:type="spellStart"/>
            <w:r>
              <w:t>GetSecurityDetailsResponse</w:t>
            </w:r>
            <w:proofErr w:type="spellEnd"/>
            <w:r>
              <w:t xml:space="preserve"> (</w:t>
            </w:r>
            <w:proofErr w:type="spellStart"/>
            <w:r w:rsidR="005D768B">
              <w:fldChar w:fldCharType="begin"/>
            </w:r>
            <w:r w:rsidR="005D768B">
              <w:instrText xml:space="preserve"> HYPERLINK "http://www.openoandm.org/isbm/2.0/wsdl/ConfigurationDiscoveryService.wsdl" </w:instrText>
            </w:r>
            <w:r w:rsidR="005D768B">
              <w:fldChar w:fldCharType="separate"/>
            </w:r>
            <w:r w:rsidRPr="002B5565">
              <w:rPr>
                <w:rStyle w:val="Hyperlink"/>
              </w:rPr>
              <w:t>isbm:GetS</w:t>
            </w:r>
            <w:r>
              <w:rPr>
                <w:rStyle w:val="Hyperlink"/>
              </w:rPr>
              <w:t>ecurityDetail</w:t>
            </w:r>
            <w:r w:rsidRPr="002B5565">
              <w:rPr>
                <w:rStyle w:val="Hyperlink"/>
              </w:rPr>
              <w:t>sResponse</w:t>
            </w:r>
            <w:proofErr w:type="spellEnd"/>
            <w:r w:rsidR="005D768B">
              <w:rPr>
                <w:rStyle w:val="Hyperlink"/>
              </w:rPr>
              <w:fldChar w:fldCharType="end"/>
            </w:r>
            <w:r>
              <w:t>)</w:t>
            </w:r>
          </w:p>
          <w:p w:rsidR="00463BB6" w:rsidP="00347A4B" w:rsidRDefault="00463BB6" w14:paraId="6258B519" w14:textId="412256E0">
            <w:pPr>
              <w:pStyle w:val="ListParagraph"/>
              <w:numPr>
                <w:ilvl w:val="0"/>
                <w:numId w:val="17"/>
              </w:numPr>
              <w:rPr>
                <w:bCs/>
              </w:rPr>
            </w:pPr>
            <w:proofErr w:type="spellStart"/>
            <w:r>
              <w:rPr>
                <w:bCs/>
              </w:rPr>
              <w:t>SecurityDetails</w:t>
            </w:r>
            <w:proofErr w:type="spellEnd"/>
            <w:r>
              <w:rPr>
                <w:bCs/>
              </w:rPr>
              <w:t xml:space="preserve"> (</w:t>
            </w:r>
            <w:proofErr w:type="spellStart"/>
            <w:r w:rsidR="005D768B">
              <w:fldChar w:fldCharType="begin"/>
            </w:r>
            <w:r w:rsidR="005D768B">
              <w:instrText xml:space="preserve"> </w:instrText>
            </w:r>
            <w:r w:rsidR="005D768B">
              <w:instrText xml:space="preserve">HYPERLINK \l "_SupportedOperations" </w:instrText>
            </w:r>
            <w:r w:rsidR="005D768B">
              <w:fldChar w:fldCharType="separate"/>
            </w:r>
            <w:proofErr w:type="gramStart"/>
            <w:r w:rsidRPr="002B5565">
              <w:rPr>
                <w:rStyle w:val="Hyperlink"/>
              </w:rPr>
              <w:t>isbm:S</w:t>
            </w:r>
            <w:r>
              <w:rPr>
                <w:rStyle w:val="Hyperlink"/>
              </w:rPr>
              <w:t>ecurityDetail</w:t>
            </w:r>
            <w:r w:rsidRPr="002B5565">
              <w:rPr>
                <w:rStyle w:val="Hyperlink"/>
              </w:rPr>
              <w:t>s</w:t>
            </w:r>
            <w:proofErr w:type="spellEnd"/>
            <w:proofErr w:type="gramEnd"/>
            <w:r w:rsidR="005D768B">
              <w:rPr>
                <w:rStyle w:val="Hyperlink"/>
              </w:rPr>
              <w:fldChar w:fldCharType="end"/>
            </w:r>
            <w:r>
              <w:rPr>
                <w:bCs/>
              </w:rPr>
              <w:t>) [1], composed of:</w:t>
            </w:r>
          </w:p>
          <w:p w:rsidR="00F7553D" w:rsidP="00F7553D" w:rsidRDefault="00F7553D" w14:paraId="1312E3B4" w14:textId="5D6BA4DE">
            <w:pPr>
              <w:pStyle w:val="Compact"/>
              <w:numPr>
                <w:ilvl w:val="0"/>
                <w:numId w:val="19"/>
              </w:numPr>
              <w:spacing w:line="360" w:lineRule="auto"/>
              <w:ind w:left="1050"/>
            </w:pPr>
            <w:bookmarkStart w:name="_Hlk32396547" w:id="347"/>
            <w:proofErr w:type="spellStart"/>
            <w:r>
              <w:t>IsTLSEnabled</w:t>
            </w:r>
            <w:proofErr w:type="spellEnd"/>
            <w:r w:rsidR="00C1677E">
              <w:t xml:space="preserve"> (</w:t>
            </w:r>
            <w:proofErr w:type="spellStart"/>
            <w:r w:rsidR="005D768B">
              <w:fldChar w:fldCharType="begin"/>
            </w:r>
            <w:r w:rsidR="005D768B">
              <w:instrText xml:space="preserve"> HYPERLINK "https://www.w3.org/TR/xmlschema-2/" \l "boolean" </w:instrText>
            </w:r>
            <w:r w:rsidR="005D768B">
              <w:fldChar w:fldCharType="separate"/>
            </w:r>
            <w:r w:rsidRPr="002B5565" w:rsidR="00E61A37">
              <w:rPr>
                <w:rStyle w:val="Hyperlink"/>
              </w:rPr>
              <w:t>xs:boolean</w:t>
            </w:r>
            <w:proofErr w:type="spellEnd"/>
            <w:r w:rsidR="005D768B">
              <w:rPr>
                <w:rStyle w:val="Hyperlink"/>
              </w:rPr>
              <w:fldChar w:fldCharType="end"/>
            </w:r>
            <w:r w:rsidR="00C1677E">
              <w:t>)</w:t>
            </w:r>
            <w:r>
              <w:t xml:space="preserve"> [1]</w:t>
            </w:r>
          </w:p>
          <w:p w:rsidR="00F7553D" w:rsidP="00F7553D" w:rsidRDefault="00F7553D" w14:paraId="56B62A29" w14:textId="05A0BC28">
            <w:pPr>
              <w:pStyle w:val="Compact"/>
              <w:numPr>
                <w:ilvl w:val="0"/>
                <w:numId w:val="19"/>
              </w:numPr>
              <w:spacing w:line="360" w:lineRule="auto"/>
              <w:ind w:left="1050"/>
            </w:pPr>
            <w:proofErr w:type="spellStart"/>
            <w:r>
              <w:t>IsSecurityTokenRequired</w:t>
            </w:r>
            <w:proofErr w:type="spellEnd"/>
            <w:r>
              <w:t xml:space="preserve"> </w:t>
            </w:r>
            <w:r w:rsidR="00C1677E">
              <w:t>(</w:t>
            </w:r>
            <w:proofErr w:type="spellStart"/>
            <w:r w:rsidR="005D768B">
              <w:fldChar w:fldCharType="begin"/>
            </w:r>
            <w:r w:rsidR="005D768B">
              <w:instrText xml:space="preserve"> HYPERLINK "https://www.w3.org/TR/xmlschema-2/" \l "boolea</w:instrText>
            </w:r>
            <w:r w:rsidR="005D768B">
              <w:instrText xml:space="preserve">n" </w:instrText>
            </w:r>
            <w:r w:rsidR="005D768B">
              <w:fldChar w:fldCharType="separate"/>
            </w:r>
            <w:r w:rsidRPr="002B5565" w:rsidR="00E61A37">
              <w:rPr>
                <w:rStyle w:val="Hyperlink"/>
              </w:rPr>
              <w:t>xs:boolean</w:t>
            </w:r>
            <w:proofErr w:type="spellEnd"/>
            <w:r w:rsidR="005D768B">
              <w:rPr>
                <w:rStyle w:val="Hyperlink"/>
              </w:rPr>
              <w:fldChar w:fldCharType="end"/>
            </w:r>
            <w:r w:rsidR="00C1677E">
              <w:t xml:space="preserve">) </w:t>
            </w:r>
            <w:r>
              <w:t>[1]</w:t>
            </w:r>
          </w:p>
          <w:p w:rsidR="00F7553D" w:rsidP="00F7553D" w:rsidRDefault="00F7553D" w14:paraId="257C4275" w14:textId="025F0667">
            <w:pPr>
              <w:pStyle w:val="Compact"/>
              <w:numPr>
                <w:ilvl w:val="0"/>
                <w:numId w:val="19"/>
              </w:numPr>
              <w:spacing w:line="360" w:lineRule="auto"/>
              <w:ind w:left="1050"/>
            </w:pPr>
            <w:proofErr w:type="spellStart"/>
            <w:r>
              <w:t>IsSecurityTokenEncryptionEnabled</w:t>
            </w:r>
            <w:proofErr w:type="spellEnd"/>
            <w:r>
              <w:t xml:space="preserve"> </w:t>
            </w:r>
            <w:r w:rsidR="00C1677E">
              <w:t>(</w:t>
            </w:r>
            <w:proofErr w:type="spellStart"/>
            <w:r w:rsidR="005D768B">
              <w:fldChar w:fldCharType="begin"/>
            </w:r>
            <w:r w:rsidR="005D768B">
              <w:instrText xml:space="preserve"> HYPERLINK "https://www.w3.org/TR/xmlschema-2/" \l "boolean" </w:instrText>
            </w:r>
            <w:r w:rsidR="005D768B">
              <w:fldChar w:fldCharType="separate"/>
            </w:r>
            <w:r w:rsidRPr="002B5565" w:rsidR="00E61A37">
              <w:rPr>
                <w:rStyle w:val="Hyperlink"/>
              </w:rPr>
              <w:t>xs:boolean</w:t>
            </w:r>
            <w:proofErr w:type="spellEnd"/>
            <w:r w:rsidR="005D768B">
              <w:rPr>
                <w:rStyle w:val="Hyperlink"/>
              </w:rPr>
              <w:fldChar w:fldCharType="end"/>
            </w:r>
            <w:r w:rsidR="00C1677E">
              <w:t xml:space="preserve">) </w:t>
            </w:r>
            <w:r>
              <w:t>[1]</w:t>
            </w:r>
          </w:p>
          <w:p w:rsidR="00F7553D" w:rsidP="00F7553D" w:rsidRDefault="00F7553D" w14:paraId="2B0E5AFF" w14:textId="128555EB">
            <w:pPr>
              <w:pStyle w:val="Compact"/>
              <w:numPr>
                <w:ilvl w:val="0"/>
                <w:numId w:val="19"/>
              </w:numPr>
              <w:spacing w:line="360" w:lineRule="auto"/>
              <w:ind w:left="1050"/>
            </w:pPr>
            <w:proofErr w:type="spellStart"/>
            <w:r>
              <w:t>IsCertificateRequired</w:t>
            </w:r>
            <w:proofErr w:type="spellEnd"/>
            <w:r>
              <w:t xml:space="preserve"> </w:t>
            </w:r>
            <w:r w:rsidR="00C1677E">
              <w:t>(</w:t>
            </w:r>
            <w:proofErr w:type="spellStart"/>
            <w:r w:rsidR="005D768B">
              <w:fldChar w:fldCharType="begin"/>
            </w:r>
            <w:r w:rsidR="005D768B">
              <w:instrText xml:space="preserve"> HYPERLINK "https://www.w3.org/TR/xmlschema-2/" \l "boolean" </w:instrText>
            </w:r>
            <w:r w:rsidR="005D768B">
              <w:fldChar w:fldCharType="separate"/>
            </w:r>
            <w:r w:rsidRPr="002B5565" w:rsidR="00E61A37">
              <w:rPr>
                <w:rStyle w:val="Hyperlink"/>
              </w:rPr>
              <w:t>xs:boolean</w:t>
            </w:r>
            <w:proofErr w:type="spellEnd"/>
            <w:r w:rsidR="005D768B">
              <w:rPr>
                <w:rStyle w:val="Hyperlink"/>
              </w:rPr>
              <w:fldChar w:fldCharType="end"/>
            </w:r>
            <w:r w:rsidR="00C1677E">
              <w:t xml:space="preserve">) </w:t>
            </w:r>
            <w:r>
              <w:t>[1]</w:t>
            </w:r>
          </w:p>
          <w:p w:rsidR="00F7553D" w:rsidP="00F7553D" w:rsidRDefault="00F7553D" w14:paraId="60C5AFF7" w14:textId="203DCA34">
            <w:pPr>
              <w:pStyle w:val="Compact"/>
              <w:numPr>
                <w:ilvl w:val="0"/>
                <w:numId w:val="19"/>
              </w:numPr>
              <w:spacing w:line="360" w:lineRule="auto"/>
              <w:ind w:left="1050"/>
            </w:pPr>
            <w:proofErr w:type="spellStart"/>
            <w:r>
              <w:t>IsRBACEnabled</w:t>
            </w:r>
            <w:proofErr w:type="spellEnd"/>
            <w:r>
              <w:t xml:space="preserve"> </w:t>
            </w:r>
            <w:r w:rsidR="00C1677E">
              <w:t>(</w:t>
            </w:r>
            <w:proofErr w:type="spellStart"/>
            <w:r w:rsidR="005D768B">
              <w:fldChar w:fldCharType="begin"/>
            </w:r>
            <w:r w:rsidR="005D768B">
              <w:instrText xml:space="preserve"> H</w:instrText>
            </w:r>
            <w:r w:rsidR="005D768B">
              <w:instrText xml:space="preserve">YPERLINK "https://www.w3.org/TR/xmlschema-2/" \l "boolean" </w:instrText>
            </w:r>
            <w:r w:rsidR="005D768B">
              <w:fldChar w:fldCharType="separate"/>
            </w:r>
            <w:r w:rsidRPr="002B5565" w:rsidR="00E61A37">
              <w:rPr>
                <w:rStyle w:val="Hyperlink"/>
              </w:rPr>
              <w:t>xs:boolean</w:t>
            </w:r>
            <w:proofErr w:type="spellEnd"/>
            <w:r w:rsidR="005D768B">
              <w:rPr>
                <w:rStyle w:val="Hyperlink"/>
              </w:rPr>
              <w:fldChar w:fldCharType="end"/>
            </w:r>
            <w:r w:rsidR="00C1677E">
              <w:t xml:space="preserve">) </w:t>
            </w:r>
            <w:r>
              <w:t>[1]</w:t>
            </w:r>
          </w:p>
          <w:p w:rsidR="00F7553D" w:rsidP="00F7553D" w:rsidRDefault="00F7553D" w14:paraId="1AFC93F0" w14:textId="7D82EF59">
            <w:pPr>
              <w:pStyle w:val="Compact"/>
              <w:numPr>
                <w:ilvl w:val="0"/>
                <w:numId w:val="19"/>
              </w:numPr>
              <w:spacing w:line="360" w:lineRule="auto"/>
              <w:ind w:left="1050"/>
            </w:pPr>
            <w:proofErr w:type="spellStart"/>
            <w:r>
              <w:t>IsKeyManagementServiceEnabled</w:t>
            </w:r>
            <w:proofErr w:type="spellEnd"/>
            <w:r>
              <w:t xml:space="preserve"> </w:t>
            </w:r>
            <w:r w:rsidR="00C1677E">
              <w:t>(</w:t>
            </w:r>
            <w:proofErr w:type="spellStart"/>
            <w:r w:rsidR="005D768B">
              <w:fldChar w:fldCharType="begin"/>
            </w:r>
            <w:r w:rsidR="005D768B">
              <w:instrText xml:space="preserve"> HYPERLINK "https://www.w3.org/TR/xmlschema-2/" \l "boolean" </w:instrText>
            </w:r>
            <w:r w:rsidR="005D768B">
              <w:fldChar w:fldCharType="separate"/>
            </w:r>
            <w:r w:rsidRPr="002B5565" w:rsidR="00E61A37">
              <w:rPr>
                <w:rStyle w:val="Hyperlink"/>
              </w:rPr>
              <w:t>xs:boolean</w:t>
            </w:r>
            <w:proofErr w:type="spellEnd"/>
            <w:r w:rsidR="005D768B">
              <w:rPr>
                <w:rStyle w:val="Hyperlink"/>
              </w:rPr>
              <w:fldChar w:fldCharType="end"/>
            </w:r>
            <w:r w:rsidR="00C1677E">
              <w:t xml:space="preserve">) </w:t>
            </w:r>
            <w:r>
              <w:t>[1]</w:t>
            </w:r>
          </w:p>
          <w:p w:rsidR="00F7553D" w:rsidP="00F7553D" w:rsidRDefault="00F7553D" w14:paraId="66C425AB" w14:textId="23252DF5">
            <w:pPr>
              <w:pStyle w:val="Compact"/>
              <w:numPr>
                <w:ilvl w:val="0"/>
                <w:numId w:val="19"/>
              </w:numPr>
              <w:spacing w:line="360" w:lineRule="auto"/>
              <w:ind w:left="1050"/>
            </w:pPr>
            <w:proofErr w:type="spellStart"/>
            <w:r>
              <w:t>IsEndToEndMessageEncryptionEnabled</w:t>
            </w:r>
            <w:proofErr w:type="spellEnd"/>
            <w:r>
              <w:t xml:space="preserve"> </w:t>
            </w:r>
            <w:r w:rsidR="00C1677E">
              <w:t>(</w:t>
            </w:r>
            <w:proofErr w:type="spellStart"/>
            <w:r w:rsidR="005D768B">
              <w:fldChar w:fldCharType="begin"/>
            </w:r>
            <w:r w:rsidR="005D768B">
              <w:instrText xml:space="preserve"> HYPERLINK "https://www.w3.org/TR/xmlschema-2/" \l "boolean" </w:instrText>
            </w:r>
            <w:r w:rsidR="005D768B">
              <w:fldChar w:fldCharType="separate"/>
            </w:r>
            <w:r w:rsidRPr="002B5565" w:rsidR="00E61A37">
              <w:rPr>
                <w:rStyle w:val="Hyperlink"/>
              </w:rPr>
              <w:t>xs:boolean</w:t>
            </w:r>
            <w:proofErr w:type="spellEnd"/>
            <w:r w:rsidR="005D768B">
              <w:rPr>
                <w:rStyle w:val="Hyperlink"/>
              </w:rPr>
              <w:fldChar w:fldCharType="end"/>
            </w:r>
            <w:r w:rsidR="00C1677E">
              <w:t xml:space="preserve">) </w:t>
            </w:r>
            <w:r>
              <w:t>[1]</w:t>
            </w:r>
          </w:p>
          <w:p w:rsidRPr="00957F55" w:rsidR="00463BB6" w:rsidP="0002502E" w:rsidRDefault="00F7553D" w14:paraId="281418A4" w14:textId="6460D6F6">
            <w:pPr>
              <w:pStyle w:val="ListParagraph"/>
              <w:numPr>
                <w:ilvl w:val="0"/>
                <w:numId w:val="18"/>
              </w:numPr>
              <w:ind w:left="1090" w:hanging="425"/>
            </w:pPr>
            <w:proofErr w:type="spellStart"/>
            <w:r>
              <w:t>AdditionalInformationURL</w:t>
            </w:r>
            <w:proofErr w:type="spellEnd"/>
            <w:r>
              <w:t xml:space="preserve"> </w:t>
            </w:r>
            <w:r w:rsidR="00E61A37">
              <w:t>(</w:t>
            </w:r>
            <w:proofErr w:type="spellStart"/>
            <w:r w:rsidR="005D768B">
              <w:fldChar w:fldCharType="begin"/>
            </w:r>
            <w:r w:rsidR="005D768B">
              <w:instrText xml:space="preserve"> HYPERLINK "http://www.w3.org/TR/xmlschema-2/" \l "string" </w:instrText>
            </w:r>
            <w:r w:rsidR="005D768B">
              <w:fldChar w:fldCharType="separate"/>
            </w:r>
            <w:r w:rsidRPr="002B5565" w:rsidR="00E61A37">
              <w:rPr>
                <w:rStyle w:val="Hyperlink"/>
              </w:rPr>
              <w:t>xs:string</w:t>
            </w:r>
            <w:proofErr w:type="spellEnd"/>
            <w:r w:rsidR="005D768B">
              <w:rPr>
                <w:rStyle w:val="Hyperlink"/>
              </w:rPr>
              <w:fldChar w:fldCharType="end"/>
            </w:r>
            <w:r w:rsidR="00E61A37">
              <w:rPr>
                <w:rStyle w:val="Hyperlink"/>
              </w:rPr>
              <w:t>)</w:t>
            </w:r>
            <w:r w:rsidR="00E61A37">
              <w:t xml:space="preserve"> </w:t>
            </w:r>
            <w:r>
              <w:t>[1]</w:t>
            </w:r>
            <w:bookmarkEnd w:id="347"/>
          </w:p>
        </w:tc>
      </w:tr>
      <w:tr w:rsidR="00463BB6" w:rsidTr="00347A4B" w14:paraId="2051B7F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463BB6" w:rsidP="00347A4B" w:rsidRDefault="00463BB6" w14:paraId="36DBEE0C" w14:textId="77777777">
            <w:pPr>
              <w:pStyle w:val="Compact"/>
            </w:pPr>
            <w:r>
              <w:t>Faults</w:t>
            </w:r>
          </w:p>
        </w:tc>
        <w:tc>
          <w:tcPr>
            <w:tcW w:w="4397" w:type="pct"/>
          </w:tcPr>
          <w:p w:rsidR="00463BB6" w:rsidP="00347A4B" w:rsidRDefault="00F7553D" w14:paraId="2E48221E" w14:textId="722375BA">
            <w:pPr>
              <w:pStyle w:val="Compact"/>
            </w:pPr>
            <w:proofErr w:type="spellStart"/>
            <w:r>
              <w:t>SecurityTokenFault</w:t>
            </w:r>
            <w:proofErr w:type="spellEnd"/>
            <w:r w:rsidR="0002502E">
              <w:t xml:space="preserve"> (</w:t>
            </w:r>
            <w:proofErr w:type="spellStart"/>
            <w:r w:rsidR="005D768B">
              <w:fldChar w:fldCharType="begin"/>
            </w:r>
            <w:r w:rsidR="005D768B">
              <w:instrText xml:space="preserve"> HYPERLINK "http://www.openoandm.org/isbm/2.0/wsdl/ConfigurationDiscoveryService.wsdl" </w:instrText>
            </w:r>
            <w:r w:rsidR="005D768B">
              <w:fldChar w:fldCharType="separate"/>
            </w:r>
            <w:r w:rsidRPr="009C6E41" w:rsidR="0002502E">
              <w:rPr>
                <w:rStyle w:val="Hyperlink"/>
              </w:rPr>
              <w:t>isbm:SecurityTokenFault</w:t>
            </w:r>
            <w:proofErr w:type="spellEnd"/>
            <w:r w:rsidR="005D768B">
              <w:rPr>
                <w:rStyle w:val="Hyperlink"/>
              </w:rPr>
              <w:fldChar w:fldCharType="end"/>
            </w:r>
            <w:r w:rsidR="0002502E">
              <w:t>)</w:t>
            </w:r>
          </w:p>
        </w:tc>
      </w:tr>
    </w:tbl>
    <w:p w:rsidR="00463BB6" w:rsidP="00463BB6" w:rsidRDefault="00463BB6" w14:paraId="7A0C0547" w14:textId="77777777">
      <w:pPr>
        <w:pStyle w:val="Heading4"/>
      </w:pPr>
      <w:r>
        <w:t>REST Interface</w:t>
      </w:r>
    </w:p>
    <w:p w:rsidR="00463BB6" w:rsidP="00463BB6" w:rsidRDefault="00463BB6" w14:paraId="3A33609E" w14:textId="7C326766">
      <w:pPr>
        <w:pStyle w:val="BodyText"/>
      </w:pPr>
      <w:r>
        <w:t xml:space="preserve">The Get Security Details general interface is mapped into a RESTful interface as an </w:t>
      </w:r>
      <w:proofErr w:type="spellStart"/>
      <w:r>
        <w:t>OpenAPI</w:t>
      </w:r>
      <w:proofErr w:type="spellEnd"/>
      <w:r>
        <w:t xml:space="preserve"> description according to the following rules.</w:t>
      </w:r>
    </w:p>
    <w:p w:rsidR="00463BB6" w:rsidP="00463BB6" w:rsidRDefault="00463BB6" w14:paraId="600E4F8F"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463BB6" w:rsidTr="00347A4B" w14:paraId="5830E7B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463BB6" w:rsidP="00347A4B" w:rsidRDefault="00463BB6" w14:paraId="200F09B4" w14:textId="77777777">
            <w:pPr>
              <w:pStyle w:val="Compact"/>
            </w:pPr>
            <w:r w:rsidRPr="003B5061">
              <w:t>HTTP M</w:t>
            </w:r>
            <w:r>
              <w:t>ethod</w:t>
            </w:r>
          </w:p>
        </w:tc>
        <w:tc>
          <w:tcPr>
            <w:tcW w:w="4397" w:type="pct"/>
          </w:tcPr>
          <w:p w:rsidRPr="003B5061" w:rsidR="00463BB6" w:rsidP="00347A4B" w:rsidRDefault="00463BB6" w14:paraId="7BF3EF51" w14:textId="77777777">
            <w:pPr>
              <w:rPr>
                <w:bCs/>
              </w:rPr>
            </w:pPr>
            <w:r>
              <w:rPr>
                <w:bCs/>
              </w:rPr>
              <w:t>GET</w:t>
            </w:r>
          </w:p>
        </w:tc>
      </w:tr>
      <w:tr w:rsidR="00463BB6" w:rsidTr="00347A4B" w14:paraId="12307C66" w14:textId="77777777">
        <w:tc>
          <w:tcPr>
            <w:tcW w:w="603" w:type="pct"/>
          </w:tcPr>
          <w:p w:rsidRPr="003B5061" w:rsidR="00463BB6" w:rsidP="00347A4B" w:rsidRDefault="00463BB6" w14:paraId="673649E5" w14:textId="77777777">
            <w:pPr>
              <w:pStyle w:val="Compact"/>
            </w:pPr>
            <w:r>
              <w:t xml:space="preserve">URL </w:t>
            </w:r>
          </w:p>
        </w:tc>
        <w:tc>
          <w:tcPr>
            <w:tcW w:w="4397" w:type="pct"/>
          </w:tcPr>
          <w:p w:rsidRPr="003B5061" w:rsidR="00463BB6" w:rsidP="00347A4B" w:rsidRDefault="00463BB6" w14:paraId="28BDBE0B" w14:textId="483CD0FF">
            <w:pPr>
              <w:rPr>
                <w:bCs/>
              </w:rPr>
            </w:pPr>
            <w:r>
              <w:rPr>
                <w:bCs/>
              </w:rPr>
              <w:t>/configuration/supported-operations</w:t>
            </w:r>
            <w:r w:rsidR="0002502E">
              <w:rPr>
                <w:bCs/>
              </w:rPr>
              <w:t>/security-token</w:t>
            </w:r>
          </w:p>
        </w:tc>
      </w:tr>
      <w:tr w:rsidR="00463BB6" w:rsidTr="00347A4B" w14:paraId="51818F3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463BB6" w:rsidP="00347A4B" w:rsidRDefault="00463BB6" w14:paraId="692104B5" w14:textId="77777777">
            <w:pPr>
              <w:pStyle w:val="Compact"/>
            </w:pPr>
            <w:r>
              <w:t>HTTP Body</w:t>
            </w:r>
          </w:p>
        </w:tc>
        <w:tc>
          <w:tcPr>
            <w:tcW w:w="4397" w:type="pct"/>
          </w:tcPr>
          <w:p w:rsidRPr="003B5061" w:rsidR="00463BB6" w:rsidP="00347A4B" w:rsidRDefault="00463BB6" w14:paraId="32BE81AD" w14:textId="77777777">
            <w:r>
              <w:t>None</w:t>
            </w:r>
          </w:p>
        </w:tc>
      </w:tr>
      <w:tr w:rsidR="00463BB6" w:rsidTr="00347A4B" w14:paraId="5B4566AE" w14:textId="77777777">
        <w:tc>
          <w:tcPr>
            <w:tcW w:w="603" w:type="pct"/>
          </w:tcPr>
          <w:p w:rsidR="00463BB6" w:rsidP="00347A4B" w:rsidRDefault="00463BB6" w14:paraId="7260ABEA" w14:textId="77777777">
            <w:pPr>
              <w:pStyle w:val="Compact"/>
            </w:pPr>
            <w:r>
              <w:t>HTTP Response (Success)</w:t>
            </w:r>
          </w:p>
        </w:tc>
        <w:tc>
          <w:tcPr>
            <w:tcW w:w="4397" w:type="pct"/>
          </w:tcPr>
          <w:p w:rsidR="00463BB6" w:rsidP="00347A4B" w:rsidRDefault="00463BB6" w14:paraId="01B015EA" w14:textId="77777777">
            <w:pPr>
              <w:pStyle w:val="Compact"/>
            </w:pPr>
            <w:r>
              <w:t>200 OK</w:t>
            </w:r>
          </w:p>
        </w:tc>
      </w:tr>
      <w:tr w:rsidR="00463BB6" w:rsidTr="00347A4B" w14:paraId="033C929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463BB6" w:rsidP="00347A4B" w:rsidRDefault="00463BB6" w14:paraId="108115A8" w14:textId="77777777">
            <w:pPr>
              <w:pStyle w:val="Compact"/>
            </w:pPr>
            <w:bookmarkStart w:name="_Hlk32410903" w:id="348"/>
            <w:r>
              <w:t>Output</w:t>
            </w:r>
          </w:p>
        </w:tc>
        <w:tc>
          <w:tcPr>
            <w:tcW w:w="4397" w:type="pct"/>
          </w:tcPr>
          <w:p w:rsidR="00463BB6" w:rsidP="00347A4B" w:rsidRDefault="00463BB6" w14:paraId="05B63260" w14:textId="55686305">
            <w:proofErr w:type="spellStart"/>
            <w:r>
              <w:t>SecurityDetails</w:t>
            </w:r>
            <w:proofErr w:type="spellEnd"/>
            <w:r>
              <w:t xml:space="preserve"> (</w:t>
            </w:r>
            <w:proofErr w:type="spellStart"/>
            <w:r w:rsidR="005D768B">
              <w:fldChar w:fldCharType="begin"/>
            </w:r>
            <w:r w:rsidR="005D768B">
              <w:instrText xml:space="preserve"> HYPERLINK \l "_SupportedOperations_1" </w:instrText>
            </w:r>
            <w:r w:rsidR="005D768B">
              <w:fldChar w:fldCharType="separate"/>
            </w:r>
            <w:proofErr w:type="gramStart"/>
            <w:r w:rsidRPr="002B5565">
              <w:rPr>
                <w:rStyle w:val="Hyperlink"/>
              </w:rPr>
              <w:t>json:S</w:t>
            </w:r>
            <w:r>
              <w:rPr>
                <w:rStyle w:val="Hyperlink"/>
              </w:rPr>
              <w:t>ecurityDetail</w:t>
            </w:r>
            <w:proofErr w:type="gramEnd"/>
            <w:r w:rsidR="005D768B">
              <w:rPr>
                <w:rStyle w:val="Hyperlink"/>
              </w:rPr>
              <w:fldChar w:fldCharType="end"/>
            </w:r>
            <w:r>
              <w:rPr>
                <w:rStyle w:val="Hyperlink"/>
              </w:rPr>
              <w:t>s</w:t>
            </w:r>
            <w:proofErr w:type="spellEnd"/>
            <w:r>
              <w:t>) [1]</w:t>
            </w:r>
            <w:r w:rsidRPr="00B3225E" w:rsidR="008128C4">
              <w:rPr>
                <w:bCs/>
              </w:rPr>
              <w:t>, composed of:</w:t>
            </w:r>
          </w:p>
          <w:p w:rsidR="00761B66" w:rsidP="00761B66" w:rsidRDefault="00761B66" w14:paraId="39B73F61" w14:textId="20AB99CD">
            <w:pPr>
              <w:pStyle w:val="Compact"/>
              <w:numPr>
                <w:ilvl w:val="0"/>
                <w:numId w:val="46"/>
              </w:numPr>
              <w:spacing w:line="360" w:lineRule="auto"/>
            </w:pPr>
            <w:proofErr w:type="spellStart"/>
            <w:r>
              <w:t>IsTLSEnabled</w:t>
            </w:r>
            <w:proofErr w:type="spellEnd"/>
            <w:r>
              <w:t xml:space="preserve"> (</w:t>
            </w:r>
            <w:proofErr w:type="spellStart"/>
            <w:r w:rsidR="005D768B">
              <w:fldChar w:fldCharType="begin"/>
            </w:r>
            <w:r w:rsidR="005D768B">
              <w:instrText xml:space="preserve"> HYPERLINK "https://github.com/OAI/OpenAPI-Specification/blob/master/versions/3.0.1.md" \l "data-types" </w:instrText>
            </w:r>
            <w:r w:rsidR="005D768B">
              <w:fldChar w:fldCharType="separate"/>
            </w:r>
            <w:r w:rsidRPr="00B3225E">
              <w:rPr>
                <w:rStyle w:val="Hyperlink"/>
              </w:rPr>
              <w:t>json:boolean</w:t>
            </w:r>
            <w:proofErr w:type="spellEnd"/>
            <w:r w:rsidR="005D768B">
              <w:rPr>
                <w:rStyle w:val="Hyperlink"/>
              </w:rPr>
              <w:fldChar w:fldCharType="end"/>
            </w:r>
            <w:r>
              <w:t>) [1]</w:t>
            </w:r>
          </w:p>
          <w:p w:rsidR="00761B66" w:rsidP="00761B66" w:rsidRDefault="00761B66" w14:paraId="4607300C" w14:textId="7237FEEC">
            <w:pPr>
              <w:pStyle w:val="Compact"/>
              <w:numPr>
                <w:ilvl w:val="0"/>
                <w:numId w:val="46"/>
              </w:numPr>
              <w:spacing w:line="360" w:lineRule="auto"/>
            </w:pPr>
            <w:proofErr w:type="spellStart"/>
            <w:r>
              <w:t>IsSecurityTokenRequired</w:t>
            </w:r>
            <w:proofErr w:type="spellEnd"/>
            <w:r>
              <w:t xml:space="preserve"> (</w:t>
            </w:r>
            <w:proofErr w:type="spellStart"/>
            <w:r w:rsidR="005D768B">
              <w:fldChar w:fldCharType="begin"/>
            </w:r>
            <w:r w:rsidR="005D768B">
              <w:instrText xml:space="preserve"> HYPERLINK "https://github.com/OAI/OpenAPI-Specification/blob/master/versions/3.0.1.md" \l "data-types" </w:instrText>
            </w:r>
            <w:r w:rsidR="005D768B">
              <w:fldChar w:fldCharType="separate"/>
            </w:r>
            <w:r w:rsidRPr="00B3225E">
              <w:rPr>
                <w:rStyle w:val="Hyperlink"/>
              </w:rPr>
              <w:t>json:boolean</w:t>
            </w:r>
            <w:proofErr w:type="spellEnd"/>
            <w:r w:rsidR="005D768B">
              <w:rPr>
                <w:rStyle w:val="Hyperlink"/>
              </w:rPr>
              <w:fldChar w:fldCharType="end"/>
            </w:r>
            <w:r>
              <w:t>) [1]</w:t>
            </w:r>
          </w:p>
          <w:p w:rsidR="00761B66" w:rsidP="00761B66" w:rsidRDefault="00761B66" w14:paraId="1CCB24F6" w14:textId="693B9F70">
            <w:pPr>
              <w:pStyle w:val="Compact"/>
              <w:numPr>
                <w:ilvl w:val="0"/>
                <w:numId w:val="46"/>
              </w:numPr>
              <w:spacing w:line="360" w:lineRule="auto"/>
            </w:pPr>
            <w:proofErr w:type="spellStart"/>
            <w:r>
              <w:t>IsSecurityTokenEncryptionEnabled</w:t>
            </w:r>
            <w:proofErr w:type="spellEnd"/>
            <w:r>
              <w:t xml:space="preserve"> (</w:t>
            </w:r>
            <w:proofErr w:type="spellStart"/>
            <w:r w:rsidR="005D768B">
              <w:fldChar w:fldCharType="begin"/>
            </w:r>
            <w:r w:rsidR="005D768B">
              <w:instrText xml:space="preserve"> HYPERLINK "https://github.com/OAI/OpenAPI-Specification/blob/master/versions/3.0.1.md" \l "data-</w:instrText>
            </w:r>
            <w:r w:rsidR="005D768B">
              <w:instrText xml:space="preserve">types" </w:instrText>
            </w:r>
            <w:r w:rsidR="005D768B">
              <w:fldChar w:fldCharType="separate"/>
            </w:r>
            <w:r w:rsidRPr="00B3225E">
              <w:rPr>
                <w:rStyle w:val="Hyperlink"/>
              </w:rPr>
              <w:t>json:boolean</w:t>
            </w:r>
            <w:proofErr w:type="spellEnd"/>
            <w:r w:rsidR="005D768B">
              <w:rPr>
                <w:rStyle w:val="Hyperlink"/>
              </w:rPr>
              <w:fldChar w:fldCharType="end"/>
            </w:r>
            <w:r>
              <w:t>) [1]</w:t>
            </w:r>
          </w:p>
          <w:p w:rsidR="00761B66" w:rsidP="00761B66" w:rsidRDefault="00761B66" w14:paraId="3855BAB9" w14:textId="2F6087B2">
            <w:pPr>
              <w:pStyle w:val="Compact"/>
              <w:numPr>
                <w:ilvl w:val="0"/>
                <w:numId w:val="46"/>
              </w:numPr>
              <w:spacing w:line="360" w:lineRule="auto"/>
            </w:pPr>
            <w:proofErr w:type="spellStart"/>
            <w:r>
              <w:t>IsCertificateRequired</w:t>
            </w:r>
            <w:proofErr w:type="spellEnd"/>
            <w:r w:rsidR="00AE473C">
              <w:t xml:space="preserve"> </w:t>
            </w:r>
            <w:r>
              <w:t>(</w:t>
            </w:r>
            <w:proofErr w:type="spellStart"/>
            <w:r w:rsidR="005D768B">
              <w:fldChar w:fldCharType="begin"/>
            </w:r>
            <w:r w:rsidR="005D768B">
              <w:instrText xml:space="preserve"> HYPERLINK "https://github.com/OAI/OpenAPI-Specification/blob/master/versions/3.0.1.md" \l "data-types" </w:instrText>
            </w:r>
            <w:r w:rsidR="005D768B">
              <w:fldChar w:fldCharType="separate"/>
            </w:r>
            <w:r w:rsidRPr="00B3225E">
              <w:rPr>
                <w:rStyle w:val="Hyperlink"/>
              </w:rPr>
              <w:t>json:boolean</w:t>
            </w:r>
            <w:proofErr w:type="spellEnd"/>
            <w:r w:rsidR="005D768B">
              <w:rPr>
                <w:rStyle w:val="Hyperlink"/>
              </w:rPr>
              <w:fldChar w:fldCharType="end"/>
            </w:r>
            <w:r>
              <w:t>) [1]</w:t>
            </w:r>
          </w:p>
          <w:p w:rsidR="00761B66" w:rsidP="00761B66" w:rsidRDefault="00761B66" w14:paraId="4BE91E61" w14:textId="254282BF">
            <w:pPr>
              <w:pStyle w:val="Compact"/>
              <w:numPr>
                <w:ilvl w:val="0"/>
                <w:numId w:val="46"/>
              </w:numPr>
              <w:spacing w:line="360" w:lineRule="auto"/>
            </w:pPr>
            <w:proofErr w:type="spellStart"/>
            <w:r>
              <w:lastRenderedPageBreak/>
              <w:t>IsRBACEnabled</w:t>
            </w:r>
            <w:proofErr w:type="spellEnd"/>
            <w:r>
              <w:t xml:space="preserve"> (</w:t>
            </w:r>
            <w:proofErr w:type="spellStart"/>
            <w:r w:rsidR="005D768B">
              <w:fldChar w:fldCharType="begin"/>
            </w:r>
            <w:r w:rsidR="005D768B">
              <w:instrText xml:space="preserve"> HYPERLINK "https://github.com/OAI/OpenAPI-Specification/blob/mas</w:instrText>
            </w:r>
            <w:r w:rsidR="005D768B">
              <w:instrText xml:space="preserve">ter/versions/3.0.1.md" \l "data-types" </w:instrText>
            </w:r>
            <w:r w:rsidR="005D768B">
              <w:fldChar w:fldCharType="separate"/>
            </w:r>
            <w:r w:rsidRPr="00B3225E">
              <w:rPr>
                <w:rStyle w:val="Hyperlink"/>
              </w:rPr>
              <w:t>json:boolean</w:t>
            </w:r>
            <w:proofErr w:type="spellEnd"/>
            <w:r w:rsidR="005D768B">
              <w:rPr>
                <w:rStyle w:val="Hyperlink"/>
              </w:rPr>
              <w:fldChar w:fldCharType="end"/>
            </w:r>
            <w:r>
              <w:t>) [1]</w:t>
            </w:r>
          </w:p>
          <w:p w:rsidR="00761B66" w:rsidP="00761B66" w:rsidRDefault="00761B66" w14:paraId="493F3A8A" w14:textId="039E8D04">
            <w:pPr>
              <w:pStyle w:val="Compact"/>
              <w:numPr>
                <w:ilvl w:val="0"/>
                <w:numId w:val="46"/>
              </w:numPr>
              <w:spacing w:line="360" w:lineRule="auto"/>
            </w:pPr>
            <w:proofErr w:type="spellStart"/>
            <w:r>
              <w:t>IsKeyManagementServiceEnabled</w:t>
            </w:r>
            <w:proofErr w:type="spellEnd"/>
            <w:r>
              <w:t xml:space="preserve"> (</w:t>
            </w:r>
            <w:proofErr w:type="spellStart"/>
            <w:r w:rsidR="005D768B">
              <w:fldChar w:fldCharType="begin"/>
            </w:r>
            <w:r w:rsidR="005D768B">
              <w:instrText xml:space="preserve"> HYPERLINK "https://github.com/OAI/OpenAPI-Specification/blob/master/versions/3.0.1.md" \l "data-types" </w:instrText>
            </w:r>
            <w:r w:rsidR="005D768B">
              <w:fldChar w:fldCharType="separate"/>
            </w:r>
            <w:r w:rsidRPr="00B3225E">
              <w:rPr>
                <w:rStyle w:val="Hyperlink"/>
              </w:rPr>
              <w:t>json:boolean</w:t>
            </w:r>
            <w:proofErr w:type="spellEnd"/>
            <w:r w:rsidR="005D768B">
              <w:rPr>
                <w:rStyle w:val="Hyperlink"/>
              </w:rPr>
              <w:fldChar w:fldCharType="end"/>
            </w:r>
            <w:r>
              <w:t>) [1]</w:t>
            </w:r>
          </w:p>
          <w:p w:rsidR="00761B66" w:rsidP="00761B66" w:rsidRDefault="00761B66" w14:paraId="19B5AF08" w14:textId="74948BB2">
            <w:pPr>
              <w:pStyle w:val="Compact"/>
              <w:numPr>
                <w:ilvl w:val="0"/>
                <w:numId w:val="46"/>
              </w:numPr>
              <w:spacing w:line="360" w:lineRule="auto"/>
            </w:pPr>
            <w:proofErr w:type="spellStart"/>
            <w:r>
              <w:t>IsEndToEndMessageEncryptionEnabled</w:t>
            </w:r>
            <w:proofErr w:type="spellEnd"/>
            <w:r>
              <w:t xml:space="preserve"> (</w:t>
            </w:r>
            <w:proofErr w:type="spellStart"/>
            <w:r w:rsidR="005D768B">
              <w:fldChar w:fldCharType="begin"/>
            </w:r>
            <w:r w:rsidR="005D768B">
              <w:instrText xml:space="preserve"> HYP</w:instrText>
            </w:r>
            <w:r w:rsidR="005D768B">
              <w:instrText xml:space="preserve">ERLINK "https://github.com/OAI/OpenAPI-Specification/blob/master/versions/3.0.1.md" \l "data-types" </w:instrText>
            </w:r>
            <w:r w:rsidR="005D768B">
              <w:fldChar w:fldCharType="separate"/>
            </w:r>
            <w:r w:rsidRPr="00B3225E">
              <w:rPr>
                <w:rStyle w:val="Hyperlink"/>
              </w:rPr>
              <w:t>json:boolean</w:t>
            </w:r>
            <w:proofErr w:type="spellEnd"/>
            <w:r w:rsidR="005D768B">
              <w:rPr>
                <w:rStyle w:val="Hyperlink"/>
              </w:rPr>
              <w:fldChar w:fldCharType="end"/>
            </w:r>
            <w:r>
              <w:t>) [1]</w:t>
            </w:r>
          </w:p>
          <w:p w:rsidR="00761B66" w:rsidP="00761B66" w:rsidRDefault="00761B66" w14:paraId="43287C7D" w14:textId="01C0232E">
            <w:pPr>
              <w:pStyle w:val="ListParagraph"/>
              <w:numPr>
                <w:ilvl w:val="0"/>
                <w:numId w:val="46"/>
              </w:numPr>
            </w:pPr>
            <w:proofErr w:type="spellStart"/>
            <w:r>
              <w:t>AdditionalInformationURL</w:t>
            </w:r>
            <w:proofErr w:type="spellEnd"/>
            <w:r>
              <w:t xml:space="preserve"> (</w:t>
            </w:r>
            <w:proofErr w:type="spellStart"/>
            <w:r w:rsidR="005D768B">
              <w:fldChar w:fldCharType="begin"/>
            </w:r>
            <w:r w:rsidR="005D768B">
              <w:instrText xml:space="preserve"> HYPERLINK "https://github.com/OAI/OpenAPI-Specification/blob/master/versions/3.0.1.md" \l "data-types" </w:instrText>
            </w:r>
            <w:r w:rsidR="005D768B">
              <w:fldChar w:fldCharType="separate"/>
            </w:r>
            <w:r w:rsidRPr="00B3225E">
              <w:rPr>
                <w:rStyle w:val="Hyperlink"/>
              </w:rPr>
              <w:t>json:string</w:t>
            </w:r>
            <w:proofErr w:type="spellEnd"/>
            <w:r w:rsidR="005D768B">
              <w:rPr>
                <w:rStyle w:val="Hyperlink"/>
              </w:rPr>
              <w:fldChar w:fldCharType="end"/>
            </w:r>
            <w:r>
              <w:rPr>
                <w:rStyle w:val="Hyperlink"/>
              </w:rPr>
              <w:t>)</w:t>
            </w:r>
            <w:r>
              <w:t xml:space="preserve"> [1]</w:t>
            </w:r>
          </w:p>
        </w:tc>
      </w:tr>
      <w:bookmarkEnd w:id="348"/>
      <w:tr w:rsidR="00463BB6" w:rsidTr="00347A4B" w14:paraId="620247EB" w14:textId="77777777">
        <w:trPr>
          <w:trHeight w:val="972"/>
        </w:trPr>
        <w:tc>
          <w:tcPr>
            <w:tcW w:w="603" w:type="pct"/>
          </w:tcPr>
          <w:p w:rsidR="00463BB6" w:rsidP="00347A4B" w:rsidRDefault="00463BB6" w14:paraId="45CF7F45" w14:textId="77777777">
            <w:pPr>
              <w:pStyle w:val="Compact"/>
            </w:pPr>
            <w:r>
              <w:lastRenderedPageBreak/>
              <w:t>HTTP Response</w:t>
            </w:r>
          </w:p>
          <w:p w:rsidR="00463BB6" w:rsidP="00347A4B" w:rsidRDefault="00463BB6" w14:paraId="4452558E" w14:textId="77777777">
            <w:pPr>
              <w:pStyle w:val="Compact"/>
            </w:pPr>
            <w:r>
              <w:t>(Error)</w:t>
            </w:r>
          </w:p>
        </w:tc>
        <w:tc>
          <w:tcPr>
            <w:tcW w:w="4397" w:type="pct"/>
          </w:tcPr>
          <w:p w:rsidR="00463BB6" w:rsidP="00347A4B" w:rsidRDefault="0002502E" w14:paraId="25A9111D" w14:textId="43124466">
            <w:proofErr w:type="spellStart"/>
            <w:r>
              <w:t>SecurityTokenFault</w:t>
            </w:r>
            <w:proofErr w:type="spellEnd"/>
            <w:r>
              <w:t xml:space="preserve"> </w:t>
            </w:r>
            <w:r w:rsidRPr="00392F55">
              <w:t>(</w:t>
            </w:r>
            <w:proofErr w:type="spellStart"/>
            <w:r w:rsidR="005D768B">
              <w:fldChar w:fldCharType="begin"/>
            </w:r>
            <w:r w:rsidR="005D768B">
              <w:instrText xml:space="preserve"> HYPERLINK "http://www.openoandm.org/isbm/2.0/openapi/configuration_discovery_service.yml</w:instrText>
            </w:r>
            <w:r w:rsidR="005D768B">
              <w:instrText xml:space="preserve">" </w:instrText>
            </w:r>
            <w:r w:rsidR="005D768B">
              <w:fldChar w:fldCharType="separate"/>
            </w:r>
            <w:r w:rsidRPr="001532A9">
              <w:rPr>
                <w:rStyle w:val="Hyperlink"/>
              </w:rPr>
              <w:t>json:SecurityTokenFault</w:t>
            </w:r>
            <w:proofErr w:type="spellEnd"/>
            <w:r w:rsidR="005D768B">
              <w:rPr>
                <w:rStyle w:val="Hyperlink"/>
              </w:rPr>
              <w:fldChar w:fldCharType="end"/>
            </w:r>
            <w:r w:rsidRPr="00392F55">
              <w:t xml:space="preserve">) – </w:t>
            </w:r>
            <w:ins w:author="Karamjit Kaur [2]" w:date="2020-02-12T10:30:00Z" w:id="349">
              <w:r w:rsidRPr="00392F55" w:rsidR="004754EB">
                <w:t>40</w:t>
              </w:r>
              <w:r w:rsidR="004754EB">
                <w:t>1</w:t>
              </w:r>
              <w:r w:rsidRPr="00392F55" w:rsidR="004754EB">
                <w:t xml:space="preserve"> </w:t>
              </w:r>
              <w:r w:rsidR="004754EB">
                <w:t>Unauthorized</w:t>
              </w:r>
            </w:ins>
          </w:p>
        </w:tc>
      </w:tr>
    </w:tbl>
    <w:p w:rsidRPr="00416275" w:rsidR="00416275" w:rsidP="00416275" w:rsidRDefault="00E83E4F" w14:paraId="2BC7AB16" w14:textId="2CC9B6EF">
      <w:pPr>
        <w:pStyle w:val="Heading1"/>
      </w:pPr>
      <w:bookmarkStart w:name="_Toc32417378" w:id="350"/>
      <w:r>
        <w:t>XML Data Structures</w:t>
      </w:r>
      <w:bookmarkEnd w:id="282"/>
      <w:bookmarkEnd w:id="283"/>
      <w:bookmarkEnd w:id="284"/>
      <w:bookmarkEnd w:id="285"/>
      <w:bookmarkEnd w:id="350"/>
    </w:p>
    <w:p w:rsidR="00BB0129" w:rsidP="001936FB" w:rsidRDefault="00E83E4F" w14:paraId="4201A29B" w14:textId="2ED6C8BC">
      <w:pPr>
        <w:pStyle w:val="BodyText"/>
      </w:pPr>
      <w:r>
        <w:t xml:space="preserve">The following data structures are used by the services defined in </w:t>
      </w:r>
      <w:hyperlink w:anchor="service-definitions">
        <w:r>
          <w:rPr>
            <w:rStyle w:val="Hyperlink"/>
          </w:rPr>
          <w:t>Service Definitions</w:t>
        </w:r>
      </w:hyperlink>
      <w:r>
        <w:t xml:space="preserve"> and are defined using XML Schema. All types have a target namespace of </w:t>
      </w:r>
      <w:r>
        <w:rPr>
          <w:rStyle w:val="VerbatimChar"/>
        </w:rPr>
        <w:t>http://www.openoandm.org/isbm/</w:t>
      </w:r>
      <w:r>
        <w:t>.</w:t>
      </w:r>
    </w:p>
    <w:p w:rsidR="00BB0129" w:rsidP="00414966" w:rsidRDefault="00E83E4F" w14:paraId="53C7E2AF" w14:textId="77777777">
      <w:pPr>
        <w:pStyle w:val="Heading2"/>
      </w:pPr>
      <w:bookmarkStart w:name="channel-xml" w:id="351"/>
      <w:bookmarkStart w:name="_Toc32417379" w:id="352"/>
      <w:bookmarkEnd w:id="351"/>
      <w:r>
        <w:t>Channel</w:t>
      </w:r>
      <w:bookmarkEnd w:id="352"/>
    </w:p>
    <w:p w:rsidRPr="005D655C" w:rsidR="00BB0129" w:rsidP="005D655C" w:rsidRDefault="00E83E4F" w14:paraId="36502D44" w14:textId="77777777">
      <w:pPr>
        <w:pStyle w:val="SourceCode"/>
      </w:pPr>
      <w:r w:rsidRPr="005D655C">
        <w:rPr>
          <w:rStyle w:val="VerbatimChar"/>
        </w:rPr>
        <w:t>&lt;</w:t>
      </w:r>
      <w:proofErr w:type="spellStart"/>
      <w:r w:rsidRPr="005D655C">
        <w:rPr>
          <w:rStyle w:val="VerbatimChar"/>
        </w:rPr>
        <w:t>xs:complexType</w:t>
      </w:r>
      <w:proofErr w:type="spellEnd"/>
      <w:r w:rsidRPr="005D655C">
        <w:rPr>
          <w:rStyle w:val="VerbatimChar"/>
        </w:rPr>
        <w:t xml:space="preserve"> name="Channel"&gt;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ChannelURI</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ChannelType</w:t>
      </w:r>
      <w:proofErr w:type="spellEnd"/>
      <w:r w:rsidRPr="005D655C">
        <w:rPr>
          <w:rStyle w:val="VerbatimChar"/>
        </w:rPr>
        <w:t>" type="</w:t>
      </w:r>
      <w:proofErr w:type="spellStart"/>
      <w:r w:rsidRPr="005D655C">
        <w:rPr>
          <w:rStyle w:val="VerbatimChar"/>
        </w:rPr>
        <w:t>isbm:ChannelType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minOccurs="0"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ChannelDescription</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&lt;/</w:t>
      </w:r>
      <w:proofErr w:type="spellStart"/>
      <w:r w:rsidRPr="005D655C">
        <w:rPr>
          <w:rStyle w:val="VerbatimChar"/>
        </w:rPr>
        <w:t>xs:complexType</w:t>
      </w:r>
      <w:proofErr w:type="spellEnd"/>
      <w:r w:rsidRPr="005D655C">
        <w:rPr>
          <w:rStyle w:val="VerbatimChar"/>
        </w:rPr>
        <w:t>&gt;</w:t>
      </w:r>
    </w:p>
    <w:p w:rsidR="00BB0129" w:rsidP="00414966" w:rsidRDefault="00E83E4F" w14:paraId="3CE54D70" w14:textId="77777777">
      <w:pPr>
        <w:pStyle w:val="Heading2"/>
      </w:pPr>
      <w:bookmarkStart w:name="channel-type-xml" w:id="353"/>
      <w:bookmarkStart w:name="_ChannelType" w:id="354"/>
      <w:bookmarkStart w:name="_Toc32417380" w:id="355"/>
      <w:bookmarkEnd w:id="353"/>
      <w:bookmarkEnd w:id="354"/>
      <w:proofErr w:type="spellStart"/>
      <w:r>
        <w:t>ChannelType</w:t>
      </w:r>
      <w:bookmarkEnd w:id="355"/>
      <w:proofErr w:type="spellEnd"/>
    </w:p>
    <w:p w:rsidRPr="005D655C" w:rsidR="00D3456E" w:rsidP="005D655C" w:rsidRDefault="00E83E4F" w14:paraId="18282C48" w14:textId="0D503940">
      <w:pPr>
        <w:pStyle w:val="SourceCode"/>
      </w:pPr>
      <w:r>
        <w:rPr>
          <w:rStyle w:val="VerbatimChar"/>
        </w:rPr>
        <w:t>&lt;</w:t>
      </w:r>
      <w:proofErr w:type="spellStart"/>
      <w:proofErr w:type="gramStart"/>
      <w:r w:rsidRPr="005D655C">
        <w:rPr>
          <w:rStyle w:val="VerbatimChar"/>
        </w:rPr>
        <w:t>xs:simpleType</w:t>
      </w:r>
      <w:proofErr w:type="spellEnd"/>
      <w:proofErr w:type="gramEnd"/>
      <w:r w:rsidRPr="005D655C">
        <w:rPr>
          <w:rStyle w:val="VerbatimChar"/>
        </w:rPr>
        <w:t xml:space="preserve"> name="</w:t>
      </w:r>
      <w:proofErr w:type="spellStart"/>
      <w:r w:rsidRPr="005D655C">
        <w:rPr>
          <w:rStyle w:val="VerbatimChar"/>
        </w:rPr>
        <w:t>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 xml:space="preserve"> base="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value="Publication"/&gt;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value="Request"/&gt;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&gt;</w:t>
      </w:r>
      <w:r w:rsidRPr="005D655C">
        <w:br/>
      </w:r>
      <w:r w:rsidRPr="005D655C">
        <w:rPr>
          <w:rStyle w:val="VerbatimChar"/>
        </w:rPr>
        <w:t>&lt;/</w:t>
      </w:r>
      <w:proofErr w:type="spellStart"/>
      <w:r w:rsidRPr="005D655C">
        <w:rPr>
          <w:rStyle w:val="VerbatimChar"/>
        </w:rPr>
        <w:t>xs:simpleType</w:t>
      </w:r>
      <w:proofErr w:type="spellEnd"/>
      <w:r w:rsidRPr="005D655C">
        <w:rPr>
          <w:rStyle w:val="VerbatimChar"/>
        </w:rPr>
        <w:t>&gt;</w:t>
      </w:r>
    </w:p>
    <w:p w:rsidR="00ED11F4" w:rsidP="00414966" w:rsidRDefault="00C03F2F" w14:paraId="6C6BD664" w14:textId="7313E978">
      <w:pPr>
        <w:pStyle w:val="Heading2"/>
      </w:pPr>
      <w:bookmarkStart w:name="message-content-xml" w:id="356"/>
      <w:bookmarkStart w:name="_MessageContent" w:id="357"/>
      <w:bookmarkStart w:name="_Expression" w:id="358"/>
      <w:bookmarkStart w:name="_Toc32417381" w:id="359"/>
      <w:bookmarkStart w:name="_Ref24974141" w:id="360"/>
      <w:bookmarkEnd w:id="356"/>
      <w:bookmarkEnd w:id="357"/>
      <w:bookmarkEnd w:id="358"/>
      <w:proofErr w:type="spellStart"/>
      <w:r>
        <w:t>Filter</w:t>
      </w:r>
      <w:r w:rsidR="00ED11F4">
        <w:t>Expression</w:t>
      </w:r>
      <w:bookmarkEnd w:id="359"/>
      <w:proofErr w:type="spellEnd"/>
    </w:p>
    <w:p w:rsidRPr="005D655C" w:rsidR="00BE4B0B" w:rsidP="00BE4B0B" w:rsidRDefault="00BE4B0B" w14:paraId="0952B147" w14:textId="7D3B72F2">
      <w:pPr>
        <w:pStyle w:val="SourceCode"/>
      </w:pPr>
      <w:r w:rsidRPr="005D655C">
        <w:t>&lt;</w:t>
      </w:r>
      <w:proofErr w:type="spellStart"/>
      <w:proofErr w:type="gramStart"/>
      <w:r w:rsidRPr="005D655C">
        <w:t>xs:complexType</w:t>
      </w:r>
      <w:proofErr w:type="spellEnd"/>
      <w:proofErr w:type="gramEnd"/>
      <w:r w:rsidRPr="005D655C">
        <w:t> name="</w:t>
      </w:r>
      <w:proofErr w:type="spellStart"/>
      <w:r w:rsidR="00C03F2F">
        <w:t>Filter</w:t>
      </w:r>
      <w:r w:rsidRPr="005D655C">
        <w:t>Expression</w:t>
      </w:r>
      <w:proofErr w:type="spellEnd"/>
      <w:r w:rsidRPr="005D655C">
        <w:t>"&gt;</w:t>
      </w:r>
    </w:p>
    <w:p w:rsidRPr="005D655C" w:rsidR="00BE4B0B" w:rsidP="00BE4B0B" w:rsidRDefault="00BE4B0B" w14:paraId="4467A94A" w14:textId="77777777">
      <w:pPr>
        <w:pStyle w:val="SourceCode"/>
      </w:pPr>
      <w:r w:rsidRPr="005D655C">
        <w:t>  &lt;</w:t>
      </w:r>
      <w:proofErr w:type="spellStart"/>
      <w:proofErr w:type="gramStart"/>
      <w:r w:rsidRPr="005D655C">
        <w:t>xs:sequence</w:t>
      </w:r>
      <w:proofErr w:type="spellEnd"/>
      <w:proofErr w:type="gramEnd"/>
      <w:r w:rsidRPr="005D655C">
        <w:t>&gt;</w:t>
      </w:r>
    </w:p>
    <w:p w:rsidRPr="005D655C" w:rsidR="00BE4B0B" w:rsidP="00BE4B0B" w:rsidRDefault="00BE4B0B" w14:paraId="57D65413" w14:textId="77777777">
      <w:pPr>
        <w:pStyle w:val="SourceCode"/>
      </w:pPr>
      <w:r w:rsidRPr="005D655C">
        <w:t>    &lt;</w:t>
      </w:r>
      <w:proofErr w:type="gramStart"/>
      <w:r w:rsidRPr="005D655C">
        <w:t>xs:element</w:t>
      </w:r>
      <w:proofErr w:type="gramEnd"/>
      <w:r w:rsidRPr="005D655C">
        <w:t> minOccurs="1" maxOccurs="1" name="ExpressionString"&gt;</w:t>
      </w:r>
    </w:p>
    <w:p w:rsidRPr="005D655C" w:rsidR="00BE4B0B" w:rsidP="00BE4B0B" w:rsidRDefault="00BE4B0B" w14:paraId="54642EB9" w14:textId="77777777">
      <w:pPr>
        <w:pStyle w:val="SourceCode"/>
      </w:pPr>
      <w:r w:rsidRPr="005D655C">
        <w:t xml:space="preserve">      &lt;</w:t>
      </w:r>
      <w:proofErr w:type="spellStart"/>
      <w:proofErr w:type="gramStart"/>
      <w:r w:rsidRPr="005D655C">
        <w:t>xs:simpleContent</w:t>
      </w:r>
      <w:proofErr w:type="spellEnd"/>
      <w:proofErr w:type="gramEnd"/>
      <w:r w:rsidRPr="005D655C">
        <w:t>&gt;</w:t>
      </w:r>
    </w:p>
    <w:p w:rsidRPr="005D655C" w:rsidR="00BE4B0B" w:rsidP="00BE4B0B" w:rsidRDefault="00BE4B0B" w14:paraId="22615689" w14:textId="77777777">
      <w:pPr>
        <w:pStyle w:val="SourceCode"/>
      </w:pPr>
      <w:r w:rsidRPr="005D655C">
        <w:t xml:space="preserve">        &lt;</w:t>
      </w:r>
      <w:proofErr w:type="spellStart"/>
      <w:proofErr w:type="gramStart"/>
      <w:r w:rsidRPr="005D655C">
        <w:t>xs:extension</w:t>
      </w:r>
      <w:proofErr w:type="spellEnd"/>
      <w:proofErr w:type="gramEnd"/>
      <w:r w:rsidRPr="005D655C">
        <w:t xml:space="preserve"> base="</w:t>
      </w:r>
      <w:proofErr w:type="spellStart"/>
      <w:r w:rsidRPr="005D655C">
        <w:t>xs:string</w:t>
      </w:r>
      <w:proofErr w:type="spellEnd"/>
      <w:r w:rsidRPr="005D655C">
        <w:t>"&gt;</w:t>
      </w:r>
    </w:p>
    <w:p w:rsidRPr="005D655C" w:rsidR="00BE4B0B" w:rsidP="00BE4B0B" w:rsidRDefault="00BE4B0B" w14:paraId="6C9B379D" w14:textId="77777777">
      <w:pPr>
        <w:pStyle w:val="SourceCode"/>
      </w:pPr>
      <w:r w:rsidRPr="005D655C">
        <w:t xml:space="preserve">          &lt;</w:t>
      </w:r>
      <w:proofErr w:type="spellStart"/>
      <w:proofErr w:type="gramStart"/>
      <w:r w:rsidRPr="005D655C">
        <w:t>xs:attribute</w:t>
      </w:r>
      <w:proofErr w:type="spellEnd"/>
      <w:proofErr w:type="gramEnd"/>
      <w:r w:rsidRPr="005D655C">
        <w:t xml:space="preserve"> name="language" type="</w:t>
      </w:r>
      <w:proofErr w:type="spellStart"/>
      <w:r w:rsidRPr="005D655C">
        <w:t>xs:token</w:t>
      </w:r>
      <w:proofErr w:type="spellEnd"/>
      <w:r w:rsidRPr="005D655C">
        <w:t>" use="required"/&gt;</w:t>
      </w:r>
    </w:p>
    <w:p w:rsidRPr="005D655C" w:rsidR="00BE4B0B" w:rsidP="00BE4B0B" w:rsidRDefault="00BE4B0B" w14:paraId="19B16D56" w14:textId="77777777">
      <w:pPr>
        <w:pStyle w:val="SourceCode"/>
      </w:pPr>
      <w:r w:rsidRPr="005D655C">
        <w:t>          &lt;</w:t>
      </w:r>
      <w:proofErr w:type="gramStart"/>
      <w:r w:rsidRPr="005D655C">
        <w:t>xs:attribute</w:t>
      </w:r>
      <w:proofErr w:type="gramEnd"/>
      <w:r w:rsidRPr="005D655C">
        <w:t> name="languageVersion" type="xs:token" use="optional"/&gt;</w:t>
      </w:r>
    </w:p>
    <w:p w:rsidRPr="005D655C" w:rsidR="00BE4B0B" w:rsidP="00BE4B0B" w:rsidRDefault="00BE4B0B" w14:paraId="46BC33EA" w14:textId="77777777">
      <w:pPr>
        <w:pStyle w:val="SourceCode"/>
      </w:pPr>
      <w:r w:rsidRPr="005D655C">
        <w:t xml:space="preserve">        &lt;/</w:t>
      </w:r>
      <w:proofErr w:type="spellStart"/>
      <w:proofErr w:type="gramStart"/>
      <w:r w:rsidRPr="005D655C">
        <w:t>xs:extension</w:t>
      </w:r>
      <w:proofErr w:type="spellEnd"/>
      <w:proofErr w:type="gramEnd"/>
      <w:r w:rsidRPr="005D655C">
        <w:t>&gt;</w:t>
      </w:r>
    </w:p>
    <w:p w:rsidRPr="005D655C" w:rsidR="00BE4B0B" w:rsidP="00BE4B0B" w:rsidRDefault="00BE4B0B" w14:paraId="3D207046" w14:textId="77777777">
      <w:pPr>
        <w:pStyle w:val="SourceCode"/>
      </w:pPr>
      <w:r w:rsidRPr="005D655C">
        <w:t xml:space="preserve">      &lt;/</w:t>
      </w:r>
      <w:proofErr w:type="spellStart"/>
      <w:proofErr w:type="gramStart"/>
      <w:r w:rsidRPr="005D655C">
        <w:t>xs:simpleContent</w:t>
      </w:r>
      <w:proofErr w:type="spellEnd"/>
      <w:proofErr w:type="gramEnd"/>
      <w:r w:rsidRPr="005D655C">
        <w:t>&gt;</w:t>
      </w:r>
    </w:p>
    <w:p w:rsidRPr="005D655C" w:rsidR="00BE4B0B" w:rsidP="00BE4B0B" w:rsidRDefault="00BE4B0B" w14:paraId="20800639" w14:textId="77777777">
      <w:pPr>
        <w:pStyle w:val="SourceCode"/>
      </w:pPr>
      <w:r w:rsidRPr="005D655C">
        <w:t xml:space="preserve">    &lt;/</w:t>
      </w:r>
      <w:proofErr w:type="spellStart"/>
      <w:proofErr w:type="gramStart"/>
      <w:r w:rsidRPr="005D655C">
        <w:t>xs:element</w:t>
      </w:r>
      <w:proofErr w:type="spellEnd"/>
      <w:proofErr w:type="gramEnd"/>
      <w:r w:rsidRPr="005D655C">
        <w:t>&gt;</w:t>
      </w:r>
    </w:p>
    <w:p w:rsidRPr="005D655C" w:rsidR="00BE4B0B" w:rsidP="00BE4B0B" w:rsidRDefault="00BE4B0B" w14:paraId="6A7B758C" w14:textId="77777777">
      <w:pPr>
        <w:pStyle w:val="SourceCode"/>
      </w:pPr>
      <w:r w:rsidRPr="005D655C">
        <w:t>    &lt;</w:t>
      </w:r>
      <w:proofErr w:type="gramStart"/>
      <w:r w:rsidRPr="005D655C">
        <w:t>xs:element</w:t>
      </w:r>
      <w:proofErr w:type="gramEnd"/>
      <w:r w:rsidRPr="005D655C">
        <w:t> minOccurs="0" maxOccurs="unbounded" name="Namespace" type="isbm:Namespace"/&gt;</w:t>
      </w:r>
    </w:p>
    <w:p w:rsidRPr="005D655C" w:rsidR="00BE4B0B" w:rsidP="00BE4B0B" w:rsidRDefault="00BE4B0B" w14:paraId="1D596895" w14:textId="77777777">
      <w:pPr>
        <w:pStyle w:val="SourceCode"/>
      </w:pPr>
      <w:r w:rsidRPr="005D655C">
        <w:t>  &lt;/</w:t>
      </w:r>
      <w:proofErr w:type="spellStart"/>
      <w:proofErr w:type="gramStart"/>
      <w:r w:rsidRPr="005D655C">
        <w:t>xs:sequence</w:t>
      </w:r>
      <w:proofErr w:type="spellEnd"/>
      <w:proofErr w:type="gramEnd"/>
      <w:r w:rsidRPr="005D655C">
        <w:t>&gt;</w:t>
      </w:r>
    </w:p>
    <w:p w:rsidRPr="005D655C" w:rsidR="00BE4B0B" w:rsidP="00BE4B0B" w:rsidRDefault="00BE4B0B" w14:paraId="0A0DE51D" w14:textId="77777777">
      <w:pPr>
        <w:pStyle w:val="SourceCode"/>
      </w:pPr>
      <w:r w:rsidRPr="005D655C">
        <w:t xml:space="preserve">  &lt;</w:t>
      </w:r>
      <w:proofErr w:type="spellStart"/>
      <w:proofErr w:type="gramStart"/>
      <w:r w:rsidRPr="005D655C">
        <w:t>xs:attribute</w:t>
      </w:r>
      <w:proofErr w:type="spellEnd"/>
      <w:proofErr w:type="gramEnd"/>
      <w:r w:rsidRPr="005D655C">
        <w:t xml:space="preserve"> name="</w:t>
      </w:r>
      <w:proofErr w:type="spellStart"/>
      <w:r w:rsidRPr="005D655C">
        <w:t>applicableMediaTypes</w:t>
      </w:r>
      <w:proofErr w:type="spellEnd"/>
      <w:r w:rsidRPr="005D655C">
        <w:t>" type="</w:t>
      </w:r>
      <w:proofErr w:type="spellStart"/>
      <w:r w:rsidRPr="005D655C">
        <w:t>isbm:MediaTypeList</w:t>
      </w:r>
      <w:proofErr w:type="spellEnd"/>
      <w:r w:rsidRPr="005D655C">
        <w:t>" use="optional"/&gt;</w:t>
      </w:r>
    </w:p>
    <w:p w:rsidRPr="005D655C" w:rsidR="001A0C5E" w:rsidP="00BE4B0B" w:rsidRDefault="00BE4B0B" w14:paraId="6EF37DE6" w14:textId="3D8A87AB">
      <w:pPr>
        <w:pStyle w:val="SourceCode"/>
      </w:pPr>
      <w:r w:rsidRPr="005D655C">
        <w:t>&lt;/</w:t>
      </w:r>
      <w:proofErr w:type="spellStart"/>
      <w:proofErr w:type="gramStart"/>
      <w:r w:rsidRPr="005D655C">
        <w:t>xs:complexType</w:t>
      </w:r>
      <w:proofErr w:type="spellEnd"/>
      <w:proofErr w:type="gramEnd"/>
      <w:r w:rsidRPr="005D655C">
        <w:t>&gt;</w:t>
      </w:r>
    </w:p>
    <w:p w:rsidR="004F1E1E" w:rsidP="004F1E1E" w:rsidRDefault="004F1E1E" w14:paraId="6B85506A" w14:textId="4BC9C3BC">
      <w:pPr>
        <w:pStyle w:val="Heading2"/>
      </w:pPr>
      <w:bookmarkStart w:name="_MessageContent_2" w:id="361"/>
      <w:bookmarkStart w:name="_Toc32417382" w:id="362"/>
      <w:bookmarkEnd w:id="361"/>
      <w:proofErr w:type="spellStart"/>
      <w:r>
        <w:lastRenderedPageBreak/>
        <w:t>MediaTypeList</w:t>
      </w:r>
      <w:bookmarkEnd w:id="362"/>
      <w:proofErr w:type="spellEnd"/>
    </w:p>
    <w:p w:rsidRPr="005D655C" w:rsidR="004F1E1E" w:rsidP="004F1E1E" w:rsidRDefault="004F1E1E" w14:paraId="27A02ABC" w14:textId="77777777">
      <w:pPr>
        <w:pStyle w:val="SourceCode"/>
      </w:pPr>
      <w:r w:rsidRPr="005D655C">
        <w:t>&lt;</w:t>
      </w:r>
      <w:proofErr w:type="spellStart"/>
      <w:proofErr w:type="gramStart"/>
      <w:r w:rsidRPr="005D655C">
        <w:t>xs:simpleType</w:t>
      </w:r>
      <w:proofErr w:type="spellEnd"/>
      <w:proofErr w:type="gramEnd"/>
      <w:r w:rsidRPr="005D655C">
        <w:t xml:space="preserve"> name="</w:t>
      </w:r>
      <w:proofErr w:type="spellStart"/>
      <w:r w:rsidRPr="005D655C">
        <w:t>MediaTypeList</w:t>
      </w:r>
      <w:proofErr w:type="spellEnd"/>
      <w:r w:rsidRPr="005D655C">
        <w:t>"&gt;</w:t>
      </w:r>
    </w:p>
    <w:p w:rsidR="004F1E1E" w:rsidP="004F1E1E" w:rsidRDefault="004F1E1E" w14:paraId="4694486F" w14:textId="28DD20BB">
      <w:pPr>
        <w:pStyle w:val="SourceCode"/>
      </w:pPr>
      <w:r w:rsidRPr="005D655C">
        <w:t xml:space="preserve">  &lt;</w:t>
      </w:r>
      <w:proofErr w:type="spellStart"/>
      <w:proofErr w:type="gramStart"/>
      <w:r w:rsidRPr="005D655C">
        <w:t>xs:list</w:t>
      </w:r>
      <w:proofErr w:type="spellEnd"/>
      <w:proofErr w:type="gramEnd"/>
      <w:r w:rsidRPr="005D655C">
        <w:t xml:space="preserve"> </w:t>
      </w:r>
      <w:proofErr w:type="spellStart"/>
      <w:r w:rsidRPr="005D655C">
        <w:t>itemType</w:t>
      </w:r>
      <w:proofErr w:type="spellEnd"/>
      <w:r w:rsidRPr="005D655C">
        <w:t>="</w:t>
      </w:r>
      <w:proofErr w:type="spellStart"/>
      <w:r w:rsidRPr="005D655C">
        <w:t>xs:token</w:t>
      </w:r>
      <w:proofErr w:type="spellEnd"/>
      <w:r w:rsidRPr="005D655C">
        <w:t>"/&gt;</w:t>
      </w:r>
    </w:p>
    <w:p w:rsidRPr="005D655C" w:rsidR="00DE5E9E" w:rsidP="004F1E1E" w:rsidRDefault="00DE5E9E" w14:paraId="463D677F" w14:textId="050F08C4">
      <w:pPr>
        <w:pStyle w:val="SourceCode"/>
      </w:pPr>
      <w:r w:rsidRPr="005D655C">
        <w:t>&lt;/</w:t>
      </w:r>
      <w:proofErr w:type="spellStart"/>
      <w:proofErr w:type="gramStart"/>
      <w:r w:rsidRPr="005D655C">
        <w:t>xs:simpleType</w:t>
      </w:r>
      <w:proofErr w:type="spellEnd"/>
      <w:proofErr w:type="gramEnd"/>
      <w:r w:rsidRPr="005D655C">
        <w:t>&gt;</w:t>
      </w:r>
    </w:p>
    <w:p w:rsidR="00BB0129" w:rsidP="00414966" w:rsidRDefault="00DE5E9E" w14:paraId="68FE4E43" w14:textId="3F21B5CB">
      <w:pPr>
        <w:pStyle w:val="Heading2"/>
      </w:pPr>
      <w:bookmarkStart w:name="_MessageContent_3" w:id="363"/>
      <w:bookmarkStart w:name="_Toc32417383" w:id="364"/>
      <w:bookmarkEnd w:id="363"/>
      <w:proofErr w:type="spellStart"/>
      <w:r>
        <w:t>M</w:t>
      </w:r>
      <w:r w:rsidR="00E83E4F">
        <w:t>essageContent</w:t>
      </w:r>
      <w:bookmarkEnd w:id="360"/>
      <w:bookmarkEnd w:id="364"/>
      <w:proofErr w:type="spellEnd"/>
    </w:p>
    <w:p w:rsidRPr="005B5CFD" w:rsidR="005B5CFD" w:rsidP="00E218E6" w:rsidRDefault="005B5CFD" w14:paraId="536BA3DE" w14:textId="77777777">
      <w:pPr>
        <w:pStyle w:val="SourceCode"/>
        <w:rPr>
          <w:rStyle w:val="VerbatimChar"/>
          <w:rFonts w:eastAsiaTheme="majorEastAsia" w:cstheme="majorBidi"/>
          <w:b/>
          <w:bCs/>
          <w:i/>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 name="</w:t>
      </w:r>
      <w:proofErr w:type="spellStart"/>
      <w:r w:rsidRPr="005B5CFD">
        <w:rPr>
          <w:rStyle w:val="VerbatimChar"/>
        </w:rPr>
        <w:t>MessageContent</w:t>
      </w:r>
      <w:proofErr w:type="spellEnd"/>
      <w:r w:rsidRPr="005B5CFD">
        <w:rPr>
          <w:rStyle w:val="VerbatimChar"/>
        </w:rPr>
        <w:t>" abstract="true"&gt;</w:t>
      </w:r>
    </w:p>
    <w:p w:rsidRPr="005B5CFD" w:rsidR="005B5CFD" w:rsidP="00E218E6" w:rsidRDefault="005B5CFD" w14:paraId="6A8147CD" w14:textId="68E7E3DD">
      <w:pPr>
        <w:pStyle w:val="SourceCode"/>
        <w:rPr>
          <w:rStyle w:val="VerbatimChar"/>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&gt;</w:t>
      </w:r>
    </w:p>
    <w:p w:rsidRPr="005B5CFD" w:rsidR="005B5CFD" w:rsidP="00E218E6" w:rsidRDefault="005B5CFD" w14:paraId="7CAC64A7" w14:textId="77777777">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BinaryContent</w:t>
      </w:r>
      <w:proofErr w:type="spellEnd"/>
      <w:r w:rsidRPr="005B5CFD">
        <w:rPr>
          <w:rStyle w:val="VerbatimChar"/>
        </w:rPr>
        <w:t>"&gt;</w:t>
      </w:r>
    </w:p>
    <w:p w:rsidRPr="005B5CFD" w:rsidR="005B5CFD" w:rsidP="00E218E6" w:rsidRDefault="005B5CFD" w14:paraId="7C9E4B0F" w14:textId="77777777">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rsidRPr="005B5CFD" w:rsidR="005B5CFD" w:rsidP="00E218E6" w:rsidRDefault="005B5CFD" w14:paraId="5FB269F8" w14:textId="77777777">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rsidRPr="005B5CFD" w:rsidR="005B5CFD" w:rsidP="00E218E6" w:rsidRDefault="005B5CFD" w14:paraId="5A98421B" w14:textId="77777777">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use="optional" name="mediaType" type="xs:string" /&gt;</w:t>
      </w:r>
    </w:p>
    <w:p w:rsidRPr="005B5CFD" w:rsidR="005B5CFD" w:rsidP="00E218E6" w:rsidRDefault="005B5CFD" w14:paraId="1E2CFF0C"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5B5CFD" w:rsidP="00E218E6" w:rsidRDefault="005B5CFD" w14:paraId="3F411ECA" w14:textId="77777777">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type="xs:base64binary" /&gt;</w:t>
      </w:r>
    </w:p>
    <w:p w:rsidRPr="005B5CFD" w:rsidR="005B5CFD" w:rsidP="00E218E6" w:rsidRDefault="005B5CFD" w14:paraId="40470466"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5B5CFD" w:rsidP="00E218E6" w:rsidRDefault="005B5CFD" w14:paraId="7F808ECC" w14:textId="77777777">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rsidRPr="005B5CFD" w:rsidR="005B5CFD" w:rsidP="00E218E6" w:rsidRDefault="005B5CFD" w14:paraId="01F32ED6" w14:textId="77777777">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rsidRPr="005B5CFD" w:rsidR="005B5CFD" w:rsidP="00E218E6" w:rsidRDefault="005B5CFD" w14:paraId="0025FFEC" w14:textId="231D9737">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&gt;</w:t>
      </w:r>
    </w:p>
    <w:p w:rsidRPr="005B5CFD" w:rsidR="005B5CFD" w:rsidP="00E218E6" w:rsidRDefault="005B5CFD" w14:paraId="4CD7B196" w14:textId="77777777">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StringContent</w:t>
      </w:r>
      <w:proofErr w:type="spellEnd"/>
      <w:r w:rsidRPr="005B5CFD">
        <w:rPr>
          <w:rStyle w:val="VerbatimChar"/>
        </w:rPr>
        <w:t>"&gt;</w:t>
      </w:r>
    </w:p>
    <w:p w:rsidRPr="005B5CFD" w:rsidR="005B5CFD" w:rsidP="00E218E6" w:rsidRDefault="005B5CFD" w14:paraId="09C4B1D2" w14:textId="77777777">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rsidRPr="005B5CFD" w:rsidR="005B5CFD" w:rsidP="00E218E6" w:rsidRDefault="005B5CFD" w14:paraId="59E67D7C" w14:textId="77777777">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rsidRPr="005B5CFD" w:rsidR="005B5CFD" w:rsidP="00E218E6" w:rsidRDefault="005B5CFD" w14:paraId="7A68E0B9" w14:textId="77777777">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use="required" name="mediaType" type="xs:string" /&gt;</w:t>
      </w:r>
    </w:p>
    <w:p w:rsidRPr="005B5CFD" w:rsidR="005B5CFD" w:rsidP="00E218E6" w:rsidRDefault="005B5CFD" w14:paraId="248221E1"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5B5CFD" w:rsidP="00E218E6" w:rsidRDefault="005B5CFD" w14:paraId="2F5A7434" w14:textId="77777777">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w:t>
      </w:r>
      <w:proofErr w:type="spellStart"/>
      <w:r w:rsidRPr="005B5CFD">
        <w:rPr>
          <w:rStyle w:val="VerbatimChar"/>
        </w:rPr>
        <w:t>xs:string</w:t>
      </w:r>
      <w:proofErr w:type="spellEnd"/>
      <w:r w:rsidRPr="005B5CFD">
        <w:rPr>
          <w:rStyle w:val="VerbatimChar"/>
        </w:rPr>
        <w:t>" /&gt;</w:t>
      </w:r>
    </w:p>
    <w:p w:rsidRPr="005B5CFD" w:rsidR="005B5CFD" w:rsidP="00E218E6" w:rsidRDefault="005B5CFD" w14:paraId="3C28C2F6"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5B5CFD" w:rsidP="00E218E6" w:rsidRDefault="005B5CFD" w14:paraId="02CC2991" w14:textId="77777777">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rsidRPr="005B5CFD" w:rsidR="005B5CFD" w:rsidP="00E218E6" w:rsidRDefault="005B5CFD" w14:paraId="6D635D1D" w14:textId="77777777">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rsidRPr="005B5CFD" w:rsidR="005B5CFD" w:rsidP="00E218E6" w:rsidRDefault="005B5CFD" w14:paraId="24E2BBF5" w14:textId="413ECB1C">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&gt;</w:t>
      </w:r>
    </w:p>
    <w:p w:rsidRPr="005B5CFD" w:rsidR="005B5CFD" w:rsidP="00E218E6" w:rsidRDefault="005B5CFD" w14:paraId="295176A1" w14:textId="77777777">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XMLContent</w:t>
      </w:r>
      <w:proofErr w:type="spellEnd"/>
      <w:r w:rsidRPr="005B5CFD">
        <w:rPr>
          <w:rStyle w:val="VerbatimChar"/>
        </w:rPr>
        <w:t>"&gt;</w:t>
      </w:r>
    </w:p>
    <w:p w:rsidRPr="005B5CFD" w:rsidR="005B5CFD" w:rsidP="00E218E6" w:rsidRDefault="005B5CFD" w14:paraId="3540C30C" w14:textId="77777777">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rsidRPr="005B5CFD" w:rsidR="005B5CFD" w:rsidP="00E218E6" w:rsidRDefault="005B5CFD" w14:paraId="108784EB" w14:textId="77777777">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rsidRPr="005B5CFD" w:rsidR="005B5CFD" w:rsidP="00E218E6" w:rsidRDefault="005B5CFD" w14:paraId="3A02F1E1"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5B5CFD" w:rsidP="00E218E6" w:rsidRDefault="005B5CFD" w14:paraId="1E061BA8" w14:textId="77777777">
      <w:pPr>
        <w:pStyle w:val="SourceCode"/>
        <w:rPr>
          <w:rStyle w:val="VerbatimChar"/>
        </w:rPr>
      </w:pPr>
      <w:r w:rsidRPr="005B5CFD">
        <w:rPr>
          <w:rStyle w:val="VerbatimChar"/>
        </w:rPr>
        <w:t>        &lt;</w:t>
      </w:r>
      <w:proofErr w:type="gramStart"/>
      <w:r w:rsidRPr="005B5CFD">
        <w:rPr>
          <w:rStyle w:val="VerbatimChar"/>
        </w:rPr>
        <w:t>xs:any</w:t>
      </w:r>
      <w:proofErr w:type="gramEnd"/>
      <w:r w:rsidRPr="005B5CFD">
        <w:rPr>
          <w:rStyle w:val="VerbatimChar"/>
        </w:rPr>
        <w:t> minOccurs="1" maxOccurs="1" namespace="##any" processContents="lax"/&gt;</w:t>
      </w:r>
    </w:p>
    <w:p w:rsidRPr="005B5CFD" w:rsidR="005B5CFD" w:rsidP="00E218E6" w:rsidRDefault="005B5CFD" w14:paraId="6B5FCA7B"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5B5CFD" w:rsidP="00E218E6" w:rsidRDefault="005B5CFD" w14:paraId="54E7B157" w14:textId="77777777">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rsidRPr="005B5CFD" w:rsidR="005B5CFD" w:rsidP="00E218E6" w:rsidRDefault="005B5CFD" w14:paraId="578B3CBB" w14:textId="77777777">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rsidR="005B5CFD" w:rsidP="00A86060" w:rsidRDefault="005B5CFD" w14:paraId="5A82B5CF" w14:textId="5C0A29E9">
      <w:pPr>
        <w:pStyle w:val="SourceCode"/>
      </w:pPr>
      <w:r w:rsidRPr="005B5CFD">
        <w:rPr>
          <w:rStyle w:val="VerbatimChar"/>
        </w:rPr>
        <w:t>&lt;/</w:t>
      </w:r>
      <w:proofErr w:type="spellStart"/>
      <w:r w:rsidRPr="005B5CFD">
        <w:rPr>
          <w:rStyle w:val="VerbatimChar"/>
        </w:rPr>
        <w:t>complexType</w:t>
      </w:r>
      <w:proofErr w:type="spellEnd"/>
      <w:r w:rsidRPr="005B5CFD">
        <w:rPr>
          <w:rStyle w:val="VerbatimChar"/>
        </w:rPr>
        <w:t>&gt;</w:t>
      </w:r>
    </w:p>
    <w:p w:rsidR="00BB0129" w:rsidP="00414966" w:rsidRDefault="00E83E4F" w14:paraId="3E2F5253" w14:textId="77777777">
      <w:pPr>
        <w:pStyle w:val="Heading2"/>
      </w:pPr>
      <w:bookmarkStart w:name="namespace-xml" w:id="365"/>
      <w:bookmarkStart w:name="_Toc32417384" w:id="366"/>
      <w:bookmarkEnd w:id="365"/>
      <w:r>
        <w:t>Namespace</w:t>
      </w:r>
      <w:bookmarkEnd w:id="366"/>
    </w:p>
    <w:p w:rsidR="00BB0129" w:rsidP="00A86060" w:rsidRDefault="00E83E4F" w14:paraId="3876174A" w14:textId="77777777">
      <w:pPr>
        <w:pStyle w:val="SourceCode"/>
      </w:pPr>
      <w:r>
        <w:rPr>
          <w:rStyle w:val="VerbatimChar"/>
        </w:rPr>
        <w:t>&lt;</w:t>
      </w:r>
      <w:proofErr w:type="spellStart"/>
      <w:r>
        <w:rPr>
          <w:rStyle w:val="VerbatimChar"/>
        </w:rPr>
        <w:t>xs:complexType</w:t>
      </w:r>
      <w:proofErr w:type="spellEnd"/>
      <w:r>
        <w:rPr>
          <w:rStyle w:val="VerbatimChar"/>
        </w:rPr>
        <w:t xml:space="preserve"> name="Namespace"&gt;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NamespacePrefix</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NamespaceName</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rsidR="00BB0129" w:rsidP="00414966" w:rsidRDefault="00E83E4F" w14:paraId="25684342" w14:textId="77777777">
      <w:pPr>
        <w:pStyle w:val="Heading2"/>
      </w:pPr>
      <w:bookmarkStart w:name="publication-message-xml" w:id="367"/>
      <w:bookmarkStart w:name="_Toc32417385" w:id="368"/>
      <w:bookmarkEnd w:id="367"/>
      <w:proofErr w:type="spellStart"/>
      <w:r>
        <w:t>PublicationMessage</w:t>
      </w:r>
      <w:bookmarkEnd w:id="368"/>
      <w:proofErr w:type="spellEnd"/>
    </w:p>
    <w:p w:rsidR="00BB0129" w:rsidP="00A86060" w:rsidRDefault="00E83E4F" w14:paraId="2BE8F87F" w14:textId="77777777">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PublicationMessage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="unbounded" name="Topic" type="</w:t>
      </w:r>
      <w:proofErr w:type="spellStart"/>
      <w:r>
        <w:rPr>
          <w:rStyle w:val="VerbatimChar"/>
        </w:rPr>
        <w:t>xs:string</w:t>
      </w:r>
      <w:proofErr w:type="spellEnd"/>
      <w:r>
        <w:rPr>
          <w:rStyle w:val="VerbatimChar"/>
        </w:rPr>
        <w:t>"/&gt;</w:t>
      </w:r>
      <w:r>
        <w:br/>
      </w:r>
      <w:r>
        <w:rPr>
          <w:rStyle w:val="VerbatimChar"/>
        </w:rPr>
        <w:lastRenderedPageBreak/>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rsidR="00BB0129" w:rsidP="00414966" w:rsidRDefault="00E83E4F" w14:paraId="2391D87C" w14:textId="77777777">
      <w:pPr>
        <w:pStyle w:val="Heading2"/>
      </w:pPr>
      <w:bookmarkStart w:name="request-message-xml" w:id="369"/>
      <w:bookmarkStart w:name="_Toc32417386" w:id="370"/>
      <w:bookmarkEnd w:id="369"/>
      <w:proofErr w:type="spellStart"/>
      <w:r>
        <w:t>RequestMessage</w:t>
      </w:r>
      <w:bookmarkEnd w:id="370"/>
      <w:proofErr w:type="spellEnd"/>
    </w:p>
    <w:p w:rsidR="00BB0129" w:rsidP="00A86060" w:rsidRDefault="00E83E4F" w14:paraId="2D2AD74D" w14:textId="77777777">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RequestMessage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rsidR="00BB0129" w:rsidP="00414966" w:rsidRDefault="00E83E4F" w14:paraId="5F927F09" w14:textId="77777777">
      <w:pPr>
        <w:pStyle w:val="Heading2"/>
      </w:pPr>
      <w:bookmarkStart w:name="response-message-xml" w:id="371"/>
      <w:bookmarkStart w:name="_Toc32417387" w:id="372"/>
      <w:bookmarkEnd w:id="371"/>
      <w:proofErr w:type="spellStart"/>
      <w:r>
        <w:t>ResponseMessage</w:t>
      </w:r>
      <w:bookmarkEnd w:id="372"/>
      <w:proofErr w:type="spellEnd"/>
    </w:p>
    <w:p w:rsidR="00BB0129" w:rsidP="00A86060" w:rsidRDefault="00E83E4F" w14:paraId="122062D9" w14:textId="77777777">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ResponseMessage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rsidR="00A90303" w:rsidP="00A90303" w:rsidRDefault="00A90303" w14:paraId="014C43A9" w14:textId="77777777">
      <w:pPr>
        <w:pStyle w:val="Heading2"/>
      </w:pPr>
      <w:bookmarkStart w:name="security-token-xml" w:id="373"/>
      <w:bookmarkStart w:name="_Toc32417388" w:id="374"/>
      <w:bookmarkStart w:name="_Toc26878725" w:id="375"/>
      <w:bookmarkEnd w:id="373"/>
      <w:proofErr w:type="spellStart"/>
      <w:r>
        <w:t>SecurityDetails</w:t>
      </w:r>
      <w:bookmarkEnd w:id="374"/>
      <w:proofErr w:type="spellEnd"/>
    </w:p>
    <w:p w:rsidR="00933C15" w:rsidP="00A90303" w:rsidRDefault="00A90303" w14:paraId="494176B0" w14:textId="77777777">
      <w:pPr>
        <w:pStyle w:val="SourceCode"/>
        <w:rPr>
          <w:rStyle w:val="VerbatimChar"/>
        </w:rPr>
      </w:pPr>
      <w:r w:rsidRPr="002B5B54">
        <w:rPr>
          <w:rStyle w:val="VerbatimChar"/>
        </w:rPr>
        <w:t>&lt;</w:t>
      </w:r>
      <w:proofErr w:type="spellStart"/>
      <w:proofErr w:type="gramStart"/>
      <w:r w:rsidRPr="002B5B54">
        <w:rPr>
          <w:rStyle w:val="VerbatimChar"/>
        </w:rPr>
        <w:t>xs:complexType</w:t>
      </w:r>
      <w:proofErr w:type="spellEnd"/>
      <w:proofErr w:type="gramEnd"/>
      <w:r w:rsidRPr="002B5B54">
        <w:rPr>
          <w:rStyle w:val="VerbatimChar"/>
        </w:rPr>
        <w:t xml:space="preserve"> name="</w:t>
      </w:r>
      <w:proofErr w:type="spellStart"/>
      <w:r>
        <w:rPr>
          <w:rStyle w:val="VerbatimChar"/>
        </w:rPr>
        <w:t>SecurityDetails</w:t>
      </w:r>
      <w:proofErr w:type="spellEnd"/>
      <w:r w:rsidRPr="002B5B54">
        <w:rPr>
          <w:rStyle w:val="VerbatimChar"/>
        </w:rPr>
        <w:t>"&gt;</w:t>
      </w:r>
      <w:r w:rsidRPr="002B5B54">
        <w:br/>
      </w:r>
      <w:r>
        <w:rPr>
          <w:rStyle w:val="VerbatimChar"/>
        </w:rPr>
        <w:t>&lt;</w:t>
      </w:r>
      <w:proofErr w:type="spellStart"/>
      <w:r>
        <w:rPr>
          <w:rStyle w:val="VerbatimChar"/>
        </w:rPr>
        <w:t>xs:sequence</w:t>
      </w:r>
      <w:proofErr w:type="spellEnd"/>
      <w:r>
        <w:rPr>
          <w:rStyle w:val="VerbatimChar"/>
        </w:rPr>
        <w:t>&gt;</w:t>
      </w:r>
    </w:p>
    <w:p w:rsidR="00A90303" w:rsidP="00A90303" w:rsidRDefault="00933C15" w14:paraId="65CC5B78" w14:textId="42FCC43E">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IsTLSEnabled</w:t>
      </w:r>
      <w:proofErr w:type="spellEnd"/>
      <w:r>
        <w:rPr>
          <w:rStyle w:val="VerbatimChar"/>
        </w:rPr>
        <w:t>" type="</w:t>
      </w:r>
      <w:proofErr w:type="spellStart"/>
      <w:r>
        <w:rPr>
          <w:rStyle w:val="VerbatimChar"/>
        </w:rPr>
        <w:t>xs:boolean</w:t>
      </w:r>
      <w:proofErr w:type="spellEnd"/>
      <w:r>
        <w:rPr>
          <w:rStyle w:val="VerbatimChar"/>
        </w:rPr>
        <w:t>"/&gt;</w:t>
      </w:r>
      <w:r w:rsidR="00A90303">
        <w:br/>
      </w:r>
      <w:r w:rsidR="00A90303">
        <w:rPr>
          <w:rStyle w:val="VerbatimChar"/>
        </w:rPr>
        <w:t xml:space="preserve">    &lt;</w:t>
      </w:r>
      <w:proofErr w:type="spellStart"/>
      <w:r w:rsidR="00A90303">
        <w:rPr>
          <w:rStyle w:val="VerbatimChar"/>
        </w:rPr>
        <w:t>xs:element</w:t>
      </w:r>
      <w:proofErr w:type="spellEnd"/>
      <w:r w:rsidR="00A90303">
        <w:rPr>
          <w:rStyle w:val="VerbatimChar"/>
        </w:rPr>
        <w:t xml:space="preserve"> minOccurs="1" </w:t>
      </w:r>
      <w:proofErr w:type="spellStart"/>
      <w:r w:rsidR="00A90303">
        <w:rPr>
          <w:rStyle w:val="VerbatimChar"/>
        </w:rPr>
        <w:t>maxOccurs</w:t>
      </w:r>
      <w:proofErr w:type="spellEnd"/>
      <w:r w:rsidR="00A90303">
        <w:rPr>
          <w:rStyle w:val="VerbatimChar"/>
        </w:rPr>
        <w:t>="1" name="</w:t>
      </w:r>
      <w:proofErr w:type="spellStart"/>
      <w:r>
        <w:t>IsSecurityTokenRequired</w:t>
      </w:r>
      <w:proofErr w:type="spellEnd"/>
      <w:r w:rsidR="00A90303">
        <w:rPr>
          <w:rStyle w:val="VerbatimChar"/>
        </w:rPr>
        <w:t>" type="</w:t>
      </w:r>
      <w:proofErr w:type="spellStart"/>
      <w:r w:rsidR="00A90303">
        <w:rPr>
          <w:rStyle w:val="VerbatimChar"/>
        </w:rPr>
        <w:t>xs:boolean</w:t>
      </w:r>
      <w:proofErr w:type="spellEnd"/>
      <w:r w:rsidR="00A90303">
        <w:rPr>
          <w:rStyle w:val="VerbatimChar"/>
        </w:rPr>
        <w:t>"/&gt;</w:t>
      </w:r>
    </w:p>
    <w:p w:rsidR="00933C15" w:rsidP="00933C15" w:rsidRDefault="00933C15" w14:paraId="13FECFF2" w14:textId="5DCF4BFA">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IsSecurityTokenEncryptionEnabled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IsCertificateRequired</w:t>
      </w:r>
      <w:proofErr w:type="spellEnd"/>
      <w:r>
        <w:rPr>
          <w:rStyle w:val="VerbatimChar"/>
        </w:rPr>
        <w:t>" type="</w:t>
      </w:r>
      <w:proofErr w:type="spellStart"/>
      <w:r>
        <w:rPr>
          <w:rStyle w:val="VerbatimChar"/>
        </w:rPr>
        <w:t>xs:boolean</w:t>
      </w:r>
      <w:proofErr w:type="spellEnd"/>
      <w:r>
        <w:rPr>
          <w:rStyle w:val="VerbatimChar"/>
        </w:rPr>
        <w:t>"/&gt;</w:t>
      </w:r>
    </w:p>
    <w:p w:rsidR="00933C15" w:rsidP="00933C15" w:rsidRDefault="00933C15" w14:paraId="317C22E6" w14:textId="329172FC">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IsRBACEnabled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IsKeyManagementServiceEnabled</w:t>
      </w:r>
      <w:proofErr w:type="spellEnd"/>
      <w:r>
        <w:rPr>
          <w:rStyle w:val="VerbatimChar"/>
        </w:rPr>
        <w:t>" type="</w:t>
      </w:r>
      <w:proofErr w:type="spellStart"/>
      <w:r>
        <w:rPr>
          <w:rStyle w:val="VerbatimChar"/>
        </w:rPr>
        <w:t>xs:boolean</w:t>
      </w:r>
      <w:proofErr w:type="spellEnd"/>
      <w:r>
        <w:rPr>
          <w:rStyle w:val="VerbatimChar"/>
        </w:rPr>
        <w:t>"/&gt;</w:t>
      </w:r>
    </w:p>
    <w:p w:rsidR="00933C15" w:rsidP="00A90303" w:rsidRDefault="00933C15" w14:paraId="1858714A" w14:textId="5700FBAD">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IsEndToEndMessageEncryptionEnabled</w:t>
      </w:r>
      <w:proofErr w:type="spellEnd"/>
      <w:r>
        <w:rPr>
          <w:rStyle w:val="VerbatimChar"/>
        </w:rPr>
        <w:t>"             type="</w:t>
      </w:r>
      <w:proofErr w:type="spellStart"/>
      <w:r>
        <w:rPr>
          <w:rStyle w:val="VerbatimChar"/>
        </w:rPr>
        <w:t>xs:boolean</w:t>
      </w:r>
      <w:proofErr w:type="spellEnd"/>
      <w:r>
        <w:rPr>
          <w:rStyle w:val="VerbatimChar"/>
        </w:rPr>
        <w:t>"/&gt;</w:t>
      </w:r>
    </w:p>
    <w:p w:rsidRPr="00291FD7" w:rsidR="00291FD7" w:rsidP="00291FD7" w:rsidRDefault="00291FD7" w14:paraId="4BA2AFC3" w14:textId="77777777">
      <w:pPr>
        <w:pStyle w:val="SourceCode"/>
        <w:rPr>
          <w:rStyle w:val="VerbatimChar"/>
        </w:rPr>
      </w:pPr>
      <w:r w:rsidRPr="00291FD7">
        <w:rPr>
          <w:rStyle w:val="VerbatimChar"/>
        </w:rPr>
        <w:t>&lt;</w:t>
      </w:r>
      <w:proofErr w:type="spellStart"/>
      <w:proofErr w:type="gramStart"/>
      <w:r w:rsidRPr="00291FD7">
        <w:rPr>
          <w:rStyle w:val="VerbatimChar"/>
        </w:rPr>
        <w:t>xs:element</w:t>
      </w:r>
      <w:proofErr w:type="spellEnd"/>
      <w:proofErr w:type="gramEnd"/>
      <w:r w:rsidRPr="00291FD7">
        <w:rPr>
          <w:rStyle w:val="VerbatimChar"/>
        </w:rPr>
        <w:t xml:space="preserve"> minOccurs="1" </w:t>
      </w:r>
      <w:proofErr w:type="spellStart"/>
      <w:r w:rsidRPr="00291FD7">
        <w:rPr>
          <w:rStyle w:val="VerbatimChar"/>
        </w:rPr>
        <w:t>maxOccurs</w:t>
      </w:r>
      <w:proofErr w:type="spellEnd"/>
      <w:r w:rsidRPr="00291FD7">
        <w:rPr>
          <w:rStyle w:val="VerbatimChar"/>
        </w:rPr>
        <w:t>="1" name="</w:t>
      </w:r>
      <w:proofErr w:type="spellStart"/>
      <w:r w:rsidRPr="00291FD7">
        <w:rPr>
          <w:rStyle w:val="VerbatimChar"/>
        </w:rPr>
        <w:t>AdditionalInformationURL</w:t>
      </w:r>
      <w:proofErr w:type="spellEnd"/>
      <w:r w:rsidRPr="00291FD7">
        <w:rPr>
          <w:rStyle w:val="VerbatimChar"/>
        </w:rPr>
        <w:t>" type="</w:t>
      </w:r>
      <w:proofErr w:type="spellStart"/>
      <w:r w:rsidRPr="00291FD7">
        <w:rPr>
          <w:rStyle w:val="VerbatimChar"/>
        </w:rPr>
        <w:t>xs:string</w:t>
      </w:r>
      <w:proofErr w:type="spellEnd"/>
      <w:r w:rsidRPr="00291FD7">
        <w:rPr>
          <w:rStyle w:val="VerbatimChar"/>
        </w:rPr>
        <w:t xml:space="preserve"> "/&gt;</w:t>
      </w:r>
    </w:p>
    <w:p w:rsidRPr="00291FD7" w:rsidR="00291FD7" w:rsidP="00291FD7" w:rsidRDefault="00291FD7" w14:paraId="3B3D9C9D" w14:textId="77777777">
      <w:pPr>
        <w:pStyle w:val="SourceCode"/>
        <w:rPr>
          <w:rStyle w:val="VerbatimChar"/>
        </w:rPr>
      </w:pPr>
      <w:r w:rsidRPr="00291FD7">
        <w:rPr>
          <w:rStyle w:val="VerbatimChar"/>
        </w:rPr>
        <w:t xml:space="preserve">  &lt;/</w:t>
      </w:r>
      <w:proofErr w:type="spellStart"/>
      <w:proofErr w:type="gramStart"/>
      <w:r w:rsidRPr="00291FD7">
        <w:rPr>
          <w:rStyle w:val="VerbatimChar"/>
        </w:rPr>
        <w:t>xs:sequence</w:t>
      </w:r>
      <w:proofErr w:type="spellEnd"/>
      <w:proofErr w:type="gramEnd"/>
      <w:r w:rsidRPr="00291FD7">
        <w:rPr>
          <w:rStyle w:val="VerbatimChar"/>
        </w:rPr>
        <w:t>&gt;</w:t>
      </w:r>
    </w:p>
    <w:p w:rsidR="00291FD7" w:rsidP="00291FD7" w:rsidRDefault="00291FD7" w14:paraId="5BC4033F" w14:textId="45AE0588">
      <w:pPr>
        <w:pStyle w:val="SourceCode"/>
        <w:rPr>
          <w:rStyle w:val="VerbatimChar"/>
        </w:rPr>
      </w:pPr>
      <w:r w:rsidRPr="00291FD7">
        <w:rPr>
          <w:rStyle w:val="VerbatimChar"/>
        </w:rPr>
        <w:t>&lt;/</w:t>
      </w:r>
      <w:proofErr w:type="spellStart"/>
      <w:proofErr w:type="gramStart"/>
      <w:r w:rsidRPr="00291FD7">
        <w:rPr>
          <w:rStyle w:val="VerbatimChar"/>
        </w:rPr>
        <w:t>xs:complexType</w:t>
      </w:r>
      <w:proofErr w:type="spellEnd"/>
      <w:proofErr w:type="gramEnd"/>
      <w:r w:rsidRPr="00291FD7">
        <w:rPr>
          <w:rStyle w:val="VerbatimChar"/>
        </w:rPr>
        <w:t>&gt;</w:t>
      </w:r>
    </w:p>
    <w:p w:rsidR="00A77479" w:rsidP="00291FD7" w:rsidRDefault="00A77479" w14:paraId="1DCD2E7F" w14:textId="72EE17F0">
      <w:pPr>
        <w:pStyle w:val="Heading2"/>
      </w:pPr>
      <w:bookmarkStart w:name="_SecurityLevels" w:id="376"/>
      <w:bookmarkStart w:name="_Toc32417389" w:id="377"/>
      <w:bookmarkEnd w:id="376"/>
      <w:proofErr w:type="spellStart"/>
      <w:r>
        <w:t>SecurityLevel</w:t>
      </w:r>
      <w:bookmarkEnd w:id="377"/>
      <w:proofErr w:type="spellEnd"/>
    </w:p>
    <w:p w:rsidR="00106EC2" w:rsidP="00106EC2" w:rsidRDefault="00A77479" w14:paraId="2C4D2C0C" w14:textId="33194D85">
      <w:pPr>
        <w:pStyle w:val="SourceCode"/>
      </w:pPr>
      <w:r w:rsidRPr="002B5B54">
        <w:rPr>
          <w:rStyle w:val="VerbatimChar"/>
        </w:rPr>
        <w:t>&lt;</w:t>
      </w:r>
      <w:proofErr w:type="spellStart"/>
      <w:proofErr w:type="gramStart"/>
      <w:r w:rsidRPr="002B5B54">
        <w:rPr>
          <w:rStyle w:val="VerbatimChar"/>
        </w:rPr>
        <w:t>xs:</w:t>
      </w:r>
      <w:r w:rsidR="00106EC2">
        <w:rPr>
          <w:rStyle w:val="VerbatimChar"/>
        </w:rPr>
        <w:t>simple</w:t>
      </w:r>
      <w:r w:rsidRPr="002B5B54">
        <w:rPr>
          <w:rStyle w:val="VerbatimChar"/>
        </w:rPr>
        <w:t>Type</w:t>
      </w:r>
      <w:proofErr w:type="spellEnd"/>
      <w:proofErr w:type="gramEnd"/>
      <w:r w:rsidRPr="002B5B54">
        <w:rPr>
          <w:rStyle w:val="VerbatimChar"/>
        </w:rPr>
        <w:t xml:space="preserve"> name="</w:t>
      </w:r>
      <w:proofErr w:type="spellStart"/>
      <w:r>
        <w:rPr>
          <w:rStyle w:val="VerbatimChar"/>
        </w:rPr>
        <w:t>Security</w:t>
      </w:r>
      <w:r w:rsidR="00106EC2">
        <w:rPr>
          <w:rStyle w:val="VerbatimChar"/>
        </w:rPr>
        <w:t>Level</w:t>
      </w:r>
      <w:proofErr w:type="spellEnd"/>
      <w:r w:rsidRPr="002B5B54">
        <w:rPr>
          <w:rStyle w:val="VerbatimChar"/>
        </w:rPr>
        <w:t>"&gt;</w:t>
      </w:r>
      <w:r w:rsidRPr="002B5B54">
        <w:br/>
      </w:r>
      <w:r w:rsidR="005373C4">
        <w:t xml:space="preserve">  </w:t>
      </w:r>
      <w:r w:rsidR="00106EC2">
        <w:t>&lt;restriction base='integer'&gt;</w:t>
      </w:r>
    </w:p>
    <w:p w:rsidR="00106EC2" w:rsidP="00106EC2" w:rsidRDefault="00106EC2" w14:paraId="279F9144" w14:textId="01CC1E18">
      <w:pPr>
        <w:pStyle w:val="SourceCode"/>
      </w:pPr>
      <w:r>
        <w:t xml:space="preserve">    &lt;</w:t>
      </w:r>
      <w:proofErr w:type="spellStart"/>
      <w:r>
        <w:t>minInclusive</w:t>
      </w:r>
      <w:proofErr w:type="spellEnd"/>
      <w:r>
        <w:t xml:space="preserve"> value='1'/&gt;</w:t>
      </w:r>
    </w:p>
    <w:p w:rsidR="00106EC2" w:rsidP="00106EC2" w:rsidRDefault="00106EC2" w14:paraId="529EB144" w14:textId="745CEE59">
      <w:pPr>
        <w:pStyle w:val="SourceCode"/>
      </w:pPr>
      <w:r>
        <w:t xml:space="preserve">    &lt;</w:t>
      </w:r>
      <w:proofErr w:type="spellStart"/>
      <w:r>
        <w:t>maxInclusive</w:t>
      </w:r>
      <w:proofErr w:type="spellEnd"/>
      <w:r>
        <w:t xml:space="preserve"> value='4'/&gt;</w:t>
      </w:r>
    </w:p>
    <w:p w:rsidRPr="00A86060" w:rsidR="00A77479" w:rsidP="00A77479" w:rsidRDefault="00106EC2" w14:paraId="4167097F" w14:textId="0CEB52A9">
      <w:pPr>
        <w:pStyle w:val="SourceCode"/>
      </w:pPr>
      <w:r>
        <w:t xml:space="preserve">  &lt;/restriction&gt;</w:t>
      </w:r>
      <w:r w:rsidRPr="00A86060" w:rsidR="00A77479">
        <w:br/>
      </w:r>
      <w:r w:rsidRPr="00A86060" w:rsidR="00A77479">
        <w:rPr>
          <w:rStyle w:val="VerbatimChar"/>
        </w:rPr>
        <w:t>&lt;/</w:t>
      </w:r>
      <w:proofErr w:type="spellStart"/>
      <w:proofErr w:type="gramStart"/>
      <w:r w:rsidRPr="00A86060" w:rsidR="00A77479">
        <w:rPr>
          <w:rStyle w:val="VerbatimChar"/>
        </w:rPr>
        <w:t>xs:</w:t>
      </w:r>
      <w:r>
        <w:rPr>
          <w:rStyle w:val="VerbatimChar"/>
        </w:rPr>
        <w:t>simple</w:t>
      </w:r>
      <w:r w:rsidRPr="00A86060" w:rsidR="00A77479">
        <w:rPr>
          <w:rStyle w:val="VerbatimChar"/>
        </w:rPr>
        <w:t>Type</w:t>
      </w:r>
      <w:proofErr w:type="spellEnd"/>
      <w:proofErr w:type="gramEnd"/>
      <w:r w:rsidRPr="00A86060" w:rsidR="00A77479">
        <w:rPr>
          <w:rStyle w:val="VerbatimChar"/>
        </w:rPr>
        <w:t>&gt;</w:t>
      </w:r>
    </w:p>
    <w:p w:rsidR="003B3FF5" w:rsidP="003B3FF5" w:rsidRDefault="32F11E79" w14:paraId="68238D70" w14:textId="2FB77947">
      <w:pPr>
        <w:pStyle w:val="Heading2"/>
      </w:pPr>
      <w:bookmarkStart w:name="_Toc32417390" w:id="378"/>
      <w:proofErr w:type="spellStart"/>
      <w:r>
        <w:t>SecurityToken</w:t>
      </w:r>
      <w:bookmarkEnd w:id="378"/>
      <w:proofErr w:type="spellEnd"/>
    </w:p>
    <w:p w:rsidR="003B3FF5" w:rsidP="003B3FF5" w:rsidRDefault="003B3FF5" w14:paraId="36F5F574" w14:textId="77777777">
      <w:pPr>
        <w:pStyle w:val="SourceCode"/>
      </w:pPr>
      <w:r w:rsidRPr="002B5B54">
        <w:rPr>
          <w:rStyle w:val="VerbatimChar"/>
        </w:rPr>
        <w:t>&lt;</w:t>
      </w:r>
      <w:proofErr w:type="spellStart"/>
      <w:proofErr w:type="gramStart"/>
      <w:r w:rsidRPr="002B5B54">
        <w:rPr>
          <w:rStyle w:val="VerbatimChar"/>
        </w:rPr>
        <w:t>xs:complexType</w:t>
      </w:r>
      <w:proofErr w:type="spellEnd"/>
      <w:proofErr w:type="gramEnd"/>
      <w:r w:rsidRPr="002B5B54">
        <w:rPr>
          <w:rStyle w:val="VerbatimChar"/>
        </w:rPr>
        <w:t xml:space="preserve"> name="</w:t>
      </w:r>
      <w:proofErr w:type="spellStart"/>
      <w:r w:rsidRPr="002B5B54">
        <w:rPr>
          <w:rStyle w:val="VerbatimChar"/>
        </w:rPr>
        <w:t>SecurityToken</w:t>
      </w:r>
      <w:proofErr w:type="spellEnd"/>
      <w:r w:rsidRPr="002B5B54">
        <w:rPr>
          <w:rStyle w:val="VerbatimChar"/>
        </w:rPr>
        <w:t>"&gt;</w:t>
      </w:r>
      <w:r w:rsidRPr="002B5B54">
        <w:br/>
      </w:r>
      <w:r w:rsidRPr="002B5B54">
        <w:rPr>
          <w:rStyle w:val="VerbatimChar"/>
        </w:rPr>
        <w:t xml:space="preserve">  &lt;</w:t>
      </w:r>
      <w:proofErr w:type="spellStart"/>
      <w:r w:rsidRPr="002B5B54">
        <w:rPr>
          <w:rStyle w:val="VerbatimChar"/>
        </w:rPr>
        <w:t>xs:sequence</w:t>
      </w:r>
      <w:proofErr w:type="spellEnd"/>
      <w:r w:rsidRPr="002B5B54">
        <w:rPr>
          <w:rStyle w:val="VerbatimChar"/>
        </w:rPr>
        <w:t>&gt;</w:t>
      </w:r>
      <w:r w:rsidRPr="002B5B54">
        <w:br/>
      </w:r>
      <w:r w:rsidRPr="00A86060">
        <w:rPr>
          <w:rStyle w:val="VerbatimChar"/>
        </w:rPr>
        <w:t xml:space="preserve">    &lt;</w:t>
      </w:r>
      <w:proofErr w:type="spellStart"/>
      <w:r w:rsidRPr="00A86060">
        <w:rPr>
          <w:rStyle w:val="VerbatimChar"/>
        </w:rPr>
        <w:t>xs:any</w:t>
      </w:r>
      <w:proofErr w:type="spellEnd"/>
      <w:r w:rsidRPr="00A86060">
        <w:rPr>
          <w:rStyle w:val="VerbatimChar"/>
        </w:rPr>
        <w:t xml:space="preserve"> minOccurs="1" </w:t>
      </w:r>
      <w:proofErr w:type="spellStart"/>
      <w:r w:rsidRPr="00A86060">
        <w:rPr>
          <w:rStyle w:val="VerbatimChar"/>
        </w:rPr>
        <w:t>maxOccurs</w:t>
      </w:r>
      <w:proofErr w:type="spellEnd"/>
      <w:r w:rsidRPr="00A86060">
        <w:rPr>
          <w:rStyle w:val="VerbatimChar"/>
        </w:rPr>
        <w:t xml:space="preserve">="1" namespace="##any" </w:t>
      </w:r>
      <w:proofErr w:type="spellStart"/>
      <w:r w:rsidRPr="00A86060">
        <w:rPr>
          <w:rStyle w:val="VerbatimChar"/>
        </w:rPr>
        <w:t>processContents</w:t>
      </w:r>
      <w:proofErr w:type="spellEnd"/>
      <w:r w:rsidRPr="00A86060">
        <w:rPr>
          <w:rStyle w:val="VerbatimChar"/>
        </w:rPr>
        <w:t>="lax"/&gt;</w:t>
      </w:r>
      <w:r w:rsidRPr="00A86060">
        <w:br/>
      </w:r>
      <w:r w:rsidRPr="00A86060">
        <w:rPr>
          <w:rStyle w:val="VerbatimChar"/>
        </w:rPr>
        <w:t xml:space="preserve">  &lt;/</w:t>
      </w:r>
      <w:proofErr w:type="spellStart"/>
      <w:r w:rsidRPr="00A86060">
        <w:rPr>
          <w:rStyle w:val="VerbatimChar"/>
        </w:rPr>
        <w:t>xs:sequence</w:t>
      </w:r>
      <w:proofErr w:type="spellEnd"/>
      <w:r w:rsidRPr="00A86060">
        <w:rPr>
          <w:rStyle w:val="VerbatimChar"/>
        </w:rPr>
        <w:t>&gt;</w:t>
      </w:r>
      <w:r w:rsidRPr="00A86060">
        <w:br/>
      </w:r>
      <w:r w:rsidRPr="00A86060">
        <w:rPr>
          <w:rStyle w:val="VerbatimChar"/>
        </w:rPr>
        <w:t>&lt;/</w:t>
      </w:r>
      <w:proofErr w:type="spellStart"/>
      <w:r w:rsidRPr="00A86060">
        <w:rPr>
          <w:rStyle w:val="VerbatimChar"/>
        </w:rPr>
        <w:t>xs:complexType</w:t>
      </w:r>
      <w:proofErr w:type="spellEnd"/>
      <w:r w:rsidRPr="00A86060">
        <w:rPr>
          <w:rStyle w:val="VerbatimChar"/>
        </w:rPr>
        <w:t>&gt;</w:t>
      </w:r>
    </w:p>
    <w:p w:rsidR="00E7613F" w:rsidP="003B3FF5" w:rsidRDefault="00E7613F" w14:paraId="58726DED" w14:textId="049587CC">
      <w:pPr>
        <w:pStyle w:val="Heading2"/>
        <w:rPr>
          <w:ins w:author="Karamjit Kaur" w:date="2020-01-17T14:19:00Z" w:id="379"/>
        </w:rPr>
      </w:pPr>
      <w:bookmarkStart w:name="_SupportedOperations" w:id="380"/>
      <w:bookmarkStart w:name="_SupportedContentFilteringLanguages" w:id="381"/>
      <w:bookmarkStart w:name="_Toc32417391" w:id="382"/>
      <w:bookmarkEnd w:id="375"/>
      <w:bookmarkEnd w:id="380"/>
      <w:bookmarkEnd w:id="381"/>
      <w:proofErr w:type="spellStart"/>
      <w:ins w:author="Karamjit Kaur" w:date="2020-01-17T14:18:00Z" w:id="383">
        <w:r>
          <w:lastRenderedPageBreak/>
          <w:t>ContentFilteringLanguage</w:t>
        </w:r>
      </w:ins>
      <w:bookmarkEnd w:id="382"/>
      <w:proofErr w:type="spellEnd"/>
    </w:p>
    <w:p w:rsidR="00666755" w:rsidP="00E7613F" w:rsidRDefault="00E7613F" w14:paraId="0427E75C" w14:textId="701B8285">
      <w:pPr>
        <w:pStyle w:val="SourceCode"/>
        <w:rPr>
          <w:ins w:author="Karamjit Kaur" w:date="2020-01-17T15:56:00Z" w:id="384"/>
          <w:rStyle w:val="VerbatimChar"/>
        </w:rPr>
      </w:pPr>
      <w:ins w:author="Karamjit Kaur" w:date="2020-01-17T14:19:00Z" w:id="385">
        <w:r w:rsidRPr="002B5B54">
          <w:rPr>
            <w:rStyle w:val="VerbatimChar"/>
          </w:rPr>
          <w:t>&lt;</w:t>
        </w:r>
        <w:proofErr w:type="spellStart"/>
        <w:proofErr w:type="gramStart"/>
        <w:r w:rsidRPr="002B5B54">
          <w:rPr>
            <w:rStyle w:val="VerbatimChar"/>
          </w:rPr>
          <w:t>xs:complexType</w:t>
        </w:r>
        <w:proofErr w:type="spellEnd"/>
        <w:proofErr w:type="gramEnd"/>
        <w:r w:rsidRPr="002B5B54">
          <w:rPr>
            <w:rStyle w:val="VerbatimChar"/>
          </w:rPr>
          <w:t xml:space="preserve"> name="</w:t>
        </w:r>
        <w:proofErr w:type="spellStart"/>
        <w:r>
          <w:rPr>
            <w:rStyle w:val="VerbatimChar"/>
          </w:rPr>
          <w:t>ContentFilteringLanguages</w:t>
        </w:r>
        <w:proofErr w:type="spellEnd"/>
        <w:r w:rsidRPr="002B5B54">
          <w:rPr>
            <w:rStyle w:val="VerbatimChar"/>
          </w:rPr>
          <w:t>"&gt;</w:t>
        </w:r>
        <w:r w:rsidRPr="002B5B54">
          <w:br/>
        </w:r>
        <w:r w:rsidRPr="002B5B54">
          <w:rPr>
            <w:rStyle w:val="VerbatimChar"/>
          </w:rPr>
          <w:t xml:space="preserve">  &lt;</w:t>
        </w:r>
        <w:proofErr w:type="spellStart"/>
        <w:r w:rsidRPr="002B5B54">
          <w:rPr>
            <w:rStyle w:val="VerbatimChar"/>
          </w:rPr>
          <w:t>xs:sequence</w:t>
        </w:r>
        <w:proofErr w:type="spellEnd"/>
        <w:r w:rsidRPr="002B5B54">
          <w:rPr>
            <w:rStyle w:val="VerbatimChar"/>
          </w:rPr>
          <w:t>&gt;</w:t>
        </w:r>
        <w:r w:rsidRPr="002B5B54">
          <w:br/>
        </w:r>
      </w:ins>
      <w:ins w:author="Karamjit Kaur" w:date="2020-01-17T15:50:00Z" w:id="386">
        <w:r w:rsidR="00666755">
          <w:rPr>
            <w:rStyle w:val="VerbatimChar"/>
          </w:rPr>
          <w:t xml:space="preserve">    &lt;</w:t>
        </w:r>
        <w:proofErr w:type="spellStart"/>
        <w:r w:rsidR="00666755">
          <w:rPr>
            <w:rStyle w:val="VerbatimChar"/>
          </w:rPr>
          <w:t>xs:element</w:t>
        </w:r>
        <w:proofErr w:type="spellEnd"/>
        <w:r w:rsidR="00666755">
          <w:rPr>
            <w:rStyle w:val="VerbatimChar"/>
          </w:rPr>
          <w:t xml:space="preserve"> minOccurs="1" </w:t>
        </w:r>
        <w:proofErr w:type="spellStart"/>
        <w:r w:rsidR="00666755">
          <w:rPr>
            <w:rStyle w:val="VerbatimChar"/>
          </w:rPr>
          <w:t>maxOccurs</w:t>
        </w:r>
        <w:proofErr w:type="spellEnd"/>
        <w:r w:rsidR="00666755">
          <w:rPr>
            <w:rStyle w:val="VerbatimChar"/>
          </w:rPr>
          <w:t>="</w:t>
        </w:r>
      </w:ins>
      <w:ins w:author="Karamjit Kaur" w:date="2020-01-17T15:54:00Z" w:id="387">
        <w:r w:rsidR="00666755">
          <w:rPr>
            <w:rStyle w:val="VerbatimChar"/>
          </w:rPr>
          <w:t>unbounded</w:t>
        </w:r>
      </w:ins>
      <w:ins w:author="Karamjit Kaur" w:date="2020-01-17T15:50:00Z" w:id="388">
        <w:r w:rsidR="00666755">
          <w:rPr>
            <w:rStyle w:val="VerbatimChar"/>
          </w:rPr>
          <w:t>" name="</w:t>
        </w:r>
      </w:ins>
      <w:ins w:author="Karamjit Kaur" w:date="2020-01-17T15:52:00Z" w:id="389">
        <w:r w:rsidR="00666755">
          <w:rPr>
            <w:rStyle w:val="VerbatimChar"/>
          </w:rPr>
          <w:t>MediaType</w:t>
        </w:r>
      </w:ins>
      <w:ins w:author="Karamjit Kaur" w:date="2020-01-17T15:50:00Z" w:id="390">
        <w:r w:rsidR="00666755">
          <w:rPr>
            <w:rStyle w:val="VerbatimChar"/>
          </w:rPr>
          <w:t>" type="</w:t>
        </w:r>
        <w:proofErr w:type="spellStart"/>
        <w:r w:rsidR="00666755">
          <w:rPr>
            <w:rStyle w:val="VerbatimChar"/>
          </w:rPr>
          <w:t>xs:</w:t>
        </w:r>
      </w:ins>
      <w:ins w:author="Karamjit Kaur" w:date="2020-01-17T15:55:00Z" w:id="391">
        <w:r w:rsidR="00666755">
          <w:rPr>
            <w:rStyle w:val="VerbatimChar"/>
          </w:rPr>
          <w:t>string</w:t>
        </w:r>
      </w:ins>
      <w:proofErr w:type="spellEnd"/>
      <w:ins w:author="Karamjit Kaur" w:date="2020-01-17T15:50:00Z" w:id="392">
        <w:r w:rsidR="00666755">
          <w:rPr>
            <w:rStyle w:val="VerbatimChar"/>
          </w:rPr>
          <w:t>"/&gt;</w:t>
        </w:r>
      </w:ins>
    </w:p>
    <w:p w:rsidRPr="005D655C" w:rsidR="00666755" w:rsidP="00666755" w:rsidRDefault="00666755" w14:paraId="04BF1304" w14:textId="77777777">
      <w:pPr>
        <w:pStyle w:val="SourceCode"/>
        <w:rPr>
          <w:ins w:author="Karamjit Kaur" w:date="2020-01-17T15:58:00Z" w:id="393"/>
        </w:rPr>
      </w:pPr>
      <w:ins w:author="Karamjit Kaur" w:date="2020-01-17T15:56:00Z" w:id="394">
        <w:r>
          <w:rPr>
            <w:rStyle w:val="VerbatimChar"/>
          </w:rPr>
          <w:t xml:space="preserve">       </w:t>
        </w:r>
      </w:ins>
      <w:ins w:author="Karamjit Kaur" w:date="2020-01-17T15:58:00Z" w:id="395">
        <w:r w:rsidRPr="005D655C">
          <w:t>&lt;</w:t>
        </w:r>
        <w:proofErr w:type="spellStart"/>
        <w:proofErr w:type="gramStart"/>
        <w:r w:rsidRPr="005D655C">
          <w:t>xs:simpleContent</w:t>
        </w:r>
        <w:proofErr w:type="spellEnd"/>
        <w:proofErr w:type="gramEnd"/>
        <w:r w:rsidRPr="005D655C">
          <w:t>&gt;</w:t>
        </w:r>
      </w:ins>
    </w:p>
    <w:p w:rsidRPr="005D655C" w:rsidR="00666755" w:rsidP="00666755" w:rsidRDefault="00666755" w14:paraId="3149416B" w14:textId="77777777">
      <w:pPr>
        <w:pStyle w:val="SourceCode"/>
        <w:rPr>
          <w:ins w:author="Karamjit Kaur" w:date="2020-01-17T15:58:00Z" w:id="396"/>
        </w:rPr>
      </w:pPr>
      <w:ins w:author="Karamjit Kaur" w:date="2020-01-17T15:58:00Z" w:id="397">
        <w:r w:rsidRPr="005D655C">
          <w:t xml:space="preserve">        &lt;</w:t>
        </w:r>
        <w:proofErr w:type="spellStart"/>
        <w:proofErr w:type="gramStart"/>
        <w:r w:rsidRPr="005D655C">
          <w:t>xs:extension</w:t>
        </w:r>
        <w:proofErr w:type="spellEnd"/>
        <w:proofErr w:type="gramEnd"/>
        <w:r w:rsidRPr="005D655C">
          <w:t xml:space="preserve"> base="</w:t>
        </w:r>
        <w:proofErr w:type="spellStart"/>
        <w:r w:rsidRPr="005D655C">
          <w:t>xs:string</w:t>
        </w:r>
        <w:proofErr w:type="spellEnd"/>
        <w:r w:rsidRPr="005D655C">
          <w:t>"&gt;</w:t>
        </w:r>
      </w:ins>
    </w:p>
    <w:p w:rsidRPr="005D655C" w:rsidR="00666755" w:rsidP="00666755" w:rsidRDefault="00666755" w14:paraId="01B97D11" w14:textId="77777777">
      <w:pPr>
        <w:pStyle w:val="SourceCode"/>
        <w:rPr>
          <w:ins w:author="Karamjit Kaur" w:date="2020-01-17T15:58:00Z" w:id="398"/>
        </w:rPr>
      </w:pPr>
      <w:ins w:author="Karamjit Kaur" w:date="2020-01-17T15:58:00Z" w:id="399">
        <w:r w:rsidRPr="005D655C">
          <w:t xml:space="preserve">          &lt;</w:t>
        </w:r>
        <w:proofErr w:type="spellStart"/>
        <w:proofErr w:type="gramStart"/>
        <w:r w:rsidRPr="005D655C">
          <w:t>xs:attribute</w:t>
        </w:r>
        <w:proofErr w:type="spellEnd"/>
        <w:proofErr w:type="gramEnd"/>
        <w:r w:rsidRPr="005D655C">
          <w:t xml:space="preserve"> name="language" type="</w:t>
        </w:r>
        <w:proofErr w:type="spellStart"/>
        <w:r w:rsidRPr="005D655C">
          <w:t>xs:token</w:t>
        </w:r>
        <w:proofErr w:type="spellEnd"/>
        <w:r w:rsidRPr="005D655C">
          <w:t>" use="required"/&gt;</w:t>
        </w:r>
      </w:ins>
    </w:p>
    <w:p w:rsidRPr="005D655C" w:rsidR="00666755" w:rsidP="00666755" w:rsidRDefault="00666755" w14:paraId="43FF93BF" w14:textId="4746E247">
      <w:pPr>
        <w:pStyle w:val="SourceCode"/>
        <w:rPr>
          <w:ins w:author="Karamjit Kaur" w:date="2020-01-17T15:58:00Z" w:id="400"/>
        </w:rPr>
      </w:pPr>
      <w:ins w:author="Karamjit Kaur" w:date="2020-01-17T15:58:00Z" w:id="401">
        <w:r w:rsidRPr="005D655C">
          <w:t>          &lt;</w:t>
        </w:r>
      </w:ins>
      <w:proofErr w:type="gramStart"/>
      <w:ins w:author="Karamjit Kaur" w:date="2020-01-20T10:50:00Z" w:id="402">
        <w:r w:rsidRPr="005D655C" w:rsidR="00F6093E">
          <w:t>xs:attribute</w:t>
        </w:r>
      </w:ins>
      <w:proofErr w:type="gramEnd"/>
      <w:ins w:author="Karamjit Kaur" w:date="2020-01-17T15:58:00Z" w:id="403">
        <w:r w:rsidRPr="005D655C">
          <w:t> name="languageVersion" type="xs:token" use="optional"/&gt;</w:t>
        </w:r>
      </w:ins>
    </w:p>
    <w:p w:rsidRPr="005D655C" w:rsidR="00666755" w:rsidP="00666755" w:rsidRDefault="00666755" w14:paraId="3ED3E46D" w14:textId="77777777">
      <w:pPr>
        <w:pStyle w:val="SourceCode"/>
        <w:rPr>
          <w:ins w:author="Karamjit Kaur" w:date="2020-01-17T15:58:00Z" w:id="404"/>
        </w:rPr>
      </w:pPr>
      <w:ins w:author="Karamjit Kaur" w:date="2020-01-17T15:58:00Z" w:id="405">
        <w:r w:rsidRPr="005D655C">
          <w:t xml:space="preserve">        &lt;/</w:t>
        </w:r>
        <w:proofErr w:type="spellStart"/>
        <w:proofErr w:type="gramStart"/>
        <w:r w:rsidRPr="005D655C">
          <w:t>xs:extension</w:t>
        </w:r>
        <w:proofErr w:type="spellEnd"/>
        <w:proofErr w:type="gramEnd"/>
        <w:r w:rsidRPr="005D655C">
          <w:t>&gt;</w:t>
        </w:r>
      </w:ins>
    </w:p>
    <w:p w:rsidRPr="005D655C" w:rsidR="00666755" w:rsidP="00666755" w:rsidRDefault="00666755" w14:paraId="61EEF280" w14:textId="77777777">
      <w:pPr>
        <w:pStyle w:val="SourceCode"/>
        <w:rPr>
          <w:ins w:author="Karamjit Kaur" w:date="2020-01-17T15:58:00Z" w:id="406"/>
        </w:rPr>
      </w:pPr>
      <w:ins w:author="Karamjit Kaur" w:date="2020-01-17T15:58:00Z" w:id="407">
        <w:r w:rsidRPr="005D655C">
          <w:t xml:space="preserve">      &lt;/</w:t>
        </w:r>
        <w:proofErr w:type="spellStart"/>
        <w:proofErr w:type="gramStart"/>
        <w:r w:rsidRPr="005D655C">
          <w:t>xs:simpleContent</w:t>
        </w:r>
        <w:proofErr w:type="spellEnd"/>
        <w:proofErr w:type="gramEnd"/>
        <w:r w:rsidRPr="005D655C">
          <w:t>&gt;</w:t>
        </w:r>
      </w:ins>
    </w:p>
    <w:p w:rsidR="00E7613F" w:rsidP="00666755" w:rsidRDefault="00E7613F" w14:paraId="342BE528" w14:textId="26DA0E97">
      <w:pPr>
        <w:pStyle w:val="SourceCode"/>
        <w:rPr>
          <w:ins w:author="Karamjit Kaur" w:date="2020-01-17T14:19:00Z" w:id="408"/>
        </w:rPr>
      </w:pPr>
      <w:ins w:author="Karamjit Kaur" w:date="2020-01-17T14:19:00Z" w:id="409">
        <w:r w:rsidRPr="00A86060">
          <w:rPr>
            <w:rStyle w:val="VerbatimChar"/>
          </w:rPr>
          <w:t xml:space="preserve">  &lt;/</w:t>
        </w:r>
        <w:proofErr w:type="spellStart"/>
        <w:proofErr w:type="gramStart"/>
        <w:r w:rsidRPr="00A86060">
          <w:rPr>
            <w:rStyle w:val="VerbatimChar"/>
          </w:rPr>
          <w:t>xs:sequence</w:t>
        </w:r>
        <w:proofErr w:type="spellEnd"/>
        <w:proofErr w:type="gramEnd"/>
        <w:r w:rsidRPr="00A86060">
          <w:rPr>
            <w:rStyle w:val="VerbatimChar"/>
          </w:rPr>
          <w:t>&gt;</w:t>
        </w:r>
        <w:r w:rsidRPr="00A86060">
          <w:br/>
        </w:r>
        <w:r w:rsidRPr="00A86060">
          <w:rPr>
            <w:rStyle w:val="VerbatimChar"/>
          </w:rPr>
          <w:t>&lt;/</w:t>
        </w:r>
        <w:proofErr w:type="spellStart"/>
        <w:r w:rsidRPr="00A86060">
          <w:rPr>
            <w:rStyle w:val="VerbatimChar"/>
          </w:rPr>
          <w:t>xs:complexType</w:t>
        </w:r>
        <w:proofErr w:type="spellEnd"/>
        <w:r w:rsidRPr="00A86060">
          <w:rPr>
            <w:rStyle w:val="VerbatimChar"/>
          </w:rPr>
          <w:t>&gt;</w:t>
        </w:r>
      </w:ins>
    </w:p>
    <w:p w:rsidR="005F4792" w:rsidP="005F4792" w:rsidRDefault="28177FA6" w14:paraId="1CE75CBC" w14:textId="77777777">
      <w:pPr>
        <w:pStyle w:val="Heading2"/>
      </w:pPr>
      <w:bookmarkStart w:name="conformance" w:id="410"/>
      <w:bookmarkStart w:name="_Toc32417392" w:id="411"/>
      <w:bookmarkStart w:name="_Toc25357205" w:id="412"/>
      <w:bookmarkEnd w:id="410"/>
      <w:proofErr w:type="spellStart"/>
      <w:r>
        <w:t>SupportedOperations</w:t>
      </w:r>
      <w:bookmarkEnd w:id="411"/>
      <w:proofErr w:type="spellEnd"/>
    </w:p>
    <w:p w:rsidR="005F4792" w:rsidP="005F4792" w:rsidRDefault="005F4792" w14:paraId="74E0E9C7" w14:textId="77777777">
      <w:pPr>
        <w:pStyle w:val="SourceCode"/>
        <w:rPr>
          <w:rStyle w:val="VerbatimChar"/>
        </w:rPr>
      </w:pPr>
      <w:bookmarkStart w:name="_Hlk32411813" w:id="413"/>
      <w:r w:rsidRPr="002B5B54">
        <w:rPr>
          <w:rStyle w:val="VerbatimChar"/>
        </w:rPr>
        <w:t>&lt;</w:t>
      </w:r>
      <w:proofErr w:type="spellStart"/>
      <w:r w:rsidRPr="002B5B54">
        <w:rPr>
          <w:rStyle w:val="VerbatimChar"/>
        </w:rPr>
        <w:t>xs:complexType</w:t>
      </w:r>
      <w:proofErr w:type="spellEnd"/>
      <w:r w:rsidRPr="002B5B54">
        <w:rPr>
          <w:rStyle w:val="VerbatimChar"/>
        </w:rPr>
        <w:t xml:space="preserve"> name="</w:t>
      </w:r>
      <w:proofErr w:type="spellStart"/>
      <w:r>
        <w:rPr>
          <w:rStyle w:val="VerbatimChar"/>
        </w:rPr>
        <w:t>SupportedOperations</w:t>
      </w:r>
      <w:proofErr w:type="spellEnd"/>
      <w:r w:rsidRPr="002B5B54">
        <w:rPr>
          <w:rStyle w:val="VerbatimChar"/>
        </w:rPr>
        <w:t>"&gt;</w:t>
      </w:r>
      <w:r w:rsidRPr="002B5B54">
        <w:br/>
      </w:r>
      <w:r>
        <w:rPr>
          <w:rStyle w:val="VerbatimChar"/>
        </w:rPr>
        <w:t>&lt;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IsXMLFilteringEnabled</w:t>
      </w:r>
      <w:proofErr w:type="spellEnd"/>
      <w:r>
        <w:t xml:space="preserve"> </w:t>
      </w:r>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IsJSONFilteringEnabled</w:t>
      </w:r>
      <w:proofErr w:type="spellEnd"/>
      <w:r>
        <w:t xml:space="preserve"> </w:t>
      </w:r>
      <w:r>
        <w:rPr>
          <w:rStyle w:val="VerbatimChar"/>
        </w:rPr>
        <w:t>" type="</w:t>
      </w:r>
      <w:proofErr w:type="spellStart"/>
      <w:r>
        <w:rPr>
          <w:rStyle w:val="VerbatimChar"/>
        </w:rPr>
        <w:t>xs:boolean</w:t>
      </w:r>
      <w:proofErr w:type="spellEnd"/>
      <w:r>
        <w:rPr>
          <w:rStyle w:val="VerbatimChar"/>
        </w:rPr>
        <w:t>"/&gt;</w:t>
      </w:r>
    </w:p>
    <w:p w:rsidR="005F4792" w:rsidP="005F4792" w:rsidRDefault="005F4792" w14:paraId="737562F6" w14:textId="77874DBC">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w:t>
      </w:r>
      <w:r w:rsidR="003621A3">
        <w:rPr>
          <w:rStyle w:val="VerbatimChar"/>
        </w:rPr>
        <w:t>unbounded</w:t>
      </w:r>
      <w:r>
        <w:rPr>
          <w:rStyle w:val="VerbatimChar"/>
        </w:rPr>
        <w:t>" name="</w:t>
      </w:r>
      <w:proofErr w:type="spellStart"/>
      <w:r>
        <w:t>SupportedContentFilteringLanguages</w:t>
      </w:r>
      <w:proofErr w:type="spellEnd"/>
      <w:r>
        <w:rPr>
          <w:rStyle w:val="VerbatimChar"/>
        </w:rPr>
        <w:t>" type="</w:t>
      </w:r>
      <w:proofErr w:type="spellStart"/>
      <w:r>
        <w:rPr>
          <w:rStyle w:val="VerbatimChar"/>
        </w:rPr>
        <w:t>isbm:ContentFilteringLanguage</w:t>
      </w:r>
      <w:proofErr w:type="spellEnd"/>
      <w:r>
        <w:rPr>
          <w:rStyle w:val="VerbatimChar"/>
        </w:rPr>
        <w:t>"/&gt;</w:t>
      </w:r>
    </w:p>
    <w:p w:rsidR="005F4792" w:rsidP="005F4792" w:rsidRDefault="005F4792" w14:paraId="79627851" w14:textId="77777777">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="unbounded" name="</w:t>
      </w:r>
      <w:proofErr w:type="spellStart"/>
      <w:r>
        <w:t>SupportedAuthenticationTokenTypes</w:t>
      </w:r>
      <w:proofErr w:type="spellEnd"/>
      <w:r>
        <w:rPr>
          <w:rStyle w:val="VerbatimChar"/>
        </w:rPr>
        <w:t>" type="</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IsDeadLetteringEnabled</w:t>
      </w:r>
      <w:proofErr w:type="spellEnd"/>
      <w:r>
        <w:rPr>
          <w:rStyle w:val="VerbatimChar"/>
        </w:rPr>
        <w:t>" type="</w:t>
      </w:r>
      <w:proofErr w:type="spellStart"/>
      <w:r>
        <w:rPr>
          <w:rStyle w:val="VerbatimChar"/>
        </w:rPr>
        <w:t>xs:boolean</w:t>
      </w:r>
      <w:proofErr w:type="spellEnd"/>
      <w:r>
        <w:rPr>
          <w:rStyle w:val="VerbatimChar"/>
        </w:rPr>
        <w:t>"/&gt;</w:t>
      </w:r>
    </w:p>
    <w:p w:rsidR="005F4792" w:rsidP="005F4792" w:rsidRDefault="005F4792" w14:paraId="51AEAC7E" w14:textId="77777777">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IsChannelCreationEnabled</w:t>
      </w:r>
      <w:proofErr w:type="spellEnd"/>
      <w:r>
        <w:rPr>
          <w:rStyle w:val="VerbatimChar"/>
        </w:rPr>
        <w:t>" type="</w:t>
      </w:r>
      <w:proofErr w:type="spellStart"/>
      <w:r>
        <w:rPr>
          <w:rStyle w:val="VerbatimChar"/>
        </w:rPr>
        <w:t>xs:boolean</w:t>
      </w:r>
      <w:proofErr w:type="spellEnd"/>
      <w:r>
        <w:rPr>
          <w:rStyle w:val="VerbatimChar"/>
        </w:rPr>
        <w:t>"/&gt;</w:t>
      </w:r>
    </w:p>
    <w:p w:rsidR="005F4792" w:rsidP="005F4792" w:rsidRDefault="005F4792" w14:paraId="351C3B5C" w14:textId="77777777">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IsOpenChannelSecuringEnabled</w:t>
      </w:r>
      <w:proofErr w:type="spellEnd"/>
      <w:r>
        <w:rPr>
          <w:rStyle w:val="VerbatimChar"/>
        </w:rPr>
        <w:t>" type="</w:t>
      </w:r>
      <w:proofErr w:type="spellStart"/>
      <w:r>
        <w:rPr>
          <w:rStyle w:val="VerbatimChar"/>
        </w:rPr>
        <w:t>xs:boolean</w:t>
      </w:r>
      <w:proofErr w:type="spellEnd"/>
      <w:r>
        <w:rPr>
          <w:rStyle w:val="VerbatimChar"/>
        </w:rPr>
        <w:t>"/&gt;</w:t>
      </w:r>
    </w:p>
    <w:p w:rsidR="005F4792" w:rsidP="005F4792" w:rsidRDefault="005F4792" w14:paraId="171E0D3E" w14:textId="77777777">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IsWhitelistRequired</w:t>
      </w:r>
      <w:proofErr w:type="spellEnd"/>
      <w:r>
        <w:rPr>
          <w:rStyle w:val="VerbatimChar"/>
        </w:rPr>
        <w:t>" type="</w:t>
      </w:r>
      <w:proofErr w:type="spellStart"/>
      <w:r>
        <w:rPr>
          <w:rStyle w:val="VerbatimChar"/>
        </w:rPr>
        <w:t>xs:boolean</w:t>
      </w:r>
      <w:proofErr w:type="spellEnd"/>
      <w:r>
        <w:rPr>
          <w:rStyle w:val="VerbatimChar"/>
        </w:rPr>
        <w:t>"/&gt;</w:t>
      </w:r>
    </w:p>
    <w:p w:rsidR="005F4792" w:rsidP="005F4792" w:rsidRDefault="005F4792" w14:paraId="76EECEAC" w14:textId="77777777">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AdditionalInformationURL</w:t>
      </w:r>
      <w:proofErr w:type="spellEnd"/>
      <w:r>
        <w:rPr>
          <w:rStyle w:val="VerbatimChar"/>
        </w:rPr>
        <w:t>" type="</w:t>
      </w:r>
      <w:proofErr w:type="spellStart"/>
      <w:r>
        <w:rPr>
          <w:rStyle w:val="VerbatimChar"/>
        </w:rPr>
        <w:t>xs:string</w:t>
      </w:r>
      <w:proofErr w:type="spellEnd"/>
      <w:r>
        <w:rPr>
          <w:rStyle w:val="VerbatimChar"/>
        </w:rPr>
        <w:t>"/&gt;</w:t>
      </w:r>
    </w:p>
    <w:p w:rsidR="005F4792" w:rsidP="005F4792" w:rsidRDefault="005F4792" w14:paraId="427BA3CE" w14:textId="77777777">
      <w:pPr>
        <w:pStyle w:val="SourceCode"/>
        <w:rPr>
          <w:rStyle w:val="VerbatimChar"/>
        </w:rPr>
      </w:pPr>
      <w:r>
        <w:rPr>
          <w:rStyle w:val="VerbatimChar"/>
        </w:rPr>
        <w:t xml:space="preserve">  &lt;</w:t>
      </w:r>
      <w:proofErr w:type="spellStart"/>
      <w:proofErr w:type="gramStart"/>
      <w:r>
        <w:rPr>
          <w:rStyle w:val="VerbatimChar"/>
        </w:rPr>
        <w:t>xs:sequence</w:t>
      </w:r>
      <w:proofErr w:type="spellEnd"/>
      <w:proofErr w:type="gramEnd"/>
      <w:r>
        <w:rPr>
          <w:rStyle w:val="VerbatimChar"/>
        </w:rPr>
        <w:t>&gt;</w:t>
      </w:r>
    </w:p>
    <w:p w:rsidR="005F4792" w:rsidP="005F4792" w:rsidRDefault="005F4792" w14:paraId="1C47F17A" w14:textId="77777777">
      <w:pPr>
        <w:pStyle w:val="SourceCode"/>
        <w:rPr>
          <w:rStyle w:val="VerbatimChar"/>
        </w:rPr>
      </w:pPr>
      <w:r>
        <w:rPr>
          <w:rStyle w:val="VerbatimChar"/>
        </w:rPr>
        <w:t>&lt;</w:t>
      </w:r>
      <w:proofErr w:type="spellStart"/>
      <w:proofErr w:type="gramStart"/>
      <w:r>
        <w:rPr>
          <w:rStyle w:val="VerbatimChar"/>
        </w:rPr>
        <w:t>xs:complexType</w:t>
      </w:r>
      <w:proofErr w:type="spellEnd"/>
      <w:proofErr w:type="gramEnd"/>
      <w:r>
        <w:rPr>
          <w:rStyle w:val="VerbatimChar"/>
        </w:rPr>
        <w:t>&gt;</w:t>
      </w:r>
    </w:p>
    <w:p w:rsidR="00BF0136" w:rsidP="001936FB" w:rsidRDefault="00BF0136" w14:paraId="243C953A" w14:textId="19EB2BD3">
      <w:pPr>
        <w:pStyle w:val="Heading1"/>
      </w:pPr>
      <w:bookmarkStart w:name="_Toc32417393" w:id="414"/>
      <w:bookmarkEnd w:id="413"/>
      <w:r>
        <w:t>JSON Data Structures</w:t>
      </w:r>
      <w:bookmarkEnd w:id="412"/>
      <w:bookmarkEnd w:id="414"/>
    </w:p>
    <w:p w:rsidR="00C53513" w:rsidP="00C53513" w:rsidRDefault="00C53513" w14:paraId="1383F97E" w14:textId="00DFB050">
      <w:pPr>
        <w:pStyle w:val="BodyText"/>
      </w:pPr>
      <w:r>
        <w:t xml:space="preserve">The following data structures are used by the services defined in </w:t>
      </w:r>
      <w:hyperlink w:anchor="_3_Service_Definitions">
        <w:r>
          <w:rPr>
            <w:rStyle w:val="Hyperlink"/>
          </w:rPr>
          <w:t>Service Definitions</w:t>
        </w:r>
      </w:hyperlink>
      <w:r>
        <w:t xml:space="preserve"> and are defined using JSON Schema.</w:t>
      </w:r>
    </w:p>
    <w:p w:rsidR="00C53513" w:rsidP="00414966" w:rsidRDefault="00C53513" w14:paraId="6B22BAFE" w14:textId="5C2EDB69">
      <w:pPr>
        <w:pStyle w:val="Heading2"/>
      </w:pPr>
      <w:bookmarkStart w:name="_Channel" w:id="415"/>
      <w:bookmarkStart w:name="_Toc32417394" w:id="416"/>
      <w:bookmarkEnd w:id="415"/>
      <w:r>
        <w:t>Channel</w:t>
      </w:r>
      <w:bookmarkEnd w:id="416"/>
    </w:p>
    <w:p w:rsidRPr="002B5B54" w:rsidR="00781238" w:rsidP="00A86060" w:rsidRDefault="00781238" w14:paraId="4F038AA6" w14:textId="77777777">
      <w:pPr>
        <w:pStyle w:val="SourceCode"/>
        <w:rPr>
          <w:rStyle w:val="VerbatimChar"/>
        </w:rPr>
      </w:pPr>
      <w:r w:rsidRPr="002B5B54">
        <w:rPr>
          <w:rStyle w:val="VerbatimChar"/>
        </w:rPr>
        <w:t>"Channel": {</w:t>
      </w:r>
    </w:p>
    <w:p w:rsidRPr="002B5B54" w:rsidR="00781238" w:rsidRDefault="00781238" w14:paraId="55EAD912" w14:textId="77777777">
      <w:pPr>
        <w:pStyle w:val="SourceCode"/>
        <w:rPr>
          <w:rStyle w:val="VerbatimChar"/>
        </w:rPr>
      </w:pPr>
      <w:r w:rsidRPr="002B5B54">
        <w:rPr>
          <w:rStyle w:val="VerbatimChar"/>
        </w:rPr>
        <w:t xml:space="preserve">        "type": "object",</w:t>
      </w:r>
    </w:p>
    <w:p w:rsidRPr="002B5B54" w:rsidR="00781238" w:rsidRDefault="00781238" w14:paraId="2D966E6B" w14:textId="77777777">
      <w:pPr>
        <w:pStyle w:val="SourceCode"/>
        <w:rPr>
          <w:rStyle w:val="VerbatimChar"/>
        </w:rPr>
      </w:pPr>
      <w:r w:rsidRPr="002B5B54">
        <w:rPr>
          <w:rStyle w:val="VerbatimChar"/>
        </w:rPr>
        <w:t xml:space="preserve">        "properties": {</w:t>
      </w:r>
    </w:p>
    <w:p w:rsidRPr="00A86060" w:rsidR="00781238" w:rsidRDefault="00781238" w14:paraId="7F16C167" w14:textId="77777777">
      <w:pPr>
        <w:pStyle w:val="SourceCode"/>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 {</w:t>
      </w:r>
    </w:p>
    <w:p w:rsidRPr="00A86060" w:rsidR="00781238" w:rsidRDefault="00781238" w14:paraId="27069803" w14:textId="77777777">
      <w:pPr>
        <w:pStyle w:val="SourceCode"/>
        <w:rPr>
          <w:rStyle w:val="VerbatimChar"/>
        </w:rPr>
      </w:pPr>
      <w:r w:rsidRPr="00A86060">
        <w:rPr>
          <w:rStyle w:val="VerbatimChar"/>
        </w:rPr>
        <w:t xml:space="preserve">            "type": "string",</w:t>
      </w:r>
    </w:p>
    <w:p w:rsidRPr="00A86060" w:rsidR="00781238" w:rsidRDefault="00781238" w14:paraId="43026DDA" w14:textId="77777777">
      <w:pPr>
        <w:pStyle w:val="SourceCode"/>
        <w:rPr>
          <w:rStyle w:val="VerbatimChar"/>
        </w:rPr>
      </w:pPr>
      <w:r w:rsidRPr="00A86060">
        <w:rPr>
          <w:rStyle w:val="VerbatimChar"/>
        </w:rPr>
        <w:t xml:space="preserve">            "format": "</w:t>
      </w:r>
      <w:proofErr w:type="spellStart"/>
      <w:r w:rsidRPr="00A86060">
        <w:rPr>
          <w:rStyle w:val="VerbatimChar"/>
        </w:rPr>
        <w:t>uri</w:t>
      </w:r>
      <w:proofErr w:type="spellEnd"/>
      <w:r w:rsidRPr="00A86060">
        <w:rPr>
          <w:rStyle w:val="VerbatimChar"/>
        </w:rPr>
        <w:t>"</w:t>
      </w:r>
    </w:p>
    <w:p w:rsidRPr="00A86060" w:rsidR="00781238" w:rsidRDefault="00781238" w14:paraId="4F3D17F7" w14:textId="77777777">
      <w:pPr>
        <w:pStyle w:val="SourceCode"/>
        <w:rPr>
          <w:rStyle w:val="VerbatimChar"/>
        </w:rPr>
      </w:pPr>
      <w:r w:rsidRPr="00A86060">
        <w:rPr>
          <w:rStyle w:val="VerbatimChar"/>
        </w:rPr>
        <w:t xml:space="preserve">          },</w:t>
      </w:r>
    </w:p>
    <w:p w:rsidRPr="00A86060" w:rsidR="00781238" w:rsidRDefault="00781238" w14:paraId="75CD3B6A" w14:textId="77777777">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 {</w:t>
      </w:r>
    </w:p>
    <w:p w:rsidRPr="00A86060" w:rsidR="00781238" w:rsidRDefault="00781238" w14:paraId="5D6D45CC" w14:textId="77777777">
      <w:pPr>
        <w:pStyle w:val="SourceCode"/>
        <w:rPr>
          <w:rStyle w:val="VerbatimChar"/>
        </w:rPr>
      </w:pPr>
      <w:r w:rsidRPr="00A86060">
        <w:rPr>
          <w:rStyle w:val="VerbatimChar"/>
        </w:rPr>
        <w:t xml:space="preserve">            "$ref": "#/components/schemas/</w:t>
      </w:r>
      <w:proofErr w:type="spellStart"/>
      <w:r w:rsidRPr="00A86060">
        <w:rPr>
          <w:rStyle w:val="VerbatimChar"/>
        </w:rPr>
        <w:t>ChannelType</w:t>
      </w:r>
      <w:proofErr w:type="spellEnd"/>
      <w:r w:rsidRPr="00A86060">
        <w:rPr>
          <w:rStyle w:val="VerbatimChar"/>
        </w:rPr>
        <w:t>"</w:t>
      </w:r>
    </w:p>
    <w:p w:rsidRPr="00A86060" w:rsidR="00781238" w:rsidRDefault="00781238" w14:paraId="441B795A" w14:textId="77777777">
      <w:pPr>
        <w:pStyle w:val="SourceCode"/>
        <w:rPr>
          <w:rStyle w:val="VerbatimChar"/>
        </w:rPr>
      </w:pPr>
      <w:r w:rsidRPr="00A86060">
        <w:rPr>
          <w:rStyle w:val="VerbatimChar"/>
        </w:rPr>
        <w:t xml:space="preserve">          },</w:t>
      </w:r>
    </w:p>
    <w:p w:rsidRPr="00A86060" w:rsidR="00781238" w:rsidRDefault="00781238" w14:paraId="6D0B4E28" w14:textId="77777777">
      <w:pPr>
        <w:pStyle w:val="SourceCode"/>
        <w:rPr>
          <w:rStyle w:val="VerbatimChar"/>
        </w:rPr>
      </w:pPr>
      <w:r w:rsidRPr="00A86060">
        <w:rPr>
          <w:rStyle w:val="VerbatimChar"/>
        </w:rPr>
        <w:t xml:space="preserve">          "description": {</w:t>
      </w:r>
    </w:p>
    <w:p w:rsidRPr="00A86060" w:rsidR="00781238" w:rsidRDefault="00781238" w14:paraId="65C233EA" w14:textId="77777777">
      <w:pPr>
        <w:pStyle w:val="SourceCode"/>
        <w:rPr>
          <w:rStyle w:val="VerbatimChar"/>
        </w:rPr>
      </w:pPr>
      <w:r w:rsidRPr="00A86060">
        <w:rPr>
          <w:rStyle w:val="VerbatimChar"/>
        </w:rPr>
        <w:t xml:space="preserve">            "type": "string"</w:t>
      </w:r>
    </w:p>
    <w:p w:rsidRPr="00A86060" w:rsidR="00781238" w:rsidRDefault="00781238" w14:paraId="664E7AB0" w14:textId="77777777">
      <w:pPr>
        <w:pStyle w:val="SourceCode"/>
        <w:rPr>
          <w:rStyle w:val="VerbatimChar"/>
        </w:rPr>
      </w:pPr>
      <w:r w:rsidRPr="00A86060">
        <w:rPr>
          <w:rStyle w:val="VerbatimChar"/>
        </w:rPr>
        <w:t xml:space="preserve">          },</w:t>
      </w:r>
    </w:p>
    <w:p w:rsidRPr="00A86060" w:rsidR="00781238" w:rsidRDefault="00781238" w14:paraId="6BC5943E" w14:textId="77777777">
      <w:pPr>
        <w:pStyle w:val="SourceCode"/>
        <w:rPr>
          <w:rStyle w:val="VerbatimChar"/>
        </w:rPr>
      </w:pPr>
      <w:r w:rsidRPr="00A86060">
        <w:rPr>
          <w:rStyle w:val="VerbatimChar"/>
        </w:rPr>
        <w:t xml:space="preserve">          "</w:t>
      </w:r>
      <w:proofErr w:type="spellStart"/>
      <w:r w:rsidRPr="00A86060">
        <w:rPr>
          <w:rStyle w:val="VerbatimChar"/>
        </w:rPr>
        <w:t>securityTokens</w:t>
      </w:r>
      <w:proofErr w:type="spellEnd"/>
      <w:r w:rsidRPr="00A86060">
        <w:rPr>
          <w:rStyle w:val="VerbatimChar"/>
        </w:rPr>
        <w:t>": {</w:t>
      </w:r>
    </w:p>
    <w:p w:rsidRPr="00A86060" w:rsidR="00781238" w:rsidRDefault="00781238" w14:paraId="15D4F45B" w14:textId="77777777">
      <w:pPr>
        <w:pStyle w:val="SourceCode"/>
        <w:rPr>
          <w:rStyle w:val="VerbatimChar"/>
        </w:rPr>
      </w:pPr>
      <w:r w:rsidRPr="00A86060">
        <w:rPr>
          <w:rStyle w:val="VerbatimChar"/>
        </w:rPr>
        <w:t xml:space="preserve">            "description": "This can be provided when creating a channel but should never be returned.",</w:t>
      </w:r>
    </w:p>
    <w:p w:rsidRPr="00A86060" w:rsidR="00781238" w:rsidRDefault="00781238" w14:paraId="25AEF4D7" w14:textId="77777777">
      <w:pPr>
        <w:pStyle w:val="SourceCode"/>
        <w:rPr>
          <w:rStyle w:val="VerbatimChar"/>
        </w:rPr>
      </w:pPr>
      <w:r w:rsidRPr="00A86060">
        <w:rPr>
          <w:rStyle w:val="VerbatimChar"/>
        </w:rPr>
        <w:lastRenderedPageBreak/>
        <w:t xml:space="preserve">            "type": "array",</w:t>
      </w:r>
    </w:p>
    <w:p w:rsidRPr="00A86060" w:rsidR="00781238" w:rsidRDefault="00781238" w14:paraId="43F3B545" w14:textId="77777777">
      <w:pPr>
        <w:pStyle w:val="SourceCode"/>
        <w:rPr>
          <w:rStyle w:val="VerbatimChar"/>
        </w:rPr>
      </w:pPr>
      <w:r w:rsidRPr="00A86060">
        <w:rPr>
          <w:rStyle w:val="VerbatimChar"/>
        </w:rPr>
        <w:t xml:space="preserve">            "items": {</w:t>
      </w:r>
    </w:p>
    <w:p w:rsidRPr="00A86060" w:rsidR="00781238" w:rsidRDefault="00781238" w14:paraId="777DF7BF" w14:textId="77777777">
      <w:pPr>
        <w:pStyle w:val="SourceCode"/>
        <w:rPr>
          <w:rStyle w:val="VerbatimChar"/>
        </w:rPr>
      </w:pPr>
      <w:r w:rsidRPr="00A86060">
        <w:rPr>
          <w:rStyle w:val="VerbatimChar"/>
        </w:rPr>
        <w:t xml:space="preserve">              "$ref": "#/components/schemas/</w:t>
      </w:r>
      <w:proofErr w:type="spellStart"/>
      <w:r w:rsidRPr="00A86060">
        <w:rPr>
          <w:rStyle w:val="VerbatimChar"/>
        </w:rPr>
        <w:t>SecurityToken</w:t>
      </w:r>
      <w:proofErr w:type="spellEnd"/>
      <w:r w:rsidRPr="00A86060">
        <w:rPr>
          <w:rStyle w:val="VerbatimChar"/>
        </w:rPr>
        <w:t>"</w:t>
      </w:r>
    </w:p>
    <w:p w:rsidRPr="00A86060" w:rsidR="00781238" w:rsidRDefault="00781238" w14:paraId="369658DE" w14:textId="77777777">
      <w:pPr>
        <w:pStyle w:val="SourceCode"/>
        <w:rPr>
          <w:rStyle w:val="VerbatimChar"/>
        </w:rPr>
      </w:pPr>
      <w:r w:rsidRPr="00A86060">
        <w:rPr>
          <w:rStyle w:val="VerbatimChar"/>
        </w:rPr>
        <w:t xml:space="preserve">            }</w:t>
      </w:r>
    </w:p>
    <w:p w:rsidRPr="00A86060" w:rsidR="00781238" w:rsidRDefault="00781238" w14:paraId="40DC0781" w14:textId="77777777">
      <w:pPr>
        <w:pStyle w:val="SourceCode"/>
        <w:rPr>
          <w:rStyle w:val="VerbatimChar"/>
        </w:rPr>
      </w:pPr>
      <w:r w:rsidRPr="00A86060">
        <w:rPr>
          <w:rStyle w:val="VerbatimChar"/>
        </w:rPr>
        <w:t xml:space="preserve">          }</w:t>
      </w:r>
    </w:p>
    <w:p w:rsidRPr="00A86060" w:rsidR="00781238" w:rsidRDefault="00781238" w14:paraId="5418A4F2" w14:textId="77777777">
      <w:pPr>
        <w:pStyle w:val="SourceCode"/>
        <w:rPr>
          <w:rStyle w:val="VerbatimChar"/>
        </w:rPr>
      </w:pPr>
      <w:r w:rsidRPr="00A86060">
        <w:rPr>
          <w:rStyle w:val="VerbatimChar"/>
        </w:rPr>
        <w:t xml:space="preserve">        },</w:t>
      </w:r>
    </w:p>
    <w:p w:rsidRPr="00A86060" w:rsidR="00781238" w:rsidRDefault="00781238" w14:paraId="507CC3E3" w14:textId="77777777">
      <w:pPr>
        <w:pStyle w:val="SourceCode"/>
        <w:rPr>
          <w:rStyle w:val="VerbatimChar"/>
        </w:rPr>
      </w:pPr>
      <w:r w:rsidRPr="00A86060">
        <w:rPr>
          <w:rStyle w:val="VerbatimChar"/>
        </w:rPr>
        <w:t xml:space="preserve">        "required": [</w:t>
      </w:r>
    </w:p>
    <w:p w:rsidRPr="00A86060" w:rsidR="00781238" w:rsidRDefault="00781238" w14:paraId="5D73AB7D" w14:textId="77777777">
      <w:pPr>
        <w:pStyle w:val="SourceCode"/>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w:t>
      </w:r>
    </w:p>
    <w:p w:rsidRPr="00A86060" w:rsidR="00781238" w:rsidRDefault="00781238" w14:paraId="3986B3F3" w14:textId="77777777">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w:t>
      </w:r>
    </w:p>
    <w:p w:rsidRPr="00A86060" w:rsidR="00781238" w:rsidRDefault="00781238" w14:paraId="7FB24D70" w14:textId="77777777">
      <w:pPr>
        <w:pStyle w:val="SourceCode"/>
        <w:rPr>
          <w:rStyle w:val="VerbatimChar"/>
        </w:rPr>
      </w:pPr>
      <w:r w:rsidRPr="00A86060">
        <w:rPr>
          <w:rStyle w:val="VerbatimChar"/>
        </w:rPr>
        <w:t xml:space="preserve">        ]</w:t>
      </w:r>
    </w:p>
    <w:p w:rsidRPr="00A86060" w:rsidR="00781238" w:rsidRDefault="00781238" w14:paraId="0CA44428" w14:textId="7651AB8F">
      <w:pPr>
        <w:pStyle w:val="SourceCode"/>
        <w:rPr>
          <w:rStyle w:val="VerbatimChar"/>
        </w:rPr>
      </w:pPr>
      <w:r w:rsidRPr="00A86060">
        <w:rPr>
          <w:rStyle w:val="VerbatimChar"/>
        </w:rPr>
        <w:t xml:space="preserve">      }</w:t>
      </w:r>
    </w:p>
    <w:p w:rsidR="00C53513" w:rsidP="00414966" w:rsidRDefault="00C53513" w14:paraId="553EF0CF" w14:textId="13E9DFFB">
      <w:pPr>
        <w:pStyle w:val="Heading2"/>
      </w:pPr>
      <w:bookmarkStart w:name="_ChannelType_1" w:id="417"/>
      <w:bookmarkStart w:name="_Toc32417395" w:id="418"/>
      <w:bookmarkEnd w:id="417"/>
      <w:proofErr w:type="spellStart"/>
      <w:r>
        <w:t>ChannelType</w:t>
      </w:r>
      <w:bookmarkEnd w:id="418"/>
      <w:proofErr w:type="spellEnd"/>
    </w:p>
    <w:p w:rsidRPr="00781238" w:rsidR="00781238" w:rsidP="0082130C" w:rsidRDefault="00781238" w14:paraId="76A1170C" w14:textId="77777777">
      <w:pPr>
        <w:pStyle w:val="SourceCode"/>
        <w:rPr>
          <w:rStyle w:val="VerbatimChar"/>
          <w:rFonts w:eastAsiaTheme="majorEastAsia" w:cstheme="majorBidi"/>
          <w:b/>
          <w:bCs/>
          <w:i/>
        </w:rPr>
      </w:pPr>
      <w:r w:rsidRPr="00781238">
        <w:rPr>
          <w:rStyle w:val="VerbatimChar"/>
        </w:rPr>
        <w:t>"</w:t>
      </w:r>
      <w:proofErr w:type="spellStart"/>
      <w:r w:rsidRPr="00781238">
        <w:rPr>
          <w:rStyle w:val="VerbatimChar"/>
        </w:rPr>
        <w:t>ChannelType</w:t>
      </w:r>
      <w:proofErr w:type="spellEnd"/>
      <w:r w:rsidRPr="00781238">
        <w:rPr>
          <w:rStyle w:val="VerbatimChar"/>
        </w:rPr>
        <w:t>": {</w:t>
      </w:r>
    </w:p>
    <w:p w:rsidRPr="00781238" w:rsidR="00781238" w:rsidP="0082130C" w:rsidRDefault="00781238" w14:paraId="1CFE1522" w14:textId="77777777">
      <w:pPr>
        <w:pStyle w:val="SourceCode"/>
        <w:rPr>
          <w:rStyle w:val="VerbatimChar"/>
        </w:rPr>
      </w:pPr>
      <w:r w:rsidRPr="00781238">
        <w:rPr>
          <w:rStyle w:val="VerbatimChar"/>
        </w:rPr>
        <w:t xml:space="preserve">        "type": "string",</w:t>
      </w:r>
    </w:p>
    <w:p w:rsidRPr="00781238" w:rsidR="00781238" w:rsidP="0082130C" w:rsidRDefault="00781238" w14:paraId="5A7D70DF" w14:textId="77777777">
      <w:pPr>
        <w:pStyle w:val="SourceCode"/>
        <w:rPr>
          <w:rStyle w:val="VerbatimChar"/>
        </w:rPr>
      </w:pPr>
      <w:r w:rsidRPr="00781238">
        <w:rPr>
          <w:rStyle w:val="VerbatimChar"/>
        </w:rPr>
        <w:t xml:space="preserve">        "</w:t>
      </w:r>
      <w:proofErr w:type="spellStart"/>
      <w:r w:rsidRPr="00781238">
        <w:rPr>
          <w:rStyle w:val="VerbatimChar"/>
        </w:rPr>
        <w:t>enum</w:t>
      </w:r>
      <w:proofErr w:type="spellEnd"/>
      <w:r w:rsidRPr="00781238">
        <w:rPr>
          <w:rStyle w:val="VerbatimChar"/>
        </w:rPr>
        <w:t>": [</w:t>
      </w:r>
    </w:p>
    <w:p w:rsidRPr="00781238" w:rsidR="00781238" w:rsidP="0082130C" w:rsidRDefault="00781238" w14:paraId="19600BB5" w14:textId="77777777">
      <w:pPr>
        <w:pStyle w:val="SourceCode"/>
        <w:rPr>
          <w:rStyle w:val="VerbatimChar"/>
        </w:rPr>
      </w:pPr>
      <w:r w:rsidRPr="00781238">
        <w:rPr>
          <w:rStyle w:val="VerbatimChar"/>
        </w:rPr>
        <w:t xml:space="preserve">          "Publication",</w:t>
      </w:r>
    </w:p>
    <w:p w:rsidRPr="00781238" w:rsidR="00781238" w:rsidP="0082130C" w:rsidRDefault="00781238" w14:paraId="14ADD96D" w14:textId="77777777">
      <w:pPr>
        <w:pStyle w:val="SourceCode"/>
        <w:rPr>
          <w:rStyle w:val="VerbatimChar"/>
        </w:rPr>
      </w:pPr>
      <w:r w:rsidRPr="00781238">
        <w:rPr>
          <w:rStyle w:val="VerbatimChar"/>
        </w:rPr>
        <w:t xml:space="preserve">          "Request"</w:t>
      </w:r>
    </w:p>
    <w:p w:rsidRPr="00781238" w:rsidR="00781238" w:rsidP="0082130C" w:rsidRDefault="00781238" w14:paraId="6C7AE6B0" w14:textId="77777777">
      <w:pPr>
        <w:pStyle w:val="SourceCode"/>
        <w:rPr>
          <w:rStyle w:val="VerbatimChar"/>
        </w:rPr>
      </w:pPr>
      <w:r w:rsidRPr="00781238">
        <w:rPr>
          <w:rStyle w:val="VerbatimChar"/>
        </w:rPr>
        <w:t xml:space="preserve">        ]</w:t>
      </w:r>
    </w:p>
    <w:p w:rsidR="00781238" w:rsidP="0082130C" w:rsidRDefault="00781238" w14:paraId="66EE5BF8" w14:textId="73F61449">
      <w:pPr>
        <w:pStyle w:val="SourceCode"/>
        <w:rPr>
          <w:rStyle w:val="VerbatimChar"/>
        </w:rPr>
      </w:pPr>
      <w:r w:rsidRPr="00781238">
        <w:rPr>
          <w:rStyle w:val="VerbatimChar"/>
        </w:rPr>
        <w:t xml:space="preserve">      }</w:t>
      </w:r>
    </w:p>
    <w:p w:rsidR="00BD6E4A" w:rsidP="00414966" w:rsidRDefault="00BD6E4A" w14:paraId="51EFBE5A" w14:textId="1BEE30B7">
      <w:pPr>
        <w:pStyle w:val="Heading2"/>
      </w:pPr>
      <w:bookmarkStart w:name="_Fault" w:id="419"/>
      <w:bookmarkStart w:name="_Toc32417396" w:id="420"/>
      <w:bookmarkEnd w:id="419"/>
      <w:r>
        <w:t>Fault</w:t>
      </w:r>
      <w:bookmarkEnd w:id="420"/>
    </w:p>
    <w:p w:rsidRPr="00AF2F21" w:rsidR="00AF2F21" w:rsidP="00AF2F21" w:rsidRDefault="00AF2F21" w14:paraId="63777151" w14:textId="77777777">
      <w:pPr>
        <w:pStyle w:val="SourceCode"/>
        <w:rPr>
          <w:rStyle w:val="VerbatimChar"/>
        </w:rPr>
      </w:pPr>
      <w:r w:rsidRPr="00AF2F21">
        <w:rPr>
          <w:rStyle w:val="VerbatimChar"/>
        </w:rPr>
        <w:t>"</w:t>
      </w:r>
      <w:proofErr w:type="spellStart"/>
      <w:r w:rsidRPr="00AF2F21">
        <w:rPr>
          <w:rStyle w:val="VerbatimChar"/>
        </w:rPr>
        <w:t>ParameterFault</w:t>
      </w:r>
      <w:proofErr w:type="spellEnd"/>
      <w:r w:rsidRPr="00AF2F21">
        <w:rPr>
          <w:rStyle w:val="VerbatimChar"/>
        </w:rPr>
        <w:t>": {</w:t>
      </w:r>
    </w:p>
    <w:p w:rsidRPr="00AF2F21" w:rsidR="00AF2F21" w:rsidP="00AF2F21" w:rsidRDefault="00AF2F21" w14:paraId="78432815" w14:textId="77777777">
      <w:pPr>
        <w:pStyle w:val="SourceCode"/>
        <w:rPr>
          <w:rStyle w:val="VerbatimChar"/>
        </w:rPr>
      </w:pPr>
      <w:r w:rsidRPr="00AF2F21">
        <w:rPr>
          <w:rStyle w:val="VerbatimChar"/>
        </w:rPr>
        <w:t xml:space="preserve">        "type": "object",</w:t>
      </w:r>
    </w:p>
    <w:p w:rsidRPr="00AF2F21" w:rsidR="00AF2F21" w:rsidP="00AF2F21" w:rsidRDefault="00AF2F21" w14:paraId="4365B0E7" w14:textId="77777777">
      <w:pPr>
        <w:pStyle w:val="SourceCode"/>
        <w:rPr>
          <w:rStyle w:val="VerbatimChar"/>
        </w:rPr>
      </w:pPr>
      <w:r w:rsidRPr="00AF2F21">
        <w:rPr>
          <w:rStyle w:val="VerbatimChar"/>
        </w:rPr>
        <w:t xml:space="preserve">        "description": "Returned when any given parameter is malformed or not optional but blank.",</w:t>
      </w:r>
    </w:p>
    <w:p w:rsidRPr="00AF2F21" w:rsidR="00AF2F21" w:rsidP="00AF2F21" w:rsidRDefault="00AF2F21" w14:paraId="2F4070C0" w14:textId="77777777">
      <w:pPr>
        <w:pStyle w:val="SourceCode"/>
        <w:rPr>
          <w:rStyle w:val="VerbatimChar"/>
        </w:rPr>
      </w:pPr>
      <w:r w:rsidRPr="00AF2F21">
        <w:rPr>
          <w:rStyle w:val="VerbatimChar"/>
        </w:rPr>
        <w:t xml:space="preserve">        "properties": {</w:t>
      </w:r>
    </w:p>
    <w:p w:rsidRPr="00AF2F21" w:rsidR="00AF2F21" w:rsidP="00AF2F21" w:rsidRDefault="00AF2F21" w14:paraId="56323FA1" w14:textId="4E4C9A78">
      <w:pPr>
        <w:pStyle w:val="SourceCode"/>
        <w:rPr>
          <w:rStyle w:val="VerbatimChar"/>
        </w:rPr>
      </w:pPr>
      <w:r w:rsidRPr="00AF2F21">
        <w:rPr>
          <w:rStyle w:val="VerbatimChar"/>
        </w:rPr>
        <w:t xml:space="preserve">          "fault": {</w:t>
      </w:r>
    </w:p>
    <w:p w:rsidRPr="00AF2F21" w:rsidR="00AF2F21" w:rsidP="00AF2F21" w:rsidRDefault="00AF2F21" w14:paraId="60BFE112" w14:textId="77777777">
      <w:pPr>
        <w:pStyle w:val="SourceCode"/>
        <w:rPr>
          <w:rStyle w:val="VerbatimChar"/>
        </w:rPr>
      </w:pPr>
      <w:r w:rsidRPr="00AF2F21">
        <w:rPr>
          <w:rStyle w:val="VerbatimChar"/>
        </w:rPr>
        <w:t xml:space="preserve">            "type": "string"</w:t>
      </w:r>
    </w:p>
    <w:p w:rsidRPr="00AF2F21" w:rsidR="00AF2F21" w:rsidP="00AF2F21" w:rsidRDefault="00AF2F21" w14:paraId="3C2A6AB9" w14:textId="77777777">
      <w:pPr>
        <w:pStyle w:val="SourceCode"/>
        <w:rPr>
          <w:rStyle w:val="VerbatimChar"/>
        </w:rPr>
      </w:pPr>
      <w:r w:rsidRPr="00AF2F21">
        <w:rPr>
          <w:rStyle w:val="VerbatimChar"/>
        </w:rPr>
        <w:t xml:space="preserve">          }</w:t>
      </w:r>
    </w:p>
    <w:p w:rsidRPr="00AF2F21" w:rsidR="00AF2F21" w:rsidP="00AF2F21" w:rsidRDefault="00AF2F21" w14:paraId="424D065C" w14:textId="77777777">
      <w:pPr>
        <w:pStyle w:val="SourceCode"/>
        <w:rPr>
          <w:rStyle w:val="VerbatimChar"/>
        </w:rPr>
      </w:pPr>
      <w:r w:rsidRPr="00AF2F21">
        <w:rPr>
          <w:rStyle w:val="VerbatimChar"/>
        </w:rPr>
        <w:t xml:space="preserve">        },</w:t>
      </w:r>
    </w:p>
    <w:p w:rsidRPr="00AF2F21" w:rsidR="00AF2F21" w:rsidP="00AF2F21" w:rsidRDefault="00AF2F21" w14:paraId="1FF9D862" w14:textId="77777777">
      <w:pPr>
        <w:pStyle w:val="SourceCode"/>
        <w:rPr>
          <w:rStyle w:val="VerbatimChar"/>
        </w:rPr>
      </w:pPr>
      <w:r w:rsidRPr="00AF2F21">
        <w:rPr>
          <w:rStyle w:val="VerbatimChar"/>
        </w:rPr>
        <w:t xml:space="preserve">        "required": [</w:t>
      </w:r>
    </w:p>
    <w:p w:rsidRPr="00AF2F21" w:rsidR="00AF2F21" w:rsidP="00AF2F21" w:rsidRDefault="00AF2F21" w14:paraId="4EEEDCBA" w14:textId="0A2F575D">
      <w:pPr>
        <w:pStyle w:val="SourceCode"/>
        <w:rPr>
          <w:rStyle w:val="VerbatimChar"/>
        </w:rPr>
      </w:pPr>
      <w:r w:rsidRPr="00AF2F21">
        <w:rPr>
          <w:rStyle w:val="VerbatimChar"/>
        </w:rPr>
        <w:t xml:space="preserve">          "fault"</w:t>
      </w:r>
    </w:p>
    <w:p w:rsidRPr="00AF2F21" w:rsidR="00AF2F21" w:rsidP="00AF2F21" w:rsidRDefault="00AF2F21" w14:paraId="3C969D18" w14:textId="77777777">
      <w:pPr>
        <w:pStyle w:val="SourceCode"/>
        <w:rPr>
          <w:rStyle w:val="VerbatimChar"/>
        </w:rPr>
      </w:pPr>
      <w:r w:rsidRPr="00AF2F21">
        <w:rPr>
          <w:rStyle w:val="VerbatimChar"/>
        </w:rPr>
        <w:t xml:space="preserve">        ]</w:t>
      </w:r>
    </w:p>
    <w:p w:rsidRPr="00781238" w:rsidR="00BD6E4A" w:rsidP="00BD6E4A" w:rsidRDefault="00AF2F21" w14:paraId="5017C680" w14:textId="460A0774">
      <w:pPr>
        <w:pStyle w:val="SourceCode"/>
        <w:rPr>
          <w:rStyle w:val="VerbatimChar"/>
        </w:rPr>
      </w:pPr>
      <w:r w:rsidRPr="00AF2F21">
        <w:rPr>
          <w:rStyle w:val="VerbatimChar"/>
        </w:rPr>
        <w:t xml:space="preserve">      }</w:t>
      </w:r>
    </w:p>
    <w:p w:rsidR="00790935" w:rsidP="00790935" w:rsidRDefault="00790935" w14:paraId="7B81CB16" w14:textId="77777777">
      <w:pPr>
        <w:pStyle w:val="Heading2"/>
      </w:pPr>
      <w:bookmarkStart w:name="_Message" w:id="421"/>
      <w:bookmarkStart w:name="_Toc32417397" w:id="422"/>
      <w:bookmarkEnd w:id="421"/>
      <w:proofErr w:type="spellStart"/>
      <w:r>
        <w:t>FilterExpression</w:t>
      </w:r>
      <w:bookmarkEnd w:id="422"/>
      <w:proofErr w:type="spellEnd"/>
    </w:p>
    <w:p w:rsidRPr="00A63265" w:rsidR="00A63265" w:rsidP="00A63265" w:rsidRDefault="00A63265" w14:paraId="536FE77F" w14:textId="77777777">
      <w:pPr>
        <w:pStyle w:val="SourceCode"/>
        <w:rPr>
          <w:rStyle w:val="VerbatimChar"/>
        </w:rPr>
      </w:pPr>
      <w:r w:rsidRPr="00A63265">
        <w:rPr>
          <w:rStyle w:val="VerbatimChar"/>
        </w:rPr>
        <w:t>"</w:t>
      </w:r>
      <w:proofErr w:type="spellStart"/>
      <w:r w:rsidRPr="00A63265">
        <w:rPr>
          <w:rStyle w:val="VerbatimChar"/>
        </w:rPr>
        <w:t>FilterExpression</w:t>
      </w:r>
      <w:proofErr w:type="spellEnd"/>
      <w:r w:rsidRPr="00A63265">
        <w:rPr>
          <w:rStyle w:val="VerbatimChar"/>
        </w:rPr>
        <w:t>": {</w:t>
      </w:r>
    </w:p>
    <w:p w:rsidRPr="00A63265" w:rsidR="00A63265" w:rsidP="00A63265" w:rsidRDefault="00A63265" w14:paraId="0710D54C" w14:textId="77777777">
      <w:pPr>
        <w:pStyle w:val="SourceCode"/>
        <w:rPr>
          <w:rStyle w:val="VerbatimChar"/>
        </w:rPr>
      </w:pPr>
      <w:r w:rsidRPr="00A63265">
        <w:rPr>
          <w:rStyle w:val="VerbatimChar"/>
        </w:rPr>
        <w:t xml:space="preserve">    "type": "object",</w:t>
      </w:r>
    </w:p>
    <w:p w:rsidRPr="00A63265" w:rsidR="00A63265" w:rsidP="00A63265" w:rsidRDefault="00A63265" w14:paraId="2BD37623" w14:textId="2018C225">
      <w:pPr>
        <w:pStyle w:val="SourceCode"/>
        <w:rPr>
          <w:rStyle w:val="VerbatimChar"/>
        </w:rPr>
      </w:pPr>
      <w:r w:rsidRPr="00A63265">
        <w:rPr>
          <w:rStyle w:val="VerbatimChar"/>
        </w:rPr>
        <w:t xml:space="preserve">    "description": "</w:t>
      </w:r>
      <w:r w:rsidR="002B1D7B">
        <w:rPr>
          <w:rStyle w:val="VerbatimChar"/>
        </w:rPr>
        <w:t>C</w:t>
      </w:r>
      <w:r w:rsidRPr="00A63265">
        <w:rPr>
          <w:rStyle w:val="VerbatimChar"/>
        </w:rPr>
        <w:t>ontent filtering expression that may be applied to messages on a channel",</w:t>
      </w:r>
    </w:p>
    <w:p w:rsidRPr="00A63265" w:rsidR="00A63265" w:rsidP="00A63265" w:rsidRDefault="00A63265" w14:paraId="6A67F906" w14:textId="77777777">
      <w:pPr>
        <w:pStyle w:val="SourceCode"/>
        <w:rPr>
          <w:rStyle w:val="VerbatimChar"/>
        </w:rPr>
      </w:pPr>
      <w:r w:rsidRPr="00A63265">
        <w:rPr>
          <w:rStyle w:val="VerbatimChar"/>
        </w:rPr>
        <w:t xml:space="preserve">    "properties": {</w:t>
      </w:r>
    </w:p>
    <w:p w:rsidRPr="00A63265" w:rsidR="00A63265" w:rsidP="00A63265" w:rsidRDefault="00A63265" w14:paraId="31C952FE" w14:textId="0B4F209B">
      <w:pPr>
        <w:pStyle w:val="SourceCode"/>
        <w:rPr>
          <w:rStyle w:val="VerbatimChar"/>
        </w:rPr>
      </w:pPr>
      <w:r w:rsidRPr="00A63265">
        <w:rPr>
          <w:rStyle w:val="VerbatimChar"/>
        </w:rPr>
        <w:t xml:space="preserve">      "</w:t>
      </w:r>
      <w:proofErr w:type="spellStart"/>
      <w:r w:rsidRPr="00A63265">
        <w:rPr>
          <w:rStyle w:val="VerbatimChar"/>
        </w:rPr>
        <w:t>applicableMediaTypes</w:t>
      </w:r>
      <w:proofErr w:type="spellEnd"/>
      <w:r w:rsidRPr="00A63265">
        <w:rPr>
          <w:rStyle w:val="VerbatimChar"/>
        </w:rPr>
        <w:t>": {</w:t>
      </w:r>
    </w:p>
    <w:p w:rsidRPr="00A63265" w:rsidR="00A63265" w:rsidP="00A63265" w:rsidRDefault="00A63265" w14:paraId="13819EC3" w14:textId="77777777">
      <w:pPr>
        <w:pStyle w:val="SourceCode"/>
        <w:rPr>
          <w:rStyle w:val="VerbatimChar"/>
        </w:rPr>
      </w:pPr>
      <w:r w:rsidRPr="00A63265">
        <w:rPr>
          <w:rStyle w:val="VerbatimChar"/>
        </w:rPr>
        <w:t xml:space="preserve">        "$ref": "#/components/schemas/</w:t>
      </w:r>
      <w:proofErr w:type="spellStart"/>
      <w:r w:rsidRPr="00A63265">
        <w:rPr>
          <w:rStyle w:val="VerbatimChar"/>
        </w:rPr>
        <w:t>MediaTypeList</w:t>
      </w:r>
      <w:proofErr w:type="spellEnd"/>
      <w:r w:rsidRPr="00A63265">
        <w:rPr>
          <w:rStyle w:val="VerbatimChar"/>
        </w:rPr>
        <w:t>"</w:t>
      </w:r>
    </w:p>
    <w:p w:rsidRPr="00A63265" w:rsidR="00A63265" w:rsidP="00A63265" w:rsidRDefault="00A63265" w14:paraId="6EB45310" w14:textId="77777777">
      <w:pPr>
        <w:pStyle w:val="SourceCode"/>
        <w:rPr>
          <w:rStyle w:val="VerbatimChar"/>
        </w:rPr>
      </w:pPr>
      <w:r w:rsidRPr="00A63265">
        <w:rPr>
          <w:rStyle w:val="VerbatimChar"/>
        </w:rPr>
        <w:t xml:space="preserve">      },</w:t>
      </w:r>
    </w:p>
    <w:p w:rsidRPr="00A63265" w:rsidR="00A63265" w:rsidP="00A63265" w:rsidRDefault="00A63265" w14:paraId="16E37DCF" w14:textId="77777777">
      <w:pPr>
        <w:pStyle w:val="SourceCode"/>
        <w:rPr>
          <w:rStyle w:val="VerbatimChar"/>
        </w:rPr>
      </w:pPr>
      <w:r w:rsidRPr="00A63265">
        <w:rPr>
          <w:rStyle w:val="VerbatimChar"/>
        </w:rPr>
        <w:t xml:space="preserve">      "</w:t>
      </w:r>
      <w:proofErr w:type="spellStart"/>
      <w:r w:rsidRPr="00A63265">
        <w:rPr>
          <w:rStyle w:val="VerbatimChar"/>
        </w:rPr>
        <w:t>expressionString</w:t>
      </w:r>
      <w:proofErr w:type="spellEnd"/>
      <w:r w:rsidRPr="00A63265">
        <w:rPr>
          <w:rStyle w:val="VerbatimChar"/>
        </w:rPr>
        <w:t>": {</w:t>
      </w:r>
    </w:p>
    <w:p w:rsidRPr="00A63265" w:rsidR="00A63265" w:rsidP="00A63265" w:rsidRDefault="00A63265" w14:paraId="305E1E61" w14:textId="77777777">
      <w:pPr>
        <w:pStyle w:val="SourceCode"/>
        <w:rPr>
          <w:rStyle w:val="VerbatimChar"/>
        </w:rPr>
      </w:pPr>
      <w:r w:rsidRPr="00A63265">
        <w:rPr>
          <w:rStyle w:val="VerbatimChar"/>
        </w:rPr>
        <w:t xml:space="preserve">        "type": "object",</w:t>
      </w:r>
    </w:p>
    <w:p w:rsidR="00A63265" w:rsidP="00A63265" w:rsidRDefault="00A63265" w14:paraId="1D3563B4" w14:textId="0F0ED69C">
      <w:pPr>
        <w:pStyle w:val="SourceCode"/>
        <w:rPr>
          <w:rStyle w:val="VerbatimChar"/>
        </w:rPr>
      </w:pPr>
      <w:r w:rsidRPr="00A63265">
        <w:rPr>
          <w:rStyle w:val="VerbatimChar"/>
        </w:rPr>
        <w:t xml:space="preserve">        "properties": {</w:t>
      </w:r>
    </w:p>
    <w:p w:rsidR="002E5649" w:rsidP="00A63265" w:rsidRDefault="00C95C71" w14:paraId="474BD66B" w14:textId="2A8A382E">
      <w:pPr>
        <w:pStyle w:val="SourceCode"/>
        <w:rPr>
          <w:rStyle w:val="VerbatimChar"/>
        </w:rPr>
      </w:pPr>
      <w:r>
        <w:rPr>
          <w:rStyle w:val="VerbatimChar"/>
        </w:rPr>
        <w:t xml:space="preserve">          </w:t>
      </w:r>
      <w:r w:rsidR="002E5649">
        <w:rPr>
          <w:rStyle w:val="VerbatimChar"/>
        </w:rPr>
        <w:t>“expression”:</w:t>
      </w:r>
      <w:r>
        <w:rPr>
          <w:rStyle w:val="VerbatimChar"/>
        </w:rPr>
        <w:t xml:space="preserve"> </w:t>
      </w:r>
      <w:r w:rsidR="002E5649">
        <w:rPr>
          <w:rStyle w:val="VerbatimChar"/>
        </w:rPr>
        <w:t>{</w:t>
      </w:r>
    </w:p>
    <w:p w:rsidR="002E5649" w:rsidP="00A63265" w:rsidRDefault="002E5649" w14:paraId="6EC92388" w14:textId="145DEA94">
      <w:pPr>
        <w:pStyle w:val="SourceCode"/>
        <w:rPr>
          <w:rStyle w:val="VerbatimChar"/>
        </w:rPr>
      </w:pPr>
      <w:r>
        <w:rPr>
          <w:rStyle w:val="VerbatimChar"/>
        </w:rPr>
        <w:tab/>
      </w:r>
      <w:r>
        <w:rPr>
          <w:rStyle w:val="VerbatimChar"/>
        </w:rPr>
        <w:t>“type”: “string”</w:t>
      </w:r>
    </w:p>
    <w:p w:rsidRPr="00A63265" w:rsidR="002E5649" w:rsidP="00A63265" w:rsidRDefault="00C95C71" w14:paraId="382EDBEA" w14:textId="41E322CE">
      <w:pPr>
        <w:pStyle w:val="SourceCode"/>
        <w:rPr>
          <w:rStyle w:val="VerbatimChar"/>
        </w:rPr>
      </w:pPr>
      <w:r>
        <w:rPr>
          <w:rStyle w:val="VerbatimChar"/>
        </w:rPr>
        <w:t xml:space="preserve">          </w:t>
      </w:r>
      <w:r w:rsidR="002E5649">
        <w:rPr>
          <w:rStyle w:val="VerbatimChar"/>
        </w:rPr>
        <w:t>},</w:t>
      </w:r>
    </w:p>
    <w:p w:rsidRPr="00A63265" w:rsidR="00A63265" w:rsidP="00A63265" w:rsidRDefault="00A63265" w14:paraId="243EAE49" w14:textId="77777777">
      <w:pPr>
        <w:pStyle w:val="SourceCode"/>
        <w:rPr>
          <w:rStyle w:val="VerbatimChar"/>
        </w:rPr>
      </w:pPr>
      <w:r w:rsidRPr="00A63265">
        <w:rPr>
          <w:rStyle w:val="VerbatimChar"/>
        </w:rPr>
        <w:t xml:space="preserve">          "language": {</w:t>
      </w:r>
    </w:p>
    <w:p w:rsidRPr="00A63265" w:rsidR="00A63265" w:rsidP="00A63265" w:rsidRDefault="00A63265" w14:paraId="13B0DB59" w14:textId="77777777">
      <w:pPr>
        <w:pStyle w:val="SourceCode"/>
        <w:rPr>
          <w:rStyle w:val="VerbatimChar"/>
        </w:rPr>
      </w:pPr>
      <w:r w:rsidRPr="00A63265">
        <w:rPr>
          <w:rStyle w:val="VerbatimChar"/>
        </w:rPr>
        <w:t xml:space="preserve">            "type": "string"</w:t>
      </w:r>
    </w:p>
    <w:p w:rsidRPr="00A63265" w:rsidR="00A63265" w:rsidP="00A63265" w:rsidRDefault="00A63265" w14:paraId="02DB9AFC" w14:textId="77777777">
      <w:pPr>
        <w:pStyle w:val="SourceCode"/>
        <w:rPr>
          <w:rStyle w:val="VerbatimChar"/>
        </w:rPr>
      </w:pPr>
      <w:r w:rsidRPr="00A63265">
        <w:rPr>
          <w:rStyle w:val="VerbatimChar"/>
        </w:rPr>
        <w:t xml:space="preserve">          },</w:t>
      </w:r>
    </w:p>
    <w:p w:rsidRPr="00A63265" w:rsidR="00A63265" w:rsidP="00A63265" w:rsidRDefault="00A63265" w14:paraId="3DD56B1F" w14:textId="77777777">
      <w:pPr>
        <w:pStyle w:val="SourceCode"/>
        <w:rPr>
          <w:rStyle w:val="VerbatimChar"/>
        </w:rPr>
      </w:pPr>
      <w:r w:rsidRPr="00A63265">
        <w:rPr>
          <w:rStyle w:val="VerbatimChar"/>
        </w:rPr>
        <w:t xml:space="preserve">          "</w:t>
      </w:r>
      <w:proofErr w:type="spellStart"/>
      <w:r w:rsidRPr="00A63265">
        <w:rPr>
          <w:rStyle w:val="VerbatimChar"/>
        </w:rPr>
        <w:t>languageVersion</w:t>
      </w:r>
      <w:proofErr w:type="spellEnd"/>
      <w:r w:rsidRPr="00A63265">
        <w:rPr>
          <w:rStyle w:val="VerbatimChar"/>
        </w:rPr>
        <w:t>": {</w:t>
      </w:r>
    </w:p>
    <w:p w:rsidRPr="00A63265" w:rsidR="00A63265" w:rsidP="00A63265" w:rsidRDefault="00A63265" w14:paraId="3F7B593C" w14:textId="77777777">
      <w:pPr>
        <w:pStyle w:val="SourceCode"/>
        <w:rPr>
          <w:rStyle w:val="VerbatimChar"/>
        </w:rPr>
      </w:pPr>
      <w:r w:rsidRPr="00A63265">
        <w:rPr>
          <w:rStyle w:val="VerbatimChar"/>
        </w:rPr>
        <w:lastRenderedPageBreak/>
        <w:t xml:space="preserve">            "type": "string"</w:t>
      </w:r>
    </w:p>
    <w:p w:rsidRPr="00A63265" w:rsidR="00A63265" w:rsidP="00A63265" w:rsidRDefault="00A63265" w14:paraId="7A1B1C86" w14:textId="77777777">
      <w:pPr>
        <w:pStyle w:val="SourceCode"/>
        <w:rPr>
          <w:rStyle w:val="VerbatimChar"/>
        </w:rPr>
      </w:pPr>
      <w:r w:rsidRPr="00A63265">
        <w:rPr>
          <w:rStyle w:val="VerbatimChar"/>
        </w:rPr>
        <w:t xml:space="preserve">          }</w:t>
      </w:r>
    </w:p>
    <w:p w:rsidRPr="00A63265" w:rsidR="00A63265" w:rsidP="00A63265" w:rsidRDefault="00A63265" w14:paraId="7D2236B0" w14:textId="77777777">
      <w:pPr>
        <w:pStyle w:val="SourceCode"/>
        <w:rPr>
          <w:rStyle w:val="VerbatimChar"/>
        </w:rPr>
      </w:pPr>
      <w:r w:rsidRPr="00A63265">
        <w:rPr>
          <w:rStyle w:val="VerbatimChar"/>
        </w:rPr>
        <w:t xml:space="preserve">        },</w:t>
      </w:r>
    </w:p>
    <w:p w:rsidR="00A63265" w:rsidP="00A63265" w:rsidRDefault="00A63265" w14:paraId="24990170" w14:textId="75A28251">
      <w:pPr>
        <w:pStyle w:val="SourceCode"/>
        <w:rPr>
          <w:rStyle w:val="VerbatimChar"/>
        </w:rPr>
      </w:pPr>
      <w:r w:rsidRPr="00A63265">
        <w:rPr>
          <w:rStyle w:val="VerbatimChar"/>
        </w:rPr>
        <w:t xml:space="preserve">        "required": [</w:t>
      </w:r>
    </w:p>
    <w:p w:rsidRPr="00A63265" w:rsidR="002E5649" w:rsidP="00A63265" w:rsidRDefault="00C95C71" w14:paraId="766E5D7A" w14:textId="2AAD765A">
      <w:pPr>
        <w:pStyle w:val="SourceCode"/>
        <w:rPr>
          <w:rStyle w:val="VerbatimChar"/>
        </w:rPr>
      </w:pPr>
      <w:r>
        <w:rPr>
          <w:rStyle w:val="VerbatimChar"/>
        </w:rPr>
        <w:t xml:space="preserve">          </w:t>
      </w:r>
      <w:r w:rsidR="002E5649">
        <w:rPr>
          <w:rStyle w:val="VerbatimChar"/>
        </w:rPr>
        <w:t>“expression”,</w:t>
      </w:r>
    </w:p>
    <w:p w:rsidRPr="00A63265" w:rsidR="00A63265" w:rsidP="00A63265" w:rsidRDefault="00A63265" w14:paraId="1CD8F723" w14:textId="77777777">
      <w:pPr>
        <w:pStyle w:val="SourceCode"/>
        <w:rPr>
          <w:rStyle w:val="VerbatimChar"/>
        </w:rPr>
      </w:pPr>
      <w:r w:rsidRPr="00A63265">
        <w:rPr>
          <w:rStyle w:val="VerbatimChar"/>
        </w:rPr>
        <w:t xml:space="preserve">          "language"</w:t>
      </w:r>
    </w:p>
    <w:p w:rsidRPr="00A63265" w:rsidR="00A63265" w:rsidP="00A63265" w:rsidRDefault="00A63265" w14:paraId="4A8DBE33" w14:textId="77777777">
      <w:pPr>
        <w:pStyle w:val="SourceCode"/>
        <w:rPr>
          <w:rStyle w:val="VerbatimChar"/>
        </w:rPr>
      </w:pPr>
      <w:r w:rsidRPr="00A63265">
        <w:rPr>
          <w:rStyle w:val="VerbatimChar"/>
        </w:rPr>
        <w:t xml:space="preserve">        ]</w:t>
      </w:r>
    </w:p>
    <w:p w:rsidRPr="00A63265" w:rsidR="00A63265" w:rsidP="00A63265" w:rsidRDefault="00A63265" w14:paraId="3AC6851E" w14:textId="77777777">
      <w:pPr>
        <w:pStyle w:val="SourceCode"/>
        <w:rPr>
          <w:rStyle w:val="VerbatimChar"/>
        </w:rPr>
      </w:pPr>
      <w:r w:rsidRPr="00A63265">
        <w:rPr>
          <w:rStyle w:val="VerbatimChar"/>
        </w:rPr>
        <w:t xml:space="preserve">      },</w:t>
      </w:r>
    </w:p>
    <w:p w:rsidRPr="00A63265" w:rsidR="00A63265" w:rsidP="00A63265" w:rsidRDefault="00A63265" w14:paraId="6CED9A86" w14:textId="77777777">
      <w:pPr>
        <w:pStyle w:val="SourceCode"/>
        <w:rPr>
          <w:rStyle w:val="VerbatimChar"/>
        </w:rPr>
      </w:pPr>
      <w:r w:rsidRPr="00A63265">
        <w:rPr>
          <w:rStyle w:val="VerbatimChar"/>
        </w:rPr>
        <w:t xml:space="preserve">      "namespaces": {</w:t>
      </w:r>
    </w:p>
    <w:p w:rsidRPr="00A63265" w:rsidR="00A63265" w:rsidP="00A63265" w:rsidRDefault="00A63265" w14:paraId="724E0395" w14:textId="77777777">
      <w:pPr>
        <w:pStyle w:val="SourceCode"/>
        <w:rPr>
          <w:rStyle w:val="VerbatimChar"/>
        </w:rPr>
      </w:pPr>
      <w:r w:rsidRPr="00A63265">
        <w:rPr>
          <w:rStyle w:val="VerbatimChar"/>
        </w:rPr>
        <w:t xml:space="preserve">        "type": "array",</w:t>
      </w:r>
    </w:p>
    <w:p w:rsidRPr="00A63265" w:rsidR="00A63265" w:rsidP="00A63265" w:rsidRDefault="00A63265" w14:paraId="35EC638A" w14:textId="77777777">
      <w:pPr>
        <w:pStyle w:val="SourceCode"/>
        <w:rPr>
          <w:rStyle w:val="VerbatimChar"/>
        </w:rPr>
      </w:pPr>
      <w:r w:rsidRPr="00A63265">
        <w:rPr>
          <w:rStyle w:val="VerbatimChar"/>
        </w:rPr>
        <w:t xml:space="preserve">        "items": {</w:t>
      </w:r>
    </w:p>
    <w:p w:rsidRPr="00A63265" w:rsidR="00A63265" w:rsidP="00A63265" w:rsidRDefault="00A63265" w14:paraId="48B37B13" w14:textId="77777777">
      <w:pPr>
        <w:pStyle w:val="SourceCode"/>
        <w:rPr>
          <w:rStyle w:val="VerbatimChar"/>
        </w:rPr>
      </w:pPr>
      <w:r w:rsidRPr="00A63265">
        <w:rPr>
          <w:rStyle w:val="VerbatimChar"/>
        </w:rPr>
        <w:t xml:space="preserve">          "$ref": "#/components/schemas/Namespace"</w:t>
      </w:r>
    </w:p>
    <w:p w:rsidRPr="00A63265" w:rsidR="00A63265" w:rsidP="00A63265" w:rsidRDefault="00A63265" w14:paraId="28856EDB" w14:textId="77777777">
      <w:pPr>
        <w:pStyle w:val="SourceCode"/>
        <w:rPr>
          <w:rStyle w:val="VerbatimChar"/>
        </w:rPr>
      </w:pPr>
      <w:r w:rsidRPr="00A63265">
        <w:rPr>
          <w:rStyle w:val="VerbatimChar"/>
        </w:rPr>
        <w:t xml:space="preserve">        }</w:t>
      </w:r>
    </w:p>
    <w:p w:rsidRPr="00A63265" w:rsidR="00A63265" w:rsidP="00A63265" w:rsidRDefault="00A63265" w14:paraId="21FA9111" w14:textId="77777777">
      <w:pPr>
        <w:pStyle w:val="SourceCode"/>
        <w:rPr>
          <w:rStyle w:val="VerbatimChar"/>
        </w:rPr>
      </w:pPr>
      <w:r w:rsidRPr="00A63265">
        <w:rPr>
          <w:rStyle w:val="VerbatimChar"/>
        </w:rPr>
        <w:t xml:space="preserve">      }</w:t>
      </w:r>
    </w:p>
    <w:p w:rsidRPr="00A63265" w:rsidR="00A63265" w:rsidP="00A63265" w:rsidRDefault="00A63265" w14:paraId="249BF3EC" w14:textId="77777777">
      <w:pPr>
        <w:pStyle w:val="SourceCode"/>
        <w:rPr>
          <w:rStyle w:val="VerbatimChar"/>
        </w:rPr>
      </w:pPr>
      <w:r w:rsidRPr="00A63265">
        <w:rPr>
          <w:rStyle w:val="VerbatimChar"/>
        </w:rPr>
        <w:t xml:space="preserve">    },</w:t>
      </w:r>
    </w:p>
    <w:p w:rsidRPr="00A63265" w:rsidR="00A63265" w:rsidP="00A63265" w:rsidRDefault="00A63265" w14:paraId="0DE967CC" w14:textId="77777777">
      <w:pPr>
        <w:pStyle w:val="SourceCode"/>
        <w:rPr>
          <w:rStyle w:val="VerbatimChar"/>
        </w:rPr>
      </w:pPr>
      <w:r w:rsidRPr="00A63265">
        <w:rPr>
          <w:rStyle w:val="VerbatimChar"/>
        </w:rPr>
        <w:t xml:space="preserve">    "required": [</w:t>
      </w:r>
    </w:p>
    <w:p w:rsidRPr="00A63265" w:rsidR="00A63265" w:rsidP="00A63265" w:rsidRDefault="00A63265" w14:paraId="4E3FC664" w14:textId="77777777">
      <w:pPr>
        <w:pStyle w:val="SourceCode"/>
        <w:rPr>
          <w:rStyle w:val="VerbatimChar"/>
        </w:rPr>
      </w:pPr>
      <w:r w:rsidRPr="00A63265">
        <w:rPr>
          <w:rStyle w:val="VerbatimChar"/>
        </w:rPr>
        <w:t xml:space="preserve">      "</w:t>
      </w:r>
      <w:proofErr w:type="spellStart"/>
      <w:r w:rsidRPr="00A63265">
        <w:rPr>
          <w:rStyle w:val="VerbatimChar"/>
        </w:rPr>
        <w:t>expressionString</w:t>
      </w:r>
      <w:proofErr w:type="spellEnd"/>
      <w:r w:rsidRPr="00A63265">
        <w:rPr>
          <w:rStyle w:val="VerbatimChar"/>
        </w:rPr>
        <w:t>"</w:t>
      </w:r>
    </w:p>
    <w:p w:rsidRPr="00A63265" w:rsidR="00A63265" w:rsidP="00A63265" w:rsidRDefault="00A63265" w14:paraId="7FAAB687" w14:textId="77777777">
      <w:pPr>
        <w:pStyle w:val="SourceCode"/>
        <w:rPr>
          <w:rStyle w:val="VerbatimChar"/>
        </w:rPr>
      </w:pPr>
      <w:r w:rsidRPr="00A63265">
        <w:rPr>
          <w:rStyle w:val="VerbatimChar"/>
        </w:rPr>
        <w:t xml:space="preserve">    ]</w:t>
      </w:r>
    </w:p>
    <w:p w:rsidR="00A63265" w:rsidP="00A63265" w:rsidRDefault="00A63265" w14:paraId="2CA82DB0" w14:textId="53294ED4">
      <w:pPr>
        <w:pStyle w:val="SourceCode"/>
        <w:rPr>
          <w:rStyle w:val="VerbatimChar"/>
        </w:rPr>
      </w:pPr>
      <w:r w:rsidRPr="00A63265">
        <w:rPr>
          <w:rStyle w:val="VerbatimChar"/>
        </w:rPr>
        <w:t xml:space="preserve">  }</w:t>
      </w:r>
    </w:p>
    <w:p w:rsidRPr="00414966" w:rsidR="004F1E1E" w:rsidP="004F1E1E" w:rsidRDefault="004F1E1E" w14:paraId="07CFAB23" w14:textId="0A3E3436">
      <w:pPr>
        <w:pStyle w:val="Heading2"/>
        <w:rPr>
          <w:rStyle w:val="VerbatimChar"/>
          <w:sz w:val="27"/>
        </w:rPr>
      </w:pPr>
      <w:bookmarkStart w:name="_Toc32417398" w:id="423"/>
      <w:proofErr w:type="spellStart"/>
      <w:r w:rsidRPr="00414966">
        <w:t>Me</w:t>
      </w:r>
      <w:r>
        <w:t>diaTypeList</w:t>
      </w:r>
      <w:bookmarkEnd w:id="423"/>
      <w:proofErr w:type="spellEnd"/>
    </w:p>
    <w:p w:rsidRPr="006B6572" w:rsidR="004F1E1E" w:rsidP="004F1E1E" w:rsidRDefault="004F1E1E" w14:paraId="44E51CE1" w14:textId="39B51C36">
      <w:pPr>
        <w:pStyle w:val="SourceCode"/>
        <w:rPr>
          <w:rStyle w:val="VerbatimChar"/>
        </w:rPr>
      </w:pPr>
      <w:r w:rsidRPr="006B6572">
        <w:rPr>
          <w:rStyle w:val="VerbatimChar"/>
        </w:rPr>
        <w:t>"</w:t>
      </w:r>
      <w:proofErr w:type="spellStart"/>
      <w:r w:rsidRPr="006B6572">
        <w:rPr>
          <w:rStyle w:val="VerbatimChar"/>
        </w:rPr>
        <w:t>Me</w:t>
      </w:r>
      <w:r>
        <w:rPr>
          <w:rStyle w:val="VerbatimChar"/>
        </w:rPr>
        <w:t>diaTypeList</w:t>
      </w:r>
      <w:proofErr w:type="spellEnd"/>
      <w:r w:rsidRPr="006B6572">
        <w:rPr>
          <w:rStyle w:val="VerbatimChar"/>
        </w:rPr>
        <w:t>": {</w:t>
      </w:r>
    </w:p>
    <w:p w:rsidR="004F1E1E" w:rsidP="004F1E1E" w:rsidRDefault="004F1E1E" w14:paraId="06D7C04B" w14:textId="70CD6914">
      <w:pPr>
        <w:pStyle w:val="SourceCode"/>
        <w:rPr>
          <w:rStyle w:val="VerbatimChar"/>
        </w:rPr>
      </w:pPr>
      <w:r w:rsidRPr="006B6572">
        <w:rPr>
          <w:rStyle w:val="VerbatimChar"/>
        </w:rPr>
        <w:t xml:space="preserve">        "type": "</w:t>
      </w:r>
      <w:r>
        <w:rPr>
          <w:rStyle w:val="VerbatimChar"/>
        </w:rPr>
        <w:t>array</w:t>
      </w:r>
      <w:r w:rsidRPr="006B6572">
        <w:rPr>
          <w:rStyle w:val="VerbatimChar"/>
        </w:rPr>
        <w:t>",</w:t>
      </w:r>
    </w:p>
    <w:p w:rsidRPr="00384E57" w:rsidR="004F1E1E" w:rsidP="004F1E1E" w:rsidRDefault="004F1E1E" w14:paraId="1DF8B931" w14:textId="79A81364">
      <w:pPr>
        <w:pStyle w:val="SourceCode"/>
        <w:rPr>
          <w:rStyle w:val="VerbatimChar"/>
        </w:rPr>
      </w:pPr>
      <w:r w:rsidRPr="00384E57">
        <w:rPr>
          <w:rStyle w:val="VerbatimChar"/>
        </w:rPr>
        <w:t xml:space="preserve">        "</w:t>
      </w:r>
      <w:r>
        <w:rPr>
          <w:rStyle w:val="VerbatimChar"/>
        </w:rPr>
        <w:t>items</w:t>
      </w:r>
      <w:r w:rsidRPr="00384E57">
        <w:rPr>
          <w:rStyle w:val="VerbatimChar"/>
        </w:rPr>
        <w:t>": {</w:t>
      </w:r>
    </w:p>
    <w:p w:rsidRPr="00384E57" w:rsidR="004F1E1E" w:rsidP="004F1E1E" w:rsidRDefault="004F1E1E" w14:paraId="1CABA0C6" w14:textId="13032B4B">
      <w:pPr>
        <w:pStyle w:val="SourceCode"/>
        <w:rPr>
          <w:rStyle w:val="VerbatimChar"/>
        </w:rPr>
      </w:pPr>
      <w:r w:rsidRPr="00384E57">
        <w:rPr>
          <w:rStyle w:val="VerbatimChar"/>
        </w:rPr>
        <w:t xml:space="preserve">          </w:t>
      </w:r>
      <w:r>
        <w:rPr>
          <w:rStyle w:val="VerbatimChar"/>
        </w:rPr>
        <w:t xml:space="preserve"> </w:t>
      </w:r>
      <w:r w:rsidRPr="00384E57">
        <w:rPr>
          <w:rStyle w:val="VerbatimChar"/>
        </w:rPr>
        <w:t>"type": "string"</w:t>
      </w:r>
    </w:p>
    <w:p w:rsidRPr="00384E57" w:rsidR="004F1E1E" w:rsidP="004F1E1E" w:rsidRDefault="004F1E1E" w14:paraId="0E7AF57C" w14:textId="2B0DFC7A">
      <w:pPr>
        <w:pStyle w:val="SourceCode"/>
        <w:rPr>
          <w:rStyle w:val="VerbatimChar"/>
        </w:rPr>
      </w:pPr>
      <w:r w:rsidRPr="00384E57">
        <w:rPr>
          <w:rStyle w:val="VerbatimChar"/>
        </w:rPr>
        <w:t xml:space="preserve">          }</w:t>
      </w:r>
    </w:p>
    <w:p w:rsidRPr="00384E57" w:rsidR="004F1E1E" w:rsidP="004F1E1E" w:rsidRDefault="004F1E1E" w14:paraId="1E286061" w14:textId="77777777">
      <w:pPr>
        <w:pStyle w:val="SourceCode"/>
        <w:rPr>
          <w:rStyle w:val="VerbatimChar"/>
        </w:rPr>
      </w:pPr>
      <w:r w:rsidRPr="00384E57">
        <w:rPr>
          <w:rStyle w:val="VerbatimChar"/>
        </w:rPr>
        <w:t xml:space="preserve">        }</w:t>
      </w:r>
    </w:p>
    <w:p w:rsidRPr="00414966" w:rsidR="00384E57" w:rsidP="00414966" w:rsidRDefault="00384E57" w14:paraId="42753300" w14:textId="213AFFD6">
      <w:pPr>
        <w:pStyle w:val="Heading2"/>
        <w:rPr>
          <w:rStyle w:val="VerbatimChar"/>
          <w:sz w:val="27"/>
        </w:rPr>
      </w:pPr>
      <w:bookmarkStart w:name="_Toc32417399" w:id="424"/>
      <w:r w:rsidRPr="00414966">
        <w:t>Message</w:t>
      </w:r>
      <w:bookmarkEnd w:id="424"/>
    </w:p>
    <w:p w:rsidRPr="006B6572" w:rsidR="006B6572" w:rsidP="006B6572" w:rsidRDefault="006B6572" w14:paraId="664FB1B4" w14:textId="77777777">
      <w:pPr>
        <w:pStyle w:val="SourceCode"/>
        <w:rPr>
          <w:rStyle w:val="VerbatimChar"/>
        </w:rPr>
      </w:pPr>
      <w:r w:rsidRPr="006B6572">
        <w:rPr>
          <w:rStyle w:val="VerbatimChar"/>
        </w:rPr>
        <w:t>"Message": {</w:t>
      </w:r>
    </w:p>
    <w:p w:rsidRPr="006B6572" w:rsidR="006B6572" w:rsidP="006B6572" w:rsidRDefault="006B6572" w14:paraId="1A6128D9" w14:textId="77777777">
      <w:pPr>
        <w:pStyle w:val="SourceCode"/>
        <w:rPr>
          <w:rStyle w:val="VerbatimChar"/>
        </w:rPr>
      </w:pPr>
      <w:r w:rsidRPr="006B6572">
        <w:rPr>
          <w:rStyle w:val="VerbatimChar"/>
        </w:rPr>
        <w:t xml:space="preserve">        "type": "object",</w:t>
      </w:r>
    </w:p>
    <w:p w:rsidR="006B6572" w:rsidP="006B6572" w:rsidRDefault="006B6572" w14:paraId="600AD3AB" w14:textId="358183FA">
      <w:pPr>
        <w:pStyle w:val="SourceCode"/>
        <w:rPr>
          <w:rStyle w:val="VerbatimChar"/>
        </w:rPr>
      </w:pPr>
      <w:r w:rsidRPr="006B6572">
        <w:rPr>
          <w:rStyle w:val="VerbatimChar"/>
        </w:rPr>
        <w:t xml:space="preserve">        "description": "Message Content may be XML, JSON, or possibly an arbitrary type. However, XML and JSON must be supported. When receiving a Message object as the result of a POST, MUST only include the message ID confirming the creation of the </w:t>
      </w:r>
      <w:r w:rsidRPr="006B6572" w:rsidR="0062533C">
        <w:rPr>
          <w:rStyle w:val="VerbatimChar"/>
        </w:rPr>
        <w:t>Message. The</w:t>
      </w:r>
      <w:r w:rsidRPr="006B6572">
        <w:rPr>
          <w:rStyle w:val="VerbatimChar"/>
        </w:rPr>
        <w:t xml:space="preserve"> message type is implicit based on the context and MUST NOT appear in request/response bodies.",</w:t>
      </w:r>
    </w:p>
    <w:p w:rsidRPr="00384E57" w:rsidR="00384E57" w:rsidP="006B6572" w:rsidRDefault="00384E57" w14:paraId="22773680" w14:textId="01133DCB">
      <w:pPr>
        <w:pStyle w:val="SourceCode"/>
        <w:rPr>
          <w:rStyle w:val="VerbatimChar"/>
        </w:rPr>
      </w:pPr>
      <w:r w:rsidRPr="00384E57">
        <w:rPr>
          <w:rStyle w:val="VerbatimChar"/>
        </w:rPr>
        <w:t xml:space="preserve">        "properties": {</w:t>
      </w:r>
    </w:p>
    <w:p w:rsidRPr="00384E57" w:rsidR="00384E57" w:rsidP="006B6572" w:rsidRDefault="00384E57" w14:paraId="5272837F" w14:textId="77777777">
      <w:pPr>
        <w:pStyle w:val="SourceCode"/>
        <w:rPr>
          <w:rStyle w:val="VerbatimChar"/>
        </w:rPr>
      </w:pPr>
      <w:r w:rsidRPr="00384E57">
        <w:rPr>
          <w:rStyle w:val="VerbatimChar"/>
        </w:rPr>
        <w:t xml:space="preserve">          "</w:t>
      </w:r>
      <w:proofErr w:type="spellStart"/>
      <w:r w:rsidRPr="00384E57">
        <w:rPr>
          <w:rStyle w:val="VerbatimChar"/>
        </w:rPr>
        <w:t>messageId</w:t>
      </w:r>
      <w:proofErr w:type="spellEnd"/>
      <w:r w:rsidRPr="00384E57">
        <w:rPr>
          <w:rStyle w:val="VerbatimChar"/>
        </w:rPr>
        <w:t>": {</w:t>
      </w:r>
    </w:p>
    <w:p w:rsidRPr="00384E57" w:rsidR="00384E57" w:rsidP="006B6572" w:rsidRDefault="00384E57" w14:paraId="0E2B856B" w14:textId="77777777">
      <w:pPr>
        <w:pStyle w:val="SourceCode"/>
        <w:rPr>
          <w:rStyle w:val="VerbatimChar"/>
        </w:rPr>
      </w:pPr>
      <w:r w:rsidRPr="00384E57">
        <w:rPr>
          <w:rStyle w:val="VerbatimChar"/>
        </w:rPr>
        <w:t xml:space="preserve">            "type": "string"</w:t>
      </w:r>
    </w:p>
    <w:p w:rsidRPr="00384E57" w:rsidR="00384E57" w:rsidP="006B6572" w:rsidRDefault="00384E57" w14:paraId="36AA0B06" w14:textId="77777777">
      <w:pPr>
        <w:pStyle w:val="SourceCode"/>
        <w:rPr>
          <w:rStyle w:val="VerbatimChar"/>
        </w:rPr>
      </w:pPr>
      <w:r w:rsidRPr="00384E57">
        <w:rPr>
          <w:rStyle w:val="VerbatimChar"/>
        </w:rPr>
        <w:t xml:space="preserve">          },</w:t>
      </w:r>
    </w:p>
    <w:p w:rsidRPr="00384E57" w:rsidR="00384E57" w:rsidP="006B6572" w:rsidRDefault="00384E57" w14:paraId="3475C504" w14:textId="77777777">
      <w:pPr>
        <w:pStyle w:val="SourceCode"/>
        <w:rPr>
          <w:rStyle w:val="VerbatimChar"/>
        </w:rPr>
      </w:pPr>
      <w:r w:rsidRPr="00384E57">
        <w:rPr>
          <w:rStyle w:val="VerbatimChar"/>
        </w:rPr>
        <w:t xml:space="preserve">          "</w:t>
      </w:r>
      <w:proofErr w:type="spellStart"/>
      <w:r w:rsidRPr="00384E57">
        <w:rPr>
          <w:rStyle w:val="VerbatimChar"/>
        </w:rPr>
        <w:t>messageType</w:t>
      </w:r>
      <w:proofErr w:type="spellEnd"/>
      <w:r w:rsidRPr="00384E57">
        <w:rPr>
          <w:rStyle w:val="VerbatimChar"/>
        </w:rPr>
        <w:t>": {</w:t>
      </w:r>
    </w:p>
    <w:p w:rsidRPr="00384E57" w:rsidR="00384E57" w:rsidP="006B6572" w:rsidRDefault="00384E57" w14:paraId="2513EA25" w14:textId="77777777">
      <w:pPr>
        <w:pStyle w:val="SourceCode"/>
        <w:rPr>
          <w:rStyle w:val="VerbatimChar"/>
        </w:rPr>
      </w:pPr>
      <w:r w:rsidRPr="00384E57">
        <w:rPr>
          <w:rStyle w:val="VerbatimChar"/>
        </w:rPr>
        <w:t xml:space="preserve">            "$ref": "#/components/schemas/</w:t>
      </w:r>
      <w:proofErr w:type="spellStart"/>
      <w:r w:rsidRPr="00384E57">
        <w:rPr>
          <w:rStyle w:val="VerbatimChar"/>
        </w:rPr>
        <w:t>MessageType</w:t>
      </w:r>
      <w:proofErr w:type="spellEnd"/>
      <w:r w:rsidRPr="00384E57">
        <w:rPr>
          <w:rStyle w:val="VerbatimChar"/>
        </w:rPr>
        <w:t>"</w:t>
      </w:r>
    </w:p>
    <w:p w:rsidRPr="00384E57" w:rsidR="00384E57" w:rsidP="006B6572" w:rsidRDefault="00384E57" w14:paraId="080A500E" w14:textId="77777777">
      <w:pPr>
        <w:pStyle w:val="SourceCode"/>
        <w:rPr>
          <w:rStyle w:val="VerbatimChar"/>
        </w:rPr>
      </w:pPr>
      <w:r w:rsidRPr="00384E57">
        <w:rPr>
          <w:rStyle w:val="VerbatimChar"/>
        </w:rPr>
        <w:t xml:space="preserve">          },</w:t>
      </w:r>
    </w:p>
    <w:p w:rsidRPr="00384E57" w:rsidR="00384E57" w:rsidP="006B6572" w:rsidRDefault="00384E57" w14:paraId="0EADEEEC" w14:textId="77777777">
      <w:pPr>
        <w:pStyle w:val="SourceCode"/>
        <w:rPr>
          <w:rStyle w:val="VerbatimChar"/>
        </w:rPr>
      </w:pPr>
      <w:r w:rsidRPr="00384E57">
        <w:rPr>
          <w:rStyle w:val="VerbatimChar"/>
        </w:rPr>
        <w:t xml:space="preserve">          "</w:t>
      </w:r>
      <w:proofErr w:type="spellStart"/>
      <w:r w:rsidRPr="00384E57">
        <w:rPr>
          <w:rStyle w:val="VerbatimChar"/>
        </w:rPr>
        <w:t>messageContent</w:t>
      </w:r>
      <w:proofErr w:type="spellEnd"/>
      <w:r w:rsidRPr="00384E57">
        <w:rPr>
          <w:rStyle w:val="VerbatimChar"/>
        </w:rPr>
        <w:t>": {</w:t>
      </w:r>
    </w:p>
    <w:p w:rsidRPr="00384E57" w:rsidR="00384E57" w:rsidP="006B6572" w:rsidRDefault="00384E57" w14:paraId="41B3924D" w14:textId="77777777">
      <w:pPr>
        <w:pStyle w:val="SourceCode"/>
        <w:rPr>
          <w:rStyle w:val="VerbatimChar"/>
        </w:rPr>
      </w:pPr>
      <w:r w:rsidRPr="00384E57">
        <w:rPr>
          <w:rStyle w:val="VerbatimChar"/>
        </w:rPr>
        <w:t xml:space="preserve">            "$ref": "#/components/schemas/</w:t>
      </w:r>
      <w:proofErr w:type="spellStart"/>
      <w:r w:rsidRPr="00384E57">
        <w:rPr>
          <w:rStyle w:val="VerbatimChar"/>
        </w:rPr>
        <w:t>MessageContent</w:t>
      </w:r>
      <w:proofErr w:type="spellEnd"/>
      <w:r w:rsidRPr="00384E57">
        <w:rPr>
          <w:rStyle w:val="VerbatimChar"/>
        </w:rPr>
        <w:t>"</w:t>
      </w:r>
    </w:p>
    <w:p w:rsidRPr="00384E57" w:rsidR="00384E57" w:rsidP="006B6572" w:rsidRDefault="00384E57" w14:paraId="21006127" w14:textId="77777777">
      <w:pPr>
        <w:pStyle w:val="SourceCode"/>
        <w:rPr>
          <w:rStyle w:val="VerbatimChar"/>
        </w:rPr>
      </w:pPr>
      <w:r w:rsidRPr="00384E57">
        <w:rPr>
          <w:rStyle w:val="VerbatimChar"/>
        </w:rPr>
        <w:t xml:space="preserve">          },</w:t>
      </w:r>
    </w:p>
    <w:p w:rsidRPr="00384E57" w:rsidR="00384E57" w:rsidP="006B6572" w:rsidRDefault="00384E57" w14:paraId="269BCC18" w14:textId="77777777">
      <w:pPr>
        <w:pStyle w:val="SourceCode"/>
        <w:rPr>
          <w:rStyle w:val="VerbatimChar"/>
        </w:rPr>
      </w:pPr>
      <w:r w:rsidRPr="00384E57">
        <w:rPr>
          <w:rStyle w:val="VerbatimChar"/>
        </w:rPr>
        <w:t xml:space="preserve">          "topics": {</w:t>
      </w:r>
    </w:p>
    <w:p w:rsidRPr="00384E57" w:rsidR="00384E57" w:rsidP="006B6572" w:rsidRDefault="00384E57" w14:paraId="41F16DAA" w14:textId="77777777">
      <w:pPr>
        <w:pStyle w:val="SourceCode"/>
        <w:rPr>
          <w:rStyle w:val="VerbatimChar"/>
        </w:rPr>
      </w:pPr>
      <w:r w:rsidRPr="00384E57">
        <w:rPr>
          <w:rStyle w:val="VerbatimChar"/>
        </w:rPr>
        <w:t xml:space="preserve">            "description": "The Topic(s) to which the message will be posted.",</w:t>
      </w:r>
    </w:p>
    <w:p w:rsidRPr="00384E57" w:rsidR="00384E57" w:rsidP="006B6572" w:rsidRDefault="00384E57" w14:paraId="6608EE65" w14:textId="77777777">
      <w:pPr>
        <w:pStyle w:val="SourceCode"/>
        <w:rPr>
          <w:rStyle w:val="VerbatimChar"/>
        </w:rPr>
      </w:pPr>
      <w:r w:rsidRPr="00384E57">
        <w:rPr>
          <w:rStyle w:val="VerbatimChar"/>
        </w:rPr>
        <w:t xml:space="preserve">            "type": "array",</w:t>
      </w:r>
    </w:p>
    <w:p w:rsidRPr="00384E57" w:rsidR="00384E57" w:rsidP="006B6572" w:rsidRDefault="00384E57" w14:paraId="7FAE7826" w14:textId="77777777">
      <w:pPr>
        <w:pStyle w:val="SourceCode"/>
        <w:rPr>
          <w:rStyle w:val="VerbatimChar"/>
        </w:rPr>
      </w:pPr>
      <w:r w:rsidRPr="00384E57">
        <w:rPr>
          <w:rStyle w:val="VerbatimChar"/>
        </w:rPr>
        <w:t xml:space="preserve">            "items": {</w:t>
      </w:r>
    </w:p>
    <w:p w:rsidRPr="00384E57" w:rsidR="00384E57" w:rsidP="006B6572" w:rsidRDefault="00384E57" w14:paraId="63443360" w14:textId="77777777">
      <w:pPr>
        <w:pStyle w:val="SourceCode"/>
        <w:rPr>
          <w:rStyle w:val="VerbatimChar"/>
        </w:rPr>
      </w:pPr>
      <w:r w:rsidRPr="00384E57">
        <w:rPr>
          <w:rStyle w:val="VerbatimChar"/>
        </w:rPr>
        <w:t xml:space="preserve">              "type": "string"</w:t>
      </w:r>
    </w:p>
    <w:p w:rsidRPr="00384E57" w:rsidR="00384E57" w:rsidP="006B6572" w:rsidRDefault="00384E57" w14:paraId="4A73E788" w14:textId="77777777">
      <w:pPr>
        <w:pStyle w:val="SourceCode"/>
        <w:rPr>
          <w:rStyle w:val="VerbatimChar"/>
        </w:rPr>
      </w:pPr>
      <w:r w:rsidRPr="00384E57">
        <w:rPr>
          <w:rStyle w:val="VerbatimChar"/>
        </w:rPr>
        <w:t xml:space="preserve">            },</w:t>
      </w:r>
    </w:p>
    <w:p w:rsidRPr="00384E57" w:rsidR="00384E57" w:rsidP="006B6572" w:rsidRDefault="00384E57" w14:paraId="5B861755" w14:textId="77777777">
      <w:pPr>
        <w:pStyle w:val="SourceCode"/>
        <w:rPr>
          <w:rStyle w:val="VerbatimChar"/>
        </w:rPr>
      </w:pPr>
      <w:r w:rsidRPr="00384E57">
        <w:rPr>
          <w:rStyle w:val="VerbatimChar"/>
        </w:rPr>
        <w:t xml:space="preserve">            "</w:t>
      </w:r>
      <w:proofErr w:type="spellStart"/>
      <w:r w:rsidRPr="00384E57">
        <w:rPr>
          <w:rStyle w:val="VerbatimChar"/>
        </w:rPr>
        <w:t>minItems</w:t>
      </w:r>
      <w:proofErr w:type="spellEnd"/>
      <w:r w:rsidRPr="00384E57">
        <w:rPr>
          <w:rStyle w:val="VerbatimChar"/>
        </w:rPr>
        <w:t>": 1</w:t>
      </w:r>
    </w:p>
    <w:p w:rsidRPr="00384E57" w:rsidR="00384E57" w:rsidP="006B6572" w:rsidRDefault="00384E57" w14:paraId="423A0A4B" w14:textId="77777777">
      <w:pPr>
        <w:pStyle w:val="SourceCode"/>
        <w:rPr>
          <w:rStyle w:val="VerbatimChar"/>
        </w:rPr>
      </w:pPr>
      <w:r w:rsidRPr="00384E57">
        <w:rPr>
          <w:rStyle w:val="VerbatimChar"/>
        </w:rPr>
        <w:t xml:space="preserve">          },</w:t>
      </w:r>
    </w:p>
    <w:p w:rsidRPr="00384E57" w:rsidR="00384E57" w:rsidP="006B6572" w:rsidRDefault="00384E57" w14:paraId="47A9C719" w14:textId="77777777">
      <w:pPr>
        <w:pStyle w:val="SourceCode"/>
        <w:rPr>
          <w:rStyle w:val="VerbatimChar"/>
        </w:rPr>
      </w:pPr>
      <w:r w:rsidRPr="00384E57">
        <w:rPr>
          <w:rStyle w:val="VerbatimChar"/>
        </w:rPr>
        <w:t xml:space="preserve">          "expiry": {</w:t>
      </w:r>
    </w:p>
    <w:p w:rsidRPr="00384E57" w:rsidR="00384E57" w:rsidP="006B6572" w:rsidRDefault="00384E57" w14:paraId="5747DA7B" w14:textId="77777777">
      <w:pPr>
        <w:pStyle w:val="SourceCode"/>
        <w:rPr>
          <w:rStyle w:val="VerbatimChar"/>
        </w:rPr>
      </w:pPr>
      <w:r w:rsidRPr="00384E57">
        <w:rPr>
          <w:rStyle w:val="VerbatimChar"/>
        </w:rPr>
        <w:lastRenderedPageBreak/>
        <w:t xml:space="preserve">            "type": "string",</w:t>
      </w:r>
    </w:p>
    <w:p w:rsidRPr="00384E57" w:rsidR="00384E57" w:rsidP="006B6572" w:rsidRDefault="00384E57" w14:paraId="7A9576B3" w14:textId="77777777">
      <w:pPr>
        <w:pStyle w:val="SourceCode"/>
        <w:rPr>
          <w:rStyle w:val="VerbatimChar"/>
        </w:rPr>
      </w:pPr>
      <w:r w:rsidRPr="00384E57">
        <w:rPr>
          <w:rStyle w:val="VerbatimChar"/>
        </w:rPr>
        <w:t xml:space="preserve">            "format": "duration",</w:t>
      </w:r>
    </w:p>
    <w:p w:rsidRPr="002B5B54" w:rsidR="00384E57" w:rsidP="006B6572" w:rsidRDefault="00384E57" w14:paraId="52F79EF2" w14:textId="77777777">
      <w:pPr>
        <w:pStyle w:val="SourceCode"/>
        <w:rPr>
          <w:rStyle w:val="VerbatimChar"/>
        </w:rPr>
      </w:pPr>
      <w:r w:rsidRPr="002B5B54">
        <w:rPr>
          <w:rStyle w:val="VerbatimChar"/>
        </w:rPr>
        <w:t xml:space="preserve">            "description": "The duration after which the message will be automatically expired. Negative duration is no duration. Duration as defined by XML Schema </w:t>
      </w:r>
      <w:proofErr w:type="spellStart"/>
      <w:proofErr w:type="gramStart"/>
      <w:r w:rsidRPr="002B5B54">
        <w:rPr>
          <w:rStyle w:val="VerbatimChar"/>
        </w:rPr>
        <w:t>xs:duration</w:t>
      </w:r>
      <w:proofErr w:type="spellEnd"/>
      <w:proofErr w:type="gramEnd"/>
      <w:r w:rsidRPr="002B5B54">
        <w:rPr>
          <w:rStyle w:val="VerbatimChar"/>
        </w:rPr>
        <w:t>, http://w3c.org/TR/xmlschema-2/#duration",</w:t>
      </w:r>
    </w:p>
    <w:p w:rsidRPr="00384E57" w:rsidR="00384E57" w:rsidP="006B6572" w:rsidRDefault="00384E57" w14:paraId="009995BD" w14:textId="77777777">
      <w:pPr>
        <w:pStyle w:val="SourceCode"/>
        <w:rPr>
          <w:rStyle w:val="VerbatimChar"/>
        </w:rPr>
      </w:pPr>
      <w:r w:rsidRPr="00384E57">
        <w:rPr>
          <w:rStyle w:val="VerbatimChar"/>
        </w:rPr>
        <w:t xml:space="preserve">            "pattern": "[-]?P([0-9]+Y)?([0-9]+M)?([0-9]+D)?(T([0-9]+H)?([0-9]+M)?([0-9]+([.][0-9]+)?S)?)?"</w:t>
      </w:r>
    </w:p>
    <w:p w:rsidRPr="00384E57" w:rsidR="00384E57" w:rsidP="006B6572" w:rsidRDefault="00384E57" w14:paraId="1F1235C0" w14:textId="77777777">
      <w:pPr>
        <w:pStyle w:val="SourceCode"/>
        <w:rPr>
          <w:rStyle w:val="VerbatimChar"/>
        </w:rPr>
      </w:pPr>
      <w:r w:rsidRPr="00384E57">
        <w:rPr>
          <w:rStyle w:val="VerbatimChar"/>
        </w:rPr>
        <w:t xml:space="preserve">          },</w:t>
      </w:r>
    </w:p>
    <w:p w:rsidRPr="00384E57" w:rsidR="00384E57" w:rsidP="006B6572" w:rsidRDefault="00384E57" w14:paraId="18A4C22C" w14:textId="77777777">
      <w:pPr>
        <w:pStyle w:val="SourceCode"/>
        <w:rPr>
          <w:rStyle w:val="VerbatimChar"/>
        </w:rPr>
      </w:pPr>
      <w:r w:rsidRPr="00384E57">
        <w:rPr>
          <w:rStyle w:val="VerbatimChar"/>
        </w:rPr>
        <w:t xml:space="preserve">          "</w:t>
      </w:r>
      <w:proofErr w:type="spellStart"/>
      <w:r w:rsidRPr="00384E57">
        <w:rPr>
          <w:rStyle w:val="VerbatimChar"/>
        </w:rPr>
        <w:t>requestMessageId</w:t>
      </w:r>
      <w:proofErr w:type="spellEnd"/>
      <w:r w:rsidRPr="00384E57">
        <w:rPr>
          <w:rStyle w:val="VerbatimChar"/>
        </w:rPr>
        <w:t>": {</w:t>
      </w:r>
    </w:p>
    <w:p w:rsidRPr="00384E57" w:rsidR="00384E57" w:rsidP="006B6572" w:rsidRDefault="00384E57" w14:paraId="03B9D28A" w14:textId="77777777">
      <w:pPr>
        <w:pStyle w:val="SourceCode"/>
        <w:rPr>
          <w:rStyle w:val="VerbatimChar"/>
        </w:rPr>
      </w:pPr>
      <w:r w:rsidRPr="00384E57">
        <w:rPr>
          <w:rStyle w:val="VerbatimChar"/>
        </w:rPr>
        <w:t xml:space="preserve">            "type": "string",</w:t>
      </w:r>
    </w:p>
    <w:p w:rsidRPr="00384E57" w:rsidR="00384E57" w:rsidP="006B6572" w:rsidRDefault="00384E57" w14:paraId="0ACEAAFA" w14:textId="77777777">
      <w:pPr>
        <w:pStyle w:val="SourceCode"/>
        <w:rPr>
          <w:rStyle w:val="VerbatimChar"/>
        </w:rPr>
      </w:pPr>
      <w:r w:rsidRPr="00384E57">
        <w:rPr>
          <w:rStyle w:val="VerbatimChar"/>
        </w:rPr>
        <w:t xml:space="preserve">            "description": "Only valid for Response messages; refers to the original Request message."</w:t>
      </w:r>
    </w:p>
    <w:p w:rsidRPr="00384E57" w:rsidR="00384E57" w:rsidP="006B6572" w:rsidRDefault="00384E57" w14:paraId="3581E272" w14:textId="77777777">
      <w:pPr>
        <w:pStyle w:val="SourceCode"/>
        <w:rPr>
          <w:rStyle w:val="VerbatimChar"/>
        </w:rPr>
      </w:pPr>
      <w:r w:rsidRPr="00384E57">
        <w:rPr>
          <w:rStyle w:val="VerbatimChar"/>
        </w:rPr>
        <w:t xml:space="preserve">          }</w:t>
      </w:r>
    </w:p>
    <w:p w:rsidRPr="00384E57" w:rsidR="00384E57" w:rsidP="006B6572" w:rsidRDefault="00384E57" w14:paraId="52D8F249" w14:textId="77777777">
      <w:pPr>
        <w:pStyle w:val="SourceCode"/>
        <w:rPr>
          <w:rStyle w:val="VerbatimChar"/>
        </w:rPr>
      </w:pPr>
      <w:r w:rsidRPr="00384E57">
        <w:rPr>
          <w:rStyle w:val="VerbatimChar"/>
        </w:rPr>
        <w:t xml:space="preserve">        }</w:t>
      </w:r>
    </w:p>
    <w:p w:rsidR="00384E57" w:rsidP="006B6572" w:rsidRDefault="00384E57" w14:paraId="5C787F68" w14:textId="35E28572">
      <w:pPr>
        <w:pStyle w:val="SourceCode"/>
        <w:rPr>
          <w:rStyle w:val="VerbatimChar"/>
        </w:rPr>
      </w:pPr>
      <w:r w:rsidRPr="00384E57">
        <w:rPr>
          <w:rStyle w:val="VerbatimChar"/>
        </w:rPr>
        <w:t xml:space="preserve">      }      </w:t>
      </w:r>
    </w:p>
    <w:p w:rsidR="00384E57" w:rsidP="00414966" w:rsidRDefault="00384E57" w14:paraId="26E045AB" w14:textId="77777777">
      <w:pPr>
        <w:pStyle w:val="Heading2"/>
      </w:pPr>
      <w:bookmarkStart w:name="_MessageContent_1" w:id="425"/>
      <w:bookmarkStart w:name="_Toc32417400" w:id="426"/>
      <w:bookmarkEnd w:id="425"/>
      <w:proofErr w:type="spellStart"/>
      <w:r>
        <w:t>MessageContent</w:t>
      </w:r>
      <w:bookmarkEnd w:id="426"/>
      <w:proofErr w:type="spellEnd"/>
    </w:p>
    <w:p w:rsidRPr="00384E57" w:rsidR="00384E57" w:rsidP="0082130C" w:rsidRDefault="00384E57" w14:paraId="1A600D44" w14:textId="77777777">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MessageContent</w:t>
      </w:r>
      <w:proofErr w:type="spellEnd"/>
      <w:r w:rsidRPr="00384E57">
        <w:rPr>
          <w:rStyle w:val="VerbatimChar"/>
        </w:rPr>
        <w:t>": {</w:t>
      </w:r>
    </w:p>
    <w:p w:rsidRPr="00384E57" w:rsidR="00384E57" w:rsidP="0082130C" w:rsidRDefault="00384E57" w14:paraId="71E9AB3A" w14:textId="77777777">
      <w:pPr>
        <w:pStyle w:val="SourceCode"/>
        <w:rPr>
          <w:rStyle w:val="VerbatimChar"/>
        </w:rPr>
      </w:pPr>
      <w:r w:rsidRPr="00384E57">
        <w:rPr>
          <w:rStyle w:val="VerbatimChar"/>
        </w:rPr>
        <w:t xml:space="preserve">        "type": "object",</w:t>
      </w:r>
    </w:p>
    <w:p w:rsidRPr="00384E57" w:rsidR="00384E57" w:rsidP="0082130C" w:rsidRDefault="00384E57" w14:paraId="2C5AB723" w14:textId="77777777">
      <w:pPr>
        <w:pStyle w:val="SourceCode"/>
        <w:rPr>
          <w:rStyle w:val="VerbatimChar"/>
        </w:rPr>
      </w:pPr>
      <w:r w:rsidRPr="00384E57">
        <w:rPr>
          <w:rStyle w:val="VerbatimChar"/>
        </w:rPr>
        <w:t xml:space="preserve">        "properties": {</w:t>
      </w:r>
    </w:p>
    <w:p w:rsidRPr="00384E57" w:rsidR="00384E57" w:rsidP="0082130C" w:rsidRDefault="00384E57" w14:paraId="2F307A87" w14:textId="77777777">
      <w:pPr>
        <w:pStyle w:val="SourceCode"/>
        <w:rPr>
          <w:rStyle w:val="VerbatimChar"/>
        </w:rPr>
      </w:pPr>
      <w:r w:rsidRPr="00384E57">
        <w:rPr>
          <w:rStyle w:val="VerbatimChar"/>
        </w:rPr>
        <w:t xml:space="preserve">          "</w:t>
      </w:r>
      <w:proofErr w:type="spellStart"/>
      <w:r w:rsidRPr="00384E57">
        <w:rPr>
          <w:rStyle w:val="VerbatimChar"/>
        </w:rPr>
        <w:t>mediaType</w:t>
      </w:r>
      <w:proofErr w:type="spellEnd"/>
      <w:r w:rsidRPr="00384E57">
        <w:rPr>
          <w:rStyle w:val="VerbatimChar"/>
        </w:rPr>
        <w:t>": {</w:t>
      </w:r>
    </w:p>
    <w:p w:rsidRPr="00384E57" w:rsidR="00384E57" w:rsidP="0082130C" w:rsidRDefault="00384E57" w14:paraId="71D96B73" w14:textId="77777777">
      <w:pPr>
        <w:pStyle w:val="SourceCode"/>
        <w:rPr>
          <w:rStyle w:val="VerbatimChar"/>
        </w:rPr>
      </w:pPr>
      <w:r w:rsidRPr="00384E57">
        <w:rPr>
          <w:rStyle w:val="VerbatimChar"/>
        </w:rPr>
        <w:t xml:space="preserve">            "type": "string",</w:t>
      </w:r>
    </w:p>
    <w:p w:rsidRPr="00384E57" w:rsidR="00384E57" w:rsidP="0082130C" w:rsidRDefault="00384E57" w14:paraId="3CFC15E3" w14:textId="77777777">
      <w:pPr>
        <w:pStyle w:val="SourceCode"/>
        <w:rPr>
          <w:rStyle w:val="VerbatimChar"/>
        </w:rPr>
      </w:pPr>
      <w:r w:rsidRPr="00384E57">
        <w:rPr>
          <w:rStyle w:val="VerbatimChar"/>
        </w:rPr>
        <w:t xml:space="preserve">            "description": "The MIME type of the content. If not present, it is assumed to be the same as the Content-Type of the request/response body."</w:t>
      </w:r>
    </w:p>
    <w:p w:rsidRPr="00384E57" w:rsidR="00384E57" w:rsidP="0082130C" w:rsidRDefault="00384E57" w14:paraId="2DE069BA" w14:textId="77777777">
      <w:pPr>
        <w:pStyle w:val="SourceCode"/>
        <w:rPr>
          <w:rStyle w:val="VerbatimChar"/>
        </w:rPr>
      </w:pPr>
      <w:r w:rsidRPr="00384E57">
        <w:rPr>
          <w:rStyle w:val="VerbatimChar"/>
        </w:rPr>
        <w:t xml:space="preserve">          },</w:t>
      </w:r>
    </w:p>
    <w:p w:rsidRPr="00384E57" w:rsidR="00384E57" w:rsidP="0082130C" w:rsidRDefault="00384E57" w14:paraId="1544CA42" w14:textId="77777777">
      <w:pPr>
        <w:pStyle w:val="SourceCode"/>
        <w:rPr>
          <w:rStyle w:val="VerbatimChar"/>
        </w:rPr>
      </w:pPr>
      <w:r w:rsidRPr="00384E57">
        <w:rPr>
          <w:rStyle w:val="VerbatimChar"/>
        </w:rPr>
        <w:t xml:space="preserve">          "content": {</w:t>
      </w:r>
    </w:p>
    <w:p w:rsidRPr="00384E57" w:rsidR="00384E57" w:rsidP="0082130C" w:rsidRDefault="00384E57" w14:paraId="0B0FF69C" w14:textId="77777777">
      <w:pPr>
        <w:pStyle w:val="SourceCode"/>
        <w:rPr>
          <w:rStyle w:val="VerbatimChar"/>
        </w:rPr>
      </w:pPr>
      <w:r w:rsidRPr="00384E57">
        <w:rPr>
          <w:rStyle w:val="VerbatimChar"/>
        </w:rPr>
        <w:t xml:space="preserve">            "type": "object",</w:t>
      </w:r>
    </w:p>
    <w:p w:rsidRPr="00384E57" w:rsidR="00384E57" w:rsidP="0082130C" w:rsidRDefault="00384E57" w14:paraId="7E746DB9" w14:textId="77777777">
      <w:pPr>
        <w:pStyle w:val="SourceCode"/>
        <w:rPr>
          <w:rStyle w:val="VerbatimChar"/>
        </w:rPr>
      </w:pPr>
      <w:r w:rsidRPr="00384E57">
        <w:rPr>
          <w:rStyle w:val="VerbatimChar"/>
        </w:rPr>
        <w:t xml:space="preserve">            "</w:t>
      </w:r>
      <w:proofErr w:type="spellStart"/>
      <w:r w:rsidRPr="00384E57">
        <w:rPr>
          <w:rStyle w:val="VerbatimChar"/>
        </w:rPr>
        <w:t>additionalProperties</w:t>
      </w:r>
      <w:proofErr w:type="spellEnd"/>
      <w:r w:rsidRPr="00384E57">
        <w:rPr>
          <w:rStyle w:val="VerbatimChar"/>
        </w:rPr>
        <w:t>": true</w:t>
      </w:r>
    </w:p>
    <w:p w:rsidRPr="00384E57" w:rsidR="00384E57" w:rsidP="0082130C" w:rsidRDefault="00384E57" w14:paraId="53A2551B" w14:textId="77777777">
      <w:pPr>
        <w:pStyle w:val="SourceCode"/>
        <w:rPr>
          <w:rStyle w:val="VerbatimChar"/>
        </w:rPr>
      </w:pPr>
      <w:r w:rsidRPr="00384E57">
        <w:rPr>
          <w:rStyle w:val="VerbatimChar"/>
        </w:rPr>
        <w:t xml:space="preserve">          }</w:t>
      </w:r>
    </w:p>
    <w:p w:rsidRPr="00384E57" w:rsidR="00384E57" w:rsidP="0082130C" w:rsidRDefault="00384E57" w14:paraId="15A7D33D" w14:textId="77777777">
      <w:pPr>
        <w:pStyle w:val="SourceCode"/>
        <w:rPr>
          <w:rStyle w:val="VerbatimChar"/>
        </w:rPr>
      </w:pPr>
      <w:r w:rsidRPr="00384E57">
        <w:rPr>
          <w:rStyle w:val="VerbatimChar"/>
        </w:rPr>
        <w:t xml:space="preserve">        },</w:t>
      </w:r>
    </w:p>
    <w:p w:rsidRPr="00384E57" w:rsidR="00384E57" w:rsidP="0082130C" w:rsidRDefault="00384E57" w14:paraId="625F8A3F" w14:textId="77777777">
      <w:pPr>
        <w:pStyle w:val="SourceCode"/>
        <w:rPr>
          <w:rStyle w:val="VerbatimChar"/>
        </w:rPr>
      </w:pPr>
      <w:r w:rsidRPr="00384E57">
        <w:rPr>
          <w:rStyle w:val="VerbatimChar"/>
        </w:rPr>
        <w:t xml:space="preserve">        "required": [</w:t>
      </w:r>
    </w:p>
    <w:p w:rsidRPr="00384E57" w:rsidR="00384E57" w:rsidP="0082130C" w:rsidRDefault="00384E57" w14:paraId="064790D8" w14:textId="77777777">
      <w:pPr>
        <w:pStyle w:val="SourceCode"/>
        <w:rPr>
          <w:rStyle w:val="VerbatimChar"/>
        </w:rPr>
      </w:pPr>
      <w:r w:rsidRPr="00384E57">
        <w:rPr>
          <w:rStyle w:val="VerbatimChar"/>
        </w:rPr>
        <w:t xml:space="preserve">          "content"</w:t>
      </w:r>
    </w:p>
    <w:p w:rsidRPr="00384E57" w:rsidR="00384E57" w:rsidP="0082130C" w:rsidRDefault="00384E57" w14:paraId="028C6EE9" w14:textId="77777777">
      <w:pPr>
        <w:pStyle w:val="SourceCode"/>
        <w:rPr>
          <w:rStyle w:val="VerbatimChar"/>
        </w:rPr>
      </w:pPr>
      <w:r w:rsidRPr="00384E57">
        <w:rPr>
          <w:rStyle w:val="VerbatimChar"/>
        </w:rPr>
        <w:t xml:space="preserve">        ]</w:t>
      </w:r>
    </w:p>
    <w:p w:rsidR="00384E57" w:rsidP="0082130C" w:rsidRDefault="00384E57" w14:paraId="47F0A204" w14:textId="4973A9DC">
      <w:pPr>
        <w:pStyle w:val="SourceCode"/>
        <w:rPr>
          <w:rStyle w:val="VerbatimChar"/>
        </w:rPr>
      </w:pPr>
      <w:r w:rsidRPr="00384E57">
        <w:rPr>
          <w:rStyle w:val="VerbatimChar"/>
        </w:rPr>
        <w:t xml:space="preserve">      }</w:t>
      </w:r>
    </w:p>
    <w:p w:rsidRPr="00414966" w:rsidR="00384E57" w:rsidP="00414966" w:rsidRDefault="00384E57" w14:paraId="75484418" w14:textId="13DB0821">
      <w:pPr>
        <w:pStyle w:val="Heading2"/>
        <w:rPr>
          <w:rStyle w:val="VerbatimChar"/>
          <w:sz w:val="27"/>
        </w:rPr>
      </w:pPr>
      <w:bookmarkStart w:name="_Toc32417401" w:id="427"/>
      <w:proofErr w:type="spellStart"/>
      <w:r w:rsidRPr="00414966">
        <w:t>MessageType</w:t>
      </w:r>
      <w:bookmarkEnd w:id="427"/>
      <w:proofErr w:type="spellEnd"/>
    </w:p>
    <w:p w:rsidRPr="00384E57" w:rsidR="00384E57" w:rsidP="0082130C" w:rsidRDefault="00384E57" w14:paraId="22C5FBBE" w14:textId="77777777">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MessageType</w:t>
      </w:r>
      <w:proofErr w:type="spellEnd"/>
      <w:r w:rsidRPr="00384E57">
        <w:rPr>
          <w:rStyle w:val="VerbatimChar"/>
        </w:rPr>
        <w:t>": {</w:t>
      </w:r>
    </w:p>
    <w:p w:rsidRPr="00384E57" w:rsidR="00384E57" w:rsidP="0082130C" w:rsidRDefault="00384E57" w14:paraId="20575AC1" w14:textId="77777777">
      <w:pPr>
        <w:pStyle w:val="SourceCode"/>
        <w:rPr>
          <w:rStyle w:val="VerbatimChar"/>
        </w:rPr>
      </w:pPr>
      <w:r w:rsidRPr="00384E57">
        <w:rPr>
          <w:rStyle w:val="VerbatimChar"/>
        </w:rPr>
        <w:t xml:space="preserve">        "type": "string",</w:t>
      </w:r>
    </w:p>
    <w:p w:rsidRPr="00384E57" w:rsidR="00384E57" w:rsidP="0082130C" w:rsidRDefault="00384E57" w14:paraId="52415077" w14:textId="77777777">
      <w:pPr>
        <w:pStyle w:val="SourceCode"/>
        <w:rPr>
          <w:rStyle w:val="VerbatimChar"/>
        </w:rPr>
      </w:pPr>
      <w:r w:rsidRPr="00384E57">
        <w:rPr>
          <w:rStyle w:val="VerbatimChar"/>
        </w:rPr>
        <w:t xml:space="preserve">        "</w:t>
      </w:r>
      <w:proofErr w:type="spellStart"/>
      <w:r w:rsidRPr="00384E57">
        <w:rPr>
          <w:rStyle w:val="VerbatimChar"/>
        </w:rPr>
        <w:t>enum</w:t>
      </w:r>
      <w:proofErr w:type="spellEnd"/>
      <w:r w:rsidRPr="00384E57">
        <w:rPr>
          <w:rStyle w:val="VerbatimChar"/>
        </w:rPr>
        <w:t>": [</w:t>
      </w:r>
    </w:p>
    <w:p w:rsidRPr="00384E57" w:rsidR="00384E57" w:rsidP="0082130C" w:rsidRDefault="00384E57" w14:paraId="2EB8C178" w14:textId="77777777">
      <w:pPr>
        <w:pStyle w:val="SourceCode"/>
        <w:rPr>
          <w:rStyle w:val="VerbatimChar"/>
        </w:rPr>
      </w:pPr>
      <w:r w:rsidRPr="00384E57">
        <w:rPr>
          <w:rStyle w:val="VerbatimChar"/>
        </w:rPr>
        <w:t xml:space="preserve">          "Request",</w:t>
      </w:r>
    </w:p>
    <w:p w:rsidRPr="00384E57" w:rsidR="00384E57" w:rsidP="0082130C" w:rsidRDefault="00384E57" w14:paraId="00E2E314" w14:textId="77777777">
      <w:pPr>
        <w:pStyle w:val="SourceCode"/>
        <w:rPr>
          <w:rStyle w:val="VerbatimChar"/>
        </w:rPr>
      </w:pPr>
      <w:r w:rsidRPr="00384E57">
        <w:rPr>
          <w:rStyle w:val="VerbatimChar"/>
        </w:rPr>
        <w:t xml:space="preserve">          "Response",</w:t>
      </w:r>
    </w:p>
    <w:p w:rsidRPr="00384E57" w:rsidR="00384E57" w:rsidP="0082130C" w:rsidRDefault="00384E57" w14:paraId="1B2E1883" w14:textId="77777777">
      <w:pPr>
        <w:pStyle w:val="SourceCode"/>
        <w:rPr>
          <w:rStyle w:val="VerbatimChar"/>
        </w:rPr>
      </w:pPr>
      <w:r w:rsidRPr="00384E57">
        <w:rPr>
          <w:rStyle w:val="VerbatimChar"/>
        </w:rPr>
        <w:t xml:space="preserve">          "Publication"</w:t>
      </w:r>
    </w:p>
    <w:p w:rsidRPr="00384E57" w:rsidR="00384E57" w:rsidP="0082130C" w:rsidRDefault="00384E57" w14:paraId="526F0D71" w14:textId="77777777">
      <w:pPr>
        <w:pStyle w:val="SourceCode"/>
        <w:rPr>
          <w:rStyle w:val="VerbatimChar"/>
        </w:rPr>
      </w:pPr>
      <w:r w:rsidRPr="00384E57">
        <w:rPr>
          <w:rStyle w:val="VerbatimChar"/>
        </w:rPr>
        <w:t xml:space="preserve">        ]</w:t>
      </w:r>
    </w:p>
    <w:p w:rsidR="00384E57" w:rsidP="0082130C" w:rsidRDefault="00384E57" w14:paraId="096381B5" w14:textId="77777777">
      <w:pPr>
        <w:pStyle w:val="SourceCode"/>
        <w:rPr>
          <w:rStyle w:val="VerbatimChar"/>
        </w:rPr>
      </w:pPr>
      <w:r w:rsidRPr="00384E57">
        <w:rPr>
          <w:rStyle w:val="VerbatimChar"/>
        </w:rPr>
        <w:t xml:space="preserve">      }</w:t>
      </w:r>
    </w:p>
    <w:p w:rsidR="008E49F8" w:rsidP="00414966" w:rsidRDefault="008E49F8" w14:paraId="305CD181" w14:textId="5A60E452">
      <w:pPr>
        <w:pStyle w:val="Heading2"/>
      </w:pPr>
      <w:bookmarkStart w:name="_SecurityToken" w:id="428"/>
      <w:bookmarkStart w:name="_Toc32417402" w:id="429"/>
      <w:bookmarkEnd w:id="428"/>
      <w:r>
        <w:t>Namespace</w:t>
      </w:r>
      <w:bookmarkEnd w:id="429"/>
    </w:p>
    <w:p w:rsidRPr="004639DD" w:rsidR="004639DD" w:rsidP="004639DD" w:rsidRDefault="004639DD" w14:paraId="117ADB75" w14:textId="76D8A324">
      <w:pPr>
        <w:pStyle w:val="SourceCode"/>
        <w:rPr>
          <w:rStyle w:val="VerbatimChar"/>
        </w:rPr>
      </w:pPr>
      <w:r w:rsidRPr="004639DD">
        <w:rPr>
          <w:rStyle w:val="VerbatimChar"/>
        </w:rPr>
        <w:t>"Namespace": {</w:t>
      </w:r>
    </w:p>
    <w:p w:rsidRPr="004639DD" w:rsidR="004639DD" w:rsidP="004639DD" w:rsidRDefault="004639DD" w14:paraId="3141D52C" w14:textId="77777777">
      <w:pPr>
        <w:pStyle w:val="SourceCode"/>
        <w:rPr>
          <w:rStyle w:val="VerbatimChar"/>
        </w:rPr>
      </w:pPr>
      <w:r w:rsidRPr="004639DD">
        <w:rPr>
          <w:rStyle w:val="VerbatimChar"/>
        </w:rPr>
        <w:t xml:space="preserve">    "type": "object",</w:t>
      </w:r>
    </w:p>
    <w:p w:rsidRPr="004639DD" w:rsidR="004639DD" w:rsidP="004639DD" w:rsidRDefault="004639DD" w14:paraId="459BBF44" w14:textId="77777777">
      <w:pPr>
        <w:pStyle w:val="SourceCode"/>
        <w:rPr>
          <w:rStyle w:val="VerbatimChar"/>
        </w:rPr>
      </w:pPr>
      <w:r w:rsidRPr="004639DD">
        <w:rPr>
          <w:rStyle w:val="VerbatimChar"/>
        </w:rPr>
        <w:t xml:space="preserve">    "properties": {</w:t>
      </w:r>
    </w:p>
    <w:p w:rsidRPr="004639DD" w:rsidR="004639DD" w:rsidP="004639DD" w:rsidRDefault="004639DD" w14:paraId="03057C15" w14:textId="77777777">
      <w:pPr>
        <w:pStyle w:val="SourceCode"/>
        <w:rPr>
          <w:rStyle w:val="VerbatimChar"/>
        </w:rPr>
      </w:pPr>
      <w:r w:rsidRPr="004639DD">
        <w:rPr>
          <w:rStyle w:val="VerbatimChar"/>
        </w:rPr>
        <w:t xml:space="preserve">      "prefix": {</w:t>
      </w:r>
    </w:p>
    <w:p w:rsidRPr="004639DD" w:rsidR="004639DD" w:rsidP="004639DD" w:rsidRDefault="004639DD" w14:paraId="0475E615" w14:textId="77777777">
      <w:pPr>
        <w:pStyle w:val="SourceCode"/>
        <w:rPr>
          <w:rStyle w:val="VerbatimChar"/>
        </w:rPr>
      </w:pPr>
      <w:r w:rsidRPr="004639DD">
        <w:rPr>
          <w:rStyle w:val="VerbatimChar"/>
        </w:rPr>
        <w:t xml:space="preserve">        "type": "string"</w:t>
      </w:r>
    </w:p>
    <w:p w:rsidRPr="004639DD" w:rsidR="004639DD" w:rsidP="004639DD" w:rsidRDefault="004639DD" w14:paraId="3A086CCD" w14:textId="77777777">
      <w:pPr>
        <w:pStyle w:val="SourceCode"/>
        <w:rPr>
          <w:rStyle w:val="VerbatimChar"/>
        </w:rPr>
      </w:pPr>
      <w:r w:rsidRPr="004639DD">
        <w:rPr>
          <w:rStyle w:val="VerbatimChar"/>
        </w:rPr>
        <w:t xml:space="preserve">      },</w:t>
      </w:r>
    </w:p>
    <w:p w:rsidRPr="004639DD" w:rsidR="004639DD" w:rsidP="004639DD" w:rsidRDefault="004639DD" w14:paraId="7042D5A5" w14:textId="77777777">
      <w:pPr>
        <w:pStyle w:val="SourceCode"/>
        <w:rPr>
          <w:rStyle w:val="VerbatimChar"/>
        </w:rPr>
      </w:pPr>
      <w:r w:rsidRPr="004639DD">
        <w:rPr>
          <w:rStyle w:val="VerbatimChar"/>
        </w:rPr>
        <w:t xml:space="preserve">      "name": {</w:t>
      </w:r>
    </w:p>
    <w:p w:rsidRPr="004639DD" w:rsidR="004639DD" w:rsidP="004639DD" w:rsidRDefault="004639DD" w14:paraId="4F0AFC0C" w14:textId="77777777">
      <w:pPr>
        <w:pStyle w:val="SourceCode"/>
        <w:rPr>
          <w:rStyle w:val="VerbatimChar"/>
        </w:rPr>
      </w:pPr>
      <w:r w:rsidRPr="004639DD">
        <w:rPr>
          <w:rStyle w:val="VerbatimChar"/>
        </w:rPr>
        <w:t xml:space="preserve">        "type": "string"</w:t>
      </w:r>
    </w:p>
    <w:p w:rsidRPr="004639DD" w:rsidR="004639DD" w:rsidP="004639DD" w:rsidRDefault="004639DD" w14:paraId="737441C8" w14:textId="77777777">
      <w:pPr>
        <w:pStyle w:val="SourceCode"/>
        <w:rPr>
          <w:rStyle w:val="VerbatimChar"/>
        </w:rPr>
      </w:pPr>
      <w:r w:rsidRPr="004639DD">
        <w:rPr>
          <w:rStyle w:val="VerbatimChar"/>
        </w:rPr>
        <w:t xml:space="preserve">      }</w:t>
      </w:r>
    </w:p>
    <w:p w:rsidRPr="004639DD" w:rsidR="004639DD" w:rsidP="004639DD" w:rsidRDefault="004639DD" w14:paraId="4E0C854D" w14:textId="77777777">
      <w:pPr>
        <w:pStyle w:val="SourceCode"/>
        <w:rPr>
          <w:rStyle w:val="VerbatimChar"/>
        </w:rPr>
      </w:pPr>
      <w:r w:rsidRPr="004639DD">
        <w:rPr>
          <w:rStyle w:val="VerbatimChar"/>
        </w:rPr>
        <w:t xml:space="preserve">    },</w:t>
      </w:r>
    </w:p>
    <w:p w:rsidRPr="004639DD" w:rsidR="004639DD" w:rsidP="004639DD" w:rsidRDefault="004639DD" w14:paraId="5162A753" w14:textId="77777777">
      <w:pPr>
        <w:pStyle w:val="SourceCode"/>
        <w:rPr>
          <w:rStyle w:val="VerbatimChar"/>
        </w:rPr>
      </w:pPr>
      <w:r w:rsidRPr="004639DD">
        <w:rPr>
          <w:rStyle w:val="VerbatimChar"/>
        </w:rPr>
        <w:lastRenderedPageBreak/>
        <w:t xml:space="preserve">    "required": [</w:t>
      </w:r>
    </w:p>
    <w:p w:rsidRPr="004639DD" w:rsidR="004639DD" w:rsidP="004639DD" w:rsidRDefault="004639DD" w14:paraId="50B9F883" w14:textId="77777777">
      <w:pPr>
        <w:pStyle w:val="SourceCode"/>
        <w:rPr>
          <w:rStyle w:val="VerbatimChar"/>
        </w:rPr>
      </w:pPr>
      <w:r w:rsidRPr="004639DD">
        <w:rPr>
          <w:rStyle w:val="VerbatimChar"/>
        </w:rPr>
        <w:t xml:space="preserve">      "prefix",</w:t>
      </w:r>
    </w:p>
    <w:p w:rsidRPr="004639DD" w:rsidR="004639DD" w:rsidP="004639DD" w:rsidRDefault="004639DD" w14:paraId="097F9FDF" w14:textId="77777777">
      <w:pPr>
        <w:pStyle w:val="SourceCode"/>
        <w:rPr>
          <w:rStyle w:val="VerbatimChar"/>
        </w:rPr>
      </w:pPr>
      <w:r w:rsidRPr="004639DD">
        <w:rPr>
          <w:rStyle w:val="VerbatimChar"/>
        </w:rPr>
        <w:t xml:space="preserve">      "name"</w:t>
      </w:r>
    </w:p>
    <w:p w:rsidRPr="004639DD" w:rsidR="004639DD" w:rsidP="004639DD" w:rsidRDefault="004639DD" w14:paraId="0024DF2B" w14:textId="77777777">
      <w:pPr>
        <w:pStyle w:val="SourceCode"/>
        <w:rPr>
          <w:rStyle w:val="VerbatimChar"/>
        </w:rPr>
      </w:pPr>
      <w:r w:rsidRPr="004639DD">
        <w:rPr>
          <w:rStyle w:val="VerbatimChar"/>
        </w:rPr>
        <w:t xml:space="preserve">    ]</w:t>
      </w:r>
    </w:p>
    <w:p w:rsidRPr="005D2F4F" w:rsidR="004639DD" w:rsidP="004639DD" w:rsidRDefault="004639DD" w14:paraId="62BD6A82" w14:textId="057EB296">
      <w:pPr>
        <w:pStyle w:val="SourceCode"/>
        <w:rPr>
          <w:rStyle w:val="VerbatimChar"/>
        </w:rPr>
      </w:pPr>
      <w:r w:rsidRPr="004639DD">
        <w:rPr>
          <w:rStyle w:val="VerbatimChar"/>
        </w:rPr>
        <w:t xml:space="preserve">  }</w:t>
      </w:r>
    </w:p>
    <w:p w:rsidR="005D2F4F" w:rsidP="00414966" w:rsidRDefault="005D2F4F" w14:paraId="7F775996" w14:textId="00CC1561">
      <w:pPr>
        <w:pStyle w:val="Heading2"/>
      </w:pPr>
      <w:bookmarkStart w:name="_Toc32417403" w:id="430"/>
      <w:r>
        <w:t>Notification</w:t>
      </w:r>
      <w:bookmarkEnd w:id="430"/>
    </w:p>
    <w:p w:rsidRPr="005D2F4F" w:rsidR="005D2F4F" w:rsidP="005D2F4F" w:rsidRDefault="005D2F4F" w14:paraId="4D80A0EC" w14:textId="77777777">
      <w:pPr>
        <w:pStyle w:val="SourceCode"/>
        <w:rPr>
          <w:rStyle w:val="VerbatimChar"/>
        </w:rPr>
      </w:pPr>
      <w:r w:rsidRPr="005D2F4F">
        <w:rPr>
          <w:rStyle w:val="VerbatimChar"/>
        </w:rPr>
        <w:t>"Notification": {</w:t>
      </w:r>
    </w:p>
    <w:p w:rsidRPr="005D2F4F" w:rsidR="005D2F4F" w:rsidP="005D2F4F" w:rsidRDefault="005D2F4F" w14:paraId="5AAA680E" w14:textId="77777777">
      <w:pPr>
        <w:pStyle w:val="SourceCode"/>
        <w:rPr>
          <w:rStyle w:val="VerbatimChar"/>
        </w:rPr>
      </w:pPr>
      <w:r w:rsidRPr="005D2F4F">
        <w:rPr>
          <w:rStyle w:val="VerbatimChar"/>
        </w:rPr>
        <w:t xml:space="preserve">        "type": "object",</w:t>
      </w:r>
    </w:p>
    <w:p w:rsidRPr="005D2F4F" w:rsidR="005D2F4F" w:rsidP="005D2F4F" w:rsidRDefault="005D2F4F" w14:paraId="5666D79F" w14:textId="70DCC008">
      <w:pPr>
        <w:pStyle w:val="SourceCode"/>
        <w:rPr>
          <w:rStyle w:val="VerbatimChar"/>
        </w:rPr>
      </w:pPr>
      <w:r w:rsidRPr="005D2F4F">
        <w:rPr>
          <w:rStyle w:val="VerbatimChar"/>
        </w:rPr>
        <w:t xml:space="preserve">        "description": "Represents a notification to a listener about a publication, request, or response message.</w:t>
      </w:r>
      <w:r w:rsidR="002B1D7B">
        <w:rPr>
          <w:rStyle w:val="VerbatimChar"/>
        </w:rPr>
        <w:t xml:space="preserve"> </w:t>
      </w:r>
      <w:r w:rsidRPr="005D2F4F">
        <w:rPr>
          <w:rStyle w:val="VerbatimChar"/>
        </w:rPr>
        <w:t xml:space="preserve">Topic and </w:t>
      </w:r>
      <w:proofErr w:type="spellStart"/>
      <w:r w:rsidRPr="005D2F4F">
        <w:rPr>
          <w:rStyle w:val="VerbatimChar"/>
        </w:rPr>
        <w:t>RequestMessageID</w:t>
      </w:r>
      <w:proofErr w:type="spellEnd"/>
      <w:r w:rsidRPr="005D2F4F">
        <w:rPr>
          <w:rStyle w:val="VerbatimChar"/>
        </w:rPr>
        <w:t xml:space="preserve"> are mutually exclusive.",</w:t>
      </w:r>
    </w:p>
    <w:p w:rsidRPr="005D2F4F" w:rsidR="005D2F4F" w:rsidP="005D2F4F" w:rsidRDefault="005D2F4F" w14:paraId="426AD63D" w14:textId="77777777">
      <w:pPr>
        <w:pStyle w:val="SourceCode"/>
        <w:rPr>
          <w:rStyle w:val="VerbatimChar"/>
        </w:rPr>
      </w:pPr>
      <w:r w:rsidRPr="005D2F4F">
        <w:rPr>
          <w:rStyle w:val="VerbatimChar"/>
        </w:rPr>
        <w:t xml:space="preserve">        "properties": {</w:t>
      </w:r>
    </w:p>
    <w:p w:rsidRPr="005D2F4F" w:rsidR="005D2F4F" w:rsidP="005D2F4F" w:rsidRDefault="005D2F4F" w14:paraId="17A9B615" w14:textId="77777777">
      <w:pPr>
        <w:pStyle w:val="SourceCode"/>
        <w:rPr>
          <w:rStyle w:val="VerbatimChar"/>
        </w:rPr>
      </w:pPr>
      <w:r w:rsidRPr="005D2F4F">
        <w:rPr>
          <w:rStyle w:val="VerbatimChar"/>
        </w:rPr>
        <w:t xml:space="preserve">          "</w:t>
      </w:r>
      <w:proofErr w:type="spellStart"/>
      <w:r w:rsidRPr="005D2F4F">
        <w:rPr>
          <w:rStyle w:val="VerbatimChar"/>
        </w:rPr>
        <w:t>sessionId</w:t>
      </w:r>
      <w:proofErr w:type="spellEnd"/>
      <w:r w:rsidRPr="005D2F4F">
        <w:rPr>
          <w:rStyle w:val="VerbatimChar"/>
        </w:rPr>
        <w:t>": {</w:t>
      </w:r>
    </w:p>
    <w:p w:rsidRPr="005D2F4F" w:rsidR="005D2F4F" w:rsidP="005D2F4F" w:rsidRDefault="005D2F4F" w14:paraId="64BB07E3" w14:textId="77777777">
      <w:pPr>
        <w:pStyle w:val="SourceCode"/>
        <w:rPr>
          <w:rStyle w:val="VerbatimChar"/>
        </w:rPr>
      </w:pPr>
      <w:r w:rsidRPr="005D2F4F">
        <w:rPr>
          <w:rStyle w:val="VerbatimChar"/>
        </w:rPr>
        <w:t xml:space="preserve">            "type": "string"</w:t>
      </w:r>
    </w:p>
    <w:p w:rsidRPr="005D2F4F" w:rsidR="005D2F4F" w:rsidP="005D2F4F" w:rsidRDefault="005D2F4F" w14:paraId="762A7B82" w14:textId="77777777">
      <w:pPr>
        <w:pStyle w:val="SourceCode"/>
        <w:rPr>
          <w:rStyle w:val="VerbatimChar"/>
        </w:rPr>
      </w:pPr>
      <w:r w:rsidRPr="005D2F4F">
        <w:rPr>
          <w:rStyle w:val="VerbatimChar"/>
        </w:rPr>
        <w:t xml:space="preserve">          },</w:t>
      </w:r>
    </w:p>
    <w:p w:rsidRPr="005D2F4F" w:rsidR="005D2F4F" w:rsidP="005D2F4F" w:rsidRDefault="005D2F4F" w14:paraId="56D12795" w14:textId="77777777">
      <w:pPr>
        <w:pStyle w:val="SourceCode"/>
        <w:rPr>
          <w:rStyle w:val="VerbatimChar"/>
        </w:rPr>
      </w:pPr>
      <w:r w:rsidRPr="005D2F4F">
        <w:rPr>
          <w:rStyle w:val="VerbatimChar"/>
        </w:rPr>
        <w:t xml:space="preserve">          "</w:t>
      </w:r>
      <w:proofErr w:type="spellStart"/>
      <w:r w:rsidRPr="005D2F4F">
        <w:rPr>
          <w:rStyle w:val="VerbatimChar"/>
        </w:rPr>
        <w:t>messageId</w:t>
      </w:r>
      <w:proofErr w:type="spellEnd"/>
      <w:r w:rsidRPr="005D2F4F">
        <w:rPr>
          <w:rStyle w:val="VerbatimChar"/>
        </w:rPr>
        <w:t>": {</w:t>
      </w:r>
    </w:p>
    <w:p w:rsidRPr="005D2F4F" w:rsidR="005D2F4F" w:rsidP="005D2F4F" w:rsidRDefault="005D2F4F" w14:paraId="30E854A0" w14:textId="77777777">
      <w:pPr>
        <w:pStyle w:val="SourceCode"/>
        <w:rPr>
          <w:rStyle w:val="VerbatimChar"/>
        </w:rPr>
      </w:pPr>
      <w:r w:rsidRPr="005D2F4F">
        <w:rPr>
          <w:rStyle w:val="VerbatimChar"/>
        </w:rPr>
        <w:t xml:space="preserve">            "type": "string"</w:t>
      </w:r>
    </w:p>
    <w:p w:rsidRPr="005D2F4F" w:rsidR="005D2F4F" w:rsidP="005D2F4F" w:rsidRDefault="005D2F4F" w14:paraId="5C033B44" w14:textId="77777777">
      <w:pPr>
        <w:pStyle w:val="SourceCode"/>
        <w:rPr>
          <w:rStyle w:val="VerbatimChar"/>
        </w:rPr>
      </w:pPr>
      <w:r w:rsidRPr="005D2F4F">
        <w:rPr>
          <w:rStyle w:val="VerbatimChar"/>
        </w:rPr>
        <w:t xml:space="preserve">          },</w:t>
      </w:r>
    </w:p>
    <w:p w:rsidRPr="005D2F4F" w:rsidR="005D2F4F" w:rsidP="005D2F4F" w:rsidRDefault="005D2F4F" w14:paraId="030581F0" w14:textId="77777777">
      <w:pPr>
        <w:pStyle w:val="SourceCode"/>
        <w:rPr>
          <w:rStyle w:val="VerbatimChar"/>
        </w:rPr>
      </w:pPr>
      <w:r w:rsidRPr="005D2F4F">
        <w:rPr>
          <w:rStyle w:val="VerbatimChar"/>
        </w:rPr>
        <w:t xml:space="preserve">          "topics": {</w:t>
      </w:r>
    </w:p>
    <w:p w:rsidRPr="005D2F4F" w:rsidR="005D2F4F" w:rsidP="005D2F4F" w:rsidRDefault="005D2F4F" w14:paraId="05568CB0" w14:textId="77777777">
      <w:pPr>
        <w:pStyle w:val="SourceCode"/>
        <w:rPr>
          <w:rStyle w:val="VerbatimChar"/>
        </w:rPr>
      </w:pPr>
      <w:r w:rsidRPr="005D2F4F">
        <w:rPr>
          <w:rStyle w:val="VerbatimChar"/>
        </w:rPr>
        <w:t xml:space="preserve">            "type": "array",</w:t>
      </w:r>
    </w:p>
    <w:p w:rsidRPr="005D2F4F" w:rsidR="005D2F4F" w:rsidP="005D2F4F" w:rsidRDefault="005D2F4F" w14:paraId="645FEDC4" w14:textId="77777777">
      <w:pPr>
        <w:pStyle w:val="SourceCode"/>
        <w:rPr>
          <w:rStyle w:val="VerbatimChar"/>
        </w:rPr>
      </w:pPr>
      <w:r w:rsidRPr="005D2F4F">
        <w:rPr>
          <w:rStyle w:val="VerbatimChar"/>
        </w:rPr>
        <w:t xml:space="preserve">            "items": {</w:t>
      </w:r>
    </w:p>
    <w:p w:rsidRPr="005D2F4F" w:rsidR="005D2F4F" w:rsidP="005D2F4F" w:rsidRDefault="005D2F4F" w14:paraId="4F316105" w14:textId="77777777">
      <w:pPr>
        <w:pStyle w:val="SourceCode"/>
        <w:rPr>
          <w:rStyle w:val="VerbatimChar"/>
        </w:rPr>
      </w:pPr>
      <w:r w:rsidRPr="005D2F4F">
        <w:rPr>
          <w:rStyle w:val="VerbatimChar"/>
        </w:rPr>
        <w:t xml:space="preserve">              "type": "string"</w:t>
      </w:r>
    </w:p>
    <w:p w:rsidRPr="005D2F4F" w:rsidR="005D2F4F" w:rsidP="005D2F4F" w:rsidRDefault="005D2F4F" w14:paraId="3463CBCB" w14:textId="77777777">
      <w:pPr>
        <w:pStyle w:val="SourceCode"/>
        <w:rPr>
          <w:rStyle w:val="VerbatimChar"/>
        </w:rPr>
      </w:pPr>
      <w:r w:rsidRPr="005D2F4F">
        <w:rPr>
          <w:rStyle w:val="VerbatimChar"/>
        </w:rPr>
        <w:t xml:space="preserve">            }</w:t>
      </w:r>
    </w:p>
    <w:p w:rsidRPr="005D2F4F" w:rsidR="005D2F4F" w:rsidP="005D2F4F" w:rsidRDefault="005D2F4F" w14:paraId="738DEF74" w14:textId="77777777">
      <w:pPr>
        <w:pStyle w:val="SourceCode"/>
        <w:rPr>
          <w:rStyle w:val="VerbatimChar"/>
        </w:rPr>
      </w:pPr>
      <w:r w:rsidRPr="005D2F4F">
        <w:rPr>
          <w:rStyle w:val="VerbatimChar"/>
        </w:rPr>
        <w:t xml:space="preserve">          },</w:t>
      </w:r>
    </w:p>
    <w:p w:rsidRPr="005D2F4F" w:rsidR="005D2F4F" w:rsidP="005D2F4F" w:rsidRDefault="005D2F4F" w14:paraId="272824A3" w14:textId="77777777">
      <w:pPr>
        <w:pStyle w:val="SourceCode"/>
        <w:rPr>
          <w:rStyle w:val="VerbatimChar"/>
        </w:rPr>
      </w:pPr>
      <w:r w:rsidRPr="005D2F4F">
        <w:rPr>
          <w:rStyle w:val="VerbatimChar"/>
        </w:rPr>
        <w:t xml:space="preserve">          "</w:t>
      </w:r>
      <w:proofErr w:type="spellStart"/>
      <w:r w:rsidRPr="005D2F4F">
        <w:rPr>
          <w:rStyle w:val="VerbatimChar"/>
        </w:rPr>
        <w:t>requestMessageId</w:t>
      </w:r>
      <w:proofErr w:type="spellEnd"/>
      <w:r w:rsidRPr="005D2F4F">
        <w:rPr>
          <w:rStyle w:val="VerbatimChar"/>
        </w:rPr>
        <w:t>": {</w:t>
      </w:r>
    </w:p>
    <w:p w:rsidRPr="005D2F4F" w:rsidR="005D2F4F" w:rsidP="005D2F4F" w:rsidRDefault="005D2F4F" w14:paraId="4A123F7B" w14:textId="77777777">
      <w:pPr>
        <w:pStyle w:val="SourceCode"/>
        <w:rPr>
          <w:rStyle w:val="VerbatimChar"/>
        </w:rPr>
      </w:pPr>
      <w:r w:rsidRPr="005D2F4F">
        <w:rPr>
          <w:rStyle w:val="VerbatimChar"/>
        </w:rPr>
        <w:t xml:space="preserve">            "type": "string"</w:t>
      </w:r>
    </w:p>
    <w:p w:rsidRPr="005D2F4F" w:rsidR="005D2F4F" w:rsidP="005D2F4F" w:rsidRDefault="005D2F4F" w14:paraId="391A295A" w14:textId="77777777">
      <w:pPr>
        <w:pStyle w:val="SourceCode"/>
        <w:rPr>
          <w:rStyle w:val="VerbatimChar"/>
        </w:rPr>
      </w:pPr>
      <w:r w:rsidRPr="005D2F4F">
        <w:rPr>
          <w:rStyle w:val="VerbatimChar"/>
        </w:rPr>
        <w:t xml:space="preserve">          }</w:t>
      </w:r>
    </w:p>
    <w:p w:rsidRPr="005D2F4F" w:rsidR="005D2F4F" w:rsidP="005D2F4F" w:rsidRDefault="005D2F4F" w14:paraId="3BB1291A" w14:textId="77777777">
      <w:pPr>
        <w:pStyle w:val="SourceCode"/>
        <w:rPr>
          <w:rStyle w:val="VerbatimChar"/>
        </w:rPr>
      </w:pPr>
      <w:r w:rsidRPr="005D2F4F">
        <w:rPr>
          <w:rStyle w:val="VerbatimChar"/>
        </w:rPr>
        <w:t xml:space="preserve">        },</w:t>
      </w:r>
    </w:p>
    <w:p w:rsidRPr="005D2F4F" w:rsidR="005D2F4F" w:rsidP="005D2F4F" w:rsidRDefault="005D2F4F" w14:paraId="1682A842" w14:textId="77777777">
      <w:pPr>
        <w:pStyle w:val="SourceCode"/>
        <w:rPr>
          <w:rStyle w:val="VerbatimChar"/>
        </w:rPr>
      </w:pPr>
      <w:r w:rsidRPr="005D2F4F">
        <w:rPr>
          <w:rStyle w:val="VerbatimChar"/>
        </w:rPr>
        <w:t xml:space="preserve">        "required": [</w:t>
      </w:r>
    </w:p>
    <w:p w:rsidRPr="005D2F4F" w:rsidR="005D2F4F" w:rsidP="005D2F4F" w:rsidRDefault="005D2F4F" w14:paraId="2D7DAF57" w14:textId="77777777">
      <w:pPr>
        <w:pStyle w:val="SourceCode"/>
        <w:rPr>
          <w:rStyle w:val="VerbatimChar"/>
        </w:rPr>
      </w:pPr>
      <w:r w:rsidRPr="005D2F4F">
        <w:rPr>
          <w:rStyle w:val="VerbatimChar"/>
        </w:rPr>
        <w:t xml:space="preserve">          "</w:t>
      </w:r>
      <w:proofErr w:type="spellStart"/>
      <w:r w:rsidRPr="005D2F4F">
        <w:rPr>
          <w:rStyle w:val="VerbatimChar"/>
        </w:rPr>
        <w:t>sessionId</w:t>
      </w:r>
      <w:proofErr w:type="spellEnd"/>
      <w:r w:rsidRPr="005D2F4F">
        <w:rPr>
          <w:rStyle w:val="VerbatimChar"/>
        </w:rPr>
        <w:t>",</w:t>
      </w:r>
    </w:p>
    <w:p w:rsidRPr="005D2F4F" w:rsidR="005D2F4F" w:rsidP="005D2F4F" w:rsidRDefault="005D2F4F" w14:paraId="49BC5B65" w14:textId="77777777">
      <w:pPr>
        <w:pStyle w:val="SourceCode"/>
        <w:rPr>
          <w:rStyle w:val="VerbatimChar"/>
        </w:rPr>
      </w:pPr>
      <w:r w:rsidRPr="005D2F4F">
        <w:rPr>
          <w:rStyle w:val="VerbatimChar"/>
        </w:rPr>
        <w:t xml:space="preserve">          "</w:t>
      </w:r>
      <w:proofErr w:type="spellStart"/>
      <w:r w:rsidRPr="005D2F4F">
        <w:rPr>
          <w:rStyle w:val="VerbatimChar"/>
        </w:rPr>
        <w:t>messageId</w:t>
      </w:r>
      <w:proofErr w:type="spellEnd"/>
      <w:r w:rsidRPr="005D2F4F">
        <w:rPr>
          <w:rStyle w:val="VerbatimChar"/>
        </w:rPr>
        <w:t>"</w:t>
      </w:r>
    </w:p>
    <w:p w:rsidRPr="005D2F4F" w:rsidR="005D2F4F" w:rsidP="005D2F4F" w:rsidRDefault="005D2F4F" w14:paraId="5A0B13C5" w14:textId="77777777">
      <w:pPr>
        <w:pStyle w:val="SourceCode"/>
        <w:rPr>
          <w:rStyle w:val="VerbatimChar"/>
        </w:rPr>
      </w:pPr>
      <w:r w:rsidRPr="005D2F4F">
        <w:rPr>
          <w:rStyle w:val="VerbatimChar"/>
        </w:rPr>
        <w:t xml:space="preserve">        ]</w:t>
      </w:r>
    </w:p>
    <w:p w:rsidRPr="00384E57" w:rsidR="005D2F4F" w:rsidP="005D2F4F" w:rsidRDefault="005D2F4F" w14:paraId="16E712D1" w14:textId="760263D9">
      <w:pPr>
        <w:pStyle w:val="SourceCode"/>
        <w:rPr>
          <w:rStyle w:val="VerbatimChar"/>
        </w:rPr>
      </w:pPr>
      <w:r w:rsidRPr="005D2F4F">
        <w:rPr>
          <w:rStyle w:val="VerbatimChar"/>
        </w:rPr>
        <w:t xml:space="preserve">      }</w:t>
      </w:r>
    </w:p>
    <w:p w:rsidR="00CE30F5" w:rsidP="00414966" w:rsidRDefault="00CE30F5" w14:paraId="2C1E8F2B" w14:textId="25C130BC">
      <w:pPr>
        <w:pStyle w:val="Heading2"/>
      </w:pPr>
      <w:bookmarkStart w:name="_SecurityToken_1" w:id="431"/>
      <w:bookmarkStart w:name="_Toc32417404" w:id="432"/>
      <w:bookmarkEnd w:id="431"/>
      <w:proofErr w:type="spellStart"/>
      <w:r>
        <w:t>SecurityToken</w:t>
      </w:r>
      <w:bookmarkEnd w:id="432"/>
      <w:proofErr w:type="spellEnd"/>
    </w:p>
    <w:p w:rsidRPr="00384E57" w:rsidR="0094399B" w:rsidP="0094399B" w:rsidRDefault="0094399B" w14:paraId="3B6928C4" w14:textId="77777777">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SecurityToken</w:t>
      </w:r>
      <w:proofErr w:type="spellEnd"/>
      <w:r w:rsidRPr="00384E57">
        <w:rPr>
          <w:rStyle w:val="VerbatimChar"/>
        </w:rPr>
        <w:t>": {</w:t>
      </w:r>
    </w:p>
    <w:p w:rsidRPr="00384E57" w:rsidR="0094399B" w:rsidP="0094399B" w:rsidRDefault="0094399B" w14:paraId="4C4DAE76" w14:textId="77777777">
      <w:pPr>
        <w:pStyle w:val="SourceCode"/>
        <w:rPr>
          <w:rStyle w:val="VerbatimChar"/>
        </w:rPr>
      </w:pPr>
      <w:r w:rsidRPr="00384E57">
        <w:rPr>
          <w:rStyle w:val="VerbatimChar"/>
        </w:rPr>
        <w:t xml:space="preserve">        "type": "object",</w:t>
      </w:r>
    </w:p>
    <w:p w:rsidRPr="00384E57" w:rsidR="0094399B" w:rsidP="0094399B" w:rsidRDefault="0094399B" w14:paraId="5B2AB4BD" w14:textId="77777777">
      <w:pPr>
        <w:pStyle w:val="SourceCode"/>
        <w:rPr>
          <w:rStyle w:val="VerbatimChar"/>
        </w:rPr>
      </w:pPr>
      <w:r w:rsidRPr="00384E57">
        <w:rPr>
          <w:rStyle w:val="VerbatimChar"/>
        </w:rPr>
        <w:t xml:space="preserve">        "description": "Exact security token types are implementation specific. Support must be provided for at least </w:t>
      </w:r>
      <w:proofErr w:type="spellStart"/>
      <w:r w:rsidRPr="00384E57">
        <w:rPr>
          <w:rStyle w:val="VerbatimChar"/>
        </w:rPr>
        <w:t>UsernameToken</w:t>
      </w:r>
      <w:proofErr w:type="spellEnd"/>
      <w:r w:rsidRPr="00384E57">
        <w:rPr>
          <w:rStyle w:val="VerbatimChar"/>
        </w:rPr>
        <w:t>.",</w:t>
      </w:r>
    </w:p>
    <w:p w:rsidRPr="00384E57" w:rsidR="0094399B" w:rsidP="0094399B" w:rsidRDefault="0094399B" w14:paraId="1064A8A1" w14:textId="77777777">
      <w:pPr>
        <w:pStyle w:val="SourceCode"/>
        <w:rPr>
          <w:rStyle w:val="VerbatimChar"/>
        </w:rPr>
      </w:pPr>
      <w:r w:rsidRPr="00384E57">
        <w:rPr>
          <w:rStyle w:val="VerbatimChar"/>
        </w:rPr>
        <w:t xml:space="preserve">        "</w:t>
      </w:r>
      <w:proofErr w:type="spellStart"/>
      <w:r w:rsidRPr="00384E57">
        <w:rPr>
          <w:rStyle w:val="VerbatimChar"/>
        </w:rPr>
        <w:t>anyOf</w:t>
      </w:r>
      <w:proofErr w:type="spellEnd"/>
      <w:r w:rsidRPr="00384E57">
        <w:rPr>
          <w:rStyle w:val="VerbatimChar"/>
        </w:rPr>
        <w:t>": [</w:t>
      </w:r>
    </w:p>
    <w:p w:rsidRPr="00384E57" w:rsidR="0094399B" w:rsidP="0094399B" w:rsidRDefault="0094399B" w14:paraId="00A5E688" w14:textId="77777777">
      <w:pPr>
        <w:pStyle w:val="SourceCode"/>
        <w:rPr>
          <w:rStyle w:val="VerbatimChar"/>
        </w:rPr>
      </w:pPr>
      <w:r w:rsidRPr="00384E57">
        <w:rPr>
          <w:rStyle w:val="VerbatimChar"/>
        </w:rPr>
        <w:t xml:space="preserve">          {</w:t>
      </w:r>
    </w:p>
    <w:p w:rsidRPr="00384E57" w:rsidR="0094399B" w:rsidP="0094399B" w:rsidRDefault="0094399B" w14:paraId="7789B22A" w14:textId="77777777">
      <w:pPr>
        <w:pStyle w:val="SourceCode"/>
        <w:rPr>
          <w:rStyle w:val="VerbatimChar"/>
        </w:rPr>
      </w:pPr>
      <w:r w:rsidRPr="00384E57">
        <w:rPr>
          <w:rStyle w:val="VerbatimChar"/>
        </w:rPr>
        <w:t xml:space="preserve">            "$ref": "#/components/schemas/</w:t>
      </w:r>
      <w:proofErr w:type="spellStart"/>
      <w:r w:rsidRPr="00384E57">
        <w:rPr>
          <w:rStyle w:val="VerbatimChar"/>
        </w:rPr>
        <w:t>UsernameToken</w:t>
      </w:r>
      <w:proofErr w:type="spellEnd"/>
      <w:r w:rsidRPr="00384E57">
        <w:rPr>
          <w:rStyle w:val="VerbatimChar"/>
        </w:rPr>
        <w:t>"</w:t>
      </w:r>
    </w:p>
    <w:p w:rsidRPr="00384E57" w:rsidR="0094399B" w:rsidP="0094399B" w:rsidRDefault="0094399B" w14:paraId="7884EF64" w14:textId="77777777">
      <w:pPr>
        <w:pStyle w:val="SourceCode"/>
        <w:rPr>
          <w:rStyle w:val="VerbatimChar"/>
        </w:rPr>
      </w:pPr>
      <w:r w:rsidRPr="00384E57">
        <w:rPr>
          <w:rStyle w:val="VerbatimChar"/>
        </w:rPr>
        <w:t xml:space="preserve">          }</w:t>
      </w:r>
    </w:p>
    <w:p w:rsidRPr="00384E57" w:rsidR="0094399B" w:rsidP="0094399B" w:rsidRDefault="0094399B" w14:paraId="1EE0B78E" w14:textId="77777777">
      <w:pPr>
        <w:pStyle w:val="SourceCode"/>
        <w:rPr>
          <w:rStyle w:val="VerbatimChar"/>
        </w:rPr>
      </w:pPr>
      <w:r w:rsidRPr="00384E57">
        <w:rPr>
          <w:rStyle w:val="VerbatimChar"/>
        </w:rPr>
        <w:t xml:space="preserve">        ],</w:t>
      </w:r>
    </w:p>
    <w:p w:rsidRPr="00384E57" w:rsidR="0094399B" w:rsidP="0094399B" w:rsidRDefault="0094399B" w14:paraId="2DEE8F8A" w14:textId="77777777">
      <w:pPr>
        <w:pStyle w:val="SourceCode"/>
        <w:rPr>
          <w:rStyle w:val="VerbatimChar"/>
        </w:rPr>
      </w:pPr>
      <w:r w:rsidRPr="00384E57">
        <w:rPr>
          <w:rStyle w:val="VerbatimChar"/>
        </w:rPr>
        <w:t xml:space="preserve">        "</w:t>
      </w:r>
      <w:proofErr w:type="spellStart"/>
      <w:r w:rsidRPr="00384E57">
        <w:rPr>
          <w:rStyle w:val="VerbatimChar"/>
        </w:rPr>
        <w:t>additionalProperties</w:t>
      </w:r>
      <w:proofErr w:type="spellEnd"/>
      <w:r w:rsidRPr="00384E57">
        <w:rPr>
          <w:rStyle w:val="VerbatimChar"/>
        </w:rPr>
        <w:t>": true</w:t>
      </w:r>
    </w:p>
    <w:p w:rsidRPr="00384E57" w:rsidR="0094399B" w:rsidP="0094399B" w:rsidRDefault="0094399B" w14:paraId="675FB75E" w14:textId="04BA5C9F">
      <w:pPr>
        <w:pStyle w:val="SourceCode"/>
        <w:rPr>
          <w:rStyle w:val="VerbatimChar"/>
        </w:rPr>
      </w:pPr>
      <w:r w:rsidRPr="00384E57">
        <w:rPr>
          <w:rStyle w:val="VerbatimChar"/>
        </w:rPr>
        <w:t xml:space="preserve">      }</w:t>
      </w:r>
    </w:p>
    <w:p w:rsidR="00A90303" w:rsidP="00A90303" w:rsidRDefault="00A90303" w14:paraId="3A361477" w14:textId="1B4C39E6">
      <w:pPr>
        <w:pStyle w:val="Heading2"/>
        <w:rPr>
          <w:rStyle w:val="VerbatimChar"/>
          <w:sz w:val="27"/>
          <w:szCs w:val="27"/>
        </w:rPr>
      </w:pPr>
      <w:bookmarkStart w:name="_Session" w:id="433"/>
      <w:bookmarkStart w:name="_Toc32417405" w:id="434"/>
      <w:bookmarkEnd w:id="433"/>
      <w:proofErr w:type="spellStart"/>
      <w:r w:rsidRPr="008B5EFC">
        <w:rPr>
          <w:rStyle w:val="VerbatimChar"/>
          <w:sz w:val="27"/>
          <w:szCs w:val="27"/>
        </w:rPr>
        <w:t>S</w:t>
      </w:r>
      <w:r>
        <w:rPr>
          <w:rStyle w:val="VerbatimChar"/>
          <w:sz w:val="27"/>
          <w:szCs w:val="27"/>
        </w:rPr>
        <w:t>ecurityDetails</w:t>
      </w:r>
      <w:bookmarkEnd w:id="434"/>
      <w:proofErr w:type="spellEnd"/>
    </w:p>
    <w:p w:rsidRPr="00384E57" w:rsidR="00A90303" w:rsidP="00A90303" w:rsidRDefault="00A90303" w14:paraId="47BBE91B" w14:textId="2AA75258">
      <w:pPr>
        <w:pStyle w:val="SourceCode"/>
        <w:rPr>
          <w:rStyle w:val="VerbatimChar"/>
          <w:rFonts w:eastAsiaTheme="majorEastAsia" w:cstheme="majorBidi"/>
          <w:b/>
          <w:bCs/>
          <w:i/>
        </w:rPr>
      </w:pPr>
      <w:r w:rsidRPr="00384E57">
        <w:rPr>
          <w:rStyle w:val="VerbatimChar"/>
        </w:rPr>
        <w:t>"</w:t>
      </w:r>
      <w:proofErr w:type="spellStart"/>
      <w:r>
        <w:rPr>
          <w:rStyle w:val="VerbatimChar"/>
        </w:rPr>
        <w:t>S</w:t>
      </w:r>
      <w:r w:rsidR="00A103B7">
        <w:rPr>
          <w:rStyle w:val="VerbatimChar"/>
        </w:rPr>
        <w:t>ecurityDetails</w:t>
      </w:r>
      <w:proofErr w:type="spellEnd"/>
      <w:r w:rsidRPr="00384E57">
        <w:rPr>
          <w:rStyle w:val="VerbatimChar"/>
        </w:rPr>
        <w:t>": {</w:t>
      </w:r>
    </w:p>
    <w:p w:rsidRPr="00384E57" w:rsidR="00A90303" w:rsidP="00A90303" w:rsidRDefault="00A90303" w14:paraId="0EEA7C6A" w14:textId="77777777">
      <w:pPr>
        <w:pStyle w:val="SourceCode"/>
        <w:rPr>
          <w:rStyle w:val="VerbatimChar"/>
        </w:rPr>
      </w:pPr>
      <w:r w:rsidRPr="00384E57">
        <w:rPr>
          <w:rStyle w:val="VerbatimChar"/>
        </w:rPr>
        <w:t xml:space="preserve">        "type": "object",</w:t>
      </w:r>
    </w:p>
    <w:p w:rsidRPr="00384E57" w:rsidR="00A90303" w:rsidP="00A90303" w:rsidRDefault="00A90303" w14:paraId="54B3AC8C" w14:textId="77777777">
      <w:pPr>
        <w:pStyle w:val="SourceCode"/>
        <w:rPr>
          <w:rStyle w:val="VerbatimChar"/>
        </w:rPr>
      </w:pPr>
      <w:r w:rsidRPr="00384E57">
        <w:rPr>
          <w:rStyle w:val="VerbatimChar"/>
        </w:rPr>
        <w:t xml:space="preserve">        "properties": {</w:t>
      </w:r>
    </w:p>
    <w:p w:rsidRPr="00384E57" w:rsidR="00A90303" w:rsidP="00A90303" w:rsidRDefault="00A90303" w14:paraId="0DA0F1A9" w14:textId="5B9A2050">
      <w:pPr>
        <w:pStyle w:val="SourceCode"/>
        <w:rPr>
          <w:rStyle w:val="VerbatimChar"/>
        </w:rPr>
      </w:pPr>
      <w:r w:rsidRPr="00384E57">
        <w:rPr>
          <w:rStyle w:val="VerbatimChar"/>
        </w:rPr>
        <w:t xml:space="preserve">          "</w:t>
      </w:r>
      <w:proofErr w:type="spellStart"/>
      <w:r w:rsidR="002B1D7B">
        <w:t>IsTLSEnabled</w:t>
      </w:r>
      <w:proofErr w:type="spellEnd"/>
      <w:r w:rsidRPr="00384E57">
        <w:rPr>
          <w:rStyle w:val="VerbatimChar"/>
        </w:rPr>
        <w:t>": {</w:t>
      </w:r>
    </w:p>
    <w:p w:rsidR="00A90303" w:rsidP="00A90303" w:rsidRDefault="00A90303" w14:paraId="726385C8"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00A90303" w:rsidP="00A90303" w:rsidRDefault="00A90303" w14:paraId="6F103BFF" w14:textId="3CD229E4">
      <w:pPr>
        <w:pStyle w:val="SourceCode"/>
        <w:rPr>
          <w:rStyle w:val="VerbatimChar"/>
        </w:rPr>
      </w:pPr>
      <w:r w:rsidRPr="00384E57">
        <w:rPr>
          <w:rStyle w:val="VerbatimChar"/>
        </w:rPr>
        <w:lastRenderedPageBreak/>
        <w:t xml:space="preserve">          },</w:t>
      </w:r>
    </w:p>
    <w:p w:rsidRPr="00384E57" w:rsidR="002B1D7B" w:rsidP="002B1D7B" w:rsidRDefault="002B1D7B" w14:paraId="7819BFC5" w14:textId="146FC768">
      <w:pPr>
        <w:pStyle w:val="SourceCode"/>
        <w:rPr>
          <w:rStyle w:val="VerbatimChar"/>
        </w:rPr>
      </w:pPr>
      <w:r w:rsidRPr="00384E57">
        <w:rPr>
          <w:rStyle w:val="VerbatimChar"/>
        </w:rPr>
        <w:t xml:space="preserve">          "</w:t>
      </w:r>
      <w:proofErr w:type="spellStart"/>
      <w:r>
        <w:t>IsSecurityTokenRequired</w:t>
      </w:r>
      <w:proofErr w:type="spellEnd"/>
      <w:r w:rsidRPr="00384E57">
        <w:rPr>
          <w:rStyle w:val="VerbatimChar"/>
        </w:rPr>
        <w:t>": {</w:t>
      </w:r>
    </w:p>
    <w:p w:rsidR="002B1D7B" w:rsidP="002B1D7B" w:rsidRDefault="002B1D7B" w14:paraId="0EDEE3AD"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Pr="00384E57" w:rsidR="002B1D7B" w:rsidP="002B1D7B" w:rsidRDefault="002B1D7B" w14:paraId="17D1281C" w14:textId="77777777">
      <w:pPr>
        <w:pStyle w:val="SourceCode"/>
        <w:rPr>
          <w:rStyle w:val="VerbatimChar"/>
        </w:rPr>
      </w:pPr>
      <w:r w:rsidRPr="00384E57">
        <w:rPr>
          <w:rStyle w:val="VerbatimChar"/>
        </w:rPr>
        <w:t xml:space="preserve">          },</w:t>
      </w:r>
    </w:p>
    <w:p w:rsidRPr="00384E57" w:rsidR="002B1D7B" w:rsidP="002B1D7B" w:rsidRDefault="002B1D7B" w14:paraId="4DFC7FDB" w14:textId="264AB837">
      <w:pPr>
        <w:pStyle w:val="SourceCode"/>
        <w:rPr>
          <w:rStyle w:val="VerbatimChar"/>
        </w:rPr>
      </w:pPr>
      <w:r w:rsidRPr="00384E57">
        <w:rPr>
          <w:rStyle w:val="VerbatimChar"/>
        </w:rPr>
        <w:t xml:space="preserve">          "</w:t>
      </w:r>
      <w:proofErr w:type="spellStart"/>
      <w:r>
        <w:t>IsSecurityTokenEncryptionEnabled</w:t>
      </w:r>
      <w:proofErr w:type="spellEnd"/>
      <w:r w:rsidRPr="00384E57">
        <w:rPr>
          <w:rStyle w:val="VerbatimChar"/>
        </w:rPr>
        <w:t>": {</w:t>
      </w:r>
    </w:p>
    <w:p w:rsidR="002B1D7B" w:rsidP="002B1D7B" w:rsidRDefault="002B1D7B" w14:paraId="6AC1CB8C"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Pr="00384E57" w:rsidR="002B1D7B" w:rsidP="002B1D7B" w:rsidRDefault="002B1D7B" w14:paraId="27AAB5A5" w14:textId="77777777">
      <w:pPr>
        <w:pStyle w:val="SourceCode"/>
        <w:rPr>
          <w:rStyle w:val="VerbatimChar"/>
        </w:rPr>
      </w:pPr>
      <w:r w:rsidRPr="00384E57">
        <w:rPr>
          <w:rStyle w:val="VerbatimChar"/>
        </w:rPr>
        <w:t xml:space="preserve">          },</w:t>
      </w:r>
    </w:p>
    <w:p w:rsidRPr="00384E57" w:rsidR="002B1D7B" w:rsidP="002B1D7B" w:rsidRDefault="002B1D7B" w14:paraId="5B07311D" w14:textId="1E42E764">
      <w:pPr>
        <w:pStyle w:val="SourceCode"/>
        <w:rPr>
          <w:rStyle w:val="VerbatimChar"/>
        </w:rPr>
      </w:pPr>
      <w:r w:rsidRPr="00384E57">
        <w:rPr>
          <w:rStyle w:val="VerbatimChar"/>
        </w:rPr>
        <w:t xml:space="preserve">          "</w:t>
      </w:r>
      <w:proofErr w:type="spellStart"/>
      <w:r w:rsidR="004F73C5">
        <w:t>IsCertificateRequired</w:t>
      </w:r>
      <w:proofErr w:type="spellEnd"/>
      <w:r w:rsidRPr="00384E57">
        <w:rPr>
          <w:rStyle w:val="VerbatimChar"/>
        </w:rPr>
        <w:t>": {</w:t>
      </w:r>
    </w:p>
    <w:p w:rsidR="002B1D7B" w:rsidP="002B1D7B" w:rsidRDefault="002B1D7B" w14:paraId="3DF40BE3"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Pr="00384E57" w:rsidR="002B1D7B" w:rsidP="002B1D7B" w:rsidRDefault="002B1D7B" w14:paraId="5678E1F3" w14:textId="77777777">
      <w:pPr>
        <w:pStyle w:val="SourceCode"/>
        <w:rPr>
          <w:rStyle w:val="VerbatimChar"/>
        </w:rPr>
      </w:pPr>
      <w:r w:rsidRPr="00384E57">
        <w:rPr>
          <w:rStyle w:val="VerbatimChar"/>
        </w:rPr>
        <w:t xml:space="preserve">          },</w:t>
      </w:r>
    </w:p>
    <w:p w:rsidRPr="00384E57" w:rsidR="002B1D7B" w:rsidP="002B1D7B" w:rsidRDefault="002B1D7B" w14:paraId="768102FD" w14:textId="6F46AFB0">
      <w:pPr>
        <w:pStyle w:val="SourceCode"/>
        <w:rPr>
          <w:rStyle w:val="VerbatimChar"/>
        </w:rPr>
      </w:pPr>
      <w:r w:rsidRPr="00384E57">
        <w:rPr>
          <w:rStyle w:val="VerbatimChar"/>
        </w:rPr>
        <w:t xml:space="preserve">          "</w:t>
      </w:r>
      <w:proofErr w:type="spellStart"/>
      <w:r w:rsidR="004F73C5">
        <w:t>IsRBACEnabled</w:t>
      </w:r>
      <w:proofErr w:type="spellEnd"/>
      <w:r w:rsidRPr="00384E57">
        <w:rPr>
          <w:rStyle w:val="VerbatimChar"/>
        </w:rPr>
        <w:t>": {</w:t>
      </w:r>
    </w:p>
    <w:p w:rsidR="002B1D7B" w:rsidP="002B1D7B" w:rsidRDefault="002B1D7B" w14:paraId="4E5C8A56"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Pr="00384E57" w:rsidR="002B1D7B" w:rsidP="002B1D7B" w:rsidRDefault="002B1D7B" w14:paraId="4F33EAC5" w14:textId="77777777">
      <w:pPr>
        <w:pStyle w:val="SourceCode"/>
        <w:rPr>
          <w:rStyle w:val="VerbatimChar"/>
        </w:rPr>
      </w:pPr>
      <w:r w:rsidRPr="00384E57">
        <w:rPr>
          <w:rStyle w:val="VerbatimChar"/>
        </w:rPr>
        <w:t xml:space="preserve">          },</w:t>
      </w:r>
    </w:p>
    <w:p w:rsidRPr="00384E57" w:rsidR="002B1D7B" w:rsidP="002B1D7B" w:rsidRDefault="002B1D7B" w14:paraId="15C26621" w14:textId="3A10AC0F">
      <w:pPr>
        <w:pStyle w:val="SourceCode"/>
        <w:rPr>
          <w:rStyle w:val="VerbatimChar"/>
        </w:rPr>
      </w:pPr>
      <w:r w:rsidRPr="00384E57">
        <w:rPr>
          <w:rStyle w:val="VerbatimChar"/>
        </w:rPr>
        <w:t xml:space="preserve">          "</w:t>
      </w:r>
      <w:proofErr w:type="spellStart"/>
      <w:r w:rsidR="007C0322">
        <w:t>IsKeyManagementServiceEnabled</w:t>
      </w:r>
      <w:proofErr w:type="spellEnd"/>
      <w:r w:rsidRPr="00384E57">
        <w:rPr>
          <w:rStyle w:val="VerbatimChar"/>
        </w:rPr>
        <w:t>": {</w:t>
      </w:r>
    </w:p>
    <w:p w:rsidR="002B1D7B" w:rsidP="002B1D7B" w:rsidRDefault="002B1D7B" w14:paraId="5DD4BC4E"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Pr="00384E57" w:rsidR="002B1D7B" w:rsidP="002B1D7B" w:rsidRDefault="002B1D7B" w14:paraId="4548DEA4" w14:textId="77777777">
      <w:pPr>
        <w:pStyle w:val="SourceCode"/>
        <w:rPr>
          <w:rStyle w:val="VerbatimChar"/>
        </w:rPr>
      </w:pPr>
      <w:r w:rsidRPr="00384E57">
        <w:rPr>
          <w:rStyle w:val="VerbatimChar"/>
        </w:rPr>
        <w:t xml:space="preserve">          },</w:t>
      </w:r>
    </w:p>
    <w:p w:rsidRPr="00384E57" w:rsidR="002B1D7B" w:rsidP="002B1D7B" w:rsidRDefault="002B1D7B" w14:paraId="17921F69" w14:textId="52357DD7">
      <w:pPr>
        <w:pStyle w:val="SourceCode"/>
        <w:rPr>
          <w:rStyle w:val="VerbatimChar"/>
        </w:rPr>
      </w:pPr>
      <w:r w:rsidRPr="00384E57">
        <w:rPr>
          <w:rStyle w:val="VerbatimChar"/>
        </w:rPr>
        <w:t xml:space="preserve">          "</w:t>
      </w:r>
      <w:proofErr w:type="spellStart"/>
      <w:r w:rsidR="00FD33E9">
        <w:t>IsEndToEndMessageEncryptionEnabled</w:t>
      </w:r>
      <w:proofErr w:type="spellEnd"/>
      <w:r w:rsidRPr="00384E57">
        <w:rPr>
          <w:rStyle w:val="VerbatimChar"/>
        </w:rPr>
        <w:t>": {</w:t>
      </w:r>
    </w:p>
    <w:p w:rsidR="002B1D7B" w:rsidP="002B1D7B" w:rsidRDefault="002B1D7B" w14:paraId="5BCBACD9"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000761B1" w:rsidP="00A90303" w:rsidRDefault="002B1D7B" w14:paraId="17613D91" w14:textId="77777777">
      <w:pPr>
        <w:pStyle w:val="SourceCode"/>
        <w:rPr>
          <w:rStyle w:val="VerbatimChar"/>
        </w:rPr>
      </w:pPr>
      <w:r w:rsidRPr="00384E57">
        <w:rPr>
          <w:rStyle w:val="VerbatimChar"/>
        </w:rPr>
        <w:t xml:space="preserve">          },</w:t>
      </w:r>
    </w:p>
    <w:p w:rsidRPr="00384E57" w:rsidR="00A90303" w:rsidP="00A90303" w:rsidRDefault="000761B1" w14:paraId="5CDA86AB" w14:textId="1A8FA5FC">
      <w:pPr>
        <w:pStyle w:val="SourceCode"/>
        <w:rPr>
          <w:rStyle w:val="VerbatimChar"/>
        </w:rPr>
      </w:pPr>
      <w:r>
        <w:rPr>
          <w:rStyle w:val="VerbatimChar"/>
        </w:rPr>
        <w:t xml:space="preserve">         </w:t>
      </w:r>
      <w:r w:rsidRPr="00384E57" w:rsidR="00A90303">
        <w:rPr>
          <w:rStyle w:val="VerbatimChar"/>
        </w:rPr>
        <w:t>"</w:t>
      </w:r>
      <w:proofErr w:type="spellStart"/>
      <w:r w:rsidR="00A90303">
        <w:rPr>
          <w:rStyle w:val="VerbatimChar"/>
        </w:rPr>
        <w:t>additionalInformationURL</w:t>
      </w:r>
      <w:proofErr w:type="spellEnd"/>
      <w:r w:rsidRPr="00384E57" w:rsidR="00A90303">
        <w:rPr>
          <w:rStyle w:val="VerbatimChar"/>
        </w:rPr>
        <w:t>": {</w:t>
      </w:r>
    </w:p>
    <w:p w:rsidRPr="00384E57" w:rsidR="00A90303" w:rsidP="00A90303" w:rsidRDefault="00A90303" w14:paraId="466D30A7" w14:textId="6A1274D0">
      <w:pPr>
        <w:pStyle w:val="SourceCode"/>
        <w:rPr>
          <w:rStyle w:val="VerbatimChar"/>
        </w:rPr>
      </w:pPr>
      <w:r w:rsidRPr="00384E57">
        <w:rPr>
          <w:rStyle w:val="VerbatimChar"/>
        </w:rPr>
        <w:t xml:space="preserve">            "type": "</w:t>
      </w:r>
      <w:r>
        <w:rPr>
          <w:rStyle w:val="VerbatimChar"/>
        </w:rPr>
        <w:t>string</w:t>
      </w:r>
      <w:r w:rsidRPr="00384E57">
        <w:rPr>
          <w:rStyle w:val="VerbatimChar"/>
        </w:rPr>
        <w:t>"</w:t>
      </w:r>
    </w:p>
    <w:p w:rsidRPr="00384E57" w:rsidR="00A90303" w:rsidP="00A90303" w:rsidRDefault="00A90303" w14:paraId="4E7B8657" w14:textId="77777777">
      <w:pPr>
        <w:pStyle w:val="SourceCode"/>
        <w:rPr>
          <w:rStyle w:val="VerbatimChar"/>
        </w:rPr>
      </w:pPr>
      <w:r w:rsidRPr="00384E57">
        <w:rPr>
          <w:rStyle w:val="VerbatimChar"/>
        </w:rPr>
        <w:t xml:space="preserve">          }</w:t>
      </w:r>
    </w:p>
    <w:p w:rsidR="00A90303" w:rsidP="00A90303" w:rsidRDefault="00A90303" w14:paraId="73DD8AEC" w14:textId="77777777">
      <w:pPr>
        <w:pStyle w:val="SourceCode"/>
        <w:rPr>
          <w:rStyle w:val="VerbatimChar"/>
        </w:rPr>
      </w:pPr>
      <w:r w:rsidRPr="00384E57">
        <w:rPr>
          <w:rStyle w:val="VerbatimChar"/>
        </w:rPr>
        <w:t xml:space="preserve">        }</w:t>
      </w:r>
      <w:r>
        <w:rPr>
          <w:rStyle w:val="VerbatimChar"/>
        </w:rPr>
        <w:t>,</w:t>
      </w:r>
    </w:p>
    <w:p w:rsidRPr="00384E57" w:rsidR="00A90303" w:rsidP="00A90303" w:rsidRDefault="00A90303" w14:paraId="15277F57" w14:textId="77777777">
      <w:pPr>
        <w:pStyle w:val="SourceCode"/>
        <w:rPr>
          <w:rStyle w:val="VerbatimChar"/>
        </w:rPr>
      </w:pPr>
      <w:r w:rsidRPr="00384E57">
        <w:rPr>
          <w:rStyle w:val="VerbatimChar"/>
        </w:rPr>
        <w:t xml:space="preserve">        "required": [</w:t>
      </w:r>
    </w:p>
    <w:p w:rsidR="00A90303" w:rsidP="00A90303" w:rsidRDefault="00A90303" w14:paraId="674F0297" w14:textId="2B33607A">
      <w:pPr>
        <w:pStyle w:val="SourceCode"/>
        <w:rPr>
          <w:rStyle w:val="VerbatimChar"/>
        </w:rPr>
      </w:pPr>
      <w:r w:rsidRPr="00384E57">
        <w:rPr>
          <w:rStyle w:val="VerbatimChar"/>
        </w:rPr>
        <w:t xml:space="preserve">          "</w:t>
      </w:r>
      <w:proofErr w:type="spellStart"/>
      <w:r w:rsidR="00EF7999">
        <w:t>IsTLSEnabled</w:t>
      </w:r>
      <w:proofErr w:type="spellEnd"/>
      <w:r w:rsidRPr="00384E57">
        <w:rPr>
          <w:rStyle w:val="VerbatimChar"/>
        </w:rPr>
        <w:t>"</w:t>
      </w:r>
      <w:r>
        <w:rPr>
          <w:rStyle w:val="VerbatimChar"/>
        </w:rPr>
        <w:t>,</w:t>
      </w:r>
    </w:p>
    <w:p w:rsidR="00A90303" w:rsidP="00A90303" w:rsidRDefault="00A90303" w14:paraId="5D233FB5" w14:textId="3422A977">
      <w:pPr>
        <w:pStyle w:val="SourceCode"/>
        <w:rPr>
          <w:rStyle w:val="VerbatimChar"/>
        </w:rPr>
      </w:pPr>
      <w:r w:rsidRPr="00384E57">
        <w:rPr>
          <w:rStyle w:val="VerbatimChar"/>
        </w:rPr>
        <w:t xml:space="preserve">          </w:t>
      </w:r>
      <w:r w:rsidRPr="00384E57" w:rsidR="00EF7999">
        <w:rPr>
          <w:rStyle w:val="VerbatimChar"/>
        </w:rPr>
        <w:t>"</w:t>
      </w:r>
      <w:proofErr w:type="spellStart"/>
      <w:r w:rsidR="00EF7999">
        <w:t>IsSecurityTokenRequired</w:t>
      </w:r>
      <w:proofErr w:type="spellEnd"/>
      <w:r w:rsidRPr="00384E57" w:rsidR="00EF7999">
        <w:rPr>
          <w:rStyle w:val="VerbatimChar"/>
        </w:rPr>
        <w:t>"</w:t>
      </w:r>
      <w:r w:rsidR="00EF7999">
        <w:rPr>
          <w:rStyle w:val="VerbatimChar"/>
        </w:rPr>
        <w:t>,</w:t>
      </w:r>
    </w:p>
    <w:p w:rsidR="00EF7999" w:rsidP="00EF7999" w:rsidRDefault="00EF7999" w14:paraId="2EFAFFE7" w14:textId="588481BE">
      <w:pPr>
        <w:pStyle w:val="SourceCode"/>
        <w:rPr>
          <w:rStyle w:val="VerbatimChar"/>
        </w:rPr>
      </w:pPr>
      <w:r w:rsidRPr="00384E57">
        <w:rPr>
          <w:rStyle w:val="VerbatimChar"/>
        </w:rPr>
        <w:t xml:space="preserve">          "</w:t>
      </w:r>
      <w:proofErr w:type="spellStart"/>
      <w:r>
        <w:t>IsSecurityTokenEncryptionEnabled</w:t>
      </w:r>
      <w:proofErr w:type="spellEnd"/>
      <w:r w:rsidRPr="00384E57">
        <w:rPr>
          <w:rStyle w:val="VerbatimChar"/>
        </w:rPr>
        <w:t>"</w:t>
      </w:r>
      <w:r>
        <w:rPr>
          <w:rStyle w:val="VerbatimChar"/>
        </w:rPr>
        <w:t>,</w:t>
      </w:r>
    </w:p>
    <w:p w:rsidR="00EF7999" w:rsidP="00EF7999" w:rsidRDefault="00EF7999" w14:paraId="6E38113D" w14:textId="18CFDDDA">
      <w:pPr>
        <w:pStyle w:val="SourceCode"/>
        <w:rPr>
          <w:rStyle w:val="VerbatimChar"/>
        </w:rPr>
      </w:pPr>
      <w:r w:rsidRPr="00384E57">
        <w:rPr>
          <w:rStyle w:val="VerbatimChar"/>
        </w:rPr>
        <w:t xml:space="preserve">          "</w:t>
      </w:r>
      <w:proofErr w:type="spellStart"/>
      <w:r>
        <w:t>IsCertificateRequired</w:t>
      </w:r>
      <w:proofErr w:type="spellEnd"/>
      <w:r w:rsidRPr="00384E57">
        <w:rPr>
          <w:rStyle w:val="VerbatimChar"/>
        </w:rPr>
        <w:t>"</w:t>
      </w:r>
      <w:r>
        <w:rPr>
          <w:rStyle w:val="VerbatimChar"/>
        </w:rPr>
        <w:t>,</w:t>
      </w:r>
    </w:p>
    <w:p w:rsidR="00EF7999" w:rsidP="00EF7999" w:rsidRDefault="00EF7999" w14:paraId="77FA4692" w14:textId="0C1C1353">
      <w:pPr>
        <w:pStyle w:val="SourceCode"/>
        <w:rPr>
          <w:rStyle w:val="VerbatimChar"/>
        </w:rPr>
      </w:pPr>
      <w:r w:rsidRPr="00384E57">
        <w:rPr>
          <w:rStyle w:val="VerbatimChar"/>
        </w:rPr>
        <w:t xml:space="preserve">          "</w:t>
      </w:r>
      <w:proofErr w:type="spellStart"/>
      <w:r>
        <w:t>IsRBACEnabled</w:t>
      </w:r>
      <w:proofErr w:type="spellEnd"/>
      <w:r w:rsidRPr="00384E57">
        <w:rPr>
          <w:rStyle w:val="VerbatimChar"/>
        </w:rPr>
        <w:t>"</w:t>
      </w:r>
      <w:r>
        <w:rPr>
          <w:rStyle w:val="VerbatimChar"/>
        </w:rPr>
        <w:t>,</w:t>
      </w:r>
    </w:p>
    <w:p w:rsidR="00EF7999" w:rsidP="00EF7999" w:rsidRDefault="00EF7999" w14:paraId="57724127" w14:textId="61182C66">
      <w:pPr>
        <w:pStyle w:val="SourceCode"/>
        <w:rPr>
          <w:rStyle w:val="VerbatimChar"/>
        </w:rPr>
      </w:pPr>
      <w:r w:rsidRPr="00384E57">
        <w:rPr>
          <w:rStyle w:val="VerbatimChar"/>
        </w:rPr>
        <w:t xml:space="preserve">          "</w:t>
      </w:r>
      <w:proofErr w:type="spellStart"/>
      <w:r>
        <w:t>IsKeyManagementServiceEnabled</w:t>
      </w:r>
      <w:proofErr w:type="spellEnd"/>
      <w:r w:rsidRPr="00384E57">
        <w:rPr>
          <w:rStyle w:val="VerbatimChar"/>
        </w:rPr>
        <w:t>"</w:t>
      </w:r>
      <w:r w:rsidR="00475E67">
        <w:rPr>
          <w:rStyle w:val="VerbatimChar"/>
        </w:rPr>
        <w:t>,</w:t>
      </w:r>
    </w:p>
    <w:p w:rsidR="00EF7999" w:rsidP="00EF7999" w:rsidRDefault="00EF7999" w14:paraId="553A6795" w14:textId="49705B52">
      <w:pPr>
        <w:pStyle w:val="SourceCode"/>
        <w:rPr>
          <w:rStyle w:val="VerbatimChar"/>
        </w:rPr>
      </w:pPr>
      <w:r w:rsidRPr="00384E57">
        <w:rPr>
          <w:rStyle w:val="VerbatimChar"/>
        </w:rPr>
        <w:t xml:space="preserve">          "</w:t>
      </w:r>
      <w:proofErr w:type="spellStart"/>
      <w:r>
        <w:t>IsEndToEndMessageEncryptionEnabled</w:t>
      </w:r>
      <w:proofErr w:type="spellEnd"/>
      <w:r w:rsidRPr="00384E57">
        <w:rPr>
          <w:rStyle w:val="VerbatimChar"/>
        </w:rPr>
        <w:t>"</w:t>
      </w:r>
      <w:r>
        <w:rPr>
          <w:rStyle w:val="VerbatimChar"/>
        </w:rPr>
        <w:t>,</w:t>
      </w:r>
    </w:p>
    <w:p w:rsidR="00EF7999" w:rsidP="00EF7999" w:rsidRDefault="00EF7999" w14:paraId="54E34C82" w14:textId="307821F8">
      <w:pPr>
        <w:pStyle w:val="SourceCode"/>
        <w:rPr>
          <w:rStyle w:val="VerbatimChar"/>
        </w:rPr>
      </w:pPr>
      <w:r w:rsidRPr="00384E57">
        <w:rPr>
          <w:rStyle w:val="VerbatimChar"/>
        </w:rPr>
        <w:t xml:space="preserve">          "</w:t>
      </w:r>
      <w:proofErr w:type="spellStart"/>
      <w:r>
        <w:rPr>
          <w:rStyle w:val="VerbatimChar"/>
        </w:rPr>
        <w:t>additionalInformationURL</w:t>
      </w:r>
      <w:proofErr w:type="spellEnd"/>
      <w:r w:rsidRPr="00384E57">
        <w:rPr>
          <w:rStyle w:val="VerbatimChar"/>
        </w:rPr>
        <w:t>"</w:t>
      </w:r>
    </w:p>
    <w:p w:rsidRPr="00384E57" w:rsidR="00A90303" w:rsidP="00A90303" w:rsidRDefault="00A90303" w14:paraId="2C4FEF54" w14:textId="77777777">
      <w:pPr>
        <w:pStyle w:val="SourceCode"/>
        <w:rPr>
          <w:rStyle w:val="VerbatimChar"/>
        </w:rPr>
      </w:pPr>
      <w:r w:rsidRPr="00384E57">
        <w:rPr>
          <w:rStyle w:val="VerbatimChar"/>
        </w:rPr>
        <w:t xml:space="preserve">        ]</w:t>
      </w:r>
    </w:p>
    <w:p w:rsidR="00A90303" w:rsidP="00A90303" w:rsidRDefault="00A90303" w14:paraId="119D2490" w14:textId="77777777">
      <w:pPr>
        <w:pStyle w:val="SourceCode"/>
        <w:rPr>
          <w:rStyle w:val="VerbatimChar"/>
        </w:rPr>
      </w:pPr>
      <w:r w:rsidRPr="00384E57">
        <w:rPr>
          <w:rStyle w:val="VerbatimChar"/>
        </w:rPr>
        <w:t xml:space="preserve">      }</w:t>
      </w:r>
    </w:p>
    <w:p w:rsidR="00A103B7" w:rsidP="00A103B7" w:rsidRDefault="00A103B7" w14:paraId="398CEA4F" w14:textId="6CBFC08E">
      <w:pPr>
        <w:pStyle w:val="Heading2"/>
        <w:rPr>
          <w:rStyle w:val="VerbatimChar"/>
          <w:sz w:val="27"/>
          <w:szCs w:val="27"/>
        </w:rPr>
      </w:pPr>
      <w:bookmarkStart w:name="_SecurityLevels_1" w:id="435"/>
      <w:bookmarkStart w:name="_Toc32417406" w:id="436"/>
      <w:bookmarkEnd w:id="435"/>
      <w:proofErr w:type="spellStart"/>
      <w:r w:rsidRPr="008B5EFC">
        <w:rPr>
          <w:rStyle w:val="VerbatimChar"/>
          <w:sz w:val="27"/>
          <w:szCs w:val="27"/>
        </w:rPr>
        <w:t>S</w:t>
      </w:r>
      <w:r>
        <w:rPr>
          <w:rStyle w:val="VerbatimChar"/>
          <w:sz w:val="27"/>
          <w:szCs w:val="27"/>
        </w:rPr>
        <w:t>ecurityLevel</w:t>
      </w:r>
      <w:bookmarkEnd w:id="436"/>
      <w:proofErr w:type="spellEnd"/>
    </w:p>
    <w:p w:rsidRPr="00384E57" w:rsidR="00A103B7" w:rsidP="00A103B7" w:rsidRDefault="00A103B7" w14:paraId="6E05A785" w14:textId="134AEE3E">
      <w:pPr>
        <w:pStyle w:val="SourceCode"/>
        <w:rPr>
          <w:rStyle w:val="VerbatimChar"/>
          <w:rFonts w:eastAsiaTheme="majorEastAsia" w:cstheme="majorBidi"/>
          <w:b/>
          <w:bCs/>
          <w:i/>
        </w:rPr>
      </w:pPr>
      <w:r w:rsidRPr="00384E57">
        <w:rPr>
          <w:rStyle w:val="VerbatimChar"/>
        </w:rPr>
        <w:t>"</w:t>
      </w:r>
      <w:proofErr w:type="spellStart"/>
      <w:r>
        <w:rPr>
          <w:rStyle w:val="VerbatimChar"/>
        </w:rPr>
        <w:t>SecurityLevel</w:t>
      </w:r>
      <w:proofErr w:type="spellEnd"/>
      <w:r w:rsidRPr="00384E57">
        <w:rPr>
          <w:rStyle w:val="VerbatimChar"/>
        </w:rPr>
        <w:t>": {</w:t>
      </w:r>
    </w:p>
    <w:p w:rsidR="00A103B7" w:rsidP="00DD3655" w:rsidRDefault="00A103B7" w14:paraId="623689A2" w14:textId="4B008C3F">
      <w:pPr>
        <w:pStyle w:val="SourceCode"/>
        <w:rPr>
          <w:rStyle w:val="VerbatimChar"/>
        </w:rPr>
      </w:pPr>
      <w:r w:rsidRPr="00384E57">
        <w:rPr>
          <w:rStyle w:val="VerbatimChar"/>
        </w:rPr>
        <w:t xml:space="preserve">        "type": "</w:t>
      </w:r>
      <w:r w:rsidR="00DD3655">
        <w:rPr>
          <w:rStyle w:val="VerbatimChar"/>
        </w:rPr>
        <w:t>number</w:t>
      </w:r>
      <w:r w:rsidRPr="00384E57">
        <w:rPr>
          <w:rStyle w:val="VerbatimChar"/>
        </w:rPr>
        <w:t>",</w:t>
      </w:r>
    </w:p>
    <w:p w:rsidR="00DD3655" w:rsidP="00DD3655" w:rsidRDefault="00DD3655" w14:paraId="0CE9E04C" w14:textId="451E5E19">
      <w:pPr>
        <w:pStyle w:val="SourceCode"/>
        <w:rPr>
          <w:rStyle w:val="VerbatimChar"/>
        </w:rPr>
      </w:pPr>
      <w:r w:rsidRPr="00384E57">
        <w:rPr>
          <w:rStyle w:val="VerbatimChar"/>
        </w:rPr>
        <w:t xml:space="preserve">        "</w:t>
      </w:r>
      <w:r>
        <w:rPr>
          <w:rStyle w:val="VerbatimChar"/>
        </w:rPr>
        <w:t>minimum</w:t>
      </w:r>
      <w:r w:rsidRPr="00384E57">
        <w:rPr>
          <w:rStyle w:val="VerbatimChar"/>
        </w:rPr>
        <w:t xml:space="preserve">": </w:t>
      </w:r>
      <w:r>
        <w:rPr>
          <w:rStyle w:val="VerbatimChar"/>
        </w:rPr>
        <w:t>1</w:t>
      </w:r>
      <w:r w:rsidRPr="00384E57">
        <w:rPr>
          <w:rStyle w:val="VerbatimChar"/>
        </w:rPr>
        <w:t>,</w:t>
      </w:r>
    </w:p>
    <w:p w:rsidR="00DD3655" w:rsidP="00DD3655" w:rsidRDefault="00DD3655" w14:paraId="034E7D02" w14:textId="02147C40">
      <w:pPr>
        <w:pStyle w:val="SourceCode"/>
        <w:rPr>
          <w:rStyle w:val="VerbatimChar"/>
        </w:rPr>
      </w:pPr>
      <w:r w:rsidRPr="00384E57">
        <w:rPr>
          <w:rStyle w:val="VerbatimChar"/>
        </w:rPr>
        <w:t xml:space="preserve">        "</w:t>
      </w:r>
      <w:r>
        <w:rPr>
          <w:rStyle w:val="VerbatimChar"/>
        </w:rPr>
        <w:t>maximum</w:t>
      </w:r>
      <w:r w:rsidRPr="00384E57">
        <w:rPr>
          <w:rStyle w:val="VerbatimChar"/>
        </w:rPr>
        <w:t xml:space="preserve">": </w:t>
      </w:r>
      <w:r>
        <w:rPr>
          <w:rStyle w:val="VerbatimChar"/>
        </w:rPr>
        <w:t>4</w:t>
      </w:r>
    </w:p>
    <w:p w:rsidR="00A103B7" w:rsidP="00A103B7" w:rsidRDefault="00A103B7" w14:paraId="614B05D5" w14:textId="77777777">
      <w:pPr>
        <w:pStyle w:val="SourceCode"/>
        <w:rPr>
          <w:rStyle w:val="VerbatimChar"/>
        </w:rPr>
      </w:pPr>
      <w:r w:rsidRPr="00384E57">
        <w:rPr>
          <w:rStyle w:val="VerbatimChar"/>
        </w:rPr>
        <w:t xml:space="preserve">      }</w:t>
      </w:r>
    </w:p>
    <w:p w:rsidR="0020690B" w:rsidP="0094399B" w:rsidRDefault="32F11E79" w14:paraId="7F6C609B" w14:textId="7E7EF839">
      <w:pPr>
        <w:pStyle w:val="Heading2"/>
      </w:pPr>
      <w:bookmarkStart w:name="_Toc32417407" w:id="437"/>
      <w:r>
        <w:t>Session</w:t>
      </w:r>
      <w:bookmarkEnd w:id="437"/>
    </w:p>
    <w:p w:rsidRPr="0020690B" w:rsidR="0020690B" w:rsidP="0020690B" w:rsidRDefault="0020690B" w14:paraId="6BEA41FC" w14:textId="77777777">
      <w:pPr>
        <w:pStyle w:val="SourceCode"/>
        <w:rPr>
          <w:rStyle w:val="VerbatimChar"/>
        </w:rPr>
      </w:pPr>
      <w:r w:rsidRPr="0020690B">
        <w:rPr>
          <w:rStyle w:val="VerbatimChar"/>
        </w:rPr>
        <w:t>"Session": {</w:t>
      </w:r>
    </w:p>
    <w:p w:rsidRPr="0020690B" w:rsidR="0020690B" w:rsidP="0020690B" w:rsidRDefault="0020690B" w14:paraId="14F25FEE" w14:textId="77777777">
      <w:pPr>
        <w:pStyle w:val="SourceCode"/>
        <w:rPr>
          <w:rStyle w:val="VerbatimChar"/>
        </w:rPr>
      </w:pPr>
      <w:r w:rsidRPr="0020690B">
        <w:rPr>
          <w:rStyle w:val="VerbatimChar"/>
        </w:rPr>
        <w:t xml:space="preserve">        "type": "object",</w:t>
      </w:r>
    </w:p>
    <w:p w:rsidRPr="0020690B" w:rsidR="0020690B" w:rsidP="0020690B" w:rsidRDefault="0020690B" w14:paraId="3156D8D8" w14:textId="77777777">
      <w:pPr>
        <w:pStyle w:val="SourceCode"/>
        <w:rPr>
          <w:rStyle w:val="VerbatimChar"/>
        </w:rPr>
      </w:pPr>
      <w:r w:rsidRPr="0020690B">
        <w:rPr>
          <w:rStyle w:val="VerbatimChar"/>
        </w:rPr>
        <w:t xml:space="preserve">        "properties": {</w:t>
      </w:r>
    </w:p>
    <w:p w:rsidRPr="0020690B" w:rsidR="0020690B" w:rsidP="0020690B" w:rsidRDefault="0020690B" w14:paraId="6BC9B6D3" w14:textId="77777777">
      <w:pPr>
        <w:pStyle w:val="SourceCode"/>
        <w:rPr>
          <w:rStyle w:val="VerbatimChar"/>
        </w:rPr>
      </w:pPr>
      <w:r w:rsidRPr="0020690B">
        <w:rPr>
          <w:rStyle w:val="VerbatimChar"/>
        </w:rPr>
        <w:t xml:space="preserve">          "</w:t>
      </w:r>
      <w:proofErr w:type="spellStart"/>
      <w:r w:rsidRPr="0020690B">
        <w:rPr>
          <w:rStyle w:val="VerbatimChar"/>
        </w:rPr>
        <w:t>sessionId</w:t>
      </w:r>
      <w:proofErr w:type="spellEnd"/>
      <w:r w:rsidRPr="0020690B">
        <w:rPr>
          <w:rStyle w:val="VerbatimChar"/>
        </w:rPr>
        <w:t>": {</w:t>
      </w:r>
    </w:p>
    <w:p w:rsidRPr="0020690B" w:rsidR="0020690B" w:rsidP="0020690B" w:rsidRDefault="0020690B" w14:paraId="3477AD1F" w14:textId="77777777">
      <w:pPr>
        <w:pStyle w:val="SourceCode"/>
        <w:rPr>
          <w:rStyle w:val="VerbatimChar"/>
        </w:rPr>
      </w:pPr>
      <w:r w:rsidRPr="0020690B">
        <w:rPr>
          <w:rStyle w:val="VerbatimChar"/>
        </w:rPr>
        <w:t xml:space="preserve">            "type": "string"</w:t>
      </w:r>
    </w:p>
    <w:p w:rsidRPr="0020690B" w:rsidR="0020690B" w:rsidP="0020690B" w:rsidRDefault="0020690B" w14:paraId="6E394A76" w14:textId="77777777">
      <w:pPr>
        <w:pStyle w:val="SourceCode"/>
        <w:rPr>
          <w:rStyle w:val="VerbatimChar"/>
        </w:rPr>
      </w:pPr>
      <w:r w:rsidRPr="0020690B">
        <w:rPr>
          <w:rStyle w:val="VerbatimChar"/>
        </w:rPr>
        <w:t xml:space="preserve">          },</w:t>
      </w:r>
    </w:p>
    <w:p w:rsidRPr="0020690B" w:rsidR="0020690B" w:rsidP="0020690B" w:rsidRDefault="0020690B" w14:paraId="26EA86A8" w14:textId="77777777">
      <w:pPr>
        <w:pStyle w:val="SourceCode"/>
        <w:rPr>
          <w:rStyle w:val="VerbatimChar"/>
        </w:rPr>
      </w:pPr>
      <w:r w:rsidRPr="0020690B">
        <w:rPr>
          <w:rStyle w:val="VerbatimChar"/>
        </w:rPr>
        <w:t xml:space="preserve">          "</w:t>
      </w:r>
      <w:proofErr w:type="spellStart"/>
      <w:r w:rsidRPr="0020690B">
        <w:rPr>
          <w:rStyle w:val="VerbatimChar"/>
        </w:rPr>
        <w:t>sessionType</w:t>
      </w:r>
      <w:proofErr w:type="spellEnd"/>
      <w:r w:rsidRPr="0020690B">
        <w:rPr>
          <w:rStyle w:val="VerbatimChar"/>
        </w:rPr>
        <w:t>": {</w:t>
      </w:r>
    </w:p>
    <w:p w:rsidRPr="0020690B" w:rsidR="0020690B" w:rsidP="0020690B" w:rsidRDefault="0020690B" w14:paraId="0E3CA331" w14:textId="77777777">
      <w:pPr>
        <w:pStyle w:val="SourceCode"/>
        <w:rPr>
          <w:rStyle w:val="VerbatimChar"/>
        </w:rPr>
      </w:pPr>
      <w:r w:rsidRPr="0020690B">
        <w:rPr>
          <w:rStyle w:val="VerbatimChar"/>
        </w:rPr>
        <w:t xml:space="preserve">            "$ref": "#/components/schemas/</w:t>
      </w:r>
      <w:proofErr w:type="spellStart"/>
      <w:r w:rsidRPr="0020690B">
        <w:rPr>
          <w:rStyle w:val="VerbatimChar"/>
        </w:rPr>
        <w:t>SessionType</w:t>
      </w:r>
      <w:proofErr w:type="spellEnd"/>
      <w:r w:rsidRPr="0020690B">
        <w:rPr>
          <w:rStyle w:val="VerbatimChar"/>
        </w:rPr>
        <w:t>"</w:t>
      </w:r>
    </w:p>
    <w:p w:rsidRPr="0020690B" w:rsidR="0020690B" w:rsidP="0020690B" w:rsidRDefault="0020690B" w14:paraId="474D3F34" w14:textId="77777777">
      <w:pPr>
        <w:pStyle w:val="SourceCode"/>
        <w:rPr>
          <w:rStyle w:val="VerbatimChar"/>
        </w:rPr>
      </w:pPr>
      <w:r w:rsidRPr="0020690B">
        <w:rPr>
          <w:rStyle w:val="VerbatimChar"/>
        </w:rPr>
        <w:t xml:space="preserve">          },</w:t>
      </w:r>
    </w:p>
    <w:p w:rsidRPr="0020690B" w:rsidR="0020690B" w:rsidP="0020690B" w:rsidRDefault="0020690B" w14:paraId="797E94C4" w14:textId="77777777">
      <w:pPr>
        <w:pStyle w:val="SourceCode"/>
        <w:rPr>
          <w:rStyle w:val="VerbatimChar"/>
        </w:rPr>
      </w:pPr>
      <w:r w:rsidRPr="0020690B">
        <w:rPr>
          <w:rStyle w:val="VerbatimChar"/>
        </w:rPr>
        <w:t xml:space="preserve">          "</w:t>
      </w:r>
      <w:proofErr w:type="spellStart"/>
      <w:r w:rsidRPr="0020690B">
        <w:rPr>
          <w:rStyle w:val="VerbatimChar"/>
        </w:rPr>
        <w:t>listenerUrl</w:t>
      </w:r>
      <w:proofErr w:type="spellEnd"/>
      <w:r w:rsidRPr="0020690B">
        <w:rPr>
          <w:rStyle w:val="VerbatimChar"/>
        </w:rPr>
        <w:t>": {</w:t>
      </w:r>
    </w:p>
    <w:p w:rsidRPr="0020690B" w:rsidR="0020690B" w:rsidP="0020690B" w:rsidRDefault="0020690B" w14:paraId="081E0C1B" w14:textId="77777777">
      <w:pPr>
        <w:pStyle w:val="SourceCode"/>
        <w:rPr>
          <w:rStyle w:val="VerbatimChar"/>
        </w:rPr>
      </w:pPr>
      <w:r w:rsidRPr="0020690B">
        <w:rPr>
          <w:rStyle w:val="VerbatimChar"/>
        </w:rPr>
        <w:t xml:space="preserve">            "type": "string",</w:t>
      </w:r>
    </w:p>
    <w:p w:rsidRPr="0020690B" w:rsidR="0020690B" w:rsidP="0020690B" w:rsidRDefault="0020690B" w14:paraId="03C326AD" w14:textId="77777777">
      <w:pPr>
        <w:pStyle w:val="SourceCode"/>
        <w:rPr>
          <w:rStyle w:val="VerbatimChar"/>
        </w:rPr>
      </w:pPr>
      <w:r w:rsidRPr="0020690B">
        <w:rPr>
          <w:rStyle w:val="VerbatimChar"/>
        </w:rPr>
        <w:lastRenderedPageBreak/>
        <w:t xml:space="preserve">            "format": "</w:t>
      </w:r>
      <w:proofErr w:type="spellStart"/>
      <w:r w:rsidRPr="0020690B">
        <w:rPr>
          <w:rStyle w:val="VerbatimChar"/>
        </w:rPr>
        <w:t>uri</w:t>
      </w:r>
      <w:proofErr w:type="spellEnd"/>
      <w:r w:rsidRPr="0020690B">
        <w:rPr>
          <w:rStyle w:val="VerbatimChar"/>
        </w:rPr>
        <w:t>"</w:t>
      </w:r>
    </w:p>
    <w:p w:rsidRPr="0020690B" w:rsidR="0020690B" w:rsidP="0020690B" w:rsidRDefault="0020690B" w14:paraId="70AF7D88" w14:textId="77777777">
      <w:pPr>
        <w:pStyle w:val="SourceCode"/>
        <w:rPr>
          <w:rStyle w:val="VerbatimChar"/>
        </w:rPr>
      </w:pPr>
      <w:r w:rsidRPr="0020690B">
        <w:rPr>
          <w:rStyle w:val="VerbatimChar"/>
        </w:rPr>
        <w:t xml:space="preserve">          },</w:t>
      </w:r>
    </w:p>
    <w:p w:rsidRPr="0020690B" w:rsidR="0020690B" w:rsidP="0020690B" w:rsidRDefault="0020690B" w14:paraId="176FBD93" w14:textId="77777777">
      <w:pPr>
        <w:pStyle w:val="SourceCode"/>
        <w:rPr>
          <w:rStyle w:val="VerbatimChar"/>
        </w:rPr>
      </w:pPr>
      <w:r w:rsidRPr="0020690B">
        <w:rPr>
          <w:rStyle w:val="VerbatimChar"/>
        </w:rPr>
        <w:t xml:space="preserve">          "topics": {</w:t>
      </w:r>
    </w:p>
    <w:p w:rsidRPr="0020690B" w:rsidR="0020690B" w:rsidP="0020690B" w:rsidRDefault="0020690B" w14:paraId="34C86AEC" w14:textId="77777777">
      <w:pPr>
        <w:pStyle w:val="SourceCode"/>
        <w:rPr>
          <w:rStyle w:val="VerbatimChar"/>
        </w:rPr>
      </w:pPr>
      <w:r w:rsidRPr="0020690B">
        <w:rPr>
          <w:rStyle w:val="VerbatimChar"/>
        </w:rPr>
        <w:t xml:space="preserve">            "type": "array",</w:t>
      </w:r>
    </w:p>
    <w:p w:rsidRPr="0020690B" w:rsidR="0020690B" w:rsidP="0020690B" w:rsidRDefault="0020690B" w14:paraId="07BAB442" w14:textId="77777777">
      <w:pPr>
        <w:pStyle w:val="SourceCode"/>
        <w:rPr>
          <w:rStyle w:val="VerbatimChar"/>
        </w:rPr>
      </w:pPr>
      <w:r w:rsidRPr="0020690B">
        <w:rPr>
          <w:rStyle w:val="VerbatimChar"/>
        </w:rPr>
        <w:t xml:space="preserve">            "items": {</w:t>
      </w:r>
    </w:p>
    <w:p w:rsidRPr="0020690B" w:rsidR="0020690B" w:rsidP="0020690B" w:rsidRDefault="0020690B" w14:paraId="20A1F742" w14:textId="77777777">
      <w:pPr>
        <w:pStyle w:val="SourceCode"/>
        <w:rPr>
          <w:rStyle w:val="VerbatimChar"/>
        </w:rPr>
      </w:pPr>
      <w:r w:rsidRPr="0020690B">
        <w:rPr>
          <w:rStyle w:val="VerbatimChar"/>
        </w:rPr>
        <w:t xml:space="preserve">              "type": "string"</w:t>
      </w:r>
    </w:p>
    <w:p w:rsidRPr="0020690B" w:rsidR="0020690B" w:rsidP="0020690B" w:rsidRDefault="0020690B" w14:paraId="00976A0F" w14:textId="77777777">
      <w:pPr>
        <w:pStyle w:val="SourceCode"/>
        <w:rPr>
          <w:rStyle w:val="VerbatimChar"/>
        </w:rPr>
      </w:pPr>
      <w:r w:rsidRPr="0020690B">
        <w:rPr>
          <w:rStyle w:val="VerbatimChar"/>
        </w:rPr>
        <w:t xml:space="preserve">            },</w:t>
      </w:r>
    </w:p>
    <w:p w:rsidRPr="0020690B" w:rsidR="0020690B" w:rsidP="0020690B" w:rsidRDefault="0020690B" w14:paraId="4BCC7513" w14:textId="77777777">
      <w:pPr>
        <w:pStyle w:val="SourceCode"/>
        <w:rPr>
          <w:rStyle w:val="VerbatimChar"/>
        </w:rPr>
      </w:pPr>
      <w:r w:rsidRPr="0020690B">
        <w:rPr>
          <w:rStyle w:val="VerbatimChar"/>
        </w:rPr>
        <w:t xml:space="preserve">            "</w:t>
      </w:r>
      <w:proofErr w:type="spellStart"/>
      <w:r w:rsidRPr="0020690B">
        <w:rPr>
          <w:rStyle w:val="VerbatimChar"/>
        </w:rPr>
        <w:t>minItems</w:t>
      </w:r>
      <w:proofErr w:type="spellEnd"/>
      <w:r w:rsidRPr="0020690B">
        <w:rPr>
          <w:rStyle w:val="VerbatimChar"/>
        </w:rPr>
        <w:t>": 1</w:t>
      </w:r>
    </w:p>
    <w:p w:rsidRPr="0020690B" w:rsidR="0020690B" w:rsidP="0020690B" w:rsidRDefault="0020690B" w14:paraId="7DB43982" w14:textId="77777777">
      <w:pPr>
        <w:pStyle w:val="SourceCode"/>
        <w:rPr>
          <w:rStyle w:val="VerbatimChar"/>
        </w:rPr>
      </w:pPr>
      <w:r w:rsidRPr="0020690B">
        <w:rPr>
          <w:rStyle w:val="VerbatimChar"/>
        </w:rPr>
        <w:t xml:space="preserve">          },</w:t>
      </w:r>
    </w:p>
    <w:p w:rsidR="0020690B" w:rsidP="0020690B" w:rsidRDefault="0020690B" w14:paraId="060F3334" w14:textId="64E34287">
      <w:pPr>
        <w:pStyle w:val="SourceCode"/>
        <w:rPr>
          <w:rStyle w:val="VerbatimChar"/>
        </w:rPr>
      </w:pPr>
      <w:r w:rsidRPr="0020690B">
        <w:rPr>
          <w:rStyle w:val="VerbatimChar"/>
        </w:rPr>
        <w:t xml:space="preserve">          "</w:t>
      </w:r>
      <w:proofErr w:type="spellStart"/>
      <w:r w:rsidR="00A471AC">
        <w:rPr>
          <w:rStyle w:val="VerbatimChar"/>
        </w:rPr>
        <w:t>filterE</w:t>
      </w:r>
      <w:r w:rsidRPr="0020690B">
        <w:rPr>
          <w:rStyle w:val="VerbatimChar"/>
        </w:rPr>
        <w:t>xpression</w:t>
      </w:r>
      <w:r w:rsidR="00C95C71">
        <w:rPr>
          <w:rStyle w:val="VerbatimChar"/>
        </w:rPr>
        <w:t>s</w:t>
      </w:r>
      <w:proofErr w:type="spellEnd"/>
      <w:r w:rsidRPr="0020690B">
        <w:rPr>
          <w:rStyle w:val="VerbatimChar"/>
        </w:rPr>
        <w:t>": {</w:t>
      </w:r>
    </w:p>
    <w:p w:rsidR="00C95C71" w:rsidP="00C95C71" w:rsidRDefault="00C95C71" w14:paraId="76DD936C" w14:textId="7F0D1612">
      <w:pPr>
        <w:pStyle w:val="SourceCode"/>
        <w:rPr>
          <w:rStyle w:val="VerbatimChar"/>
        </w:rPr>
      </w:pPr>
      <w:r>
        <w:rPr>
          <w:rStyle w:val="VerbatimChar"/>
        </w:rPr>
        <w:tab/>
      </w:r>
      <w:r>
        <w:rPr>
          <w:rStyle w:val="VerbatimChar"/>
        </w:rPr>
        <w:t>“type”: “array”,</w:t>
      </w:r>
    </w:p>
    <w:p w:rsidRPr="0020690B" w:rsidR="00C95C71" w:rsidP="00C95C71" w:rsidRDefault="00C95C71" w14:paraId="34149F36" w14:textId="14C487CF">
      <w:pPr>
        <w:pStyle w:val="SourceCode"/>
        <w:rPr>
          <w:rStyle w:val="VerbatimChar"/>
        </w:rPr>
      </w:pPr>
      <w:r>
        <w:rPr>
          <w:rStyle w:val="VerbatimChar"/>
        </w:rPr>
        <w:tab/>
      </w:r>
      <w:r>
        <w:rPr>
          <w:rStyle w:val="VerbatimChar"/>
        </w:rPr>
        <w:t>“items”: {</w:t>
      </w:r>
    </w:p>
    <w:p w:rsidR="006874B6" w:rsidP="006874B6" w:rsidRDefault="0057395E" w14:paraId="07C9645F" w14:textId="148B3660">
      <w:pPr>
        <w:pStyle w:val="SourceCode"/>
        <w:ind w:firstLine="720"/>
        <w:rPr>
          <w:rStyle w:val="VerbatimChar"/>
        </w:rPr>
      </w:pPr>
      <w:r>
        <w:rPr>
          <w:rStyle w:val="VerbatimChar"/>
        </w:rPr>
        <w:t xml:space="preserve">  </w:t>
      </w:r>
      <w:r w:rsidRPr="0020690B" w:rsidR="006874B6">
        <w:rPr>
          <w:rStyle w:val="VerbatimChar"/>
        </w:rPr>
        <w:t>"$ref": "#/components/schemas/</w:t>
      </w:r>
      <w:proofErr w:type="spellStart"/>
      <w:r w:rsidR="00A471AC">
        <w:rPr>
          <w:rStyle w:val="VerbatimChar"/>
        </w:rPr>
        <w:t>Filter</w:t>
      </w:r>
      <w:r w:rsidR="006874B6">
        <w:rPr>
          <w:rStyle w:val="VerbatimChar"/>
        </w:rPr>
        <w:t>Expression</w:t>
      </w:r>
      <w:proofErr w:type="spellEnd"/>
      <w:r w:rsidRPr="0020690B" w:rsidR="006874B6">
        <w:rPr>
          <w:rStyle w:val="VerbatimChar"/>
        </w:rPr>
        <w:t>"</w:t>
      </w:r>
    </w:p>
    <w:p w:rsidRPr="0020690B" w:rsidR="00C95C71" w:rsidP="006874B6" w:rsidRDefault="00C95C71" w14:paraId="19AFEEB9" w14:textId="1E050CA3">
      <w:pPr>
        <w:pStyle w:val="SourceCode"/>
        <w:ind w:firstLine="720"/>
        <w:rPr>
          <w:rStyle w:val="VerbatimChar"/>
        </w:rPr>
      </w:pPr>
      <w:r>
        <w:rPr>
          <w:rStyle w:val="VerbatimChar"/>
        </w:rPr>
        <w:t>}</w:t>
      </w:r>
    </w:p>
    <w:p w:rsidRPr="0020690B" w:rsidR="0020690B" w:rsidP="006874B6" w:rsidRDefault="0020690B" w14:paraId="0B9C97BE" w14:textId="44DE359F">
      <w:pPr>
        <w:pStyle w:val="SourceCode"/>
        <w:rPr>
          <w:rStyle w:val="VerbatimChar"/>
        </w:rPr>
      </w:pPr>
      <w:r w:rsidRPr="0020690B">
        <w:rPr>
          <w:rStyle w:val="VerbatimChar"/>
        </w:rPr>
        <w:t xml:space="preserve">          }          </w:t>
      </w:r>
    </w:p>
    <w:p w:rsidRPr="0020690B" w:rsidR="0020690B" w:rsidP="0020690B" w:rsidRDefault="0020690B" w14:paraId="117616F0" w14:textId="77777777">
      <w:pPr>
        <w:pStyle w:val="SourceCode"/>
        <w:rPr>
          <w:rStyle w:val="VerbatimChar"/>
        </w:rPr>
      </w:pPr>
      <w:r w:rsidRPr="0020690B">
        <w:rPr>
          <w:rStyle w:val="VerbatimChar"/>
        </w:rPr>
        <w:t xml:space="preserve">        },</w:t>
      </w:r>
    </w:p>
    <w:p w:rsidRPr="0020690B" w:rsidR="0020690B" w:rsidP="0020690B" w:rsidRDefault="0020690B" w14:paraId="7A5AB087" w14:textId="77777777">
      <w:pPr>
        <w:pStyle w:val="SourceCode"/>
        <w:rPr>
          <w:rStyle w:val="VerbatimChar"/>
        </w:rPr>
      </w:pPr>
      <w:r w:rsidRPr="0020690B">
        <w:rPr>
          <w:rStyle w:val="VerbatimChar"/>
        </w:rPr>
        <w:t xml:space="preserve">        "required": [</w:t>
      </w:r>
    </w:p>
    <w:p w:rsidRPr="0020690B" w:rsidR="0020690B" w:rsidP="0020690B" w:rsidRDefault="0020690B" w14:paraId="043325DB" w14:textId="77777777">
      <w:pPr>
        <w:pStyle w:val="SourceCode"/>
        <w:rPr>
          <w:rStyle w:val="VerbatimChar"/>
        </w:rPr>
      </w:pPr>
      <w:r w:rsidRPr="0020690B">
        <w:rPr>
          <w:rStyle w:val="VerbatimChar"/>
        </w:rPr>
        <w:t xml:space="preserve">          "</w:t>
      </w:r>
      <w:proofErr w:type="spellStart"/>
      <w:r w:rsidRPr="0020690B">
        <w:rPr>
          <w:rStyle w:val="VerbatimChar"/>
        </w:rPr>
        <w:t>sessionId</w:t>
      </w:r>
      <w:proofErr w:type="spellEnd"/>
      <w:r w:rsidRPr="0020690B">
        <w:rPr>
          <w:rStyle w:val="VerbatimChar"/>
        </w:rPr>
        <w:t>"</w:t>
      </w:r>
    </w:p>
    <w:p w:rsidRPr="0020690B" w:rsidR="0020690B" w:rsidP="0020690B" w:rsidRDefault="0020690B" w14:paraId="393FEAF2" w14:textId="77777777">
      <w:pPr>
        <w:pStyle w:val="SourceCode"/>
        <w:rPr>
          <w:rStyle w:val="VerbatimChar"/>
        </w:rPr>
      </w:pPr>
      <w:r w:rsidRPr="0020690B">
        <w:rPr>
          <w:rStyle w:val="VerbatimChar"/>
        </w:rPr>
        <w:t xml:space="preserve">        ]</w:t>
      </w:r>
    </w:p>
    <w:p w:rsidRPr="00384E57" w:rsidR="0020690B" w:rsidP="0020690B" w:rsidRDefault="0020690B" w14:paraId="1D9242E4" w14:textId="7E40A92E">
      <w:pPr>
        <w:pStyle w:val="SourceCode"/>
        <w:rPr>
          <w:rStyle w:val="VerbatimChar"/>
        </w:rPr>
      </w:pPr>
      <w:r w:rsidRPr="0020690B">
        <w:rPr>
          <w:rStyle w:val="VerbatimChar"/>
        </w:rPr>
        <w:t xml:space="preserve">      }</w:t>
      </w:r>
    </w:p>
    <w:p w:rsidR="00C53A28" w:rsidP="0094399B" w:rsidRDefault="32F11E79" w14:paraId="1A5E11CE" w14:textId="06099DEA">
      <w:pPr>
        <w:pStyle w:val="Heading2"/>
      </w:pPr>
      <w:bookmarkStart w:name="_Toc32417408" w:id="438"/>
      <w:proofErr w:type="spellStart"/>
      <w:r>
        <w:t>SessionType</w:t>
      </w:r>
      <w:bookmarkEnd w:id="438"/>
      <w:proofErr w:type="spellEnd"/>
    </w:p>
    <w:p w:rsidRPr="005D0243" w:rsidR="005D0243" w:rsidP="005D0243" w:rsidRDefault="005D0243" w14:paraId="7A2121F6" w14:textId="77777777">
      <w:pPr>
        <w:pStyle w:val="SourceCode"/>
        <w:rPr>
          <w:rStyle w:val="VerbatimChar"/>
        </w:rPr>
      </w:pPr>
      <w:r w:rsidRPr="005D0243">
        <w:rPr>
          <w:rStyle w:val="VerbatimChar"/>
        </w:rPr>
        <w:t>"</w:t>
      </w:r>
      <w:proofErr w:type="spellStart"/>
      <w:r w:rsidRPr="005D0243">
        <w:rPr>
          <w:rStyle w:val="VerbatimChar"/>
        </w:rPr>
        <w:t>SessionType</w:t>
      </w:r>
      <w:proofErr w:type="spellEnd"/>
      <w:r w:rsidRPr="005D0243">
        <w:rPr>
          <w:rStyle w:val="VerbatimChar"/>
        </w:rPr>
        <w:t>": {</w:t>
      </w:r>
    </w:p>
    <w:p w:rsidRPr="005D0243" w:rsidR="005D0243" w:rsidP="005D0243" w:rsidRDefault="005D0243" w14:paraId="6420C537" w14:textId="77777777">
      <w:pPr>
        <w:pStyle w:val="SourceCode"/>
        <w:rPr>
          <w:rStyle w:val="VerbatimChar"/>
        </w:rPr>
      </w:pPr>
      <w:r w:rsidRPr="005D0243">
        <w:rPr>
          <w:rStyle w:val="VerbatimChar"/>
        </w:rPr>
        <w:t xml:space="preserve">        "type": "string",</w:t>
      </w:r>
    </w:p>
    <w:p w:rsidRPr="005D0243" w:rsidR="005D0243" w:rsidP="005D0243" w:rsidRDefault="005D0243" w14:paraId="583AA9B8" w14:textId="77777777">
      <w:pPr>
        <w:pStyle w:val="SourceCode"/>
        <w:rPr>
          <w:rStyle w:val="VerbatimChar"/>
        </w:rPr>
      </w:pPr>
      <w:r w:rsidRPr="005D0243">
        <w:rPr>
          <w:rStyle w:val="VerbatimChar"/>
        </w:rPr>
        <w:t xml:space="preserve">        "</w:t>
      </w:r>
      <w:proofErr w:type="spellStart"/>
      <w:r w:rsidRPr="005D0243">
        <w:rPr>
          <w:rStyle w:val="VerbatimChar"/>
        </w:rPr>
        <w:t>enum</w:t>
      </w:r>
      <w:proofErr w:type="spellEnd"/>
      <w:r w:rsidRPr="005D0243">
        <w:rPr>
          <w:rStyle w:val="VerbatimChar"/>
        </w:rPr>
        <w:t>": [</w:t>
      </w:r>
    </w:p>
    <w:p w:rsidRPr="005D0243" w:rsidR="005D0243" w:rsidP="005D0243" w:rsidRDefault="005D0243" w14:paraId="5D8DD068" w14:textId="77777777">
      <w:pPr>
        <w:pStyle w:val="SourceCode"/>
        <w:rPr>
          <w:rStyle w:val="VerbatimChar"/>
        </w:rPr>
      </w:pPr>
      <w:r w:rsidRPr="005D0243">
        <w:rPr>
          <w:rStyle w:val="VerbatimChar"/>
        </w:rPr>
        <w:t xml:space="preserve">          "</w:t>
      </w:r>
      <w:proofErr w:type="spellStart"/>
      <w:r w:rsidRPr="005D0243">
        <w:rPr>
          <w:rStyle w:val="VerbatimChar"/>
        </w:rPr>
        <w:t>PublicationProvider</w:t>
      </w:r>
      <w:proofErr w:type="spellEnd"/>
      <w:r w:rsidRPr="005D0243">
        <w:rPr>
          <w:rStyle w:val="VerbatimChar"/>
        </w:rPr>
        <w:t>",</w:t>
      </w:r>
    </w:p>
    <w:p w:rsidRPr="005D0243" w:rsidR="005D0243" w:rsidP="005D0243" w:rsidRDefault="005D0243" w14:paraId="24811A72" w14:textId="77777777">
      <w:pPr>
        <w:pStyle w:val="SourceCode"/>
        <w:rPr>
          <w:rStyle w:val="VerbatimChar"/>
        </w:rPr>
      </w:pPr>
      <w:r w:rsidRPr="005D0243">
        <w:rPr>
          <w:rStyle w:val="VerbatimChar"/>
        </w:rPr>
        <w:t xml:space="preserve">          "</w:t>
      </w:r>
      <w:proofErr w:type="spellStart"/>
      <w:r w:rsidRPr="005D0243">
        <w:rPr>
          <w:rStyle w:val="VerbatimChar"/>
        </w:rPr>
        <w:t>PublicationConsumer</w:t>
      </w:r>
      <w:proofErr w:type="spellEnd"/>
      <w:r w:rsidRPr="005D0243">
        <w:rPr>
          <w:rStyle w:val="VerbatimChar"/>
        </w:rPr>
        <w:t>",</w:t>
      </w:r>
    </w:p>
    <w:p w:rsidRPr="005D0243" w:rsidR="005D0243" w:rsidP="005D0243" w:rsidRDefault="005D0243" w14:paraId="07E05A23" w14:textId="77777777">
      <w:pPr>
        <w:pStyle w:val="SourceCode"/>
        <w:rPr>
          <w:rStyle w:val="VerbatimChar"/>
        </w:rPr>
      </w:pPr>
      <w:r w:rsidRPr="005D0243">
        <w:rPr>
          <w:rStyle w:val="VerbatimChar"/>
        </w:rPr>
        <w:t xml:space="preserve">          "</w:t>
      </w:r>
      <w:proofErr w:type="spellStart"/>
      <w:r w:rsidRPr="005D0243">
        <w:rPr>
          <w:rStyle w:val="VerbatimChar"/>
        </w:rPr>
        <w:t>RequestProvider</w:t>
      </w:r>
      <w:proofErr w:type="spellEnd"/>
      <w:r w:rsidRPr="005D0243">
        <w:rPr>
          <w:rStyle w:val="VerbatimChar"/>
        </w:rPr>
        <w:t>",</w:t>
      </w:r>
    </w:p>
    <w:p w:rsidRPr="005D0243" w:rsidR="005D0243" w:rsidP="005D0243" w:rsidRDefault="005D0243" w14:paraId="44EEB892" w14:textId="77777777">
      <w:pPr>
        <w:pStyle w:val="SourceCode"/>
        <w:rPr>
          <w:rStyle w:val="VerbatimChar"/>
        </w:rPr>
      </w:pPr>
      <w:r w:rsidRPr="005D0243">
        <w:rPr>
          <w:rStyle w:val="VerbatimChar"/>
        </w:rPr>
        <w:t xml:space="preserve">          "</w:t>
      </w:r>
      <w:proofErr w:type="spellStart"/>
      <w:r w:rsidRPr="005D0243">
        <w:rPr>
          <w:rStyle w:val="VerbatimChar"/>
        </w:rPr>
        <w:t>RequestConsumer</w:t>
      </w:r>
      <w:proofErr w:type="spellEnd"/>
      <w:r w:rsidRPr="005D0243">
        <w:rPr>
          <w:rStyle w:val="VerbatimChar"/>
        </w:rPr>
        <w:t>"</w:t>
      </w:r>
    </w:p>
    <w:p w:rsidRPr="005D0243" w:rsidR="005D0243" w:rsidP="005D0243" w:rsidRDefault="005D0243" w14:paraId="152B9A4D" w14:textId="77777777">
      <w:pPr>
        <w:pStyle w:val="SourceCode"/>
        <w:rPr>
          <w:rStyle w:val="VerbatimChar"/>
        </w:rPr>
      </w:pPr>
      <w:r w:rsidRPr="005D0243">
        <w:rPr>
          <w:rStyle w:val="VerbatimChar"/>
        </w:rPr>
        <w:t xml:space="preserve">        ]</w:t>
      </w:r>
    </w:p>
    <w:p w:rsidRPr="00384E57" w:rsidR="005D0243" w:rsidP="005D0243" w:rsidRDefault="005D0243" w14:paraId="0789C455" w14:textId="5305B79B">
      <w:pPr>
        <w:pStyle w:val="SourceCode"/>
        <w:rPr>
          <w:rStyle w:val="VerbatimChar"/>
        </w:rPr>
      </w:pPr>
      <w:r w:rsidRPr="005D0243">
        <w:rPr>
          <w:rStyle w:val="VerbatimChar"/>
        </w:rPr>
        <w:t xml:space="preserve">      }</w:t>
      </w:r>
    </w:p>
    <w:p w:rsidR="00E7613F" w:rsidP="003B3FF5" w:rsidRDefault="32F11E79" w14:paraId="63E9BC85" w14:textId="0270271B">
      <w:pPr>
        <w:pStyle w:val="Heading2"/>
        <w:rPr>
          <w:rStyle w:val="VerbatimChar"/>
          <w:sz w:val="27"/>
          <w:szCs w:val="27"/>
        </w:rPr>
      </w:pPr>
      <w:bookmarkStart w:name="_UsernameToken" w:id="439"/>
      <w:bookmarkStart w:name="_SupportedOperations_1" w:id="440"/>
      <w:bookmarkStart w:name="_SupportedContentFilteringLanguage" w:id="441"/>
      <w:bookmarkStart w:name="_Toc32417409" w:id="442"/>
      <w:bookmarkStart w:name="_Toc25357206" w:id="443"/>
      <w:bookmarkEnd w:id="439"/>
      <w:bookmarkEnd w:id="440"/>
      <w:bookmarkEnd w:id="441"/>
      <w:proofErr w:type="spellStart"/>
      <w:r w:rsidRPr="32F11E79">
        <w:rPr>
          <w:rStyle w:val="VerbatimChar"/>
          <w:sz w:val="27"/>
          <w:szCs w:val="27"/>
        </w:rPr>
        <w:t>ContentFilteringLanguage</w:t>
      </w:r>
      <w:bookmarkEnd w:id="442"/>
      <w:proofErr w:type="spellEnd"/>
    </w:p>
    <w:p w:rsidR="00E7613F" w:rsidP="00E7613F" w:rsidRDefault="00E7613F" w14:paraId="0A179A8F" w14:textId="2398F587">
      <w:pPr>
        <w:pStyle w:val="SourceCode"/>
        <w:rPr>
          <w:ins w:author="Karamjit Kaur [2]" w:date="2020-02-12T15:13:00Z" w:id="444"/>
          <w:rStyle w:val="VerbatimChar"/>
        </w:rPr>
      </w:pPr>
      <w:r w:rsidRPr="00384E57">
        <w:rPr>
          <w:rStyle w:val="VerbatimChar"/>
        </w:rPr>
        <w:t>"</w:t>
      </w:r>
      <w:proofErr w:type="spellStart"/>
      <w:r>
        <w:rPr>
          <w:rStyle w:val="VerbatimChar"/>
        </w:rPr>
        <w:t>ContentFilteringLanguage</w:t>
      </w:r>
      <w:proofErr w:type="spellEnd"/>
      <w:r w:rsidRPr="00384E57">
        <w:rPr>
          <w:rStyle w:val="VerbatimChar"/>
        </w:rPr>
        <w:t>": {</w:t>
      </w:r>
    </w:p>
    <w:p w:rsidRPr="00A63265" w:rsidR="003E23BD" w:rsidP="003E23BD" w:rsidRDefault="003E23BD" w14:paraId="32CB043B" w14:textId="77777777">
      <w:pPr>
        <w:pStyle w:val="SourceCode"/>
        <w:rPr>
          <w:ins w:author="Karamjit Kaur [2]" w:date="2020-02-12T15:13:00Z" w:id="445"/>
          <w:rStyle w:val="VerbatimChar"/>
        </w:rPr>
      </w:pPr>
      <w:ins w:author="Karamjit Kaur [2]" w:date="2020-02-12T15:13:00Z" w:id="446">
        <w:r w:rsidRPr="00A63265">
          <w:rPr>
            <w:rStyle w:val="VerbatimChar"/>
          </w:rPr>
          <w:t xml:space="preserve">   "type": "object",</w:t>
        </w:r>
      </w:ins>
    </w:p>
    <w:p w:rsidRPr="00A63265" w:rsidR="003E23BD" w:rsidP="003E23BD" w:rsidRDefault="003E23BD" w14:paraId="68510ED8" w14:textId="77777777">
      <w:pPr>
        <w:pStyle w:val="SourceCode"/>
        <w:rPr>
          <w:ins w:author="Karamjit Kaur [2]" w:date="2020-02-12T15:13:00Z" w:id="447"/>
          <w:rStyle w:val="VerbatimChar"/>
        </w:rPr>
      </w:pPr>
      <w:ins w:author="Karamjit Kaur [2]" w:date="2020-02-12T15:13:00Z" w:id="448">
        <w:r w:rsidRPr="00A63265">
          <w:rPr>
            <w:rStyle w:val="VerbatimChar"/>
          </w:rPr>
          <w:t xml:space="preserve">    "properties": {</w:t>
        </w:r>
      </w:ins>
    </w:p>
    <w:p w:rsidRPr="00A63265" w:rsidR="003E23BD" w:rsidP="003E23BD" w:rsidRDefault="003E23BD" w14:paraId="08B3574E" w14:textId="77777777">
      <w:pPr>
        <w:pStyle w:val="SourceCode"/>
        <w:rPr>
          <w:ins w:author="Karamjit Kaur [2]" w:date="2020-02-12T15:13:00Z" w:id="449"/>
          <w:rStyle w:val="VerbatimChar"/>
        </w:rPr>
      </w:pPr>
      <w:ins w:author="Karamjit Kaur [2]" w:date="2020-02-12T15:13:00Z" w:id="450">
        <w:r w:rsidRPr="00A63265">
          <w:rPr>
            <w:rStyle w:val="VerbatimChar"/>
          </w:rPr>
          <w:t xml:space="preserve">      "</w:t>
        </w:r>
        <w:proofErr w:type="spellStart"/>
        <w:r w:rsidRPr="00A63265">
          <w:rPr>
            <w:rStyle w:val="VerbatimChar"/>
          </w:rPr>
          <w:t>applicableMediaTypes</w:t>
        </w:r>
        <w:proofErr w:type="spellEnd"/>
        <w:r w:rsidRPr="00A63265">
          <w:rPr>
            <w:rStyle w:val="VerbatimChar"/>
          </w:rPr>
          <w:t>": {</w:t>
        </w:r>
      </w:ins>
    </w:p>
    <w:p w:rsidRPr="00A63265" w:rsidR="003E23BD" w:rsidP="003E23BD" w:rsidRDefault="003E23BD" w14:paraId="6328EEDA" w14:textId="77777777">
      <w:pPr>
        <w:pStyle w:val="SourceCode"/>
        <w:rPr>
          <w:ins w:author="Karamjit Kaur [2]" w:date="2020-02-12T15:13:00Z" w:id="451"/>
          <w:rStyle w:val="VerbatimChar"/>
        </w:rPr>
      </w:pPr>
      <w:ins w:author="Karamjit Kaur [2]" w:date="2020-02-12T15:13:00Z" w:id="452">
        <w:r w:rsidRPr="00A63265">
          <w:rPr>
            <w:rStyle w:val="VerbatimChar"/>
          </w:rPr>
          <w:t xml:space="preserve">        "$ref": "#/components/schemas/</w:t>
        </w:r>
        <w:proofErr w:type="spellStart"/>
        <w:r w:rsidRPr="00A63265">
          <w:rPr>
            <w:rStyle w:val="VerbatimChar"/>
          </w:rPr>
          <w:t>MediaTypeList</w:t>
        </w:r>
        <w:proofErr w:type="spellEnd"/>
        <w:r w:rsidRPr="00A63265">
          <w:rPr>
            <w:rStyle w:val="VerbatimChar"/>
          </w:rPr>
          <w:t>"</w:t>
        </w:r>
      </w:ins>
    </w:p>
    <w:p w:rsidRPr="00A63265" w:rsidR="003E23BD" w:rsidP="003E23BD" w:rsidRDefault="003E23BD" w14:paraId="345FFEC8" w14:textId="77777777">
      <w:pPr>
        <w:pStyle w:val="SourceCode"/>
        <w:rPr>
          <w:ins w:author="Karamjit Kaur [2]" w:date="2020-02-12T15:13:00Z" w:id="453"/>
          <w:rStyle w:val="VerbatimChar"/>
        </w:rPr>
      </w:pPr>
      <w:ins w:author="Karamjit Kaur [2]" w:date="2020-02-12T15:13:00Z" w:id="454">
        <w:r w:rsidRPr="00A63265">
          <w:rPr>
            <w:rStyle w:val="VerbatimChar"/>
          </w:rPr>
          <w:t xml:space="preserve">      },</w:t>
        </w:r>
      </w:ins>
    </w:p>
    <w:p w:rsidRPr="00A63265" w:rsidR="003E23BD" w:rsidP="003E23BD" w:rsidRDefault="003E23BD" w14:paraId="61BE1379" w14:textId="115643F7">
      <w:pPr>
        <w:pStyle w:val="SourceCode"/>
        <w:rPr>
          <w:ins w:author="Karamjit Kaur [2]" w:date="2020-02-12T15:13:00Z" w:id="455"/>
          <w:rStyle w:val="VerbatimChar"/>
        </w:rPr>
      </w:pPr>
      <w:ins w:author="Karamjit Kaur [2]" w:date="2020-02-12T15:13:00Z" w:id="456">
        <w:r w:rsidRPr="00A63265">
          <w:rPr>
            <w:rStyle w:val="VerbatimChar"/>
          </w:rPr>
          <w:t xml:space="preserve">      "</w:t>
        </w:r>
      </w:ins>
      <w:proofErr w:type="spellStart"/>
      <w:ins w:author="Karamjit Kaur [2]" w:date="2020-02-12T15:14:00Z" w:id="457">
        <w:r>
          <w:rPr>
            <w:rStyle w:val="VerbatimChar"/>
          </w:rPr>
          <w:t>supportedLanguages</w:t>
        </w:r>
      </w:ins>
      <w:proofErr w:type="spellEnd"/>
      <w:ins w:author="Karamjit Kaur [2]" w:date="2020-02-12T15:13:00Z" w:id="458">
        <w:r w:rsidRPr="00A63265">
          <w:rPr>
            <w:rStyle w:val="VerbatimChar"/>
          </w:rPr>
          <w:t>": {</w:t>
        </w:r>
      </w:ins>
    </w:p>
    <w:p w:rsidRPr="00A63265" w:rsidR="003E23BD" w:rsidP="003E23BD" w:rsidRDefault="003E23BD" w14:paraId="53FDFA79" w14:textId="77777777">
      <w:pPr>
        <w:pStyle w:val="SourceCode"/>
        <w:rPr>
          <w:ins w:author="Karamjit Kaur [2]" w:date="2020-02-12T15:13:00Z" w:id="459"/>
          <w:rStyle w:val="VerbatimChar"/>
        </w:rPr>
      </w:pPr>
      <w:ins w:author="Karamjit Kaur [2]" w:date="2020-02-12T15:13:00Z" w:id="460">
        <w:r w:rsidRPr="00A63265">
          <w:rPr>
            <w:rStyle w:val="VerbatimChar"/>
          </w:rPr>
          <w:t xml:space="preserve">        "type": "object",</w:t>
        </w:r>
      </w:ins>
    </w:p>
    <w:p w:rsidR="003E23BD" w:rsidP="003E23BD" w:rsidRDefault="003E23BD" w14:paraId="517ED4EA" w14:textId="77777777">
      <w:pPr>
        <w:pStyle w:val="SourceCode"/>
        <w:rPr>
          <w:ins w:author="Karamjit Kaur [2]" w:date="2020-02-12T15:13:00Z" w:id="461"/>
          <w:rStyle w:val="VerbatimChar"/>
        </w:rPr>
      </w:pPr>
      <w:ins w:author="Karamjit Kaur [2]" w:date="2020-02-12T15:13:00Z" w:id="462">
        <w:r w:rsidRPr="00A63265">
          <w:rPr>
            <w:rStyle w:val="VerbatimChar"/>
          </w:rPr>
          <w:t xml:space="preserve">        "properties": {</w:t>
        </w:r>
      </w:ins>
    </w:p>
    <w:p w:rsidRPr="00A63265" w:rsidR="003E23BD" w:rsidP="003E23BD" w:rsidRDefault="003E23BD" w14:paraId="62D7524C" w14:textId="77777777">
      <w:pPr>
        <w:pStyle w:val="SourceCode"/>
        <w:rPr>
          <w:ins w:author="Karamjit Kaur [2]" w:date="2020-02-12T15:13:00Z" w:id="463"/>
          <w:rStyle w:val="VerbatimChar"/>
        </w:rPr>
      </w:pPr>
      <w:ins w:author="Karamjit Kaur [2]" w:date="2020-02-12T15:13:00Z" w:id="464">
        <w:r w:rsidRPr="00A63265">
          <w:rPr>
            <w:rStyle w:val="VerbatimChar"/>
          </w:rPr>
          <w:t xml:space="preserve">          "language": {</w:t>
        </w:r>
      </w:ins>
    </w:p>
    <w:p w:rsidRPr="00A63265" w:rsidR="003E23BD" w:rsidP="003E23BD" w:rsidRDefault="003E23BD" w14:paraId="797D1EF9" w14:textId="77777777">
      <w:pPr>
        <w:pStyle w:val="SourceCode"/>
        <w:rPr>
          <w:ins w:author="Karamjit Kaur [2]" w:date="2020-02-12T15:13:00Z" w:id="465"/>
          <w:rStyle w:val="VerbatimChar"/>
        </w:rPr>
      </w:pPr>
      <w:ins w:author="Karamjit Kaur [2]" w:date="2020-02-12T15:13:00Z" w:id="466">
        <w:r w:rsidRPr="00A63265">
          <w:rPr>
            <w:rStyle w:val="VerbatimChar"/>
          </w:rPr>
          <w:t xml:space="preserve">            "type": "string"</w:t>
        </w:r>
      </w:ins>
    </w:p>
    <w:p w:rsidRPr="00A63265" w:rsidR="003E23BD" w:rsidP="003E23BD" w:rsidRDefault="003E23BD" w14:paraId="501A2FD7" w14:textId="77777777">
      <w:pPr>
        <w:pStyle w:val="SourceCode"/>
        <w:rPr>
          <w:ins w:author="Karamjit Kaur [2]" w:date="2020-02-12T15:13:00Z" w:id="467"/>
          <w:rStyle w:val="VerbatimChar"/>
        </w:rPr>
      </w:pPr>
      <w:ins w:author="Karamjit Kaur [2]" w:date="2020-02-12T15:13:00Z" w:id="468">
        <w:r w:rsidRPr="00A63265">
          <w:rPr>
            <w:rStyle w:val="VerbatimChar"/>
          </w:rPr>
          <w:t xml:space="preserve">          },</w:t>
        </w:r>
      </w:ins>
    </w:p>
    <w:p w:rsidRPr="00A63265" w:rsidR="003E23BD" w:rsidP="003E23BD" w:rsidRDefault="003E23BD" w14:paraId="17AA2ED6" w14:textId="77777777">
      <w:pPr>
        <w:pStyle w:val="SourceCode"/>
        <w:rPr>
          <w:ins w:author="Karamjit Kaur [2]" w:date="2020-02-12T15:13:00Z" w:id="469"/>
          <w:rStyle w:val="VerbatimChar"/>
        </w:rPr>
      </w:pPr>
      <w:ins w:author="Karamjit Kaur [2]" w:date="2020-02-12T15:13:00Z" w:id="470">
        <w:r w:rsidRPr="00A63265">
          <w:rPr>
            <w:rStyle w:val="VerbatimChar"/>
          </w:rPr>
          <w:t xml:space="preserve">          "</w:t>
        </w:r>
        <w:proofErr w:type="spellStart"/>
        <w:r w:rsidRPr="00A63265">
          <w:rPr>
            <w:rStyle w:val="VerbatimChar"/>
          </w:rPr>
          <w:t>languageVersion</w:t>
        </w:r>
        <w:proofErr w:type="spellEnd"/>
        <w:r w:rsidRPr="00A63265">
          <w:rPr>
            <w:rStyle w:val="VerbatimChar"/>
          </w:rPr>
          <w:t>": {</w:t>
        </w:r>
      </w:ins>
    </w:p>
    <w:p w:rsidRPr="00A63265" w:rsidR="003E23BD" w:rsidP="003E23BD" w:rsidRDefault="003E23BD" w14:paraId="76D39883" w14:textId="77777777">
      <w:pPr>
        <w:pStyle w:val="SourceCode"/>
        <w:rPr>
          <w:ins w:author="Karamjit Kaur [2]" w:date="2020-02-12T15:13:00Z" w:id="471"/>
          <w:rStyle w:val="VerbatimChar"/>
        </w:rPr>
      </w:pPr>
      <w:ins w:author="Karamjit Kaur [2]" w:date="2020-02-12T15:13:00Z" w:id="472">
        <w:r w:rsidRPr="00A63265">
          <w:rPr>
            <w:rStyle w:val="VerbatimChar"/>
          </w:rPr>
          <w:t xml:space="preserve">            "type": "string"</w:t>
        </w:r>
      </w:ins>
    </w:p>
    <w:p w:rsidRPr="00A63265" w:rsidR="003E23BD" w:rsidP="003E23BD" w:rsidRDefault="003E23BD" w14:paraId="2E8ED273" w14:textId="77777777">
      <w:pPr>
        <w:pStyle w:val="SourceCode"/>
        <w:rPr>
          <w:ins w:author="Karamjit Kaur [2]" w:date="2020-02-12T15:13:00Z" w:id="473"/>
          <w:rStyle w:val="VerbatimChar"/>
        </w:rPr>
      </w:pPr>
      <w:ins w:author="Karamjit Kaur [2]" w:date="2020-02-12T15:13:00Z" w:id="474">
        <w:r w:rsidRPr="00A63265">
          <w:rPr>
            <w:rStyle w:val="VerbatimChar"/>
          </w:rPr>
          <w:t xml:space="preserve">          }</w:t>
        </w:r>
      </w:ins>
    </w:p>
    <w:p w:rsidRPr="00A63265" w:rsidR="003E23BD" w:rsidP="003E23BD" w:rsidRDefault="003E23BD" w14:paraId="382C5F2B" w14:textId="77777777">
      <w:pPr>
        <w:pStyle w:val="SourceCode"/>
        <w:rPr>
          <w:ins w:author="Karamjit Kaur [2]" w:date="2020-02-12T15:13:00Z" w:id="475"/>
          <w:rStyle w:val="VerbatimChar"/>
        </w:rPr>
      </w:pPr>
      <w:ins w:author="Karamjit Kaur [2]" w:date="2020-02-12T15:13:00Z" w:id="476">
        <w:r w:rsidRPr="00A63265">
          <w:rPr>
            <w:rStyle w:val="VerbatimChar"/>
          </w:rPr>
          <w:t xml:space="preserve">        },</w:t>
        </w:r>
      </w:ins>
    </w:p>
    <w:p w:rsidR="003E23BD" w:rsidP="003E23BD" w:rsidRDefault="003E23BD" w14:paraId="194BC2D9" w14:textId="77777777">
      <w:pPr>
        <w:pStyle w:val="SourceCode"/>
        <w:rPr>
          <w:ins w:author="Karamjit Kaur [2]" w:date="2020-02-12T15:13:00Z" w:id="477"/>
          <w:rStyle w:val="VerbatimChar"/>
        </w:rPr>
      </w:pPr>
      <w:ins w:author="Karamjit Kaur [2]" w:date="2020-02-12T15:13:00Z" w:id="478">
        <w:r w:rsidRPr="00A63265">
          <w:rPr>
            <w:rStyle w:val="VerbatimChar"/>
          </w:rPr>
          <w:t xml:space="preserve">        "required": [</w:t>
        </w:r>
      </w:ins>
    </w:p>
    <w:p w:rsidRPr="00A63265" w:rsidR="003E23BD" w:rsidP="003E23BD" w:rsidRDefault="003E23BD" w14:paraId="3D2EA878" w14:textId="77777777">
      <w:pPr>
        <w:pStyle w:val="SourceCode"/>
        <w:rPr>
          <w:ins w:author="Karamjit Kaur [2]" w:date="2020-02-12T15:13:00Z" w:id="479"/>
          <w:rStyle w:val="VerbatimChar"/>
        </w:rPr>
      </w:pPr>
      <w:ins w:author="Karamjit Kaur [2]" w:date="2020-02-12T15:13:00Z" w:id="480">
        <w:r w:rsidRPr="00A63265">
          <w:rPr>
            <w:rStyle w:val="VerbatimChar"/>
          </w:rPr>
          <w:t xml:space="preserve">          "language"</w:t>
        </w:r>
      </w:ins>
    </w:p>
    <w:p w:rsidRPr="00A63265" w:rsidR="003E23BD" w:rsidP="003E23BD" w:rsidRDefault="003E23BD" w14:paraId="4201E47A" w14:textId="77777777">
      <w:pPr>
        <w:pStyle w:val="SourceCode"/>
        <w:rPr>
          <w:ins w:author="Karamjit Kaur [2]" w:date="2020-02-12T15:13:00Z" w:id="481"/>
          <w:rStyle w:val="VerbatimChar"/>
        </w:rPr>
      </w:pPr>
      <w:ins w:author="Karamjit Kaur [2]" w:date="2020-02-12T15:13:00Z" w:id="482">
        <w:r w:rsidRPr="00A63265">
          <w:rPr>
            <w:rStyle w:val="VerbatimChar"/>
          </w:rPr>
          <w:t xml:space="preserve">        ]</w:t>
        </w:r>
      </w:ins>
    </w:p>
    <w:p w:rsidRPr="00A63265" w:rsidR="003E23BD" w:rsidP="003E23BD" w:rsidRDefault="003E23BD" w14:paraId="5DA6F0D7" w14:textId="77777777">
      <w:pPr>
        <w:pStyle w:val="SourceCode"/>
        <w:rPr>
          <w:ins w:author="Karamjit Kaur [2]" w:date="2020-02-12T15:13:00Z" w:id="483"/>
          <w:rStyle w:val="VerbatimChar"/>
        </w:rPr>
      </w:pPr>
      <w:ins w:author="Karamjit Kaur [2]" w:date="2020-02-12T15:13:00Z" w:id="484">
        <w:r w:rsidRPr="00A63265">
          <w:rPr>
            <w:rStyle w:val="VerbatimChar"/>
          </w:rPr>
          <w:t xml:space="preserve">      },</w:t>
        </w:r>
      </w:ins>
    </w:p>
    <w:p w:rsidRPr="00A63265" w:rsidR="003E23BD" w:rsidP="003E23BD" w:rsidRDefault="003E23BD" w14:paraId="6B3C1484" w14:textId="77777777">
      <w:pPr>
        <w:pStyle w:val="SourceCode"/>
        <w:rPr>
          <w:ins w:author="Karamjit Kaur [2]" w:date="2020-02-12T15:13:00Z" w:id="485"/>
          <w:rStyle w:val="VerbatimChar"/>
        </w:rPr>
      </w:pPr>
      <w:ins w:author="Karamjit Kaur [2]" w:date="2020-02-12T15:13:00Z" w:id="486">
        <w:r w:rsidRPr="00A63265">
          <w:rPr>
            <w:rStyle w:val="VerbatimChar"/>
          </w:rPr>
          <w:t xml:space="preserve">    "required": [</w:t>
        </w:r>
      </w:ins>
    </w:p>
    <w:p w:rsidR="003E23BD" w:rsidP="003E23BD" w:rsidRDefault="003E23BD" w14:paraId="7AEC0B67" w14:textId="7CDF54DD">
      <w:pPr>
        <w:pStyle w:val="SourceCode"/>
        <w:rPr>
          <w:ins w:author="Karamjit Kaur [2]" w:date="2020-02-12T15:14:00Z" w:id="487"/>
          <w:rStyle w:val="VerbatimChar"/>
        </w:rPr>
      </w:pPr>
      <w:ins w:author="Karamjit Kaur [2]" w:date="2020-02-12T15:13:00Z" w:id="488">
        <w:r w:rsidRPr="00A63265">
          <w:rPr>
            <w:rStyle w:val="VerbatimChar"/>
          </w:rPr>
          <w:lastRenderedPageBreak/>
          <w:t xml:space="preserve">      "</w:t>
        </w:r>
      </w:ins>
      <w:proofErr w:type="spellStart"/>
      <w:ins w:author="Karamjit Kaur [2]" w:date="2020-02-12T15:14:00Z" w:id="489">
        <w:r w:rsidRPr="00A63265">
          <w:rPr>
            <w:rStyle w:val="VerbatimChar"/>
          </w:rPr>
          <w:t>applicableMediaTypes</w:t>
        </w:r>
      </w:ins>
      <w:proofErr w:type="spellEnd"/>
      <w:ins w:author="Karamjit Kaur [2]" w:date="2020-02-12T15:13:00Z" w:id="490">
        <w:r w:rsidRPr="00A63265">
          <w:rPr>
            <w:rStyle w:val="VerbatimChar"/>
          </w:rPr>
          <w:t>"</w:t>
        </w:r>
      </w:ins>
      <w:ins w:author="Karamjit Kaur [2]" w:date="2020-02-12T15:14:00Z" w:id="491">
        <w:r>
          <w:rPr>
            <w:rStyle w:val="VerbatimChar"/>
          </w:rPr>
          <w:t>,</w:t>
        </w:r>
      </w:ins>
    </w:p>
    <w:p w:rsidR="003E23BD" w:rsidP="003E23BD" w:rsidRDefault="003E23BD" w14:paraId="782A5FFA" w14:textId="6C4FBC1E">
      <w:pPr>
        <w:pStyle w:val="SourceCode"/>
        <w:rPr>
          <w:ins w:author="Karamjit Kaur [2]" w:date="2020-02-12T15:14:00Z" w:id="492"/>
          <w:rStyle w:val="VerbatimChar"/>
        </w:rPr>
      </w:pPr>
      <w:ins w:author="Karamjit Kaur [2]" w:date="2020-02-12T15:14:00Z" w:id="493">
        <w:r w:rsidRPr="00A63265">
          <w:rPr>
            <w:rStyle w:val="VerbatimChar"/>
          </w:rPr>
          <w:t xml:space="preserve">      "</w:t>
        </w:r>
      </w:ins>
      <w:proofErr w:type="spellStart"/>
      <w:ins w:author="Karamjit Kaur [2]" w:date="2020-02-12T15:15:00Z" w:id="494">
        <w:r>
          <w:rPr>
            <w:rStyle w:val="VerbatimChar"/>
          </w:rPr>
          <w:t>supportedLanguages</w:t>
        </w:r>
      </w:ins>
      <w:proofErr w:type="spellEnd"/>
      <w:ins w:author="Karamjit Kaur [2]" w:date="2020-02-12T15:14:00Z" w:id="495">
        <w:r w:rsidRPr="00A63265">
          <w:rPr>
            <w:rStyle w:val="VerbatimChar"/>
          </w:rPr>
          <w:t>"</w:t>
        </w:r>
      </w:ins>
    </w:p>
    <w:p w:rsidRPr="00A63265" w:rsidR="003E23BD" w:rsidP="003E23BD" w:rsidRDefault="003E23BD" w14:paraId="4C7E6D92" w14:textId="77777777">
      <w:pPr>
        <w:pStyle w:val="SourceCode"/>
        <w:rPr>
          <w:ins w:author="Karamjit Kaur [2]" w:date="2020-02-12T15:13:00Z" w:id="496"/>
          <w:rStyle w:val="VerbatimChar"/>
        </w:rPr>
      </w:pPr>
      <w:ins w:author="Karamjit Kaur [2]" w:date="2020-02-12T15:13:00Z" w:id="497">
        <w:r w:rsidRPr="00A63265">
          <w:rPr>
            <w:rStyle w:val="VerbatimChar"/>
          </w:rPr>
          <w:t xml:space="preserve">    ]</w:t>
        </w:r>
      </w:ins>
    </w:p>
    <w:p w:rsidR="003E23BD" w:rsidP="003E23BD" w:rsidRDefault="003E23BD" w14:paraId="293E5D52" w14:textId="77777777">
      <w:pPr>
        <w:pStyle w:val="SourceCode"/>
        <w:rPr>
          <w:rStyle w:val="VerbatimChar"/>
        </w:rPr>
      </w:pPr>
      <w:ins w:author="Karamjit Kaur [2]" w:date="2020-02-12T15:13:00Z" w:id="498">
        <w:r w:rsidRPr="00A63265">
          <w:rPr>
            <w:rStyle w:val="VerbatimChar"/>
          </w:rPr>
          <w:t xml:space="preserve">  }</w:t>
        </w:r>
      </w:ins>
    </w:p>
    <w:p w:rsidR="003B3FF5" w:rsidP="003B3FF5" w:rsidRDefault="32F11E79" w14:paraId="22D01821" w14:textId="04245759">
      <w:pPr>
        <w:pStyle w:val="Heading2"/>
        <w:rPr>
          <w:rStyle w:val="VerbatimChar"/>
          <w:sz w:val="27"/>
          <w:szCs w:val="27"/>
        </w:rPr>
      </w:pPr>
      <w:bookmarkStart w:name="_Toc32417410" w:id="499"/>
      <w:proofErr w:type="spellStart"/>
      <w:r w:rsidRPr="32F11E79">
        <w:rPr>
          <w:rStyle w:val="VerbatimChar"/>
          <w:sz w:val="27"/>
          <w:szCs w:val="27"/>
        </w:rPr>
        <w:t>SupportedOperations</w:t>
      </w:r>
      <w:bookmarkEnd w:id="499"/>
      <w:proofErr w:type="spellEnd"/>
    </w:p>
    <w:p w:rsidRPr="00384E57" w:rsidR="003B3FF5" w:rsidP="003B3FF5" w:rsidRDefault="003B3FF5" w14:paraId="243A7119" w14:textId="4EBA6ADF">
      <w:pPr>
        <w:pStyle w:val="SourceCode"/>
        <w:rPr>
          <w:rStyle w:val="VerbatimChar"/>
          <w:rFonts w:eastAsiaTheme="majorEastAsia" w:cstheme="majorBidi"/>
          <w:b/>
          <w:bCs/>
          <w:i/>
        </w:rPr>
      </w:pPr>
      <w:r w:rsidRPr="00384E57">
        <w:rPr>
          <w:rStyle w:val="VerbatimChar"/>
        </w:rPr>
        <w:t>"</w:t>
      </w:r>
      <w:proofErr w:type="spellStart"/>
      <w:r>
        <w:rPr>
          <w:rStyle w:val="VerbatimChar"/>
        </w:rPr>
        <w:t>SupportedOperation</w:t>
      </w:r>
      <w:r w:rsidR="005A4D02">
        <w:rPr>
          <w:rStyle w:val="VerbatimChar"/>
        </w:rPr>
        <w:t>s</w:t>
      </w:r>
      <w:proofErr w:type="spellEnd"/>
      <w:r w:rsidRPr="00384E57">
        <w:rPr>
          <w:rStyle w:val="VerbatimChar"/>
        </w:rPr>
        <w:t>": {</w:t>
      </w:r>
    </w:p>
    <w:p w:rsidRPr="00384E57" w:rsidR="003B3FF5" w:rsidP="003B3FF5" w:rsidRDefault="003B3FF5" w14:paraId="71118E04" w14:textId="77777777">
      <w:pPr>
        <w:pStyle w:val="SourceCode"/>
        <w:rPr>
          <w:rStyle w:val="VerbatimChar"/>
        </w:rPr>
      </w:pPr>
      <w:r w:rsidRPr="00384E57">
        <w:rPr>
          <w:rStyle w:val="VerbatimChar"/>
        </w:rPr>
        <w:t xml:space="preserve">        "type": "object",</w:t>
      </w:r>
    </w:p>
    <w:p w:rsidRPr="00384E57" w:rsidR="003B3FF5" w:rsidP="003B3FF5" w:rsidRDefault="003B3FF5" w14:paraId="498229A9" w14:textId="77777777">
      <w:pPr>
        <w:pStyle w:val="SourceCode"/>
        <w:rPr>
          <w:rStyle w:val="VerbatimChar"/>
        </w:rPr>
      </w:pPr>
      <w:r w:rsidRPr="00384E57">
        <w:rPr>
          <w:rStyle w:val="VerbatimChar"/>
        </w:rPr>
        <w:t xml:space="preserve">        "properties": {</w:t>
      </w:r>
    </w:p>
    <w:p w:rsidRPr="00384E57" w:rsidR="003B3FF5" w:rsidP="003B3FF5" w:rsidRDefault="003B3FF5" w14:paraId="21851C20" w14:textId="329F7B41">
      <w:pPr>
        <w:pStyle w:val="SourceCode"/>
        <w:rPr>
          <w:rStyle w:val="VerbatimChar"/>
        </w:rPr>
      </w:pPr>
      <w:r w:rsidRPr="00384E57">
        <w:rPr>
          <w:rStyle w:val="VerbatimChar"/>
        </w:rPr>
        <w:t xml:space="preserve">          "</w:t>
      </w:r>
      <w:proofErr w:type="spellStart"/>
      <w:r w:rsidR="000E6C6E">
        <w:t>i</w:t>
      </w:r>
      <w:r w:rsidR="009709ED">
        <w:t>sXMLFilteringEnabled</w:t>
      </w:r>
      <w:proofErr w:type="spellEnd"/>
      <w:r w:rsidR="009709ED">
        <w:t xml:space="preserve"> </w:t>
      </w:r>
      <w:r w:rsidRPr="00384E57">
        <w:rPr>
          <w:rStyle w:val="VerbatimChar"/>
        </w:rPr>
        <w:t>": {</w:t>
      </w:r>
    </w:p>
    <w:p w:rsidR="003B3FF5" w:rsidP="003B3FF5" w:rsidRDefault="003B3FF5" w14:paraId="0A94C867"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003B3FF5" w:rsidP="003B3FF5" w:rsidRDefault="003B3FF5" w14:paraId="08D8C38E" w14:textId="77777777">
      <w:pPr>
        <w:pStyle w:val="SourceCode"/>
        <w:rPr>
          <w:rStyle w:val="VerbatimChar"/>
        </w:rPr>
      </w:pPr>
      <w:r w:rsidRPr="00384E57">
        <w:rPr>
          <w:rStyle w:val="VerbatimChar"/>
        </w:rPr>
        <w:t xml:space="preserve">          },</w:t>
      </w:r>
    </w:p>
    <w:p w:rsidRPr="00384E57" w:rsidR="003B3FF5" w:rsidP="003B3FF5" w:rsidRDefault="003B3FF5" w14:paraId="7ED2D189" w14:textId="2B483811">
      <w:pPr>
        <w:pStyle w:val="SourceCode"/>
        <w:rPr>
          <w:rStyle w:val="VerbatimChar"/>
        </w:rPr>
      </w:pPr>
      <w:r w:rsidRPr="00384E57">
        <w:rPr>
          <w:rStyle w:val="VerbatimChar"/>
        </w:rPr>
        <w:t xml:space="preserve">          "</w:t>
      </w:r>
      <w:proofErr w:type="spellStart"/>
      <w:r w:rsidR="000E6C6E">
        <w:t>i</w:t>
      </w:r>
      <w:r w:rsidR="009709ED">
        <w:t>sJSONFilteringEnabled</w:t>
      </w:r>
      <w:proofErr w:type="spellEnd"/>
      <w:r w:rsidR="009709ED">
        <w:t xml:space="preserve"> </w:t>
      </w:r>
      <w:r w:rsidRPr="00384E57">
        <w:rPr>
          <w:rStyle w:val="VerbatimChar"/>
        </w:rPr>
        <w:t>": {</w:t>
      </w:r>
    </w:p>
    <w:p w:rsidR="003B3FF5" w:rsidP="003B3FF5" w:rsidRDefault="003B3FF5" w14:paraId="78BD6263"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003B3FF5" w:rsidP="003B3FF5" w:rsidRDefault="003B3FF5" w14:paraId="14746648" w14:textId="0BAA5694">
      <w:pPr>
        <w:pStyle w:val="SourceCode"/>
        <w:rPr>
          <w:rStyle w:val="VerbatimChar"/>
        </w:rPr>
      </w:pPr>
      <w:r w:rsidRPr="00384E57">
        <w:rPr>
          <w:rStyle w:val="VerbatimChar"/>
        </w:rPr>
        <w:t xml:space="preserve">          },</w:t>
      </w:r>
    </w:p>
    <w:p w:rsidR="000E6C6E" w:rsidP="000E6C6E" w:rsidRDefault="000E6C6E" w14:paraId="67C6865D" w14:textId="4B923A7B">
      <w:pPr>
        <w:pStyle w:val="SourceCode"/>
        <w:rPr>
          <w:rStyle w:val="VerbatimChar"/>
        </w:rPr>
      </w:pPr>
      <w:r w:rsidRPr="00384E57">
        <w:rPr>
          <w:rStyle w:val="VerbatimChar"/>
        </w:rPr>
        <w:t xml:space="preserve">          "</w:t>
      </w:r>
      <w:proofErr w:type="spellStart"/>
      <w:r>
        <w:rPr>
          <w:rStyle w:val="VerbatimChar"/>
        </w:rPr>
        <w:t>s</w:t>
      </w:r>
      <w:r>
        <w:t>upportedContentFilteringLanguages</w:t>
      </w:r>
      <w:proofErr w:type="spellEnd"/>
      <w:r w:rsidRPr="00384E57">
        <w:rPr>
          <w:rStyle w:val="VerbatimChar"/>
        </w:rPr>
        <w:t>": {</w:t>
      </w:r>
    </w:p>
    <w:p w:rsidR="000E6C6E" w:rsidP="000E6C6E" w:rsidRDefault="000E6C6E" w14:paraId="7EC3C903" w14:textId="77777777">
      <w:pPr>
        <w:pStyle w:val="SourceCode"/>
        <w:rPr>
          <w:rStyle w:val="VerbatimChar"/>
        </w:rPr>
      </w:pPr>
      <w:r>
        <w:rPr>
          <w:rStyle w:val="VerbatimChar"/>
        </w:rPr>
        <w:tab/>
      </w:r>
      <w:r>
        <w:rPr>
          <w:rStyle w:val="VerbatimChar"/>
        </w:rPr>
        <w:t>“type”: “array”,</w:t>
      </w:r>
    </w:p>
    <w:p w:rsidRPr="0020690B" w:rsidR="000E6C6E" w:rsidP="000E6C6E" w:rsidRDefault="000E6C6E" w14:paraId="38037898" w14:textId="77777777">
      <w:pPr>
        <w:pStyle w:val="SourceCode"/>
        <w:rPr>
          <w:rStyle w:val="VerbatimChar"/>
        </w:rPr>
      </w:pPr>
      <w:r>
        <w:rPr>
          <w:rStyle w:val="VerbatimChar"/>
        </w:rPr>
        <w:tab/>
      </w:r>
      <w:r>
        <w:rPr>
          <w:rStyle w:val="VerbatimChar"/>
        </w:rPr>
        <w:t>“items”: {</w:t>
      </w:r>
    </w:p>
    <w:p w:rsidR="000E6C6E" w:rsidP="000E6C6E" w:rsidRDefault="000E6C6E" w14:paraId="78362679" w14:textId="600D89E6">
      <w:pPr>
        <w:pStyle w:val="SourceCode"/>
        <w:ind w:firstLine="720"/>
        <w:rPr>
          <w:rStyle w:val="VerbatimChar"/>
        </w:rPr>
      </w:pPr>
      <w:r>
        <w:rPr>
          <w:rStyle w:val="VerbatimChar"/>
        </w:rPr>
        <w:t xml:space="preserve">  </w:t>
      </w:r>
      <w:r w:rsidRPr="0020690B">
        <w:rPr>
          <w:rStyle w:val="VerbatimChar"/>
        </w:rPr>
        <w:t>"$ref": "#/components/schemas/</w:t>
      </w:r>
      <w:proofErr w:type="spellStart"/>
      <w:r>
        <w:rPr>
          <w:rStyle w:val="VerbatimChar"/>
        </w:rPr>
        <w:t>ContentFilteringLanguage</w:t>
      </w:r>
      <w:proofErr w:type="spellEnd"/>
      <w:r w:rsidRPr="0020690B">
        <w:rPr>
          <w:rStyle w:val="VerbatimChar"/>
        </w:rPr>
        <w:t>"</w:t>
      </w:r>
    </w:p>
    <w:p w:rsidRPr="00384E57" w:rsidR="000E6C6E" w:rsidP="00FD394A" w:rsidRDefault="000E6C6E" w14:paraId="1B27D615" w14:textId="506EE631">
      <w:pPr>
        <w:pStyle w:val="SourceCode"/>
        <w:ind w:firstLine="720"/>
        <w:rPr>
          <w:rStyle w:val="VerbatimChar"/>
        </w:rPr>
      </w:pPr>
      <w:r>
        <w:rPr>
          <w:rStyle w:val="VerbatimChar"/>
        </w:rPr>
        <w:t>}</w:t>
      </w:r>
    </w:p>
    <w:p w:rsidR="000E6C6E" w:rsidP="000E6C6E" w:rsidRDefault="000E6C6E" w14:paraId="76D5E083" w14:textId="078BC3BE">
      <w:pPr>
        <w:pStyle w:val="SourceCode"/>
        <w:rPr>
          <w:rStyle w:val="VerbatimChar"/>
        </w:rPr>
      </w:pPr>
      <w:r w:rsidRPr="00384E57">
        <w:rPr>
          <w:rStyle w:val="VerbatimChar"/>
        </w:rPr>
        <w:t xml:space="preserve">          },</w:t>
      </w:r>
    </w:p>
    <w:p w:rsidR="00EC6CD3" w:rsidP="00EC6CD3" w:rsidRDefault="00EC6CD3" w14:paraId="2F361854" w14:textId="274BD9A3">
      <w:pPr>
        <w:pStyle w:val="SourceCode"/>
        <w:rPr>
          <w:rStyle w:val="VerbatimChar"/>
        </w:rPr>
      </w:pPr>
      <w:r w:rsidRPr="00384E57">
        <w:rPr>
          <w:rStyle w:val="VerbatimChar"/>
        </w:rPr>
        <w:t xml:space="preserve">          "</w:t>
      </w:r>
      <w:proofErr w:type="spellStart"/>
      <w:r>
        <w:rPr>
          <w:rStyle w:val="VerbatimChar"/>
        </w:rPr>
        <w:t>s</w:t>
      </w:r>
      <w:r>
        <w:t>upportedAuthenticationTokenTypes</w:t>
      </w:r>
      <w:proofErr w:type="spellEnd"/>
      <w:r w:rsidRPr="00384E57">
        <w:rPr>
          <w:rStyle w:val="VerbatimChar"/>
        </w:rPr>
        <w:t>": {</w:t>
      </w:r>
    </w:p>
    <w:p w:rsidR="00EC6CD3" w:rsidP="00EC6CD3" w:rsidRDefault="00EC6CD3" w14:paraId="49501FC6" w14:textId="77777777">
      <w:pPr>
        <w:pStyle w:val="SourceCode"/>
        <w:rPr>
          <w:rStyle w:val="VerbatimChar"/>
        </w:rPr>
      </w:pPr>
      <w:r>
        <w:rPr>
          <w:rStyle w:val="VerbatimChar"/>
        </w:rPr>
        <w:tab/>
      </w:r>
      <w:r>
        <w:rPr>
          <w:rStyle w:val="VerbatimChar"/>
        </w:rPr>
        <w:t>“type”: “array”,</w:t>
      </w:r>
    </w:p>
    <w:p w:rsidRPr="0020690B" w:rsidR="00EC6CD3" w:rsidP="00EC6CD3" w:rsidRDefault="00EC6CD3" w14:paraId="21DFDB8A" w14:textId="77777777">
      <w:pPr>
        <w:pStyle w:val="SourceCode"/>
        <w:rPr>
          <w:rStyle w:val="VerbatimChar"/>
        </w:rPr>
      </w:pPr>
      <w:r>
        <w:rPr>
          <w:rStyle w:val="VerbatimChar"/>
        </w:rPr>
        <w:tab/>
      </w:r>
      <w:r>
        <w:rPr>
          <w:rStyle w:val="VerbatimChar"/>
        </w:rPr>
        <w:t>“items”: {</w:t>
      </w:r>
    </w:p>
    <w:p w:rsidR="00EC6CD3" w:rsidP="00EC6CD3" w:rsidRDefault="00EC6CD3" w14:paraId="23F60ECF" w14:textId="3C0C21FE">
      <w:pPr>
        <w:pStyle w:val="SourceCode"/>
        <w:ind w:firstLine="720"/>
        <w:rPr>
          <w:rStyle w:val="VerbatimChar"/>
        </w:rPr>
      </w:pPr>
      <w:r>
        <w:rPr>
          <w:rStyle w:val="VerbatimChar"/>
        </w:rPr>
        <w:t xml:space="preserve">  </w:t>
      </w:r>
      <w:r w:rsidRPr="0020690B">
        <w:rPr>
          <w:rStyle w:val="VerbatimChar"/>
        </w:rPr>
        <w:t>"$ref": "#/components/schemas/</w:t>
      </w:r>
      <w:proofErr w:type="spellStart"/>
      <w:r>
        <w:rPr>
          <w:rStyle w:val="VerbatimChar"/>
        </w:rPr>
        <w:t>SecurityToken</w:t>
      </w:r>
      <w:proofErr w:type="spellEnd"/>
      <w:r w:rsidRPr="0020690B">
        <w:rPr>
          <w:rStyle w:val="VerbatimChar"/>
        </w:rPr>
        <w:t>"</w:t>
      </w:r>
    </w:p>
    <w:p w:rsidRPr="00384E57" w:rsidR="00EC6CD3" w:rsidP="00EC6CD3" w:rsidRDefault="00EC6CD3" w14:paraId="31A2CE3A" w14:textId="77777777">
      <w:pPr>
        <w:pStyle w:val="SourceCode"/>
        <w:ind w:firstLine="720"/>
        <w:rPr>
          <w:rStyle w:val="VerbatimChar"/>
        </w:rPr>
      </w:pPr>
      <w:r>
        <w:rPr>
          <w:rStyle w:val="VerbatimChar"/>
        </w:rPr>
        <w:t>}</w:t>
      </w:r>
    </w:p>
    <w:p w:rsidR="00EC6CD3" w:rsidP="00EC6CD3" w:rsidRDefault="00EC6CD3" w14:paraId="4DCE554C" w14:textId="77777777">
      <w:pPr>
        <w:pStyle w:val="SourceCode"/>
        <w:rPr>
          <w:rStyle w:val="VerbatimChar"/>
        </w:rPr>
      </w:pPr>
      <w:r w:rsidRPr="00384E57">
        <w:rPr>
          <w:rStyle w:val="VerbatimChar"/>
        </w:rPr>
        <w:t xml:space="preserve">          },</w:t>
      </w:r>
    </w:p>
    <w:p w:rsidRPr="00384E57" w:rsidR="003B3FF5" w:rsidP="003B3FF5" w:rsidRDefault="003B3FF5" w14:paraId="50848470" w14:textId="77777777">
      <w:pPr>
        <w:pStyle w:val="SourceCode"/>
        <w:rPr>
          <w:rStyle w:val="VerbatimChar"/>
        </w:rPr>
      </w:pPr>
      <w:r w:rsidRPr="00384E57">
        <w:rPr>
          <w:rStyle w:val="VerbatimChar"/>
        </w:rPr>
        <w:t xml:space="preserve">          "</w:t>
      </w:r>
      <w:proofErr w:type="spellStart"/>
      <w:r>
        <w:rPr>
          <w:rStyle w:val="VerbatimChar"/>
        </w:rPr>
        <w:t>isDeadLetteringEnabled</w:t>
      </w:r>
      <w:proofErr w:type="spellEnd"/>
      <w:r w:rsidRPr="00384E57">
        <w:rPr>
          <w:rStyle w:val="VerbatimChar"/>
        </w:rPr>
        <w:t>": {</w:t>
      </w:r>
    </w:p>
    <w:p w:rsidR="003B3FF5" w:rsidP="003B3FF5" w:rsidRDefault="003B3FF5" w14:paraId="06D9A3F1"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Pr="00384E57" w:rsidR="003B3FF5" w:rsidP="003621A3" w:rsidRDefault="003B3FF5" w14:paraId="225F1AF7" w14:textId="6A87C27B">
      <w:pPr>
        <w:pStyle w:val="SourceCode"/>
        <w:rPr>
          <w:rStyle w:val="VerbatimChar"/>
        </w:rPr>
      </w:pPr>
      <w:r w:rsidRPr="00384E57">
        <w:rPr>
          <w:rStyle w:val="VerbatimChar"/>
        </w:rPr>
        <w:t xml:space="preserve">          },</w:t>
      </w:r>
    </w:p>
    <w:p w:rsidRPr="00384E57" w:rsidR="003B3FF5" w:rsidP="003B3FF5" w:rsidRDefault="003B3FF5" w14:paraId="359A3C3D" w14:textId="77777777">
      <w:pPr>
        <w:pStyle w:val="SourceCode"/>
        <w:rPr>
          <w:rStyle w:val="VerbatimChar"/>
        </w:rPr>
      </w:pPr>
      <w:r w:rsidRPr="00384E57">
        <w:rPr>
          <w:rStyle w:val="VerbatimChar"/>
        </w:rPr>
        <w:t xml:space="preserve">          "</w:t>
      </w:r>
      <w:proofErr w:type="spellStart"/>
      <w:r>
        <w:rPr>
          <w:rStyle w:val="VerbatimChar"/>
        </w:rPr>
        <w:t>isChannelCreationEnabled</w:t>
      </w:r>
      <w:proofErr w:type="spellEnd"/>
      <w:r w:rsidRPr="00384E57">
        <w:rPr>
          <w:rStyle w:val="VerbatimChar"/>
        </w:rPr>
        <w:t>": {</w:t>
      </w:r>
    </w:p>
    <w:p w:rsidR="003B3FF5" w:rsidP="003B3FF5" w:rsidRDefault="003B3FF5" w14:paraId="7905C713"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Pr="00384E57" w:rsidR="003B3FF5" w:rsidP="003B3FF5" w:rsidRDefault="003B3FF5" w14:paraId="6DB318B7" w14:textId="77777777">
      <w:pPr>
        <w:pStyle w:val="SourceCode"/>
        <w:rPr>
          <w:rStyle w:val="VerbatimChar"/>
        </w:rPr>
      </w:pPr>
      <w:r w:rsidRPr="00384E57">
        <w:rPr>
          <w:rStyle w:val="VerbatimChar"/>
        </w:rPr>
        <w:t xml:space="preserve">          },</w:t>
      </w:r>
    </w:p>
    <w:p w:rsidRPr="00384E57" w:rsidR="003B3FF5" w:rsidP="003B3FF5" w:rsidRDefault="003B3FF5" w14:paraId="0AC80537" w14:textId="77777777">
      <w:pPr>
        <w:pStyle w:val="SourceCode"/>
        <w:rPr>
          <w:rStyle w:val="VerbatimChar"/>
        </w:rPr>
      </w:pPr>
      <w:r w:rsidRPr="00384E57">
        <w:rPr>
          <w:rStyle w:val="VerbatimChar"/>
        </w:rPr>
        <w:t xml:space="preserve">          "</w:t>
      </w:r>
      <w:proofErr w:type="spellStart"/>
      <w:r>
        <w:rPr>
          <w:rStyle w:val="VerbatimChar"/>
        </w:rPr>
        <w:t>isOpenChannelSecuringEnabled</w:t>
      </w:r>
      <w:proofErr w:type="spellEnd"/>
      <w:r w:rsidRPr="00384E57">
        <w:rPr>
          <w:rStyle w:val="VerbatimChar"/>
        </w:rPr>
        <w:t>": {</w:t>
      </w:r>
    </w:p>
    <w:p w:rsidR="003B3FF5" w:rsidP="003B3FF5" w:rsidRDefault="003B3FF5" w14:paraId="367CD5A4"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Pr="00384E57" w:rsidR="003B3FF5" w:rsidP="003B3FF5" w:rsidRDefault="003B3FF5" w14:paraId="6E1CB311" w14:textId="77777777">
      <w:pPr>
        <w:pStyle w:val="SourceCode"/>
        <w:rPr>
          <w:rStyle w:val="VerbatimChar"/>
        </w:rPr>
      </w:pPr>
      <w:r w:rsidRPr="00384E57">
        <w:rPr>
          <w:rStyle w:val="VerbatimChar"/>
        </w:rPr>
        <w:t xml:space="preserve">          },</w:t>
      </w:r>
    </w:p>
    <w:p w:rsidRPr="00384E57" w:rsidR="003B3FF5" w:rsidP="003B3FF5" w:rsidRDefault="003B3FF5" w14:paraId="5E0E7FBF" w14:textId="77777777">
      <w:pPr>
        <w:pStyle w:val="SourceCode"/>
        <w:rPr>
          <w:rStyle w:val="VerbatimChar"/>
        </w:rPr>
      </w:pPr>
      <w:r w:rsidRPr="00384E57">
        <w:rPr>
          <w:rStyle w:val="VerbatimChar"/>
        </w:rPr>
        <w:t xml:space="preserve">          "</w:t>
      </w:r>
      <w:proofErr w:type="spellStart"/>
      <w:r>
        <w:rPr>
          <w:rStyle w:val="VerbatimChar"/>
        </w:rPr>
        <w:t>isWhitelistRequired</w:t>
      </w:r>
      <w:proofErr w:type="spellEnd"/>
      <w:r w:rsidRPr="00384E57">
        <w:rPr>
          <w:rStyle w:val="VerbatimChar"/>
        </w:rPr>
        <w:t>": {</w:t>
      </w:r>
    </w:p>
    <w:p w:rsidR="003B3FF5" w:rsidP="003B3FF5" w:rsidRDefault="003B3FF5" w14:paraId="6D47A3DE"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Pr="00384E57" w:rsidR="003B3FF5" w:rsidP="003621A3" w:rsidRDefault="003B3FF5" w14:paraId="5FFEDF8E" w14:textId="00CAE0B9">
      <w:pPr>
        <w:pStyle w:val="SourceCode"/>
        <w:rPr>
          <w:rStyle w:val="VerbatimChar"/>
        </w:rPr>
      </w:pPr>
      <w:r w:rsidRPr="00384E57">
        <w:rPr>
          <w:rStyle w:val="VerbatimChar"/>
        </w:rPr>
        <w:t xml:space="preserve">          },</w:t>
      </w:r>
    </w:p>
    <w:p w:rsidRPr="00384E57" w:rsidR="003B3FF5" w:rsidP="003B3FF5" w:rsidRDefault="003B3FF5" w14:paraId="4FD3410C" w14:textId="77777777">
      <w:pPr>
        <w:pStyle w:val="SourceCode"/>
        <w:rPr>
          <w:rStyle w:val="VerbatimChar"/>
        </w:rPr>
      </w:pPr>
      <w:r w:rsidRPr="00384E57">
        <w:rPr>
          <w:rStyle w:val="VerbatimChar"/>
        </w:rPr>
        <w:t xml:space="preserve">          "</w:t>
      </w:r>
      <w:proofErr w:type="spellStart"/>
      <w:r>
        <w:rPr>
          <w:rStyle w:val="VerbatimChar"/>
        </w:rPr>
        <w:t>additionalInformationURL</w:t>
      </w:r>
      <w:proofErr w:type="spellEnd"/>
      <w:r w:rsidRPr="00384E57">
        <w:rPr>
          <w:rStyle w:val="VerbatimChar"/>
        </w:rPr>
        <w:t>": {</w:t>
      </w:r>
    </w:p>
    <w:p w:rsidRPr="00384E57" w:rsidR="003B3FF5" w:rsidP="003B3FF5" w:rsidRDefault="003B3FF5" w14:paraId="767349DD" w14:textId="5A08912E">
      <w:pPr>
        <w:pStyle w:val="SourceCode"/>
        <w:rPr>
          <w:rStyle w:val="VerbatimChar"/>
        </w:rPr>
      </w:pPr>
      <w:r w:rsidRPr="00384E57">
        <w:rPr>
          <w:rStyle w:val="VerbatimChar"/>
        </w:rPr>
        <w:t xml:space="preserve">            "type": "</w:t>
      </w:r>
      <w:r>
        <w:rPr>
          <w:rStyle w:val="VerbatimChar"/>
        </w:rPr>
        <w:t>string</w:t>
      </w:r>
      <w:r w:rsidRPr="00384E57">
        <w:rPr>
          <w:rStyle w:val="VerbatimChar"/>
        </w:rPr>
        <w:t>"</w:t>
      </w:r>
    </w:p>
    <w:p w:rsidRPr="00384E57" w:rsidR="003B3FF5" w:rsidP="003B3FF5" w:rsidRDefault="003B3FF5" w14:paraId="6778C742" w14:textId="77777777">
      <w:pPr>
        <w:pStyle w:val="SourceCode"/>
        <w:rPr>
          <w:rStyle w:val="VerbatimChar"/>
        </w:rPr>
      </w:pPr>
      <w:r w:rsidRPr="00384E57">
        <w:rPr>
          <w:rStyle w:val="VerbatimChar"/>
        </w:rPr>
        <w:t xml:space="preserve">          }</w:t>
      </w:r>
    </w:p>
    <w:p w:rsidR="003B3FF5" w:rsidP="003B3FF5" w:rsidRDefault="003B3FF5" w14:paraId="1F812584" w14:textId="7402B128">
      <w:pPr>
        <w:pStyle w:val="SourceCode"/>
        <w:rPr>
          <w:rStyle w:val="VerbatimChar"/>
        </w:rPr>
      </w:pPr>
      <w:r w:rsidRPr="00384E57">
        <w:rPr>
          <w:rStyle w:val="VerbatimChar"/>
        </w:rPr>
        <w:t xml:space="preserve">        }</w:t>
      </w:r>
      <w:r w:rsidR="002B727F">
        <w:rPr>
          <w:rStyle w:val="VerbatimChar"/>
        </w:rPr>
        <w:t>,</w:t>
      </w:r>
    </w:p>
    <w:p w:rsidRPr="00384E57" w:rsidR="002B727F" w:rsidP="002B727F" w:rsidRDefault="002B727F" w14:paraId="539176F8" w14:textId="77777777">
      <w:pPr>
        <w:pStyle w:val="SourceCode"/>
        <w:rPr>
          <w:rStyle w:val="VerbatimChar"/>
        </w:rPr>
      </w:pPr>
      <w:r w:rsidRPr="00384E57">
        <w:rPr>
          <w:rStyle w:val="VerbatimChar"/>
        </w:rPr>
        <w:t xml:space="preserve">        "required": [</w:t>
      </w:r>
    </w:p>
    <w:p w:rsidRPr="00384E57" w:rsidR="002B727F" w:rsidP="002B727F" w:rsidRDefault="002B727F" w14:paraId="0E8DF50B" w14:textId="776C20EA">
      <w:pPr>
        <w:pStyle w:val="SourceCode"/>
        <w:rPr>
          <w:rStyle w:val="VerbatimChar"/>
        </w:rPr>
      </w:pPr>
      <w:r w:rsidRPr="00384E57">
        <w:rPr>
          <w:rStyle w:val="VerbatimChar"/>
        </w:rPr>
        <w:t xml:space="preserve">          "</w:t>
      </w:r>
      <w:proofErr w:type="spellStart"/>
      <w:r w:rsidR="000E6C6E">
        <w:t>i</w:t>
      </w:r>
      <w:r w:rsidR="00D82C89">
        <w:t>sXMLFilteringEnabled</w:t>
      </w:r>
      <w:proofErr w:type="spellEnd"/>
      <w:r w:rsidRPr="00384E57">
        <w:rPr>
          <w:rStyle w:val="VerbatimChar"/>
        </w:rPr>
        <w:t>",</w:t>
      </w:r>
    </w:p>
    <w:p w:rsidR="002B727F" w:rsidP="002B727F" w:rsidRDefault="002B727F" w14:paraId="76FE5E84" w14:textId="0A37A560">
      <w:pPr>
        <w:pStyle w:val="SourceCode"/>
        <w:rPr>
          <w:rStyle w:val="VerbatimChar"/>
        </w:rPr>
      </w:pPr>
      <w:r w:rsidRPr="00384E57">
        <w:rPr>
          <w:rStyle w:val="VerbatimChar"/>
        </w:rPr>
        <w:t xml:space="preserve">          "</w:t>
      </w:r>
      <w:proofErr w:type="spellStart"/>
      <w:r w:rsidR="000E6C6E">
        <w:t>i</w:t>
      </w:r>
      <w:r w:rsidR="00D82C89">
        <w:t>sJSONFilteringEnabled</w:t>
      </w:r>
      <w:proofErr w:type="spellEnd"/>
      <w:r w:rsidRPr="00384E57">
        <w:rPr>
          <w:rStyle w:val="VerbatimChar"/>
        </w:rPr>
        <w:t>"</w:t>
      </w:r>
      <w:r w:rsidR="00D82C89">
        <w:rPr>
          <w:rStyle w:val="VerbatimChar"/>
        </w:rPr>
        <w:t>,</w:t>
      </w:r>
    </w:p>
    <w:p w:rsidR="000E6C6E" w:rsidP="000E6C6E" w:rsidRDefault="000E6C6E" w14:paraId="6AE97F4D" w14:textId="13D00ACD">
      <w:pPr>
        <w:pStyle w:val="SourceCode"/>
        <w:rPr>
          <w:rStyle w:val="VerbatimChar"/>
        </w:rPr>
      </w:pPr>
      <w:r w:rsidRPr="00384E57">
        <w:rPr>
          <w:rStyle w:val="VerbatimChar"/>
        </w:rPr>
        <w:t xml:space="preserve">          "</w:t>
      </w:r>
      <w:proofErr w:type="spellStart"/>
      <w:r>
        <w:rPr>
          <w:rStyle w:val="VerbatimChar"/>
        </w:rPr>
        <w:t>s</w:t>
      </w:r>
      <w:r>
        <w:t>upportedContentFilteringLanguages</w:t>
      </w:r>
      <w:proofErr w:type="spellEnd"/>
      <w:r w:rsidRPr="00384E57">
        <w:rPr>
          <w:rStyle w:val="VerbatimChar"/>
        </w:rPr>
        <w:t>"</w:t>
      </w:r>
      <w:r>
        <w:rPr>
          <w:rStyle w:val="VerbatimChar"/>
        </w:rPr>
        <w:t>,</w:t>
      </w:r>
    </w:p>
    <w:p w:rsidR="00B66BF7" w:rsidP="000E6C6E" w:rsidRDefault="00B66BF7" w14:paraId="1FDC4B15" w14:textId="16890F27">
      <w:pPr>
        <w:pStyle w:val="SourceCode"/>
        <w:rPr>
          <w:rStyle w:val="VerbatimChar"/>
        </w:rPr>
      </w:pPr>
      <w:r>
        <w:rPr>
          <w:rStyle w:val="VerbatimChar"/>
        </w:rPr>
        <w:t xml:space="preserve">          “</w:t>
      </w:r>
      <w:proofErr w:type="spellStart"/>
      <w:r>
        <w:rPr>
          <w:rStyle w:val="VerbatimChar"/>
        </w:rPr>
        <w:t>s</w:t>
      </w:r>
      <w:r>
        <w:t>upportedAuthenticationTokenTypes</w:t>
      </w:r>
      <w:proofErr w:type="spellEnd"/>
      <w:r>
        <w:rPr>
          <w:rStyle w:val="VerbatimChar"/>
        </w:rPr>
        <w:t>”,</w:t>
      </w:r>
    </w:p>
    <w:p w:rsidR="000E6C6E" w:rsidP="000E6C6E" w:rsidRDefault="000E6C6E" w14:paraId="1AC59FC4" w14:textId="2F3B136B">
      <w:pPr>
        <w:pStyle w:val="SourceCode"/>
        <w:rPr>
          <w:rStyle w:val="VerbatimChar"/>
        </w:rPr>
      </w:pPr>
      <w:r w:rsidRPr="00384E57">
        <w:rPr>
          <w:rStyle w:val="VerbatimChar"/>
        </w:rPr>
        <w:t xml:space="preserve">          "</w:t>
      </w:r>
      <w:proofErr w:type="spellStart"/>
      <w:r>
        <w:rPr>
          <w:rStyle w:val="VerbatimChar"/>
        </w:rPr>
        <w:t>isDeadLetteringEnabled</w:t>
      </w:r>
      <w:proofErr w:type="spellEnd"/>
      <w:r w:rsidRPr="00384E57">
        <w:rPr>
          <w:rStyle w:val="VerbatimChar"/>
        </w:rPr>
        <w:t>"</w:t>
      </w:r>
      <w:r>
        <w:rPr>
          <w:rStyle w:val="VerbatimChar"/>
        </w:rPr>
        <w:t>,</w:t>
      </w:r>
    </w:p>
    <w:p w:rsidR="000E6C6E" w:rsidP="000E6C6E" w:rsidRDefault="000E6C6E" w14:paraId="463AB3C7" w14:textId="0864CB83">
      <w:pPr>
        <w:pStyle w:val="SourceCode"/>
        <w:rPr>
          <w:rStyle w:val="VerbatimChar"/>
        </w:rPr>
      </w:pPr>
      <w:r w:rsidRPr="00384E57">
        <w:rPr>
          <w:rStyle w:val="VerbatimChar"/>
        </w:rPr>
        <w:t xml:space="preserve">          "</w:t>
      </w:r>
      <w:proofErr w:type="spellStart"/>
      <w:r>
        <w:rPr>
          <w:rStyle w:val="VerbatimChar"/>
        </w:rPr>
        <w:t>isChannelCreationEnabled</w:t>
      </w:r>
      <w:proofErr w:type="spellEnd"/>
      <w:r w:rsidRPr="00384E57">
        <w:rPr>
          <w:rStyle w:val="VerbatimChar"/>
        </w:rPr>
        <w:t>"</w:t>
      </w:r>
      <w:r>
        <w:rPr>
          <w:rStyle w:val="VerbatimChar"/>
        </w:rPr>
        <w:t>,</w:t>
      </w:r>
    </w:p>
    <w:p w:rsidR="000E6C6E" w:rsidP="000E6C6E" w:rsidRDefault="000E6C6E" w14:paraId="550FB12F" w14:textId="1DE019B0">
      <w:pPr>
        <w:pStyle w:val="SourceCode"/>
        <w:rPr>
          <w:rStyle w:val="VerbatimChar"/>
        </w:rPr>
      </w:pPr>
      <w:r w:rsidRPr="00384E57">
        <w:rPr>
          <w:rStyle w:val="VerbatimChar"/>
        </w:rPr>
        <w:t xml:space="preserve">          "</w:t>
      </w:r>
      <w:proofErr w:type="spellStart"/>
      <w:r w:rsidR="005A4D02">
        <w:rPr>
          <w:rStyle w:val="VerbatimChar"/>
        </w:rPr>
        <w:t>isOpenChannelSecuringEnabled</w:t>
      </w:r>
      <w:proofErr w:type="spellEnd"/>
      <w:r w:rsidRPr="00384E57">
        <w:rPr>
          <w:rStyle w:val="VerbatimChar"/>
        </w:rPr>
        <w:t>"</w:t>
      </w:r>
      <w:r>
        <w:rPr>
          <w:rStyle w:val="VerbatimChar"/>
        </w:rPr>
        <w:t>,</w:t>
      </w:r>
    </w:p>
    <w:p w:rsidR="000E6C6E" w:rsidP="000E6C6E" w:rsidRDefault="000E6C6E" w14:paraId="560D3463" w14:textId="39463826">
      <w:pPr>
        <w:pStyle w:val="SourceCode"/>
        <w:rPr>
          <w:rStyle w:val="VerbatimChar"/>
        </w:rPr>
      </w:pPr>
      <w:r w:rsidRPr="00384E57">
        <w:rPr>
          <w:rStyle w:val="VerbatimChar"/>
        </w:rPr>
        <w:t xml:space="preserve">          "</w:t>
      </w:r>
      <w:proofErr w:type="spellStart"/>
      <w:r w:rsidR="005A4D02">
        <w:rPr>
          <w:rStyle w:val="VerbatimChar"/>
        </w:rPr>
        <w:t>isWhitelistRequired</w:t>
      </w:r>
      <w:proofErr w:type="spellEnd"/>
      <w:r w:rsidRPr="00384E57">
        <w:rPr>
          <w:rStyle w:val="VerbatimChar"/>
        </w:rPr>
        <w:t>"</w:t>
      </w:r>
      <w:r>
        <w:rPr>
          <w:rStyle w:val="VerbatimChar"/>
        </w:rPr>
        <w:t>,</w:t>
      </w:r>
    </w:p>
    <w:p w:rsidR="005A4D02" w:rsidP="005A4D02" w:rsidRDefault="005A4D02" w14:paraId="6D049C74" w14:textId="14077632">
      <w:pPr>
        <w:pStyle w:val="SourceCode"/>
        <w:rPr>
          <w:rStyle w:val="VerbatimChar"/>
        </w:rPr>
      </w:pPr>
      <w:r w:rsidRPr="00384E57">
        <w:rPr>
          <w:rStyle w:val="VerbatimChar"/>
        </w:rPr>
        <w:t xml:space="preserve">          "</w:t>
      </w:r>
      <w:proofErr w:type="spellStart"/>
      <w:r>
        <w:rPr>
          <w:rStyle w:val="VerbatimChar"/>
        </w:rPr>
        <w:t>isCertificateRequired</w:t>
      </w:r>
      <w:proofErr w:type="spellEnd"/>
      <w:r w:rsidRPr="00384E57">
        <w:rPr>
          <w:rStyle w:val="VerbatimChar"/>
        </w:rPr>
        <w:t>"</w:t>
      </w:r>
      <w:r>
        <w:rPr>
          <w:rStyle w:val="VerbatimChar"/>
        </w:rPr>
        <w:t>,</w:t>
      </w:r>
    </w:p>
    <w:p w:rsidR="005A4D02" w:rsidP="005A4D02" w:rsidRDefault="005A4D02" w14:paraId="7D136B34" w14:textId="1D22399B">
      <w:pPr>
        <w:pStyle w:val="SourceCode"/>
        <w:rPr>
          <w:rStyle w:val="VerbatimChar"/>
        </w:rPr>
      </w:pPr>
      <w:r w:rsidRPr="00384E57">
        <w:rPr>
          <w:rStyle w:val="VerbatimChar"/>
        </w:rPr>
        <w:t xml:space="preserve">          "</w:t>
      </w:r>
      <w:proofErr w:type="spellStart"/>
      <w:r>
        <w:rPr>
          <w:rStyle w:val="VerbatimChar"/>
        </w:rPr>
        <w:t>additionalInformationURL</w:t>
      </w:r>
      <w:proofErr w:type="spellEnd"/>
      <w:r w:rsidRPr="00384E57">
        <w:rPr>
          <w:rStyle w:val="VerbatimChar"/>
        </w:rPr>
        <w:t>"</w:t>
      </w:r>
    </w:p>
    <w:p w:rsidRPr="00384E57" w:rsidR="002B727F" w:rsidP="002B727F" w:rsidRDefault="002B727F" w14:paraId="177CDEA6" w14:textId="77777777">
      <w:pPr>
        <w:pStyle w:val="SourceCode"/>
        <w:rPr>
          <w:rStyle w:val="VerbatimChar"/>
        </w:rPr>
      </w:pPr>
      <w:r w:rsidRPr="00384E57">
        <w:rPr>
          <w:rStyle w:val="VerbatimChar"/>
        </w:rPr>
        <w:t xml:space="preserve">        ]</w:t>
      </w:r>
    </w:p>
    <w:p w:rsidR="003B3FF5" w:rsidP="003B3FF5" w:rsidRDefault="003B3FF5" w14:paraId="3888FA11" w14:textId="77777777">
      <w:pPr>
        <w:pStyle w:val="SourceCode"/>
        <w:rPr>
          <w:rStyle w:val="VerbatimChar"/>
        </w:rPr>
      </w:pPr>
      <w:r w:rsidRPr="00384E57">
        <w:rPr>
          <w:rStyle w:val="VerbatimChar"/>
        </w:rPr>
        <w:lastRenderedPageBreak/>
        <w:t xml:space="preserve">      }</w:t>
      </w:r>
    </w:p>
    <w:p w:rsidR="005C01BF" w:rsidP="005C01BF" w:rsidRDefault="32F11E79" w14:paraId="10676A02" w14:textId="77777777">
      <w:pPr>
        <w:pStyle w:val="Heading2"/>
      </w:pPr>
      <w:bookmarkStart w:name="_Toc32417411" w:id="500"/>
      <w:proofErr w:type="spellStart"/>
      <w:r>
        <w:t>UsernameToken</w:t>
      </w:r>
      <w:bookmarkEnd w:id="500"/>
      <w:proofErr w:type="spellEnd"/>
    </w:p>
    <w:p w:rsidRPr="00384E57" w:rsidR="005C01BF" w:rsidP="005C01BF" w:rsidRDefault="005C01BF" w14:paraId="6A5A984E" w14:textId="77777777">
      <w:pPr>
        <w:pStyle w:val="SourceCode"/>
        <w:rPr>
          <w:rStyle w:val="VerbatimChar"/>
        </w:rPr>
      </w:pPr>
      <w:r w:rsidRPr="00384E57">
        <w:rPr>
          <w:rStyle w:val="VerbatimChar"/>
        </w:rPr>
        <w:t xml:space="preserve"> "</w:t>
      </w:r>
      <w:proofErr w:type="spellStart"/>
      <w:r w:rsidRPr="00384E57">
        <w:rPr>
          <w:rStyle w:val="VerbatimChar"/>
        </w:rPr>
        <w:t>UsernameToken</w:t>
      </w:r>
      <w:proofErr w:type="spellEnd"/>
      <w:r w:rsidRPr="00384E57">
        <w:rPr>
          <w:rStyle w:val="VerbatimChar"/>
        </w:rPr>
        <w:t>": {</w:t>
      </w:r>
    </w:p>
    <w:p w:rsidRPr="00384E57" w:rsidR="005C01BF" w:rsidP="005C01BF" w:rsidRDefault="005C01BF" w14:paraId="3091D06A" w14:textId="77777777">
      <w:pPr>
        <w:pStyle w:val="SourceCode"/>
        <w:rPr>
          <w:rStyle w:val="VerbatimChar"/>
        </w:rPr>
      </w:pPr>
      <w:r w:rsidRPr="00384E57">
        <w:rPr>
          <w:rStyle w:val="VerbatimChar"/>
        </w:rPr>
        <w:t xml:space="preserve">        "type": "object",</w:t>
      </w:r>
    </w:p>
    <w:p w:rsidRPr="00384E57" w:rsidR="005C01BF" w:rsidP="005C01BF" w:rsidRDefault="005C01BF" w14:paraId="64F53172" w14:textId="77777777">
      <w:pPr>
        <w:pStyle w:val="SourceCode"/>
        <w:rPr>
          <w:rStyle w:val="VerbatimChar"/>
        </w:rPr>
      </w:pPr>
      <w:r w:rsidRPr="00384E57">
        <w:rPr>
          <w:rStyle w:val="VerbatimChar"/>
        </w:rPr>
        <w:t xml:space="preserve">        "properties": {</w:t>
      </w:r>
    </w:p>
    <w:p w:rsidRPr="00384E57" w:rsidR="005C01BF" w:rsidP="005C01BF" w:rsidRDefault="005C01BF" w14:paraId="2D76D26F" w14:textId="77777777">
      <w:pPr>
        <w:pStyle w:val="SourceCode"/>
        <w:rPr>
          <w:rStyle w:val="VerbatimChar"/>
        </w:rPr>
      </w:pPr>
      <w:r w:rsidRPr="00384E57">
        <w:rPr>
          <w:rStyle w:val="VerbatimChar"/>
        </w:rPr>
        <w:t xml:space="preserve">          "username": {</w:t>
      </w:r>
    </w:p>
    <w:p w:rsidRPr="00384E57" w:rsidR="005C01BF" w:rsidP="005C01BF" w:rsidRDefault="005C01BF" w14:paraId="4273B501" w14:textId="77777777">
      <w:pPr>
        <w:pStyle w:val="SourceCode"/>
        <w:rPr>
          <w:rStyle w:val="VerbatimChar"/>
        </w:rPr>
      </w:pPr>
      <w:r w:rsidRPr="00384E57">
        <w:rPr>
          <w:rStyle w:val="VerbatimChar"/>
        </w:rPr>
        <w:t xml:space="preserve">            "type": "string"</w:t>
      </w:r>
    </w:p>
    <w:p w:rsidRPr="00384E57" w:rsidR="005C01BF" w:rsidP="005C01BF" w:rsidRDefault="005C01BF" w14:paraId="6BF3C88B" w14:textId="77777777">
      <w:pPr>
        <w:pStyle w:val="SourceCode"/>
        <w:rPr>
          <w:rStyle w:val="VerbatimChar"/>
        </w:rPr>
      </w:pPr>
      <w:r w:rsidRPr="00384E57">
        <w:rPr>
          <w:rStyle w:val="VerbatimChar"/>
        </w:rPr>
        <w:t xml:space="preserve">          },</w:t>
      </w:r>
    </w:p>
    <w:p w:rsidRPr="00384E57" w:rsidR="005C01BF" w:rsidP="005C01BF" w:rsidRDefault="005C01BF" w14:paraId="02616CE5" w14:textId="77777777">
      <w:pPr>
        <w:pStyle w:val="SourceCode"/>
        <w:rPr>
          <w:rStyle w:val="VerbatimChar"/>
        </w:rPr>
      </w:pPr>
      <w:r w:rsidRPr="00384E57">
        <w:rPr>
          <w:rStyle w:val="VerbatimChar"/>
        </w:rPr>
        <w:t xml:space="preserve">          "password": {</w:t>
      </w:r>
    </w:p>
    <w:p w:rsidRPr="00384E57" w:rsidR="005C01BF" w:rsidP="005C01BF" w:rsidRDefault="005C01BF" w14:paraId="6E9B2BFC" w14:textId="77777777">
      <w:pPr>
        <w:pStyle w:val="SourceCode"/>
        <w:rPr>
          <w:rStyle w:val="VerbatimChar"/>
        </w:rPr>
      </w:pPr>
      <w:r w:rsidRPr="00384E57">
        <w:rPr>
          <w:rStyle w:val="VerbatimChar"/>
        </w:rPr>
        <w:t xml:space="preserve">            "type": "string",</w:t>
      </w:r>
    </w:p>
    <w:p w:rsidRPr="00384E57" w:rsidR="005C01BF" w:rsidP="005C01BF" w:rsidRDefault="005C01BF" w14:paraId="51F3557D" w14:textId="77777777">
      <w:pPr>
        <w:pStyle w:val="SourceCode"/>
        <w:rPr>
          <w:rStyle w:val="VerbatimChar"/>
        </w:rPr>
      </w:pPr>
      <w:r w:rsidRPr="00384E57">
        <w:rPr>
          <w:rStyle w:val="VerbatimChar"/>
        </w:rPr>
        <w:t xml:space="preserve">            "format": "password"</w:t>
      </w:r>
    </w:p>
    <w:p w:rsidRPr="00384E57" w:rsidR="005C01BF" w:rsidP="005C01BF" w:rsidRDefault="005C01BF" w14:paraId="7F237F63" w14:textId="77777777">
      <w:pPr>
        <w:pStyle w:val="SourceCode"/>
        <w:rPr>
          <w:rStyle w:val="VerbatimChar"/>
        </w:rPr>
      </w:pPr>
      <w:r w:rsidRPr="00384E57">
        <w:rPr>
          <w:rStyle w:val="VerbatimChar"/>
        </w:rPr>
        <w:t xml:space="preserve">          }</w:t>
      </w:r>
    </w:p>
    <w:p w:rsidRPr="00384E57" w:rsidR="005C01BF" w:rsidP="005C01BF" w:rsidRDefault="005C01BF" w14:paraId="0FDAF726" w14:textId="77777777">
      <w:pPr>
        <w:pStyle w:val="SourceCode"/>
        <w:rPr>
          <w:rStyle w:val="VerbatimChar"/>
        </w:rPr>
      </w:pPr>
      <w:r w:rsidRPr="00384E57">
        <w:rPr>
          <w:rStyle w:val="VerbatimChar"/>
        </w:rPr>
        <w:t xml:space="preserve">        },</w:t>
      </w:r>
    </w:p>
    <w:p w:rsidRPr="00384E57" w:rsidR="005C01BF" w:rsidP="005C01BF" w:rsidRDefault="005C01BF" w14:paraId="5E481BC9" w14:textId="77777777">
      <w:pPr>
        <w:pStyle w:val="SourceCode"/>
        <w:rPr>
          <w:rStyle w:val="VerbatimChar"/>
        </w:rPr>
      </w:pPr>
      <w:r w:rsidRPr="00384E57">
        <w:rPr>
          <w:rStyle w:val="VerbatimChar"/>
        </w:rPr>
        <w:t xml:space="preserve">        "required": [</w:t>
      </w:r>
    </w:p>
    <w:p w:rsidRPr="00384E57" w:rsidR="005C01BF" w:rsidP="005C01BF" w:rsidRDefault="005C01BF" w14:paraId="0F5EC397" w14:textId="77777777">
      <w:pPr>
        <w:pStyle w:val="SourceCode"/>
        <w:rPr>
          <w:rStyle w:val="VerbatimChar"/>
        </w:rPr>
      </w:pPr>
      <w:r w:rsidRPr="00384E57">
        <w:rPr>
          <w:rStyle w:val="VerbatimChar"/>
        </w:rPr>
        <w:t xml:space="preserve">          "password",</w:t>
      </w:r>
    </w:p>
    <w:p w:rsidRPr="00384E57" w:rsidR="005C01BF" w:rsidP="005C01BF" w:rsidRDefault="005C01BF" w14:paraId="41823BF7" w14:textId="77777777">
      <w:pPr>
        <w:pStyle w:val="SourceCode"/>
        <w:rPr>
          <w:rStyle w:val="VerbatimChar"/>
        </w:rPr>
      </w:pPr>
      <w:r w:rsidRPr="00384E57">
        <w:rPr>
          <w:rStyle w:val="VerbatimChar"/>
        </w:rPr>
        <w:t xml:space="preserve">          "username"</w:t>
      </w:r>
    </w:p>
    <w:p w:rsidRPr="00384E57" w:rsidR="005C01BF" w:rsidP="005C01BF" w:rsidRDefault="005C01BF" w14:paraId="3C4350D7" w14:textId="77777777">
      <w:pPr>
        <w:pStyle w:val="SourceCode"/>
        <w:rPr>
          <w:rStyle w:val="VerbatimChar"/>
        </w:rPr>
      </w:pPr>
      <w:r w:rsidRPr="00384E57">
        <w:rPr>
          <w:rStyle w:val="VerbatimChar"/>
        </w:rPr>
        <w:t xml:space="preserve">        ]</w:t>
      </w:r>
    </w:p>
    <w:p w:rsidRPr="00384E57" w:rsidR="005C01BF" w:rsidP="005C01BF" w:rsidRDefault="005C01BF" w14:paraId="7D812756" w14:textId="77777777">
      <w:pPr>
        <w:pStyle w:val="SourceCode"/>
        <w:rPr>
          <w:rStyle w:val="VerbatimChar"/>
        </w:rPr>
      </w:pPr>
      <w:r w:rsidRPr="00384E57">
        <w:rPr>
          <w:rStyle w:val="VerbatimChar"/>
        </w:rPr>
        <w:t xml:space="preserve">      }</w:t>
      </w:r>
    </w:p>
    <w:p w:rsidR="00811CC4" w:rsidP="001936FB" w:rsidRDefault="00497EE1" w14:paraId="1D4B0A1D" w14:textId="0E9D9A70">
      <w:pPr>
        <w:pStyle w:val="Heading1"/>
      </w:pPr>
      <w:bookmarkStart w:name="_Ref32324583" w:id="501"/>
      <w:bookmarkStart w:name="_Toc32417412" w:id="502"/>
      <w:bookmarkStart w:name="_Hlk31375009" w:id="503"/>
      <w:r>
        <w:t>Security Architecture</w:t>
      </w:r>
      <w:bookmarkEnd w:id="443"/>
      <w:bookmarkEnd w:id="501"/>
      <w:bookmarkEnd w:id="502"/>
    </w:p>
    <w:p w:rsidR="00967C82" w:rsidP="00967C82" w:rsidRDefault="00B03EA3" w14:paraId="57F514E0" w14:textId="7EBDD12D">
      <w:pPr>
        <w:pStyle w:val="BodyText"/>
      </w:pPr>
      <w:r>
        <w:t>The general Service Requirements only provide security requirements related to authenticating operations against the channels on which they will be performed. This section considers security from an inter-enterprise context</w:t>
      </w:r>
      <w:r w:rsidR="00B36AD0">
        <w:t>.</w:t>
      </w:r>
      <w:r>
        <w:t xml:space="preserve"> It defines 4 levels of security to which ISBM implementations may conform.</w:t>
      </w:r>
      <w:r w:rsidR="00B36AD0">
        <w:t xml:space="preserve"> In this version of </w:t>
      </w:r>
      <w:r>
        <w:t xml:space="preserve">the </w:t>
      </w:r>
      <w:r w:rsidR="00B36AD0">
        <w:t xml:space="preserve">specification, these security levels are introduced and briefly discussed. In </w:t>
      </w:r>
      <w:r>
        <w:t xml:space="preserve">future revisions </w:t>
      </w:r>
      <w:r w:rsidR="00B36AD0">
        <w:t xml:space="preserve">of </w:t>
      </w:r>
      <w:r>
        <w:t xml:space="preserve">this </w:t>
      </w:r>
      <w:r w:rsidR="00B36AD0">
        <w:t xml:space="preserve">specification, the following security levels will be </w:t>
      </w:r>
      <w:r>
        <w:t xml:space="preserve">associated with concrete requirements </w:t>
      </w:r>
      <w:r w:rsidR="00ED0A6C">
        <w:t>for the services in general and requirements for specific services where necessary</w:t>
      </w:r>
      <w:r w:rsidR="00B36AD0">
        <w:t>.</w:t>
      </w:r>
    </w:p>
    <w:p w:rsidR="00B36AD0" w:rsidP="00B36AD0" w:rsidRDefault="00B36AD0" w14:paraId="0C0262C4" w14:textId="62C94544">
      <w:pPr>
        <w:pStyle w:val="Heading2"/>
      </w:pPr>
      <w:bookmarkStart w:name="_Toc25357207" w:id="504"/>
      <w:bookmarkStart w:name="_Toc32417413" w:id="505"/>
      <w:r>
        <w:t>Security Level 1</w:t>
      </w:r>
      <w:bookmarkEnd w:id="504"/>
      <w:r w:rsidR="00B03EA3">
        <w:t xml:space="preserve"> – None</w:t>
      </w:r>
      <w:bookmarkEnd w:id="505"/>
    </w:p>
    <w:p w:rsidR="00ED0A6C" w:rsidP="00ED0A6C" w:rsidRDefault="00ED0A6C" w14:paraId="6978225C" w14:textId="6F378179">
      <w:pPr>
        <w:pStyle w:val="BodyText"/>
      </w:pPr>
      <w:r>
        <w:t>Security Level 1 is characterized by fulfilling no security criteria. That is:</w:t>
      </w:r>
    </w:p>
    <w:p w:rsidR="00ED0A6C" w:rsidP="004E4AD8" w:rsidRDefault="00ED0A6C" w14:paraId="3F6EE0D0" w14:textId="7C601307">
      <w:pPr>
        <w:pStyle w:val="BodyText"/>
        <w:numPr>
          <w:ilvl w:val="0"/>
          <w:numId w:val="10"/>
        </w:numPr>
      </w:pPr>
      <w:r>
        <w:t>SSL/TLS are NOT used for transport layer security</w:t>
      </w:r>
    </w:p>
    <w:p w:rsidR="00ED0A6C" w:rsidP="004E4AD8" w:rsidRDefault="00ED0A6C" w14:paraId="0CC6F745" w14:textId="520AC5D4">
      <w:pPr>
        <w:pStyle w:val="BodyText"/>
        <w:numPr>
          <w:ilvl w:val="0"/>
          <w:numId w:val="10"/>
        </w:numPr>
      </w:pPr>
      <w:r>
        <w:t>Security tokens are NOT used to secure channels, or tokens are exchanged in the clear without encryption</w:t>
      </w:r>
    </w:p>
    <w:p w:rsidR="00A14411" w:rsidP="004E4AD8" w:rsidRDefault="00A14411" w14:paraId="02543BEC" w14:textId="677EBD48">
      <w:pPr>
        <w:pStyle w:val="BodyText"/>
        <w:numPr>
          <w:ilvl w:val="0"/>
          <w:numId w:val="10"/>
        </w:numPr>
      </w:pPr>
      <w:r>
        <w:t>Security tokens MAY or MAY NOT be stored encrypted, if used</w:t>
      </w:r>
    </w:p>
    <w:p w:rsidR="00ED0A6C" w:rsidP="004E4AD8" w:rsidRDefault="00ED0A6C" w14:paraId="5CD5089C" w14:textId="5733D84A">
      <w:pPr>
        <w:pStyle w:val="BodyText"/>
        <w:numPr>
          <w:ilvl w:val="0"/>
          <w:numId w:val="10"/>
        </w:numPr>
      </w:pPr>
      <w:r>
        <w:t>Certificates are NOT used for confirming identity</w:t>
      </w:r>
    </w:p>
    <w:p w:rsidR="00ED0A6C" w:rsidP="00ED0A6C" w:rsidRDefault="00ED0A6C" w14:paraId="7AFD8019" w14:textId="26B2D70A">
      <w:pPr>
        <w:pStyle w:val="Heading3"/>
      </w:pPr>
      <w:bookmarkStart w:name="_Toc32417414" w:id="506"/>
      <w:r>
        <w:t>Usage Scenarios</w:t>
      </w:r>
      <w:bookmarkEnd w:id="506"/>
    </w:p>
    <w:p w:rsidR="00F774B2" w:rsidP="00ED0A6C" w:rsidRDefault="00F774B2" w14:paraId="68692159" w14:textId="520F21EF">
      <w:pPr>
        <w:pStyle w:val="BodyText"/>
      </w:pPr>
      <w:r>
        <w:t xml:space="preserve">This security level is </w:t>
      </w:r>
      <w:r w:rsidR="00A14411">
        <w:t>NOT RECOMMENDED</w:t>
      </w:r>
      <w:r w:rsidRPr="00967C82" w:rsidR="00967C82">
        <w:t xml:space="preserve"> for </w:t>
      </w:r>
      <w:r w:rsidRPr="00967C82">
        <w:t>production</w:t>
      </w:r>
      <w:r>
        <w:t xml:space="preserve"> environment</w:t>
      </w:r>
      <w:r w:rsidR="00A14411">
        <w:t xml:space="preserve">s. However, it MAY be suitable for use </w:t>
      </w:r>
      <w:r>
        <w:t>in</w:t>
      </w:r>
      <w:r w:rsidRPr="00967C82" w:rsidR="00967C82">
        <w:t xml:space="preserve"> development and testing </w:t>
      </w:r>
      <w:r>
        <w:t>environment</w:t>
      </w:r>
      <w:r w:rsidR="00A14411">
        <w:t>s</w:t>
      </w:r>
      <w:r w:rsidRPr="00967C82" w:rsidR="00967C82">
        <w:t xml:space="preserve">. </w:t>
      </w:r>
      <w:r>
        <w:t xml:space="preserve">It </w:t>
      </w:r>
      <w:r w:rsidR="00A14411">
        <w:t>MAY</w:t>
      </w:r>
      <w:r w:rsidRPr="00967C82" w:rsidR="00967C82">
        <w:t xml:space="preserve"> </w:t>
      </w:r>
      <w:r>
        <w:t xml:space="preserve">also be </w:t>
      </w:r>
      <w:r w:rsidRPr="00967C82" w:rsidR="00967C82">
        <w:t>use</w:t>
      </w:r>
      <w:r>
        <w:t>d</w:t>
      </w:r>
      <w:r w:rsidRPr="00967C82" w:rsidR="00967C82">
        <w:t xml:space="preserve"> in known restricted environments, </w:t>
      </w:r>
      <w:r w:rsidR="00A14411">
        <w:t>such as</w:t>
      </w:r>
      <w:r w:rsidRPr="00967C82" w:rsidR="00967C82">
        <w:t xml:space="preserve"> isolated networks.</w:t>
      </w:r>
    </w:p>
    <w:p w:rsidR="00F774B2" w:rsidP="00F774B2" w:rsidRDefault="00F774B2" w14:paraId="6AE170FA" w14:textId="31096F97">
      <w:pPr>
        <w:pStyle w:val="Heading2"/>
      </w:pPr>
      <w:bookmarkStart w:name="_Toc25357208" w:id="507"/>
      <w:bookmarkStart w:name="_Toc32417415" w:id="508"/>
      <w:r>
        <w:t>Security Level 2</w:t>
      </w:r>
      <w:bookmarkEnd w:id="507"/>
      <w:r w:rsidR="00A14411">
        <w:t xml:space="preserve"> – Core Security</w:t>
      </w:r>
      <w:bookmarkEnd w:id="508"/>
    </w:p>
    <w:p w:rsidR="00A14411" w:rsidP="00ED0A6C" w:rsidRDefault="00A14411" w14:paraId="0466933F" w14:textId="6CCBE198">
      <w:pPr>
        <w:pStyle w:val="BodyText"/>
      </w:pPr>
      <w:r>
        <w:t xml:space="preserve">Security Level 2, Core Security, provides a basic set of security requirements. </w:t>
      </w:r>
      <w:r w:rsidRPr="00ED0A6C">
        <w:t xml:space="preserve">In contrast to Security level 1, </w:t>
      </w:r>
      <w:r>
        <w:t>this security level is characterized by providing transport layer security and securing tokens at rest, that is:</w:t>
      </w:r>
    </w:p>
    <w:p w:rsidR="00A14411" w:rsidP="004E4AD8" w:rsidRDefault="00F774B2" w14:paraId="7C228722" w14:textId="77777777">
      <w:pPr>
        <w:pStyle w:val="BodyText"/>
        <w:numPr>
          <w:ilvl w:val="0"/>
          <w:numId w:val="11"/>
        </w:numPr>
      </w:pPr>
      <w:r>
        <w:t>A</w:t>
      </w:r>
      <w:r w:rsidRPr="00967C82" w:rsidR="00967C82">
        <w:t xml:space="preserve">ll </w:t>
      </w:r>
      <w:r>
        <w:t xml:space="preserve">the </w:t>
      </w:r>
      <w:r w:rsidRPr="00967C82" w:rsidR="00967C82">
        <w:t xml:space="preserve">communications </w:t>
      </w:r>
      <w:r w:rsidR="00A14411">
        <w:t xml:space="preserve">MUST use transport layer security, e.g., </w:t>
      </w:r>
      <w:r w:rsidRPr="00967C82" w:rsidR="00967C82">
        <w:t>SSL/TLS</w:t>
      </w:r>
    </w:p>
    <w:p w:rsidR="00A14411" w:rsidP="004E4AD8" w:rsidRDefault="00F774B2" w14:paraId="5B3B6AE4" w14:textId="58A6FD5F">
      <w:pPr>
        <w:pStyle w:val="BodyText"/>
        <w:numPr>
          <w:ilvl w:val="0"/>
          <w:numId w:val="11"/>
        </w:numPr>
      </w:pPr>
      <w:r>
        <w:lastRenderedPageBreak/>
        <w:t xml:space="preserve">Security tokens </w:t>
      </w:r>
      <w:r w:rsidR="00A14411">
        <w:t>MAY be used but MUST be are stored encrypted by the ISBM Service Provider</w:t>
      </w:r>
    </w:p>
    <w:p w:rsidR="00A14411" w:rsidP="004E4AD8" w:rsidRDefault="00A14411" w14:paraId="3FBD06EC" w14:textId="77777777">
      <w:pPr>
        <w:pStyle w:val="BodyText"/>
        <w:numPr>
          <w:ilvl w:val="0"/>
          <w:numId w:val="11"/>
        </w:numPr>
      </w:pPr>
      <w:r>
        <w:t>B</w:t>
      </w:r>
      <w:r w:rsidRPr="00967C82" w:rsidR="00967C82">
        <w:t xml:space="preserve">est practices are used to exchange/configure security tokens </w:t>
      </w:r>
      <w:r>
        <w:t>out-of-band</w:t>
      </w:r>
    </w:p>
    <w:p w:rsidR="00F774B2" w:rsidP="00582953" w:rsidRDefault="00582953" w14:paraId="487BBD5B" w14:textId="1C1CC0C8">
      <w:pPr>
        <w:pStyle w:val="BodyText"/>
      </w:pPr>
      <w:r>
        <w:t>The Core Security level MAY also utilize Role-Based Access Control for configuring the services and performing their operations.</w:t>
      </w:r>
    </w:p>
    <w:p w:rsidR="00582953" w:rsidP="00582953" w:rsidRDefault="00582953" w14:paraId="37433DDE" w14:textId="02B251A4">
      <w:pPr>
        <w:pStyle w:val="Heading3"/>
      </w:pPr>
      <w:bookmarkStart w:name="_Toc32417416" w:id="509"/>
      <w:r>
        <w:t>Usage Scenarios</w:t>
      </w:r>
      <w:bookmarkEnd w:id="509"/>
    </w:p>
    <w:p w:rsidR="0060601E" w:rsidP="00582953" w:rsidRDefault="00582953" w14:paraId="09717293" w14:textId="46ADD130">
      <w:pPr>
        <w:pStyle w:val="BodyText"/>
      </w:pPr>
      <w:r>
        <w:t xml:space="preserve">The Core Security level MAY be used for production environments and is most appropriate for </w:t>
      </w:r>
      <w:r w:rsidRPr="00582953">
        <w:rPr>
          <w:i/>
          <w:iCs/>
        </w:rPr>
        <w:t>intra</w:t>
      </w:r>
      <w:r>
        <w:t xml:space="preserve">-enterprise connectivity. It is NOT RECOMMENDED for environments, even intra-enterprise environments, that </w:t>
      </w:r>
      <w:r w:rsidR="002B5B54">
        <w:t>require a higher level of security</w:t>
      </w:r>
      <w:r>
        <w:t>.</w:t>
      </w:r>
    </w:p>
    <w:p w:rsidR="0060601E" w:rsidP="0060601E" w:rsidRDefault="0060601E" w14:paraId="5C21577F" w14:textId="70C0A43E">
      <w:pPr>
        <w:pStyle w:val="Heading2"/>
      </w:pPr>
      <w:bookmarkStart w:name="_Toc25357209" w:id="510"/>
      <w:bookmarkStart w:name="_Toc32417417" w:id="511"/>
      <w:r>
        <w:t>Security Level 3</w:t>
      </w:r>
      <w:bookmarkEnd w:id="510"/>
      <w:r w:rsidR="00582953">
        <w:t xml:space="preserve"> – Inter-Enterprise Security</w:t>
      </w:r>
      <w:bookmarkEnd w:id="511"/>
    </w:p>
    <w:p w:rsidR="00582953" w:rsidP="00582953" w:rsidRDefault="00582953" w14:paraId="5CB22167" w14:textId="067B541E">
      <w:pPr>
        <w:pStyle w:val="BodyText"/>
      </w:pPr>
      <w:r>
        <w:t xml:space="preserve">Security Level 3, or Inter-Enterprise Security, includes all the requirements of Core Security and adds requirements suitable for an inter-enterprise context. </w:t>
      </w:r>
      <w:proofErr w:type="gramStart"/>
      <w:r>
        <w:t>In particular, this</w:t>
      </w:r>
      <w:proofErr w:type="gramEnd"/>
      <w:r>
        <w:t xml:space="preserve"> level of security is characterized by confirming the identity of interacting systems. The additional requirements to the meet the Inter-Enterprise Security level include:</w:t>
      </w:r>
    </w:p>
    <w:p w:rsidR="00582953" w:rsidP="004E4AD8" w:rsidRDefault="00582953" w14:paraId="0E44F969" w14:textId="4451999A">
      <w:pPr>
        <w:pStyle w:val="BodyText"/>
        <w:numPr>
          <w:ilvl w:val="0"/>
          <w:numId w:val="12"/>
        </w:numPr>
      </w:pPr>
      <w:r>
        <w:t>Certificates (or other mechanisms) MUST be used to identify ISBM Service Providers and Clients, including Notification endpoints specified by subscription sessions.</w:t>
      </w:r>
    </w:p>
    <w:p w:rsidR="00582953" w:rsidP="004E4AD8" w:rsidRDefault="00582953" w14:paraId="73897837" w14:textId="07440CAD">
      <w:pPr>
        <w:pStyle w:val="BodyText"/>
        <w:numPr>
          <w:ilvl w:val="0"/>
          <w:numId w:val="12"/>
        </w:numPr>
      </w:pPr>
      <w:r>
        <w:t xml:space="preserve">Role-Based Access Control </w:t>
      </w:r>
      <w:r w:rsidR="007A2F0D">
        <w:t>MUST</w:t>
      </w:r>
      <w:r>
        <w:t xml:space="preserve"> </w:t>
      </w:r>
      <w:r w:rsidR="007A2F0D">
        <w:t xml:space="preserve">be used </w:t>
      </w:r>
      <w:r>
        <w:t xml:space="preserve">for configuration of the Service Provider and </w:t>
      </w:r>
      <w:r w:rsidR="00CE4FF3">
        <w:t>performing the</w:t>
      </w:r>
      <w:r>
        <w:t xml:space="preserve"> operations on the Services.</w:t>
      </w:r>
    </w:p>
    <w:p w:rsidR="007A2F0D" w:rsidP="004E4AD8" w:rsidRDefault="007A2F0D" w14:paraId="30BBC42B" w14:textId="64901E4D">
      <w:pPr>
        <w:pStyle w:val="BodyText"/>
        <w:numPr>
          <w:ilvl w:val="0"/>
          <w:numId w:val="12"/>
        </w:numPr>
      </w:pPr>
      <w:r>
        <w:t>All channels MUST be configured with security tokens and non-authenticated operations (</w:t>
      </w:r>
      <w:proofErr w:type="spellStart"/>
      <w:r>
        <w:t>GetChannels</w:t>
      </w:r>
      <w:proofErr w:type="spellEnd"/>
      <w:r>
        <w:t xml:space="preserve"> and </w:t>
      </w:r>
      <w:proofErr w:type="spellStart"/>
      <w:r>
        <w:t>CreateChannel</w:t>
      </w:r>
      <w:proofErr w:type="spellEnd"/>
      <w:r>
        <w:t>) only respond to recognized systems based on the identity check (such as checking their certificates).</w:t>
      </w:r>
    </w:p>
    <w:p w:rsidR="007A2F0D" w:rsidP="007A2F0D" w:rsidRDefault="007A2F0D" w14:paraId="07E76829" w14:textId="097E89FB">
      <w:pPr>
        <w:pStyle w:val="BodyText"/>
      </w:pPr>
      <w:r>
        <w:t>At this level of security, ISBM Service Providers MAY use 3</w:t>
      </w:r>
      <w:r w:rsidRPr="007A2F0D">
        <w:rPr>
          <w:vertAlign w:val="superscript"/>
        </w:rPr>
        <w:t>rd</w:t>
      </w:r>
      <w:r>
        <w:t xml:space="preserve"> party services (</w:t>
      </w:r>
      <w:r w:rsidR="00B70306">
        <w:t xml:space="preserve">Key Management Services) </w:t>
      </w:r>
      <w:r w:rsidR="00823DFF">
        <w:t>to encrypt/decrypt security tokens on demand.</w:t>
      </w:r>
    </w:p>
    <w:p w:rsidR="007A2F0D" w:rsidP="007A2F0D" w:rsidRDefault="007A2F0D" w14:paraId="28320F34" w14:textId="7FCB2F0A">
      <w:pPr>
        <w:pStyle w:val="Heading3"/>
      </w:pPr>
      <w:bookmarkStart w:name="_Toc32417418" w:id="512"/>
      <w:r>
        <w:t>Usage Scenarios</w:t>
      </w:r>
      <w:bookmarkEnd w:id="512"/>
    </w:p>
    <w:p w:rsidRPr="00967C82" w:rsidR="007C75C7" w:rsidP="00ED0A6C" w:rsidRDefault="007A2F0D" w14:paraId="5023C8F8" w14:textId="58998797">
      <w:pPr>
        <w:pStyle w:val="BodyText"/>
      </w:pPr>
      <w:r>
        <w:t xml:space="preserve">The Inter-Enterprise Security Level is RECOMMENDED for </w:t>
      </w:r>
      <w:r w:rsidR="00823DFF">
        <w:t xml:space="preserve">most </w:t>
      </w:r>
      <w:r w:rsidRPr="00967C82" w:rsidR="00967C82">
        <w:t>Inter-Enterprise scenarios</w:t>
      </w:r>
      <w:r w:rsidR="007C75C7">
        <w:t>.</w:t>
      </w:r>
      <w:r w:rsidR="00823DFF">
        <w:t xml:space="preserve"> It is NOT RECOMMENDED for use in highly secure environments that require additional security guarantees.</w:t>
      </w:r>
    </w:p>
    <w:p w:rsidR="00AA266C" w:rsidP="00AA266C" w:rsidRDefault="00AA266C" w14:paraId="46BD9D05" w14:textId="34A622C1">
      <w:pPr>
        <w:pStyle w:val="Heading2"/>
      </w:pPr>
      <w:bookmarkStart w:name="_Toc25357210" w:id="513"/>
      <w:bookmarkStart w:name="_Toc32417419" w:id="514"/>
      <w:r>
        <w:t>Security Level 4</w:t>
      </w:r>
      <w:bookmarkEnd w:id="513"/>
      <w:r w:rsidR="007A2F0D">
        <w:t xml:space="preserve"> – Defense</w:t>
      </w:r>
      <w:bookmarkEnd w:id="514"/>
    </w:p>
    <w:p w:rsidR="00823DFF" w:rsidP="00ED0A6C" w:rsidRDefault="2F2914D0" w14:paraId="0A7721EC" w14:textId="384017AD">
      <w:pPr>
        <w:pStyle w:val="BodyText"/>
      </w:pPr>
      <w:r>
        <w:t xml:space="preserve">The Defense Security Level, Security Level 4, includes all the requirements of Inter-Enterprise Security (and Core Security) with the addition of requirements necessary for highly secure environments, such as </w:t>
      </w:r>
      <w:r w:rsidR="008913E0">
        <w:t>National Defense Services.</w:t>
      </w:r>
      <w:r>
        <w:t xml:space="preserve"> This level of security is characterized by securing the messages and other data within the ISBM Service Provider. Additional requirements for the Defense Security Level include:</w:t>
      </w:r>
    </w:p>
    <w:p w:rsidR="00823DFF" w:rsidP="004E4AD8" w:rsidRDefault="00823DFF" w14:paraId="03096324" w14:textId="0C165733">
      <w:pPr>
        <w:pStyle w:val="BodyText"/>
        <w:numPr>
          <w:ilvl w:val="0"/>
          <w:numId w:val="13"/>
        </w:numPr>
      </w:pPr>
      <w:r>
        <w:t xml:space="preserve">Full end-to-end encryption of messages MUST be performed, that is, the message content is encrypted </w:t>
      </w:r>
      <w:r w:rsidR="001E3705">
        <w:t>on the server/s of the ISBM Service Provider</w:t>
      </w:r>
    </w:p>
    <w:p w:rsidR="001E3705" w:rsidP="004E4AD8" w:rsidRDefault="001E3705" w14:paraId="7EF46107" w14:textId="1DE70B44">
      <w:pPr>
        <w:pStyle w:val="BodyText"/>
        <w:numPr>
          <w:ilvl w:val="0"/>
          <w:numId w:val="13"/>
        </w:numPr>
      </w:pPr>
      <w:r>
        <w:t>Security keys (for messages encryption) and security tokens (for channel access) MUST be stored encrypted</w:t>
      </w:r>
    </w:p>
    <w:p w:rsidR="001E3705" w:rsidP="004E4AD8" w:rsidRDefault="001E3705" w14:paraId="43A7EF78" w14:textId="4A444516">
      <w:pPr>
        <w:pStyle w:val="BodyText"/>
        <w:numPr>
          <w:ilvl w:val="0"/>
          <w:numId w:val="13"/>
        </w:numPr>
      </w:pPr>
      <w:r>
        <w:t>It is RECOMMENDED that 3</w:t>
      </w:r>
      <w:r w:rsidRPr="001E3705">
        <w:rPr>
          <w:vertAlign w:val="superscript"/>
        </w:rPr>
        <w:t>rd</w:t>
      </w:r>
      <w:r>
        <w:t xml:space="preserve"> party KMSs (Key Management Services) be used to encrypt/decrypt the security keys and tokens.</w:t>
      </w:r>
    </w:p>
    <w:p w:rsidR="001E3705" w:rsidP="004E4AD8" w:rsidRDefault="001E3705" w14:paraId="381B33E9" w14:textId="7D8C20E5">
      <w:pPr>
        <w:pStyle w:val="BodyText"/>
        <w:numPr>
          <w:ilvl w:val="0"/>
          <w:numId w:val="13"/>
        </w:numPr>
      </w:pPr>
      <w:r>
        <w:t xml:space="preserve">Access to </w:t>
      </w:r>
      <w:r w:rsidR="004E401E">
        <w:t>an</w:t>
      </w:r>
      <w:r>
        <w:t xml:space="preserve"> ISBM Service Provider at this level of security by systems of lower-security levels MUST be performed using appropriate negotiation protocols.</w:t>
      </w:r>
    </w:p>
    <w:p w:rsidR="001E3705" w:rsidP="009E128D" w:rsidRDefault="002B5B54" w14:paraId="6178125A" w14:textId="074557EC">
      <w:pPr>
        <w:pStyle w:val="Note"/>
      </w:pPr>
      <w:r>
        <w:lastRenderedPageBreak/>
        <w:t>NOTE</w:t>
      </w:r>
      <w:r>
        <w:tab/>
      </w:r>
      <w:r w:rsidR="001E3705">
        <w:t>A typical approach to encrypting a message may be as follows: a random encryption key is created for each message; the message is encrypted using its key and the encrypted message is stored; the key is encrypted using a 3</w:t>
      </w:r>
      <w:r w:rsidRPr="001E3705" w:rsidR="001E3705">
        <w:rPr>
          <w:vertAlign w:val="superscript"/>
        </w:rPr>
        <w:t>rd</w:t>
      </w:r>
      <w:r w:rsidR="001E3705">
        <w:t xml:space="preserve"> party KMS (to prevent the 3</w:t>
      </w:r>
      <w:r w:rsidRPr="001E3705" w:rsidR="001E3705">
        <w:rPr>
          <w:vertAlign w:val="superscript"/>
        </w:rPr>
        <w:t>rd</w:t>
      </w:r>
      <w:r w:rsidR="001E3705">
        <w:t xml:space="preserve"> party from the seeing the confidential messages); the encrypted key is then stored in the database.</w:t>
      </w:r>
    </w:p>
    <w:p w:rsidR="001E3705" w:rsidP="001E3705" w:rsidRDefault="001E3705" w14:paraId="4DFADF51" w14:textId="7115B0C1">
      <w:pPr>
        <w:pStyle w:val="Heading3"/>
      </w:pPr>
      <w:bookmarkStart w:name="_Toc32417420" w:id="515"/>
      <w:r>
        <w:t>Usage Scenarios</w:t>
      </w:r>
      <w:bookmarkEnd w:id="515"/>
    </w:p>
    <w:p w:rsidR="004D5247" w:rsidP="00ED0A6C" w:rsidRDefault="001E3705" w14:paraId="0A1E1C89" w14:textId="5475E7A3">
      <w:pPr>
        <w:pStyle w:val="BodyText"/>
      </w:pPr>
      <w:r>
        <w:t>The Defense Security Level is RECOMMENDED for highly secure environments such as those often required by Defense.</w:t>
      </w:r>
      <w:r w:rsidR="004C44E2">
        <w:t xml:space="preserve"> </w:t>
      </w:r>
      <w:r>
        <w:t>This may be both intra- and inter-enterprise scenarios depending on the requirements of the deployment.</w:t>
      </w:r>
    </w:p>
    <w:p w:rsidR="007A2F0D" w:rsidP="007A2F0D" w:rsidRDefault="007A2F0D" w14:paraId="1D9850E2" w14:textId="66A3F808">
      <w:pPr>
        <w:pStyle w:val="Heading2"/>
      </w:pPr>
      <w:bookmarkStart w:name="_Ref31379118" w:id="516"/>
      <w:bookmarkStart w:name="_Toc32417421" w:id="517"/>
      <w:r>
        <w:t>Security Level Matrix</w:t>
      </w:r>
      <w:bookmarkEnd w:id="516"/>
      <w:bookmarkEnd w:id="517"/>
    </w:p>
    <w:p w:rsidRPr="00967C82" w:rsidR="004D5247" w:rsidP="00ED0A6C" w:rsidRDefault="004D5247" w14:paraId="2B85032E" w14:textId="77777777">
      <w:pPr>
        <w:pStyle w:val="BodyText"/>
      </w:pPr>
      <w:r>
        <w:t>The following table summarizes the four levels of security discussed above.</w:t>
      </w:r>
    </w:p>
    <w:tbl>
      <w:tblPr>
        <w:tblStyle w:val="GridTable3"/>
        <w:tblW w:w="10348" w:type="dxa"/>
        <w:tblInd w:w="-142" w:type="dxa"/>
        <w:tblLayout w:type="fixed"/>
        <w:tblLook w:val="04A0" w:firstRow="1" w:lastRow="0" w:firstColumn="1" w:lastColumn="0" w:noHBand="0" w:noVBand="1"/>
      </w:tblPr>
      <w:tblGrid>
        <w:gridCol w:w="1120"/>
        <w:gridCol w:w="1007"/>
        <w:gridCol w:w="1276"/>
        <w:gridCol w:w="992"/>
        <w:gridCol w:w="992"/>
        <w:gridCol w:w="1276"/>
        <w:gridCol w:w="1276"/>
        <w:gridCol w:w="908"/>
        <w:gridCol w:w="1501"/>
      </w:tblGrid>
      <w:tr w:rsidR="00FC55E1" w:rsidTr="00463BB6" w14:paraId="28464A45" w14:textId="6663C8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 w:type="dxa"/>
          </w:tcPr>
          <w:p w:rsidR="00CA6F2C" w:rsidP="004C44E2" w:rsidRDefault="00CA6F2C" w14:paraId="768ABADC" w14:textId="77777777">
            <w:pPr>
              <w:pStyle w:val="Compact"/>
            </w:pPr>
          </w:p>
        </w:tc>
        <w:tc>
          <w:tcPr>
            <w:tcW w:w="1007" w:type="dxa"/>
          </w:tcPr>
          <w:p w:rsidRPr="006F6695" w:rsidR="00CA6F2C" w:rsidP="004C44E2" w:rsidRDefault="00CA6F2C" w14:paraId="432F8C26" w14:textId="0BB8C724">
            <w:pPr>
              <w:pStyle w:val="Compact"/>
              <w:cnfStyle w:val="100000000000" w:firstRow="1" w:lastRow="0" w:firstColumn="0" w:lastColumn="0" w:oddVBand="0" w:evenVBand="0" w:oddHBand="0" w:evenHBand="0" w:firstRowFirstColumn="0" w:firstRowLastColumn="0" w:lastRowFirstColumn="0" w:lastRowLastColumn="0"/>
              <w:rPr>
                <w:b w:val="0"/>
              </w:rPr>
            </w:pPr>
            <w:r>
              <w:rPr>
                <w:b w:val="0"/>
              </w:rPr>
              <w:t>Transport Layer Security</w:t>
            </w:r>
          </w:p>
        </w:tc>
        <w:tc>
          <w:tcPr>
            <w:tcW w:w="1276" w:type="dxa"/>
          </w:tcPr>
          <w:p w:rsidRPr="006F6695" w:rsidR="00CA6F2C" w:rsidP="004C44E2" w:rsidRDefault="00CA6F2C" w14:paraId="12205BF5" w14:textId="3D91539A">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Security Token</w:t>
            </w:r>
          </w:p>
        </w:tc>
        <w:tc>
          <w:tcPr>
            <w:tcW w:w="992" w:type="dxa"/>
          </w:tcPr>
          <w:p w:rsidRPr="006F6695" w:rsidR="00CA6F2C" w:rsidP="00463BB6" w:rsidRDefault="00CA6F2C" w14:paraId="7E748AC9" w14:textId="4E72EE17">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Encrypt</w:t>
            </w:r>
            <w:r>
              <w:rPr>
                <w:b w:val="0"/>
              </w:rPr>
              <w:t>s</w:t>
            </w:r>
            <w:r w:rsidRPr="006F6695">
              <w:rPr>
                <w:b w:val="0"/>
              </w:rPr>
              <w:t xml:space="preserve"> Security Token</w:t>
            </w:r>
            <w:r>
              <w:rPr>
                <w:b w:val="0"/>
              </w:rPr>
              <w:t>s</w:t>
            </w:r>
          </w:p>
        </w:tc>
        <w:tc>
          <w:tcPr>
            <w:tcW w:w="992" w:type="dxa"/>
          </w:tcPr>
          <w:p w:rsidRPr="006F6695" w:rsidR="00CA6F2C" w:rsidP="004C44E2" w:rsidRDefault="00CA6F2C" w14:paraId="57FD377B" w14:textId="3E544190">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Identity Certificate</w:t>
            </w:r>
          </w:p>
        </w:tc>
        <w:tc>
          <w:tcPr>
            <w:tcW w:w="1276" w:type="dxa"/>
          </w:tcPr>
          <w:p w:rsidRPr="006F6695" w:rsidR="00CA6F2C" w:rsidP="004C44E2" w:rsidRDefault="00CA6F2C" w14:paraId="4D734EB6" w14:textId="153F9A8F">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Role-</w:t>
            </w:r>
            <w:r>
              <w:rPr>
                <w:b w:val="0"/>
              </w:rPr>
              <w:t>B</w:t>
            </w:r>
            <w:r w:rsidRPr="006F6695">
              <w:rPr>
                <w:b w:val="0"/>
              </w:rPr>
              <w:t>ased Access Control</w:t>
            </w:r>
          </w:p>
        </w:tc>
        <w:tc>
          <w:tcPr>
            <w:tcW w:w="1276" w:type="dxa"/>
          </w:tcPr>
          <w:p w:rsidR="00CA6F2C" w:rsidP="004C44E2" w:rsidRDefault="00CA6F2C" w14:paraId="7BCFCCE3" w14:textId="69647650">
            <w:pPr>
              <w:pStyle w:val="Compact"/>
              <w:cnfStyle w:val="100000000000" w:firstRow="1" w:lastRow="0" w:firstColumn="0" w:lastColumn="0" w:oddVBand="0" w:evenVBand="0" w:oddHBand="0" w:evenHBand="0" w:firstRowFirstColumn="0" w:firstRowLastColumn="0" w:lastRowFirstColumn="0" w:lastRowLastColumn="0"/>
              <w:rPr>
                <w:b w:val="0"/>
              </w:rPr>
            </w:pPr>
            <w:r>
              <w:rPr>
                <w:b w:val="0"/>
              </w:rPr>
              <w:t>3</w:t>
            </w:r>
            <w:r w:rsidRPr="00CA6F2C">
              <w:rPr>
                <w:b w:val="0"/>
                <w:vertAlign w:val="superscript"/>
              </w:rPr>
              <w:t>rd</w:t>
            </w:r>
            <w:r>
              <w:rPr>
                <w:b w:val="0"/>
              </w:rPr>
              <w:t xml:space="preserve"> Party KMS</w:t>
            </w:r>
          </w:p>
        </w:tc>
        <w:tc>
          <w:tcPr>
            <w:tcW w:w="908" w:type="dxa"/>
          </w:tcPr>
          <w:p w:rsidRPr="006F6695" w:rsidR="00CA6F2C" w:rsidP="004C44E2" w:rsidRDefault="00CA6F2C" w14:paraId="643DA814" w14:textId="223C3BD3">
            <w:pPr>
              <w:pStyle w:val="Compact"/>
              <w:cnfStyle w:val="100000000000" w:firstRow="1" w:lastRow="0" w:firstColumn="0" w:lastColumn="0" w:oddVBand="0" w:evenVBand="0" w:oddHBand="0" w:evenHBand="0" w:firstRowFirstColumn="0" w:firstRowLastColumn="0" w:lastRowFirstColumn="0" w:lastRowLastColumn="0"/>
              <w:rPr>
                <w:b w:val="0"/>
              </w:rPr>
            </w:pPr>
            <w:r>
              <w:rPr>
                <w:b w:val="0"/>
              </w:rPr>
              <w:t>E</w:t>
            </w:r>
            <w:r w:rsidRPr="006F6695">
              <w:rPr>
                <w:b w:val="0"/>
              </w:rPr>
              <w:t>nd-to-end encryption?</w:t>
            </w:r>
          </w:p>
        </w:tc>
        <w:tc>
          <w:tcPr>
            <w:tcW w:w="1501" w:type="dxa"/>
          </w:tcPr>
          <w:p w:rsidRPr="006F6695" w:rsidR="00CA6F2C" w:rsidP="004C44E2" w:rsidRDefault="00CA6F2C" w14:paraId="1D19E0AC" w14:textId="272F7F91">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Suitable for</w:t>
            </w:r>
          </w:p>
        </w:tc>
      </w:tr>
      <w:tr w:rsidR="00FC55E1" w:rsidTr="00463BB6" w14:paraId="53760E3B" w14:textId="04CCD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rsidRPr="006F6695" w:rsidR="00CA6F2C" w:rsidP="00D03886" w:rsidRDefault="00CA6F2C" w14:paraId="2B9BF1B7" w14:textId="65052615">
            <w:pPr>
              <w:pStyle w:val="Compact"/>
              <w:rPr>
                <w:b/>
              </w:rPr>
            </w:pPr>
            <w:r w:rsidRPr="006F6695">
              <w:rPr>
                <w:b/>
              </w:rPr>
              <w:t>Security Level 1</w:t>
            </w:r>
          </w:p>
        </w:tc>
        <w:tc>
          <w:tcPr>
            <w:tcW w:w="1007" w:type="dxa"/>
          </w:tcPr>
          <w:p w:rsidR="00CA6F2C" w:rsidP="00D03886" w:rsidRDefault="00463BB6" w14:paraId="1894B93F" w14:textId="2A884FA0">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rsidR="00CA6F2C" w:rsidP="00D03886" w:rsidRDefault="00463BB6" w14:paraId="1C936F78" w14:textId="45839DD4">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92" w:type="dxa"/>
          </w:tcPr>
          <w:p w:rsidR="00CA6F2C" w:rsidP="00D03886" w:rsidRDefault="00463BB6" w14:paraId="5F28104E" w14:textId="6D3D3B66">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92" w:type="dxa"/>
          </w:tcPr>
          <w:p w:rsidR="00CA6F2C" w:rsidP="00D03886" w:rsidRDefault="00463BB6" w14:paraId="1F0665A4" w14:textId="7199054E">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rsidR="00CA6F2C" w:rsidP="00D03886" w:rsidRDefault="00463BB6" w14:paraId="117CB2A9" w14:textId="14DD6EAF">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rsidR="00CA6F2C" w:rsidP="00D03886" w:rsidRDefault="00463BB6" w14:paraId="4B567DB1" w14:textId="11EC01A4">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08" w:type="dxa"/>
          </w:tcPr>
          <w:p w:rsidR="00CA6F2C" w:rsidP="00D03886" w:rsidRDefault="00463BB6" w14:paraId="5D98E209" w14:textId="544171A5">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rsidR="00CA6F2C" w:rsidP="00D03886" w:rsidRDefault="00CA6F2C" w14:paraId="41204C0F" w14:textId="10AA80B6">
            <w:pPr>
              <w:pStyle w:val="Compact"/>
              <w:jc w:val="center"/>
              <w:cnfStyle w:val="000000100000" w:firstRow="0" w:lastRow="0" w:firstColumn="0" w:lastColumn="0" w:oddVBand="0" w:evenVBand="0" w:oddHBand="1" w:evenHBand="0" w:firstRowFirstColumn="0" w:firstRowLastColumn="0" w:lastRowFirstColumn="0" w:lastRowLastColumn="0"/>
            </w:pPr>
            <w:r>
              <w:t>Development and Testing environment</w:t>
            </w:r>
          </w:p>
        </w:tc>
      </w:tr>
      <w:tr w:rsidR="00463BB6" w:rsidTr="00463BB6" w14:paraId="06741F8A" w14:textId="0F12A7CE">
        <w:tc>
          <w:tcPr>
            <w:cnfStyle w:val="001000000000" w:firstRow="0" w:lastRow="0" w:firstColumn="1" w:lastColumn="0" w:oddVBand="0" w:evenVBand="0" w:oddHBand="0" w:evenHBand="0" w:firstRowFirstColumn="0" w:firstRowLastColumn="0" w:lastRowFirstColumn="0" w:lastRowLastColumn="0"/>
            <w:tcW w:w="1120" w:type="dxa"/>
            <w:tcBorders>
              <w:top w:val="none" w:color="auto" w:sz="0" w:space="0"/>
              <w:left w:val="none" w:color="auto" w:sz="0" w:space="0"/>
              <w:bottom w:val="none" w:color="auto" w:sz="0" w:space="0"/>
            </w:tcBorders>
          </w:tcPr>
          <w:p w:rsidRPr="006F6695" w:rsidR="00463BB6" w:rsidP="00463BB6" w:rsidRDefault="00463BB6" w14:paraId="730CDC79" w14:textId="144766DD">
            <w:pPr>
              <w:pStyle w:val="Compact"/>
              <w:rPr>
                <w:b/>
              </w:rPr>
            </w:pPr>
            <w:r w:rsidRPr="006F6695">
              <w:rPr>
                <w:b/>
              </w:rPr>
              <w:t>Security Level 2</w:t>
            </w:r>
          </w:p>
        </w:tc>
        <w:tc>
          <w:tcPr>
            <w:tcW w:w="1007" w:type="dxa"/>
          </w:tcPr>
          <w:p w:rsidR="00463BB6" w:rsidP="00463BB6" w:rsidRDefault="00463BB6" w14:paraId="4F731580" w14:textId="5C105337">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 xml:space="preserve">True </w:t>
            </w:r>
          </w:p>
        </w:tc>
        <w:tc>
          <w:tcPr>
            <w:tcW w:w="1276" w:type="dxa"/>
          </w:tcPr>
          <w:p w:rsidR="00463BB6" w:rsidP="00463BB6" w:rsidRDefault="00463BB6" w14:paraId="0D0CBFF9" w14:textId="52464E1B">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rsidR="00463BB6" w:rsidP="00463BB6" w:rsidRDefault="00463BB6" w14:paraId="3D2D5939" w14:textId="2AF53AC5">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rsidR="00463BB6" w:rsidP="00463BB6" w:rsidRDefault="00463BB6" w14:paraId="0FC4A82A" w14:textId="6E4E1FBC">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276" w:type="dxa"/>
          </w:tcPr>
          <w:p w:rsidR="00463BB6" w:rsidP="00463BB6" w:rsidRDefault="00463BB6" w14:paraId="3470B57B" w14:textId="030FCF4C">
            <w:pPr>
              <w:pStyle w:val="Compact"/>
              <w:jc w:val="center"/>
              <w:cnfStyle w:val="000000000000" w:firstRow="0" w:lastRow="0" w:firstColumn="0" w:lastColumn="0" w:oddVBand="0" w:evenVBand="0" w:oddHBand="0" w:evenHBand="0" w:firstRowFirstColumn="0" w:firstRowLastColumn="0" w:lastRowFirstColumn="0" w:lastRowLastColumn="0"/>
            </w:pPr>
            <w:r>
              <w:t>True/False</w:t>
            </w:r>
          </w:p>
        </w:tc>
        <w:tc>
          <w:tcPr>
            <w:tcW w:w="1276" w:type="dxa"/>
          </w:tcPr>
          <w:p w:rsidR="00463BB6" w:rsidP="00463BB6" w:rsidRDefault="00463BB6" w14:paraId="1732A056" w14:textId="7A138A14">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908" w:type="dxa"/>
          </w:tcPr>
          <w:p w:rsidR="00463BB6" w:rsidP="00463BB6" w:rsidRDefault="00463BB6" w14:paraId="089FEF74" w14:textId="0A60FD2C">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501" w:type="dxa"/>
          </w:tcPr>
          <w:p w:rsidR="00463BB6" w:rsidP="00463BB6" w:rsidRDefault="00463BB6" w14:paraId="59BC40D5" w14:textId="0FDB0CBD">
            <w:pPr>
              <w:pStyle w:val="Compact"/>
              <w:jc w:val="center"/>
              <w:cnfStyle w:val="000000000000" w:firstRow="0" w:lastRow="0" w:firstColumn="0" w:lastColumn="0" w:oddVBand="0" w:evenVBand="0" w:oddHBand="0" w:evenHBand="0" w:firstRowFirstColumn="0" w:firstRowLastColumn="0" w:lastRowFirstColumn="0" w:lastRowLastColumn="0"/>
            </w:pPr>
            <w:r>
              <w:t>Intra-enterprise connectivity</w:t>
            </w:r>
          </w:p>
        </w:tc>
      </w:tr>
      <w:tr w:rsidR="00FC55E1" w:rsidTr="00463BB6" w14:paraId="684031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rsidRPr="006F6695" w:rsidR="00463BB6" w:rsidP="00463BB6" w:rsidRDefault="00463BB6" w14:paraId="177E4441" w14:textId="41E6E482">
            <w:pPr>
              <w:pStyle w:val="Compact"/>
              <w:rPr>
                <w:b/>
              </w:rPr>
            </w:pPr>
            <w:r w:rsidRPr="006F6695">
              <w:rPr>
                <w:b/>
              </w:rPr>
              <w:t>Security Level 3</w:t>
            </w:r>
          </w:p>
        </w:tc>
        <w:tc>
          <w:tcPr>
            <w:tcW w:w="1007" w:type="dxa"/>
          </w:tcPr>
          <w:p w:rsidR="00463BB6" w:rsidP="00463BB6" w:rsidRDefault="00463BB6" w14:paraId="620D405C" w14:textId="4DDEA11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rsidR="00463BB6" w:rsidP="00463BB6" w:rsidRDefault="00463BB6" w14:paraId="316B05F4" w14:textId="28CA760B">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rsidR="00463BB6" w:rsidP="00463BB6" w:rsidRDefault="00463BB6" w14:paraId="71D03722" w14:textId="4FF1B4B6">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rsidR="00463BB6" w:rsidP="00463BB6" w:rsidRDefault="00463BB6" w14:paraId="5BDFF6DB" w14:textId="732E82D9">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rsidR="00463BB6" w:rsidP="00463BB6" w:rsidRDefault="00463BB6" w14:paraId="3A0E11CA" w14:textId="00C50328">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rsidR="00463BB6" w:rsidP="00463BB6" w:rsidRDefault="00463BB6" w14:paraId="37D3B44A" w14:textId="30DE0D83">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08" w:type="dxa"/>
          </w:tcPr>
          <w:p w:rsidR="00463BB6" w:rsidP="00463BB6" w:rsidRDefault="00463BB6" w14:paraId="48CD513E" w14:textId="125B14E3">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rsidR="00463BB6" w:rsidP="00463BB6" w:rsidRDefault="00463BB6" w14:paraId="07B28FB8" w14:textId="4939472E">
            <w:pPr>
              <w:pStyle w:val="Compact"/>
              <w:jc w:val="center"/>
              <w:cnfStyle w:val="000000100000" w:firstRow="0" w:lastRow="0" w:firstColumn="0" w:lastColumn="0" w:oddVBand="0" w:evenVBand="0" w:oddHBand="1" w:evenHBand="0" w:firstRowFirstColumn="0" w:firstRowLastColumn="0" w:lastRowFirstColumn="0" w:lastRowLastColumn="0"/>
            </w:pPr>
            <w:r w:rsidRPr="00967C82">
              <w:t>Inter-Enterprise</w:t>
            </w:r>
            <w:r>
              <w:t xml:space="preserve"> connectivity</w:t>
            </w:r>
          </w:p>
        </w:tc>
      </w:tr>
      <w:tr w:rsidR="00463BB6" w:rsidTr="00463BB6" w14:paraId="4CE3E93B" w14:textId="77777777">
        <w:tc>
          <w:tcPr>
            <w:cnfStyle w:val="001000000000" w:firstRow="0" w:lastRow="0" w:firstColumn="1" w:lastColumn="0" w:oddVBand="0" w:evenVBand="0" w:oddHBand="0" w:evenHBand="0" w:firstRowFirstColumn="0" w:firstRowLastColumn="0" w:lastRowFirstColumn="0" w:lastRowLastColumn="0"/>
            <w:tcW w:w="1120" w:type="dxa"/>
            <w:tcBorders>
              <w:top w:val="none" w:color="auto" w:sz="0" w:space="0"/>
              <w:left w:val="none" w:color="auto" w:sz="0" w:space="0"/>
              <w:bottom w:val="none" w:color="auto" w:sz="0" w:space="0"/>
            </w:tcBorders>
          </w:tcPr>
          <w:p w:rsidRPr="006F6695" w:rsidR="00463BB6" w:rsidP="00463BB6" w:rsidRDefault="00463BB6" w14:paraId="22561275" w14:textId="1724F760">
            <w:pPr>
              <w:pStyle w:val="Compact"/>
              <w:rPr>
                <w:b/>
              </w:rPr>
            </w:pPr>
            <w:r w:rsidRPr="006F6695">
              <w:rPr>
                <w:b/>
              </w:rPr>
              <w:t>Security Level 4</w:t>
            </w:r>
          </w:p>
        </w:tc>
        <w:tc>
          <w:tcPr>
            <w:tcW w:w="1007" w:type="dxa"/>
          </w:tcPr>
          <w:p w:rsidR="00463BB6" w:rsidP="00463BB6" w:rsidRDefault="00463BB6" w14:paraId="5B0ED749" w14:textId="617FB9E3">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rsidR="00463BB6" w:rsidP="00463BB6" w:rsidRDefault="00463BB6" w14:paraId="636601FB" w14:textId="1C82D8E8">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rsidR="00463BB6" w:rsidP="00463BB6" w:rsidRDefault="00463BB6" w14:paraId="5B66DAB1" w14:textId="71341239">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rsidR="00463BB6" w:rsidP="00463BB6" w:rsidRDefault="00463BB6" w14:paraId="13E09058" w14:textId="649CCC8C">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rsidR="00463BB6" w:rsidP="00463BB6" w:rsidRDefault="00463BB6" w14:paraId="290E43DB" w14:textId="0301B9B4">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rsidRPr="00B05E09" w:rsidR="00463BB6" w:rsidP="00463BB6" w:rsidRDefault="00463BB6" w14:paraId="6E94037F" w14:textId="06637400">
            <w:pPr>
              <w:pStyle w:val="Compac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True</w:t>
            </w:r>
          </w:p>
        </w:tc>
        <w:tc>
          <w:tcPr>
            <w:tcW w:w="908" w:type="dxa"/>
          </w:tcPr>
          <w:p w:rsidR="00463BB6" w:rsidP="00463BB6" w:rsidRDefault="00463BB6" w14:paraId="234DF1C4" w14:textId="50191D3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501" w:type="dxa"/>
          </w:tcPr>
          <w:p w:rsidR="00463BB6" w:rsidP="00463BB6" w:rsidRDefault="00463BB6" w14:paraId="0040B171" w14:textId="65A1411A">
            <w:pPr>
              <w:pStyle w:val="Compact"/>
              <w:jc w:val="center"/>
              <w:cnfStyle w:val="000000000000" w:firstRow="0" w:lastRow="0" w:firstColumn="0" w:lastColumn="0" w:oddVBand="0" w:evenVBand="0" w:oddHBand="0" w:evenHBand="0" w:firstRowFirstColumn="0" w:firstRowLastColumn="0" w:lastRowFirstColumn="0" w:lastRowLastColumn="0"/>
            </w:pPr>
            <w:r>
              <w:t>Highly secure environments</w:t>
            </w:r>
          </w:p>
        </w:tc>
      </w:tr>
    </w:tbl>
    <w:p w:rsidR="00BB0129" w:rsidP="001936FB" w:rsidRDefault="00E83E4F" w14:paraId="6DD60CB1" w14:textId="1FB6DAD5">
      <w:pPr>
        <w:pStyle w:val="Heading1"/>
      </w:pPr>
      <w:bookmarkStart w:name="_Toc25357211" w:id="518"/>
      <w:bookmarkStart w:name="_Toc32417422" w:id="519"/>
      <w:bookmarkEnd w:id="503"/>
      <w:r>
        <w:t>Conformance</w:t>
      </w:r>
      <w:bookmarkEnd w:id="518"/>
      <w:bookmarkEnd w:id="519"/>
    </w:p>
    <w:p w:rsidR="00BB0129" w:rsidP="00ED0A6C" w:rsidRDefault="00E83E4F" w14:paraId="47B1C43B" w14:textId="21E1314D">
      <w:pPr>
        <w:pStyle w:val="BodyText"/>
      </w:pPr>
      <w:r>
        <w:t xml:space="preserve">Any assessment of conformance of </w:t>
      </w:r>
      <w:r w:rsidR="008913E0">
        <w:t>an</w:t>
      </w:r>
      <w:r>
        <w:t xml:space="preserve"> ISBM implementation MUST be qualified by the following:</w:t>
      </w:r>
    </w:p>
    <w:p w:rsidR="00BB0129" w:rsidP="004E4AD8" w:rsidRDefault="00E83E4F" w14:paraId="09C1F4DD" w14:textId="77777777">
      <w:pPr>
        <w:pStyle w:val="BodyText"/>
        <w:numPr>
          <w:ilvl w:val="0"/>
          <w:numId w:val="9"/>
        </w:numPr>
      </w:pPr>
      <w:r>
        <w:t>Support for the Channel Management Service</w:t>
      </w:r>
    </w:p>
    <w:p w:rsidR="00BB0129" w:rsidP="004E4AD8" w:rsidRDefault="00E83E4F" w14:paraId="70DB6533" w14:textId="77777777">
      <w:pPr>
        <w:pStyle w:val="BodyText"/>
        <w:numPr>
          <w:ilvl w:val="0"/>
          <w:numId w:val="9"/>
        </w:numPr>
      </w:pPr>
      <w:r>
        <w:t>Support for the Notification Service</w:t>
      </w:r>
    </w:p>
    <w:p w:rsidR="00BB0129" w:rsidP="004E4AD8" w:rsidRDefault="00E83E4F" w14:paraId="2BC64818" w14:textId="77777777">
      <w:pPr>
        <w:pStyle w:val="BodyText"/>
        <w:numPr>
          <w:ilvl w:val="0"/>
          <w:numId w:val="9"/>
        </w:numPr>
      </w:pPr>
      <w:r>
        <w:t>Support for the Provider Publication Service</w:t>
      </w:r>
    </w:p>
    <w:p w:rsidR="00BB0129" w:rsidP="004E4AD8" w:rsidRDefault="00E83E4F" w14:paraId="70C89037" w14:textId="77777777">
      <w:pPr>
        <w:pStyle w:val="BodyText"/>
        <w:numPr>
          <w:ilvl w:val="0"/>
          <w:numId w:val="9"/>
        </w:numPr>
      </w:pPr>
      <w:r>
        <w:t>Support for the Consumer Publication Service</w:t>
      </w:r>
    </w:p>
    <w:p w:rsidR="00BB0129" w:rsidP="004E4AD8" w:rsidRDefault="00E83E4F" w14:paraId="59518378" w14:textId="77777777">
      <w:pPr>
        <w:pStyle w:val="BodyText"/>
        <w:numPr>
          <w:ilvl w:val="0"/>
          <w:numId w:val="9"/>
        </w:numPr>
      </w:pPr>
      <w:r>
        <w:t>Support for the Provider Request Service</w:t>
      </w:r>
    </w:p>
    <w:p w:rsidR="00BB0129" w:rsidP="004E4AD8" w:rsidRDefault="00E83E4F" w14:paraId="272D653E" w14:textId="0AD91420">
      <w:pPr>
        <w:pStyle w:val="BodyText"/>
        <w:numPr>
          <w:ilvl w:val="0"/>
          <w:numId w:val="9"/>
        </w:numPr>
      </w:pPr>
      <w:r>
        <w:t>Support for the Consumer Request Service</w:t>
      </w:r>
    </w:p>
    <w:p w:rsidR="009A7AE2" w:rsidP="004E4AD8" w:rsidRDefault="009A7AE2" w14:paraId="3FC0494F" w14:textId="77777777">
      <w:pPr>
        <w:pStyle w:val="BodyText"/>
        <w:numPr>
          <w:ilvl w:val="0"/>
          <w:numId w:val="9"/>
        </w:numPr>
      </w:pPr>
      <w:r>
        <w:t>Support for SOAP 1.1 and SOAP 1.2 services</w:t>
      </w:r>
    </w:p>
    <w:p w:rsidR="001835D3" w:rsidP="004E4AD8" w:rsidRDefault="001835D3" w14:paraId="44E5C63F" w14:textId="0E19FE62">
      <w:pPr>
        <w:pStyle w:val="BodyText"/>
        <w:numPr>
          <w:ilvl w:val="0"/>
          <w:numId w:val="9"/>
        </w:numPr>
      </w:pPr>
      <w:r>
        <w:t xml:space="preserve">Support for HTTP 1.1 </w:t>
      </w:r>
    </w:p>
    <w:p w:rsidR="009A7AE2" w:rsidP="004E4AD8" w:rsidRDefault="009A7AE2" w14:paraId="3235D5EB" w14:textId="77777777">
      <w:pPr>
        <w:pStyle w:val="BodyText"/>
        <w:numPr>
          <w:ilvl w:val="0"/>
          <w:numId w:val="9"/>
        </w:numPr>
      </w:pPr>
      <w:r>
        <w:t xml:space="preserve">Support for </w:t>
      </w:r>
      <w:proofErr w:type="spellStart"/>
      <w:r>
        <w:t>OpenAPI</w:t>
      </w:r>
      <w:proofErr w:type="spellEnd"/>
      <w:r>
        <w:t xml:space="preserve"> 3.0.1 services</w:t>
      </w:r>
    </w:p>
    <w:p w:rsidR="009A7AE2" w:rsidP="004E4AD8" w:rsidRDefault="009A7AE2" w14:paraId="7BF99870" w14:textId="77777777">
      <w:pPr>
        <w:pStyle w:val="BodyText"/>
        <w:numPr>
          <w:ilvl w:val="0"/>
          <w:numId w:val="9"/>
        </w:numPr>
      </w:pPr>
      <w:r>
        <w:t>Support for Filter Expressions in an XPath 1.0 format for XML content</w:t>
      </w:r>
    </w:p>
    <w:p w:rsidR="009A7AE2" w:rsidP="004E4AD8" w:rsidRDefault="009A7AE2" w14:paraId="26E0B32F" w14:textId="77777777">
      <w:pPr>
        <w:pStyle w:val="BodyText"/>
        <w:numPr>
          <w:ilvl w:val="0"/>
          <w:numId w:val="9"/>
        </w:numPr>
      </w:pPr>
      <w:r>
        <w:t xml:space="preserve">Support for Filter Expressions in an </w:t>
      </w:r>
      <w:proofErr w:type="spellStart"/>
      <w:r>
        <w:t>JSONPath</w:t>
      </w:r>
      <w:proofErr w:type="spellEnd"/>
      <w:r>
        <w:t xml:space="preserve"> format for JSON content</w:t>
      </w:r>
    </w:p>
    <w:p w:rsidR="00045EBF" w:rsidP="004E4AD8" w:rsidRDefault="00045EBF" w14:paraId="33ABD5D6" w14:textId="1304C98D">
      <w:pPr>
        <w:pStyle w:val="BodyText"/>
        <w:numPr>
          <w:ilvl w:val="0"/>
          <w:numId w:val="9"/>
        </w:numPr>
      </w:pPr>
      <w:r>
        <w:lastRenderedPageBreak/>
        <w:t>Support for transport layer security (e.g. SSL/TLS) in order to secure tokens and messages, and to prevent replay attacks.</w:t>
      </w:r>
    </w:p>
    <w:p w:rsidR="009A7AE2" w:rsidP="004E4AD8" w:rsidRDefault="009A7AE2" w14:paraId="65902637" w14:textId="77777777">
      <w:pPr>
        <w:pStyle w:val="BodyText"/>
        <w:numPr>
          <w:ilvl w:val="0"/>
          <w:numId w:val="9"/>
        </w:numPr>
      </w:pPr>
      <w:r>
        <w:t xml:space="preserve">Support for Security Tokens using WS-Security </w:t>
      </w:r>
      <w:proofErr w:type="spellStart"/>
      <w:r>
        <w:t>UsernameToken</w:t>
      </w:r>
      <w:proofErr w:type="spellEnd"/>
    </w:p>
    <w:p w:rsidR="009A7AE2" w:rsidP="004E4AD8" w:rsidRDefault="009A7AE2" w14:paraId="5BE43EA6" w14:textId="6CDE7DB7">
      <w:pPr>
        <w:pStyle w:val="BodyText"/>
        <w:numPr>
          <w:ilvl w:val="0"/>
          <w:numId w:val="9"/>
        </w:numPr>
      </w:pPr>
      <w:r>
        <w:t xml:space="preserve">Support for HTTP basic and/or digest authentication and authorization </w:t>
      </w:r>
    </w:p>
    <w:p w:rsidR="00BB0129" w:rsidP="004E4AD8" w:rsidRDefault="00E83E4F" w14:paraId="1419BAE6" w14:textId="59819A7E">
      <w:pPr>
        <w:pStyle w:val="BodyText"/>
        <w:numPr>
          <w:ilvl w:val="0"/>
          <w:numId w:val="9"/>
        </w:numPr>
      </w:pPr>
      <w:r>
        <w:t>Support for other Security Tokens formats</w:t>
      </w:r>
      <w:r w:rsidR="009A7AE2">
        <w:t xml:space="preserve"> (including HTTP authentication/authorization token formats)</w:t>
      </w:r>
    </w:p>
    <w:p w:rsidR="00BB0129" w:rsidP="004E4AD8" w:rsidRDefault="00E83E4F" w14:paraId="3A23C4D3" w14:textId="4F44A522">
      <w:pPr>
        <w:pStyle w:val="BodyText"/>
        <w:numPr>
          <w:ilvl w:val="0"/>
          <w:numId w:val="9"/>
        </w:numPr>
      </w:pPr>
      <w:r>
        <w:t>A statement of the total conformance concerning services and security methods supported or, in case of partial conformance, a statement identifying explicitly the areas of non-conformance</w:t>
      </w:r>
    </w:p>
    <w:p w:rsidR="009A7AE2" w:rsidP="009A7AE2" w:rsidRDefault="009A7AE2" w14:paraId="177FF03B" w14:textId="77777777">
      <w:pPr>
        <w:pStyle w:val="BodyText"/>
      </w:pPr>
    </w:p>
    <w:p w:rsidR="00B62A7D" w:rsidP="00D768E6" w:rsidRDefault="00B62A7D" w14:paraId="5AB29487" w14:textId="2F31F845">
      <w:pPr>
        <w:pStyle w:val="AppendixHeading1"/>
      </w:pPr>
      <w:bookmarkStart w:name="_Toc25357214" w:id="520"/>
      <w:bookmarkStart w:name="_Toc32417423" w:id="521"/>
      <w:r w:rsidRPr="00D768E6">
        <w:lastRenderedPageBreak/>
        <w:t>Specification</w:t>
      </w:r>
      <w:r>
        <w:t xml:space="preserve"> Files</w:t>
      </w:r>
      <w:bookmarkEnd w:id="520"/>
      <w:bookmarkEnd w:id="521"/>
    </w:p>
    <w:p w:rsidRPr="00B62A7D" w:rsidR="00B62A7D" w:rsidP="00B62A7D" w:rsidRDefault="00ED0A6C" w14:paraId="7DF82722" w14:textId="52E4FEA2">
      <w:pPr>
        <w:pStyle w:val="BodyText"/>
      </w:pPr>
      <w:r>
        <w:t>The following lists the files containing the Web Services descriptions for SOAP (WSDL format) and REST (</w:t>
      </w:r>
      <w:proofErr w:type="spellStart"/>
      <w:r>
        <w:t>OpenAPI</w:t>
      </w:r>
      <w:proofErr w:type="spellEnd"/>
      <w:r>
        <w:t xml:space="preserve"> format).</w:t>
      </w:r>
    </w:p>
    <w:p w:rsidR="00B62A7D" w:rsidP="00253326" w:rsidRDefault="00B62A7D" w14:paraId="7D2540D6" w14:textId="77777777">
      <w:pPr>
        <w:pStyle w:val="AppendixHeading2"/>
      </w:pPr>
      <w:bookmarkStart w:name="_Toc25357215" w:id="522"/>
      <w:bookmarkStart w:name="_Toc32417424" w:id="523"/>
      <w:proofErr w:type="spellStart"/>
      <w:r>
        <w:t>OpenAPI</w:t>
      </w:r>
      <w:proofErr w:type="spellEnd"/>
      <w:r>
        <w:t xml:space="preserve"> Definitions</w:t>
      </w:r>
      <w:bookmarkEnd w:id="522"/>
      <w:bookmarkEnd w:id="523"/>
    </w:p>
    <w:p w:rsidR="00B62A7D" w:rsidP="00B62A7D" w:rsidRDefault="005D768B" w14:paraId="19355F5C" w14:textId="207BA2A3">
      <w:pPr>
        <w:pStyle w:val="Definition"/>
      </w:pPr>
      <w:hyperlink w:history="1" r:id="rId69">
        <w:r w:rsidRPr="00D049B2" w:rsidR="00D049B2">
          <w:rPr>
            <w:rStyle w:val="Hyperlink"/>
          </w:rPr>
          <w:t>http://www.openoandm.org/isbm/2.0/openapi/channel_management_service.yml</w:t>
        </w:r>
      </w:hyperlink>
    </w:p>
    <w:p w:rsidR="00B62A7D" w:rsidP="00B62A7D" w:rsidRDefault="005D768B" w14:paraId="2F980B96" w14:textId="421B1C2F">
      <w:pPr>
        <w:pStyle w:val="Definition"/>
      </w:pPr>
      <w:hyperlink w:history="1" r:id="rId70">
        <w:r w:rsidRPr="00D049B2" w:rsidR="00D049B2">
          <w:rPr>
            <w:rStyle w:val="Hyperlink"/>
          </w:rPr>
          <w:t>http://www.openoandm.org/isbm/2.0/openapi/channel_management_service.json</w:t>
        </w:r>
      </w:hyperlink>
    </w:p>
    <w:p w:rsidR="00B62A7D" w:rsidP="00B62A7D" w:rsidRDefault="005D768B" w14:paraId="7701580C" w14:textId="25151BAB">
      <w:pPr>
        <w:pStyle w:val="Definition"/>
      </w:pPr>
      <w:hyperlink w:history="1" r:id="rId71">
        <w:r w:rsidRPr="00D049B2" w:rsidR="00D049B2">
          <w:rPr>
            <w:rStyle w:val="Hyperlink"/>
          </w:rPr>
          <w:t>http://www.openoandm.org/isbm/2.0/openapi/notification_service.yml</w:t>
        </w:r>
      </w:hyperlink>
    </w:p>
    <w:p w:rsidR="00B62A7D" w:rsidP="00B62A7D" w:rsidRDefault="005D768B" w14:paraId="099BCD68" w14:textId="35D33029">
      <w:pPr>
        <w:pStyle w:val="Definition"/>
      </w:pPr>
      <w:hyperlink w:history="1" r:id="rId72">
        <w:r w:rsidRPr="00D049B2" w:rsidR="00D049B2">
          <w:rPr>
            <w:rStyle w:val="Hyperlink"/>
          </w:rPr>
          <w:t>http://www.openoandm.org/isbm/2.0/openapi/notification_service.json</w:t>
        </w:r>
      </w:hyperlink>
    </w:p>
    <w:p w:rsidR="00B62A7D" w:rsidP="00B62A7D" w:rsidRDefault="005D768B" w14:paraId="3923CACD" w14:textId="01EB61DA">
      <w:pPr>
        <w:pStyle w:val="Definition"/>
      </w:pPr>
      <w:hyperlink w:history="1" r:id="rId73">
        <w:r w:rsidRPr="00D049B2" w:rsidR="00D049B2">
          <w:rPr>
            <w:rStyle w:val="Hyperlink"/>
          </w:rPr>
          <w:t>http://www.openoandm.org/isbm/2.0/openapi/provider_publication_service.yml</w:t>
        </w:r>
      </w:hyperlink>
    </w:p>
    <w:p w:rsidR="00B62A7D" w:rsidP="00B62A7D" w:rsidRDefault="005D768B" w14:paraId="2D27E0E8" w14:textId="3E158A37">
      <w:pPr>
        <w:pStyle w:val="Definition"/>
      </w:pPr>
      <w:hyperlink w:history="1" r:id="rId74">
        <w:r w:rsidRPr="00D049B2" w:rsidR="00D049B2">
          <w:rPr>
            <w:rStyle w:val="Hyperlink"/>
          </w:rPr>
          <w:t>http://www.openoandm.org/isbm/2.0/openapi/provider_publication_service.json</w:t>
        </w:r>
      </w:hyperlink>
    </w:p>
    <w:p w:rsidR="00B62A7D" w:rsidP="00B62A7D" w:rsidRDefault="005D768B" w14:paraId="6DEBF43A" w14:textId="5B64254A">
      <w:pPr>
        <w:pStyle w:val="Definition"/>
      </w:pPr>
      <w:hyperlink w:history="1" r:id="rId75">
        <w:r w:rsidRPr="00D049B2" w:rsidR="00D049B2">
          <w:rPr>
            <w:rStyle w:val="Hyperlink"/>
          </w:rPr>
          <w:t>http://www.openoandm.org/isbm/2.0/openapi/consumer_publication_service.yml</w:t>
        </w:r>
      </w:hyperlink>
    </w:p>
    <w:p w:rsidR="00B62A7D" w:rsidP="00B62A7D" w:rsidRDefault="005D768B" w14:paraId="10054E02" w14:textId="2BF77967">
      <w:pPr>
        <w:pStyle w:val="Definition"/>
      </w:pPr>
      <w:hyperlink w:history="1" r:id="rId76">
        <w:r w:rsidRPr="00D049B2" w:rsidR="00D049B2">
          <w:rPr>
            <w:rStyle w:val="Hyperlink"/>
          </w:rPr>
          <w:t>http://www.openoandm.org/isbm/2.0/openapi/consumer_publication_service.json</w:t>
        </w:r>
      </w:hyperlink>
    </w:p>
    <w:p w:rsidR="00B62A7D" w:rsidP="00B62A7D" w:rsidRDefault="005D768B" w14:paraId="368E5CCC" w14:textId="4FF91F03">
      <w:pPr>
        <w:pStyle w:val="Definition"/>
      </w:pPr>
      <w:hyperlink w:history="1" r:id="rId77">
        <w:r w:rsidRPr="00D049B2" w:rsidR="00D049B2">
          <w:rPr>
            <w:rStyle w:val="Hyperlink"/>
          </w:rPr>
          <w:t>http://www.openoandm.org/isbm/2.0/openapi/provider_request_service.yml</w:t>
        </w:r>
      </w:hyperlink>
    </w:p>
    <w:p w:rsidR="00B62A7D" w:rsidP="00B62A7D" w:rsidRDefault="005D768B" w14:paraId="0E8ACF2F" w14:textId="23279194">
      <w:pPr>
        <w:pStyle w:val="Definition"/>
      </w:pPr>
      <w:hyperlink w:history="1" r:id="rId78">
        <w:r w:rsidRPr="00D049B2" w:rsidR="00D049B2">
          <w:rPr>
            <w:rStyle w:val="Hyperlink"/>
          </w:rPr>
          <w:t>http://www.openoandm.org/isbm/2.0/openapi/provider_request_service.json</w:t>
        </w:r>
      </w:hyperlink>
    </w:p>
    <w:p w:rsidR="00B62A7D" w:rsidP="00B62A7D" w:rsidRDefault="005D768B" w14:paraId="7E3B0614" w14:textId="4008AC4A">
      <w:pPr>
        <w:pStyle w:val="Definition"/>
      </w:pPr>
      <w:hyperlink w:history="1" r:id="rId79">
        <w:r w:rsidRPr="00D049B2" w:rsidR="00D049B2">
          <w:rPr>
            <w:rStyle w:val="Hyperlink"/>
          </w:rPr>
          <w:t>http://www.openoandm.org/isbm/2.0/openapi/consumer_request_service.yml</w:t>
        </w:r>
      </w:hyperlink>
    </w:p>
    <w:p w:rsidR="00B62A7D" w:rsidP="00B62A7D" w:rsidRDefault="005D768B" w14:paraId="39651C76" w14:textId="27C65E56">
      <w:pPr>
        <w:pStyle w:val="Definition"/>
      </w:pPr>
      <w:hyperlink w:history="1" r:id="rId80">
        <w:r w:rsidRPr="00D049B2" w:rsidR="00D049B2">
          <w:rPr>
            <w:rStyle w:val="Hyperlink"/>
          </w:rPr>
          <w:t>http://www.openoandm.org/isbm/2.0/openapi/consumer_request_service.json</w:t>
        </w:r>
      </w:hyperlink>
    </w:p>
    <w:p w:rsidR="00B62A7D" w:rsidP="00B62A7D" w:rsidRDefault="005D768B" w14:paraId="7701A39F" w14:textId="001DDFB7">
      <w:pPr>
        <w:pStyle w:val="Definition"/>
      </w:pPr>
      <w:hyperlink w:history="1" r:id="rId81">
        <w:r w:rsidRPr="00D049B2" w:rsidR="00D049B2">
          <w:rPr>
            <w:rStyle w:val="Hyperlink"/>
          </w:rPr>
          <w:t>http://www.openoandm.org/isbm/2.0/openapi/isbm_complete.yml</w:t>
        </w:r>
      </w:hyperlink>
    </w:p>
    <w:p w:rsidR="00B62A7D" w:rsidP="00B62A7D" w:rsidRDefault="005D768B" w14:paraId="14EEF2EA" w14:textId="151C1420">
      <w:pPr>
        <w:pStyle w:val="Definition"/>
      </w:pPr>
      <w:hyperlink w:history="1" r:id="rId82">
        <w:r w:rsidRPr="00D049B2" w:rsidR="00D049B2">
          <w:rPr>
            <w:rStyle w:val="Hyperlink"/>
          </w:rPr>
          <w:t>http://www.openoandm.org/isbm/2.0/openapi/isbm_complete.json</w:t>
        </w:r>
      </w:hyperlink>
    </w:p>
    <w:p w:rsidR="00B62A7D" w:rsidP="00D768E6" w:rsidRDefault="00B62A7D" w14:paraId="2DE9C111" w14:textId="77777777">
      <w:pPr>
        <w:pStyle w:val="AppendixHeading2"/>
      </w:pPr>
      <w:bookmarkStart w:name="_Toc25357216" w:id="524"/>
      <w:bookmarkStart w:name="_Toc32417425" w:id="525"/>
      <w:r>
        <w:t>WSDLs</w:t>
      </w:r>
      <w:bookmarkEnd w:id="524"/>
      <w:bookmarkEnd w:id="525"/>
    </w:p>
    <w:bookmarkStart w:name="example-http-flows" w:id="526"/>
    <w:bookmarkEnd w:id="526"/>
    <w:p w:rsidR="00BB0129" w:rsidRDefault="00DE5E9E" w14:paraId="1A7E681B" w14:textId="713CBC48">
      <w:pPr>
        <w:pStyle w:val="Definition"/>
      </w:pPr>
      <w:r>
        <w:fldChar w:fldCharType="begin"/>
      </w:r>
      <w:r>
        <w:instrText xml:space="preserve"> HYPERLINK "</w:instrText>
      </w:r>
      <w:r w:rsidRPr="00FF2DAE">
        <w:instrText>http://www.openoandm.org/isbm/2.0/wsdl/ChannelManagementService.wsdl</w:instrText>
      </w:r>
      <w:r>
        <w:instrText xml:space="preserve">" </w:instrText>
      </w:r>
      <w:r>
        <w:fldChar w:fldCharType="separate"/>
      </w:r>
      <w:r w:rsidRPr="00DE5E9E">
        <w:rPr>
          <w:rStyle w:val="Hyperlink"/>
        </w:rPr>
        <w:t>http://www.openoandm.org/isbm/2.0/wsdl/ChannelManagementService.wsdl</w:t>
      </w:r>
      <w:r>
        <w:fldChar w:fldCharType="end"/>
      </w:r>
    </w:p>
    <w:p w:rsidR="00BB0129" w:rsidRDefault="005D768B" w14:paraId="7E6C9CB6" w14:textId="42100841">
      <w:pPr>
        <w:pStyle w:val="Definition"/>
      </w:pPr>
      <w:hyperlink w:history="1" r:id="rId83">
        <w:r w:rsidRPr="00D049B2" w:rsidR="00D049B2">
          <w:rPr>
            <w:rStyle w:val="Hyperlink"/>
          </w:rPr>
          <w:t>http://www.openoandm.org/isbm/2.0/wsdl/NotificationService.wsdl</w:t>
        </w:r>
      </w:hyperlink>
    </w:p>
    <w:p w:rsidR="00BB0129" w:rsidRDefault="005D768B" w14:paraId="27C4FF35" w14:textId="7C197974">
      <w:pPr>
        <w:pStyle w:val="Definition"/>
      </w:pPr>
      <w:hyperlink w:history="1" r:id="rId84">
        <w:r w:rsidRPr="00D049B2" w:rsidR="00D049B2">
          <w:rPr>
            <w:rStyle w:val="Hyperlink"/>
          </w:rPr>
          <w:t>http://www.openoandm.org/isbm/2.0/wsdl/ProviderPublicationService.wsdl</w:t>
        </w:r>
      </w:hyperlink>
    </w:p>
    <w:p w:rsidR="00BB0129" w:rsidRDefault="005D768B" w14:paraId="4B7F6F4B" w14:textId="78556128">
      <w:pPr>
        <w:pStyle w:val="Definition"/>
      </w:pPr>
      <w:hyperlink w:history="1" r:id="rId85">
        <w:r w:rsidRPr="00D049B2" w:rsidR="00D049B2">
          <w:rPr>
            <w:rStyle w:val="Hyperlink"/>
          </w:rPr>
          <w:t>http://www.openoandm.org/isbm/2.0/wsdl/ConsumerPublicationService.wsdl</w:t>
        </w:r>
      </w:hyperlink>
    </w:p>
    <w:p w:rsidR="00BB0129" w:rsidRDefault="005D768B" w14:paraId="72DD5E52" w14:textId="7E7D2BD8">
      <w:pPr>
        <w:pStyle w:val="Definition"/>
      </w:pPr>
      <w:hyperlink w:history="1" r:id="rId86">
        <w:r w:rsidRPr="00D049B2" w:rsidR="00D049B2">
          <w:rPr>
            <w:rStyle w:val="Hyperlink"/>
          </w:rPr>
          <w:t>http://www.openoandm.org/isbm/2.0/wsdl/ProviderRequestService.wsdl</w:t>
        </w:r>
      </w:hyperlink>
    </w:p>
    <w:p w:rsidR="00BB0129" w:rsidRDefault="005D768B" w14:paraId="317853F8" w14:textId="23080876">
      <w:pPr>
        <w:pStyle w:val="Definition"/>
      </w:pPr>
      <w:hyperlink w:history="1" r:id="rId87">
        <w:r w:rsidRPr="00D049B2" w:rsidR="00D049B2">
          <w:rPr>
            <w:rStyle w:val="Hyperlink"/>
          </w:rPr>
          <w:t>http://www.openoandm.org/isbm/2.0/wsdl/ConsumerRequestService.wsdl</w:t>
        </w:r>
      </w:hyperlink>
    </w:p>
    <w:p w:rsidR="00BB0129" w:rsidP="00BF5A6C" w:rsidRDefault="00E83E4F" w14:paraId="703A2563" w14:textId="77777777">
      <w:pPr>
        <w:pStyle w:val="AppendixHeading2"/>
      </w:pPr>
      <w:bookmarkStart w:name="_Toc25357217" w:id="527"/>
      <w:bookmarkStart w:name="_Toc32417426" w:id="528"/>
      <w:r>
        <w:t>Packaged Specification</w:t>
      </w:r>
      <w:bookmarkEnd w:id="527"/>
      <w:bookmarkEnd w:id="528"/>
    </w:p>
    <w:p w:rsidR="00B62A7D" w:rsidP="00B62A7D" w:rsidRDefault="005D768B" w14:paraId="08BB012E" w14:textId="2F7AA114">
      <w:pPr>
        <w:pStyle w:val="Definition"/>
      </w:pPr>
      <w:hyperlink w:history="1" r:id="rId88">
        <w:r w:rsidRPr="00FF2DAE" w:rsidR="00B62A7D">
          <w:rPr>
            <w:rStyle w:val="Hyperlink"/>
          </w:rPr>
          <w:t>http://www.openoandm.org/isbm</w:t>
        </w:r>
        <w:r w:rsidRPr="00FF2DAE" w:rsidR="00253326">
          <w:rPr>
            <w:rStyle w:val="Hyperlink"/>
          </w:rPr>
          <w:t>/</w:t>
        </w:r>
        <w:r w:rsidRPr="00FF2DAE" w:rsidR="00B62A7D">
          <w:rPr>
            <w:rStyle w:val="Hyperlink"/>
          </w:rPr>
          <w:t>isbm-soap</w:t>
        </w:r>
        <w:r w:rsidRPr="00FF2DAE" w:rsidR="00253326">
          <w:rPr>
            <w:rStyle w:val="Hyperlink"/>
          </w:rPr>
          <w:t>-</w:t>
        </w:r>
        <w:r w:rsidRPr="00FF2DAE" w:rsidR="00D049B2">
          <w:rPr>
            <w:rStyle w:val="Hyperlink"/>
          </w:rPr>
          <w:t>2.0</w:t>
        </w:r>
        <w:r w:rsidRPr="00FF2DAE" w:rsidR="00B62A7D">
          <w:rPr>
            <w:rStyle w:val="Hyperlink"/>
          </w:rPr>
          <w:t>.zip</w:t>
        </w:r>
      </w:hyperlink>
    </w:p>
    <w:p w:rsidR="00B62A7D" w:rsidP="00B62A7D" w:rsidRDefault="005D768B" w14:paraId="0928FD48" w14:textId="0924FC6D">
      <w:pPr>
        <w:pStyle w:val="Definition"/>
      </w:pPr>
      <w:hyperlink w:history="1" r:id="rId89">
        <w:r w:rsidRPr="00FF2DAE" w:rsidR="00B62A7D">
          <w:rPr>
            <w:rStyle w:val="Hyperlink"/>
          </w:rPr>
          <w:t>http://www.openoandm.org/isbm</w:t>
        </w:r>
        <w:r w:rsidRPr="00FF2DAE" w:rsidR="00253326">
          <w:rPr>
            <w:rStyle w:val="Hyperlink"/>
          </w:rPr>
          <w:t>/</w:t>
        </w:r>
        <w:r w:rsidRPr="00FF2DAE" w:rsidR="00B62A7D">
          <w:rPr>
            <w:rStyle w:val="Hyperlink"/>
          </w:rPr>
          <w:t>isbm-rest-</w:t>
        </w:r>
        <w:r w:rsidRPr="00FF2DAE" w:rsidR="00D049B2">
          <w:rPr>
            <w:rStyle w:val="Hyperlink"/>
          </w:rPr>
          <w:t>2.0</w:t>
        </w:r>
        <w:r w:rsidRPr="00FF2DAE" w:rsidR="00B62A7D">
          <w:rPr>
            <w:rStyle w:val="Hyperlink"/>
          </w:rPr>
          <w:t>.zip</w:t>
        </w:r>
      </w:hyperlink>
    </w:p>
    <w:p w:rsidR="00B62A7D" w:rsidP="00B62A7D" w:rsidRDefault="005D768B" w14:paraId="04897625" w14:textId="3ADC8478">
      <w:pPr>
        <w:pStyle w:val="Definition"/>
      </w:pPr>
      <w:hyperlink w:history="1" r:id="rId90">
        <w:r w:rsidRPr="00FF2DAE" w:rsidR="00B62A7D">
          <w:rPr>
            <w:rStyle w:val="Hyperlink"/>
          </w:rPr>
          <w:t>http://www.openoandm.org/isbm/isbm-all-</w:t>
        </w:r>
        <w:r w:rsidRPr="00FF2DAE" w:rsidR="00D049B2">
          <w:rPr>
            <w:rStyle w:val="Hyperlink"/>
          </w:rPr>
          <w:t>2.0</w:t>
        </w:r>
        <w:r w:rsidRPr="00FF2DAE" w:rsidR="00B62A7D">
          <w:rPr>
            <w:rStyle w:val="Hyperlink"/>
          </w:rPr>
          <w:t>.zip</w:t>
        </w:r>
      </w:hyperlink>
    </w:p>
    <w:p w:rsidRPr="00F133EE" w:rsidR="00253326" w:rsidP="00B62A7D" w:rsidRDefault="00253326" w14:paraId="62D17073" w14:textId="77777777">
      <w:pPr>
        <w:pStyle w:val="Definition"/>
      </w:pPr>
    </w:p>
    <w:p w:rsidR="00BB0129" w:rsidP="00BF5A6C" w:rsidRDefault="00E83E4F" w14:paraId="0942A022" w14:textId="592A7FBB">
      <w:pPr>
        <w:pStyle w:val="AppendixHeading1"/>
      </w:pPr>
      <w:bookmarkStart w:name="_Toc25357218" w:id="529"/>
      <w:bookmarkStart w:name="_Toc32417427" w:id="530"/>
      <w:r>
        <w:lastRenderedPageBreak/>
        <w:t>Example HTTP Flows</w:t>
      </w:r>
      <w:bookmarkEnd w:id="529"/>
      <w:bookmarkEnd w:id="530"/>
    </w:p>
    <w:p w:rsidR="00BB0129" w:rsidP="00BF5A6C" w:rsidRDefault="00E83E4F" w14:paraId="5C05E4C8" w14:textId="1CC1542C">
      <w:pPr>
        <w:pStyle w:val="AppendixHeading2"/>
      </w:pPr>
      <w:bookmarkStart w:name="channel-management-example" w:id="531"/>
      <w:bookmarkStart w:name="_Toc25357219" w:id="532"/>
      <w:bookmarkStart w:name="_Toc32417428" w:id="533"/>
      <w:bookmarkEnd w:id="531"/>
      <w:r>
        <w:t>Channel Management Example</w:t>
      </w:r>
      <w:bookmarkEnd w:id="532"/>
      <w:bookmarkEnd w:id="533"/>
    </w:p>
    <w:p w:rsidR="00BB0129" w:rsidRDefault="00E83E4F" w14:paraId="6926C1D8" w14:textId="77777777">
      <w:pPr>
        <w:pStyle w:val="Compact"/>
      </w:pPr>
      <w:r>
        <w:rPr>
          <w:noProof/>
        </w:rPr>
        <w:drawing>
          <wp:inline distT="0" distB="0" distL="0" distR="0" wp14:anchorId="2804D5E8" wp14:editId="5C8EF9B9">
            <wp:extent cx="5105400" cy="5562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channel_management_example.png"/>
                    <pic:cNvPicPr>
                      <a:picLocks noChangeAspect="1" noChangeArrowheads="1"/>
                    </pic:cNvPicPr>
                  </pic:nvPicPr>
                  <pic:blipFill>
                    <a:blip r:embed="rId91"/>
                    <a:stretch>
                      <a:fillRect/>
                    </a:stretch>
                  </pic:blipFill>
                  <pic:spPr bwMode="auto">
                    <a:xfrm>
                      <a:off x="0" y="0"/>
                      <a:ext cx="5105400" cy="5562600"/>
                    </a:xfrm>
                    <a:prstGeom prst="rect">
                      <a:avLst/>
                    </a:prstGeom>
                    <a:noFill/>
                    <a:ln w="9525">
                      <a:noFill/>
                      <a:headEnd/>
                      <a:tailEnd/>
                    </a:ln>
                  </pic:spPr>
                </pic:pic>
              </a:graphicData>
            </a:graphic>
          </wp:inline>
        </w:drawing>
      </w:r>
    </w:p>
    <w:p w:rsidR="00BB0129" w:rsidP="00BF5A6C" w:rsidRDefault="00E83E4F" w14:paraId="0EE7589C" w14:textId="62761C7B">
      <w:pPr>
        <w:pStyle w:val="AppendixHeading3"/>
      </w:pPr>
      <w:bookmarkStart w:name="createchannel" w:id="534"/>
      <w:bookmarkStart w:name="_Toc25357220" w:id="535"/>
      <w:bookmarkStart w:name="_Toc32417429" w:id="536"/>
      <w:bookmarkEnd w:id="534"/>
      <w:proofErr w:type="spellStart"/>
      <w:r>
        <w:t>CreateChannel</w:t>
      </w:r>
      <w:bookmarkEnd w:id="535"/>
      <w:bookmarkEnd w:id="536"/>
      <w:proofErr w:type="spellEnd"/>
    </w:p>
    <w:p w:rsidR="00BB0129" w:rsidP="003066DC" w:rsidRDefault="00E83E4F" w14:paraId="5C3F03AE" w14:textId="77777777">
      <w:pPr>
        <w:pStyle w:val="BodyText"/>
      </w:pPr>
      <w:r>
        <w:t>The Application creates a channel on the ISBM Service Provider and assigns a WS-Security security token.</w:t>
      </w:r>
    </w:p>
    <w:p w:rsidR="00BB0129" w:rsidP="003D678A" w:rsidRDefault="00A86060" w14:paraId="787D0E16" w14:textId="34A37F72">
      <w:pPr>
        <w:pStyle w:val="Note"/>
      </w:pPr>
      <w:r>
        <w:t>NOTE</w:t>
      </w:r>
      <w:r>
        <w:tab/>
      </w:r>
      <w:r w:rsidR="00E83E4F">
        <w:t xml:space="preserve">XML special characters must be escaped, as seen with the </w:t>
      </w:r>
      <w:r w:rsidR="00E83E4F">
        <w:rPr>
          <w:b/>
        </w:rPr>
        <w:t>&lt;</w:t>
      </w:r>
      <w:r w:rsidR="00E83E4F">
        <w:t xml:space="preserve"> character in the </w:t>
      </w:r>
      <w:r w:rsidR="00E83E4F">
        <w:rPr>
          <w:rStyle w:val="VerbatimChar"/>
        </w:rPr>
        <w:t>Password</w:t>
      </w:r>
      <w:r w:rsidR="00E83E4F">
        <w:t xml:space="preserve"> element.</w:t>
      </w:r>
    </w:p>
    <w:p w:rsidR="00BB0129" w:rsidP="003D678A" w:rsidRDefault="00E83E4F" w14:paraId="70926710" w14:textId="77777777">
      <w:pPr>
        <w:pStyle w:val="AppendixHeading4"/>
      </w:pPr>
      <w:bookmarkStart w:name="http-request" w:id="537"/>
      <w:bookmarkEnd w:id="537"/>
      <w:r>
        <w:t>HTTP Request</w:t>
      </w:r>
    </w:p>
    <w:p w:rsidR="00BB0129" w:rsidP="003D678A" w:rsidRDefault="28177FA6" w14:paraId="3B88C16E" w14:textId="5C1741EB">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705</w:t>
      </w:r>
      <w:r w:rsidR="00E83E4F">
        <w:br/>
      </w:r>
      <w:proofErr w:type="spellStart"/>
      <w:r w:rsidRPr="28177FA6">
        <w:rPr>
          <w:rStyle w:val="VerbatimChar"/>
        </w:rPr>
        <w:t>SOAPAction</w:t>
      </w:r>
      <w:proofErr w:type="spellEnd"/>
      <w:r w:rsidRPr="28177FA6">
        <w:rPr>
          <w:rStyle w:val="VerbatimChar"/>
        </w:rPr>
        <w:t>: "http://www.openoandm.org/isbm/CreateChannel"</w:t>
      </w:r>
      <w:r w:rsidR="00E83E4F">
        <w:br/>
      </w:r>
      <w:r w:rsidR="00E83E4F">
        <w:lastRenderedPageBreak/>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isbm:CreateChannel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&lt;isbm:ChannelURI&gt;/Enterprise/Site/Area/WorkCenter&lt;/isbm:ChannelURI&gt;</w:t>
      </w:r>
      <w:r w:rsidR="00E83E4F">
        <w:br/>
      </w:r>
      <w:r w:rsidRPr="28177FA6">
        <w:rPr>
          <w:rStyle w:val="VerbatimChar"/>
        </w:rPr>
        <w:t xml:space="preserve">      &lt;</w:t>
      </w:r>
      <w:proofErr w:type="spellStart"/>
      <w:r w:rsidRPr="28177FA6">
        <w:rPr>
          <w:rStyle w:val="VerbatimChar"/>
        </w:rPr>
        <w:t>isbm:ChannelType</w:t>
      </w:r>
      <w:proofErr w:type="spellEnd"/>
      <w:r w:rsidRPr="28177FA6">
        <w:rPr>
          <w:rStyle w:val="VerbatimChar"/>
        </w:rPr>
        <w:t>&gt;Publication&lt;/</w:t>
      </w:r>
      <w:proofErr w:type="spellStart"/>
      <w:r w:rsidRPr="28177FA6">
        <w:rPr>
          <w:rStyle w:val="VerbatimChar"/>
        </w:rPr>
        <w:t>isbm:ChannelType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isbm:CreateChannel</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0871731A" w14:textId="77777777">
      <w:pPr>
        <w:pStyle w:val="AppendixHeading4"/>
      </w:pPr>
      <w:bookmarkStart w:name="http-response" w:id="538"/>
      <w:bookmarkEnd w:id="538"/>
      <w:r>
        <w:t>HTTP Response</w:t>
      </w:r>
    </w:p>
    <w:p w:rsidR="00BB0129" w:rsidP="003D678A" w:rsidRDefault="28177FA6" w14:paraId="035973A2" w14:textId="09A87090">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238</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isbm:CreateChannelResponse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19B5B065" w14:textId="4B3277C0">
      <w:pPr>
        <w:pStyle w:val="AppendixHeading3"/>
      </w:pPr>
      <w:bookmarkStart w:name="addsecuritytoken" w:id="539"/>
      <w:bookmarkStart w:name="_Toc25357221" w:id="540"/>
      <w:bookmarkStart w:name="_Toc32417430" w:id="541"/>
      <w:bookmarkEnd w:id="539"/>
      <w:proofErr w:type="spellStart"/>
      <w:r>
        <w:t>AddSecurityToken</w:t>
      </w:r>
      <w:bookmarkEnd w:id="540"/>
      <w:bookmarkEnd w:id="541"/>
      <w:proofErr w:type="spellEnd"/>
    </w:p>
    <w:p w:rsidR="00BB0129" w:rsidP="003066DC" w:rsidRDefault="00E83E4F" w14:paraId="6A3CE26A" w14:textId="77777777">
      <w:pPr>
        <w:pStyle w:val="BodyText"/>
      </w:pPr>
      <w:r>
        <w:t>The Application assigns an additional security token to the channel.</w:t>
      </w:r>
    </w:p>
    <w:p w:rsidR="00BB0129" w:rsidP="003D678A" w:rsidRDefault="00E83E4F" w14:paraId="3CC6E08A" w14:textId="77777777">
      <w:pPr>
        <w:pStyle w:val="AppendixHeading4"/>
      </w:pPr>
      <w:bookmarkStart w:name="http-request-1" w:id="542"/>
      <w:bookmarkEnd w:id="542"/>
      <w:r>
        <w:t>HTTP Request</w:t>
      </w:r>
    </w:p>
    <w:p w:rsidR="00BB0129" w:rsidP="003D678A" w:rsidRDefault="28177FA6" w14:paraId="34A0D46B" w14:textId="10A7149E">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892</w:t>
      </w:r>
      <w:r w:rsidR="00E83E4F">
        <w:br/>
      </w:r>
      <w:proofErr w:type="spellStart"/>
      <w:r w:rsidRPr="28177FA6">
        <w:rPr>
          <w:rStyle w:val="VerbatimChar"/>
        </w:rPr>
        <w:t>SOAPAction</w:t>
      </w:r>
      <w:proofErr w:type="spellEnd"/>
      <w:r w:rsidRPr="28177FA6">
        <w:rPr>
          <w:rStyle w:val="VerbatimChar"/>
        </w:rPr>
        <w:t>: "http://www.openoandm.org/isbm/AddSecurityToken"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 xmlns:wsse="http://docs.oasis-open.org/wss/2004/01/oasis-200401-wss-wssecurity-secext-1.0.xsd"&gt;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isbm:AddSecurityToken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lastRenderedPageBreak/>
        <w:t xml:space="preserve">      &lt;isbm:ChannelURI&gt;/Enterprise/Site/Area/WorkCenter&lt;/isbm:ChannelURI&gt;</w:t>
      </w:r>
      <w:r w:rsidR="00E83E4F">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isbm:AddSecurityToken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1901CEE3" w14:textId="77777777">
      <w:pPr>
        <w:pStyle w:val="AppendixHeading4"/>
      </w:pPr>
      <w:bookmarkStart w:name="http-response-1" w:id="543"/>
      <w:bookmarkEnd w:id="543"/>
      <w:r>
        <w:t>HTTP Response</w:t>
      </w:r>
    </w:p>
    <w:p w:rsidR="00BB0129" w:rsidP="003D678A" w:rsidRDefault="28177FA6" w14:paraId="756A8EE9" w14:textId="71FE4241">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241</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isbm:AddSecurityTokenResponse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13F9868B" w14:textId="788C17F2">
      <w:pPr>
        <w:pStyle w:val="AppendixHeading3"/>
      </w:pPr>
      <w:bookmarkStart w:name="removesecuritytoken" w:id="544"/>
      <w:bookmarkStart w:name="_Toc25357222" w:id="545"/>
      <w:bookmarkStart w:name="_Toc32417431" w:id="546"/>
      <w:bookmarkEnd w:id="544"/>
      <w:proofErr w:type="spellStart"/>
      <w:r>
        <w:t>RemoveSecurityToken</w:t>
      </w:r>
      <w:bookmarkEnd w:id="545"/>
      <w:bookmarkEnd w:id="546"/>
      <w:proofErr w:type="spellEnd"/>
    </w:p>
    <w:p w:rsidR="00BB0129" w:rsidP="003066DC" w:rsidRDefault="00E83E4F" w14:paraId="66AB4CBF" w14:textId="77777777">
      <w:pPr>
        <w:pStyle w:val="BodyText"/>
      </w:pPr>
      <w:r>
        <w:t>The Application removes the original security token from the channel.</w:t>
      </w:r>
    </w:p>
    <w:p w:rsidR="00BB0129" w:rsidP="003D678A" w:rsidRDefault="00E83E4F" w14:paraId="54AC3BD0" w14:textId="77777777">
      <w:pPr>
        <w:pStyle w:val="AppendixHeading4"/>
      </w:pPr>
      <w:bookmarkStart w:name="http-request-2" w:id="547"/>
      <w:bookmarkEnd w:id="547"/>
      <w:r>
        <w:t>HTTP Request</w:t>
      </w:r>
    </w:p>
    <w:p w:rsidR="00BB0129" w:rsidP="003D678A" w:rsidRDefault="28177FA6" w14:paraId="6E7F8123" w14:textId="2A2FBF20">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898</w:t>
      </w:r>
      <w:r w:rsidR="00E83E4F">
        <w:br/>
      </w:r>
      <w:proofErr w:type="spellStart"/>
      <w:r w:rsidRPr="28177FA6">
        <w:rPr>
          <w:rStyle w:val="VerbatimChar"/>
        </w:rPr>
        <w:t>SOAPAction</w:t>
      </w:r>
      <w:proofErr w:type="spellEnd"/>
      <w:r w:rsidRPr="28177FA6">
        <w:rPr>
          <w:rStyle w:val="VerbatimChar"/>
        </w:rPr>
        <w:t>: "http://www.openoandm.org/isbm/RemoveSecurityToken"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 xmlns:wsse="http://docs.oasis-open.org/wss/2004/01/oasis-200401-wss-wssecurity-secext-1.0.xsd"&gt;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isbm:RemoveSecurityToken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&lt;isbm:ChannelURI&gt;/Enterprise/Site/Area/WorkCenter&lt;/isbm:ChannelURI&gt;</w:t>
      </w:r>
      <w:r w:rsidR="00E83E4F">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rsidR="00E83E4F">
        <w:br/>
      </w:r>
      <w:r w:rsidRPr="28177FA6">
        <w:rPr>
          <w:rStyle w:val="VerbatimChar"/>
        </w:rPr>
        <w:lastRenderedPageBreak/>
        <w:t xml:space="preserve">    &lt;/</w:t>
      </w:r>
      <w:proofErr w:type="spellStart"/>
      <w:r w:rsidRPr="28177FA6">
        <w:rPr>
          <w:rStyle w:val="VerbatimChar"/>
        </w:rPr>
        <w:t>isbm:RemoveSecurityToken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2C8A0F1B" w14:textId="77777777">
      <w:pPr>
        <w:pStyle w:val="AppendixHeading4"/>
      </w:pPr>
      <w:bookmarkStart w:name="http-response-2" w:id="548"/>
      <w:bookmarkEnd w:id="548"/>
      <w:r>
        <w:t>HTTP Response</w:t>
      </w:r>
    </w:p>
    <w:p w:rsidR="00BB0129" w:rsidP="003D678A" w:rsidRDefault="28177FA6" w14:paraId="47724E28" w14:textId="1133B542">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244</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isbm:RemoveSecurityTokenResponse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072D3C16" w14:textId="4D5B70CB">
      <w:pPr>
        <w:pStyle w:val="AppendixHeading3"/>
      </w:pPr>
      <w:bookmarkStart w:name="getchannel" w:id="549"/>
      <w:bookmarkStart w:name="_Toc25357223" w:id="550"/>
      <w:bookmarkStart w:name="_Toc32417432" w:id="551"/>
      <w:bookmarkEnd w:id="549"/>
      <w:proofErr w:type="spellStart"/>
      <w:r>
        <w:t>GetChannel</w:t>
      </w:r>
      <w:bookmarkEnd w:id="550"/>
      <w:bookmarkEnd w:id="551"/>
      <w:proofErr w:type="spellEnd"/>
    </w:p>
    <w:p w:rsidR="00BB0129" w:rsidP="003066DC" w:rsidRDefault="00E83E4F" w14:paraId="6D66CC84" w14:textId="77777777">
      <w:pPr>
        <w:pStyle w:val="BodyText"/>
      </w:pPr>
      <w:r>
        <w:t>The Application attempts to retrieve channel information using the original security token and receives an authorization failure.</w:t>
      </w:r>
    </w:p>
    <w:p w:rsidR="00BB0129" w:rsidP="003D678A" w:rsidRDefault="00E83E4F" w14:paraId="1BC0CA75" w14:textId="77777777">
      <w:pPr>
        <w:pStyle w:val="AppendixHeading4"/>
      </w:pPr>
      <w:bookmarkStart w:name="http-request-3" w:id="552"/>
      <w:bookmarkEnd w:id="552"/>
      <w:r>
        <w:t>HTTP Request</w:t>
      </w:r>
    </w:p>
    <w:p w:rsidR="00BB0129" w:rsidP="003D678A" w:rsidRDefault="28177FA6" w14:paraId="4E23B090" w14:textId="7721A2EC">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656</w:t>
      </w:r>
      <w:r w:rsidR="00E83E4F">
        <w:br/>
      </w:r>
      <w:proofErr w:type="spellStart"/>
      <w:r w:rsidRPr="28177FA6">
        <w:rPr>
          <w:rStyle w:val="VerbatimChar"/>
        </w:rPr>
        <w:t>SOAPAction</w:t>
      </w:r>
      <w:proofErr w:type="spellEnd"/>
      <w:r w:rsidRPr="28177FA6">
        <w:rPr>
          <w:rStyle w:val="VerbatimChar"/>
        </w:rPr>
        <w:t>: "http://www.openoandm.org/isbm/GetChannel"</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isbm:GetChannel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&lt;isbm:ChannelURI&gt;/Enterprise/Site/Area/WorkCenter&lt;/isbm:ChannelURI&gt;</w:t>
      </w:r>
      <w:r w:rsidR="00E83E4F">
        <w:br/>
      </w:r>
      <w:r w:rsidRPr="28177FA6">
        <w:rPr>
          <w:rStyle w:val="VerbatimChar"/>
        </w:rPr>
        <w:t xml:space="preserve">    &lt;/</w:t>
      </w:r>
      <w:proofErr w:type="spellStart"/>
      <w:r w:rsidRPr="28177FA6">
        <w:rPr>
          <w:rStyle w:val="VerbatimChar"/>
        </w:rPr>
        <w:t>isbm:GetChannel</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4A3957C8" w14:textId="77777777">
      <w:pPr>
        <w:pStyle w:val="AppendixHeading4"/>
      </w:pPr>
      <w:bookmarkStart w:name="http-response-3" w:id="553"/>
      <w:bookmarkEnd w:id="553"/>
      <w:r>
        <w:t>HTTP Response</w:t>
      </w:r>
    </w:p>
    <w:p w:rsidR="00BB0129" w:rsidP="003D678A" w:rsidRDefault="28177FA6" w14:paraId="14E97AD6" w14:textId="12739F3E">
      <w:pPr>
        <w:pStyle w:val="SourceCode"/>
      </w:pPr>
      <w:r w:rsidRPr="28177FA6">
        <w:rPr>
          <w:rStyle w:val="VerbatimChar"/>
        </w:rPr>
        <w:t>HTTP/1.1 500 Internal Server Error</w:t>
      </w:r>
      <w:r w:rsidR="00E83E4F">
        <w:br/>
      </w:r>
      <w:r w:rsidRPr="28177FA6">
        <w:rPr>
          <w:rStyle w:val="VerbatimChar"/>
        </w:rPr>
        <w:t>Content-Type: text/xml; charset=utf-8</w:t>
      </w:r>
      <w:r w:rsidR="00E83E4F">
        <w:br/>
      </w:r>
      <w:r w:rsidRPr="28177FA6">
        <w:rPr>
          <w:rStyle w:val="VerbatimChar"/>
        </w:rPr>
        <w:t>Content-Length: 401</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lastRenderedPageBreak/>
        <w:t xml:space="preserve">    &lt;</w:t>
      </w:r>
      <w:proofErr w:type="spellStart"/>
      <w:r w:rsidRPr="28177FA6">
        <w:rPr>
          <w:rStyle w:val="VerbatimChar"/>
        </w:rPr>
        <w:t>soap:Fault</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faultcode</w:t>
      </w:r>
      <w:proofErr w:type="spellEnd"/>
      <w:r w:rsidRPr="28177FA6">
        <w:rPr>
          <w:rStyle w:val="VerbatimChar"/>
        </w:rPr>
        <w:t>&gt;</w:t>
      </w:r>
      <w:proofErr w:type="spellStart"/>
      <w:r w:rsidRPr="28177FA6">
        <w:rPr>
          <w:rStyle w:val="VerbatimChar"/>
        </w:rPr>
        <w:t>soap:Client</w:t>
      </w:r>
      <w:proofErr w:type="spellEnd"/>
      <w:r w:rsidRPr="28177FA6">
        <w:rPr>
          <w:rStyle w:val="VerbatimChar"/>
        </w:rPr>
        <w:t>&lt;/</w:t>
      </w:r>
      <w:proofErr w:type="spellStart"/>
      <w:r w:rsidRPr="28177FA6">
        <w:rPr>
          <w:rStyle w:val="VerbatimChar"/>
        </w:rPr>
        <w:t>faultcode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faultstring</w:t>
      </w:r>
      <w:proofErr w:type="spellEnd"/>
      <w:r w:rsidRPr="28177FA6">
        <w:rPr>
          <w:rStyle w:val="VerbatimChar"/>
        </w:rPr>
        <w:t>&gt;Channel is not accessible.&lt;/</w:t>
      </w:r>
      <w:proofErr w:type="spellStart"/>
      <w:r w:rsidRPr="28177FA6">
        <w:rPr>
          <w:rStyle w:val="VerbatimChar"/>
        </w:rPr>
        <w:t>faultstring</w:t>
      </w:r>
      <w:proofErr w:type="spellEnd"/>
      <w:r w:rsidRPr="28177FA6">
        <w:rPr>
          <w:rStyle w:val="VerbatimChar"/>
        </w:rPr>
        <w:t>&gt;</w:t>
      </w:r>
      <w:r w:rsidR="00E83E4F">
        <w:br/>
      </w:r>
      <w:r w:rsidRPr="28177FA6">
        <w:rPr>
          <w:rStyle w:val="VerbatimChar"/>
        </w:rPr>
        <w:t xml:space="preserve">      &lt;detail&gt;</w:t>
      </w:r>
      <w:r w:rsidR="00E83E4F">
        <w:br/>
      </w:r>
      <w:r w:rsidRPr="28177FA6">
        <w:rPr>
          <w:rStyle w:val="VerbatimChar"/>
        </w:rPr>
        <w:t xml:space="preserve">        &lt;</w:t>
      </w:r>
      <w:proofErr w:type="spellStart"/>
      <w:r w:rsidRPr="28177FA6">
        <w:rPr>
          <w:rStyle w:val="VerbatimChar"/>
        </w:rPr>
        <w:t>isbm:ChannelFault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&lt;/detail&gt;</w:t>
      </w:r>
      <w:r w:rsidR="00E83E4F">
        <w:br/>
      </w:r>
      <w:r w:rsidRPr="28177FA6">
        <w:rPr>
          <w:rStyle w:val="VerbatimChar"/>
        </w:rPr>
        <w:t xml:space="preserve">    &lt;/</w:t>
      </w:r>
      <w:proofErr w:type="spellStart"/>
      <w:r w:rsidRPr="28177FA6">
        <w:rPr>
          <w:rStyle w:val="VerbatimChar"/>
        </w:rPr>
        <w:t>soap:Fault</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5C1A1BCA" w14:textId="6862804E">
      <w:pPr>
        <w:pStyle w:val="AppendixHeading3"/>
      </w:pPr>
      <w:bookmarkStart w:name="getchannels" w:id="554"/>
      <w:bookmarkStart w:name="_Toc25357224" w:id="555"/>
      <w:bookmarkStart w:name="_Toc32417433" w:id="556"/>
      <w:bookmarkEnd w:id="554"/>
      <w:proofErr w:type="spellStart"/>
      <w:r>
        <w:t>GetChannels</w:t>
      </w:r>
      <w:bookmarkEnd w:id="555"/>
      <w:bookmarkEnd w:id="556"/>
      <w:proofErr w:type="spellEnd"/>
    </w:p>
    <w:p w:rsidR="00BB0129" w:rsidP="003066DC" w:rsidRDefault="00E83E4F" w14:paraId="70A8E920" w14:textId="77777777">
      <w:pPr>
        <w:pStyle w:val="BodyText"/>
      </w:pPr>
      <w:r>
        <w:t>The Application retrieves information about channels filtered by the newly assigned security token.</w:t>
      </w:r>
    </w:p>
    <w:p w:rsidR="00BB0129" w:rsidP="003D678A" w:rsidRDefault="00E83E4F" w14:paraId="1B045B2D" w14:textId="77777777">
      <w:pPr>
        <w:pStyle w:val="AppendixHeading4"/>
      </w:pPr>
      <w:bookmarkStart w:name="http-request-4" w:id="557"/>
      <w:bookmarkEnd w:id="557"/>
      <w:r>
        <w:t>HTTP Request</w:t>
      </w:r>
    </w:p>
    <w:p w:rsidR="00BB0129" w:rsidP="003D678A" w:rsidRDefault="28177FA6" w14:paraId="112A8C37" w14:textId="02475803">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559</w:t>
      </w:r>
      <w:r w:rsidR="00E83E4F">
        <w:br/>
      </w:r>
      <w:proofErr w:type="spellStart"/>
      <w:r w:rsidRPr="28177FA6">
        <w:rPr>
          <w:rStyle w:val="VerbatimChar"/>
        </w:rPr>
        <w:t>SOAPAction</w:t>
      </w:r>
      <w:proofErr w:type="spellEnd"/>
      <w:r w:rsidRPr="28177FA6">
        <w:rPr>
          <w:rStyle w:val="VerbatimChar"/>
        </w:rPr>
        <w:t>: "http://www.openoandm.org/isbm/GetChannels"</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isbm:GetChannels</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2851DCAB" w14:textId="77777777">
      <w:pPr>
        <w:pStyle w:val="AppendixHeading4"/>
      </w:pPr>
      <w:bookmarkStart w:name="http-response-4" w:id="558"/>
      <w:bookmarkEnd w:id="558"/>
      <w:r>
        <w:t>HTTP Response</w:t>
      </w:r>
    </w:p>
    <w:p w:rsidR="00BB0129" w:rsidP="003D678A" w:rsidRDefault="28177FA6" w14:paraId="678B58EC" w14:textId="6614B042">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442</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isbm:GetChannelsResponse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isbm:Channel</w:t>
      </w:r>
      <w:proofErr w:type="spellEnd"/>
      <w:r w:rsidRPr="28177FA6">
        <w:rPr>
          <w:rStyle w:val="VerbatimChar"/>
        </w:rPr>
        <w:t>&gt;</w:t>
      </w:r>
      <w:r w:rsidR="00E83E4F">
        <w:br/>
      </w:r>
      <w:r w:rsidRPr="28177FA6">
        <w:rPr>
          <w:rStyle w:val="VerbatimChar"/>
        </w:rPr>
        <w:t xml:space="preserve">        &lt;isbm:ChannelURI&gt;/Enterprise/Site/Area/WorkCenter&lt;/isbm:ChannelURI&gt;</w:t>
      </w:r>
      <w:r w:rsidR="00E83E4F">
        <w:br/>
      </w:r>
      <w:r w:rsidRPr="28177FA6">
        <w:rPr>
          <w:rStyle w:val="VerbatimChar"/>
        </w:rPr>
        <w:t xml:space="preserve">        &lt;</w:t>
      </w:r>
      <w:proofErr w:type="spellStart"/>
      <w:r w:rsidRPr="28177FA6">
        <w:rPr>
          <w:rStyle w:val="VerbatimChar"/>
        </w:rPr>
        <w:t>isbm:ChannelType</w:t>
      </w:r>
      <w:proofErr w:type="spellEnd"/>
      <w:r w:rsidRPr="28177FA6">
        <w:rPr>
          <w:rStyle w:val="VerbatimChar"/>
        </w:rPr>
        <w:t>&gt;Publication&lt;/</w:t>
      </w:r>
      <w:proofErr w:type="spellStart"/>
      <w:r w:rsidRPr="28177FA6">
        <w:rPr>
          <w:rStyle w:val="VerbatimChar"/>
        </w:rPr>
        <w:t>isbm:ChannelType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isbm:Channel</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isbm:GetChannelsResponse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67DF368A" w14:textId="50664AE4">
      <w:pPr>
        <w:pStyle w:val="AppendixHeading3"/>
      </w:pPr>
      <w:bookmarkStart w:name="deletechannel" w:id="559"/>
      <w:bookmarkStart w:name="_Toc25357225" w:id="560"/>
      <w:bookmarkStart w:name="_Toc32417434" w:id="561"/>
      <w:bookmarkEnd w:id="559"/>
      <w:proofErr w:type="spellStart"/>
      <w:r>
        <w:lastRenderedPageBreak/>
        <w:t>DeleteChannel</w:t>
      </w:r>
      <w:bookmarkEnd w:id="560"/>
      <w:bookmarkEnd w:id="561"/>
      <w:proofErr w:type="spellEnd"/>
    </w:p>
    <w:p w:rsidR="00BB0129" w:rsidP="003066DC" w:rsidRDefault="28177FA6" w14:paraId="793C400B" w14:textId="4B507CFA">
      <w:pPr>
        <w:pStyle w:val="BodyText"/>
      </w:pPr>
      <w:r>
        <w:t xml:space="preserve">The Application removes the channel from the </w:t>
      </w:r>
      <w:proofErr w:type="spellStart"/>
      <w:r>
        <w:t>isbm</w:t>
      </w:r>
      <w:proofErr w:type="spellEnd"/>
      <w:r>
        <w:t xml:space="preserve"> Service Provider.</w:t>
      </w:r>
    </w:p>
    <w:p w:rsidR="00BB0129" w:rsidP="003D678A" w:rsidRDefault="00E83E4F" w14:paraId="1771E620" w14:textId="77777777">
      <w:pPr>
        <w:pStyle w:val="AppendixHeading4"/>
      </w:pPr>
      <w:bookmarkStart w:name="http-request-5" w:id="562"/>
      <w:bookmarkEnd w:id="562"/>
      <w:r>
        <w:t>HTTP Request</w:t>
      </w:r>
    </w:p>
    <w:p w:rsidR="00BB0129" w:rsidP="003D678A" w:rsidRDefault="28177FA6" w14:paraId="0796247B" w14:textId="37EC0250">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659</w:t>
      </w:r>
      <w:r w:rsidR="00E83E4F">
        <w:br/>
      </w:r>
      <w:proofErr w:type="spellStart"/>
      <w:r w:rsidRPr="28177FA6">
        <w:rPr>
          <w:rStyle w:val="VerbatimChar"/>
        </w:rPr>
        <w:t>SOAPAction</w:t>
      </w:r>
      <w:proofErr w:type="spellEnd"/>
      <w:r w:rsidRPr="28177FA6">
        <w:rPr>
          <w:rStyle w:val="VerbatimChar"/>
        </w:rPr>
        <w:t>: "http://www.openoandm.org/isbm/DeleteChannel"</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isbm:DeleteChannel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&lt;isbm:ChannelURI&gt;/Enterprise/Site/Area/WorkCenter&lt;/isbm:ChannelURI&gt;</w:t>
      </w:r>
      <w:r w:rsidR="00E83E4F">
        <w:br/>
      </w:r>
      <w:r w:rsidRPr="28177FA6">
        <w:rPr>
          <w:rStyle w:val="VerbatimChar"/>
        </w:rPr>
        <w:t xml:space="preserve">    &lt;/</w:t>
      </w:r>
      <w:proofErr w:type="spellStart"/>
      <w:r w:rsidRPr="28177FA6">
        <w:rPr>
          <w:rStyle w:val="VerbatimChar"/>
        </w:rPr>
        <w:t>isbm:DeleteChannel</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260247C5" w14:textId="77777777">
      <w:pPr>
        <w:pStyle w:val="AppendixHeading4"/>
      </w:pPr>
      <w:bookmarkStart w:name="http-response-5" w:id="563"/>
      <w:bookmarkEnd w:id="563"/>
      <w:r>
        <w:t>HTTP Response</w:t>
      </w:r>
    </w:p>
    <w:p w:rsidR="00BB0129" w:rsidP="003D678A" w:rsidRDefault="28177FA6" w14:paraId="4088162D" w14:textId="28FC9C90">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238</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isbm:DeleteChannelResponse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3FC78C5F" w14:textId="1B4B7DE7">
      <w:pPr>
        <w:pStyle w:val="AppendixHeading2"/>
      </w:pPr>
      <w:bookmarkStart w:name="publish-subscribe-example" w:id="564"/>
      <w:bookmarkStart w:name="_Toc25357226" w:id="565"/>
      <w:bookmarkStart w:name="_Toc32417435" w:id="566"/>
      <w:bookmarkEnd w:id="564"/>
      <w:r>
        <w:lastRenderedPageBreak/>
        <w:t>Publish-Subscribe Example</w:t>
      </w:r>
      <w:bookmarkEnd w:id="565"/>
      <w:bookmarkEnd w:id="566"/>
    </w:p>
    <w:p w:rsidR="00BB0129" w:rsidRDefault="00E83E4F" w14:paraId="6560F20D" w14:textId="77777777">
      <w:pPr>
        <w:pStyle w:val="Compact"/>
      </w:pPr>
      <w:r>
        <w:rPr>
          <w:noProof/>
        </w:rPr>
        <w:drawing>
          <wp:inline distT="0" distB="0" distL="0" distR="0" wp14:anchorId="740F233E" wp14:editId="03C7F717">
            <wp:extent cx="6400800" cy="52712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publish-subscribe_example.png"/>
                    <pic:cNvPicPr>
                      <a:picLocks noChangeAspect="1" noChangeArrowheads="1"/>
                    </pic:cNvPicPr>
                  </pic:nvPicPr>
                  <pic:blipFill>
                    <a:blip r:embed="rId92"/>
                    <a:stretch>
                      <a:fillRect/>
                    </a:stretch>
                  </pic:blipFill>
                  <pic:spPr bwMode="auto">
                    <a:xfrm>
                      <a:off x="0" y="0"/>
                      <a:ext cx="6400800" cy="5271247"/>
                    </a:xfrm>
                    <a:prstGeom prst="rect">
                      <a:avLst/>
                    </a:prstGeom>
                    <a:noFill/>
                    <a:ln w="9525">
                      <a:noFill/>
                      <a:headEnd/>
                      <a:tailEnd/>
                    </a:ln>
                  </pic:spPr>
                </pic:pic>
              </a:graphicData>
            </a:graphic>
          </wp:inline>
        </w:drawing>
      </w:r>
    </w:p>
    <w:p w:rsidR="00BB0129" w:rsidP="00BF5A6C" w:rsidRDefault="00E83E4F" w14:paraId="5332B8E2" w14:textId="31DA1072">
      <w:pPr>
        <w:pStyle w:val="AppendixHeading3"/>
      </w:pPr>
      <w:bookmarkStart w:name="opensubscriptionsession" w:id="567"/>
      <w:bookmarkStart w:name="_Toc25357227" w:id="568"/>
      <w:bookmarkStart w:name="_Toc32417436" w:id="569"/>
      <w:bookmarkEnd w:id="567"/>
      <w:proofErr w:type="spellStart"/>
      <w:r>
        <w:t>OpenSubscriptionSession</w:t>
      </w:r>
      <w:bookmarkEnd w:id="568"/>
      <w:bookmarkEnd w:id="569"/>
      <w:proofErr w:type="spellEnd"/>
    </w:p>
    <w:p w:rsidR="00BB0129" w:rsidP="003066DC" w:rsidRDefault="00E83E4F" w14:paraId="5BEB9FF9" w14:textId="77777777">
      <w:pPr>
        <w:pStyle w:val="BodyText"/>
      </w:pPr>
      <w:r>
        <w:t>The Consumer Application opens a subscription session with the ISBM Service Provider and receives a session identifier.</w:t>
      </w:r>
    </w:p>
    <w:p w:rsidR="00BB0129" w:rsidP="003D678A" w:rsidRDefault="00E83E4F" w14:paraId="7965068B" w14:textId="77777777">
      <w:pPr>
        <w:pStyle w:val="AppendixHeading4"/>
      </w:pPr>
      <w:bookmarkStart w:name="http-request-6" w:id="570"/>
      <w:bookmarkEnd w:id="570"/>
      <w:r>
        <w:t>HTTP Request</w:t>
      </w:r>
    </w:p>
    <w:p w:rsidR="00BB0129" w:rsidP="003D678A" w:rsidRDefault="28177FA6" w14:paraId="33B902B3" w14:textId="3714F2E9">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812</w:t>
      </w:r>
      <w:r w:rsidR="00E83E4F">
        <w:br/>
      </w:r>
      <w:proofErr w:type="spellStart"/>
      <w:r w:rsidRPr="28177FA6">
        <w:rPr>
          <w:rStyle w:val="VerbatimChar"/>
        </w:rPr>
        <w:t>SOAPAction</w:t>
      </w:r>
      <w:proofErr w:type="spellEnd"/>
      <w:r w:rsidRPr="28177FA6">
        <w:rPr>
          <w:rStyle w:val="VerbatimChar"/>
        </w:rPr>
        <w:t>: "http://www.openoandm.org/isbm/OpenSubscriptionSession"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w:t>
      </w:r>
      <w:r w:rsidRPr="28177FA6">
        <w:rPr>
          <w:rStyle w:val="VerbatimChar"/>
        </w:rPr>
        <w:lastRenderedPageBreak/>
        <w: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isbm:OpenSubscriptionSession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&lt;isbm:ChannelURI&gt;/Enterprise/Site/Area/WorkCenter&lt;/isbm:ChannelURI&gt;</w:t>
      </w:r>
      <w:r w:rsidR="00E83E4F">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rsidR="00E83E4F">
        <w:br/>
      </w:r>
      <w:r w:rsidRPr="28177FA6">
        <w:rPr>
          <w:rStyle w:val="VerbatimChar"/>
        </w:rPr>
        <w:t xml:space="preserve">      &lt;isbm:ListenerURL&gt;http://consumer.example.com/NotificationService&lt;/isbm:ListenerURL&gt;</w:t>
      </w:r>
      <w:r w:rsidR="00E83E4F">
        <w:br/>
      </w:r>
      <w:r w:rsidRPr="28177FA6">
        <w:rPr>
          <w:rStyle w:val="VerbatimChar"/>
        </w:rPr>
        <w:t xml:space="preserve">    &lt;/</w:t>
      </w:r>
      <w:proofErr w:type="spellStart"/>
      <w:r w:rsidRPr="28177FA6">
        <w:rPr>
          <w:rStyle w:val="VerbatimChar"/>
        </w:rPr>
        <w:t>isbm:OpenPublicationSession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5BA95EC6" w14:textId="77777777">
      <w:pPr>
        <w:pStyle w:val="AppendixHeading4"/>
      </w:pPr>
      <w:bookmarkStart w:name="http-response-6" w:id="571"/>
      <w:bookmarkEnd w:id="571"/>
      <w:r>
        <w:t>HTTP Response</w:t>
      </w:r>
    </w:p>
    <w:p w:rsidR="00BB0129" w:rsidP="003D678A" w:rsidRDefault="28177FA6" w14:paraId="0BA5B24A" w14:textId="40714B64">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366</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isbm:OpenSubscriptionSessionResponse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&lt;isbm:SessionID&gt;e94c645a-6450-411e-8ec7-4b70620d3a98&lt;/isbm:SessionID&gt;</w:t>
      </w:r>
      <w:r w:rsidR="00E83E4F">
        <w:br/>
      </w:r>
      <w:r w:rsidRPr="28177FA6">
        <w:rPr>
          <w:rStyle w:val="VerbatimChar"/>
        </w:rPr>
        <w:t xml:space="preserve">    &lt;/</w:t>
      </w:r>
      <w:proofErr w:type="spellStart"/>
      <w:r w:rsidRPr="28177FA6">
        <w:rPr>
          <w:rStyle w:val="VerbatimChar"/>
        </w:rPr>
        <w:t>isbm:OpenSubscriptionSessionResponse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6EB58AFC" w14:textId="77A4737D">
      <w:pPr>
        <w:pStyle w:val="AppendixHeading3"/>
      </w:pPr>
      <w:bookmarkStart w:name="openpublicationsession" w:id="572"/>
      <w:bookmarkStart w:name="_Toc25357228" w:id="573"/>
      <w:bookmarkStart w:name="_Toc32417437" w:id="574"/>
      <w:bookmarkEnd w:id="572"/>
      <w:proofErr w:type="spellStart"/>
      <w:r>
        <w:t>OpenPublicationSession</w:t>
      </w:r>
      <w:bookmarkEnd w:id="573"/>
      <w:bookmarkEnd w:id="574"/>
      <w:proofErr w:type="spellEnd"/>
    </w:p>
    <w:p w:rsidR="00BB0129" w:rsidP="003066DC" w:rsidRDefault="00E83E4F" w14:paraId="45A1D80A" w14:textId="77777777">
      <w:pPr>
        <w:pStyle w:val="BodyText"/>
      </w:pPr>
      <w:r>
        <w:t>The Provider Application opens a publication session with the ISBM Service Provider and receives a session identifier.</w:t>
      </w:r>
    </w:p>
    <w:p w:rsidR="00BB0129" w:rsidP="003D678A" w:rsidRDefault="00E83E4F" w14:paraId="6CE9C016" w14:textId="77777777">
      <w:pPr>
        <w:pStyle w:val="AppendixHeading4"/>
      </w:pPr>
      <w:bookmarkStart w:name="http-request-7" w:id="575"/>
      <w:bookmarkEnd w:id="575"/>
      <w:r>
        <w:t>HTTP Request</w:t>
      </w:r>
    </w:p>
    <w:p w:rsidR="00BB0129" w:rsidP="003D678A" w:rsidRDefault="28177FA6" w14:paraId="5E7AFEA2" w14:textId="6F6EA36F">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684</w:t>
      </w:r>
      <w:r w:rsidR="00E83E4F">
        <w:br/>
      </w:r>
      <w:proofErr w:type="spellStart"/>
      <w:r w:rsidRPr="28177FA6">
        <w:rPr>
          <w:rStyle w:val="VerbatimChar"/>
        </w:rPr>
        <w:t>SOAPAction</w:t>
      </w:r>
      <w:proofErr w:type="spellEnd"/>
      <w:r w:rsidRPr="28177FA6">
        <w:rPr>
          <w:rStyle w:val="VerbatimChar"/>
        </w:rPr>
        <w:t>: "http://www.openoandm.org/isbm/OpenPublicationSession"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lastRenderedPageBreak/>
        <w:t xml:space="preserve">    &lt;</w:t>
      </w:r>
      <w:proofErr w:type="spellStart"/>
      <w:r w:rsidRPr="28177FA6">
        <w:rPr>
          <w:rStyle w:val="VerbatimChar"/>
        </w:rPr>
        <w:t>isbm:OpenPublicationSession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&lt;isbm:ChannelURI&gt;/Enterprise/Site/Area/WorkCenter&lt;/isbm:ChannelURI&gt;</w:t>
      </w:r>
      <w:r w:rsidR="00E83E4F">
        <w:br/>
      </w:r>
      <w:r w:rsidRPr="28177FA6">
        <w:rPr>
          <w:rStyle w:val="VerbatimChar"/>
        </w:rPr>
        <w:t xml:space="preserve">    &lt;/</w:t>
      </w:r>
      <w:proofErr w:type="spellStart"/>
      <w:r w:rsidRPr="28177FA6">
        <w:rPr>
          <w:rStyle w:val="VerbatimChar"/>
        </w:rPr>
        <w:t>isbm:OpenPublicationSession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2F876365" w14:textId="77777777">
      <w:pPr>
        <w:pStyle w:val="AppendixHeading4"/>
      </w:pPr>
      <w:bookmarkStart w:name="http-response-7" w:id="576"/>
      <w:bookmarkEnd w:id="576"/>
      <w:r>
        <w:t>HTTP Response</w:t>
      </w:r>
    </w:p>
    <w:p w:rsidR="00BB0129" w:rsidP="003D678A" w:rsidRDefault="28177FA6" w14:paraId="77FCEBA9" w14:textId="6119A304">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364</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isbm:OpenPublicationSessionResponse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&lt;isbm:SessionID&gt;ac0ee730-ca88-421a-b348-ce0a1babdb1c&lt;/isbm:SessionID&gt;</w:t>
      </w:r>
      <w:r w:rsidR="00E83E4F">
        <w:br/>
      </w:r>
      <w:r w:rsidRPr="28177FA6">
        <w:rPr>
          <w:rStyle w:val="VerbatimChar"/>
        </w:rPr>
        <w:t xml:space="preserve">    &lt;/</w:t>
      </w:r>
      <w:proofErr w:type="spellStart"/>
      <w:r w:rsidRPr="28177FA6">
        <w:rPr>
          <w:rStyle w:val="VerbatimChar"/>
        </w:rPr>
        <w:t>isbm:OpenPublicationSessionResponse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3CE9A7A8" w14:textId="44321340">
      <w:pPr>
        <w:pStyle w:val="AppendixHeading3"/>
      </w:pPr>
      <w:bookmarkStart w:name="postpublication" w:id="577"/>
      <w:bookmarkStart w:name="_Toc25357229" w:id="578"/>
      <w:bookmarkStart w:name="_Toc32417438" w:id="579"/>
      <w:bookmarkEnd w:id="577"/>
      <w:proofErr w:type="spellStart"/>
      <w:r>
        <w:t>PostPublication</w:t>
      </w:r>
      <w:bookmarkEnd w:id="578"/>
      <w:bookmarkEnd w:id="579"/>
      <w:proofErr w:type="spellEnd"/>
    </w:p>
    <w:p w:rsidR="00BB0129" w:rsidP="003066DC" w:rsidRDefault="00E83E4F" w14:paraId="6AD1BC35" w14:textId="77777777">
      <w:pPr>
        <w:pStyle w:val="BodyText"/>
      </w:pPr>
      <w:r>
        <w:t xml:space="preserve">The Provider Application </w:t>
      </w:r>
      <w:r w:rsidRPr="003066DC">
        <w:t>posts</w:t>
      </w:r>
      <w:r>
        <w:t xml:space="preserve"> a publication message to the ISBM Service Provider and receives a message identifier.</w:t>
      </w:r>
    </w:p>
    <w:p w:rsidR="00BB0129" w:rsidP="003D678A" w:rsidRDefault="00E83E4F" w14:paraId="0B2E37D7" w14:textId="77777777">
      <w:pPr>
        <w:pStyle w:val="AppendixHeading4"/>
      </w:pPr>
      <w:bookmarkStart w:name="http-request-8" w:id="580"/>
      <w:bookmarkEnd w:id="580"/>
      <w:r>
        <w:t>HTTP Request</w:t>
      </w:r>
    </w:p>
    <w:p w:rsidR="00BB0129" w:rsidP="003D678A" w:rsidRDefault="28177FA6" w14:paraId="0720ECE1" w14:textId="002C1757">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799</w:t>
      </w:r>
      <w:r w:rsidR="00E83E4F">
        <w:br/>
      </w:r>
      <w:proofErr w:type="spellStart"/>
      <w:r w:rsidRPr="28177FA6">
        <w:rPr>
          <w:rStyle w:val="VerbatimChar"/>
        </w:rPr>
        <w:t>SOAPAction</w:t>
      </w:r>
      <w:proofErr w:type="spellEnd"/>
      <w:r w:rsidRPr="28177FA6">
        <w:rPr>
          <w:rStyle w:val="VerbatimChar"/>
        </w:rPr>
        <w:t>: "http://www.openoandm.org/isbm/PostPublication"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isbm:PostPublication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&lt;isbm:SessionID&gt;ac0ee730-ca88-421a-b348-ce0a1babdb1c&lt;/isbm:SessionID&gt;</w:t>
      </w:r>
      <w:r w:rsidR="00E83E4F">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rsidR="00E83E4F">
        <w:br/>
      </w:r>
      <w:r w:rsidRPr="28177FA6">
        <w:rPr>
          <w:rStyle w:val="VerbatimChar"/>
        </w:rPr>
        <w:t xml:space="preserve">        &lt;Text&gt;Hello World!&lt;/Text&gt;</w:t>
      </w:r>
      <w:r w:rsidR="00E83E4F">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isbm:PostPublication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152C28F1" w14:textId="77777777">
      <w:pPr>
        <w:pStyle w:val="AppendixHeading4"/>
      </w:pPr>
      <w:bookmarkStart w:name="http-response-8" w:id="581"/>
      <w:bookmarkEnd w:id="581"/>
      <w:r>
        <w:lastRenderedPageBreak/>
        <w:t>HTTP Response</w:t>
      </w:r>
    </w:p>
    <w:p w:rsidR="00BB0129" w:rsidP="003D678A" w:rsidRDefault="28177FA6" w14:paraId="5A2B57AD" w14:textId="680B1443">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350</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isbm:PostPublicationResponse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&lt;isbm:MessageID&gt;8007a3fa-70e3-4e90-a2b9-d8469cae2e5a&lt;/isbm:MessageID&gt;</w:t>
      </w:r>
      <w:r w:rsidR="00E83E4F">
        <w:br/>
      </w:r>
      <w:r w:rsidRPr="28177FA6">
        <w:rPr>
          <w:rStyle w:val="VerbatimChar"/>
        </w:rPr>
        <w:t xml:space="preserve">    &lt;/</w:t>
      </w:r>
      <w:proofErr w:type="spellStart"/>
      <w:r w:rsidRPr="28177FA6">
        <w:rPr>
          <w:rStyle w:val="VerbatimChar"/>
        </w:rPr>
        <w:t>isbm:PostPublicationResponse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4BCF758B" w14:textId="3A935BBB">
      <w:pPr>
        <w:pStyle w:val="AppendixHeading3"/>
      </w:pPr>
      <w:bookmarkStart w:name="notifylistener" w:id="582"/>
      <w:bookmarkStart w:name="_Toc25357230" w:id="583"/>
      <w:bookmarkStart w:name="_Toc32417439" w:id="584"/>
      <w:bookmarkEnd w:id="582"/>
      <w:proofErr w:type="spellStart"/>
      <w:r>
        <w:t>NotifyListener</w:t>
      </w:r>
      <w:bookmarkEnd w:id="583"/>
      <w:bookmarkEnd w:id="584"/>
      <w:proofErr w:type="spellEnd"/>
    </w:p>
    <w:p w:rsidR="00BB0129" w:rsidP="003066DC" w:rsidRDefault="00E83E4F" w14:paraId="70DD2C56" w14:textId="77777777">
      <w:pPr>
        <w:pStyle w:val="BodyText"/>
      </w:pPr>
      <w:r>
        <w:t>The ISBM Service Provider notifies the Consumer Application of an applicable publication message.</w:t>
      </w:r>
    </w:p>
    <w:p w:rsidR="00BB0129" w:rsidP="003D678A" w:rsidRDefault="00E83E4F" w14:paraId="6FFACD16" w14:textId="77777777">
      <w:pPr>
        <w:pStyle w:val="AppendixHeading4"/>
      </w:pPr>
      <w:bookmarkStart w:name="http-request-9" w:id="585"/>
      <w:bookmarkEnd w:id="585"/>
      <w:r>
        <w:t>HTTP Request</w:t>
      </w:r>
    </w:p>
    <w:p w:rsidR="00BB0129" w:rsidP="003D678A" w:rsidRDefault="28177FA6" w14:paraId="039AA9ED" w14:textId="3254FE98">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rsidR="00E83E4F">
        <w:br/>
      </w:r>
      <w:r w:rsidRPr="28177FA6">
        <w:rPr>
          <w:rStyle w:val="VerbatimChar"/>
        </w:rPr>
        <w:t>Host: consumer.example.com</w:t>
      </w:r>
      <w:r w:rsidR="00E83E4F">
        <w:br/>
      </w:r>
      <w:r w:rsidRPr="28177FA6">
        <w:rPr>
          <w:rStyle w:val="VerbatimChar"/>
        </w:rPr>
        <w:t>Content-Type: text/xml; charset=utf-8</w:t>
      </w:r>
      <w:r w:rsidR="00E83E4F">
        <w:br/>
      </w:r>
      <w:r w:rsidRPr="28177FA6">
        <w:rPr>
          <w:rStyle w:val="VerbatimChar"/>
        </w:rPr>
        <w:t>Content-Length: 444</w:t>
      </w:r>
      <w:r w:rsidR="00E83E4F">
        <w:br/>
      </w:r>
      <w:proofErr w:type="spellStart"/>
      <w:r w:rsidRPr="28177FA6">
        <w:rPr>
          <w:rStyle w:val="VerbatimChar"/>
        </w:rPr>
        <w:t>SOAPAction</w:t>
      </w:r>
      <w:proofErr w:type="spellEnd"/>
      <w:r w:rsidRPr="28177FA6">
        <w:rPr>
          <w:rStyle w:val="VerbatimChar"/>
        </w:rPr>
        <w:t>: "http://www.openoandm.org/isbm/NotifyListener"</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&lt;isbm:SessionID&gt;e94c645a-6450-411e-8ec7-4b70620d3a98&lt;/isbm:SessionID&gt;</w:t>
      </w:r>
      <w:r w:rsidR="00E83E4F">
        <w:br/>
      </w:r>
      <w:r w:rsidRPr="28177FA6">
        <w:rPr>
          <w:rStyle w:val="VerbatimChar"/>
        </w:rPr>
        <w:t xml:space="preserve">      &lt;isbm:MessageID&gt;8007a3fa-70e3-4e90-a2b9-d8469cae2e5a&lt;/isbm:MessageID&gt;</w:t>
      </w:r>
      <w:r w:rsidR="00E83E4F">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isbm:NotifyListener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5F758FFC" w14:textId="77777777">
      <w:pPr>
        <w:pStyle w:val="AppendixHeading4"/>
      </w:pPr>
      <w:bookmarkStart w:name="http-response-9" w:id="586"/>
      <w:bookmarkEnd w:id="586"/>
      <w:r>
        <w:t>HTTP Response</w:t>
      </w:r>
    </w:p>
    <w:p w:rsidR="00BB0129" w:rsidP="003D678A" w:rsidRDefault="28177FA6" w14:paraId="3C219ACD" w14:textId="39BE1BF3">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239</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703C85A8" w14:textId="7950D398">
      <w:pPr>
        <w:pStyle w:val="AppendixHeading3"/>
      </w:pPr>
      <w:bookmarkStart w:name="readpublication" w:id="587"/>
      <w:bookmarkStart w:name="_Toc25357231" w:id="588"/>
      <w:bookmarkStart w:name="_Toc32417440" w:id="589"/>
      <w:bookmarkEnd w:id="587"/>
      <w:proofErr w:type="spellStart"/>
      <w:r>
        <w:t>ReadPublication</w:t>
      </w:r>
      <w:bookmarkEnd w:id="588"/>
      <w:bookmarkEnd w:id="589"/>
      <w:proofErr w:type="spellEnd"/>
    </w:p>
    <w:p w:rsidR="00BB0129" w:rsidP="003066DC" w:rsidRDefault="00E83E4F" w14:paraId="5CE08068" w14:textId="77777777">
      <w:pPr>
        <w:pStyle w:val="BodyText"/>
      </w:pPr>
      <w:r>
        <w:t>The Consumer Application reads the publication message from the ISBM Service Provider.</w:t>
      </w:r>
    </w:p>
    <w:p w:rsidR="00BB0129" w:rsidP="003D678A" w:rsidRDefault="00E83E4F" w14:paraId="2BAAF1B8" w14:textId="77777777">
      <w:pPr>
        <w:pStyle w:val="AppendixHeading4"/>
      </w:pPr>
      <w:bookmarkStart w:name="http-request-10" w:id="590"/>
      <w:bookmarkEnd w:id="590"/>
      <w:r>
        <w:t>HTTP Request</w:t>
      </w:r>
    </w:p>
    <w:p w:rsidR="00BB0129" w:rsidP="003D678A" w:rsidRDefault="28177FA6" w14:paraId="5807F4D0" w14:textId="38F052DA">
      <w:pPr>
        <w:pStyle w:val="SourceCode"/>
      </w:pPr>
      <w:r w:rsidRPr="28177FA6">
        <w:rPr>
          <w:rStyle w:val="VerbatimChar"/>
        </w:rPr>
        <w:lastRenderedPageBreak/>
        <w:t>POST /</w:t>
      </w:r>
      <w:proofErr w:type="spellStart"/>
      <w:r w:rsidRPr="28177FA6">
        <w:rPr>
          <w:rStyle w:val="VerbatimChar"/>
        </w:rPr>
        <w:t>ConsumerPublicationService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672</w:t>
      </w:r>
      <w:r w:rsidR="00E83E4F">
        <w:br/>
      </w:r>
      <w:proofErr w:type="spellStart"/>
      <w:r w:rsidRPr="28177FA6">
        <w:rPr>
          <w:rStyle w:val="VerbatimChar"/>
        </w:rPr>
        <w:t>SOAPAction</w:t>
      </w:r>
      <w:proofErr w:type="spellEnd"/>
      <w:r w:rsidRPr="28177FA6">
        <w:rPr>
          <w:rStyle w:val="VerbatimChar"/>
        </w:rPr>
        <w:t>: "http://www.openoandm.org/isbm/ReadPublication"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isbm:ReadPublication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&lt;isbm:SessionID&gt;e94c645a-6450-411e-8ec7-4b70620d3a98&lt;/isbm:SessionID&gt;</w:t>
      </w:r>
      <w:r w:rsidR="00E83E4F">
        <w:br/>
      </w:r>
      <w:r w:rsidRPr="28177FA6">
        <w:rPr>
          <w:rStyle w:val="VerbatimChar"/>
        </w:rPr>
        <w:t xml:space="preserve">    &lt;/</w:t>
      </w:r>
      <w:proofErr w:type="spellStart"/>
      <w:r w:rsidRPr="28177FA6">
        <w:rPr>
          <w:rStyle w:val="VerbatimChar"/>
        </w:rPr>
        <w:t>isbm:ReadPublication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4447A8A7" w14:textId="77777777">
      <w:pPr>
        <w:pStyle w:val="AppendixHeading4"/>
      </w:pPr>
      <w:bookmarkStart w:name="http-response-10" w:id="591"/>
      <w:bookmarkEnd w:id="591"/>
      <w:r>
        <w:t>HTTP Response</w:t>
      </w:r>
    </w:p>
    <w:p w:rsidR="00BB0129" w:rsidP="003D678A" w:rsidRDefault="28177FA6" w14:paraId="0C1DE763" w14:textId="24AF85F2">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552</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isbm:ReadPublicationResponse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isbm:PublicationMessage</w:t>
      </w:r>
      <w:proofErr w:type="spellEnd"/>
      <w:r w:rsidRPr="28177FA6">
        <w:rPr>
          <w:rStyle w:val="VerbatimChar"/>
        </w:rPr>
        <w:t>&gt;</w:t>
      </w:r>
      <w:r w:rsidR="00E83E4F">
        <w:br/>
      </w:r>
      <w:r w:rsidRPr="28177FA6">
        <w:rPr>
          <w:rStyle w:val="VerbatimChar"/>
        </w:rPr>
        <w:t xml:space="preserve">        &lt;isbm:MessageID&gt;8007a3fa-70e3-4e90-a2b9-d8469cae2e5a&lt;/isbm:MessageID&gt;</w:t>
      </w:r>
      <w:r w:rsidR="00E83E4F">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rsidR="00E83E4F">
        <w:br/>
      </w:r>
      <w:r w:rsidRPr="28177FA6">
        <w:rPr>
          <w:rStyle w:val="VerbatimChar"/>
        </w:rPr>
        <w:t xml:space="preserve">          &lt;Text&gt;Hello World!&lt;/Text&gt;</w:t>
      </w:r>
      <w:r w:rsidR="00E83E4F">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isbm:PublicationMessage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isbm:ReadPublicationResponse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724276D6" w14:textId="5C97FEDD">
      <w:pPr>
        <w:pStyle w:val="AppendixHeading3"/>
      </w:pPr>
      <w:bookmarkStart w:name="expirepublication" w:id="592"/>
      <w:bookmarkStart w:name="_Toc25357232" w:id="593"/>
      <w:bookmarkStart w:name="_Toc32417441" w:id="594"/>
      <w:bookmarkEnd w:id="592"/>
      <w:proofErr w:type="spellStart"/>
      <w:r>
        <w:t>ExpirePublication</w:t>
      </w:r>
      <w:bookmarkEnd w:id="593"/>
      <w:bookmarkEnd w:id="594"/>
      <w:proofErr w:type="spellEnd"/>
    </w:p>
    <w:p w:rsidR="00BB0129" w:rsidP="003066DC" w:rsidRDefault="00E83E4F" w14:paraId="7AD5E095" w14:textId="77777777">
      <w:pPr>
        <w:pStyle w:val="BodyText"/>
      </w:pPr>
      <w:r>
        <w:t>The Provider Application manually expires the publication message from the ISBM Service Provider. The message is still visible to the Consumer Application since it has already been read.</w:t>
      </w:r>
    </w:p>
    <w:p w:rsidR="00BB0129" w:rsidP="003D678A" w:rsidRDefault="00E83E4F" w14:paraId="7A15A33F" w14:textId="77777777">
      <w:pPr>
        <w:pStyle w:val="AppendixHeading4"/>
      </w:pPr>
      <w:bookmarkStart w:name="http-request-11" w:id="595"/>
      <w:bookmarkEnd w:id="595"/>
      <w:r>
        <w:t>HTTP Request</w:t>
      </w:r>
    </w:p>
    <w:p w:rsidR="00BB0129" w:rsidP="003D678A" w:rsidRDefault="28177FA6" w14:paraId="2B24901D" w14:textId="2A7F73FA">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752</w:t>
      </w:r>
      <w:r w:rsidR="00E83E4F">
        <w:br/>
      </w:r>
      <w:proofErr w:type="spellStart"/>
      <w:r w:rsidRPr="28177FA6">
        <w:rPr>
          <w:rStyle w:val="VerbatimChar"/>
        </w:rPr>
        <w:lastRenderedPageBreak/>
        <w:t>SOAPAction</w:t>
      </w:r>
      <w:proofErr w:type="spellEnd"/>
      <w:r w:rsidRPr="28177FA6">
        <w:rPr>
          <w:rStyle w:val="VerbatimChar"/>
        </w:rPr>
        <w:t>: "http://www.openoandm.org/isbm/ExpirePublication"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isbm:ExpirePublication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&lt;isbm:SessionID&gt;ac0ee730-ca88-421a-b348-ce0a1babdb1c&lt;/isbm:SessionID&gt;</w:t>
      </w:r>
      <w:r w:rsidR="00E83E4F">
        <w:br/>
      </w:r>
      <w:r w:rsidRPr="28177FA6">
        <w:rPr>
          <w:rStyle w:val="VerbatimChar"/>
        </w:rPr>
        <w:t xml:space="preserve">      &lt;isbm:MessageID&gt;8007a3fa-70e3-4e90-a2b9-d8469cae2e5a&lt;/isbm:MessageID&gt;</w:t>
      </w:r>
      <w:r w:rsidR="00E83E4F">
        <w:br/>
      </w:r>
      <w:r w:rsidRPr="28177FA6">
        <w:rPr>
          <w:rStyle w:val="VerbatimChar"/>
        </w:rPr>
        <w:t xml:space="preserve">    &lt;/</w:t>
      </w:r>
      <w:proofErr w:type="spellStart"/>
      <w:r w:rsidRPr="28177FA6">
        <w:rPr>
          <w:rStyle w:val="VerbatimChar"/>
        </w:rPr>
        <w:t>isbm:ExpirePublication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34B9757D" w14:textId="77777777">
      <w:pPr>
        <w:pStyle w:val="AppendixHeading4"/>
      </w:pPr>
      <w:bookmarkStart w:name="http-response-11" w:id="596"/>
      <w:bookmarkEnd w:id="596"/>
      <w:r>
        <w:t>HTTP Response</w:t>
      </w:r>
    </w:p>
    <w:p w:rsidR="00BB0129" w:rsidP="003D678A" w:rsidRDefault="28177FA6" w14:paraId="49DD04CA" w14:textId="7AC19A04">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242</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isbm:ExpirePublicationResponse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3F0DA50E" w14:textId="2594907F">
      <w:pPr>
        <w:pStyle w:val="AppendixHeading3"/>
      </w:pPr>
      <w:bookmarkStart w:name="removepublication" w:id="597"/>
      <w:bookmarkStart w:name="_Toc25357233" w:id="598"/>
      <w:bookmarkStart w:name="_Toc32417442" w:id="599"/>
      <w:bookmarkEnd w:id="597"/>
      <w:proofErr w:type="spellStart"/>
      <w:r>
        <w:t>RemovePublication</w:t>
      </w:r>
      <w:bookmarkEnd w:id="598"/>
      <w:bookmarkEnd w:id="599"/>
      <w:proofErr w:type="spellEnd"/>
    </w:p>
    <w:p w:rsidR="00BB0129" w:rsidP="003066DC" w:rsidRDefault="00E83E4F" w14:paraId="0981E49A" w14:textId="77777777">
      <w:pPr>
        <w:pStyle w:val="BodyText"/>
      </w:pPr>
      <w:r>
        <w:t>The Consumer Application removes the publication message from the ISBM Service Provider.</w:t>
      </w:r>
    </w:p>
    <w:p w:rsidR="00BB0129" w:rsidP="003D678A" w:rsidRDefault="00E83E4F" w14:paraId="572BAB9B" w14:textId="77777777">
      <w:pPr>
        <w:pStyle w:val="AppendixHeading4"/>
      </w:pPr>
      <w:bookmarkStart w:name="http-request-12" w:id="600"/>
      <w:bookmarkEnd w:id="600"/>
      <w:r>
        <w:t>HTTP Request</w:t>
      </w:r>
    </w:p>
    <w:p w:rsidR="00BB0129" w:rsidP="003D678A" w:rsidRDefault="28177FA6" w14:paraId="416333F9" w14:textId="158AECA5">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677</w:t>
      </w:r>
      <w:r w:rsidR="00E83E4F">
        <w:br/>
      </w:r>
      <w:proofErr w:type="spellStart"/>
      <w:r w:rsidRPr="28177FA6">
        <w:rPr>
          <w:rStyle w:val="VerbatimChar"/>
        </w:rPr>
        <w:t>SOAPAction</w:t>
      </w:r>
      <w:proofErr w:type="spellEnd"/>
      <w:r w:rsidRPr="28177FA6">
        <w:rPr>
          <w:rStyle w:val="VerbatimChar"/>
        </w:rPr>
        <w:t>: "http://www.openoandm.org/isbm/RemovePublication"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lastRenderedPageBreak/>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isbm:RemovePublication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&lt;isbm:SessionID&gt;e94c645a-6450-411e-8ec7-4b70620d3a98&lt;&lt;/isbm:SessionID&gt;</w:t>
      </w:r>
      <w:r w:rsidR="00E83E4F">
        <w:br/>
      </w:r>
      <w:r w:rsidRPr="28177FA6">
        <w:rPr>
          <w:rStyle w:val="VerbatimChar"/>
        </w:rPr>
        <w:t xml:space="preserve">    &lt;/</w:t>
      </w:r>
      <w:proofErr w:type="spellStart"/>
      <w:r w:rsidRPr="28177FA6">
        <w:rPr>
          <w:rStyle w:val="VerbatimChar"/>
        </w:rPr>
        <w:t>isbm:RemovePublication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15CDA90F" w14:textId="77777777">
      <w:pPr>
        <w:pStyle w:val="AppendixHeading4"/>
      </w:pPr>
      <w:bookmarkStart w:name="http-response-12" w:id="601"/>
      <w:bookmarkEnd w:id="601"/>
      <w:r>
        <w:t>HTTP Response</w:t>
      </w:r>
    </w:p>
    <w:p w:rsidR="00BB0129" w:rsidP="003D678A" w:rsidRDefault="28177FA6" w14:paraId="0DDB5083" w14:textId="490412BD">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242</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isbm:RemovePublicationResponse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31AC5D93" w14:textId="20386C24">
      <w:pPr>
        <w:pStyle w:val="AppendixHeading3"/>
      </w:pPr>
      <w:bookmarkStart w:name="closepublicationsession" w:id="602"/>
      <w:bookmarkStart w:name="_Toc25357234" w:id="603"/>
      <w:bookmarkStart w:name="_Toc32417443" w:id="604"/>
      <w:bookmarkEnd w:id="602"/>
      <w:proofErr w:type="spellStart"/>
      <w:r>
        <w:t>ClosePublicationSession</w:t>
      </w:r>
      <w:bookmarkEnd w:id="603"/>
      <w:bookmarkEnd w:id="604"/>
      <w:proofErr w:type="spellEnd"/>
    </w:p>
    <w:p w:rsidR="00BB0129" w:rsidP="003066DC" w:rsidRDefault="00E83E4F" w14:paraId="3C8E9BC8" w14:textId="77777777">
      <w:pPr>
        <w:pStyle w:val="BodyText"/>
      </w:pPr>
      <w:r>
        <w:t>The Provider Application closes the publication session with the ISBM Service Provider.</w:t>
      </w:r>
    </w:p>
    <w:p w:rsidR="00BB0129" w:rsidP="003D678A" w:rsidRDefault="00E83E4F" w14:paraId="45FB1728" w14:textId="77777777">
      <w:pPr>
        <w:pStyle w:val="AppendixHeading4"/>
      </w:pPr>
      <w:bookmarkStart w:name="http-request-13" w:id="605"/>
      <w:bookmarkEnd w:id="605"/>
      <w:r>
        <w:t>HTTP Request</w:t>
      </w:r>
    </w:p>
    <w:p w:rsidR="00BB0129" w:rsidP="003D678A" w:rsidRDefault="28177FA6" w14:paraId="4CB428A8" w14:textId="15D1589E">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688</w:t>
      </w:r>
      <w:r w:rsidR="00E83E4F">
        <w:br/>
      </w:r>
      <w:proofErr w:type="spellStart"/>
      <w:r w:rsidRPr="28177FA6">
        <w:rPr>
          <w:rStyle w:val="VerbatimChar"/>
        </w:rPr>
        <w:t>SOAPAction</w:t>
      </w:r>
      <w:proofErr w:type="spellEnd"/>
      <w:r w:rsidRPr="28177FA6">
        <w:rPr>
          <w:rStyle w:val="VerbatimChar"/>
        </w:rPr>
        <w:t>: "http://www.openoandm.org/isbm/ClosePublicationSession"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isbm:ClosePublicationSession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&lt;isbm:SessionID&gt;ac0ee730-ca88-421a-b348-ce0a1babdb1c&lt;/isbm:SessionID&gt;</w:t>
      </w:r>
      <w:r w:rsidR="00E83E4F">
        <w:br/>
      </w:r>
      <w:r w:rsidRPr="28177FA6">
        <w:rPr>
          <w:rStyle w:val="VerbatimChar"/>
        </w:rPr>
        <w:t xml:space="preserve">    &lt;/</w:t>
      </w:r>
      <w:proofErr w:type="spellStart"/>
      <w:r w:rsidRPr="28177FA6">
        <w:rPr>
          <w:rStyle w:val="VerbatimChar"/>
        </w:rPr>
        <w:t>isbm:ClosePublicationSession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368887AE" w14:textId="77777777">
      <w:pPr>
        <w:pStyle w:val="AppendixHeading4"/>
      </w:pPr>
      <w:bookmarkStart w:name="http-response-13" w:id="606"/>
      <w:bookmarkEnd w:id="606"/>
      <w:r>
        <w:t>HTTP Response</w:t>
      </w:r>
    </w:p>
    <w:p w:rsidR="00BB0129" w:rsidP="003D678A" w:rsidRDefault="28177FA6" w14:paraId="2EC9DF1A" w14:textId="46B9A0F3">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248</w:t>
      </w:r>
      <w:r w:rsidR="00E83E4F">
        <w:br/>
      </w:r>
      <w:r w:rsidR="00E83E4F">
        <w:br/>
      </w:r>
      <w:r w:rsidRPr="28177FA6">
        <w:rPr>
          <w:rStyle w:val="VerbatimChar"/>
        </w:rPr>
        <w:lastRenderedPageBreak/>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isbm:ClosePublicationSessionResponse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1180A777" w14:textId="2F008F16">
      <w:pPr>
        <w:pStyle w:val="AppendixHeading3"/>
      </w:pPr>
      <w:bookmarkStart w:name="closesubscriptionsession" w:id="607"/>
      <w:bookmarkStart w:name="_Toc25357235" w:id="608"/>
      <w:bookmarkStart w:name="_Toc32417444" w:id="609"/>
      <w:bookmarkEnd w:id="607"/>
      <w:proofErr w:type="spellStart"/>
      <w:r>
        <w:t>CloseSubscriptionSession</w:t>
      </w:r>
      <w:bookmarkEnd w:id="608"/>
      <w:bookmarkEnd w:id="609"/>
      <w:proofErr w:type="spellEnd"/>
    </w:p>
    <w:p w:rsidR="00BB0129" w:rsidP="003066DC" w:rsidRDefault="00E83E4F" w14:paraId="0FA52A7E" w14:textId="77777777">
      <w:pPr>
        <w:pStyle w:val="BodyText"/>
      </w:pPr>
      <w:r>
        <w:t>The Consumer Application closes the subscription session with the ISBM Service Provider.</w:t>
      </w:r>
    </w:p>
    <w:p w:rsidR="00BB0129" w:rsidP="003D678A" w:rsidRDefault="00E83E4F" w14:paraId="4E5BE855" w14:textId="77777777">
      <w:pPr>
        <w:pStyle w:val="AppendixHeading4"/>
      </w:pPr>
      <w:bookmarkStart w:name="http-request-14" w:id="610"/>
      <w:bookmarkEnd w:id="610"/>
      <w:r>
        <w:t>HTTP Request</w:t>
      </w:r>
    </w:p>
    <w:p w:rsidR="00BB0129" w:rsidP="003D678A" w:rsidRDefault="28177FA6" w14:paraId="36ECE670" w14:textId="24B3CBEB">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690</w:t>
      </w:r>
      <w:r w:rsidR="00E83E4F">
        <w:br/>
      </w:r>
      <w:proofErr w:type="spellStart"/>
      <w:r w:rsidRPr="28177FA6">
        <w:rPr>
          <w:rStyle w:val="VerbatimChar"/>
        </w:rPr>
        <w:t>SOAPAction</w:t>
      </w:r>
      <w:proofErr w:type="spellEnd"/>
      <w:r w:rsidRPr="28177FA6">
        <w:rPr>
          <w:rStyle w:val="VerbatimChar"/>
        </w:rPr>
        <w:t>: "http://www.openoandm.org/isbm/ClosePublicationSession"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isbm:CloseSubscriptionSession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&lt;isbm:SessionID&gt;e94c645a-6450-411e-8ec7-4b70620d3a98&lt;/isbm:SessionID&gt;</w:t>
      </w:r>
      <w:r w:rsidR="00E83E4F">
        <w:br/>
      </w:r>
      <w:r w:rsidRPr="28177FA6">
        <w:rPr>
          <w:rStyle w:val="VerbatimChar"/>
        </w:rPr>
        <w:t xml:space="preserve">    &lt;/</w:t>
      </w:r>
      <w:proofErr w:type="spellStart"/>
      <w:r w:rsidRPr="28177FA6">
        <w:rPr>
          <w:rStyle w:val="VerbatimChar"/>
        </w:rPr>
        <w:t>isbm:CloseSubscriptionSession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39511D32" w14:textId="77777777">
      <w:pPr>
        <w:pStyle w:val="AppendixHeading4"/>
      </w:pPr>
      <w:bookmarkStart w:name="http-response-14" w:id="611"/>
      <w:bookmarkEnd w:id="611"/>
      <w:r>
        <w:t>HTTP Response</w:t>
      </w:r>
    </w:p>
    <w:p w:rsidR="00BB0129" w:rsidP="003D678A" w:rsidRDefault="28177FA6" w14:paraId="77D9DE14" w14:textId="3519686E">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249</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isbm:CloseSubscriptionSessionResponse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7C299A13" w14:textId="12DE0FA8">
      <w:pPr>
        <w:pStyle w:val="AppendixHeading2"/>
      </w:pPr>
      <w:bookmarkStart w:name="request-response-example" w:id="612"/>
      <w:bookmarkStart w:name="_Toc25357236" w:id="613"/>
      <w:bookmarkStart w:name="_Toc32417445" w:id="614"/>
      <w:bookmarkEnd w:id="612"/>
      <w:r>
        <w:lastRenderedPageBreak/>
        <w:t>Request-Response Example</w:t>
      </w:r>
      <w:bookmarkEnd w:id="613"/>
      <w:bookmarkEnd w:id="614"/>
    </w:p>
    <w:p w:rsidR="00BB0129" w:rsidRDefault="00E83E4F" w14:paraId="6308D1FF" w14:textId="77777777">
      <w:pPr>
        <w:pStyle w:val="Compact"/>
      </w:pPr>
      <w:r>
        <w:rPr>
          <w:noProof/>
        </w:rPr>
        <w:drawing>
          <wp:inline distT="0" distB="0" distL="0" distR="0" wp14:anchorId="295EE0AF" wp14:editId="37DE5D4F">
            <wp:extent cx="6400800" cy="67253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request-response_example.png"/>
                    <pic:cNvPicPr>
                      <a:picLocks noChangeAspect="1" noChangeArrowheads="1"/>
                    </pic:cNvPicPr>
                  </pic:nvPicPr>
                  <pic:blipFill>
                    <a:blip r:embed="rId93"/>
                    <a:stretch>
                      <a:fillRect/>
                    </a:stretch>
                  </pic:blipFill>
                  <pic:spPr bwMode="auto">
                    <a:xfrm>
                      <a:off x="0" y="0"/>
                      <a:ext cx="6400800" cy="6725347"/>
                    </a:xfrm>
                    <a:prstGeom prst="rect">
                      <a:avLst/>
                    </a:prstGeom>
                    <a:noFill/>
                    <a:ln w="9525">
                      <a:noFill/>
                      <a:headEnd/>
                      <a:tailEnd/>
                    </a:ln>
                  </pic:spPr>
                </pic:pic>
              </a:graphicData>
            </a:graphic>
          </wp:inline>
        </w:drawing>
      </w:r>
    </w:p>
    <w:p w:rsidR="00BB0129" w:rsidP="00BF5A6C" w:rsidRDefault="00E83E4F" w14:paraId="646D10A8" w14:textId="4D0541F1">
      <w:pPr>
        <w:pStyle w:val="AppendixHeading3"/>
      </w:pPr>
      <w:bookmarkStart w:name="openproviderrequestsession" w:id="615"/>
      <w:bookmarkStart w:name="_Toc25357237" w:id="616"/>
      <w:bookmarkStart w:name="_Toc32417446" w:id="617"/>
      <w:bookmarkEnd w:id="615"/>
      <w:proofErr w:type="spellStart"/>
      <w:r>
        <w:t>OpenProviderRequestSession</w:t>
      </w:r>
      <w:bookmarkEnd w:id="616"/>
      <w:bookmarkEnd w:id="617"/>
      <w:proofErr w:type="spellEnd"/>
    </w:p>
    <w:p w:rsidR="00BB0129" w:rsidP="00E44B0A" w:rsidRDefault="00E83E4F" w14:paraId="4724E1E2" w14:textId="77777777">
      <w:pPr>
        <w:pStyle w:val="BodyText"/>
      </w:pPr>
      <w:r>
        <w:t>The Provider Application opens a provider request session with the ISBM Service Provider and receives a session identifier.</w:t>
      </w:r>
    </w:p>
    <w:p w:rsidR="00BB0129" w:rsidP="003D678A" w:rsidRDefault="00E83E4F" w14:paraId="6CFA87AC" w14:textId="77777777">
      <w:pPr>
        <w:pStyle w:val="AppendixHeading4"/>
      </w:pPr>
      <w:bookmarkStart w:name="http-request-15" w:id="618"/>
      <w:bookmarkEnd w:id="618"/>
      <w:r>
        <w:t>HTTP Request</w:t>
      </w:r>
    </w:p>
    <w:p w:rsidR="00BB0129" w:rsidP="003D678A" w:rsidRDefault="28177FA6" w14:paraId="6233B2E4" w14:textId="4E3A8BD2">
      <w:pPr>
        <w:pStyle w:val="SourceCode"/>
      </w:pPr>
      <w:r w:rsidRPr="28177FA6">
        <w:rPr>
          <w:rStyle w:val="VerbatimChar"/>
        </w:rPr>
        <w:lastRenderedPageBreak/>
        <w:t>POST /</w:t>
      </w:r>
      <w:proofErr w:type="spellStart"/>
      <w:r w:rsidRPr="28177FA6">
        <w:rPr>
          <w:rStyle w:val="VerbatimChar"/>
        </w:rPr>
        <w:t>ProviderRequestService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819</w:t>
      </w:r>
      <w:r w:rsidR="00E83E4F">
        <w:br/>
      </w:r>
      <w:proofErr w:type="spellStart"/>
      <w:r w:rsidRPr="28177FA6">
        <w:rPr>
          <w:rStyle w:val="VerbatimChar"/>
        </w:rPr>
        <w:t>SOAPAction</w:t>
      </w:r>
      <w:proofErr w:type="spellEnd"/>
      <w:r w:rsidRPr="28177FA6">
        <w:rPr>
          <w:rStyle w:val="VerbatimChar"/>
        </w:rPr>
        <w:t>: "http://www.openoandm.org/isbm/OpenProviderRequestSession"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isbm:OpenProviderRequestSession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&lt;isbm:ChannelURI&gt;/Enterprise/Site/Area/WorkCenter&lt;/isbm:ChannelURI&gt;</w:t>
      </w:r>
      <w:r w:rsidR="00E83E4F">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rsidR="00E83E4F">
        <w:br/>
      </w:r>
      <w:r w:rsidRPr="28177FA6">
        <w:rPr>
          <w:rStyle w:val="VerbatimChar"/>
        </w:rPr>
        <w:t xml:space="preserve">      &lt;isbm:ListenerURL&gt;http://provider.example.com/NotificationService&lt;/isbm:ListenerURL&gt;</w:t>
      </w:r>
      <w:r w:rsidR="00E83E4F">
        <w:br/>
      </w:r>
      <w:r w:rsidRPr="28177FA6">
        <w:rPr>
          <w:rStyle w:val="VerbatimChar"/>
        </w:rPr>
        <w:t xml:space="preserve">    &lt;/</w:t>
      </w:r>
      <w:proofErr w:type="spellStart"/>
      <w:r w:rsidRPr="28177FA6">
        <w:rPr>
          <w:rStyle w:val="VerbatimChar"/>
        </w:rPr>
        <w:t>isbm:OpenProviderRequestSession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7462B3C2" w14:textId="77777777">
      <w:pPr>
        <w:pStyle w:val="AppendixHeading4"/>
      </w:pPr>
      <w:bookmarkStart w:name="http-response-15" w:id="619"/>
      <w:bookmarkEnd w:id="619"/>
      <w:r>
        <w:t>HTTP Response</w:t>
      </w:r>
    </w:p>
    <w:p w:rsidR="00BB0129" w:rsidP="003D678A" w:rsidRDefault="28177FA6" w14:paraId="09971F01" w14:textId="60CC95E4">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372</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isbm:OpenProviderRequestSessionResponse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&lt;isbm:SessionID&gt;16ee00f6-8fa9-4e80-8c36-a9d6d2bdb551&lt;/isbm:SessionID&gt;</w:t>
      </w:r>
      <w:r w:rsidR="00E83E4F">
        <w:br/>
      </w:r>
      <w:r w:rsidRPr="28177FA6">
        <w:rPr>
          <w:rStyle w:val="VerbatimChar"/>
        </w:rPr>
        <w:t xml:space="preserve">    &lt;/</w:t>
      </w:r>
      <w:proofErr w:type="spellStart"/>
      <w:r w:rsidRPr="28177FA6">
        <w:rPr>
          <w:rStyle w:val="VerbatimChar"/>
        </w:rPr>
        <w:t>isbm:OpenProviderRequestSessionResponse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058D10DB" w14:textId="50399446">
      <w:pPr>
        <w:pStyle w:val="AppendixHeading3"/>
      </w:pPr>
      <w:bookmarkStart w:name="openconsumerrequestsession" w:id="620"/>
      <w:bookmarkStart w:name="_Toc25357238" w:id="621"/>
      <w:bookmarkStart w:name="_Toc32417447" w:id="622"/>
      <w:bookmarkEnd w:id="620"/>
      <w:proofErr w:type="spellStart"/>
      <w:r>
        <w:t>OpenConsumerRequestSession</w:t>
      </w:r>
      <w:bookmarkEnd w:id="621"/>
      <w:bookmarkEnd w:id="622"/>
      <w:proofErr w:type="spellEnd"/>
    </w:p>
    <w:p w:rsidR="00BB0129" w:rsidP="00E44B0A" w:rsidRDefault="00E83E4F" w14:paraId="0FCC4A79" w14:textId="77777777">
      <w:pPr>
        <w:pStyle w:val="BodyText"/>
      </w:pPr>
      <w:r>
        <w:t>The Consumer Application opens a consumer request session with the ISBM Service Provider and receives a session identifier.</w:t>
      </w:r>
    </w:p>
    <w:p w:rsidR="00BB0129" w:rsidP="003D678A" w:rsidRDefault="00E83E4F" w14:paraId="2B51BE2E" w14:textId="77777777">
      <w:pPr>
        <w:pStyle w:val="AppendixHeading4"/>
      </w:pPr>
      <w:bookmarkStart w:name="http-request-16" w:id="623"/>
      <w:bookmarkEnd w:id="623"/>
      <w:r>
        <w:t>HTTP Request</w:t>
      </w:r>
    </w:p>
    <w:p w:rsidR="00BB0129" w:rsidP="003D678A" w:rsidRDefault="28177FA6" w14:paraId="79F9A35B" w14:textId="51AE6ADA">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783</w:t>
      </w:r>
      <w:r w:rsidR="00E83E4F">
        <w:br/>
      </w:r>
      <w:proofErr w:type="spellStart"/>
      <w:r w:rsidRPr="28177FA6">
        <w:rPr>
          <w:rStyle w:val="VerbatimChar"/>
        </w:rPr>
        <w:t>SOAPAction</w:t>
      </w:r>
      <w:proofErr w:type="spellEnd"/>
      <w:r w:rsidRPr="28177FA6">
        <w:rPr>
          <w:rStyle w:val="VerbatimChar"/>
        </w:rPr>
        <w:t>: "http://www.openoandm.org/isbm/OpenConsumerRequestSession"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lastRenderedPageBreak/>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isbm:OpenConsumerRequestSession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&lt;isbm:ChannelURI&gt;/Enterprise/Site/Area/WorkCenter&lt;/isbm:ChannelURI&gt;</w:t>
      </w:r>
      <w:r w:rsidR="00E83E4F">
        <w:br/>
      </w:r>
      <w:r w:rsidRPr="28177FA6">
        <w:rPr>
          <w:rStyle w:val="VerbatimChar"/>
        </w:rPr>
        <w:t xml:space="preserve">      &lt;isbm:ListenerURL&gt;http://consumer.example.com/NotificationService&lt;/isbm:ListenerURL&gt;</w:t>
      </w:r>
      <w:r w:rsidR="00E83E4F">
        <w:br/>
      </w:r>
      <w:r w:rsidRPr="28177FA6">
        <w:rPr>
          <w:rStyle w:val="VerbatimChar"/>
        </w:rPr>
        <w:t xml:space="preserve">    &lt;/</w:t>
      </w:r>
      <w:proofErr w:type="spellStart"/>
      <w:r w:rsidRPr="28177FA6">
        <w:rPr>
          <w:rStyle w:val="VerbatimChar"/>
        </w:rPr>
        <w:t>isbm:OpenConsumerRequestSession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78FCC02F" w14:textId="77777777">
      <w:pPr>
        <w:pStyle w:val="AppendixHeading4"/>
      </w:pPr>
      <w:bookmarkStart w:name="http-response-16" w:id="624"/>
      <w:bookmarkEnd w:id="624"/>
      <w:r>
        <w:t>HTTP Response</w:t>
      </w:r>
    </w:p>
    <w:p w:rsidR="00BB0129" w:rsidP="003D678A" w:rsidRDefault="28177FA6" w14:paraId="1365BB18" w14:textId="5BB2F0D2">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372</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isbm:OpenConsumerRequestSessionResponse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&lt;isbm:SessionID&gt;a9b5c71a-d1b5-4fc8-81d1-ba1fee3af0df&lt;/isbm:SessionID&gt;</w:t>
      </w:r>
      <w:r w:rsidR="00E83E4F">
        <w:br/>
      </w:r>
      <w:r w:rsidRPr="28177FA6">
        <w:rPr>
          <w:rStyle w:val="VerbatimChar"/>
        </w:rPr>
        <w:t xml:space="preserve">    &lt;/</w:t>
      </w:r>
      <w:proofErr w:type="spellStart"/>
      <w:r w:rsidRPr="28177FA6">
        <w:rPr>
          <w:rStyle w:val="VerbatimChar"/>
        </w:rPr>
        <w:t>isbm:OpenConsumerRequestSessionResponse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40C75079" w14:textId="16FC5814">
      <w:pPr>
        <w:pStyle w:val="AppendixHeading3"/>
      </w:pPr>
      <w:bookmarkStart w:name="postrequest" w:id="625"/>
      <w:bookmarkStart w:name="_Toc25357239" w:id="626"/>
      <w:bookmarkStart w:name="_Toc32417448" w:id="627"/>
      <w:bookmarkEnd w:id="625"/>
      <w:proofErr w:type="spellStart"/>
      <w:r>
        <w:t>PostRequest</w:t>
      </w:r>
      <w:bookmarkEnd w:id="626"/>
      <w:bookmarkEnd w:id="627"/>
      <w:proofErr w:type="spellEnd"/>
    </w:p>
    <w:p w:rsidR="00BB0129" w:rsidP="00E44B0A" w:rsidRDefault="00E83E4F" w14:paraId="39671A1C" w14:textId="77777777">
      <w:pPr>
        <w:pStyle w:val="BodyText"/>
      </w:pPr>
      <w:r>
        <w:t>The Consumer Application posts a request message to the ISBM Service Provider and receives a message identifier.</w:t>
      </w:r>
    </w:p>
    <w:p w:rsidR="00BB0129" w:rsidP="003D678A" w:rsidRDefault="00E83E4F" w14:paraId="43616A15" w14:textId="77777777">
      <w:pPr>
        <w:pStyle w:val="AppendixHeading4"/>
      </w:pPr>
      <w:bookmarkStart w:name="http-request-17" w:id="628"/>
      <w:bookmarkEnd w:id="628"/>
      <w:r>
        <w:t>HTTP Request</w:t>
      </w:r>
    </w:p>
    <w:p w:rsidR="00BB0129" w:rsidP="003D678A" w:rsidRDefault="28177FA6" w14:paraId="0B2F6D2A" w14:textId="7BBAC50F">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748</w:t>
      </w:r>
      <w:r w:rsidR="00E83E4F">
        <w:br/>
      </w:r>
      <w:proofErr w:type="spellStart"/>
      <w:r w:rsidRPr="28177FA6">
        <w:rPr>
          <w:rStyle w:val="VerbatimChar"/>
        </w:rPr>
        <w:t>SOAPAction</w:t>
      </w:r>
      <w:proofErr w:type="spellEnd"/>
      <w:r w:rsidRPr="28177FA6">
        <w:rPr>
          <w:rStyle w:val="VerbatimChar"/>
        </w:rPr>
        <w:t>: "http://www.openoandm.org/isbm/PostRequest"</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lastRenderedPageBreak/>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isbm:PostRequest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&lt;isbm:SessionID&gt;a9b5c71a-d1b5-4fc8-81d1-ba1fee3af0df&lt;/isbm:SessionID&gt;</w:t>
      </w:r>
      <w:r w:rsidR="00E83E4F">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rsidR="00E83E4F">
        <w:br/>
      </w:r>
      <w:r w:rsidRPr="28177FA6">
        <w:rPr>
          <w:rStyle w:val="VerbatimChar"/>
        </w:rPr>
        <w:t xml:space="preserve">        &lt;Text&gt;Ping!&lt;/Text&gt;</w:t>
      </w:r>
      <w:r w:rsidR="00E83E4F">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isbm:PostRequest</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357BAD50" w14:textId="77777777">
      <w:pPr>
        <w:pStyle w:val="AppendixHeading4"/>
      </w:pPr>
      <w:bookmarkStart w:name="http-response-17" w:id="629"/>
      <w:bookmarkEnd w:id="629"/>
      <w:r>
        <w:t>HTTP Response</w:t>
      </w:r>
    </w:p>
    <w:p w:rsidR="00BB0129" w:rsidP="003D678A" w:rsidRDefault="28177FA6" w14:paraId="64B4B3B9" w14:textId="37EBADD0">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342</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isbm:PostRequestResponse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&lt;isbm:MessageID&gt;e8cfecb1-d2fc-4167-88f7-c90d60fc53ee&lt;/isbm:MessageID&gt;</w:t>
      </w:r>
      <w:r w:rsidR="00E83E4F">
        <w:br/>
      </w:r>
      <w:r w:rsidRPr="28177FA6">
        <w:rPr>
          <w:rStyle w:val="VerbatimChar"/>
        </w:rPr>
        <w:t xml:space="preserve">    &lt;/</w:t>
      </w:r>
      <w:proofErr w:type="spellStart"/>
      <w:r w:rsidRPr="28177FA6">
        <w:rPr>
          <w:rStyle w:val="VerbatimChar"/>
        </w:rPr>
        <w:t>isbm:PostRequestResponse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035F9C00" w14:textId="3F96BF05">
      <w:pPr>
        <w:pStyle w:val="AppendixHeading3"/>
      </w:pPr>
      <w:bookmarkStart w:name="notifylistener-1" w:id="630"/>
      <w:bookmarkStart w:name="_Toc25357240" w:id="631"/>
      <w:bookmarkStart w:name="_Toc32417449" w:id="632"/>
      <w:bookmarkEnd w:id="630"/>
      <w:proofErr w:type="spellStart"/>
      <w:r>
        <w:t>NotifyListener</w:t>
      </w:r>
      <w:bookmarkEnd w:id="631"/>
      <w:bookmarkEnd w:id="632"/>
      <w:proofErr w:type="spellEnd"/>
    </w:p>
    <w:p w:rsidR="00BB0129" w:rsidP="00E44B0A" w:rsidRDefault="00E83E4F" w14:paraId="05F04CAC" w14:textId="77777777">
      <w:pPr>
        <w:pStyle w:val="BodyText"/>
      </w:pPr>
      <w:r>
        <w:t>The ISBM Service Provider notifies the Provider Application of an applicable request message.</w:t>
      </w:r>
    </w:p>
    <w:p w:rsidR="00BB0129" w:rsidP="003D678A" w:rsidRDefault="00E83E4F" w14:paraId="6EBA1D73" w14:textId="77777777">
      <w:pPr>
        <w:pStyle w:val="AppendixHeading4"/>
      </w:pPr>
      <w:bookmarkStart w:name="http-request-18" w:id="633"/>
      <w:bookmarkEnd w:id="633"/>
      <w:r>
        <w:t>HTTP Request</w:t>
      </w:r>
    </w:p>
    <w:p w:rsidR="00BB0129" w:rsidP="003D678A" w:rsidRDefault="28177FA6" w14:paraId="7508C31B" w14:textId="412E7121">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rsidR="00E83E4F">
        <w:br/>
      </w:r>
      <w:r w:rsidRPr="28177FA6">
        <w:rPr>
          <w:rStyle w:val="VerbatimChar"/>
        </w:rPr>
        <w:t>Host: provider.example.com</w:t>
      </w:r>
      <w:r w:rsidR="00E83E4F">
        <w:br/>
      </w:r>
      <w:r w:rsidRPr="28177FA6">
        <w:rPr>
          <w:rStyle w:val="VerbatimChar"/>
        </w:rPr>
        <w:t>Content-Type: text/xml; charset=utf-8</w:t>
      </w:r>
      <w:r w:rsidR="00E83E4F">
        <w:br/>
      </w:r>
      <w:r w:rsidRPr="28177FA6">
        <w:rPr>
          <w:rStyle w:val="VerbatimChar"/>
        </w:rPr>
        <w:t>Content-Length: 444</w:t>
      </w:r>
      <w:r w:rsidR="00E83E4F">
        <w:br/>
      </w:r>
      <w:proofErr w:type="spellStart"/>
      <w:r w:rsidRPr="28177FA6">
        <w:rPr>
          <w:rStyle w:val="VerbatimChar"/>
        </w:rPr>
        <w:t>SOAPAction</w:t>
      </w:r>
      <w:proofErr w:type="spellEnd"/>
      <w:r w:rsidRPr="28177FA6">
        <w:rPr>
          <w:rStyle w:val="VerbatimChar"/>
        </w:rPr>
        <w:t>: "http://www.openoandm.org/isbm/NotifyListener"</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&lt;isbm:SessionID&gt;16ee00f6-8fa9-4e80-8c36-a9d6d2bdb551&lt;/isbm:SessionID&gt;</w:t>
      </w:r>
      <w:r w:rsidR="00E83E4F">
        <w:br/>
      </w:r>
      <w:r w:rsidRPr="28177FA6">
        <w:rPr>
          <w:rStyle w:val="VerbatimChar"/>
        </w:rPr>
        <w:t xml:space="preserve">      &lt;isbm:MessageID&gt;e8cfecb1-d2fc-4167-88f7-c90d60fc53ee&lt;/isbm:MessageID&gt;</w:t>
      </w:r>
      <w:r w:rsidR="00E83E4F">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isbm:NotifyListener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6C31C63C" w14:textId="77777777">
      <w:pPr>
        <w:pStyle w:val="AppendixHeading4"/>
      </w:pPr>
      <w:bookmarkStart w:name="http-response-18" w:id="634"/>
      <w:bookmarkEnd w:id="634"/>
      <w:r>
        <w:t>HTTP Response</w:t>
      </w:r>
    </w:p>
    <w:p w:rsidR="00BB0129" w:rsidP="003D678A" w:rsidRDefault="28177FA6" w14:paraId="4C8EED7F" w14:textId="689C56A2">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239</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lastRenderedPageBreak/>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223A0B2A" w14:textId="37ED767E">
      <w:pPr>
        <w:pStyle w:val="AppendixHeading3"/>
      </w:pPr>
      <w:bookmarkStart w:name="readrequest" w:id="635"/>
      <w:bookmarkStart w:name="_Toc25357241" w:id="636"/>
      <w:bookmarkStart w:name="_Toc32417450" w:id="637"/>
      <w:bookmarkEnd w:id="635"/>
      <w:proofErr w:type="spellStart"/>
      <w:r>
        <w:t>ReadRequest</w:t>
      </w:r>
      <w:bookmarkEnd w:id="636"/>
      <w:bookmarkEnd w:id="637"/>
      <w:proofErr w:type="spellEnd"/>
    </w:p>
    <w:p w:rsidR="00BB0129" w:rsidP="00E44B0A" w:rsidRDefault="00E83E4F" w14:paraId="27CAFE8F" w14:textId="77777777">
      <w:pPr>
        <w:pStyle w:val="BodyText"/>
      </w:pPr>
      <w:r>
        <w:t>The Provider Application reads the request message from the ISBM Service Provider.</w:t>
      </w:r>
    </w:p>
    <w:p w:rsidR="00BB0129" w:rsidP="003D678A" w:rsidRDefault="00E83E4F" w14:paraId="3194858C" w14:textId="77777777">
      <w:pPr>
        <w:pStyle w:val="AppendixHeading4"/>
      </w:pPr>
      <w:bookmarkStart w:name="http-request-19" w:id="638"/>
      <w:bookmarkEnd w:id="638"/>
      <w:r>
        <w:t>HTTP Request</w:t>
      </w:r>
    </w:p>
    <w:p w:rsidR="00BB0129" w:rsidP="003D678A" w:rsidRDefault="28177FA6" w14:paraId="29D41E48" w14:textId="5C644E77">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664</w:t>
      </w:r>
      <w:r w:rsidR="00E83E4F">
        <w:br/>
      </w:r>
      <w:proofErr w:type="spellStart"/>
      <w:r w:rsidRPr="28177FA6">
        <w:rPr>
          <w:rStyle w:val="VerbatimChar"/>
        </w:rPr>
        <w:t>SOAPAction</w:t>
      </w:r>
      <w:proofErr w:type="spellEnd"/>
      <w:r w:rsidRPr="28177FA6">
        <w:rPr>
          <w:rStyle w:val="VerbatimChar"/>
        </w:rPr>
        <w:t>: "http://www.openoandm.org/isbm/ReadRequest"</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isbm:ReadRequest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&lt;isbm:SessionID&gt;16ee00f6-8fa9-4e80-8c36-a9d6d2bdb551&lt;/isbm:SessionID&gt;</w:t>
      </w:r>
      <w:r w:rsidR="00E83E4F">
        <w:br/>
      </w:r>
      <w:r w:rsidRPr="28177FA6">
        <w:rPr>
          <w:rStyle w:val="VerbatimChar"/>
        </w:rPr>
        <w:t xml:space="preserve">    &lt;/</w:t>
      </w:r>
      <w:proofErr w:type="spellStart"/>
      <w:r w:rsidRPr="28177FA6">
        <w:rPr>
          <w:rStyle w:val="VerbatimChar"/>
        </w:rPr>
        <w:t>isbm:ReadRequest</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499A8281" w14:textId="77777777">
      <w:pPr>
        <w:pStyle w:val="AppendixHeading4"/>
      </w:pPr>
      <w:bookmarkStart w:name="http-response-19" w:id="639"/>
      <w:bookmarkEnd w:id="639"/>
      <w:r>
        <w:t>HTTP Response</w:t>
      </w:r>
    </w:p>
    <w:p w:rsidR="00BB0129" w:rsidP="003D678A" w:rsidRDefault="28177FA6" w14:paraId="478D5A3E" w14:textId="3A96B768">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529</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isbm:ReadRequestResponse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isbm:RequestMessage</w:t>
      </w:r>
      <w:proofErr w:type="spellEnd"/>
      <w:r w:rsidRPr="28177FA6">
        <w:rPr>
          <w:rStyle w:val="VerbatimChar"/>
        </w:rPr>
        <w:t>&gt;</w:t>
      </w:r>
      <w:r w:rsidR="00E83E4F">
        <w:br/>
      </w:r>
      <w:r w:rsidRPr="28177FA6">
        <w:rPr>
          <w:rStyle w:val="VerbatimChar"/>
        </w:rPr>
        <w:t xml:space="preserve">        &lt;isbm:MessageID&gt;e8cfecb1-d2fc-4167-88f7-c90d60fc53ee&lt;/isbm:MessageID&gt;</w:t>
      </w:r>
      <w:r w:rsidR="00E83E4F">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rsidR="00E83E4F">
        <w:br/>
      </w:r>
      <w:r w:rsidRPr="28177FA6">
        <w:rPr>
          <w:rStyle w:val="VerbatimChar"/>
        </w:rPr>
        <w:t xml:space="preserve">          &lt;Text&gt;Ping!&lt;/Text&gt;</w:t>
      </w:r>
      <w:r w:rsidR="00E83E4F">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isbm:RequestMessage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isbm:ReadRequestResponse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14CBCC06" w14:textId="5117145F">
      <w:pPr>
        <w:pStyle w:val="AppendixHeading3"/>
      </w:pPr>
      <w:bookmarkStart w:name="removerequest" w:id="640"/>
      <w:bookmarkStart w:name="_Toc25357242" w:id="641"/>
      <w:bookmarkStart w:name="_Toc32417451" w:id="642"/>
      <w:bookmarkEnd w:id="640"/>
      <w:proofErr w:type="spellStart"/>
      <w:r>
        <w:lastRenderedPageBreak/>
        <w:t>RemoveRequest</w:t>
      </w:r>
      <w:bookmarkEnd w:id="641"/>
      <w:bookmarkEnd w:id="642"/>
      <w:proofErr w:type="spellEnd"/>
    </w:p>
    <w:p w:rsidR="00BB0129" w:rsidP="00E44B0A" w:rsidRDefault="00E83E4F" w14:paraId="695ED14D" w14:textId="77777777">
      <w:pPr>
        <w:pStyle w:val="BodyText"/>
      </w:pPr>
      <w:r>
        <w:t>The Provider Application removes the request message from the ISBM Service Provider.</w:t>
      </w:r>
    </w:p>
    <w:p w:rsidR="00BB0129" w:rsidP="003D678A" w:rsidRDefault="00E83E4F" w14:paraId="75906FFB" w14:textId="77777777">
      <w:pPr>
        <w:pStyle w:val="AppendixHeading4"/>
      </w:pPr>
      <w:bookmarkStart w:name="http-request-20" w:id="643"/>
      <w:bookmarkEnd w:id="643"/>
      <w:r>
        <w:t>HTTP Request</w:t>
      </w:r>
    </w:p>
    <w:p w:rsidR="00BB0129" w:rsidP="003D678A" w:rsidRDefault="28177FA6" w14:paraId="4124D76F" w14:textId="705AC757">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669</w:t>
      </w:r>
      <w:r w:rsidR="00E83E4F">
        <w:br/>
      </w:r>
      <w:proofErr w:type="spellStart"/>
      <w:r w:rsidRPr="28177FA6">
        <w:rPr>
          <w:rStyle w:val="VerbatimChar"/>
        </w:rPr>
        <w:t>SOAPAction</w:t>
      </w:r>
      <w:proofErr w:type="spellEnd"/>
      <w:r w:rsidRPr="28177FA6">
        <w:rPr>
          <w:rStyle w:val="VerbatimChar"/>
        </w:rPr>
        <w:t>: "http://www.openoandm.org/isbm/RemoveRequest"</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isbm:RemoveRequest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&lt;isbm:SessionID&gt;16ee00f6-8fa9-4e80-8c36-a9d6d2bdb551&lt;&lt;/isbm:SessionID&gt;</w:t>
      </w:r>
      <w:r w:rsidR="00E83E4F">
        <w:br/>
      </w:r>
      <w:r w:rsidRPr="28177FA6">
        <w:rPr>
          <w:rStyle w:val="VerbatimChar"/>
        </w:rPr>
        <w:t xml:space="preserve">    &lt;/</w:t>
      </w:r>
      <w:proofErr w:type="spellStart"/>
      <w:r w:rsidRPr="28177FA6">
        <w:rPr>
          <w:rStyle w:val="VerbatimChar"/>
        </w:rPr>
        <w:t>isbm:RemoveRequest</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3D69A2DA" w14:textId="77777777">
      <w:pPr>
        <w:pStyle w:val="AppendixHeading4"/>
      </w:pPr>
      <w:bookmarkStart w:name="http-response-20" w:id="644"/>
      <w:bookmarkEnd w:id="644"/>
      <w:r>
        <w:t>HTTP Response</w:t>
      </w:r>
    </w:p>
    <w:p w:rsidR="00BB0129" w:rsidP="003D678A" w:rsidRDefault="28177FA6" w14:paraId="189963C2" w14:textId="0526D974">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238</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isbm:RemoveRequestResponse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4F94C5CB" w14:textId="54CF6E96">
      <w:pPr>
        <w:pStyle w:val="AppendixHeading3"/>
      </w:pPr>
      <w:bookmarkStart w:name="postresponse" w:id="645"/>
      <w:bookmarkStart w:name="_Toc25357243" w:id="646"/>
      <w:bookmarkStart w:name="_Toc32417452" w:id="647"/>
      <w:bookmarkEnd w:id="645"/>
      <w:proofErr w:type="spellStart"/>
      <w:r>
        <w:t>PostResponse</w:t>
      </w:r>
      <w:bookmarkEnd w:id="646"/>
      <w:bookmarkEnd w:id="647"/>
      <w:proofErr w:type="spellEnd"/>
    </w:p>
    <w:p w:rsidR="00BB0129" w:rsidP="00E44B0A" w:rsidRDefault="00E83E4F" w14:paraId="1974DF0E" w14:textId="77777777">
      <w:pPr>
        <w:pStyle w:val="BodyText"/>
      </w:pPr>
      <w:r>
        <w:t>The Provider Application posts a response message to the ISBM Service Provider.</w:t>
      </w:r>
    </w:p>
    <w:p w:rsidR="00BB0129" w:rsidP="003D678A" w:rsidRDefault="00E83E4F" w14:paraId="339DDB8D" w14:textId="77777777">
      <w:pPr>
        <w:pStyle w:val="AppendixHeading4"/>
      </w:pPr>
      <w:bookmarkStart w:name="http-request-21" w:id="648"/>
      <w:bookmarkEnd w:id="648"/>
      <w:r>
        <w:t>HTTP Request</w:t>
      </w:r>
    </w:p>
    <w:p w:rsidR="00BB0129" w:rsidP="003D678A" w:rsidRDefault="28177FA6" w14:paraId="49FC844B" w14:textId="4BE6E354">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840</w:t>
      </w:r>
      <w:r w:rsidR="00E83E4F">
        <w:br/>
      </w:r>
      <w:proofErr w:type="spellStart"/>
      <w:r w:rsidRPr="28177FA6">
        <w:rPr>
          <w:rStyle w:val="VerbatimChar"/>
        </w:rPr>
        <w:t>SOAPAction</w:t>
      </w:r>
      <w:proofErr w:type="spellEnd"/>
      <w:r w:rsidRPr="28177FA6">
        <w:rPr>
          <w:rStyle w:val="VerbatimChar"/>
        </w:rPr>
        <w:t>: "http://www.openoandm.org/isbm/PostResponse"</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lastRenderedPageBreak/>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isbm:PostResponse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&lt;isbm:SessionID&gt;16ee00f6-8fa9-4e80-8c36-a9d6d2bdb551&lt;/isbm:SessionID&gt;</w:t>
      </w:r>
      <w:r w:rsidR="00E83E4F">
        <w:br/>
      </w:r>
      <w:r w:rsidRPr="28177FA6">
        <w:rPr>
          <w:rStyle w:val="VerbatimChar"/>
        </w:rPr>
        <w:t xml:space="preserve">      &lt;isbm:RequestMessageID&gt;e8cfecb1-d2fc-4167-88f7-c90d60fc53ee&lt;/isbm:RequestMessageID&gt;</w:t>
      </w:r>
      <w:r w:rsidR="00E83E4F">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rsidR="00E83E4F">
        <w:br/>
      </w:r>
      <w:r w:rsidRPr="28177FA6">
        <w:rPr>
          <w:rStyle w:val="VerbatimChar"/>
        </w:rPr>
        <w:t xml:space="preserve">        &lt;Text&gt;Pong!&lt;/Text&gt;</w:t>
      </w:r>
      <w:r w:rsidR="00E83E4F">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isbm:PostResponse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776C0370" w14:textId="77777777">
      <w:pPr>
        <w:pStyle w:val="AppendixHeading4"/>
      </w:pPr>
      <w:bookmarkStart w:name="http-response-21" w:id="649"/>
      <w:bookmarkEnd w:id="649"/>
      <w:r>
        <w:t>HTTP Response</w:t>
      </w:r>
    </w:p>
    <w:p w:rsidR="00BB0129" w:rsidP="003D678A" w:rsidRDefault="28177FA6" w14:paraId="05CCE9DC" w14:textId="42D37379">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237</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isbm:PostResponseResponse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21344E4D" w14:textId="10596A6B">
      <w:pPr>
        <w:pStyle w:val="AppendixHeading3"/>
      </w:pPr>
      <w:bookmarkStart w:name="notifylistener-2" w:id="650"/>
      <w:bookmarkStart w:name="_Toc25357244" w:id="651"/>
      <w:bookmarkStart w:name="_Toc32417453" w:id="652"/>
      <w:bookmarkEnd w:id="650"/>
      <w:proofErr w:type="spellStart"/>
      <w:r>
        <w:t>NotifyListener</w:t>
      </w:r>
      <w:bookmarkEnd w:id="651"/>
      <w:bookmarkEnd w:id="652"/>
      <w:proofErr w:type="spellEnd"/>
    </w:p>
    <w:p w:rsidR="00BB0129" w:rsidP="00E44B0A" w:rsidRDefault="00E83E4F" w14:paraId="6EACAE58" w14:textId="77777777">
      <w:pPr>
        <w:pStyle w:val="BodyText"/>
      </w:pPr>
      <w:r>
        <w:t>The ISBM Service Provider notifies the Consumer Application of an applicable response message.</w:t>
      </w:r>
    </w:p>
    <w:p w:rsidR="00BB0129" w:rsidP="003D678A" w:rsidRDefault="00E83E4F" w14:paraId="71A96605" w14:textId="77777777">
      <w:pPr>
        <w:pStyle w:val="AppendixHeading4"/>
      </w:pPr>
      <w:bookmarkStart w:name="http-request-22" w:id="653"/>
      <w:bookmarkEnd w:id="653"/>
      <w:r>
        <w:t>HTTP Request</w:t>
      </w:r>
    </w:p>
    <w:p w:rsidR="00BB0129" w:rsidP="003D678A" w:rsidRDefault="28177FA6" w14:paraId="0ABBB7FE" w14:textId="7B5EBDAF">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rsidR="00E83E4F">
        <w:br/>
      </w:r>
      <w:r w:rsidRPr="28177FA6">
        <w:rPr>
          <w:rStyle w:val="VerbatimChar"/>
        </w:rPr>
        <w:t>Host: consumer.example.com</w:t>
      </w:r>
      <w:r w:rsidR="00E83E4F">
        <w:br/>
      </w:r>
      <w:r w:rsidRPr="28177FA6">
        <w:rPr>
          <w:rStyle w:val="VerbatimChar"/>
        </w:rPr>
        <w:t>Content-Type: text/xml; charset=utf-8</w:t>
      </w:r>
      <w:r w:rsidR="00E83E4F">
        <w:br/>
      </w:r>
      <w:r w:rsidRPr="28177FA6">
        <w:rPr>
          <w:rStyle w:val="VerbatimChar"/>
        </w:rPr>
        <w:t>Content-Length: 498</w:t>
      </w:r>
      <w:r w:rsidR="00E83E4F">
        <w:br/>
      </w:r>
      <w:proofErr w:type="spellStart"/>
      <w:r w:rsidRPr="28177FA6">
        <w:rPr>
          <w:rStyle w:val="VerbatimChar"/>
        </w:rPr>
        <w:t>SOAPAction</w:t>
      </w:r>
      <w:proofErr w:type="spellEnd"/>
      <w:r w:rsidRPr="28177FA6">
        <w:rPr>
          <w:rStyle w:val="VerbatimChar"/>
        </w:rPr>
        <w:t>: "http://www.openoandm.org/isbm/NotifyListener"</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&lt;isbm:SessionID&gt;a9b5c71a-d1b5-4fc8-81d1-ba1fee3af0df&lt;/isbm:SessionID&gt;</w:t>
      </w:r>
      <w:r w:rsidR="00E83E4F">
        <w:br/>
      </w:r>
      <w:r w:rsidRPr="28177FA6">
        <w:rPr>
          <w:rStyle w:val="VerbatimChar"/>
        </w:rPr>
        <w:t xml:space="preserve">      &lt;isbm:MessageID&gt;af250a33-d5af-4c25-bb57-56802d8fea79&lt;/isbm:MessageID&gt;</w:t>
      </w:r>
      <w:r w:rsidR="00E83E4F">
        <w:br/>
      </w:r>
      <w:r w:rsidRPr="28177FA6">
        <w:rPr>
          <w:rStyle w:val="VerbatimChar"/>
        </w:rPr>
        <w:t xml:space="preserve">      &lt;isbm:RequestMessageID&gt;e8cfecb1-d2fc-4167-88f7-c90d60fc53ee&lt;/isbm:RequestMessageID&gt;</w:t>
      </w:r>
      <w:r w:rsidR="00E83E4F">
        <w:br/>
      </w:r>
      <w:r w:rsidRPr="28177FA6">
        <w:rPr>
          <w:rStyle w:val="VerbatimChar"/>
        </w:rPr>
        <w:t xml:space="preserve">    &lt;/</w:t>
      </w:r>
      <w:proofErr w:type="spellStart"/>
      <w:r w:rsidRPr="28177FA6">
        <w:rPr>
          <w:rStyle w:val="VerbatimChar"/>
        </w:rPr>
        <w:t>isbm:NotifyListener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5E8E4D95" w14:textId="77777777">
      <w:pPr>
        <w:pStyle w:val="AppendixHeading4"/>
      </w:pPr>
      <w:bookmarkStart w:name="http-response-22" w:id="654"/>
      <w:bookmarkEnd w:id="654"/>
      <w:r>
        <w:lastRenderedPageBreak/>
        <w:t>HTTP Response</w:t>
      </w:r>
    </w:p>
    <w:p w:rsidR="00BB0129" w:rsidP="003D678A" w:rsidRDefault="28177FA6" w14:paraId="144343D1" w14:textId="0B8A523D">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239</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738D77F9" w14:textId="15683B21">
      <w:pPr>
        <w:pStyle w:val="AppendixHeading3"/>
      </w:pPr>
      <w:bookmarkStart w:name="readresponse" w:id="655"/>
      <w:bookmarkStart w:name="_Toc25357245" w:id="656"/>
      <w:bookmarkStart w:name="_Toc32417454" w:id="657"/>
      <w:bookmarkEnd w:id="655"/>
      <w:proofErr w:type="spellStart"/>
      <w:r>
        <w:t>ReadResponse</w:t>
      </w:r>
      <w:bookmarkEnd w:id="656"/>
      <w:bookmarkEnd w:id="657"/>
      <w:proofErr w:type="spellEnd"/>
    </w:p>
    <w:p w:rsidR="00BB0129" w:rsidP="00E44B0A" w:rsidRDefault="00E83E4F" w14:paraId="15407D80" w14:textId="77777777">
      <w:pPr>
        <w:pStyle w:val="BodyText"/>
      </w:pPr>
      <w:r>
        <w:t>The Consumer Application reads the response message from the ISBM Service Provider.</w:t>
      </w:r>
    </w:p>
    <w:p w:rsidR="00BB0129" w:rsidP="003D678A" w:rsidRDefault="00E83E4F" w14:paraId="661B5CA8" w14:textId="77777777">
      <w:pPr>
        <w:pStyle w:val="AppendixHeading4"/>
      </w:pPr>
      <w:bookmarkStart w:name="http-request-23" w:id="658"/>
      <w:bookmarkEnd w:id="658"/>
      <w:r>
        <w:t>HTTP Request</w:t>
      </w:r>
    </w:p>
    <w:p w:rsidR="00BB0129" w:rsidP="003D678A" w:rsidRDefault="28177FA6" w14:paraId="42BE8BF9" w14:textId="3CC57838">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756</w:t>
      </w:r>
      <w:r w:rsidR="00E83E4F">
        <w:br/>
      </w:r>
      <w:proofErr w:type="spellStart"/>
      <w:r w:rsidRPr="28177FA6">
        <w:rPr>
          <w:rStyle w:val="VerbatimChar"/>
        </w:rPr>
        <w:t>SOAPAction</w:t>
      </w:r>
      <w:proofErr w:type="spellEnd"/>
      <w:r w:rsidRPr="28177FA6">
        <w:rPr>
          <w:rStyle w:val="VerbatimChar"/>
        </w:rPr>
        <w:t>: "http://www.openoandm.org/isbm/ReadResponse"</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isbm:ReadResponse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&lt;isbm:SessionID&gt;a9b5c71a-d1b5-4fc8-81d1-ba1fee3af0df&lt;/isbm:SessionID&gt;</w:t>
      </w:r>
      <w:r w:rsidR="00E83E4F">
        <w:br/>
      </w:r>
      <w:r w:rsidRPr="28177FA6">
        <w:rPr>
          <w:rStyle w:val="VerbatimChar"/>
        </w:rPr>
        <w:t xml:space="preserve">      &lt;isbm:RequestMessageID&gt;e8cfecb1-d2fc-4167-88f7-c90d60fc53ee&lt;/isbm:RequestMessageID&gt;</w:t>
      </w:r>
      <w:r w:rsidR="00E83E4F">
        <w:br/>
      </w:r>
      <w:r w:rsidRPr="28177FA6">
        <w:rPr>
          <w:rStyle w:val="VerbatimChar"/>
        </w:rPr>
        <w:t xml:space="preserve">    &lt;/</w:t>
      </w:r>
      <w:proofErr w:type="spellStart"/>
      <w:r w:rsidRPr="28177FA6">
        <w:rPr>
          <w:rStyle w:val="VerbatimChar"/>
        </w:rPr>
        <w:t>isbm:ReadResponse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230C9B5D" w14:textId="77777777">
      <w:pPr>
        <w:pStyle w:val="AppendixHeading4"/>
      </w:pPr>
      <w:bookmarkStart w:name="http-response-23" w:id="659"/>
      <w:bookmarkEnd w:id="659"/>
      <w:r>
        <w:t>HTTP Response</w:t>
      </w:r>
    </w:p>
    <w:p w:rsidR="00BB0129" w:rsidP="003D678A" w:rsidRDefault="28177FA6" w14:paraId="35B0F256" w14:textId="3354E724">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495</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isbm:ReadResponseResponse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isbm:ResponseMessage</w:t>
      </w:r>
      <w:proofErr w:type="spellEnd"/>
      <w:r w:rsidRPr="28177FA6">
        <w:rPr>
          <w:rStyle w:val="VerbatimChar"/>
        </w:rPr>
        <w:t>&gt;</w:t>
      </w:r>
      <w:r w:rsidR="00E83E4F">
        <w:br/>
      </w:r>
      <w:r w:rsidRPr="28177FA6">
        <w:rPr>
          <w:rStyle w:val="VerbatimChar"/>
        </w:rPr>
        <w:t xml:space="preserve">        &lt;isbm:MessageID&gt;af250a33-d5af-4c25-bb57-56802d8fea79&lt;/isbm:MessageID&gt;</w:t>
      </w:r>
      <w:r w:rsidR="00E83E4F">
        <w:br/>
      </w:r>
      <w:r w:rsidRPr="28177FA6">
        <w:rPr>
          <w:rStyle w:val="VerbatimChar"/>
        </w:rPr>
        <w:lastRenderedPageBreak/>
        <w:t xml:space="preserve">        &lt;</w:t>
      </w:r>
      <w:proofErr w:type="spellStart"/>
      <w:proofErr w:type="gramStart"/>
      <w:r w:rsidRPr="28177FA6">
        <w:rPr>
          <w:rStyle w:val="VerbatimChar"/>
        </w:rPr>
        <w:t>isbm:MessageContent</w:t>
      </w:r>
      <w:proofErr w:type="spellEnd"/>
      <w:proofErr w:type="gramEnd"/>
      <w:r w:rsidRPr="28177FA6">
        <w:rPr>
          <w:rStyle w:val="VerbatimChar"/>
        </w:rPr>
        <w:t>&gt;</w:t>
      </w:r>
      <w:r w:rsidR="00E83E4F">
        <w:br/>
      </w:r>
      <w:r w:rsidRPr="28177FA6">
        <w:rPr>
          <w:rStyle w:val="VerbatimChar"/>
        </w:rPr>
        <w:t xml:space="preserve">          &lt;Text&gt;Pong!&lt;/Text&gt;</w:t>
      </w:r>
      <w:r w:rsidR="00E83E4F">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isbm:ResponseMessage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isbm:ReadResponseResponse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604DA5E1" w14:textId="431FFD82">
      <w:pPr>
        <w:pStyle w:val="AppendixHeading3"/>
      </w:pPr>
      <w:bookmarkStart w:name="removeresponse" w:id="660"/>
      <w:bookmarkStart w:name="_Toc25357246" w:id="661"/>
      <w:bookmarkStart w:name="_Toc32417455" w:id="662"/>
      <w:bookmarkEnd w:id="660"/>
      <w:proofErr w:type="spellStart"/>
      <w:r>
        <w:t>RemoveResponse</w:t>
      </w:r>
      <w:bookmarkEnd w:id="661"/>
      <w:bookmarkEnd w:id="662"/>
      <w:proofErr w:type="spellEnd"/>
    </w:p>
    <w:p w:rsidR="00BB0129" w:rsidP="00E44B0A" w:rsidRDefault="00E83E4F" w14:paraId="1DE1A45F" w14:textId="77777777">
      <w:pPr>
        <w:pStyle w:val="BodyText"/>
      </w:pPr>
      <w:r>
        <w:t>The Consumer Application removes the response message from the ISBM Service Provider.</w:t>
      </w:r>
    </w:p>
    <w:p w:rsidR="00BB0129" w:rsidP="003D678A" w:rsidRDefault="00E83E4F" w14:paraId="746B9F1C" w14:textId="77777777">
      <w:pPr>
        <w:pStyle w:val="AppendixHeading4"/>
      </w:pPr>
      <w:bookmarkStart w:name="http-request-24" w:id="663"/>
      <w:bookmarkEnd w:id="663"/>
      <w:r>
        <w:t>HTTP Request</w:t>
      </w:r>
    </w:p>
    <w:p w:rsidR="00BB0129" w:rsidP="003D678A" w:rsidRDefault="28177FA6" w14:paraId="5FC3E3C4" w14:textId="3ED620EE">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760</w:t>
      </w:r>
      <w:r w:rsidR="00E83E4F">
        <w:br/>
      </w:r>
      <w:proofErr w:type="spellStart"/>
      <w:r w:rsidRPr="28177FA6">
        <w:rPr>
          <w:rStyle w:val="VerbatimChar"/>
        </w:rPr>
        <w:t>SOAPAction</w:t>
      </w:r>
      <w:proofErr w:type="spellEnd"/>
      <w:r w:rsidRPr="28177FA6">
        <w:rPr>
          <w:rStyle w:val="VerbatimChar"/>
        </w:rPr>
        <w:t>: "http://www.openoandm.org/isbm/RemoveResponse"</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isbm:RemoveResponse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&lt;isbm:SessionID&gt;a9b5c71a-d1b5-4fc8-81d1-ba1fee3af0df&lt;/isbm:SessionID&gt;</w:t>
      </w:r>
      <w:r w:rsidR="00E83E4F">
        <w:br/>
      </w:r>
      <w:r w:rsidRPr="28177FA6">
        <w:rPr>
          <w:rStyle w:val="VerbatimChar"/>
        </w:rPr>
        <w:t xml:space="preserve">      &lt;isbm:RequestMessageID&gt;e8cfecb1-d2fc-4167-88f7-c90d60fc53ee&lt;/isbm:RequestMessageID&gt;</w:t>
      </w:r>
      <w:r w:rsidR="00E83E4F">
        <w:br/>
      </w:r>
      <w:r w:rsidRPr="28177FA6">
        <w:rPr>
          <w:rStyle w:val="VerbatimChar"/>
        </w:rPr>
        <w:t xml:space="preserve">    &lt;/</w:t>
      </w:r>
      <w:proofErr w:type="spellStart"/>
      <w:r w:rsidRPr="28177FA6">
        <w:rPr>
          <w:rStyle w:val="VerbatimChar"/>
        </w:rPr>
        <w:t>isbm:RemoveResponse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7905B3EF" w14:textId="77777777">
      <w:pPr>
        <w:pStyle w:val="AppendixHeading4"/>
      </w:pPr>
      <w:bookmarkStart w:name="http-response-24" w:id="664"/>
      <w:bookmarkEnd w:id="664"/>
      <w:r>
        <w:t>HTTP Response</w:t>
      </w:r>
    </w:p>
    <w:p w:rsidR="00BB0129" w:rsidP="003D678A" w:rsidRDefault="28177FA6" w14:paraId="6AD4E0F1" w14:textId="4B01FDAE">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239</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isbm:RemoveResponseResponse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03C666FB" w14:textId="4DCE1941">
      <w:pPr>
        <w:pStyle w:val="AppendixHeading3"/>
      </w:pPr>
      <w:bookmarkStart w:name="closeconsumerrequestsession" w:id="665"/>
      <w:bookmarkStart w:name="_Toc25357247" w:id="666"/>
      <w:bookmarkStart w:name="_Toc32417456" w:id="667"/>
      <w:bookmarkEnd w:id="665"/>
      <w:proofErr w:type="spellStart"/>
      <w:r>
        <w:t>CloseConsumerRequestSession</w:t>
      </w:r>
      <w:bookmarkEnd w:id="666"/>
      <w:bookmarkEnd w:id="667"/>
      <w:proofErr w:type="spellEnd"/>
    </w:p>
    <w:p w:rsidR="00BB0129" w:rsidP="00E44B0A" w:rsidRDefault="00E83E4F" w14:paraId="6D694E2C" w14:textId="77777777">
      <w:pPr>
        <w:pStyle w:val="BodyText"/>
      </w:pPr>
      <w:r>
        <w:t>The Consumer Application closes the consumer request session with the ISBM Service Provider.</w:t>
      </w:r>
    </w:p>
    <w:p w:rsidR="00BB0129" w:rsidP="003D678A" w:rsidRDefault="00E83E4F" w14:paraId="7BE8E784" w14:textId="77777777">
      <w:pPr>
        <w:pStyle w:val="AppendixHeading4"/>
      </w:pPr>
      <w:bookmarkStart w:name="http-request-25" w:id="668"/>
      <w:bookmarkEnd w:id="668"/>
      <w:r>
        <w:t>HTTP Request</w:t>
      </w:r>
    </w:p>
    <w:p w:rsidR="00BB0129" w:rsidP="003D678A" w:rsidRDefault="28177FA6" w14:paraId="3106A4C5" w14:textId="4C3E1090">
      <w:pPr>
        <w:pStyle w:val="SourceCode"/>
      </w:pPr>
      <w:r w:rsidRPr="28177FA6">
        <w:rPr>
          <w:rStyle w:val="VerbatimChar"/>
        </w:rPr>
        <w:lastRenderedPageBreak/>
        <w:t>POST /</w:t>
      </w:r>
      <w:proofErr w:type="spellStart"/>
      <w:r w:rsidRPr="28177FA6">
        <w:rPr>
          <w:rStyle w:val="VerbatimChar"/>
        </w:rPr>
        <w:t>ConsumerRequestService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696</w:t>
      </w:r>
      <w:r w:rsidR="00E83E4F">
        <w:br/>
      </w:r>
      <w:proofErr w:type="spellStart"/>
      <w:r w:rsidRPr="28177FA6">
        <w:rPr>
          <w:rStyle w:val="VerbatimChar"/>
        </w:rPr>
        <w:t>SOAPAction</w:t>
      </w:r>
      <w:proofErr w:type="spellEnd"/>
      <w:r w:rsidRPr="28177FA6">
        <w:rPr>
          <w:rStyle w:val="VerbatimChar"/>
        </w:rPr>
        <w:t>: "http://www.openoandm.org/isbm/CloseConsumerRequestSession"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isbm:CloseConsumerRequestSession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&lt;isbm:SessionID&gt;a9b5c71a-d1b5-4fc8-81d1-ba1fee3af0df&lt;/isbm:SessionID&gt;</w:t>
      </w:r>
      <w:r w:rsidR="00E83E4F">
        <w:br/>
      </w:r>
      <w:r w:rsidRPr="28177FA6">
        <w:rPr>
          <w:rStyle w:val="VerbatimChar"/>
        </w:rPr>
        <w:t xml:space="preserve">    &lt;/</w:t>
      </w:r>
      <w:proofErr w:type="spellStart"/>
      <w:r w:rsidRPr="28177FA6">
        <w:rPr>
          <w:rStyle w:val="VerbatimChar"/>
        </w:rPr>
        <w:t>isbm:CloseConsumerRequestSession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66EBF01B" w14:textId="77777777">
      <w:pPr>
        <w:pStyle w:val="AppendixHeading4"/>
      </w:pPr>
      <w:bookmarkStart w:name="http-response-25" w:id="669"/>
      <w:bookmarkEnd w:id="669"/>
      <w:r>
        <w:t>HTTP Response</w:t>
      </w:r>
    </w:p>
    <w:p w:rsidR="00BB0129" w:rsidP="003D678A" w:rsidRDefault="28177FA6" w14:paraId="04673426" w14:textId="04D95FB1">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252</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isbm:CloseConsumerRequestSessionResponse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BF5A6C" w:rsidRDefault="00E83E4F" w14:paraId="06483E58" w14:textId="0A637C43">
      <w:pPr>
        <w:pStyle w:val="AppendixHeading3"/>
      </w:pPr>
      <w:bookmarkStart w:name="closeproviderrequestsession" w:id="670"/>
      <w:bookmarkStart w:name="_Toc25357248" w:id="671"/>
      <w:bookmarkStart w:name="_Toc32417457" w:id="672"/>
      <w:bookmarkEnd w:id="670"/>
      <w:proofErr w:type="spellStart"/>
      <w:r>
        <w:t>CloseProviderRequestSession</w:t>
      </w:r>
      <w:bookmarkEnd w:id="671"/>
      <w:bookmarkEnd w:id="672"/>
      <w:proofErr w:type="spellEnd"/>
    </w:p>
    <w:p w:rsidR="00BB0129" w:rsidP="00E44B0A" w:rsidRDefault="00E83E4F" w14:paraId="1C8C73B6" w14:textId="77777777">
      <w:pPr>
        <w:pStyle w:val="BodyText"/>
      </w:pPr>
      <w:r>
        <w:t>The Provider Application closes the provider request session with the ISBM Service Provider.</w:t>
      </w:r>
    </w:p>
    <w:p w:rsidR="00BB0129" w:rsidP="003D678A" w:rsidRDefault="00E83E4F" w14:paraId="533FDA5E" w14:textId="77777777">
      <w:pPr>
        <w:pStyle w:val="AppendixHeading4"/>
      </w:pPr>
      <w:bookmarkStart w:name="http-request-26" w:id="673"/>
      <w:bookmarkEnd w:id="673"/>
      <w:r>
        <w:t>HTTP Request</w:t>
      </w:r>
    </w:p>
    <w:p w:rsidR="00BB0129" w:rsidP="003D678A" w:rsidRDefault="28177FA6" w14:paraId="53A92C67" w14:textId="3395D728">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696</w:t>
      </w:r>
      <w:r w:rsidR="00E83E4F">
        <w:br/>
      </w:r>
      <w:proofErr w:type="spellStart"/>
      <w:r w:rsidRPr="28177FA6">
        <w:rPr>
          <w:rStyle w:val="VerbatimChar"/>
        </w:rPr>
        <w:t>SOAPAction</w:t>
      </w:r>
      <w:proofErr w:type="spellEnd"/>
      <w:r w:rsidRPr="28177FA6">
        <w:rPr>
          <w:rStyle w:val="VerbatimChar"/>
        </w:rPr>
        <w:t>: "http://www.openoandm.org/isbm/CloseProviderRequestSession"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lastRenderedPageBreak/>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isbm:CloseProviderRequestSession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&lt;isbm:SessionID&gt;16ee00f6-8fa9-4e80-8c36-a9d6d2bdb551&lt;/isbm:SessionID&gt;</w:t>
      </w:r>
      <w:r w:rsidR="00E83E4F">
        <w:br/>
      </w:r>
      <w:r w:rsidRPr="28177FA6">
        <w:rPr>
          <w:rStyle w:val="VerbatimChar"/>
        </w:rPr>
        <w:t xml:space="preserve">    &lt;/</w:t>
      </w:r>
      <w:proofErr w:type="spellStart"/>
      <w:r w:rsidRPr="28177FA6">
        <w:rPr>
          <w:rStyle w:val="VerbatimChar"/>
        </w:rPr>
        <w:t>isbm:CloseProviderRequestSession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3D678A" w:rsidRDefault="00E83E4F" w14:paraId="1C19469C" w14:textId="77777777">
      <w:pPr>
        <w:pStyle w:val="AppendixHeading4"/>
      </w:pPr>
      <w:bookmarkStart w:name="http-response-26" w:id="674"/>
      <w:bookmarkEnd w:id="674"/>
      <w:r>
        <w:t>HTTP Response</w:t>
      </w:r>
    </w:p>
    <w:p w:rsidR="00BB0129" w:rsidP="003D678A" w:rsidRDefault="28177FA6" w14:paraId="10B68453" w14:textId="76D3DFF5">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252</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isbm:CloseProviderRequestSessionResponse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rsidR="00BB0129" w:rsidP="008B6393" w:rsidRDefault="00E83E4F" w14:paraId="44FF19BA" w14:textId="11974699">
      <w:pPr>
        <w:pStyle w:val="Heading1NoNumbers"/>
      </w:pPr>
      <w:bookmarkStart w:name="acknowledgements" w:id="675"/>
      <w:bookmarkStart w:name="_Toc25357249" w:id="676"/>
      <w:bookmarkStart w:name="_Toc32417458" w:id="677"/>
      <w:bookmarkEnd w:id="675"/>
      <w:commentRangeStart w:id="678"/>
      <w:commentRangeStart w:id="679"/>
      <w:r>
        <w:lastRenderedPageBreak/>
        <w:t>Acknowledgements</w:t>
      </w:r>
      <w:bookmarkEnd w:id="676"/>
      <w:bookmarkEnd w:id="677"/>
      <w:commentRangeEnd w:id="678"/>
      <w:r w:rsidR="006E3A77">
        <w:rPr>
          <w:rStyle w:val="CommentReference"/>
          <w:rFonts w:eastAsiaTheme="minorHAnsi" w:cstheme="minorBidi"/>
          <w:b w:val="0"/>
          <w:bCs w:val="0"/>
        </w:rPr>
        <w:commentReference w:id="678"/>
      </w:r>
      <w:commentRangeEnd w:id="679"/>
      <w:r w:rsidR="000559D0">
        <w:rPr>
          <w:rStyle w:val="CommentReference"/>
          <w:rFonts w:eastAsiaTheme="minorHAnsi" w:cstheme="minorBidi"/>
          <w:b w:val="0"/>
          <w:bCs w:val="0"/>
        </w:rPr>
        <w:commentReference w:id="679"/>
      </w:r>
    </w:p>
    <w:p w:rsidR="00BB0129" w:rsidP="00655548" w:rsidRDefault="00E83E4F" w14:paraId="098AC98B" w14:textId="77777777">
      <w:pPr>
        <w:pStyle w:val="BodyText"/>
      </w:pPr>
      <w:r>
        <w:t>The following individuals have participated in the creation of this specification and are gratefully acknowledged:</w:t>
      </w:r>
    </w:p>
    <w:p w:rsidR="004F3CBD" w:rsidP="004E4AD8" w:rsidRDefault="004F3CBD" w14:paraId="584536A5" w14:textId="195F5301">
      <w:pPr>
        <w:pStyle w:val="Compact"/>
        <w:numPr>
          <w:ilvl w:val="0"/>
          <w:numId w:val="2"/>
        </w:numPr>
      </w:pPr>
      <w:r>
        <w:t>Alan T. Johnston, MIMOSA</w:t>
      </w:r>
    </w:p>
    <w:p w:rsidR="004F3CBD" w:rsidP="004E4AD8" w:rsidRDefault="004F3CBD" w14:paraId="3F70DA25" w14:textId="545AB388">
      <w:pPr>
        <w:pStyle w:val="Compact"/>
        <w:numPr>
          <w:ilvl w:val="0"/>
          <w:numId w:val="2"/>
        </w:numPr>
      </w:pPr>
      <w:r w:rsidRPr="004F3CBD">
        <w:t xml:space="preserve">Chris </w:t>
      </w:r>
      <w:proofErr w:type="spellStart"/>
      <w:r w:rsidRPr="004F3CBD">
        <w:t>Monchinski</w:t>
      </w:r>
      <w:proofErr w:type="spellEnd"/>
      <w:r>
        <w:t>, ISA</w:t>
      </w:r>
    </w:p>
    <w:p w:rsidR="00BB0129" w:rsidP="004E4AD8" w:rsidRDefault="00E83E4F" w14:paraId="0A5EB68A" w14:textId="380F565C">
      <w:pPr>
        <w:pStyle w:val="Compact"/>
        <w:numPr>
          <w:ilvl w:val="0"/>
          <w:numId w:val="2"/>
        </w:numPr>
      </w:pPr>
      <w:r>
        <w:t>Georg Grossmann, University of South Australia</w:t>
      </w:r>
    </w:p>
    <w:p w:rsidR="00450EB2" w:rsidP="004E4AD8" w:rsidRDefault="00E83E4F" w14:paraId="5C36084E" w14:textId="5654C1D8">
      <w:pPr>
        <w:pStyle w:val="Compact"/>
        <w:numPr>
          <w:ilvl w:val="0"/>
          <w:numId w:val="2"/>
        </w:numPr>
      </w:pPr>
      <w:r>
        <w:t xml:space="preserve">James Fort, </w:t>
      </w:r>
      <w:r w:rsidR="00F22BA7">
        <w:t>MIMOSA</w:t>
      </w:r>
    </w:p>
    <w:p w:rsidR="00FF2DAE" w:rsidP="00FF2DAE" w:rsidRDefault="004F3CBD" w14:paraId="193C7F42" w14:textId="2BC9636E">
      <w:pPr>
        <w:pStyle w:val="Compact"/>
        <w:numPr>
          <w:ilvl w:val="0"/>
          <w:numId w:val="2"/>
        </w:numPr>
      </w:pPr>
      <w:r>
        <w:t xml:space="preserve">Pak Wong, </w:t>
      </w:r>
      <w:proofErr w:type="spellStart"/>
      <w:r>
        <w:t>PdMA</w:t>
      </w:r>
      <w:proofErr w:type="spellEnd"/>
      <w:r w:rsidR="00506DDB">
        <w:t xml:space="preserve"> Corporation</w:t>
      </w:r>
    </w:p>
    <w:p w:rsidR="00D837D9" w:rsidP="00FF2DAE" w:rsidRDefault="00F22BA7" w14:paraId="2FF9F338" w14:textId="2B5595B4">
      <w:pPr>
        <w:pStyle w:val="Compact"/>
        <w:numPr>
          <w:ilvl w:val="0"/>
          <w:numId w:val="2"/>
        </w:numPr>
      </w:pPr>
      <w:r>
        <w:t>Yan Lu, N</w:t>
      </w:r>
      <w:r w:rsidR="00871DF7">
        <w:t xml:space="preserve">ational Institute of </w:t>
      </w:r>
      <w:r>
        <w:t>S</w:t>
      </w:r>
      <w:r w:rsidR="00871DF7">
        <w:t xml:space="preserve">tandards and </w:t>
      </w:r>
      <w:r>
        <w:t>T</w:t>
      </w:r>
      <w:r w:rsidR="00871DF7">
        <w:t>echnology</w:t>
      </w:r>
    </w:p>
    <w:p w:rsidR="00D837D9" w:rsidP="00D837D9" w:rsidRDefault="00D837D9" w14:paraId="161416E0" w14:textId="77777777">
      <w:pPr>
        <w:pStyle w:val="Bibliography"/>
      </w:pPr>
    </w:p>
    <w:p w:rsidR="00D837D9" w:rsidP="00D837D9" w:rsidRDefault="00D837D9" w14:paraId="6DF1ED09" w14:textId="77777777">
      <w:pPr>
        <w:pStyle w:val="Bibliography"/>
      </w:pPr>
    </w:p>
    <w:p w:rsidR="00D837D9" w:rsidP="00D837D9" w:rsidRDefault="00D837D9" w14:paraId="07AADA39" w14:textId="77777777">
      <w:pPr>
        <w:pStyle w:val="Bibliography"/>
      </w:pPr>
    </w:p>
    <w:p w:rsidR="00D837D9" w:rsidP="008B6393" w:rsidRDefault="00D837D9" w14:paraId="6CD109F0" w14:textId="0DDBA418">
      <w:pPr>
        <w:pStyle w:val="Heading1NoNumbers"/>
      </w:pPr>
      <w:bookmarkStart w:name="_Toc32417459" w:id="680"/>
      <w:r w:rsidRPr="00D837D9">
        <w:lastRenderedPageBreak/>
        <w:t>Bibliography</w:t>
      </w:r>
      <w:bookmarkEnd w:id="680"/>
    </w:p>
    <w:p w:rsidR="00201557" w:rsidP="004E4AD8" w:rsidRDefault="005D768B" w14:paraId="56C8C16F" w14:textId="40C4C7DF">
      <w:pPr>
        <w:pStyle w:val="Bibliography"/>
        <w:numPr>
          <w:ilvl w:val="0"/>
          <w:numId w:val="16"/>
        </w:numPr>
      </w:pPr>
      <w:hyperlink w:history="1" r:id="rId94">
        <w:r w:rsidRPr="007A41D1" w:rsidR="00201557">
          <w:t>XML Path Language (XPath) Version 1.0</w:t>
        </w:r>
      </w:hyperlink>
      <w:r w:rsidRPr="007A41D1" w:rsidR="00201557">
        <w:t xml:space="preserve">, James Clark and Steven DeRose, Editors. World Wide Web Consortium, 16 Nov 1999. This version is </w:t>
      </w:r>
      <w:r w:rsidRPr="00491CFB" w:rsidR="00201557">
        <w:rPr>
          <w:rStyle w:val="Hyperlink"/>
          <w:i/>
          <w:iCs/>
        </w:rPr>
        <w:t>http://www.w3.org/TR/1999/REC-xpath-19991116</w:t>
      </w:r>
      <w:r w:rsidRPr="007A41D1" w:rsidR="00201557">
        <w:t>. The </w:t>
      </w:r>
      <w:hyperlink w:history="1" r:id="rId95">
        <w:r w:rsidRPr="007A41D1" w:rsidR="00201557">
          <w:t>latest version</w:t>
        </w:r>
      </w:hyperlink>
      <w:r w:rsidRPr="007A41D1" w:rsidR="00201557">
        <w:t xml:space="preserve"> is available at </w:t>
      </w:r>
      <w:hyperlink w:history="1" r:id="rId96">
        <w:r w:rsidRPr="0010516F" w:rsidR="00201557">
          <w:rPr>
            <w:rStyle w:val="Hyperlink"/>
            <w:i/>
            <w:iCs/>
          </w:rPr>
          <w:t>http://www.w3.org/TR/xpath</w:t>
        </w:r>
      </w:hyperlink>
      <w:r w:rsidRPr="007A41D1" w:rsidR="00201557">
        <w:t>.</w:t>
      </w:r>
    </w:p>
    <w:p w:rsidR="00CA4DAE" w:rsidP="004E4AD8" w:rsidRDefault="00491CFB" w14:paraId="1E4A8B5D" w14:textId="583494CB">
      <w:pPr>
        <w:pStyle w:val="Bibliography"/>
        <w:numPr>
          <w:ilvl w:val="0"/>
          <w:numId w:val="16"/>
        </w:numPr>
      </w:pPr>
      <w:r w:rsidRPr="00491CFB">
        <w:t xml:space="preserve">Web Services Description Language (WSDL) 1.1, E. Christensen, F. </w:t>
      </w:r>
      <w:proofErr w:type="spellStart"/>
      <w:r w:rsidRPr="00491CFB">
        <w:t>Curbera</w:t>
      </w:r>
      <w:proofErr w:type="spellEnd"/>
      <w:r w:rsidRPr="00491CFB">
        <w:t xml:space="preserve">, G. Meredith, and S. </w:t>
      </w:r>
      <w:proofErr w:type="spellStart"/>
      <w:r w:rsidRPr="00491CFB">
        <w:t>Weerawarana</w:t>
      </w:r>
      <w:proofErr w:type="spellEnd"/>
      <w:r w:rsidRPr="00491CFB">
        <w:t xml:space="preserve">, Authors. World Wide Web Consortium, 15 March 2002. This version of the Web Services Description Language 1.1 Note is </w:t>
      </w:r>
      <w:r w:rsidRPr="00491CFB">
        <w:rPr>
          <w:rStyle w:val="Hyperlink"/>
          <w:i/>
          <w:iCs/>
        </w:rPr>
        <w:t>http://www.w3.org/TR/2001/NOTE-wsdl-20010315</w:t>
      </w:r>
      <w:r w:rsidRPr="00491CFB">
        <w:t xml:space="preserve">. The latest version of Web Services Description Language 1.1 is available at </w:t>
      </w:r>
      <w:hyperlink w:history="1" r:id="rId97">
        <w:r w:rsidRPr="00517A4B">
          <w:rPr>
            <w:rStyle w:val="Hyperlink"/>
            <w:i/>
            <w:iCs/>
          </w:rPr>
          <w:t>http://www.w3.org/TR/wsdl</w:t>
        </w:r>
      </w:hyperlink>
      <w:r w:rsidRPr="00491CFB">
        <w:t>.</w:t>
      </w:r>
    </w:p>
    <w:p w:rsidRPr="00491CFB" w:rsidR="00491CFB" w:rsidP="004E4AD8" w:rsidRDefault="00491CFB" w14:paraId="60B025FE" w14:textId="743D2754">
      <w:pPr>
        <w:pStyle w:val="Bibliography"/>
        <w:numPr>
          <w:ilvl w:val="0"/>
          <w:numId w:val="16"/>
        </w:numPr>
        <w:rPr>
          <w:rStyle w:val="Hyperlink"/>
          <w:color w:val="444444"/>
        </w:rPr>
      </w:pPr>
      <w:r>
        <w:t xml:space="preserve">Open API Initiative: </w:t>
      </w:r>
      <w:proofErr w:type="spellStart"/>
      <w:r>
        <w:t>OpenAPI</w:t>
      </w:r>
      <w:proofErr w:type="spellEnd"/>
      <w:r>
        <w:t xml:space="preserve"> Specification 3.0.2, </w:t>
      </w:r>
      <w:hyperlink w:history="1" r:id="rId98">
        <w:r w:rsidRPr="00517A4B">
          <w:rPr>
            <w:rStyle w:val="Hyperlink"/>
            <w:i/>
            <w:iCs/>
          </w:rPr>
          <w:t>https://github.com/OAI/OpenAPISpecification/blob/master/versions/3.0.2.md</w:t>
        </w:r>
      </w:hyperlink>
    </w:p>
    <w:p w:rsidRPr="00862459" w:rsidR="00491CFB" w:rsidP="004E4AD8" w:rsidRDefault="00862459" w14:paraId="1ED12F60" w14:textId="0AB5E05F">
      <w:pPr>
        <w:pStyle w:val="Bibliography"/>
        <w:numPr>
          <w:ilvl w:val="0"/>
          <w:numId w:val="16"/>
        </w:numPr>
      </w:pPr>
      <w:r>
        <w:t>Representational State Transfer (</w:t>
      </w:r>
      <w:r w:rsidR="00491CFB">
        <w:t>REST</w:t>
      </w:r>
      <w:r>
        <w:t>), Fielding</w:t>
      </w:r>
      <w:r w:rsidR="00491CFB">
        <w:rPr>
          <w:rFonts w:cs="Arial"/>
          <w:color w:val="222222"/>
          <w:sz w:val="19"/>
          <w:szCs w:val="19"/>
          <w:shd w:val="clear" w:color="auto" w:fill="FFFFFF"/>
        </w:rPr>
        <w:t>, Roy Thomas (2000). </w:t>
      </w:r>
      <w:r w:rsidRPr="00862459" w:rsidR="00491CFB">
        <w:rPr>
          <w:rFonts w:cs="Arial"/>
          <w:sz w:val="19"/>
          <w:szCs w:val="19"/>
        </w:rPr>
        <w:t>"Chapter 5: Representational State Transfer (REST)"</w:t>
      </w:r>
      <w:r>
        <w:t xml:space="preserve"> available at </w:t>
      </w:r>
      <w:r w:rsidRPr="00862459">
        <w:rPr>
          <w:rStyle w:val="Hyperlink"/>
          <w:i/>
          <w:iCs/>
        </w:rPr>
        <w:t>http://www.ics.uci.edu/~fielding/pubs/dissertation/rest_arch_style.htm</w:t>
      </w:r>
      <w:r w:rsidR="00491CFB">
        <w:rPr>
          <w:rFonts w:cs="Arial"/>
          <w:color w:val="222222"/>
          <w:sz w:val="19"/>
          <w:szCs w:val="19"/>
          <w:shd w:val="clear" w:color="auto" w:fill="FFFFFF"/>
        </w:rPr>
        <w:t>. </w:t>
      </w:r>
      <w:r w:rsidR="00491CFB">
        <w:rPr>
          <w:rFonts w:cs="Arial"/>
          <w:i/>
          <w:iCs/>
          <w:color w:val="222222"/>
          <w:sz w:val="19"/>
          <w:szCs w:val="19"/>
          <w:shd w:val="clear" w:color="auto" w:fill="FFFFFF"/>
        </w:rPr>
        <w:t>Architectural Styles and the Design of Network-based Software Architectures</w:t>
      </w:r>
      <w:r w:rsidR="00491CFB">
        <w:rPr>
          <w:rFonts w:cs="Arial"/>
          <w:color w:val="222222"/>
          <w:sz w:val="19"/>
          <w:szCs w:val="19"/>
          <w:shd w:val="clear" w:color="auto" w:fill="FFFFFF"/>
        </w:rPr>
        <w:t> (Ph.D.). University of California, Irvine.</w:t>
      </w:r>
    </w:p>
    <w:p w:rsidRPr="00D837D9" w:rsidR="00862459" w:rsidP="004E4AD8" w:rsidRDefault="00862459" w14:paraId="2D4C5B9C" w14:textId="691ABDD2">
      <w:pPr>
        <w:pStyle w:val="Bibliography"/>
        <w:numPr>
          <w:ilvl w:val="0"/>
          <w:numId w:val="16"/>
        </w:numPr>
      </w:pPr>
      <w:proofErr w:type="spellStart"/>
      <w:r>
        <w:t>JSONPath</w:t>
      </w:r>
      <w:proofErr w:type="spellEnd"/>
      <w:r>
        <w:t xml:space="preserve">, Stefan </w:t>
      </w:r>
      <w:proofErr w:type="spellStart"/>
      <w:r>
        <w:t>Goessner</w:t>
      </w:r>
      <w:proofErr w:type="spellEnd"/>
      <w:r>
        <w:t xml:space="preserve"> (2007), </w:t>
      </w:r>
      <w:hyperlink w:history="1" r:id="rId99">
        <w:r>
          <w:rPr>
            <w:rStyle w:val="Hyperlink"/>
          </w:rPr>
          <w:t>https://goessner.net/articles/JsonPath/</w:t>
        </w:r>
      </w:hyperlink>
    </w:p>
    <w:sectPr w:rsidRPr="00D837D9" w:rsidR="00862459" w:rsidSect="001C00AF">
      <w:headerReference w:type="default" r:id="rId100"/>
      <w:footerReference w:type="default" r:id="rId101"/>
      <w:type w:val="oddPage"/>
      <w:pgSz w:w="12240" w:h="15840"/>
      <w:pgMar w:top="1440" w:right="1080" w:bottom="1440" w:left="108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MS(" w:author="Matt Selway (Admin)" w:date="2020-02-13T17:38:00Z" w:id="3">
    <w:p w:rsidR="00A903FD" w:rsidRDefault="00A903FD" w14:paraId="3557AC21" w14:textId="1FA95F68">
      <w:pPr>
        <w:pStyle w:val="CommentText"/>
      </w:pPr>
      <w:r>
        <w:rPr>
          <w:rStyle w:val="CommentReference"/>
        </w:rPr>
        <w:annotationRef/>
      </w:r>
      <w:r>
        <w:t xml:space="preserve">I didn’t like the </w:t>
      </w:r>
      <w:r w:rsidR="00B90348">
        <w:t>previous wording.</w:t>
      </w:r>
    </w:p>
  </w:comment>
  <w:comment w:initials="KK" w:author="Karamjit Kaur" w:date="2020-01-13T09:56:00Z" w:id="23">
    <w:p w:rsidR="00FD33E9" w:rsidRDefault="00FD33E9" w14:paraId="21971E13" w14:textId="058B89A1">
      <w:pPr>
        <w:pStyle w:val="CommentText"/>
      </w:pPr>
      <w:r>
        <w:rPr>
          <w:rStyle w:val="CommentReference"/>
        </w:rPr>
        <w:annotationRef/>
      </w:r>
      <w:r>
        <w:t>Dennis/Doug – Can you please help with this?</w:t>
      </w:r>
    </w:p>
  </w:comment>
  <w:comment w:initials="KK" w:author="Karamjit Kaur [2]" w:date="2020-02-12T15:56:00Z" w:id="343">
    <w:p w:rsidR="00303F3F" w:rsidRDefault="00303F3F" w14:paraId="739A96A1" w14:textId="77C3D669">
      <w:pPr>
        <w:pStyle w:val="CommentText"/>
      </w:pPr>
      <w:r>
        <w:rPr>
          <w:rStyle w:val="CommentReference"/>
        </w:rPr>
        <w:annotationRef/>
      </w:r>
      <w:r>
        <w:t>To be updated</w:t>
      </w:r>
    </w:p>
  </w:comment>
  <w:comment w:initials="MS(" w:author="Matt Selway (Admin)" w:date="2020-02-13T17:56:00Z" w:id="344">
    <w:p w:rsidR="00B362F6" w:rsidRDefault="00B362F6" w14:paraId="3DD3170D" w14:textId="13FED149">
      <w:pPr>
        <w:pStyle w:val="CommentText"/>
      </w:pPr>
      <w:r>
        <w:rPr>
          <w:rStyle w:val="CommentReference"/>
        </w:rPr>
        <w:annotationRef/>
      </w:r>
      <w:r>
        <w:t xml:space="preserve">I do not think we need </w:t>
      </w:r>
      <w:r w:rsidR="006921FB">
        <w:t xml:space="preserve">an </w:t>
      </w:r>
      <w:proofErr w:type="spellStart"/>
      <w:r w:rsidR="006921FB">
        <w:t>AdditionalInformationURL</w:t>
      </w:r>
      <w:proofErr w:type="spellEnd"/>
      <w:r w:rsidR="006921FB">
        <w:t xml:space="preserve"> for the security specific part. By this point a developer will have already been given access to any information they need to implement and configure an application for the</w:t>
      </w:r>
      <w:r w:rsidR="00EF5A31">
        <w:t xml:space="preserve"> </w:t>
      </w:r>
      <w:r w:rsidR="00381D0F">
        <w:t>service provider.</w:t>
      </w:r>
    </w:p>
  </w:comment>
  <w:comment w:initials="MS(" w:author="Matt Selway (Admin)" w:date="2020-02-13T18:03:00Z" w:id="346">
    <w:p w:rsidR="00FC55E1" w:rsidRDefault="00FC55E1" w14:paraId="1BC7605A" w14:textId="18DC550F">
      <w:pPr>
        <w:pStyle w:val="CommentText"/>
      </w:pPr>
      <w:r>
        <w:rPr>
          <w:rStyle w:val="CommentReference"/>
        </w:rPr>
        <w:annotationRef/>
      </w:r>
      <w:r>
        <w:rPr>
          <w:rStyle w:val="CommentReference"/>
        </w:rPr>
        <w:t xml:space="preserve">This shouldn’t be here, it </w:t>
      </w:r>
      <w:proofErr w:type="spellStart"/>
      <w:r>
        <w:rPr>
          <w:rStyle w:val="CommentReference"/>
        </w:rPr>
        <w:t>hsoult</w:t>
      </w:r>
      <w:proofErr w:type="spellEnd"/>
      <w:r>
        <w:rPr>
          <w:rStyle w:val="CommentReference"/>
        </w:rPr>
        <w:t xml:space="preserve"> be passed using the WS-Security headers</w:t>
      </w:r>
    </w:p>
  </w:comment>
  <w:comment w:initials="KK" w:author="Karamjit Kaur [2]" w:date="2020-02-12T16:28:00Z" w:id="678">
    <w:p w:rsidR="006E3A77" w:rsidRDefault="00E31400" w14:paraId="41F10851" w14:textId="57AEF636">
      <w:pPr>
        <w:pStyle w:val="CommentText"/>
      </w:pPr>
      <w:r>
        <w:t xml:space="preserve">Should this section stay? If yes, then </w:t>
      </w:r>
      <w:r w:rsidR="006E3A77">
        <w:rPr>
          <w:rStyle w:val="CommentReference"/>
        </w:rPr>
        <w:annotationRef/>
      </w:r>
      <w:r>
        <w:t>a</w:t>
      </w:r>
      <w:r w:rsidR="006E3A77">
        <w:t>m I missing anybody here?</w:t>
      </w:r>
    </w:p>
  </w:comment>
  <w:comment w:initials="MS(" w:author="Matt Selway (Admin)" w:date="2020-02-13T17:27:00Z" w:id="679">
    <w:p w:rsidR="000559D0" w:rsidRDefault="000559D0" w14:paraId="0E5A6EA4" w14:textId="5684A8D5">
      <w:pPr>
        <w:pStyle w:val="CommentText"/>
      </w:pPr>
      <w:r>
        <w:rPr>
          <w:rStyle w:val="CommentReference"/>
        </w:rPr>
        <w:annotationRef/>
      </w:r>
      <w:r>
        <w:t xml:space="preserve">I don’t think we are missing anybody unless we want to double up on the editors, i.e., include ourselves and the </w:t>
      </w:r>
      <w:proofErr w:type="spellStart"/>
      <w:r>
        <w:t>Brandls</w:t>
      </w:r>
      <w:proofErr w:type="spellEnd"/>
      <w:r>
        <w:t xml:space="preserve"> here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57AC21" w15:done="0"/>
  <w15:commentEx w15:paraId="21971E13" w15:done="0"/>
  <w15:commentEx w15:paraId="739A96A1" w15:done="0"/>
  <w15:commentEx w15:paraId="3DD3170D" w15:paraIdParent="739A96A1" w15:done="0"/>
  <w15:commentEx w15:paraId="1BC7605A" w15:done="0"/>
  <w15:commentEx w15:paraId="41F10851" w15:done="0"/>
  <w15:commentEx w15:paraId="0E5A6EA4" w15:paraIdParent="41F108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57AC21" w16cid:durableId="21F0082E"/>
  <w16cid:commentId w16cid:paraId="21971E13" w16cid:durableId="21C6BD63"/>
  <w16cid:commentId w16cid:paraId="739A96A1" w16cid:durableId="21EE9EC8"/>
  <w16cid:commentId w16cid:paraId="3DD3170D" w16cid:durableId="21F00C49"/>
  <w16cid:commentId w16cid:paraId="1BC7605A" w16cid:durableId="21F00E0A"/>
  <w16cid:commentId w16cid:paraId="41F10851" w16cid:durableId="21EEA641"/>
  <w16cid:commentId w16cid:paraId="0E5A6EA4" w16cid:durableId="21F005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68B" w:rsidRDefault="005D768B" w14:paraId="1E1755FA" w14:textId="77777777">
      <w:pPr>
        <w:spacing w:after="0"/>
      </w:pPr>
      <w:r>
        <w:separator/>
      </w:r>
    </w:p>
  </w:endnote>
  <w:endnote w:type="continuationSeparator" w:id="0">
    <w:p w:rsidR="005D768B" w:rsidRDefault="005D768B" w14:paraId="340D6F5E" w14:textId="77777777">
      <w:pPr>
        <w:spacing w:after="0"/>
      </w:pPr>
      <w:r>
        <w:continuationSeparator/>
      </w:r>
    </w:p>
  </w:endnote>
  <w:endnote w:type="continuationNotice" w:id="1">
    <w:p w:rsidR="005D768B" w:rsidRDefault="005D768B" w14:paraId="0D6ACA2E"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altName w:val="Raavi"/>
    <w:panose1 w:val="02000500000000000000"/>
    <w:charset w:val="00"/>
    <w:family w:val="swiss"/>
    <w:pitch w:val="variable"/>
    <w:sig w:usb0="0002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612B43" w:rsidR="00FD33E9" w:rsidP="00E83E4F" w:rsidRDefault="00FD33E9" w14:paraId="3FFF22F6" w14:textId="77777777">
    <w:pPr>
      <w:pStyle w:val="Footer"/>
    </w:pPr>
    <w:r>
      <w:rPr>
        <w:noProof/>
        <w:sz w:val="16"/>
        <w:lang w:val="en-AU" w:eastAsia="en-AU"/>
      </w:rPr>
      <w:drawing>
        <wp:anchor distT="0" distB="0" distL="114300" distR="114300" simplePos="0" relativeHeight="251658242" behindDoc="0" locked="0" layoutInCell="1" allowOverlap="1" wp14:anchorId="3AEC5869" wp14:editId="1808752F">
          <wp:simplePos x="0" y="0"/>
          <wp:positionH relativeFrom="column">
            <wp:posOffset>5303520</wp:posOffset>
          </wp:positionH>
          <wp:positionV relativeFrom="paragraph">
            <wp:posOffset>11430</wp:posOffset>
          </wp:positionV>
          <wp:extent cx="1097280" cy="365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pic:spPr>
              </pic:pic>
            </a:graphicData>
          </a:graphic>
        </wp:anchor>
      </w:drawing>
    </w:r>
    <w:r w:rsidRPr="00612B43">
      <w:t xml:space="preserve">Version </w:t>
    </w:r>
    <w:r>
      <w:t>1.0</w:t>
    </w:r>
    <w:r w:rsidRPr="00612B43">
      <w:t>-DRAFT</w:t>
    </w:r>
  </w:p>
  <w:p w:rsidRPr="00FD4274" w:rsidR="00FD33E9" w:rsidP="00E83E4F" w:rsidRDefault="00FD33E9" w14:paraId="39ECFD33" w14:textId="77777777">
    <w:pPr>
      <w:pStyle w:val="Footer"/>
      <w:rPr>
        <w:sz w:val="16"/>
      </w:rPr>
    </w:pPr>
    <w:r w:rsidRPr="00612B43">
      <w:rPr>
        <w:sz w:val="16"/>
      </w:rPr>
      <w:t>© 1998 - 201</w:t>
    </w:r>
    <w:r>
      <w:rPr>
        <w:sz w:val="16"/>
      </w:rPr>
      <w:t>9</w:t>
    </w:r>
    <w:r w:rsidRPr="00612B43">
      <w:rPr>
        <w:sz w:val="16"/>
      </w:rPr>
      <w:t xml:space="preserve"> MIMOSA.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28177FA6" w:rsidP="28177FA6" w:rsidRDefault="28177FA6" w14:paraId="3ACF70D5" w14:textId="1C9E4303">
    <w:pPr>
      <w:pStyle w:val="Footer"/>
      <w:jc w:val="right"/>
    </w:pPr>
    <w:r>
      <w:fldChar w:fldCharType="begin"/>
    </w:r>
    <w:r>
      <w:instrText>PAGE</w:instrText>
    </w:r>
    <w:r w:rsidR="00506DDB">
      <w:fldChar w:fldCharType="separate"/>
    </w:r>
    <w:r w:rsidR="00506DDB">
      <w:rPr>
        <w:noProof/>
      </w:rPr>
      <w:t>1</w:t>
    </w:r>
    <w:r>
      <w:fldChar w:fldCharType="end"/>
    </w:r>
  </w:p>
  <w:p w:rsidRPr="00612B43" w:rsidR="00FD33E9" w:rsidP="00E83E4F" w:rsidRDefault="00FD33E9" w14:paraId="32C5BFAE" w14:textId="63512502">
    <w:pPr>
      <w:pStyle w:val="Footer"/>
    </w:pPr>
    <w:r>
      <w:rPr>
        <w:noProof/>
      </w:rPr>
      <w:drawing>
        <wp:anchor distT="0" distB="0" distL="114300" distR="114300" simplePos="0" relativeHeight="251658241" behindDoc="0" locked="0" layoutInCell="1" allowOverlap="1" wp14:anchorId="5FB55F4C" wp14:editId="4C15E0E4">
          <wp:simplePos x="0" y="0"/>
          <wp:positionH relativeFrom="column">
            <wp:posOffset>5153025</wp:posOffset>
          </wp:positionH>
          <wp:positionV relativeFrom="paragraph">
            <wp:posOffset>100</wp:posOffset>
          </wp:positionV>
          <wp:extent cx="1249914" cy="533400"/>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rsidRPr="00612B43" w:rsidR="00FD33E9" w:rsidP="00E83E4F" w:rsidRDefault="00FD33E9" w14:paraId="6757537F" w14:textId="5882997F">
    <w:pPr>
      <w:pStyle w:val="Footer"/>
      <w:rPr>
        <w:sz w:val="16"/>
      </w:rPr>
    </w:pPr>
    <w:r w:rsidRPr="00612B43">
      <w:rPr>
        <w:sz w:val="16"/>
      </w:rPr>
      <w:t xml:space="preserve">© 1998 - </w:t>
    </w:r>
    <w:bookmarkStart w:name="_Hlk32507818" w:id="17"/>
    <w:r w:rsidR="00A012A9">
      <w:rPr>
        <w:sz w:val="16"/>
      </w:rPr>
      <w:fldChar w:fldCharType="begin"/>
    </w:r>
    <w:r w:rsidR="00A012A9">
      <w:rPr>
        <w:sz w:val="16"/>
      </w:rPr>
      <w:instrText xml:space="preserve"> DATE  \@ "yyyy"  \* MERGEFORMAT </w:instrText>
    </w:r>
    <w:r w:rsidR="00A012A9">
      <w:rPr>
        <w:sz w:val="16"/>
      </w:rPr>
      <w:fldChar w:fldCharType="separate"/>
    </w:r>
    <w:r w:rsidR="00A012A9">
      <w:rPr>
        <w:noProof/>
        <w:sz w:val="16"/>
      </w:rPr>
      <w:t>2020</w:t>
    </w:r>
    <w:r w:rsidR="00A012A9">
      <w:rPr>
        <w:sz w:val="16"/>
      </w:rPr>
      <w:fldChar w:fldCharType="end"/>
    </w:r>
    <w:bookmarkEnd w:id="17"/>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Pr="00612B43" w:rsidR="00FD33E9" w:rsidP="00E83E4F" w:rsidRDefault="00FD33E9" w14:paraId="3AD6070D" w14:textId="77777777">
    <w:pPr>
      <w:pStyle w:val="Footer"/>
    </w:pPr>
    <w:r>
      <w:rPr>
        <w:noProof/>
      </w:rPr>
      <w:drawing>
        <wp:anchor distT="0" distB="0" distL="114300" distR="114300" simplePos="0" relativeHeight="251658240" behindDoc="0" locked="0" layoutInCell="1" allowOverlap="1" wp14:anchorId="104D2E69" wp14:editId="7BFA264B">
          <wp:simplePos x="0" y="0"/>
          <wp:positionH relativeFrom="column">
            <wp:posOffset>5153025</wp:posOffset>
          </wp:positionH>
          <wp:positionV relativeFrom="paragraph">
            <wp:posOffset>5715</wp:posOffset>
          </wp:positionV>
          <wp:extent cx="1249914" cy="5334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rsidRPr="00FD4274" w:rsidR="00FD33E9" w:rsidRDefault="00FD33E9" w14:paraId="3FD95D2E" w14:textId="77777777">
    <w:pPr>
      <w:pStyle w:val="Footer"/>
      <w:rPr>
        <w:sz w:val="16"/>
      </w:rPr>
    </w:pPr>
    <w:r w:rsidRPr="00612B43">
      <w:rPr>
        <w:sz w:val="16"/>
      </w:rPr>
      <w:t>© 1998 - 201</w:t>
    </w:r>
    <w:r>
      <w:rPr>
        <w:sz w:val="16"/>
      </w:rPr>
      <w:t>9</w:t>
    </w:r>
    <w:r w:rsidRPr="00612B43">
      <w:rPr>
        <w:sz w:val="16"/>
      </w:rPr>
      <w:t xml:space="preserve"> MIMOSA.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28177FA6" w:rsidP="28177FA6" w:rsidRDefault="28177FA6" w14:paraId="63786DE4" w14:textId="55A5F6F8">
    <w:pPr>
      <w:pStyle w:val="Footer"/>
      <w:jc w:val="right"/>
    </w:pPr>
    <w:r>
      <w:fldChar w:fldCharType="begin"/>
    </w:r>
    <w:r>
      <w:instrText>PAGE</w:instrText>
    </w:r>
    <w:r w:rsidR="00506DDB">
      <w:fldChar w:fldCharType="separate"/>
    </w:r>
    <w:r w:rsidR="00506DDB">
      <w:rPr>
        <w:noProof/>
      </w:rPr>
      <w:t>i</w:t>
    </w:r>
    <w:r>
      <w:fldChar w:fldCharType="end"/>
    </w:r>
  </w:p>
  <w:p w:rsidRPr="00612B43" w:rsidR="00FD33E9" w:rsidP="00E83E4F" w:rsidRDefault="00FD33E9" w14:paraId="3D9E8ADE" w14:textId="77777777">
    <w:pPr>
      <w:pStyle w:val="Footer"/>
    </w:pPr>
    <w:r>
      <w:rPr>
        <w:noProof/>
      </w:rPr>
      <w:drawing>
        <wp:anchor distT="0" distB="0" distL="114300" distR="114300" simplePos="0" relativeHeight="251658247" behindDoc="0" locked="0" layoutInCell="1" allowOverlap="1" wp14:anchorId="34F06142" wp14:editId="04CFF114">
          <wp:simplePos x="0" y="0"/>
          <wp:positionH relativeFrom="column">
            <wp:posOffset>5153025</wp:posOffset>
          </wp:positionH>
          <wp:positionV relativeFrom="paragraph">
            <wp:posOffset>100</wp:posOffset>
          </wp:positionV>
          <wp:extent cx="1249914" cy="533400"/>
          <wp:effectExtent l="0" t="0" r="0" b="0"/>
          <wp:wrapNone/>
          <wp:docPr id="14" name="Picture 1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rsidRPr="00612B43" w:rsidR="00FD33E9" w:rsidP="00E83E4F" w:rsidRDefault="00FD33E9" w14:paraId="064234CD" w14:textId="30809376">
    <w:pPr>
      <w:pStyle w:val="Footer"/>
      <w:rPr>
        <w:sz w:val="16"/>
      </w:rPr>
    </w:pPr>
    <w:r w:rsidRPr="00612B43">
      <w:rPr>
        <w:sz w:val="16"/>
      </w:rPr>
      <w:t xml:space="preserve">© 1998 - </w:t>
    </w:r>
    <w:r w:rsidR="00A012A9">
      <w:rPr>
        <w:sz w:val="16"/>
      </w:rPr>
      <w:fldChar w:fldCharType="begin"/>
    </w:r>
    <w:r w:rsidR="00A012A9">
      <w:rPr>
        <w:sz w:val="16"/>
      </w:rPr>
      <w:instrText xml:space="preserve"> DATE  \@ "yyyy"  \* MERGEFORMAT </w:instrText>
    </w:r>
    <w:r w:rsidR="00A012A9">
      <w:rPr>
        <w:sz w:val="16"/>
      </w:rPr>
      <w:fldChar w:fldCharType="separate"/>
    </w:r>
    <w:r w:rsidR="00A012A9">
      <w:rPr>
        <w:noProof/>
        <w:sz w:val="16"/>
      </w:rPr>
      <w:t>2020</w:t>
    </w:r>
    <w:r w:rsidR="00A012A9">
      <w:rPr>
        <w:sz w:val="16"/>
      </w:rPr>
      <w:fldChar w:fldCharType="end"/>
    </w:r>
    <w:r w:rsidRPr="00612B43">
      <w:rPr>
        <w:sz w:val="16"/>
      </w:rPr>
      <w:t xml:space="preserve"> MIMOSA.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28177FA6" w:rsidP="28177FA6" w:rsidRDefault="28177FA6" w14:paraId="78F1612F" w14:textId="3835A572">
    <w:pPr>
      <w:pStyle w:val="Footer"/>
      <w:jc w:val="right"/>
    </w:pPr>
    <w:r>
      <w:fldChar w:fldCharType="begin"/>
    </w:r>
    <w:r>
      <w:instrText>PAGE</w:instrText>
    </w:r>
    <w:r w:rsidR="00506DDB">
      <w:fldChar w:fldCharType="separate"/>
    </w:r>
    <w:r w:rsidR="00506DDB">
      <w:rPr>
        <w:noProof/>
      </w:rPr>
      <w:t>1</w:t>
    </w:r>
    <w:r>
      <w:fldChar w:fldCharType="end"/>
    </w:r>
  </w:p>
  <w:p w:rsidRPr="00612B43" w:rsidR="00FD33E9" w:rsidP="00E83E4F" w:rsidRDefault="00FD33E9" w14:paraId="28F1170D" w14:textId="77777777">
    <w:pPr>
      <w:pStyle w:val="Footer"/>
    </w:pPr>
    <w:r>
      <w:rPr>
        <w:noProof/>
      </w:rPr>
      <w:drawing>
        <wp:anchor distT="0" distB="0" distL="114300" distR="114300" simplePos="0" relativeHeight="251658245" behindDoc="0" locked="0" layoutInCell="1" allowOverlap="1" wp14:anchorId="6BE5C9F1" wp14:editId="69811809">
          <wp:simplePos x="0" y="0"/>
          <wp:positionH relativeFrom="column">
            <wp:posOffset>5153025</wp:posOffset>
          </wp:positionH>
          <wp:positionV relativeFrom="paragraph">
            <wp:posOffset>100</wp:posOffset>
          </wp:positionV>
          <wp:extent cx="1249914" cy="53340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rsidRPr="00612B43" w:rsidR="00FD33E9" w:rsidP="00E83E4F" w:rsidRDefault="00FD33E9" w14:paraId="440E191A" w14:textId="4D75039F">
    <w:pPr>
      <w:pStyle w:val="Footer"/>
      <w:rPr>
        <w:sz w:val="16"/>
      </w:rPr>
    </w:pPr>
    <w:r w:rsidRPr="00612B43">
      <w:rPr>
        <w:sz w:val="16"/>
      </w:rPr>
      <w:t xml:space="preserve">© 1998 - </w:t>
    </w:r>
    <w:r w:rsidR="00A012A9">
      <w:rPr>
        <w:sz w:val="16"/>
      </w:rPr>
      <w:fldChar w:fldCharType="begin"/>
    </w:r>
    <w:r w:rsidR="00A012A9">
      <w:rPr>
        <w:sz w:val="16"/>
      </w:rPr>
      <w:instrText xml:space="preserve"> DATE  \@ "yyyy"  \* MERGEFORMAT </w:instrText>
    </w:r>
    <w:r w:rsidR="00A012A9">
      <w:rPr>
        <w:sz w:val="16"/>
      </w:rPr>
      <w:fldChar w:fldCharType="separate"/>
    </w:r>
    <w:r w:rsidR="00A012A9">
      <w:rPr>
        <w:noProof/>
        <w:sz w:val="16"/>
      </w:rPr>
      <w:t>2020</w:t>
    </w:r>
    <w:r w:rsidR="00A012A9">
      <w:rPr>
        <w:sz w:val="16"/>
      </w:rPr>
      <w:fldChar w:fldCharType="end"/>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68B" w:rsidRDefault="005D768B" w14:paraId="0132AAFC" w14:textId="77777777">
      <w:r>
        <w:separator/>
      </w:r>
    </w:p>
  </w:footnote>
  <w:footnote w:type="continuationSeparator" w:id="0">
    <w:p w:rsidR="005D768B" w:rsidRDefault="005D768B" w14:paraId="286D6BD2" w14:textId="77777777">
      <w:r>
        <w:continuationSeparator/>
      </w:r>
    </w:p>
  </w:footnote>
  <w:footnote w:type="continuationNotice" w:id="1">
    <w:p w:rsidR="005D768B" w:rsidRDefault="005D768B" w14:paraId="65F6C67C"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898691"/>
      <w:docPartObj>
        <w:docPartGallery w:val="Page Numbers (Top of Page)"/>
        <w:docPartUnique/>
      </w:docPartObj>
    </w:sdtPr>
    <w:sdtEndPr>
      <w:rPr>
        <w:color w:val="7F7F7F" w:themeColor="background1" w:themeShade="7F"/>
        <w:spacing w:val="60"/>
      </w:rPr>
    </w:sdtEndPr>
    <w:sdtContent>
      <w:p w:rsidR="00FD33E9" w:rsidRDefault="00FD33E9" w14:paraId="45B625B0" w14:textId="77777777">
        <w:pPr>
          <w:pStyle w:val="Header"/>
          <w:pBdr>
            <w:bottom w:val="single" w:color="D9D9D9" w:themeColor="background1" w:themeShade="D9" w:sz="4" w:space="1"/>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rsidR="00FD33E9" w:rsidRDefault="00FD33E9" w14:paraId="77D0BA6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3E9" w:rsidRDefault="005D768B" w14:paraId="7A0163BC" w14:textId="135B354E">
    <w:pPr>
      <w:pStyle w:val="Header"/>
    </w:pPr>
    <w:sdt>
      <w:sdtPr>
        <w:rPr>
          <w:color w:val="7F7F7F" w:themeColor="background1" w:themeShade="7F"/>
          <w:spacing w:val="60"/>
        </w:rPr>
        <w:id w:val="403106224"/>
        <w:docPartObj>
          <w:docPartGallery w:val="Watermarks"/>
          <w:docPartUnique/>
        </w:docPartObj>
      </w:sdtPr>
      <w:sdtEndPr/>
      <w:sdtContent>
        <w:r>
          <w:rPr>
            <w:noProof/>
            <w:color w:val="7F7F7F" w:themeColor="background1" w:themeShade="7F"/>
            <w:spacing w:val="60"/>
          </w:rPr>
          <w:pict w14:anchorId="5D0824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style="position:absolute;margin-left:0;margin-top:0;width:412.4pt;height:247.45pt;rotation:315;z-index:-251658237;mso-position-horizontal:center;mso-position-horizontal-relative:margin;mso-position-vertical:center;mso-position-vertical-relative:margin" o:spid="_x0000_s2051" o:allowincell="f" fillcolor="silver" stroked="f" type="#_x0000_t136">
              <v:fill opacity=".5"/>
              <v:textpath style="font-family:&quot;Calibri&quot;;font-size:1pt" string="DRAFT"/>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3E9" w:rsidRDefault="005D768B" w14:paraId="58C77102" w14:textId="77777777">
    <w:pPr>
      <w:pStyle w:val="Header"/>
      <w:pBdr>
        <w:bottom w:val="single" w:color="D9D9D9" w:themeColor="background1" w:themeShade="D9" w:sz="4" w:space="1"/>
      </w:pBdr>
      <w:jc w:val="right"/>
      <w:rPr>
        <w:b/>
        <w:bCs/>
      </w:rPr>
    </w:pPr>
    <w:sdt>
      <w:sdtPr>
        <w:rPr>
          <w:color w:val="7F7F7F" w:themeColor="background1" w:themeShade="7F"/>
          <w:spacing w:val="60"/>
        </w:rPr>
        <w:id w:val="-21860865"/>
        <w:docPartObj>
          <w:docPartGallery w:val="Watermarks"/>
          <w:docPartUnique/>
        </w:docPartObj>
      </w:sdtPr>
      <w:sdtEndPr/>
      <w:sdtContent>
        <w:r>
          <w:rPr>
            <w:noProof/>
            <w:color w:val="7F7F7F" w:themeColor="background1" w:themeShade="7F"/>
            <w:spacing w:val="60"/>
          </w:rPr>
          <w:pict w14:anchorId="0E7D7E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style="position:absolute;left:0;text-align:left;margin-left:0;margin-top:0;width:412.4pt;height:247.45pt;rotation:315;z-index:-251658234;mso-position-horizontal:center;mso-position-horizontal-relative:margin;mso-position-vertical:center;mso-position-vertical-relative:margin" o:allowincell="f" fillcolor="silver" stroked="f" type="#_x0000_t136">
              <v:fill opacity=".5"/>
              <v:textpath style="font-family:&quot;Calibri&quot;;font-size:1pt" string="DRAFT"/>
              <w10:wrap anchorx="margin" anchory="margin"/>
            </v:shape>
          </w:pict>
        </w:r>
      </w:sdtContent>
    </w:sdt>
    <w:sdt>
      <w:sdtPr>
        <w:rPr>
          <w:color w:val="7F7F7F" w:themeColor="background1" w:themeShade="7F"/>
          <w:spacing w:val="60"/>
        </w:rPr>
        <w:id w:val="731037226"/>
        <w:docPartObj>
          <w:docPartGallery w:val="Page Numbers (Top of Page)"/>
          <w:docPartUnique/>
        </w:docPartObj>
      </w:sdtPr>
      <w:sdtEndPr>
        <w:rPr>
          <w:b/>
          <w:bCs/>
          <w:noProof/>
          <w:color w:val="444444"/>
          <w:spacing w:val="0"/>
        </w:rPr>
      </w:sdtEndPr>
      <w:sdtContent>
        <w:r w:rsidR="00FD33E9">
          <w:rPr>
            <w:color w:val="7F7F7F" w:themeColor="background1" w:themeShade="7F"/>
            <w:spacing w:val="60"/>
          </w:rPr>
          <w:t>Page</w:t>
        </w:r>
        <w:r w:rsidR="00FD33E9">
          <w:t xml:space="preserve"> | </w:t>
        </w:r>
        <w:r w:rsidR="00FD33E9">
          <w:fldChar w:fldCharType="begin"/>
        </w:r>
        <w:r w:rsidR="00FD33E9">
          <w:instrText xml:space="preserve"> PAGE   \* MERGEFORMAT </w:instrText>
        </w:r>
        <w:r w:rsidR="00FD33E9">
          <w:fldChar w:fldCharType="separate"/>
        </w:r>
        <w:r w:rsidRPr="003D701F" w:rsidR="00FD33E9">
          <w:rPr>
            <w:b/>
            <w:bCs/>
            <w:noProof/>
          </w:rPr>
          <w:t>1</w:t>
        </w:r>
        <w:r w:rsidR="00FD33E9">
          <w:rPr>
            <w:b/>
            <w:bCs/>
            <w:noProof/>
          </w:rPr>
          <w:fldChar w:fldCharType="end"/>
        </w:r>
      </w:sdtContent>
    </w:sdt>
  </w:p>
  <w:p w:rsidR="00FD33E9" w:rsidRDefault="00FD33E9" w14:paraId="76474013"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3E9" w:rsidRDefault="005D768B" w14:paraId="173A06DD" w14:textId="77777777">
    <w:pPr>
      <w:pStyle w:val="Header"/>
      <w:pBdr>
        <w:bottom w:val="single" w:color="D9D9D9" w:themeColor="background1" w:themeShade="D9" w:sz="4" w:space="1"/>
      </w:pBdr>
      <w:jc w:val="right"/>
      <w:rPr>
        <w:b/>
        <w:bCs/>
      </w:rPr>
    </w:pPr>
    <w:sdt>
      <w:sdtPr>
        <w:rPr>
          <w:color w:val="7F7F7F" w:themeColor="background1" w:themeShade="7F"/>
          <w:spacing w:val="60"/>
        </w:rPr>
        <w:id w:val="-1265697509"/>
        <w:docPartObj>
          <w:docPartGallery w:val="Watermarks"/>
          <w:docPartUnique/>
        </w:docPartObj>
      </w:sdtPr>
      <w:sdtEndPr/>
      <w:sdtContent>
        <w:r>
          <w:rPr>
            <w:noProof/>
            <w:color w:val="7F7F7F" w:themeColor="background1" w:themeShade="7F"/>
            <w:spacing w:val="60"/>
          </w:rPr>
          <w:pict w14:anchorId="78874C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style="position:absolute;left:0;text-align:left;margin-left:0;margin-top:0;width:412.4pt;height:247.45pt;rotation:315;z-index:-251658236;mso-position-horizontal:center;mso-position-horizontal-relative:margin;mso-position-vertical:center;mso-position-vertical-relative:margin" o:allowincell="f" fillcolor="silver" stroked="f" type="#_x0000_t136">
              <v:fill opacity=".5"/>
              <v:textpath style="font-family:&quot;Calibri&quot;;font-size:1pt" string="DRAFT"/>
              <w10:wrap anchorx="margin" anchory="margin"/>
            </v:shape>
          </w:pict>
        </w:r>
      </w:sdtContent>
    </w:sdt>
    <w:sdt>
      <w:sdtPr>
        <w:rPr>
          <w:color w:val="7F7F7F" w:themeColor="background1" w:themeShade="7F"/>
          <w:spacing w:val="60"/>
        </w:rPr>
        <w:id w:val="1538089647"/>
        <w:docPartObj>
          <w:docPartGallery w:val="Page Numbers (Top of Page)"/>
          <w:docPartUnique/>
        </w:docPartObj>
      </w:sdtPr>
      <w:sdtEndPr>
        <w:rPr>
          <w:b/>
          <w:bCs/>
          <w:noProof/>
          <w:color w:val="444444"/>
          <w:spacing w:val="0"/>
        </w:rPr>
      </w:sdtEndPr>
      <w:sdtContent>
        <w:r w:rsidR="00FD33E9">
          <w:rPr>
            <w:color w:val="7F7F7F" w:themeColor="background1" w:themeShade="7F"/>
            <w:spacing w:val="60"/>
          </w:rPr>
          <w:t>Page</w:t>
        </w:r>
        <w:r w:rsidR="00FD33E9">
          <w:t xml:space="preserve"> | </w:t>
        </w:r>
        <w:r w:rsidR="00FD33E9">
          <w:fldChar w:fldCharType="begin"/>
        </w:r>
        <w:r w:rsidR="00FD33E9">
          <w:instrText xml:space="preserve"> PAGE   \* MERGEFORMAT </w:instrText>
        </w:r>
        <w:r w:rsidR="00FD33E9">
          <w:fldChar w:fldCharType="separate"/>
        </w:r>
        <w:r w:rsidRPr="003D701F" w:rsidR="00FD33E9">
          <w:rPr>
            <w:b/>
            <w:bCs/>
            <w:noProof/>
          </w:rPr>
          <w:t>1</w:t>
        </w:r>
        <w:r w:rsidR="00FD33E9">
          <w:rPr>
            <w:b/>
            <w:bCs/>
            <w:noProof/>
          </w:rPr>
          <w:fldChar w:fldCharType="end"/>
        </w:r>
      </w:sdtContent>
    </w:sdt>
  </w:p>
  <w:p w:rsidR="00FD33E9" w:rsidRDefault="00FD33E9" w14:paraId="2826119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8A72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EEEC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D6E4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2ACF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D245312"/>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DCB0F6A8"/>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C1602744"/>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07EA127E"/>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5D3C1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7CD4E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72015DD"/>
    <w:multiLevelType w:val="hybridMultilevel"/>
    <w:tmpl w:val="F8C08D8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0997117C"/>
    <w:multiLevelType w:val="hybridMultilevel"/>
    <w:tmpl w:val="365CEC4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0C6B1C21"/>
    <w:multiLevelType w:val="hybridMultilevel"/>
    <w:tmpl w:val="ABC65976"/>
    <w:lvl w:ilvl="0" w:tplc="861679E0">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0DAF1736"/>
    <w:multiLevelType w:val="hybridMultilevel"/>
    <w:tmpl w:val="678866B6"/>
    <w:lvl w:ilvl="0" w:tplc="93D4D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69009F"/>
    <w:multiLevelType w:val="hybridMultilevel"/>
    <w:tmpl w:val="E61083E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14687C44"/>
    <w:multiLevelType w:val="multilevel"/>
    <w:tmpl w:val="0FACB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6946729"/>
    <w:multiLevelType w:val="hybridMultilevel"/>
    <w:tmpl w:val="DB9C719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1A2C4F4C"/>
    <w:multiLevelType w:val="hybridMultilevel"/>
    <w:tmpl w:val="AE48B0D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1F234A4A"/>
    <w:multiLevelType w:val="hybridMultilevel"/>
    <w:tmpl w:val="9BAEFC3C"/>
    <w:lvl w:ilvl="0" w:tplc="A25E791C">
      <w:numFmt w:val="bullet"/>
      <w:lvlText w:val="-"/>
      <w:lvlJc w:val="left"/>
      <w:pPr>
        <w:ind w:left="690" w:hanging="360"/>
      </w:pPr>
      <w:rPr>
        <w:rFonts w:hint="default" w:ascii="Arial" w:hAnsi="Arial" w:cs="Arial" w:eastAsiaTheme="minorHAnsi"/>
        <w:b w:val="0"/>
      </w:rPr>
    </w:lvl>
    <w:lvl w:ilvl="1" w:tplc="04090003" w:tentative="1">
      <w:start w:val="1"/>
      <w:numFmt w:val="bullet"/>
      <w:lvlText w:val="o"/>
      <w:lvlJc w:val="left"/>
      <w:pPr>
        <w:ind w:left="1410" w:hanging="360"/>
      </w:pPr>
      <w:rPr>
        <w:rFonts w:hint="default" w:ascii="Courier New" w:hAnsi="Courier New" w:cs="Courier New"/>
      </w:rPr>
    </w:lvl>
    <w:lvl w:ilvl="2" w:tplc="04090005" w:tentative="1">
      <w:start w:val="1"/>
      <w:numFmt w:val="bullet"/>
      <w:lvlText w:val=""/>
      <w:lvlJc w:val="left"/>
      <w:pPr>
        <w:ind w:left="2130" w:hanging="360"/>
      </w:pPr>
      <w:rPr>
        <w:rFonts w:hint="default" w:ascii="Wingdings" w:hAnsi="Wingdings"/>
      </w:rPr>
    </w:lvl>
    <w:lvl w:ilvl="3" w:tplc="04090001" w:tentative="1">
      <w:start w:val="1"/>
      <w:numFmt w:val="bullet"/>
      <w:lvlText w:val=""/>
      <w:lvlJc w:val="left"/>
      <w:pPr>
        <w:ind w:left="2850" w:hanging="360"/>
      </w:pPr>
      <w:rPr>
        <w:rFonts w:hint="default" w:ascii="Symbol" w:hAnsi="Symbol"/>
      </w:rPr>
    </w:lvl>
    <w:lvl w:ilvl="4" w:tplc="04090003" w:tentative="1">
      <w:start w:val="1"/>
      <w:numFmt w:val="bullet"/>
      <w:lvlText w:val="o"/>
      <w:lvlJc w:val="left"/>
      <w:pPr>
        <w:ind w:left="3570" w:hanging="360"/>
      </w:pPr>
      <w:rPr>
        <w:rFonts w:hint="default" w:ascii="Courier New" w:hAnsi="Courier New" w:cs="Courier New"/>
      </w:rPr>
    </w:lvl>
    <w:lvl w:ilvl="5" w:tplc="04090005" w:tentative="1">
      <w:start w:val="1"/>
      <w:numFmt w:val="bullet"/>
      <w:lvlText w:val=""/>
      <w:lvlJc w:val="left"/>
      <w:pPr>
        <w:ind w:left="4290" w:hanging="360"/>
      </w:pPr>
      <w:rPr>
        <w:rFonts w:hint="default" w:ascii="Wingdings" w:hAnsi="Wingdings"/>
      </w:rPr>
    </w:lvl>
    <w:lvl w:ilvl="6" w:tplc="04090001" w:tentative="1">
      <w:start w:val="1"/>
      <w:numFmt w:val="bullet"/>
      <w:lvlText w:val=""/>
      <w:lvlJc w:val="left"/>
      <w:pPr>
        <w:ind w:left="5010" w:hanging="360"/>
      </w:pPr>
      <w:rPr>
        <w:rFonts w:hint="default" w:ascii="Symbol" w:hAnsi="Symbol"/>
      </w:rPr>
    </w:lvl>
    <w:lvl w:ilvl="7" w:tplc="04090003" w:tentative="1">
      <w:start w:val="1"/>
      <w:numFmt w:val="bullet"/>
      <w:lvlText w:val="o"/>
      <w:lvlJc w:val="left"/>
      <w:pPr>
        <w:ind w:left="5730" w:hanging="360"/>
      </w:pPr>
      <w:rPr>
        <w:rFonts w:hint="default" w:ascii="Courier New" w:hAnsi="Courier New" w:cs="Courier New"/>
      </w:rPr>
    </w:lvl>
    <w:lvl w:ilvl="8" w:tplc="04090005" w:tentative="1">
      <w:start w:val="1"/>
      <w:numFmt w:val="bullet"/>
      <w:lvlText w:val=""/>
      <w:lvlJc w:val="left"/>
      <w:pPr>
        <w:ind w:left="6450" w:hanging="360"/>
      </w:pPr>
      <w:rPr>
        <w:rFonts w:hint="default" w:ascii="Wingdings" w:hAnsi="Wingdings"/>
      </w:rPr>
    </w:lvl>
  </w:abstractNum>
  <w:abstractNum w:abstractNumId="19" w15:restartNumberingAfterBreak="0">
    <w:nsid w:val="28725BC5"/>
    <w:multiLevelType w:val="hybridMultilevel"/>
    <w:tmpl w:val="B70607D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3122215A"/>
    <w:multiLevelType w:val="hybridMultilevel"/>
    <w:tmpl w:val="41B65666"/>
    <w:lvl w:ilvl="0" w:tplc="861679E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89E4C1B"/>
    <w:multiLevelType w:val="multilevel"/>
    <w:tmpl w:val="CA64F4C2"/>
    <w:lvl w:ilvl="0">
      <w:start w:val="1"/>
      <w:numFmt w:val="upperLetter"/>
      <w:pStyle w:val="AppendixHeading1"/>
      <w:suff w:val="space"/>
      <w:lvlText w:val="Annex %1."/>
      <w:lvlJc w:val="left"/>
      <w:pPr>
        <w:ind w:left="0" w:firstLine="0"/>
      </w:pPr>
      <w:rPr>
        <w:rFonts w:hint="default" w:ascii="Arial" w:hAnsi="Arial" w:cs="Times New Roman"/>
        <w:b/>
        <w:i w:val="0"/>
        <w:caps w:val="0"/>
        <w:strike w:val="0"/>
        <w:dstrike w:val="0"/>
        <w:vanish w:val="0"/>
        <w:sz w:val="36"/>
        <w:szCs w:val="28"/>
        <w:vertAlign w:val="baseline"/>
      </w:rPr>
    </w:lvl>
    <w:lvl w:ilvl="1">
      <w:start w:val="1"/>
      <w:numFmt w:val="decimal"/>
      <w:pStyle w:val="AppendixHeading2"/>
      <w:lvlText w:val="%1.%2"/>
      <w:lvlJc w:val="left"/>
      <w:pPr>
        <w:tabs>
          <w:tab w:val="num" w:pos="360"/>
        </w:tabs>
        <w:ind w:left="0" w:firstLine="0"/>
      </w:pPr>
      <w:rPr>
        <w:rFonts w:hint="default" w:cs="Times New Roman"/>
        <w:b/>
        <w:i w:val="0"/>
      </w:rPr>
    </w:lvl>
    <w:lvl w:ilvl="2">
      <w:start w:val="1"/>
      <w:numFmt w:val="decimal"/>
      <w:pStyle w:val="AppendixHeading3"/>
      <w:lvlText w:val="%1.%2.%3"/>
      <w:lvlJc w:val="left"/>
      <w:pPr>
        <w:tabs>
          <w:tab w:val="num" w:pos="794"/>
        </w:tabs>
        <w:ind w:left="0" w:firstLine="0"/>
      </w:pPr>
      <w:rPr>
        <w:rFonts w:hint="default" w:cs="Times New Roman"/>
        <w:b/>
        <w:i w:val="0"/>
      </w:rPr>
    </w:lvl>
    <w:lvl w:ilvl="3">
      <w:start w:val="1"/>
      <w:numFmt w:val="decimal"/>
      <w:pStyle w:val="a4"/>
      <w:lvlText w:val="%1.%2.%3.%4"/>
      <w:lvlJc w:val="left"/>
      <w:pPr>
        <w:tabs>
          <w:tab w:val="num" w:pos="1080"/>
        </w:tabs>
        <w:ind w:left="0" w:firstLine="0"/>
      </w:pPr>
      <w:rPr>
        <w:rFonts w:hint="default" w:cs="Times New Roman"/>
        <w:b/>
        <w:i w:val="0"/>
      </w:rPr>
    </w:lvl>
    <w:lvl w:ilvl="4">
      <w:start w:val="1"/>
      <w:numFmt w:val="decimal"/>
      <w:pStyle w:val="a5"/>
      <w:lvlText w:val="%1.%2.%3.%4.%5"/>
      <w:lvlJc w:val="left"/>
      <w:pPr>
        <w:tabs>
          <w:tab w:val="num" w:pos="1080"/>
        </w:tabs>
        <w:ind w:left="0" w:firstLine="0"/>
      </w:pPr>
      <w:rPr>
        <w:rFonts w:hint="default" w:cs="Times New Roman"/>
        <w:b/>
        <w:i w:val="0"/>
      </w:rPr>
    </w:lvl>
    <w:lvl w:ilvl="5">
      <w:start w:val="1"/>
      <w:numFmt w:val="decimal"/>
      <w:pStyle w:val="a6"/>
      <w:lvlText w:val="%1.%2.%3.%4.%5.%6"/>
      <w:lvlJc w:val="left"/>
      <w:pPr>
        <w:tabs>
          <w:tab w:val="num" w:pos="1440"/>
        </w:tabs>
        <w:ind w:left="0" w:firstLine="0"/>
      </w:pPr>
      <w:rPr>
        <w:rFonts w:hint="default" w:cs="Times New Roman"/>
        <w:b/>
        <w:i w:val="0"/>
      </w:rPr>
    </w:lvl>
    <w:lvl w:ilvl="6">
      <w:start w:val="1"/>
      <w:numFmt w:val="decimal"/>
      <w:lvlRestart w:val="1"/>
      <w:suff w:val="space"/>
      <w:lvlText w:val="Figure %1.%7 —"/>
      <w:lvlJc w:val="left"/>
      <w:pPr>
        <w:ind w:left="0" w:firstLine="0"/>
      </w:pPr>
      <w:rPr>
        <w:rFonts w:hint="default" w:cs="Times New Roman"/>
      </w:rPr>
    </w:lvl>
    <w:lvl w:ilvl="7">
      <w:start w:val="1"/>
      <w:numFmt w:val="decimal"/>
      <w:lvlRestart w:val="1"/>
      <w:suff w:val="space"/>
      <w:lvlText w:val="Table %1.%8 —"/>
      <w:lvlJc w:val="left"/>
      <w:pPr>
        <w:ind w:left="0" w:firstLine="0"/>
      </w:pPr>
      <w:rPr>
        <w:rFonts w:hint="default" w:cs="Times New Roman"/>
      </w:rPr>
    </w:lvl>
    <w:lvl w:ilvl="8">
      <w:start w:val="1"/>
      <w:numFmt w:val="lowerRoman"/>
      <w:lvlText w:val="(%9)"/>
      <w:lvlJc w:val="left"/>
      <w:pPr>
        <w:tabs>
          <w:tab w:val="num" w:pos="6120"/>
        </w:tabs>
        <w:ind w:left="0" w:firstLine="0"/>
      </w:pPr>
      <w:rPr>
        <w:rFonts w:hint="default" w:cs="Times New Roman"/>
      </w:rPr>
    </w:lvl>
  </w:abstractNum>
  <w:abstractNum w:abstractNumId="22" w15:restartNumberingAfterBreak="0">
    <w:nsid w:val="38B2EA71"/>
    <w:multiLevelType w:val="multilevel"/>
    <w:tmpl w:val="E9DA1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BE217EC"/>
    <w:multiLevelType w:val="hybridMultilevel"/>
    <w:tmpl w:val="DAE05A4A"/>
    <w:lvl w:ilvl="0" w:tplc="04090003">
      <w:start w:val="1"/>
      <w:numFmt w:val="bullet"/>
      <w:lvlText w:val="o"/>
      <w:lvlJc w:val="left"/>
      <w:pPr>
        <w:ind w:left="1410" w:hanging="360"/>
      </w:pPr>
      <w:rPr>
        <w:rFonts w:hint="default" w:ascii="Courier New" w:hAnsi="Courier New" w:cs="Courier New"/>
      </w:rPr>
    </w:lvl>
    <w:lvl w:ilvl="1" w:tplc="04090003" w:tentative="1">
      <w:start w:val="1"/>
      <w:numFmt w:val="bullet"/>
      <w:lvlText w:val="o"/>
      <w:lvlJc w:val="left"/>
      <w:pPr>
        <w:ind w:left="2130" w:hanging="360"/>
      </w:pPr>
      <w:rPr>
        <w:rFonts w:hint="default" w:ascii="Courier New" w:hAnsi="Courier New" w:cs="Courier New"/>
      </w:rPr>
    </w:lvl>
    <w:lvl w:ilvl="2" w:tplc="04090005" w:tentative="1">
      <w:start w:val="1"/>
      <w:numFmt w:val="bullet"/>
      <w:lvlText w:val=""/>
      <w:lvlJc w:val="left"/>
      <w:pPr>
        <w:ind w:left="2850" w:hanging="360"/>
      </w:pPr>
      <w:rPr>
        <w:rFonts w:hint="default" w:ascii="Wingdings" w:hAnsi="Wingdings"/>
      </w:rPr>
    </w:lvl>
    <w:lvl w:ilvl="3" w:tplc="04090001" w:tentative="1">
      <w:start w:val="1"/>
      <w:numFmt w:val="bullet"/>
      <w:lvlText w:val=""/>
      <w:lvlJc w:val="left"/>
      <w:pPr>
        <w:ind w:left="3570" w:hanging="360"/>
      </w:pPr>
      <w:rPr>
        <w:rFonts w:hint="default" w:ascii="Symbol" w:hAnsi="Symbol"/>
      </w:rPr>
    </w:lvl>
    <w:lvl w:ilvl="4" w:tplc="04090003" w:tentative="1">
      <w:start w:val="1"/>
      <w:numFmt w:val="bullet"/>
      <w:lvlText w:val="o"/>
      <w:lvlJc w:val="left"/>
      <w:pPr>
        <w:ind w:left="4290" w:hanging="360"/>
      </w:pPr>
      <w:rPr>
        <w:rFonts w:hint="default" w:ascii="Courier New" w:hAnsi="Courier New" w:cs="Courier New"/>
      </w:rPr>
    </w:lvl>
    <w:lvl w:ilvl="5" w:tplc="04090005" w:tentative="1">
      <w:start w:val="1"/>
      <w:numFmt w:val="bullet"/>
      <w:lvlText w:val=""/>
      <w:lvlJc w:val="left"/>
      <w:pPr>
        <w:ind w:left="5010" w:hanging="360"/>
      </w:pPr>
      <w:rPr>
        <w:rFonts w:hint="default" w:ascii="Wingdings" w:hAnsi="Wingdings"/>
      </w:rPr>
    </w:lvl>
    <w:lvl w:ilvl="6" w:tplc="04090001" w:tentative="1">
      <w:start w:val="1"/>
      <w:numFmt w:val="bullet"/>
      <w:lvlText w:val=""/>
      <w:lvlJc w:val="left"/>
      <w:pPr>
        <w:ind w:left="5730" w:hanging="360"/>
      </w:pPr>
      <w:rPr>
        <w:rFonts w:hint="default" w:ascii="Symbol" w:hAnsi="Symbol"/>
      </w:rPr>
    </w:lvl>
    <w:lvl w:ilvl="7" w:tplc="04090003" w:tentative="1">
      <w:start w:val="1"/>
      <w:numFmt w:val="bullet"/>
      <w:lvlText w:val="o"/>
      <w:lvlJc w:val="left"/>
      <w:pPr>
        <w:ind w:left="6450" w:hanging="360"/>
      </w:pPr>
      <w:rPr>
        <w:rFonts w:hint="default" w:ascii="Courier New" w:hAnsi="Courier New" w:cs="Courier New"/>
      </w:rPr>
    </w:lvl>
    <w:lvl w:ilvl="8" w:tplc="04090005" w:tentative="1">
      <w:start w:val="1"/>
      <w:numFmt w:val="bullet"/>
      <w:lvlText w:val=""/>
      <w:lvlJc w:val="left"/>
      <w:pPr>
        <w:ind w:left="7170" w:hanging="360"/>
      </w:pPr>
      <w:rPr>
        <w:rFonts w:hint="default" w:ascii="Wingdings" w:hAnsi="Wingdings"/>
      </w:rPr>
    </w:lvl>
  </w:abstractNum>
  <w:abstractNum w:abstractNumId="24" w15:restartNumberingAfterBreak="0">
    <w:nsid w:val="3CD31977"/>
    <w:multiLevelType w:val="hybridMultilevel"/>
    <w:tmpl w:val="21DC4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EE177C0"/>
    <w:multiLevelType w:val="hybridMultilevel"/>
    <w:tmpl w:val="FFFFFFFF"/>
    <w:lvl w:ilvl="0" w:tplc="CBC4DDB0">
      <w:start w:val="1"/>
      <w:numFmt w:val="bullet"/>
      <w:lvlText w:val=""/>
      <w:lvlJc w:val="left"/>
      <w:pPr>
        <w:ind w:left="720" w:hanging="360"/>
      </w:pPr>
      <w:rPr>
        <w:rFonts w:hint="default" w:ascii="Wingdings" w:hAnsi="Wingdings"/>
      </w:rPr>
    </w:lvl>
    <w:lvl w:ilvl="1" w:tplc="4A24CFB6">
      <w:start w:val="1"/>
      <w:numFmt w:val="bullet"/>
      <w:lvlText w:val="o"/>
      <w:lvlJc w:val="left"/>
      <w:pPr>
        <w:ind w:left="1440" w:hanging="360"/>
      </w:pPr>
      <w:rPr>
        <w:rFonts w:hint="default" w:ascii="Courier New" w:hAnsi="Courier New"/>
      </w:rPr>
    </w:lvl>
    <w:lvl w:ilvl="2" w:tplc="0C34652A">
      <w:start w:val="1"/>
      <w:numFmt w:val="bullet"/>
      <w:lvlText w:val=""/>
      <w:lvlJc w:val="left"/>
      <w:pPr>
        <w:ind w:left="2160" w:hanging="360"/>
      </w:pPr>
      <w:rPr>
        <w:rFonts w:hint="default" w:ascii="Wingdings" w:hAnsi="Wingdings"/>
      </w:rPr>
    </w:lvl>
    <w:lvl w:ilvl="3" w:tplc="92D8DC08">
      <w:start w:val="1"/>
      <w:numFmt w:val="bullet"/>
      <w:lvlText w:val=""/>
      <w:lvlJc w:val="left"/>
      <w:pPr>
        <w:ind w:left="2880" w:hanging="360"/>
      </w:pPr>
      <w:rPr>
        <w:rFonts w:hint="default" w:ascii="Symbol" w:hAnsi="Symbol"/>
      </w:rPr>
    </w:lvl>
    <w:lvl w:ilvl="4" w:tplc="CCEAB09C">
      <w:start w:val="1"/>
      <w:numFmt w:val="bullet"/>
      <w:lvlText w:val="o"/>
      <w:lvlJc w:val="left"/>
      <w:pPr>
        <w:ind w:left="3600" w:hanging="360"/>
      </w:pPr>
      <w:rPr>
        <w:rFonts w:hint="default" w:ascii="Courier New" w:hAnsi="Courier New"/>
      </w:rPr>
    </w:lvl>
    <w:lvl w:ilvl="5" w:tplc="F39E8D84">
      <w:start w:val="1"/>
      <w:numFmt w:val="bullet"/>
      <w:lvlText w:val=""/>
      <w:lvlJc w:val="left"/>
      <w:pPr>
        <w:ind w:left="4320" w:hanging="360"/>
      </w:pPr>
      <w:rPr>
        <w:rFonts w:hint="default" w:ascii="Wingdings" w:hAnsi="Wingdings"/>
      </w:rPr>
    </w:lvl>
    <w:lvl w:ilvl="6" w:tplc="A5CC3482">
      <w:start w:val="1"/>
      <w:numFmt w:val="bullet"/>
      <w:lvlText w:val=""/>
      <w:lvlJc w:val="left"/>
      <w:pPr>
        <w:ind w:left="5040" w:hanging="360"/>
      </w:pPr>
      <w:rPr>
        <w:rFonts w:hint="default" w:ascii="Symbol" w:hAnsi="Symbol"/>
      </w:rPr>
    </w:lvl>
    <w:lvl w:ilvl="7" w:tplc="EA24E3E4">
      <w:start w:val="1"/>
      <w:numFmt w:val="bullet"/>
      <w:lvlText w:val="o"/>
      <w:lvlJc w:val="left"/>
      <w:pPr>
        <w:ind w:left="5760" w:hanging="360"/>
      </w:pPr>
      <w:rPr>
        <w:rFonts w:hint="default" w:ascii="Courier New" w:hAnsi="Courier New"/>
      </w:rPr>
    </w:lvl>
    <w:lvl w:ilvl="8" w:tplc="53FAF788">
      <w:start w:val="1"/>
      <w:numFmt w:val="bullet"/>
      <w:lvlText w:val=""/>
      <w:lvlJc w:val="left"/>
      <w:pPr>
        <w:ind w:left="6480" w:hanging="360"/>
      </w:pPr>
      <w:rPr>
        <w:rFonts w:hint="default" w:ascii="Wingdings" w:hAnsi="Wingdings"/>
      </w:rPr>
    </w:lvl>
  </w:abstractNum>
  <w:abstractNum w:abstractNumId="26" w15:restartNumberingAfterBreak="0">
    <w:nsid w:val="4404042F"/>
    <w:multiLevelType w:val="hybridMultilevel"/>
    <w:tmpl w:val="66B2301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45867338"/>
    <w:multiLevelType w:val="hybridMultilevel"/>
    <w:tmpl w:val="F4F619AA"/>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8" w15:restartNumberingAfterBreak="0">
    <w:nsid w:val="567B7D0F"/>
    <w:multiLevelType w:val="hybridMultilevel"/>
    <w:tmpl w:val="F0908E2A"/>
    <w:lvl w:ilvl="0" w:tplc="861679E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BCA3067"/>
    <w:multiLevelType w:val="hybridMultilevel"/>
    <w:tmpl w:val="16EEE5C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0" w15:restartNumberingAfterBreak="0">
    <w:nsid w:val="645A2A58"/>
    <w:multiLevelType w:val="hybridMultilevel"/>
    <w:tmpl w:val="35DCAB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1" w15:restartNumberingAfterBreak="0">
    <w:nsid w:val="69DE2F18"/>
    <w:multiLevelType w:val="multilevel"/>
    <w:tmpl w:val="D96A48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AE870E3"/>
    <w:multiLevelType w:val="hybridMultilevel"/>
    <w:tmpl w:val="0EAAD1FC"/>
    <w:lvl w:ilvl="0" w:tplc="861679E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5"/>
  </w:num>
  <w:num w:numId="2">
    <w:abstractNumId w:val="22"/>
  </w:num>
  <w:num w:numId="3">
    <w:abstractNumId w:val="12"/>
  </w:num>
  <w:num w:numId="4">
    <w:abstractNumId w:val="21"/>
  </w:num>
  <w:num w:numId="5">
    <w:abstractNumId w:val="15"/>
  </w:num>
  <w:num w:numId="6">
    <w:abstractNumId w:val="19"/>
  </w:num>
  <w:num w:numId="7">
    <w:abstractNumId w:val="14"/>
  </w:num>
  <w:num w:numId="8">
    <w:abstractNumId w:val="27"/>
  </w:num>
  <w:num w:numId="9">
    <w:abstractNumId w:val="24"/>
  </w:num>
  <w:num w:numId="10">
    <w:abstractNumId w:val="29"/>
  </w:num>
  <w:num w:numId="11">
    <w:abstractNumId w:val="16"/>
  </w:num>
  <w:num w:numId="12">
    <w:abstractNumId w:val="10"/>
  </w:num>
  <w:num w:numId="13">
    <w:abstractNumId w:val="17"/>
  </w:num>
  <w:num w:numId="14">
    <w:abstractNumId w:val="30"/>
  </w:num>
  <w:num w:numId="15">
    <w:abstractNumId w:val="11"/>
  </w:num>
  <w:num w:numId="16">
    <w:abstractNumId w:val="13"/>
  </w:num>
  <w:num w:numId="17">
    <w:abstractNumId w:val="18"/>
  </w:num>
  <w:num w:numId="18">
    <w:abstractNumId w:val="23"/>
  </w:num>
  <w:num w:numId="19">
    <w:abstractNumId w:val="26"/>
  </w:num>
  <w:num w:numId="20">
    <w:abstractNumId w:val="31"/>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32"/>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28"/>
  </w:num>
  <w:num w:numId="47">
    <w:abstractNumId w:val="1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Selway (Admin)">
    <w15:presenceInfo w15:providerId="None" w15:userId="Matt Selway (Admin)"/>
  </w15:person>
  <w15:person w15:author="Karamjit Kaur">
    <w15:presenceInfo w15:providerId="AD" w15:userId="S::karamjit.kaur_unisa.edu.au#ext#@mimosa130.onmicrosoft.com::7e80f78c-90ec-49a3-bcaa-962484bb59d1"/>
  </w15:person>
  <w15:person w15:author="Karamjit Kaur [2]">
    <w15:presenceInfo w15:providerId="AD" w15:userId="S::kaurkar@unisa.edu.au::b658082b-61f8-4640-84f7-cc430abf4e8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60F"/>
    <w:rsid w:val="00000A72"/>
    <w:rsid w:val="00000B62"/>
    <w:rsid w:val="00001DF8"/>
    <w:rsid w:val="00003342"/>
    <w:rsid w:val="00003B12"/>
    <w:rsid w:val="00006A9D"/>
    <w:rsid w:val="00007ACB"/>
    <w:rsid w:val="00010F54"/>
    <w:rsid w:val="000118D6"/>
    <w:rsid w:val="00011C8B"/>
    <w:rsid w:val="00012ECB"/>
    <w:rsid w:val="00017D44"/>
    <w:rsid w:val="000208EF"/>
    <w:rsid w:val="00023F15"/>
    <w:rsid w:val="00024DBB"/>
    <w:rsid w:val="0002502E"/>
    <w:rsid w:val="00025B89"/>
    <w:rsid w:val="0002780D"/>
    <w:rsid w:val="000305D0"/>
    <w:rsid w:val="000306E4"/>
    <w:rsid w:val="00030931"/>
    <w:rsid w:val="00032741"/>
    <w:rsid w:val="00032AB5"/>
    <w:rsid w:val="00033F8F"/>
    <w:rsid w:val="000355EA"/>
    <w:rsid w:val="000369E9"/>
    <w:rsid w:val="00037B4B"/>
    <w:rsid w:val="00037D2D"/>
    <w:rsid w:val="00037DDC"/>
    <w:rsid w:val="0004039A"/>
    <w:rsid w:val="00041708"/>
    <w:rsid w:val="000423B9"/>
    <w:rsid w:val="00042554"/>
    <w:rsid w:val="00042609"/>
    <w:rsid w:val="00042E1F"/>
    <w:rsid w:val="000435A2"/>
    <w:rsid w:val="000446C7"/>
    <w:rsid w:val="00044BF5"/>
    <w:rsid w:val="00044FD6"/>
    <w:rsid w:val="00045427"/>
    <w:rsid w:val="00045EBF"/>
    <w:rsid w:val="00046726"/>
    <w:rsid w:val="000470E4"/>
    <w:rsid w:val="00050705"/>
    <w:rsid w:val="0005342D"/>
    <w:rsid w:val="00054125"/>
    <w:rsid w:val="000557D6"/>
    <w:rsid w:val="000559D0"/>
    <w:rsid w:val="00055AFA"/>
    <w:rsid w:val="00056760"/>
    <w:rsid w:val="0005693C"/>
    <w:rsid w:val="00061AE1"/>
    <w:rsid w:val="00061F22"/>
    <w:rsid w:val="00064A2A"/>
    <w:rsid w:val="00064BC1"/>
    <w:rsid w:val="000651C9"/>
    <w:rsid w:val="000667E2"/>
    <w:rsid w:val="00067BEA"/>
    <w:rsid w:val="00071EC9"/>
    <w:rsid w:val="00072661"/>
    <w:rsid w:val="000761B1"/>
    <w:rsid w:val="00081827"/>
    <w:rsid w:val="00082381"/>
    <w:rsid w:val="00082D1C"/>
    <w:rsid w:val="000830D2"/>
    <w:rsid w:val="00085DC5"/>
    <w:rsid w:val="000901D4"/>
    <w:rsid w:val="00090C9F"/>
    <w:rsid w:val="00090EFD"/>
    <w:rsid w:val="00091390"/>
    <w:rsid w:val="00092164"/>
    <w:rsid w:val="00092DF4"/>
    <w:rsid w:val="00095476"/>
    <w:rsid w:val="00095477"/>
    <w:rsid w:val="00095E80"/>
    <w:rsid w:val="00096992"/>
    <w:rsid w:val="000A1AC2"/>
    <w:rsid w:val="000A3854"/>
    <w:rsid w:val="000A6C22"/>
    <w:rsid w:val="000A72B5"/>
    <w:rsid w:val="000B0C62"/>
    <w:rsid w:val="000B13B0"/>
    <w:rsid w:val="000B161A"/>
    <w:rsid w:val="000B1816"/>
    <w:rsid w:val="000B28F9"/>
    <w:rsid w:val="000B2C09"/>
    <w:rsid w:val="000B6759"/>
    <w:rsid w:val="000B79E2"/>
    <w:rsid w:val="000C0D84"/>
    <w:rsid w:val="000C2F6D"/>
    <w:rsid w:val="000C30BD"/>
    <w:rsid w:val="000C38A0"/>
    <w:rsid w:val="000C48BA"/>
    <w:rsid w:val="000C5356"/>
    <w:rsid w:val="000C59D1"/>
    <w:rsid w:val="000C5F3F"/>
    <w:rsid w:val="000C63FD"/>
    <w:rsid w:val="000C68BC"/>
    <w:rsid w:val="000D03FF"/>
    <w:rsid w:val="000D0990"/>
    <w:rsid w:val="000D1CD7"/>
    <w:rsid w:val="000D3B37"/>
    <w:rsid w:val="000D44D6"/>
    <w:rsid w:val="000D48D2"/>
    <w:rsid w:val="000D5E14"/>
    <w:rsid w:val="000D6C3D"/>
    <w:rsid w:val="000D739A"/>
    <w:rsid w:val="000E19B2"/>
    <w:rsid w:val="000E297B"/>
    <w:rsid w:val="000E6C6E"/>
    <w:rsid w:val="000E79A1"/>
    <w:rsid w:val="000F03E3"/>
    <w:rsid w:val="000F0847"/>
    <w:rsid w:val="000F102D"/>
    <w:rsid w:val="000F19C0"/>
    <w:rsid w:val="000F1DEA"/>
    <w:rsid w:val="000F29B1"/>
    <w:rsid w:val="000F3504"/>
    <w:rsid w:val="000F42BD"/>
    <w:rsid w:val="000F4FA4"/>
    <w:rsid w:val="000F508D"/>
    <w:rsid w:val="00103A5F"/>
    <w:rsid w:val="001058FD"/>
    <w:rsid w:val="00105D0B"/>
    <w:rsid w:val="00106226"/>
    <w:rsid w:val="00106C1F"/>
    <w:rsid w:val="00106EC2"/>
    <w:rsid w:val="001106A2"/>
    <w:rsid w:val="00111087"/>
    <w:rsid w:val="001110EA"/>
    <w:rsid w:val="00112938"/>
    <w:rsid w:val="00113679"/>
    <w:rsid w:val="00114367"/>
    <w:rsid w:val="0011540C"/>
    <w:rsid w:val="001154F3"/>
    <w:rsid w:val="0011555C"/>
    <w:rsid w:val="00115B4A"/>
    <w:rsid w:val="001165F3"/>
    <w:rsid w:val="001174AB"/>
    <w:rsid w:val="00117F90"/>
    <w:rsid w:val="00122FBE"/>
    <w:rsid w:val="00123A8F"/>
    <w:rsid w:val="00124B21"/>
    <w:rsid w:val="00124D42"/>
    <w:rsid w:val="00125F7F"/>
    <w:rsid w:val="00127B66"/>
    <w:rsid w:val="00130122"/>
    <w:rsid w:val="00131B79"/>
    <w:rsid w:val="001325C9"/>
    <w:rsid w:val="00132A18"/>
    <w:rsid w:val="00136178"/>
    <w:rsid w:val="001377F0"/>
    <w:rsid w:val="00140D26"/>
    <w:rsid w:val="00141D49"/>
    <w:rsid w:val="00142FD9"/>
    <w:rsid w:val="00144100"/>
    <w:rsid w:val="00146444"/>
    <w:rsid w:val="00147E65"/>
    <w:rsid w:val="00151DB9"/>
    <w:rsid w:val="00151FB9"/>
    <w:rsid w:val="00151FC5"/>
    <w:rsid w:val="001532A9"/>
    <w:rsid w:val="0015341C"/>
    <w:rsid w:val="00153BE7"/>
    <w:rsid w:val="00155CA3"/>
    <w:rsid w:val="00155F9B"/>
    <w:rsid w:val="00157071"/>
    <w:rsid w:val="001602F9"/>
    <w:rsid w:val="001605F6"/>
    <w:rsid w:val="0016316F"/>
    <w:rsid w:val="001633A9"/>
    <w:rsid w:val="00163B00"/>
    <w:rsid w:val="00163D4E"/>
    <w:rsid w:val="00165269"/>
    <w:rsid w:val="00165F06"/>
    <w:rsid w:val="00166A5D"/>
    <w:rsid w:val="0016749D"/>
    <w:rsid w:val="00170E5F"/>
    <w:rsid w:val="001725A1"/>
    <w:rsid w:val="00172E3B"/>
    <w:rsid w:val="00174D6A"/>
    <w:rsid w:val="00176323"/>
    <w:rsid w:val="001773D0"/>
    <w:rsid w:val="001835D3"/>
    <w:rsid w:val="001854CC"/>
    <w:rsid w:val="00186F67"/>
    <w:rsid w:val="00186FE0"/>
    <w:rsid w:val="00191BC7"/>
    <w:rsid w:val="001936FB"/>
    <w:rsid w:val="00195FF8"/>
    <w:rsid w:val="00197A92"/>
    <w:rsid w:val="001A0C5E"/>
    <w:rsid w:val="001A1265"/>
    <w:rsid w:val="001A1AF5"/>
    <w:rsid w:val="001A2F7C"/>
    <w:rsid w:val="001A3CC1"/>
    <w:rsid w:val="001A55F7"/>
    <w:rsid w:val="001A69AA"/>
    <w:rsid w:val="001A6D09"/>
    <w:rsid w:val="001A6E71"/>
    <w:rsid w:val="001A7711"/>
    <w:rsid w:val="001B085A"/>
    <w:rsid w:val="001B5C5D"/>
    <w:rsid w:val="001B5F6B"/>
    <w:rsid w:val="001B687C"/>
    <w:rsid w:val="001B70F4"/>
    <w:rsid w:val="001B77D8"/>
    <w:rsid w:val="001C00AF"/>
    <w:rsid w:val="001C07CB"/>
    <w:rsid w:val="001C44C9"/>
    <w:rsid w:val="001C5AA5"/>
    <w:rsid w:val="001C6290"/>
    <w:rsid w:val="001C6408"/>
    <w:rsid w:val="001C669C"/>
    <w:rsid w:val="001C6713"/>
    <w:rsid w:val="001D0324"/>
    <w:rsid w:val="001D0726"/>
    <w:rsid w:val="001D38B3"/>
    <w:rsid w:val="001D3FAA"/>
    <w:rsid w:val="001D4D7E"/>
    <w:rsid w:val="001D58F9"/>
    <w:rsid w:val="001D5DE3"/>
    <w:rsid w:val="001D772D"/>
    <w:rsid w:val="001D7B22"/>
    <w:rsid w:val="001E0BC5"/>
    <w:rsid w:val="001E19D7"/>
    <w:rsid w:val="001E2DD8"/>
    <w:rsid w:val="001E3296"/>
    <w:rsid w:val="001E34DB"/>
    <w:rsid w:val="001E35FA"/>
    <w:rsid w:val="001E3705"/>
    <w:rsid w:val="001E4771"/>
    <w:rsid w:val="001E4E21"/>
    <w:rsid w:val="001E67A3"/>
    <w:rsid w:val="001E7E9A"/>
    <w:rsid w:val="001F1E2A"/>
    <w:rsid w:val="001F26FE"/>
    <w:rsid w:val="001F3F8A"/>
    <w:rsid w:val="001F501B"/>
    <w:rsid w:val="00201557"/>
    <w:rsid w:val="00202135"/>
    <w:rsid w:val="00203F49"/>
    <w:rsid w:val="002050E1"/>
    <w:rsid w:val="0020690B"/>
    <w:rsid w:val="00207E7C"/>
    <w:rsid w:val="00211B67"/>
    <w:rsid w:val="00212265"/>
    <w:rsid w:val="0021268A"/>
    <w:rsid w:val="00213381"/>
    <w:rsid w:val="002138C4"/>
    <w:rsid w:val="00215D0D"/>
    <w:rsid w:val="00215F80"/>
    <w:rsid w:val="002205D8"/>
    <w:rsid w:val="00222B2B"/>
    <w:rsid w:val="00223461"/>
    <w:rsid w:val="0022357F"/>
    <w:rsid w:val="00227924"/>
    <w:rsid w:val="00227D48"/>
    <w:rsid w:val="00230299"/>
    <w:rsid w:val="00230491"/>
    <w:rsid w:val="0023122B"/>
    <w:rsid w:val="00231C0E"/>
    <w:rsid w:val="0023482B"/>
    <w:rsid w:val="002363F5"/>
    <w:rsid w:val="0023696C"/>
    <w:rsid w:val="00240BB6"/>
    <w:rsid w:val="0024122D"/>
    <w:rsid w:val="00244E0A"/>
    <w:rsid w:val="00244FCA"/>
    <w:rsid w:val="00245116"/>
    <w:rsid w:val="00245BF3"/>
    <w:rsid w:val="002505B6"/>
    <w:rsid w:val="00250AC3"/>
    <w:rsid w:val="00250F06"/>
    <w:rsid w:val="00252254"/>
    <w:rsid w:val="00253326"/>
    <w:rsid w:val="00255893"/>
    <w:rsid w:val="00256C09"/>
    <w:rsid w:val="00260D0F"/>
    <w:rsid w:val="00262006"/>
    <w:rsid w:val="002621AA"/>
    <w:rsid w:val="002634C4"/>
    <w:rsid w:val="002643BD"/>
    <w:rsid w:val="00264707"/>
    <w:rsid w:val="00265830"/>
    <w:rsid w:val="00270359"/>
    <w:rsid w:val="00272291"/>
    <w:rsid w:val="00273A91"/>
    <w:rsid w:val="00277D21"/>
    <w:rsid w:val="002811A8"/>
    <w:rsid w:val="0028168F"/>
    <w:rsid w:val="00281BBF"/>
    <w:rsid w:val="002838DA"/>
    <w:rsid w:val="00284319"/>
    <w:rsid w:val="00285447"/>
    <w:rsid w:val="002860E3"/>
    <w:rsid w:val="00287F17"/>
    <w:rsid w:val="0029047A"/>
    <w:rsid w:val="00291FD7"/>
    <w:rsid w:val="00293F76"/>
    <w:rsid w:val="0029673A"/>
    <w:rsid w:val="00296BF2"/>
    <w:rsid w:val="002A1526"/>
    <w:rsid w:val="002A3B3D"/>
    <w:rsid w:val="002A5C04"/>
    <w:rsid w:val="002A63D9"/>
    <w:rsid w:val="002B1D7B"/>
    <w:rsid w:val="002B5565"/>
    <w:rsid w:val="002B5B54"/>
    <w:rsid w:val="002B6139"/>
    <w:rsid w:val="002B6255"/>
    <w:rsid w:val="002B727F"/>
    <w:rsid w:val="002C0ACB"/>
    <w:rsid w:val="002C19FC"/>
    <w:rsid w:val="002C1D3E"/>
    <w:rsid w:val="002C2759"/>
    <w:rsid w:val="002C2C8E"/>
    <w:rsid w:val="002C42EB"/>
    <w:rsid w:val="002C5195"/>
    <w:rsid w:val="002C5922"/>
    <w:rsid w:val="002C6837"/>
    <w:rsid w:val="002D0399"/>
    <w:rsid w:val="002D240C"/>
    <w:rsid w:val="002D2FA9"/>
    <w:rsid w:val="002D45F3"/>
    <w:rsid w:val="002D59FD"/>
    <w:rsid w:val="002E2FF6"/>
    <w:rsid w:val="002E5649"/>
    <w:rsid w:val="002E61D1"/>
    <w:rsid w:val="002E6823"/>
    <w:rsid w:val="002E7FF1"/>
    <w:rsid w:val="002F1B63"/>
    <w:rsid w:val="002F3F9D"/>
    <w:rsid w:val="002F42D2"/>
    <w:rsid w:val="002F7768"/>
    <w:rsid w:val="003013EC"/>
    <w:rsid w:val="003030DE"/>
    <w:rsid w:val="00303F3F"/>
    <w:rsid w:val="003041B6"/>
    <w:rsid w:val="003050BF"/>
    <w:rsid w:val="00305105"/>
    <w:rsid w:val="0030599A"/>
    <w:rsid w:val="003066DC"/>
    <w:rsid w:val="00310670"/>
    <w:rsid w:val="00311FEE"/>
    <w:rsid w:val="003162A0"/>
    <w:rsid w:val="00317799"/>
    <w:rsid w:val="003177F0"/>
    <w:rsid w:val="00320F19"/>
    <w:rsid w:val="00321734"/>
    <w:rsid w:val="00321E3E"/>
    <w:rsid w:val="00322C12"/>
    <w:rsid w:val="0032402A"/>
    <w:rsid w:val="003247E7"/>
    <w:rsid w:val="00324F50"/>
    <w:rsid w:val="0032586C"/>
    <w:rsid w:val="003338BF"/>
    <w:rsid w:val="003342EB"/>
    <w:rsid w:val="00334E23"/>
    <w:rsid w:val="0033574B"/>
    <w:rsid w:val="003403F5"/>
    <w:rsid w:val="003404A6"/>
    <w:rsid w:val="00340E53"/>
    <w:rsid w:val="003411A2"/>
    <w:rsid w:val="0034236E"/>
    <w:rsid w:val="00342843"/>
    <w:rsid w:val="00343285"/>
    <w:rsid w:val="00343CC0"/>
    <w:rsid w:val="00344140"/>
    <w:rsid w:val="00344EF1"/>
    <w:rsid w:val="00347A4B"/>
    <w:rsid w:val="00351A39"/>
    <w:rsid w:val="0035318E"/>
    <w:rsid w:val="003538B2"/>
    <w:rsid w:val="00354010"/>
    <w:rsid w:val="0035563B"/>
    <w:rsid w:val="00357644"/>
    <w:rsid w:val="00357BE3"/>
    <w:rsid w:val="003601D6"/>
    <w:rsid w:val="003608A8"/>
    <w:rsid w:val="003610AF"/>
    <w:rsid w:val="00361F20"/>
    <w:rsid w:val="00362144"/>
    <w:rsid w:val="003621A3"/>
    <w:rsid w:val="0036497A"/>
    <w:rsid w:val="00370170"/>
    <w:rsid w:val="0037138D"/>
    <w:rsid w:val="00371F65"/>
    <w:rsid w:val="00372FE6"/>
    <w:rsid w:val="003736EB"/>
    <w:rsid w:val="00373A74"/>
    <w:rsid w:val="003742FA"/>
    <w:rsid w:val="003761FE"/>
    <w:rsid w:val="00376624"/>
    <w:rsid w:val="003770D3"/>
    <w:rsid w:val="00381817"/>
    <w:rsid w:val="00381D0F"/>
    <w:rsid w:val="003841AF"/>
    <w:rsid w:val="00384315"/>
    <w:rsid w:val="003847D8"/>
    <w:rsid w:val="00384888"/>
    <w:rsid w:val="00384E57"/>
    <w:rsid w:val="003854C5"/>
    <w:rsid w:val="003868F8"/>
    <w:rsid w:val="00386C04"/>
    <w:rsid w:val="0039203A"/>
    <w:rsid w:val="00392677"/>
    <w:rsid w:val="00392F55"/>
    <w:rsid w:val="00397283"/>
    <w:rsid w:val="003978B5"/>
    <w:rsid w:val="00397A96"/>
    <w:rsid w:val="003A0047"/>
    <w:rsid w:val="003A6A93"/>
    <w:rsid w:val="003B148A"/>
    <w:rsid w:val="003B276E"/>
    <w:rsid w:val="003B3904"/>
    <w:rsid w:val="003B3FF5"/>
    <w:rsid w:val="003B472B"/>
    <w:rsid w:val="003B4A68"/>
    <w:rsid w:val="003B5061"/>
    <w:rsid w:val="003B7D20"/>
    <w:rsid w:val="003C00C9"/>
    <w:rsid w:val="003C0E41"/>
    <w:rsid w:val="003C5054"/>
    <w:rsid w:val="003C6788"/>
    <w:rsid w:val="003C6856"/>
    <w:rsid w:val="003D116A"/>
    <w:rsid w:val="003D2998"/>
    <w:rsid w:val="003D2D7C"/>
    <w:rsid w:val="003D3419"/>
    <w:rsid w:val="003D39F9"/>
    <w:rsid w:val="003D5227"/>
    <w:rsid w:val="003D5625"/>
    <w:rsid w:val="003D5749"/>
    <w:rsid w:val="003D678A"/>
    <w:rsid w:val="003D6B9E"/>
    <w:rsid w:val="003D6BCA"/>
    <w:rsid w:val="003E0151"/>
    <w:rsid w:val="003E0593"/>
    <w:rsid w:val="003E23BD"/>
    <w:rsid w:val="003E5278"/>
    <w:rsid w:val="003E5CBA"/>
    <w:rsid w:val="003E74C4"/>
    <w:rsid w:val="003E7873"/>
    <w:rsid w:val="003E79B6"/>
    <w:rsid w:val="003E7FD0"/>
    <w:rsid w:val="003F0218"/>
    <w:rsid w:val="003F0815"/>
    <w:rsid w:val="003F0C63"/>
    <w:rsid w:val="003F1211"/>
    <w:rsid w:val="003F17A1"/>
    <w:rsid w:val="003F2578"/>
    <w:rsid w:val="003F26AA"/>
    <w:rsid w:val="003F428B"/>
    <w:rsid w:val="003F4A49"/>
    <w:rsid w:val="00401E4E"/>
    <w:rsid w:val="00405DF0"/>
    <w:rsid w:val="00406047"/>
    <w:rsid w:val="00410C3B"/>
    <w:rsid w:val="00410CFF"/>
    <w:rsid w:val="0041118C"/>
    <w:rsid w:val="00412FE0"/>
    <w:rsid w:val="00413CC8"/>
    <w:rsid w:val="00414966"/>
    <w:rsid w:val="00414C97"/>
    <w:rsid w:val="00416275"/>
    <w:rsid w:val="00416600"/>
    <w:rsid w:val="00417723"/>
    <w:rsid w:val="0041783C"/>
    <w:rsid w:val="004206C0"/>
    <w:rsid w:val="00423726"/>
    <w:rsid w:val="00423F91"/>
    <w:rsid w:val="0042440A"/>
    <w:rsid w:val="00425401"/>
    <w:rsid w:val="00425A74"/>
    <w:rsid w:val="00426120"/>
    <w:rsid w:val="00430FC3"/>
    <w:rsid w:val="00431528"/>
    <w:rsid w:val="00431F79"/>
    <w:rsid w:val="0043207D"/>
    <w:rsid w:val="00433AE1"/>
    <w:rsid w:val="00437D83"/>
    <w:rsid w:val="0044178B"/>
    <w:rsid w:val="00443482"/>
    <w:rsid w:val="004440D2"/>
    <w:rsid w:val="004445A0"/>
    <w:rsid w:val="00446EDD"/>
    <w:rsid w:val="0044765B"/>
    <w:rsid w:val="00450BF0"/>
    <w:rsid w:val="00450EB2"/>
    <w:rsid w:val="00455427"/>
    <w:rsid w:val="00455C01"/>
    <w:rsid w:val="00455F7F"/>
    <w:rsid w:val="00455FAF"/>
    <w:rsid w:val="00457286"/>
    <w:rsid w:val="00457BBD"/>
    <w:rsid w:val="00461C78"/>
    <w:rsid w:val="0046303A"/>
    <w:rsid w:val="004630BE"/>
    <w:rsid w:val="004639DD"/>
    <w:rsid w:val="00463B77"/>
    <w:rsid w:val="00463BB6"/>
    <w:rsid w:val="0046535E"/>
    <w:rsid w:val="004729B9"/>
    <w:rsid w:val="004754EB"/>
    <w:rsid w:val="00475E67"/>
    <w:rsid w:val="00480DAB"/>
    <w:rsid w:val="00481990"/>
    <w:rsid w:val="00481DB7"/>
    <w:rsid w:val="00481E3C"/>
    <w:rsid w:val="00484EEA"/>
    <w:rsid w:val="004855E0"/>
    <w:rsid w:val="00486747"/>
    <w:rsid w:val="00486A4D"/>
    <w:rsid w:val="00491CFB"/>
    <w:rsid w:val="004926B5"/>
    <w:rsid w:val="00494743"/>
    <w:rsid w:val="0049533D"/>
    <w:rsid w:val="00495DD3"/>
    <w:rsid w:val="00496A35"/>
    <w:rsid w:val="00497EE1"/>
    <w:rsid w:val="004A04AF"/>
    <w:rsid w:val="004A0A59"/>
    <w:rsid w:val="004A19BF"/>
    <w:rsid w:val="004A1D28"/>
    <w:rsid w:val="004A22D9"/>
    <w:rsid w:val="004A2560"/>
    <w:rsid w:val="004B04A6"/>
    <w:rsid w:val="004B155D"/>
    <w:rsid w:val="004B23F0"/>
    <w:rsid w:val="004B329C"/>
    <w:rsid w:val="004B7274"/>
    <w:rsid w:val="004B76B6"/>
    <w:rsid w:val="004B7EFD"/>
    <w:rsid w:val="004C05B4"/>
    <w:rsid w:val="004C0BE1"/>
    <w:rsid w:val="004C1835"/>
    <w:rsid w:val="004C1F09"/>
    <w:rsid w:val="004C22FC"/>
    <w:rsid w:val="004C2389"/>
    <w:rsid w:val="004C2DE2"/>
    <w:rsid w:val="004C44E2"/>
    <w:rsid w:val="004C53E7"/>
    <w:rsid w:val="004C5881"/>
    <w:rsid w:val="004C5B28"/>
    <w:rsid w:val="004C75AB"/>
    <w:rsid w:val="004C76A5"/>
    <w:rsid w:val="004D3F32"/>
    <w:rsid w:val="004D4BAA"/>
    <w:rsid w:val="004D5247"/>
    <w:rsid w:val="004D6E4D"/>
    <w:rsid w:val="004D761C"/>
    <w:rsid w:val="004D7895"/>
    <w:rsid w:val="004E29B3"/>
    <w:rsid w:val="004E401E"/>
    <w:rsid w:val="004E4AD8"/>
    <w:rsid w:val="004E54CE"/>
    <w:rsid w:val="004E6E38"/>
    <w:rsid w:val="004F01BE"/>
    <w:rsid w:val="004F1BD3"/>
    <w:rsid w:val="004F1E1E"/>
    <w:rsid w:val="004F3470"/>
    <w:rsid w:val="004F3CBD"/>
    <w:rsid w:val="004F4CB4"/>
    <w:rsid w:val="004F551B"/>
    <w:rsid w:val="004F5989"/>
    <w:rsid w:val="004F5B1A"/>
    <w:rsid w:val="004F629F"/>
    <w:rsid w:val="004F73C5"/>
    <w:rsid w:val="004F7776"/>
    <w:rsid w:val="005001E4"/>
    <w:rsid w:val="005008C8"/>
    <w:rsid w:val="005018E3"/>
    <w:rsid w:val="00502991"/>
    <w:rsid w:val="00505215"/>
    <w:rsid w:val="0050628B"/>
    <w:rsid w:val="00506DDB"/>
    <w:rsid w:val="00507EFF"/>
    <w:rsid w:val="00511518"/>
    <w:rsid w:val="005140B6"/>
    <w:rsid w:val="00514DD7"/>
    <w:rsid w:val="00514E99"/>
    <w:rsid w:val="00515E00"/>
    <w:rsid w:val="0051794A"/>
    <w:rsid w:val="00524266"/>
    <w:rsid w:val="00526099"/>
    <w:rsid w:val="005262B8"/>
    <w:rsid w:val="0053076F"/>
    <w:rsid w:val="00530B67"/>
    <w:rsid w:val="00537127"/>
    <w:rsid w:val="005373C4"/>
    <w:rsid w:val="00540F8F"/>
    <w:rsid w:val="00541124"/>
    <w:rsid w:val="00542731"/>
    <w:rsid w:val="00543015"/>
    <w:rsid w:val="00543EEF"/>
    <w:rsid w:val="00547EEE"/>
    <w:rsid w:val="00551062"/>
    <w:rsid w:val="00551561"/>
    <w:rsid w:val="00552D61"/>
    <w:rsid w:val="00555408"/>
    <w:rsid w:val="00556CDF"/>
    <w:rsid w:val="00563423"/>
    <w:rsid w:val="00563C90"/>
    <w:rsid w:val="005659A3"/>
    <w:rsid w:val="00565FA7"/>
    <w:rsid w:val="00567678"/>
    <w:rsid w:val="00570E80"/>
    <w:rsid w:val="00571FD4"/>
    <w:rsid w:val="00572411"/>
    <w:rsid w:val="0057395E"/>
    <w:rsid w:val="005742AD"/>
    <w:rsid w:val="005749BC"/>
    <w:rsid w:val="00575138"/>
    <w:rsid w:val="00575C64"/>
    <w:rsid w:val="00580975"/>
    <w:rsid w:val="005820F1"/>
    <w:rsid w:val="00582245"/>
    <w:rsid w:val="00582953"/>
    <w:rsid w:val="005848C9"/>
    <w:rsid w:val="00590C38"/>
    <w:rsid w:val="00590D07"/>
    <w:rsid w:val="00591237"/>
    <w:rsid w:val="00591AD3"/>
    <w:rsid w:val="005955CD"/>
    <w:rsid w:val="005959AA"/>
    <w:rsid w:val="00596817"/>
    <w:rsid w:val="005A0993"/>
    <w:rsid w:val="005A28EC"/>
    <w:rsid w:val="005A497F"/>
    <w:rsid w:val="005A4D02"/>
    <w:rsid w:val="005A510F"/>
    <w:rsid w:val="005A52D4"/>
    <w:rsid w:val="005A6279"/>
    <w:rsid w:val="005A75CB"/>
    <w:rsid w:val="005B0073"/>
    <w:rsid w:val="005B0C3B"/>
    <w:rsid w:val="005B38CE"/>
    <w:rsid w:val="005B5CFD"/>
    <w:rsid w:val="005B7578"/>
    <w:rsid w:val="005C01BF"/>
    <w:rsid w:val="005C035F"/>
    <w:rsid w:val="005C0883"/>
    <w:rsid w:val="005C4335"/>
    <w:rsid w:val="005C6C49"/>
    <w:rsid w:val="005D0243"/>
    <w:rsid w:val="005D180F"/>
    <w:rsid w:val="005D19F3"/>
    <w:rsid w:val="005D2F4F"/>
    <w:rsid w:val="005D5D3E"/>
    <w:rsid w:val="005D655C"/>
    <w:rsid w:val="005D68C6"/>
    <w:rsid w:val="005D6A9E"/>
    <w:rsid w:val="005D6FCC"/>
    <w:rsid w:val="005D768B"/>
    <w:rsid w:val="005D7EBA"/>
    <w:rsid w:val="005E1C46"/>
    <w:rsid w:val="005E4D68"/>
    <w:rsid w:val="005E5E0C"/>
    <w:rsid w:val="005E70C1"/>
    <w:rsid w:val="005E7C68"/>
    <w:rsid w:val="005F275C"/>
    <w:rsid w:val="005F37BF"/>
    <w:rsid w:val="005F429F"/>
    <w:rsid w:val="005F4792"/>
    <w:rsid w:val="005F550A"/>
    <w:rsid w:val="005F6BE3"/>
    <w:rsid w:val="0060367B"/>
    <w:rsid w:val="006051B7"/>
    <w:rsid w:val="0060601E"/>
    <w:rsid w:val="00610435"/>
    <w:rsid w:val="006119F0"/>
    <w:rsid w:val="00611F12"/>
    <w:rsid w:val="006142B6"/>
    <w:rsid w:val="0061445C"/>
    <w:rsid w:val="00614F02"/>
    <w:rsid w:val="006153CE"/>
    <w:rsid w:val="00615992"/>
    <w:rsid w:val="00615BD6"/>
    <w:rsid w:val="00616FC0"/>
    <w:rsid w:val="00617793"/>
    <w:rsid w:val="0062533C"/>
    <w:rsid w:val="0062535A"/>
    <w:rsid w:val="006269EC"/>
    <w:rsid w:val="00626E28"/>
    <w:rsid w:val="00627E08"/>
    <w:rsid w:val="00631FFA"/>
    <w:rsid w:val="00632A29"/>
    <w:rsid w:val="00632CEA"/>
    <w:rsid w:val="0063309C"/>
    <w:rsid w:val="00634DA4"/>
    <w:rsid w:val="00637952"/>
    <w:rsid w:val="00637C77"/>
    <w:rsid w:val="00642642"/>
    <w:rsid w:val="006438CA"/>
    <w:rsid w:val="00645605"/>
    <w:rsid w:val="00645835"/>
    <w:rsid w:val="0064630D"/>
    <w:rsid w:val="006468F8"/>
    <w:rsid w:val="00651349"/>
    <w:rsid w:val="0065184A"/>
    <w:rsid w:val="00652306"/>
    <w:rsid w:val="00652F21"/>
    <w:rsid w:val="00655548"/>
    <w:rsid w:val="006564C4"/>
    <w:rsid w:val="00657526"/>
    <w:rsid w:val="00657FCA"/>
    <w:rsid w:val="00660C7C"/>
    <w:rsid w:val="00660D75"/>
    <w:rsid w:val="00661964"/>
    <w:rsid w:val="00663B34"/>
    <w:rsid w:val="00665185"/>
    <w:rsid w:val="00666755"/>
    <w:rsid w:val="00666CD3"/>
    <w:rsid w:val="0066732F"/>
    <w:rsid w:val="00670033"/>
    <w:rsid w:val="00671A8E"/>
    <w:rsid w:val="00680098"/>
    <w:rsid w:val="00680CAA"/>
    <w:rsid w:val="00681793"/>
    <w:rsid w:val="00682775"/>
    <w:rsid w:val="00682F76"/>
    <w:rsid w:val="00683E8A"/>
    <w:rsid w:val="00685981"/>
    <w:rsid w:val="00686FBE"/>
    <w:rsid w:val="0068733D"/>
    <w:rsid w:val="006874B6"/>
    <w:rsid w:val="00687C57"/>
    <w:rsid w:val="00690340"/>
    <w:rsid w:val="006921FB"/>
    <w:rsid w:val="00695CEE"/>
    <w:rsid w:val="00697FBD"/>
    <w:rsid w:val="006A0154"/>
    <w:rsid w:val="006A10A9"/>
    <w:rsid w:val="006A1ACA"/>
    <w:rsid w:val="006B1834"/>
    <w:rsid w:val="006B1E3B"/>
    <w:rsid w:val="006B296E"/>
    <w:rsid w:val="006B2E6B"/>
    <w:rsid w:val="006B307C"/>
    <w:rsid w:val="006B30B5"/>
    <w:rsid w:val="006B33BD"/>
    <w:rsid w:val="006B38CE"/>
    <w:rsid w:val="006B56B3"/>
    <w:rsid w:val="006B6572"/>
    <w:rsid w:val="006B680C"/>
    <w:rsid w:val="006B6ACC"/>
    <w:rsid w:val="006B733C"/>
    <w:rsid w:val="006C0706"/>
    <w:rsid w:val="006C16A7"/>
    <w:rsid w:val="006C1BAD"/>
    <w:rsid w:val="006C2BCB"/>
    <w:rsid w:val="006C304A"/>
    <w:rsid w:val="006C48BC"/>
    <w:rsid w:val="006D0FD8"/>
    <w:rsid w:val="006D20FB"/>
    <w:rsid w:val="006D270B"/>
    <w:rsid w:val="006D2D8A"/>
    <w:rsid w:val="006D3EC3"/>
    <w:rsid w:val="006D4DC5"/>
    <w:rsid w:val="006D6787"/>
    <w:rsid w:val="006D69E0"/>
    <w:rsid w:val="006D706D"/>
    <w:rsid w:val="006D7A04"/>
    <w:rsid w:val="006E0375"/>
    <w:rsid w:val="006E1054"/>
    <w:rsid w:val="006E1215"/>
    <w:rsid w:val="006E1C29"/>
    <w:rsid w:val="006E3A77"/>
    <w:rsid w:val="006E6482"/>
    <w:rsid w:val="006E6D95"/>
    <w:rsid w:val="006E77C7"/>
    <w:rsid w:val="006F455F"/>
    <w:rsid w:val="006F6695"/>
    <w:rsid w:val="006F6810"/>
    <w:rsid w:val="006F69C8"/>
    <w:rsid w:val="006F7333"/>
    <w:rsid w:val="006F7E33"/>
    <w:rsid w:val="006F7F2B"/>
    <w:rsid w:val="0070289C"/>
    <w:rsid w:val="0070474A"/>
    <w:rsid w:val="007073B3"/>
    <w:rsid w:val="00714D94"/>
    <w:rsid w:val="00716D77"/>
    <w:rsid w:val="0072010C"/>
    <w:rsid w:val="007218D6"/>
    <w:rsid w:val="007231F9"/>
    <w:rsid w:val="00724D85"/>
    <w:rsid w:val="007250F3"/>
    <w:rsid w:val="00727C15"/>
    <w:rsid w:val="00730ABB"/>
    <w:rsid w:val="007310E5"/>
    <w:rsid w:val="00731991"/>
    <w:rsid w:val="00733738"/>
    <w:rsid w:val="00733929"/>
    <w:rsid w:val="007340F2"/>
    <w:rsid w:val="0073418B"/>
    <w:rsid w:val="007368D8"/>
    <w:rsid w:val="00737184"/>
    <w:rsid w:val="00740254"/>
    <w:rsid w:val="007412E1"/>
    <w:rsid w:val="00741B03"/>
    <w:rsid w:val="00743E15"/>
    <w:rsid w:val="0074465A"/>
    <w:rsid w:val="007516F4"/>
    <w:rsid w:val="007535FA"/>
    <w:rsid w:val="0075430A"/>
    <w:rsid w:val="007544FA"/>
    <w:rsid w:val="00754644"/>
    <w:rsid w:val="007556A6"/>
    <w:rsid w:val="00756CC6"/>
    <w:rsid w:val="00761B66"/>
    <w:rsid w:val="0076225E"/>
    <w:rsid w:val="00762832"/>
    <w:rsid w:val="00766B62"/>
    <w:rsid w:val="00767F0F"/>
    <w:rsid w:val="00770449"/>
    <w:rsid w:val="007717EB"/>
    <w:rsid w:val="00774238"/>
    <w:rsid w:val="00774438"/>
    <w:rsid w:val="00775F0E"/>
    <w:rsid w:val="00776546"/>
    <w:rsid w:val="00776895"/>
    <w:rsid w:val="00776E2D"/>
    <w:rsid w:val="00781238"/>
    <w:rsid w:val="00782492"/>
    <w:rsid w:val="00782846"/>
    <w:rsid w:val="00782FCB"/>
    <w:rsid w:val="0078484D"/>
    <w:rsid w:val="00784D58"/>
    <w:rsid w:val="00785335"/>
    <w:rsid w:val="00786399"/>
    <w:rsid w:val="00790935"/>
    <w:rsid w:val="00791EC0"/>
    <w:rsid w:val="00791F51"/>
    <w:rsid w:val="007923B5"/>
    <w:rsid w:val="00794FFA"/>
    <w:rsid w:val="00795D0E"/>
    <w:rsid w:val="007A1E90"/>
    <w:rsid w:val="007A2F0D"/>
    <w:rsid w:val="007A3736"/>
    <w:rsid w:val="007A41D1"/>
    <w:rsid w:val="007A75EF"/>
    <w:rsid w:val="007B0341"/>
    <w:rsid w:val="007B0D11"/>
    <w:rsid w:val="007B3951"/>
    <w:rsid w:val="007B6C01"/>
    <w:rsid w:val="007B7870"/>
    <w:rsid w:val="007C02B6"/>
    <w:rsid w:val="007C0322"/>
    <w:rsid w:val="007C1FD4"/>
    <w:rsid w:val="007C3EB4"/>
    <w:rsid w:val="007C578C"/>
    <w:rsid w:val="007C75C7"/>
    <w:rsid w:val="007D012A"/>
    <w:rsid w:val="007D104C"/>
    <w:rsid w:val="007D1E74"/>
    <w:rsid w:val="007D54A8"/>
    <w:rsid w:val="007D595A"/>
    <w:rsid w:val="007D63A1"/>
    <w:rsid w:val="007E21B4"/>
    <w:rsid w:val="007E22D9"/>
    <w:rsid w:val="007E3F94"/>
    <w:rsid w:val="007E4413"/>
    <w:rsid w:val="007E49CD"/>
    <w:rsid w:val="007E642E"/>
    <w:rsid w:val="007E687E"/>
    <w:rsid w:val="007E688A"/>
    <w:rsid w:val="007E7578"/>
    <w:rsid w:val="007F0055"/>
    <w:rsid w:val="007F0B22"/>
    <w:rsid w:val="007F3D68"/>
    <w:rsid w:val="007F3D91"/>
    <w:rsid w:val="007F42DC"/>
    <w:rsid w:val="007F5CD2"/>
    <w:rsid w:val="007F7126"/>
    <w:rsid w:val="007F7D4C"/>
    <w:rsid w:val="00800D14"/>
    <w:rsid w:val="00803A69"/>
    <w:rsid w:val="00807523"/>
    <w:rsid w:val="00811CC4"/>
    <w:rsid w:val="008124AC"/>
    <w:rsid w:val="0081262B"/>
    <w:rsid w:val="008128C4"/>
    <w:rsid w:val="00813BD6"/>
    <w:rsid w:val="00814786"/>
    <w:rsid w:val="00815CEE"/>
    <w:rsid w:val="00815EC5"/>
    <w:rsid w:val="00816C6B"/>
    <w:rsid w:val="00816F6F"/>
    <w:rsid w:val="00817ED9"/>
    <w:rsid w:val="0082010D"/>
    <w:rsid w:val="0082130C"/>
    <w:rsid w:val="00823DFF"/>
    <w:rsid w:val="008241D6"/>
    <w:rsid w:val="008249E6"/>
    <w:rsid w:val="00825D3D"/>
    <w:rsid w:val="00826F81"/>
    <w:rsid w:val="008319BA"/>
    <w:rsid w:val="0083280B"/>
    <w:rsid w:val="0083387F"/>
    <w:rsid w:val="00833A95"/>
    <w:rsid w:val="00833F6A"/>
    <w:rsid w:val="00840469"/>
    <w:rsid w:val="00840EDA"/>
    <w:rsid w:val="00844DA7"/>
    <w:rsid w:val="00845269"/>
    <w:rsid w:val="008509CD"/>
    <w:rsid w:val="00850D5B"/>
    <w:rsid w:val="00855990"/>
    <w:rsid w:val="008559F6"/>
    <w:rsid w:val="0085627D"/>
    <w:rsid w:val="00856EDA"/>
    <w:rsid w:val="00857511"/>
    <w:rsid w:val="008579EA"/>
    <w:rsid w:val="00862459"/>
    <w:rsid w:val="0086354C"/>
    <w:rsid w:val="00865610"/>
    <w:rsid w:val="00865653"/>
    <w:rsid w:val="008658AD"/>
    <w:rsid w:val="008702EA"/>
    <w:rsid w:val="00871DF7"/>
    <w:rsid w:val="0087457B"/>
    <w:rsid w:val="00877172"/>
    <w:rsid w:val="00881E97"/>
    <w:rsid w:val="00882742"/>
    <w:rsid w:val="0088295D"/>
    <w:rsid w:val="0088324F"/>
    <w:rsid w:val="008847B7"/>
    <w:rsid w:val="00886F54"/>
    <w:rsid w:val="0088704E"/>
    <w:rsid w:val="00890898"/>
    <w:rsid w:val="008913E0"/>
    <w:rsid w:val="008930EC"/>
    <w:rsid w:val="00894FE4"/>
    <w:rsid w:val="008950A8"/>
    <w:rsid w:val="008967FE"/>
    <w:rsid w:val="008A010E"/>
    <w:rsid w:val="008A07F3"/>
    <w:rsid w:val="008A1078"/>
    <w:rsid w:val="008A10A7"/>
    <w:rsid w:val="008A3655"/>
    <w:rsid w:val="008A37AB"/>
    <w:rsid w:val="008A3E6B"/>
    <w:rsid w:val="008A58AB"/>
    <w:rsid w:val="008A7410"/>
    <w:rsid w:val="008B0343"/>
    <w:rsid w:val="008B5EA7"/>
    <w:rsid w:val="008B6140"/>
    <w:rsid w:val="008B6393"/>
    <w:rsid w:val="008B6776"/>
    <w:rsid w:val="008B7F15"/>
    <w:rsid w:val="008C2388"/>
    <w:rsid w:val="008C26AB"/>
    <w:rsid w:val="008C380A"/>
    <w:rsid w:val="008C42C5"/>
    <w:rsid w:val="008C4B05"/>
    <w:rsid w:val="008C59A3"/>
    <w:rsid w:val="008C7954"/>
    <w:rsid w:val="008D0DAE"/>
    <w:rsid w:val="008D0F52"/>
    <w:rsid w:val="008D1422"/>
    <w:rsid w:val="008D14EA"/>
    <w:rsid w:val="008D2F94"/>
    <w:rsid w:val="008D6863"/>
    <w:rsid w:val="008E1611"/>
    <w:rsid w:val="008E449A"/>
    <w:rsid w:val="008E45D7"/>
    <w:rsid w:val="008E49F8"/>
    <w:rsid w:val="008E4A29"/>
    <w:rsid w:val="008E58AE"/>
    <w:rsid w:val="008F0162"/>
    <w:rsid w:val="008F11DA"/>
    <w:rsid w:val="008F136E"/>
    <w:rsid w:val="008F20DE"/>
    <w:rsid w:val="008F467C"/>
    <w:rsid w:val="008F57EF"/>
    <w:rsid w:val="008F7DC9"/>
    <w:rsid w:val="008F7FF0"/>
    <w:rsid w:val="0090168D"/>
    <w:rsid w:val="0090217C"/>
    <w:rsid w:val="00902975"/>
    <w:rsid w:val="00903005"/>
    <w:rsid w:val="00903265"/>
    <w:rsid w:val="00906736"/>
    <w:rsid w:val="009105CC"/>
    <w:rsid w:val="00910C77"/>
    <w:rsid w:val="00910D0C"/>
    <w:rsid w:val="009139B0"/>
    <w:rsid w:val="00914870"/>
    <w:rsid w:val="00914F01"/>
    <w:rsid w:val="00915691"/>
    <w:rsid w:val="00915692"/>
    <w:rsid w:val="00916E41"/>
    <w:rsid w:val="0091720F"/>
    <w:rsid w:val="00917654"/>
    <w:rsid w:val="00923157"/>
    <w:rsid w:val="00926680"/>
    <w:rsid w:val="00926C41"/>
    <w:rsid w:val="009305B7"/>
    <w:rsid w:val="00931DFF"/>
    <w:rsid w:val="009329A8"/>
    <w:rsid w:val="0093323F"/>
    <w:rsid w:val="00933C15"/>
    <w:rsid w:val="0093497B"/>
    <w:rsid w:val="009420F0"/>
    <w:rsid w:val="009423A3"/>
    <w:rsid w:val="0094262B"/>
    <w:rsid w:val="0094399B"/>
    <w:rsid w:val="0094474E"/>
    <w:rsid w:val="009455FC"/>
    <w:rsid w:val="00947080"/>
    <w:rsid w:val="00947376"/>
    <w:rsid w:val="0094752D"/>
    <w:rsid w:val="009508BF"/>
    <w:rsid w:val="009531AD"/>
    <w:rsid w:val="00953906"/>
    <w:rsid w:val="00953EAD"/>
    <w:rsid w:val="009546D5"/>
    <w:rsid w:val="00955015"/>
    <w:rsid w:val="009557FC"/>
    <w:rsid w:val="00956E18"/>
    <w:rsid w:val="00957F55"/>
    <w:rsid w:val="00960D4B"/>
    <w:rsid w:val="0096131E"/>
    <w:rsid w:val="00961A15"/>
    <w:rsid w:val="00966AEB"/>
    <w:rsid w:val="00966CA1"/>
    <w:rsid w:val="0096726A"/>
    <w:rsid w:val="00967C82"/>
    <w:rsid w:val="009709ED"/>
    <w:rsid w:val="00971941"/>
    <w:rsid w:val="009721BE"/>
    <w:rsid w:val="00974FD7"/>
    <w:rsid w:val="00977233"/>
    <w:rsid w:val="00981C21"/>
    <w:rsid w:val="00982B45"/>
    <w:rsid w:val="009830FE"/>
    <w:rsid w:val="00985090"/>
    <w:rsid w:val="00985BAF"/>
    <w:rsid w:val="009877E2"/>
    <w:rsid w:val="00992B06"/>
    <w:rsid w:val="00993680"/>
    <w:rsid w:val="0099460C"/>
    <w:rsid w:val="00996882"/>
    <w:rsid w:val="00996D34"/>
    <w:rsid w:val="009A0612"/>
    <w:rsid w:val="009A104F"/>
    <w:rsid w:val="009A403C"/>
    <w:rsid w:val="009A497E"/>
    <w:rsid w:val="009A4B75"/>
    <w:rsid w:val="009A4FB8"/>
    <w:rsid w:val="009A638B"/>
    <w:rsid w:val="009A6BDE"/>
    <w:rsid w:val="009A6C18"/>
    <w:rsid w:val="009A7AE2"/>
    <w:rsid w:val="009B1FA7"/>
    <w:rsid w:val="009B271F"/>
    <w:rsid w:val="009B375C"/>
    <w:rsid w:val="009C003E"/>
    <w:rsid w:val="009C0595"/>
    <w:rsid w:val="009C0E0C"/>
    <w:rsid w:val="009C3CD4"/>
    <w:rsid w:val="009C489B"/>
    <w:rsid w:val="009C6E41"/>
    <w:rsid w:val="009C7573"/>
    <w:rsid w:val="009D0770"/>
    <w:rsid w:val="009D4E67"/>
    <w:rsid w:val="009D5F38"/>
    <w:rsid w:val="009D7DDE"/>
    <w:rsid w:val="009E021E"/>
    <w:rsid w:val="009E128D"/>
    <w:rsid w:val="009E1757"/>
    <w:rsid w:val="009E1AD6"/>
    <w:rsid w:val="009E20EB"/>
    <w:rsid w:val="009E21ED"/>
    <w:rsid w:val="009E239A"/>
    <w:rsid w:val="009E343C"/>
    <w:rsid w:val="009E50E9"/>
    <w:rsid w:val="009E7C7B"/>
    <w:rsid w:val="009F1361"/>
    <w:rsid w:val="009F1529"/>
    <w:rsid w:val="009F24DF"/>
    <w:rsid w:val="009F46FB"/>
    <w:rsid w:val="009F470D"/>
    <w:rsid w:val="00A000E0"/>
    <w:rsid w:val="00A00E1A"/>
    <w:rsid w:val="00A012A9"/>
    <w:rsid w:val="00A07549"/>
    <w:rsid w:val="00A0755A"/>
    <w:rsid w:val="00A103B7"/>
    <w:rsid w:val="00A10B21"/>
    <w:rsid w:val="00A13505"/>
    <w:rsid w:val="00A13805"/>
    <w:rsid w:val="00A14411"/>
    <w:rsid w:val="00A158DD"/>
    <w:rsid w:val="00A166D3"/>
    <w:rsid w:val="00A203A1"/>
    <w:rsid w:val="00A23758"/>
    <w:rsid w:val="00A24A1E"/>
    <w:rsid w:val="00A25D21"/>
    <w:rsid w:val="00A25EDB"/>
    <w:rsid w:val="00A269FB"/>
    <w:rsid w:val="00A26DDB"/>
    <w:rsid w:val="00A301C9"/>
    <w:rsid w:val="00A30A0A"/>
    <w:rsid w:val="00A30F16"/>
    <w:rsid w:val="00A317FA"/>
    <w:rsid w:val="00A3352F"/>
    <w:rsid w:val="00A34B5F"/>
    <w:rsid w:val="00A40B80"/>
    <w:rsid w:val="00A41E62"/>
    <w:rsid w:val="00A4281C"/>
    <w:rsid w:val="00A435E9"/>
    <w:rsid w:val="00A4508A"/>
    <w:rsid w:val="00A45661"/>
    <w:rsid w:val="00A471AC"/>
    <w:rsid w:val="00A47D04"/>
    <w:rsid w:val="00A521D0"/>
    <w:rsid w:val="00A5276D"/>
    <w:rsid w:val="00A5346A"/>
    <w:rsid w:val="00A538CB"/>
    <w:rsid w:val="00A54468"/>
    <w:rsid w:val="00A55671"/>
    <w:rsid w:val="00A5568A"/>
    <w:rsid w:val="00A556E1"/>
    <w:rsid w:val="00A5736E"/>
    <w:rsid w:val="00A578AF"/>
    <w:rsid w:val="00A60541"/>
    <w:rsid w:val="00A61C20"/>
    <w:rsid w:val="00A6254B"/>
    <w:rsid w:val="00A63265"/>
    <w:rsid w:val="00A6460C"/>
    <w:rsid w:val="00A65659"/>
    <w:rsid w:val="00A70042"/>
    <w:rsid w:val="00A735EE"/>
    <w:rsid w:val="00A73BDD"/>
    <w:rsid w:val="00A75596"/>
    <w:rsid w:val="00A76B26"/>
    <w:rsid w:val="00A76F5E"/>
    <w:rsid w:val="00A77479"/>
    <w:rsid w:val="00A81580"/>
    <w:rsid w:val="00A82007"/>
    <w:rsid w:val="00A83039"/>
    <w:rsid w:val="00A84A37"/>
    <w:rsid w:val="00A86060"/>
    <w:rsid w:val="00A87C07"/>
    <w:rsid w:val="00A90303"/>
    <w:rsid w:val="00A903FD"/>
    <w:rsid w:val="00A92B8E"/>
    <w:rsid w:val="00A92F5E"/>
    <w:rsid w:val="00A932C3"/>
    <w:rsid w:val="00A9589A"/>
    <w:rsid w:val="00AA0422"/>
    <w:rsid w:val="00AA110D"/>
    <w:rsid w:val="00AA1E8D"/>
    <w:rsid w:val="00AA266C"/>
    <w:rsid w:val="00AA2FC7"/>
    <w:rsid w:val="00AA5FEA"/>
    <w:rsid w:val="00AA6677"/>
    <w:rsid w:val="00AA71BB"/>
    <w:rsid w:val="00AB2B85"/>
    <w:rsid w:val="00AB349E"/>
    <w:rsid w:val="00AB36FF"/>
    <w:rsid w:val="00AB44B6"/>
    <w:rsid w:val="00AB4D11"/>
    <w:rsid w:val="00AB567B"/>
    <w:rsid w:val="00AC0998"/>
    <w:rsid w:val="00AC1836"/>
    <w:rsid w:val="00AC183A"/>
    <w:rsid w:val="00AC316A"/>
    <w:rsid w:val="00AC3407"/>
    <w:rsid w:val="00AC5916"/>
    <w:rsid w:val="00AC6870"/>
    <w:rsid w:val="00AC6D90"/>
    <w:rsid w:val="00AD19AD"/>
    <w:rsid w:val="00AD2C49"/>
    <w:rsid w:val="00AD2D85"/>
    <w:rsid w:val="00AD47D2"/>
    <w:rsid w:val="00AD5EFC"/>
    <w:rsid w:val="00AD6FFA"/>
    <w:rsid w:val="00AE106B"/>
    <w:rsid w:val="00AE1500"/>
    <w:rsid w:val="00AE4242"/>
    <w:rsid w:val="00AE473C"/>
    <w:rsid w:val="00AE68DF"/>
    <w:rsid w:val="00AE7192"/>
    <w:rsid w:val="00AE74C3"/>
    <w:rsid w:val="00AF0004"/>
    <w:rsid w:val="00AF01C6"/>
    <w:rsid w:val="00AF08EE"/>
    <w:rsid w:val="00AF0930"/>
    <w:rsid w:val="00AF2C4F"/>
    <w:rsid w:val="00AF2F21"/>
    <w:rsid w:val="00AF4199"/>
    <w:rsid w:val="00AF5232"/>
    <w:rsid w:val="00AF5D8A"/>
    <w:rsid w:val="00AF5DF3"/>
    <w:rsid w:val="00AF6166"/>
    <w:rsid w:val="00B01DE0"/>
    <w:rsid w:val="00B03EA3"/>
    <w:rsid w:val="00B04225"/>
    <w:rsid w:val="00B066E0"/>
    <w:rsid w:val="00B07EC0"/>
    <w:rsid w:val="00B10A17"/>
    <w:rsid w:val="00B11BBF"/>
    <w:rsid w:val="00B1323B"/>
    <w:rsid w:val="00B16608"/>
    <w:rsid w:val="00B16D77"/>
    <w:rsid w:val="00B16DE2"/>
    <w:rsid w:val="00B16FF5"/>
    <w:rsid w:val="00B17339"/>
    <w:rsid w:val="00B1751A"/>
    <w:rsid w:val="00B177E9"/>
    <w:rsid w:val="00B205B7"/>
    <w:rsid w:val="00B20C0D"/>
    <w:rsid w:val="00B212FB"/>
    <w:rsid w:val="00B2178E"/>
    <w:rsid w:val="00B2195D"/>
    <w:rsid w:val="00B2225D"/>
    <w:rsid w:val="00B22819"/>
    <w:rsid w:val="00B238A1"/>
    <w:rsid w:val="00B25322"/>
    <w:rsid w:val="00B276EC"/>
    <w:rsid w:val="00B303C3"/>
    <w:rsid w:val="00B313DE"/>
    <w:rsid w:val="00B3225E"/>
    <w:rsid w:val="00B32A4F"/>
    <w:rsid w:val="00B33BD0"/>
    <w:rsid w:val="00B350BA"/>
    <w:rsid w:val="00B35514"/>
    <w:rsid w:val="00B362F6"/>
    <w:rsid w:val="00B36AD0"/>
    <w:rsid w:val="00B4214A"/>
    <w:rsid w:val="00B427CA"/>
    <w:rsid w:val="00B434A6"/>
    <w:rsid w:val="00B436AB"/>
    <w:rsid w:val="00B43B19"/>
    <w:rsid w:val="00B45361"/>
    <w:rsid w:val="00B47A42"/>
    <w:rsid w:val="00B47E6C"/>
    <w:rsid w:val="00B5054A"/>
    <w:rsid w:val="00B50C99"/>
    <w:rsid w:val="00B51C9D"/>
    <w:rsid w:val="00B532AE"/>
    <w:rsid w:val="00B55BA6"/>
    <w:rsid w:val="00B60152"/>
    <w:rsid w:val="00B6120B"/>
    <w:rsid w:val="00B61C46"/>
    <w:rsid w:val="00B62166"/>
    <w:rsid w:val="00B62A7D"/>
    <w:rsid w:val="00B62D24"/>
    <w:rsid w:val="00B64C1D"/>
    <w:rsid w:val="00B658F4"/>
    <w:rsid w:val="00B66BF7"/>
    <w:rsid w:val="00B67495"/>
    <w:rsid w:val="00B70306"/>
    <w:rsid w:val="00B70B4D"/>
    <w:rsid w:val="00B720E0"/>
    <w:rsid w:val="00B738B0"/>
    <w:rsid w:val="00B7428B"/>
    <w:rsid w:val="00B74873"/>
    <w:rsid w:val="00B74B12"/>
    <w:rsid w:val="00B74F28"/>
    <w:rsid w:val="00B7630E"/>
    <w:rsid w:val="00B80180"/>
    <w:rsid w:val="00B80EF6"/>
    <w:rsid w:val="00B82072"/>
    <w:rsid w:val="00B83003"/>
    <w:rsid w:val="00B831F1"/>
    <w:rsid w:val="00B84DF7"/>
    <w:rsid w:val="00B85366"/>
    <w:rsid w:val="00B86B75"/>
    <w:rsid w:val="00B87626"/>
    <w:rsid w:val="00B90348"/>
    <w:rsid w:val="00B92166"/>
    <w:rsid w:val="00B92172"/>
    <w:rsid w:val="00BA023E"/>
    <w:rsid w:val="00BA1F17"/>
    <w:rsid w:val="00BA209D"/>
    <w:rsid w:val="00BA32BE"/>
    <w:rsid w:val="00BA3FA2"/>
    <w:rsid w:val="00BA4C56"/>
    <w:rsid w:val="00BA4F0F"/>
    <w:rsid w:val="00BA609F"/>
    <w:rsid w:val="00BB0129"/>
    <w:rsid w:val="00BB0505"/>
    <w:rsid w:val="00BB172D"/>
    <w:rsid w:val="00BB2C5F"/>
    <w:rsid w:val="00BB3F9C"/>
    <w:rsid w:val="00BB5208"/>
    <w:rsid w:val="00BB5E90"/>
    <w:rsid w:val="00BB673C"/>
    <w:rsid w:val="00BB69DD"/>
    <w:rsid w:val="00BC0433"/>
    <w:rsid w:val="00BC1FAD"/>
    <w:rsid w:val="00BC2C21"/>
    <w:rsid w:val="00BC3395"/>
    <w:rsid w:val="00BC428F"/>
    <w:rsid w:val="00BC44D5"/>
    <w:rsid w:val="00BC4593"/>
    <w:rsid w:val="00BC48D5"/>
    <w:rsid w:val="00BC4F61"/>
    <w:rsid w:val="00BC5A49"/>
    <w:rsid w:val="00BC629B"/>
    <w:rsid w:val="00BC7D34"/>
    <w:rsid w:val="00BD1F01"/>
    <w:rsid w:val="00BD209E"/>
    <w:rsid w:val="00BD2267"/>
    <w:rsid w:val="00BD5CF9"/>
    <w:rsid w:val="00BD67BC"/>
    <w:rsid w:val="00BD6E4A"/>
    <w:rsid w:val="00BD72AC"/>
    <w:rsid w:val="00BE1919"/>
    <w:rsid w:val="00BE2B5F"/>
    <w:rsid w:val="00BE4961"/>
    <w:rsid w:val="00BE4B0B"/>
    <w:rsid w:val="00BE5FD6"/>
    <w:rsid w:val="00BE6182"/>
    <w:rsid w:val="00BE6477"/>
    <w:rsid w:val="00BE7145"/>
    <w:rsid w:val="00BE7E11"/>
    <w:rsid w:val="00BE7FA6"/>
    <w:rsid w:val="00BF0136"/>
    <w:rsid w:val="00BF0E58"/>
    <w:rsid w:val="00BF2596"/>
    <w:rsid w:val="00BF3065"/>
    <w:rsid w:val="00BF3ED0"/>
    <w:rsid w:val="00BF41E6"/>
    <w:rsid w:val="00BF5A6C"/>
    <w:rsid w:val="00BF625C"/>
    <w:rsid w:val="00BF72B0"/>
    <w:rsid w:val="00BF784C"/>
    <w:rsid w:val="00BF7B12"/>
    <w:rsid w:val="00C02BF5"/>
    <w:rsid w:val="00C03955"/>
    <w:rsid w:val="00C03F2F"/>
    <w:rsid w:val="00C04CF5"/>
    <w:rsid w:val="00C05097"/>
    <w:rsid w:val="00C0611D"/>
    <w:rsid w:val="00C063AF"/>
    <w:rsid w:val="00C063B0"/>
    <w:rsid w:val="00C11F8A"/>
    <w:rsid w:val="00C12910"/>
    <w:rsid w:val="00C13CC2"/>
    <w:rsid w:val="00C14E11"/>
    <w:rsid w:val="00C15A43"/>
    <w:rsid w:val="00C1677E"/>
    <w:rsid w:val="00C169F0"/>
    <w:rsid w:val="00C173EC"/>
    <w:rsid w:val="00C17E6B"/>
    <w:rsid w:val="00C17EBD"/>
    <w:rsid w:val="00C23057"/>
    <w:rsid w:val="00C2418C"/>
    <w:rsid w:val="00C24793"/>
    <w:rsid w:val="00C265D3"/>
    <w:rsid w:val="00C26C80"/>
    <w:rsid w:val="00C27D0A"/>
    <w:rsid w:val="00C3025F"/>
    <w:rsid w:val="00C307FB"/>
    <w:rsid w:val="00C31F52"/>
    <w:rsid w:val="00C34209"/>
    <w:rsid w:val="00C3501A"/>
    <w:rsid w:val="00C36279"/>
    <w:rsid w:val="00C36334"/>
    <w:rsid w:val="00C4067F"/>
    <w:rsid w:val="00C418F6"/>
    <w:rsid w:val="00C42348"/>
    <w:rsid w:val="00C42E2E"/>
    <w:rsid w:val="00C4405B"/>
    <w:rsid w:val="00C44AD9"/>
    <w:rsid w:val="00C45848"/>
    <w:rsid w:val="00C461C9"/>
    <w:rsid w:val="00C46DA9"/>
    <w:rsid w:val="00C47619"/>
    <w:rsid w:val="00C50453"/>
    <w:rsid w:val="00C5248B"/>
    <w:rsid w:val="00C53513"/>
    <w:rsid w:val="00C53A28"/>
    <w:rsid w:val="00C54048"/>
    <w:rsid w:val="00C54E2E"/>
    <w:rsid w:val="00C5523B"/>
    <w:rsid w:val="00C5748D"/>
    <w:rsid w:val="00C604C5"/>
    <w:rsid w:val="00C631A2"/>
    <w:rsid w:val="00C64B00"/>
    <w:rsid w:val="00C64E2B"/>
    <w:rsid w:val="00C673C4"/>
    <w:rsid w:val="00C72758"/>
    <w:rsid w:val="00C73276"/>
    <w:rsid w:val="00C73353"/>
    <w:rsid w:val="00C74B99"/>
    <w:rsid w:val="00C77B39"/>
    <w:rsid w:val="00C845A6"/>
    <w:rsid w:val="00C84867"/>
    <w:rsid w:val="00C85D12"/>
    <w:rsid w:val="00C901A8"/>
    <w:rsid w:val="00C92041"/>
    <w:rsid w:val="00C9357D"/>
    <w:rsid w:val="00C9380E"/>
    <w:rsid w:val="00C95397"/>
    <w:rsid w:val="00C95C71"/>
    <w:rsid w:val="00CA02F5"/>
    <w:rsid w:val="00CA4DAE"/>
    <w:rsid w:val="00CA6F2C"/>
    <w:rsid w:val="00CA7BD0"/>
    <w:rsid w:val="00CB08E2"/>
    <w:rsid w:val="00CB2454"/>
    <w:rsid w:val="00CB70A6"/>
    <w:rsid w:val="00CB70CD"/>
    <w:rsid w:val="00CB7F82"/>
    <w:rsid w:val="00CC10FE"/>
    <w:rsid w:val="00CC2179"/>
    <w:rsid w:val="00CC34B3"/>
    <w:rsid w:val="00CC392A"/>
    <w:rsid w:val="00CC3A97"/>
    <w:rsid w:val="00CC3E5F"/>
    <w:rsid w:val="00CC5BA1"/>
    <w:rsid w:val="00CC7376"/>
    <w:rsid w:val="00CD0BCD"/>
    <w:rsid w:val="00CD10BF"/>
    <w:rsid w:val="00CD136E"/>
    <w:rsid w:val="00CD4024"/>
    <w:rsid w:val="00CD5DAD"/>
    <w:rsid w:val="00CD658D"/>
    <w:rsid w:val="00CD6866"/>
    <w:rsid w:val="00CD74EA"/>
    <w:rsid w:val="00CE07DE"/>
    <w:rsid w:val="00CE0A4C"/>
    <w:rsid w:val="00CE0EEA"/>
    <w:rsid w:val="00CE30F5"/>
    <w:rsid w:val="00CE3744"/>
    <w:rsid w:val="00CE474B"/>
    <w:rsid w:val="00CE4FF3"/>
    <w:rsid w:val="00CE7231"/>
    <w:rsid w:val="00CE7277"/>
    <w:rsid w:val="00CF3742"/>
    <w:rsid w:val="00CF3ED7"/>
    <w:rsid w:val="00CF438F"/>
    <w:rsid w:val="00CF45C0"/>
    <w:rsid w:val="00CF486D"/>
    <w:rsid w:val="00CF4AA4"/>
    <w:rsid w:val="00CF791A"/>
    <w:rsid w:val="00D03886"/>
    <w:rsid w:val="00D03E7F"/>
    <w:rsid w:val="00D049B2"/>
    <w:rsid w:val="00D04A4D"/>
    <w:rsid w:val="00D058AD"/>
    <w:rsid w:val="00D06798"/>
    <w:rsid w:val="00D074FF"/>
    <w:rsid w:val="00D11747"/>
    <w:rsid w:val="00D11B22"/>
    <w:rsid w:val="00D12FAB"/>
    <w:rsid w:val="00D13136"/>
    <w:rsid w:val="00D201EC"/>
    <w:rsid w:val="00D20FF8"/>
    <w:rsid w:val="00D22CB7"/>
    <w:rsid w:val="00D22E4E"/>
    <w:rsid w:val="00D2446E"/>
    <w:rsid w:val="00D253F7"/>
    <w:rsid w:val="00D25D03"/>
    <w:rsid w:val="00D25DD6"/>
    <w:rsid w:val="00D25DFF"/>
    <w:rsid w:val="00D32E1F"/>
    <w:rsid w:val="00D33643"/>
    <w:rsid w:val="00D33ECC"/>
    <w:rsid w:val="00D3456E"/>
    <w:rsid w:val="00D35498"/>
    <w:rsid w:val="00D35AA0"/>
    <w:rsid w:val="00D37357"/>
    <w:rsid w:val="00D3797E"/>
    <w:rsid w:val="00D43525"/>
    <w:rsid w:val="00D436CA"/>
    <w:rsid w:val="00D442D7"/>
    <w:rsid w:val="00D44362"/>
    <w:rsid w:val="00D44B31"/>
    <w:rsid w:val="00D44B5F"/>
    <w:rsid w:val="00D45924"/>
    <w:rsid w:val="00D4606A"/>
    <w:rsid w:val="00D4743D"/>
    <w:rsid w:val="00D51AAC"/>
    <w:rsid w:val="00D51DA9"/>
    <w:rsid w:val="00D522F7"/>
    <w:rsid w:val="00D5310B"/>
    <w:rsid w:val="00D57239"/>
    <w:rsid w:val="00D61224"/>
    <w:rsid w:val="00D61384"/>
    <w:rsid w:val="00D621C7"/>
    <w:rsid w:val="00D62899"/>
    <w:rsid w:val="00D628EA"/>
    <w:rsid w:val="00D64321"/>
    <w:rsid w:val="00D64F6D"/>
    <w:rsid w:val="00D66183"/>
    <w:rsid w:val="00D66DA9"/>
    <w:rsid w:val="00D67B48"/>
    <w:rsid w:val="00D710EF"/>
    <w:rsid w:val="00D7111A"/>
    <w:rsid w:val="00D75A67"/>
    <w:rsid w:val="00D75B81"/>
    <w:rsid w:val="00D75BC8"/>
    <w:rsid w:val="00D768E6"/>
    <w:rsid w:val="00D76C9E"/>
    <w:rsid w:val="00D77C97"/>
    <w:rsid w:val="00D80980"/>
    <w:rsid w:val="00D82C89"/>
    <w:rsid w:val="00D837D9"/>
    <w:rsid w:val="00D848E3"/>
    <w:rsid w:val="00D86EB0"/>
    <w:rsid w:val="00D871AC"/>
    <w:rsid w:val="00D916F5"/>
    <w:rsid w:val="00D92779"/>
    <w:rsid w:val="00D943F6"/>
    <w:rsid w:val="00D96D6F"/>
    <w:rsid w:val="00DA02E8"/>
    <w:rsid w:val="00DA0E4E"/>
    <w:rsid w:val="00DA118E"/>
    <w:rsid w:val="00DA12A7"/>
    <w:rsid w:val="00DA157B"/>
    <w:rsid w:val="00DA1A22"/>
    <w:rsid w:val="00DA331F"/>
    <w:rsid w:val="00DA34AD"/>
    <w:rsid w:val="00DA3A24"/>
    <w:rsid w:val="00DA4117"/>
    <w:rsid w:val="00DA744C"/>
    <w:rsid w:val="00DB2EAA"/>
    <w:rsid w:val="00DB37D4"/>
    <w:rsid w:val="00DB3ACE"/>
    <w:rsid w:val="00DB57AF"/>
    <w:rsid w:val="00DB6508"/>
    <w:rsid w:val="00DB6E55"/>
    <w:rsid w:val="00DC0CCA"/>
    <w:rsid w:val="00DC3690"/>
    <w:rsid w:val="00DC452B"/>
    <w:rsid w:val="00DC50E9"/>
    <w:rsid w:val="00DC57CA"/>
    <w:rsid w:val="00DC5870"/>
    <w:rsid w:val="00DD1A7D"/>
    <w:rsid w:val="00DD25A4"/>
    <w:rsid w:val="00DD3444"/>
    <w:rsid w:val="00DD3655"/>
    <w:rsid w:val="00DD405B"/>
    <w:rsid w:val="00DD5543"/>
    <w:rsid w:val="00DD5C9C"/>
    <w:rsid w:val="00DD66C8"/>
    <w:rsid w:val="00DD70EC"/>
    <w:rsid w:val="00DE1CA0"/>
    <w:rsid w:val="00DE25B4"/>
    <w:rsid w:val="00DE4AD9"/>
    <w:rsid w:val="00DE4CCE"/>
    <w:rsid w:val="00DE50B8"/>
    <w:rsid w:val="00DE5E9E"/>
    <w:rsid w:val="00DF1B3B"/>
    <w:rsid w:val="00DF45CA"/>
    <w:rsid w:val="00DF460D"/>
    <w:rsid w:val="00DF4CEE"/>
    <w:rsid w:val="00DF5C95"/>
    <w:rsid w:val="00DF665F"/>
    <w:rsid w:val="00DF6989"/>
    <w:rsid w:val="00E01599"/>
    <w:rsid w:val="00E0589D"/>
    <w:rsid w:val="00E0620E"/>
    <w:rsid w:val="00E06DA0"/>
    <w:rsid w:val="00E10B29"/>
    <w:rsid w:val="00E13819"/>
    <w:rsid w:val="00E162C4"/>
    <w:rsid w:val="00E17B28"/>
    <w:rsid w:val="00E201B2"/>
    <w:rsid w:val="00E2057F"/>
    <w:rsid w:val="00E213F8"/>
    <w:rsid w:val="00E218E6"/>
    <w:rsid w:val="00E21A0D"/>
    <w:rsid w:val="00E225A7"/>
    <w:rsid w:val="00E2785E"/>
    <w:rsid w:val="00E30141"/>
    <w:rsid w:val="00E31400"/>
    <w:rsid w:val="00E315A3"/>
    <w:rsid w:val="00E36F1D"/>
    <w:rsid w:val="00E40B96"/>
    <w:rsid w:val="00E41544"/>
    <w:rsid w:val="00E44812"/>
    <w:rsid w:val="00E44B0A"/>
    <w:rsid w:val="00E44F38"/>
    <w:rsid w:val="00E44FDC"/>
    <w:rsid w:val="00E45869"/>
    <w:rsid w:val="00E462D1"/>
    <w:rsid w:val="00E47FB5"/>
    <w:rsid w:val="00E5020C"/>
    <w:rsid w:val="00E504A8"/>
    <w:rsid w:val="00E512E0"/>
    <w:rsid w:val="00E51AAD"/>
    <w:rsid w:val="00E52231"/>
    <w:rsid w:val="00E53944"/>
    <w:rsid w:val="00E54E4C"/>
    <w:rsid w:val="00E55591"/>
    <w:rsid w:val="00E57CC1"/>
    <w:rsid w:val="00E57F4F"/>
    <w:rsid w:val="00E600B6"/>
    <w:rsid w:val="00E613D8"/>
    <w:rsid w:val="00E61A37"/>
    <w:rsid w:val="00E61BA8"/>
    <w:rsid w:val="00E62C7A"/>
    <w:rsid w:val="00E65168"/>
    <w:rsid w:val="00E72931"/>
    <w:rsid w:val="00E72CCE"/>
    <w:rsid w:val="00E72E29"/>
    <w:rsid w:val="00E7303A"/>
    <w:rsid w:val="00E7613F"/>
    <w:rsid w:val="00E778FE"/>
    <w:rsid w:val="00E80329"/>
    <w:rsid w:val="00E81B28"/>
    <w:rsid w:val="00E81E18"/>
    <w:rsid w:val="00E83E4F"/>
    <w:rsid w:val="00E841C4"/>
    <w:rsid w:val="00E8661E"/>
    <w:rsid w:val="00E93740"/>
    <w:rsid w:val="00E93FF0"/>
    <w:rsid w:val="00E94EAD"/>
    <w:rsid w:val="00E9597D"/>
    <w:rsid w:val="00E95CE8"/>
    <w:rsid w:val="00E96520"/>
    <w:rsid w:val="00E96885"/>
    <w:rsid w:val="00E96F2A"/>
    <w:rsid w:val="00E97933"/>
    <w:rsid w:val="00E97CE4"/>
    <w:rsid w:val="00EA0525"/>
    <w:rsid w:val="00EA0C86"/>
    <w:rsid w:val="00EA3094"/>
    <w:rsid w:val="00EA3226"/>
    <w:rsid w:val="00EA58D9"/>
    <w:rsid w:val="00EA5F2D"/>
    <w:rsid w:val="00EA71DE"/>
    <w:rsid w:val="00EA7A1B"/>
    <w:rsid w:val="00EB3D6B"/>
    <w:rsid w:val="00EB4607"/>
    <w:rsid w:val="00EB6867"/>
    <w:rsid w:val="00EB76CF"/>
    <w:rsid w:val="00EC15D9"/>
    <w:rsid w:val="00EC21BA"/>
    <w:rsid w:val="00EC2817"/>
    <w:rsid w:val="00EC3B5E"/>
    <w:rsid w:val="00EC5DE6"/>
    <w:rsid w:val="00EC6CD3"/>
    <w:rsid w:val="00EC7AA7"/>
    <w:rsid w:val="00EC7E92"/>
    <w:rsid w:val="00ED0A6C"/>
    <w:rsid w:val="00ED10F8"/>
    <w:rsid w:val="00ED11F4"/>
    <w:rsid w:val="00ED1893"/>
    <w:rsid w:val="00ED3F19"/>
    <w:rsid w:val="00ED5528"/>
    <w:rsid w:val="00ED5CD2"/>
    <w:rsid w:val="00ED7B78"/>
    <w:rsid w:val="00EE0013"/>
    <w:rsid w:val="00EE4367"/>
    <w:rsid w:val="00EE4E48"/>
    <w:rsid w:val="00EE5690"/>
    <w:rsid w:val="00EE5A58"/>
    <w:rsid w:val="00EE5C91"/>
    <w:rsid w:val="00EE64F0"/>
    <w:rsid w:val="00EE6727"/>
    <w:rsid w:val="00EF04DF"/>
    <w:rsid w:val="00EF08B7"/>
    <w:rsid w:val="00EF1FCD"/>
    <w:rsid w:val="00EF3CE6"/>
    <w:rsid w:val="00EF460A"/>
    <w:rsid w:val="00EF471F"/>
    <w:rsid w:val="00EF5A31"/>
    <w:rsid w:val="00EF6BA5"/>
    <w:rsid w:val="00EF7999"/>
    <w:rsid w:val="00EF7DA9"/>
    <w:rsid w:val="00F00EC8"/>
    <w:rsid w:val="00F013DB"/>
    <w:rsid w:val="00F02A00"/>
    <w:rsid w:val="00F030FE"/>
    <w:rsid w:val="00F031AB"/>
    <w:rsid w:val="00F0365E"/>
    <w:rsid w:val="00F05232"/>
    <w:rsid w:val="00F131AA"/>
    <w:rsid w:val="00F133EE"/>
    <w:rsid w:val="00F15423"/>
    <w:rsid w:val="00F16CA9"/>
    <w:rsid w:val="00F22BA7"/>
    <w:rsid w:val="00F22D81"/>
    <w:rsid w:val="00F234BF"/>
    <w:rsid w:val="00F24A56"/>
    <w:rsid w:val="00F259A0"/>
    <w:rsid w:val="00F26C1F"/>
    <w:rsid w:val="00F27186"/>
    <w:rsid w:val="00F27198"/>
    <w:rsid w:val="00F302E0"/>
    <w:rsid w:val="00F31AD1"/>
    <w:rsid w:val="00F31FB0"/>
    <w:rsid w:val="00F333A9"/>
    <w:rsid w:val="00F33654"/>
    <w:rsid w:val="00F34241"/>
    <w:rsid w:val="00F35787"/>
    <w:rsid w:val="00F35E43"/>
    <w:rsid w:val="00F37CC4"/>
    <w:rsid w:val="00F44004"/>
    <w:rsid w:val="00F443A1"/>
    <w:rsid w:val="00F45351"/>
    <w:rsid w:val="00F4582A"/>
    <w:rsid w:val="00F459A8"/>
    <w:rsid w:val="00F46284"/>
    <w:rsid w:val="00F47087"/>
    <w:rsid w:val="00F512A7"/>
    <w:rsid w:val="00F53C33"/>
    <w:rsid w:val="00F547F0"/>
    <w:rsid w:val="00F549BA"/>
    <w:rsid w:val="00F5519F"/>
    <w:rsid w:val="00F56465"/>
    <w:rsid w:val="00F571D5"/>
    <w:rsid w:val="00F6093E"/>
    <w:rsid w:val="00F60965"/>
    <w:rsid w:val="00F633DC"/>
    <w:rsid w:val="00F6601A"/>
    <w:rsid w:val="00F67A42"/>
    <w:rsid w:val="00F703AC"/>
    <w:rsid w:val="00F71AAD"/>
    <w:rsid w:val="00F72494"/>
    <w:rsid w:val="00F7260A"/>
    <w:rsid w:val="00F73D6A"/>
    <w:rsid w:val="00F7553D"/>
    <w:rsid w:val="00F76A3F"/>
    <w:rsid w:val="00F7746D"/>
    <w:rsid w:val="00F774B2"/>
    <w:rsid w:val="00F776AB"/>
    <w:rsid w:val="00F81D08"/>
    <w:rsid w:val="00F82AB6"/>
    <w:rsid w:val="00F834DD"/>
    <w:rsid w:val="00F84BD7"/>
    <w:rsid w:val="00F85965"/>
    <w:rsid w:val="00F85AA8"/>
    <w:rsid w:val="00F85AEF"/>
    <w:rsid w:val="00F8612B"/>
    <w:rsid w:val="00F91C09"/>
    <w:rsid w:val="00F94238"/>
    <w:rsid w:val="00F960DC"/>
    <w:rsid w:val="00FA047F"/>
    <w:rsid w:val="00FA394B"/>
    <w:rsid w:val="00FA4789"/>
    <w:rsid w:val="00FA4CBF"/>
    <w:rsid w:val="00FA6950"/>
    <w:rsid w:val="00FA7089"/>
    <w:rsid w:val="00FB0CAD"/>
    <w:rsid w:val="00FB18F1"/>
    <w:rsid w:val="00FB209F"/>
    <w:rsid w:val="00FB25F9"/>
    <w:rsid w:val="00FB3062"/>
    <w:rsid w:val="00FB3A2C"/>
    <w:rsid w:val="00FB3FF0"/>
    <w:rsid w:val="00FC1647"/>
    <w:rsid w:val="00FC22CA"/>
    <w:rsid w:val="00FC3383"/>
    <w:rsid w:val="00FC3533"/>
    <w:rsid w:val="00FC55E1"/>
    <w:rsid w:val="00FC5E58"/>
    <w:rsid w:val="00FD02B4"/>
    <w:rsid w:val="00FD18D1"/>
    <w:rsid w:val="00FD2CA3"/>
    <w:rsid w:val="00FD33E9"/>
    <w:rsid w:val="00FD3480"/>
    <w:rsid w:val="00FD394A"/>
    <w:rsid w:val="00FD4CD9"/>
    <w:rsid w:val="00FE082F"/>
    <w:rsid w:val="00FE094B"/>
    <w:rsid w:val="00FE104E"/>
    <w:rsid w:val="00FE196A"/>
    <w:rsid w:val="00FE1C37"/>
    <w:rsid w:val="00FE2A9A"/>
    <w:rsid w:val="00FE2AD2"/>
    <w:rsid w:val="00FE2F71"/>
    <w:rsid w:val="00FE3335"/>
    <w:rsid w:val="00FE4F64"/>
    <w:rsid w:val="00FF1B22"/>
    <w:rsid w:val="00FF26C0"/>
    <w:rsid w:val="00FF2DAE"/>
    <w:rsid w:val="00FF2EFC"/>
    <w:rsid w:val="05B27384"/>
    <w:rsid w:val="0E4F47E8"/>
    <w:rsid w:val="16357397"/>
    <w:rsid w:val="28177FA6"/>
    <w:rsid w:val="2F2914D0"/>
    <w:rsid w:val="32F11E79"/>
    <w:rsid w:val="36A0D277"/>
    <w:rsid w:val="3A7B1C75"/>
    <w:rsid w:val="5D6C556A"/>
    <w:rsid w:val="5E591451"/>
    <w:rsid w:val="6769D1CD"/>
    <w:rsid w:val="67BE06DC"/>
    <w:rsid w:val="69AA3061"/>
  </w:rsids>
  <m:mathPr>
    <m:mathFont m:val="Cambria Math"/>
    <m:brkBin m:val="before"/>
    <m:brkBinSub m:val="--"/>
    <m:smallFrac m:val="0"/>
    <m:dispDef m:val="0"/>
    <m:lMargin m:val="0"/>
    <m:rMargin m:val="0"/>
    <m:defJc m:val="centerGroup"/>
    <m:wrapRight/>
    <m:intLim m:val="subSup"/>
    <m:naryLim m:val="subSup"/>
  </m:mathPr>
  <w:themeFontLang w:val="en-US" w:eastAsia="ja-JP" w:bidi="pa-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69BF545"/>
  <w15:docId w15:val="{7BEEF9BB-B564-4227-B595-3CC52B3B0A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qFormat="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uiPriority="9" w:semiHidden="1" w:unhideWhenUsed="1" w:qFormat="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uiPriority="99"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uiPriority="99"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qFormat="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F501B"/>
    <w:pPr>
      <w:spacing w:after="180"/>
    </w:pPr>
    <w:rPr>
      <w:rFonts w:ascii="Arial" w:hAnsi="Arial"/>
      <w:color w:val="444444"/>
      <w:sz w:val="20"/>
    </w:rPr>
  </w:style>
  <w:style w:type="paragraph" w:styleId="Heading1">
    <w:name w:val="heading 1"/>
    <w:basedOn w:val="Normal"/>
    <w:next w:val="BodyText"/>
    <w:link w:val="Heading1Char"/>
    <w:uiPriority w:val="9"/>
    <w:qFormat/>
    <w:rsid w:val="00341F36"/>
    <w:pPr>
      <w:keepNext/>
      <w:keepLines/>
      <w:numPr>
        <w:numId w:val="5"/>
      </w:numPr>
      <w:spacing w:before="480" w:after="120"/>
      <w:outlineLvl w:val="0"/>
    </w:pPr>
    <w:rPr>
      <w:rFonts w:eastAsiaTheme="majorEastAsia" w:cstheme="majorBidi"/>
      <w:b/>
      <w:bCs/>
      <w:sz w:val="36"/>
      <w:szCs w:val="32"/>
    </w:rPr>
  </w:style>
  <w:style w:type="paragraph" w:styleId="Heading2">
    <w:name w:val="heading 2"/>
    <w:basedOn w:val="Normal"/>
    <w:next w:val="BodyText"/>
    <w:link w:val="Heading2Char"/>
    <w:uiPriority w:val="9"/>
    <w:unhideWhenUsed/>
    <w:qFormat/>
    <w:rsid w:val="00341F36"/>
    <w:pPr>
      <w:keepNext/>
      <w:keepLines/>
      <w:numPr>
        <w:ilvl w:val="1"/>
        <w:numId w:val="5"/>
      </w:numPr>
      <w:spacing w:before="200" w:after="120"/>
      <w:outlineLvl w:val="1"/>
    </w:pPr>
    <w:rPr>
      <w:rFonts w:eastAsiaTheme="majorEastAsia" w:cstheme="majorBidi"/>
      <w:b/>
      <w:bCs/>
      <w:sz w:val="27"/>
      <w:szCs w:val="32"/>
    </w:rPr>
  </w:style>
  <w:style w:type="paragraph" w:styleId="Heading3">
    <w:name w:val="heading 3"/>
    <w:basedOn w:val="Normal"/>
    <w:next w:val="BodyText"/>
    <w:link w:val="Heading3Char"/>
    <w:uiPriority w:val="9"/>
    <w:unhideWhenUsed/>
    <w:qFormat/>
    <w:rsid w:val="000F05C1"/>
    <w:pPr>
      <w:keepNext/>
      <w:keepLines/>
      <w:numPr>
        <w:ilvl w:val="2"/>
        <w:numId w:val="5"/>
      </w:numPr>
      <w:spacing w:before="200" w:after="120"/>
      <w:outlineLvl w:val="2"/>
    </w:pPr>
    <w:rPr>
      <w:rFonts w:eastAsiaTheme="majorEastAsia" w:cstheme="majorBidi"/>
      <w:b/>
      <w:bCs/>
      <w:sz w:val="24"/>
      <w:szCs w:val="28"/>
    </w:rPr>
  </w:style>
  <w:style w:type="paragraph" w:styleId="Heading4">
    <w:name w:val="heading 4"/>
    <w:basedOn w:val="Normal"/>
    <w:next w:val="BodyText"/>
    <w:link w:val="Heading4Char"/>
    <w:uiPriority w:val="9"/>
    <w:unhideWhenUsed/>
    <w:qFormat/>
    <w:rsid w:val="00341F36"/>
    <w:pPr>
      <w:keepNext/>
      <w:keepLines/>
      <w:numPr>
        <w:ilvl w:val="3"/>
        <w:numId w:val="5"/>
      </w:numPr>
      <w:spacing w:before="200" w:after="120"/>
      <w:outlineLvl w:val="3"/>
    </w:pPr>
    <w:rPr>
      <w:rFonts w:eastAsiaTheme="majorEastAsia" w:cstheme="majorBidi"/>
      <w:b/>
      <w:bCs/>
      <w:i/>
      <w:sz w:val="22"/>
    </w:rPr>
  </w:style>
  <w:style w:type="paragraph" w:styleId="Heading5">
    <w:name w:val="heading 5"/>
    <w:basedOn w:val="Normal"/>
    <w:next w:val="BodyText"/>
    <w:uiPriority w:val="9"/>
    <w:unhideWhenUsed/>
    <w:qFormat/>
    <w:rsid w:val="003A56D3"/>
    <w:pPr>
      <w:keepNext/>
      <w:keepLines/>
      <w:numPr>
        <w:ilvl w:val="4"/>
        <w:numId w:val="5"/>
      </w:numPr>
      <w:spacing w:before="200" w:after="0"/>
      <w:outlineLvl w:val="4"/>
    </w:pPr>
    <w:rPr>
      <w:rFonts w:eastAsiaTheme="majorEastAsia" w:cstheme="majorBidi"/>
      <w:i/>
      <w:iCs/>
      <w:sz w:val="22"/>
    </w:rPr>
  </w:style>
  <w:style w:type="paragraph" w:styleId="Heading6">
    <w:name w:val="heading 6"/>
    <w:basedOn w:val="Normal"/>
    <w:next w:val="BodyText"/>
    <w:uiPriority w:val="9"/>
    <w:unhideWhenUsed/>
    <w:qFormat/>
    <w:rsid w:val="003A56D3"/>
    <w:pPr>
      <w:keepNext/>
      <w:keepLines/>
      <w:numPr>
        <w:ilvl w:val="5"/>
        <w:numId w:val="5"/>
      </w:numPr>
      <w:spacing w:before="200" w:after="0"/>
      <w:outlineLvl w:val="5"/>
    </w:pPr>
    <w:rPr>
      <w:rFonts w:eastAsiaTheme="majorEastAsia" w:cstheme="majorBidi"/>
      <w:sz w:val="22"/>
    </w:rPr>
  </w:style>
  <w:style w:type="paragraph" w:styleId="Heading7">
    <w:name w:val="heading 7"/>
    <w:basedOn w:val="Normal"/>
    <w:next w:val="BodyText"/>
    <w:uiPriority w:val="9"/>
    <w:unhideWhenUsed/>
    <w:qFormat/>
    <w:rsid w:val="003A56D3"/>
    <w:pPr>
      <w:keepNext/>
      <w:keepLines/>
      <w:numPr>
        <w:ilvl w:val="6"/>
        <w:numId w:val="5"/>
      </w:numPr>
      <w:spacing w:before="200" w:after="0"/>
      <w:outlineLvl w:val="6"/>
    </w:pPr>
    <w:rPr>
      <w:rFonts w:eastAsiaTheme="majorEastAsia" w:cstheme="majorBidi"/>
      <w:sz w:val="22"/>
    </w:rPr>
  </w:style>
  <w:style w:type="paragraph" w:styleId="Heading8">
    <w:name w:val="heading 8"/>
    <w:basedOn w:val="Normal"/>
    <w:next w:val="BodyText"/>
    <w:uiPriority w:val="9"/>
    <w:unhideWhenUsed/>
    <w:qFormat/>
    <w:rsid w:val="003A56D3"/>
    <w:pPr>
      <w:keepNext/>
      <w:keepLines/>
      <w:numPr>
        <w:ilvl w:val="7"/>
        <w:numId w:val="5"/>
      </w:numPr>
      <w:spacing w:before="200" w:after="0"/>
      <w:outlineLvl w:val="7"/>
    </w:pPr>
    <w:rPr>
      <w:rFonts w:eastAsiaTheme="majorEastAsia" w:cstheme="majorBidi"/>
      <w:sz w:val="22"/>
    </w:rPr>
  </w:style>
  <w:style w:type="paragraph" w:styleId="Heading9">
    <w:name w:val="heading 9"/>
    <w:basedOn w:val="Normal"/>
    <w:next w:val="BodyText"/>
    <w:uiPriority w:val="9"/>
    <w:unhideWhenUsed/>
    <w:qFormat/>
    <w:rsid w:val="003A56D3"/>
    <w:pPr>
      <w:keepNext/>
      <w:keepLines/>
      <w:numPr>
        <w:ilvl w:val="8"/>
        <w:numId w:val="5"/>
      </w:numPr>
      <w:spacing w:before="200" w:after="0"/>
      <w:outlineLvl w:val="8"/>
    </w:pPr>
    <w:rPr>
      <w:rFonts w:eastAsiaTheme="majorEastAsia" w:cstheme="majorBidi"/>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rsid w:val="003A56D3"/>
    <w:pPr>
      <w:spacing w:before="180"/>
    </w:pPr>
  </w:style>
  <w:style w:type="paragraph" w:styleId="FirstParagraph" w:customStyle="1">
    <w:name w:val="First Paragraph"/>
    <w:basedOn w:val="BodyText"/>
    <w:next w:val="BodyText"/>
    <w:qFormat/>
    <w:rsid w:val="005A28E1"/>
    <w:pPr>
      <w:spacing w:before="100" w:beforeAutospacing="1" w:after="100" w:afterAutospacing="1"/>
    </w:pPr>
    <w:rPr>
      <w:sz w:val="24"/>
    </w:rPr>
  </w:style>
  <w:style w:type="paragraph" w:styleId="Compact" w:customStyle="1">
    <w:name w:val="Compact"/>
    <w:basedOn w:val="BodyText"/>
    <w:qFormat/>
    <w:pPr>
      <w:spacing w:before="36" w:after="36"/>
    </w:pPr>
  </w:style>
  <w:style w:type="paragraph" w:styleId="Title">
    <w:name w:val="Title"/>
    <w:basedOn w:val="Normal"/>
    <w:next w:val="BodyText"/>
    <w:qFormat/>
    <w:rsid w:val="002C3A24"/>
    <w:pPr>
      <w:keepNext/>
      <w:keepLines/>
      <w:spacing w:after="240"/>
    </w:pPr>
    <w:rPr>
      <w:rFonts w:eastAsiaTheme="majorEastAsia" w:cstheme="majorBidi"/>
      <w:b/>
      <w:bCs/>
      <w:sz w:val="48"/>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rsid w:val="00A703D8"/>
    <w:pPr>
      <w:keepNext/>
      <w:keepLines/>
    </w:pPr>
    <w:rPr>
      <w:rFonts w:ascii="Arial" w:hAnsi="Arial"/>
      <w:color w:val="444444"/>
    </w:rPr>
  </w:style>
  <w:style w:type="paragraph" w:styleId="Date">
    <w:name w:val="Date"/>
    <w:next w:val="BodyText"/>
    <w:qFormat/>
    <w:rsid w:val="00A703D8"/>
    <w:pPr>
      <w:keepNext/>
      <w:keepLines/>
    </w:pPr>
    <w:rPr>
      <w:rFonts w:ascii="Arial" w:hAnsi="Arial"/>
      <w:color w:val="444444"/>
    </w:rPr>
  </w:style>
  <w:style w:type="paragraph" w:styleId="Abstract" w:customStyle="1">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F48F7"/>
    <w:pPr>
      <w:spacing w:before="100" w:after="100"/>
    </w:pPr>
    <w:rPr>
      <w:rFonts w:eastAsiaTheme="majorEastAsia" w:cstheme="majorBidi"/>
      <w:bCs/>
      <w:szCs w:val="20"/>
    </w:rPr>
  </w:style>
  <w:style w:type="paragraph" w:styleId="FootnoteText">
    <w:name w:val="footnote text"/>
    <w:basedOn w:val="Normal"/>
    <w:uiPriority w:val="9"/>
    <w:unhideWhenUsed/>
    <w:qFormat/>
    <w:rsid w:val="00282EC9"/>
    <w:rPr>
      <w:sz w:val="18"/>
    </w:rPr>
  </w:style>
  <w:style w:type="table" w:styleId="Table" w:customStyle="1">
    <w:name w:val="Table"/>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Heading3"/>
    <w:next w:val="Definition"/>
    <w:rsid w:val="00FE082F"/>
    <w:pPr>
      <w:spacing w:before="0" w:after="0"/>
      <w:outlineLvl w:val="9"/>
    </w:pPr>
    <w:rPr>
      <w:sz w:val="20"/>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sid w:val="00A86060"/>
    <w:rPr>
      <w:rFonts w:ascii="Arial" w:hAnsi="Arial"/>
      <w:color w:val="444444"/>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894FE4"/>
    <w:rPr>
      <w:rFonts w:ascii="Arial" w:hAnsi="Arial"/>
      <w:i w:val="0"/>
      <w:color w:val="00A6CF"/>
      <w:sz w:val="20"/>
    </w:rPr>
  </w:style>
  <w:style w:type="paragraph" w:styleId="TOCHeading">
    <w:name w:val="TOC Heading"/>
    <w:basedOn w:val="Heading1"/>
    <w:next w:val="BodyText"/>
    <w:uiPriority w:val="39"/>
    <w:unhideWhenUsed/>
    <w:qFormat/>
    <w:rsid w:val="00A3352F"/>
    <w:pPr>
      <w:pageBreakBefore/>
      <w:numPr>
        <w:numId w:val="0"/>
      </w:numPr>
      <w:spacing w:before="240" w:line="259" w:lineRule="auto"/>
      <w:outlineLvl w:val="9"/>
    </w:pPr>
    <w:rPr>
      <w:bCs w:val="0"/>
    </w:rPr>
  </w:style>
  <w:style w:type="paragraph" w:styleId="Header">
    <w:name w:val="header"/>
    <w:basedOn w:val="Normal"/>
    <w:link w:val="HeaderChar"/>
    <w:uiPriority w:val="99"/>
    <w:unhideWhenUsed/>
    <w:rsid w:val="006D2E63"/>
    <w:pPr>
      <w:tabs>
        <w:tab w:val="center" w:pos="4513"/>
        <w:tab w:val="right" w:pos="9026"/>
      </w:tabs>
      <w:spacing w:after="0"/>
    </w:pPr>
  </w:style>
  <w:style w:type="character" w:styleId="HeaderChar" w:customStyle="1">
    <w:name w:val="Header Char"/>
    <w:basedOn w:val="DefaultParagraphFont"/>
    <w:link w:val="Header"/>
    <w:uiPriority w:val="99"/>
    <w:rsid w:val="006D2E63"/>
  </w:style>
  <w:style w:type="paragraph" w:styleId="Footer">
    <w:name w:val="footer"/>
    <w:basedOn w:val="Normal"/>
    <w:link w:val="FooterChar"/>
    <w:unhideWhenUsed/>
    <w:rsid w:val="006D2E63"/>
    <w:pPr>
      <w:tabs>
        <w:tab w:val="center" w:pos="4513"/>
        <w:tab w:val="right" w:pos="9026"/>
      </w:tabs>
      <w:spacing w:after="0"/>
    </w:pPr>
  </w:style>
  <w:style w:type="character" w:styleId="FooterChar" w:customStyle="1">
    <w:name w:val="Footer Char"/>
    <w:basedOn w:val="DefaultParagraphFont"/>
    <w:link w:val="Footer"/>
    <w:rsid w:val="006D2E63"/>
  </w:style>
  <w:style w:type="character" w:styleId="BodyTextChar" w:customStyle="1">
    <w:name w:val="Body Text Char"/>
    <w:basedOn w:val="DefaultParagraphFont"/>
    <w:link w:val="BodyText"/>
    <w:rsid w:val="00A703D8"/>
    <w:rPr>
      <w:rFonts w:ascii="Arial" w:hAnsi="Arial"/>
      <w:color w:val="444444"/>
      <w:sz w:val="20"/>
    </w:rPr>
  </w:style>
  <w:style w:type="paragraph" w:styleId="HTMLPreformatted">
    <w:name w:val="HTML Preformatted"/>
    <w:basedOn w:val="Normal"/>
    <w:link w:val="HTMLPreformattedChar"/>
    <w:uiPriority w:val="99"/>
    <w:unhideWhenUsed/>
    <w:rsid w:val="002C4169"/>
    <w:pPr>
      <w:shd w:val="clear" w:color="auto" w:fill="EEEEEE"/>
      <w:spacing w:after="0"/>
    </w:pPr>
    <w:rPr>
      <w:rFonts w:ascii="Consolas" w:hAnsi="Consolas"/>
      <w:szCs w:val="20"/>
    </w:rPr>
  </w:style>
  <w:style w:type="character" w:styleId="HTMLPreformattedChar" w:customStyle="1">
    <w:name w:val="HTML Preformatted Char"/>
    <w:basedOn w:val="DefaultParagraphFont"/>
    <w:link w:val="HTMLPreformatted"/>
    <w:uiPriority w:val="99"/>
    <w:rsid w:val="002C4169"/>
    <w:rPr>
      <w:rFonts w:ascii="Consolas" w:hAnsi="Consolas"/>
      <w:color w:val="444444"/>
      <w:sz w:val="20"/>
      <w:szCs w:val="20"/>
      <w:shd w:val="clear" w:color="auto" w:fill="EEEEEE"/>
    </w:rPr>
  </w:style>
  <w:style w:type="paragraph" w:styleId="ListParagraph">
    <w:name w:val="List Paragraph"/>
    <w:basedOn w:val="Normal"/>
    <w:uiPriority w:val="34"/>
    <w:qFormat/>
    <w:rsid w:val="00233C1E"/>
    <w:pPr>
      <w:ind w:left="720"/>
    </w:pPr>
  </w:style>
  <w:style w:type="character" w:styleId="label-info" w:customStyle="1">
    <w:name w:val="label-info"/>
    <w:basedOn w:val="BodyTextChar"/>
    <w:uiPriority w:val="1"/>
    <w:qFormat/>
    <w:rsid w:val="002B1594"/>
    <w:rPr>
      <w:rFonts w:ascii="Arial" w:hAnsi="Arial"/>
      <w:b/>
      <w:color w:val="FFFFFF" w:themeColor="background1"/>
      <w:position w:val="4"/>
      <w:sz w:val="16"/>
      <w:bdr w:val="none" w:color="auto" w:sz="0" w:space="0"/>
      <w:shd w:val="clear" w:color="auto" w:fill="00B0F0"/>
      <w:vertAlign w:val="baseline"/>
    </w:rPr>
  </w:style>
  <w:style w:type="table" w:styleId="TableGrid">
    <w:name w:val="Table Grid"/>
    <w:basedOn w:val="TableNormal"/>
    <w:rsid w:val="00510CE1"/>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2">
    <w:name w:val="List Table 2"/>
    <w:basedOn w:val="TableNormal"/>
    <w:uiPriority w:val="47"/>
    <w:rsid w:val="00167F7F"/>
    <w:pPr>
      <w:spacing w:after="0"/>
    </w:pPr>
    <w:tblPr>
      <w:tblStyleRowBandSize w:val="1"/>
      <w:tblStyleColBandSize w:val="1"/>
      <w:tblBorders>
        <w:top w:val="single" w:color="BFBFBF" w:themeColor="background1" w:themeShade="BF" w:sz="4" w:space="0"/>
        <w:bottom w:val="single" w:color="BFBFBF" w:themeColor="background1" w:themeShade="BF" w:sz="4" w:space="0"/>
        <w:insideH w:val="single" w:color="BFBFBF" w:themeColor="background1" w:themeShade="BF"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C709D5"/>
    <w:pPr>
      <w:spacing w:after="100"/>
    </w:pPr>
  </w:style>
  <w:style w:type="paragraph" w:styleId="TOC2">
    <w:name w:val="toc 2"/>
    <w:basedOn w:val="Normal"/>
    <w:next w:val="Normal"/>
    <w:autoRedefine/>
    <w:uiPriority w:val="39"/>
    <w:unhideWhenUsed/>
    <w:rsid w:val="00BA347E"/>
    <w:pPr>
      <w:spacing w:after="100"/>
      <w:ind w:left="200"/>
    </w:pPr>
  </w:style>
  <w:style w:type="character" w:styleId="UnresolvedMention1" w:customStyle="1">
    <w:name w:val="Unresolved Mention1"/>
    <w:basedOn w:val="DefaultParagraphFont"/>
    <w:uiPriority w:val="99"/>
    <w:semiHidden/>
    <w:unhideWhenUsed/>
    <w:rsid w:val="004B7175"/>
    <w:rPr>
      <w:color w:val="605E5C"/>
      <w:shd w:val="clear" w:color="auto" w:fill="E1DFDD"/>
    </w:rPr>
  </w:style>
  <w:style w:type="character" w:styleId="CommentReference">
    <w:name w:val="annotation reference"/>
    <w:basedOn w:val="DefaultParagraphFont"/>
    <w:semiHidden/>
    <w:unhideWhenUsed/>
    <w:rsid w:val="00964EA8"/>
    <w:rPr>
      <w:sz w:val="16"/>
      <w:szCs w:val="16"/>
    </w:rPr>
  </w:style>
  <w:style w:type="paragraph" w:styleId="CommentText">
    <w:name w:val="annotation text"/>
    <w:basedOn w:val="Normal"/>
    <w:link w:val="CommentTextChar"/>
    <w:unhideWhenUsed/>
    <w:rsid w:val="00964EA8"/>
    <w:rPr>
      <w:szCs w:val="20"/>
    </w:rPr>
  </w:style>
  <w:style w:type="character" w:styleId="CommentTextChar" w:customStyle="1">
    <w:name w:val="Comment Text Char"/>
    <w:basedOn w:val="DefaultParagraphFont"/>
    <w:link w:val="CommentText"/>
    <w:rsid w:val="00964EA8"/>
    <w:rPr>
      <w:rFonts w:ascii="Arial" w:hAnsi="Arial"/>
      <w:color w:val="444444"/>
      <w:sz w:val="20"/>
      <w:szCs w:val="20"/>
    </w:rPr>
  </w:style>
  <w:style w:type="paragraph" w:styleId="CommentSubject">
    <w:name w:val="annotation subject"/>
    <w:basedOn w:val="CommentText"/>
    <w:next w:val="CommentText"/>
    <w:link w:val="CommentSubjectChar"/>
    <w:semiHidden/>
    <w:unhideWhenUsed/>
    <w:rsid w:val="00964EA8"/>
    <w:rPr>
      <w:b/>
      <w:bCs/>
    </w:rPr>
  </w:style>
  <w:style w:type="character" w:styleId="CommentSubjectChar" w:customStyle="1">
    <w:name w:val="Comment Subject Char"/>
    <w:basedOn w:val="CommentTextChar"/>
    <w:link w:val="CommentSubject"/>
    <w:semiHidden/>
    <w:rsid w:val="00964EA8"/>
    <w:rPr>
      <w:rFonts w:ascii="Arial" w:hAnsi="Arial"/>
      <w:b/>
      <w:bCs/>
      <w:color w:val="444444"/>
      <w:sz w:val="20"/>
      <w:szCs w:val="20"/>
    </w:rPr>
  </w:style>
  <w:style w:type="paragraph" w:styleId="BalloonText">
    <w:name w:val="Balloon Text"/>
    <w:basedOn w:val="Normal"/>
    <w:link w:val="BalloonTextChar"/>
    <w:semiHidden/>
    <w:unhideWhenUsed/>
    <w:rsid w:val="00964EA8"/>
    <w:pPr>
      <w:spacing w:after="0"/>
    </w:pPr>
    <w:rPr>
      <w:rFonts w:ascii="Segoe UI" w:hAnsi="Segoe UI" w:cs="Segoe UI"/>
      <w:sz w:val="18"/>
      <w:szCs w:val="18"/>
    </w:rPr>
  </w:style>
  <w:style w:type="character" w:styleId="BalloonTextChar" w:customStyle="1">
    <w:name w:val="Balloon Text Char"/>
    <w:basedOn w:val="DefaultParagraphFont"/>
    <w:link w:val="BalloonText"/>
    <w:semiHidden/>
    <w:rsid w:val="00964EA8"/>
    <w:rPr>
      <w:rFonts w:ascii="Segoe UI" w:hAnsi="Segoe UI" w:cs="Segoe UI"/>
      <w:color w:val="444444"/>
      <w:sz w:val="18"/>
      <w:szCs w:val="18"/>
    </w:rPr>
  </w:style>
  <w:style w:type="paragraph" w:styleId="TOC3">
    <w:name w:val="toc 3"/>
    <w:basedOn w:val="Normal"/>
    <w:next w:val="Normal"/>
    <w:autoRedefine/>
    <w:uiPriority w:val="39"/>
    <w:unhideWhenUsed/>
    <w:rsid w:val="00072E77"/>
    <w:pPr>
      <w:spacing w:after="100"/>
      <w:ind w:left="400"/>
    </w:pPr>
  </w:style>
  <w:style w:type="paragraph" w:styleId="SourceCode" w:customStyle="1">
    <w:name w:val="Source Code"/>
    <w:basedOn w:val="BodyText"/>
    <w:link w:val="VerbatimChar"/>
    <w:rsid w:val="00A86060"/>
    <w:pPr>
      <w:pBdr>
        <w:top w:val="single" w:color="auto" w:sz="4" w:space="1"/>
        <w:left w:val="single" w:color="auto" w:sz="4" w:space="4"/>
        <w:bottom w:val="single" w:color="auto" w:sz="4" w:space="1"/>
        <w:right w:val="single" w:color="auto" w:sz="4" w:space="4"/>
      </w:pBdr>
      <w:spacing w:before="0"/>
      <w:contextualSpacing/>
    </w:pPr>
  </w:style>
  <w:style w:type="character" w:styleId="KeywordTok" w:customStyle="1">
    <w:name w:val="KeywordTok"/>
    <w:basedOn w:val="VerbatimChar"/>
    <w:rPr>
      <w:rFonts w:ascii="Consolas" w:hAnsi="Consolas"/>
      <w:b/>
      <w:color w:val="007020"/>
      <w:sz w:val="20"/>
    </w:rPr>
  </w:style>
  <w:style w:type="character" w:styleId="DataTypeTok" w:customStyle="1">
    <w:name w:val="DataTypeTok"/>
    <w:basedOn w:val="VerbatimChar"/>
    <w:rPr>
      <w:rFonts w:ascii="Consolas" w:hAnsi="Consolas"/>
      <w:color w:val="902000"/>
      <w:sz w:val="20"/>
    </w:rPr>
  </w:style>
  <w:style w:type="character" w:styleId="DecValTok" w:customStyle="1">
    <w:name w:val="DecValTok"/>
    <w:basedOn w:val="VerbatimChar"/>
    <w:rPr>
      <w:rFonts w:ascii="Consolas" w:hAnsi="Consolas"/>
      <w:color w:val="40A070"/>
      <w:sz w:val="20"/>
    </w:rPr>
  </w:style>
  <w:style w:type="character" w:styleId="BaseNTok" w:customStyle="1">
    <w:name w:val="BaseNTok"/>
    <w:basedOn w:val="VerbatimChar"/>
    <w:rPr>
      <w:rFonts w:ascii="Consolas" w:hAnsi="Consolas"/>
      <w:color w:val="40A070"/>
      <w:sz w:val="20"/>
    </w:rPr>
  </w:style>
  <w:style w:type="character" w:styleId="FloatTok" w:customStyle="1">
    <w:name w:val="FloatTok"/>
    <w:basedOn w:val="VerbatimChar"/>
    <w:rPr>
      <w:rFonts w:ascii="Consolas" w:hAnsi="Consolas"/>
      <w:color w:val="40A070"/>
      <w:sz w:val="20"/>
    </w:rPr>
  </w:style>
  <w:style w:type="character" w:styleId="ConstantTok" w:customStyle="1">
    <w:name w:val="ConstantTok"/>
    <w:basedOn w:val="VerbatimChar"/>
    <w:rPr>
      <w:rFonts w:ascii="Consolas" w:hAnsi="Consolas"/>
      <w:color w:val="880000"/>
      <w:sz w:val="20"/>
    </w:rPr>
  </w:style>
  <w:style w:type="character" w:styleId="CharTok" w:customStyle="1">
    <w:name w:val="CharTok"/>
    <w:basedOn w:val="VerbatimChar"/>
    <w:rPr>
      <w:rFonts w:ascii="Consolas" w:hAnsi="Consolas"/>
      <w:color w:val="4070A0"/>
      <w:sz w:val="20"/>
    </w:rPr>
  </w:style>
  <w:style w:type="character" w:styleId="SpecialCharTok" w:customStyle="1">
    <w:name w:val="SpecialCharTok"/>
    <w:basedOn w:val="VerbatimChar"/>
    <w:rPr>
      <w:rFonts w:ascii="Consolas" w:hAnsi="Consolas"/>
      <w:color w:val="4070A0"/>
      <w:sz w:val="20"/>
    </w:rPr>
  </w:style>
  <w:style w:type="character" w:styleId="StringTok" w:customStyle="1">
    <w:name w:val="StringTok"/>
    <w:basedOn w:val="VerbatimChar"/>
    <w:rPr>
      <w:rFonts w:ascii="Consolas" w:hAnsi="Consolas"/>
      <w:color w:val="4070A0"/>
      <w:sz w:val="20"/>
    </w:rPr>
  </w:style>
  <w:style w:type="character" w:styleId="VerbatimStringTok" w:customStyle="1">
    <w:name w:val="VerbatimStringTok"/>
    <w:basedOn w:val="VerbatimChar"/>
    <w:rPr>
      <w:rFonts w:ascii="Consolas" w:hAnsi="Consolas"/>
      <w:color w:val="4070A0"/>
      <w:sz w:val="20"/>
    </w:rPr>
  </w:style>
  <w:style w:type="character" w:styleId="SpecialStringTok" w:customStyle="1">
    <w:name w:val="SpecialStringTok"/>
    <w:basedOn w:val="VerbatimChar"/>
    <w:rPr>
      <w:rFonts w:ascii="Consolas" w:hAnsi="Consolas"/>
      <w:color w:val="BB6688"/>
      <w:sz w:val="20"/>
    </w:rPr>
  </w:style>
  <w:style w:type="character" w:styleId="ImportTok" w:customStyle="1">
    <w:name w:val="ImportTok"/>
    <w:basedOn w:val="VerbatimChar"/>
    <w:rPr>
      <w:rFonts w:ascii="Consolas" w:hAnsi="Consolas"/>
      <w:color w:val="444444"/>
      <w:sz w:val="20"/>
    </w:rPr>
  </w:style>
  <w:style w:type="character" w:styleId="CommentTok" w:customStyle="1">
    <w:name w:val="CommentTok"/>
    <w:basedOn w:val="VerbatimChar"/>
    <w:rPr>
      <w:rFonts w:ascii="Consolas" w:hAnsi="Consolas"/>
      <w:i/>
      <w:color w:val="60A0B0"/>
      <w:sz w:val="20"/>
    </w:rPr>
  </w:style>
  <w:style w:type="character" w:styleId="DocumentationTok" w:customStyle="1">
    <w:name w:val="DocumentationTok"/>
    <w:basedOn w:val="VerbatimChar"/>
    <w:rPr>
      <w:rFonts w:ascii="Consolas" w:hAnsi="Consolas"/>
      <w:i/>
      <w:color w:val="BA2121"/>
      <w:sz w:val="20"/>
    </w:rPr>
  </w:style>
  <w:style w:type="character" w:styleId="AnnotationTok" w:customStyle="1">
    <w:name w:val="AnnotationTok"/>
    <w:basedOn w:val="VerbatimChar"/>
    <w:rPr>
      <w:rFonts w:ascii="Consolas" w:hAnsi="Consolas"/>
      <w:b/>
      <w:i/>
      <w:color w:val="60A0B0"/>
      <w:sz w:val="20"/>
    </w:rPr>
  </w:style>
  <w:style w:type="character" w:styleId="CommentVarTok" w:customStyle="1">
    <w:name w:val="CommentVarTok"/>
    <w:basedOn w:val="VerbatimChar"/>
    <w:rPr>
      <w:rFonts w:ascii="Consolas" w:hAnsi="Consolas"/>
      <w:b/>
      <w:i/>
      <w:color w:val="60A0B0"/>
      <w:sz w:val="20"/>
    </w:rPr>
  </w:style>
  <w:style w:type="character" w:styleId="OtherTok" w:customStyle="1">
    <w:name w:val="OtherTok"/>
    <w:basedOn w:val="VerbatimChar"/>
    <w:rPr>
      <w:rFonts w:ascii="Consolas" w:hAnsi="Consolas"/>
      <w:color w:val="007020"/>
      <w:sz w:val="20"/>
    </w:rPr>
  </w:style>
  <w:style w:type="character" w:styleId="FunctionTok" w:customStyle="1">
    <w:name w:val="FunctionTok"/>
    <w:basedOn w:val="VerbatimChar"/>
    <w:rPr>
      <w:rFonts w:ascii="Consolas" w:hAnsi="Consolas"/>
      <w:color w:val="06287E"/>
      <w:sz w:val="20"/>
    </w:rPr>
  </w:style>
  <w:style w:type="character" w:styleId="VariableTok" w:customStyle="1">
    <w:name w:val="VariableTok"/>
    <w:basedOn w:val="VerbatimChar"/>
    <w:rPr>
      <w:rFonts w:ascii="Consolas" w:hAnsi="Consolas"/>
      <w:color w:val="19177C"/>
      <w:sz w:val="20"/>
    </w:rPr>
  </w:style>
  <w:style w:type="character" w:styleId="ControlFlowTok" w:customStyle="1">
    <w:name w:val="ControlFlowTok"/>
    <w:basedOn w:val="VerbatimChar"/>
    <w:rPr>
      <w:rFonts w:ascii="Consolas" w:hAnsi="Consolas"/>
      <w:b/>
      <w:color w:val="007020"/>
      <w:sz w:val="20"/>
    </w:rPr>
  </w:style>
  <w:style w:type="character" w:styleId="OperatorTok" w:customStyle="1">
    <w:name w:val="OperatorTok"/>
    <w:basedOn w:val="VerbatimChar"/>
    <w:rPr>
      <w:rFonts w:ascii="Consolas" w:hAnsi="Consolas"/>
      <w:color w:val="666666"/>
      <w:sz w:val="20"/>
    </w:rPr>
  </w:style>
  <w:style w:type="character" w:styleId="BuiltInTok" w:customStyle="1">
    <w:name w:val="BuiltInTok"/>
    <w:basedOn w:val="VerbatimChar"/>
    <w:rPr>
      <w:rFonts w:ascii="Consolas" w:hAnsi="Consolas"/>
      <w:color w:val="444444"/>
      <w:sz w:val="20"/>
    </w:rPr>
  </w:style>
  <w:style w:type="character" w:styleId="ExtensionTok" w:customStyle="1">
    <w:name w:val="ExtensionTok"/>
    <w:basedOn w:val="VerbatimChar"/>
    <w:rPr>
      <w:rFonts w:ascii="Consolas" w:hAnsi="Consolas"/>
      <w:color w:val="444444"/>
      <w:sz w:val="20"/>
    </w:rPr>
  </w:style>
  <w:style w:type="character" w:styleId="PreprocessorTok" w:customStyle="1">
    <w:name w:val="PreprocessorTok"/>
    <w:basedOn w:val="VerbatimChar"/>
    <w:rPr>
      <w:rFonts w:ascii="Consolas" w:hAnsi="Consolas"/>
      <w:color w:val="BC7A00"/>
      <w:sz w:val="20"/>
    </w:rPr>
  </w:style>
  <w:style w:type="character" w:styleId="AttributeTok" w:customStyle="1">
    <w:name w:val="AttributeTok"/>
    <w:basedOn w:val="VerbatimChar"/>
    <w:rPr>
      <w:rFonts w:ascii="Consolas" w:hAnsi="Consolas"/>
      <w:color w:val="7D9029"/>
      <w:sz w:val="20"/>
    </w:rPr>
  </w:style>
  <w:style w:type="character" w:styleId="RegionMarkerTok" w:customStyle="1">
    <w:name w:val="RegionMarkerTok"/>
    <w:basedOn w:val="VerbatimChar"/>
    <w:rPr>
      <w:rFonts w:ascii="Consolas" w:hAnsi="Consolas"/>
      <w:color w:val="444444"/>
      <w:sz w:val="20"/>
    </w:rPr>
  </w:style>
  <w:style w:type="character" w:styleId="InformationTok" w:customStyle="1">
    <w:name w:val="InformationTok"/>
    <w:basedOn w:val="VerbatimChar"/>
    <w:rPr>
      <w:rFonts w:ascii="Consolas" w:hAnsi="Consolas"/>
      <w:b/>
      <w:i/>
      <w:color w:val="60A0B0"/>
      <w:sz w:val="20"/>
    </w:rPr>
  </w:style>
  <w:style w:type="character" w:styleId="WarningTok" w:customStyle="1">
    <w:name w:val="WarningTok"/>
    <w:basedOn w:val="VerbatimChar"/>
    <w:rPr>
      <w:rFonts w:ascii="Consolas" w:hAnsi="Consolas"/>
      <w:b/>
      <w:i/>
      <w:color w:val="60A0B0"/>
      <w:sz w:val="20"/>
    </w:rPr>
  </w:style>
  <w:style w:type="character" w:styleId="AlertTok" w:customStyle="1">
    <w:name w:val="AlertTok"/>
    <w:basedOn w:val="VerbatimChar"/>
    <w:rPr>
      <w:rFonts w:ascii="Consolas" w:hAnsi="Consolas"/>
      <w:b/>
      <w:color w:val="FF0000"/>
      <w:sz w:val="20"/>
    </w:rPr>
  </w:style>
  <w:style w:type="character" w:styleId="ErrorTok" w:customStyle="1">
    <w:name w:val="ErrorTok"/>
    <w:basedOn w:val="VerbatimChar"/>
    <w:rPr>
      <w:rFonts w:ascii="Consolas" w:hAnsi="Consolas"/>
      <w:b/>
      <w:color w:val="FF0000"/>
      <w:sz w:val="20"/>
    </w:rPr>
  </w:style>
  <w:style w:type="character" w:styleId="NormalTok" w:customStyle="1">
    <w:name w:val="NormalTok"/>
    <w:basedOn w:val="VerbatimChar"/>
    <w:rPr>
      <w:rFonts w:ascii="Consolas" w:hAnsi="Consolas"/>
      <w:color w:val="444444"/>
      <w:sz w:val="20"/>
    </w:rPr>
  </w:style>
  <w:style w:type="table" w:styleId="PlainTable4">
    <w:name w:val="Plain Table 4"/>
    <w:basedOn w:val="TableNormal"/>
    <w:rsid w:val="00244FC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Professional">
    <w:name w:val="Table Professional"/>
    <w:basedOn w:val="TableNormal"/>
    <w:uiPriority w:val="99"/>
    <w:rsid w:val="00DD5543"/>
    <w:pPr>
      <w:spacing w:after="160" w:line="259" w:lineRule="auto"/>
    </w:pPr>
    <w:rPr>
      <w:sz w:val="22"/>
      <w:szCs w:val="22"/>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TOC4">
    <w:name w:val="toc 4"/>
    <w:basedOn w:val="Normal"/>
    <w:next w:val="Normal"/>
    <w:autoRedefine/>
    <w:uiPriority w:val="39"/>
    <w:unhideWhenUsed/>
    <w:rsid w:val="00176323"/>
    <w:pPr>
      <w:spacing w:after="100" w:line="259" w:lineRule="auto"/>
      <w:ind w:left="660"/>
    </w:pPr>
    <w:rPr>
      <w:rFonts w:asciiTheme="minorHAnsi" w:hAnsiTheme="minorHAnsi" w:eastAsiaTheme="minorEastAsia"/>
      <w:color w:val="auto"/>
      <w:sz w:val="22"/>
      <w:szCs w:val="22"/>
    </w:rPr>
  </w:style>
  <w:style w:type="paragraph" w:styleId="TOC5">
    <w:name w:val="toc 5"/>
    <w:basedOn w:val="Normal"/>
    <w:next w:val="Normal"/>
    <w:autoRedefine/>
    <w:uiPriority w:val="39"/>
    <w:unhideWhenUsed/>
    <w:rsid w:val="00176323"/>
    <w:pPr>
      <w:spacing w:after="100" w:line="259" w:lineRule="auto"/>
      <w:ind w:left="880"/>
    </w:pPr>
    <w:rPr>
      <w:rFonts w:asciiTheme="minorHAnsi" w:hAnsiTheme="minorHAnsi" w:eastAsiaTheme="minorEastAsia"/>
      <w:color w:val="auto"/>
      <w:sz w:val="22"/>
      <w:szCs w:val="22"/>
    </w:rPr>
  </w:style>
  <w:style w:type="paragraph" w:styleId="TOC6">
    <w:name w:val="toc 6"/>
    <w:basedOn w:val="Normal"/>
    <w:next w:val="Normal"/>
    <w:autoRedefine/>
    <w:uiPriority w:val="39"/>
    <w:unhideWhenUsed/>
    <w:rsid w:val="00176323"/>
    <w:pPr>
      <w:spacing w:after="100" w:line="259" w:lineRule="auto"/>
      <w:ind w:left="1100"/>
    </w:pPr>
    <w:rPr>
      <w:rFonts w:asciiTheme="minorHAnsi" w:hAnsiTheme="minorHAnsi" w:eastAsiaTheme="minorEastAsia"/>
      <w:color w:val="auto"/>
      <w:sz w:val="22"/>
      <w:szCs w:val="22"/>
    </w:rPr>
  </w:style>
  <w:style w:type="paragraph" w:styleId="TOC7">
    <w:name w:val="toc 7"/>
    <w:basedOn w:val="Normal"/>
    <w:next w:val="Normal"/>
    <w:autoRedefine/>
    <w:uiPriority w:val="39"/>
    <w:unhideWhenUsed/>
    <w:rsid w:val="00176323"/>
    <w:pPr>
      <w:spacing w:after="100" w:line="259" w:lineRule="auto"/>
      <w:ind w:left="1320"/>
    </w:pPr>
    <w:rPr>
      <w:rFonts w:asciiTheme="minorHAnsi" w:hAnsiTheme="minorHAnsi" w:eastAsiaTheme="minorEastAsia"/>
      <w:color w:val="auto"/>
      <w:sz w:val="22"/>
      <w:szCs w:val="22"/>
    </w:rPr>
  </w:style>
  <w:style w:type="paragraph" w:styleId="TOC8">
    <w:name w:val="toc 8"/>
    <w:basedOn w:val="Normal"/>
    <w:next w:val="Normal"/>
    <w:autoRedefine/>
    <w:uiPriority w:val="39"/>
    <w:unhideWhenUsed/>
    <w:rsid w:val="00176323"/>
    <w:pPr>
      <w:spacing w:after="100" w:line="259" w:lineRule="auto"/>
      <w:ind w:left="1540"/>
    </w:pPr>
    <w:rPr>
      <w:rFonts w:asciiTheme="minorHAnsi" w:hAnsiTheme="minorHAnsi" w:eastAsiaTheme="minorEastAsia"/>
      <w:color w:val="auto"/>
      <w:sz w:val="22"/>
      <w:szCs w:val="22"/>
    </w:rPr>
  </w:style>
  <w:style w:type="paragraph" w:styleId="TOC9">
    <w:name w:val="toc 9"/>
    <w:basedOn w:val="Normal"/>
    <w:next w:val="Normal"/>
    <w:autoRedefine/>
    <w:uiPriority w:val="39"/>
    <w:unhideWhenUsed/>
    <w:rsid w:val="00176323"/>
    <w:pPr>
      <w:spacing w:after="100" w:line="259" w:lineRule="auto"/>
      <w:ind w:left="1760"/>
    </w:pPr>
    <w:rPr>
      <w:rFonts w:asciiTheme="minorHAnsi" w:hAnsiTheme="minorHAnsi" w:eastAsiaTheme="minorEastAsia"/>
      <w:color w:val="auto"/>
      <w:sz w:val="22"/>
      <w:szCs w:val="22"/>
    </w:rPr>
  </w:style>
  <w:style w:type="character" w:styleId="UnresolvedMention">
    <w:name w:val="Unresolved Mention"/>
    <w:basedOn w:val="DefaultParagraphFont"/>
    <w:uiPriority w:val="99"/>
    <w:semiHidden/>
    <w:unhideWhenUsed/>
    <w:rsid w:val="00176323"/>
    <w:rPr>
      <w:color w:val="605E5C"/>
      <w:shd w:val="clear" w:color="auto" w:fill="E1DFDD"/>
    </w:rPr>
  </w:style>
  <w:style w:type="character" w:styleId="FollowedHyperlink">
    <w:name w:val="FollowedHyperlink"/>
    <w:basedOn w:val="DefaultParagraphFont"/>
    <w:semiHidden/>
    <w:unhideWhenUsed/>
    <w:rsid w:val="00E2057F"/>
    <w:rPr>
      <w:color w:val="800080" w:themeColor="followedHyperlink"/>
      <w:u w:val="single"/>
    </w:rPr>
  </w:style>
  <w:style w:type="character" w:styleId="Strong">
    <w:name w:val="Strong"/>
    <w:basedOn w:val="DefaultParagraphFont"/>
    <w:uiPriority w:val="22"/>
    <w:qFormat/>
    <w:rsid w:val="00967C82"/>
    <w:rPr>
      <w:b/>
      <w:bCs/>
    </w:rPr>
  </w:style>
  <w:style w:type="character" w:styleId="Emphasis">
    <w:name w:val="Emphasis"/>
    <w:basedOn w:val="DefaultParagraphFont"/>
    <w:uiPriority w:val="20"/>
    <w:qFormat/>
    <w:rsid w:val="00967C82"/>
    <w:rPr>
      <w:i/>
      <w:iCs/>
    </w:rPr>
  </w:style>
  <w:style w:type="table" w:styleId="GridTable3">
    <w:name w:val="Grid Table 3"/>
    <w:basedOn w:val="TableNormal"/>
    <w:rsid w:val="006F6695"/>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character" w:styleId="HTMLCode">
    <w:name w:val="HTML Code"/>
    <w:basedOn w:val="DefaultParagraphFont"/>
    <w:uiPriority w:val="99"/>
    <w:semiHidden/>
    <w:unhideWhenUsed/>
    <w:rsid w:val="00DD1A7D"/>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rsid w:val="001D0324"/>
    <w:rPr>
      <w:rFonts w:ascii="Arial" w:hAnsi="Arial" w:eastAsiaTheme="majorEastAsia" w:cstheme="majorBidi"/>
      <w:b/>
      <w:bCs/>
      <w:color w:val="444444"/>
      <w:sz w:val="36"/>
      <w:szCs w:val="32"/>
    </w:rPr>
  </w:style>
  <w:style w:type="paragraph" w:styleId="NormalWeb">
    <w:name w:val="Normal (Web)"/>
    <w:basedOn w:val="Normal"/>
    <w:uiPriority w:val="99"/>
    <w:semiHidden/>
    <w:unhideWhenUsed/>
    <w:rsid w:val="003D5625"/>
    <w:pPr>
      <w:spacing w:before="100" w:beforeAutospacing="1" w:after="100" w:afterAutospacing="1"/>
    </w:pPr>
    <w:rPr>
      <w:rFonts w:ascii="Times New Roman" w:hAnsi="Times New Roman" w:eastAsia="Times New Roman" w:cs="Times New Roman"/>
      <w:color w:val="auto"/>
      <w:sz w:val="24"/>
    </w:rPr>
  </w:style>
  <w:style w:type="paragraph" w:styleId="AppendixHeading1" w:customStyle="1">
    <w:name w:val="Appendix Heading 1"/>
    <w:basedOn w:val="Heading1"/>
    <w:next w:val="BodyText"/>
    <w:link w:val="AppendixHeading1Char"/>
    <w:qFormat/>
    <w:rsid w:val="00D96D6F"/>
    <w:pPr>
      <w:pageBreakBefore/>
      <w:numPr>
        <w:numId w:val="4"/>
      </w:numPr>
    </w:pPr>
  </w:style>
  <w:style w:type="character" w:styleId="AppendixHeading1Char" w:customStyle="1">
    <w:name w:val="Appendix Heading 1 Char"/>
    <w:basedOn w:val="Heading1Char"/>
    <w:link w:val="AppendixHeading1"/>
    <w:rsid w:val="00BF5A6C"/>
    <w:rPr>
      <w:rFonts w:ascii="Arial" w:hAnsi="Arial" w:eastAsiaTheme="majorEastAsia" w:cstheme="majorBidi"/>
      <w:b/>
      <w:bCs/>
      <w:color w:val="444444"/>
      <w:sz w:val="36"/>
      <w:szCs w:val="32"/>
    </w:rPr>
  </w:style>
  <w:style w:type="paragraph" w:styleId="AppendixHeading2" w:customStyle="1">
    <w:name w:val="Appendix Heading 2"/>
    <w:basedOn w:val="Heading2"/>
    <w:next w:val="BodyText"/>
    <w:link w:val="AppendixHeading2Char"/>
    <w:qFormat/>
    <w:rsid w:val="00D96D6F"/>
    <w:pPr>
      <w:numPr>
        <w:numId w:val="4"/>
      </w:numPr>
    </w:pPr>
  </w:style>
  <w:style w:type="character" w:styleId="Heading2Char" w:customStyle="1">
    <w:name w:val="Heading 2 Char"/>
    <w:basedOn w:val="DefaultParagraphFont"/>
    <w:link w:val="Heading2"/>
    <w:uiPriority w:val="9"/>
    <w:rsid w:val="00BF5A6C"/>
    <w:rPr>
      <w:rFonts w:ascii="Arial" w:hAnsi="Arial" w:eastAsiaTheme="majorEastAsia" w:cstheme="majorBidi"/>
      <w:b/>
      <w:bCs/>
      <w:color w:val="444444"/>
      <w:sz w:val="27"/>
      <w:szCs w:val="32"/>
    </w:rPr>
  </w:style>
  <w:style w:type="character" w:styleId="AppendixHeading2Char" w:customStyle="1">
    <w:name w:val="Appendix Heading 2 Char"/>
    <w:basedOn w:val="Heading2Char"/>
    <w:link w:val="AppendixHeading2"/>
    <w:rsid w:val="00BF5A6C"/>
    <w:rPr>
      <w:rFonts w:ascii="Arial" w:hAnsi="Arial" w:eastAsiaTheme="majorEastAsia" w:cstheme="majorBidi"/>
      <w:b/>
      <w:bCs/>
      <w:color w:val="444444"/>
      <w:sz w:val="27"/>
      <w:szCs w:val="32"/>
    </w:rPr>
  </w:style>
  <w:style w:type="paragraph" w:styleId="a3" w:customStyle="1">
    <w:name w:val="a3"/>
    <w:basedOn w:val="Normal"/>
    <w:rsid w:val="00BF5A6C"/>
  </w:style>
  <w:style w:type="paragraph" w:styleId="a4" w:customStyle="1">
    <w:name w:val="a4"/>
    <w:basedOn w:val="Normal"/>
    <w:link w:val="a4Char"/>
    <w:rsid w:val="00BF5A6C"/>
    <w:pPr>
      <w:numPr>
        <w:ilvl w:val="3"/>
        <w:numId w:val="4"/>
      </w:numPr>
    </w:pPr>
  </w:style>
  <w:style w:type="paragraph" w:styleId="a5" w:customStyle="1">
    <w:name w:val="a5"/>
    <w:basedOn w:val="Normal"/>
    <w:rsid w:val="00BF5A6C"/>
    <w:pPr>
      <w:numPr>
        <w:ilvl w:val="4"/>
        <w:numId w:val="4"/>
      </w:numPr>
    </w:pPr>
  </w:style>
  <w:style w:type="paragraph" w:styleId="a6" w:customStyle="1">
    <w:name w:val="a6"/>
    <w:basedOn w:val="Normal"/>
    <w:rsid w:val="00BF5A6C"/>
    <w:pPr>
      <w:numPr>
        <w:ilvl w:val="5"/>
        <w:numId w:val="4"/>
      </w:numPr>
    </w:pPr>
  </w:style>
  <w:style w:type="paragraph" w:styleId="AppendixHeading3" w:customStyle="1">
    <w:name w:val="Appendix Heading 3"/>
    <w:basedOn w:val="Heading3"/>
    <w:next w:val="BodyText"/>
    <w:qFormat/>
    <w:rsid w:val="00D768E6"/>
    <w:pPr>
      <w:numPr>
        <w:numId w:val="4"/>
      </w:numPr>
    </w:pPr>
  </w:style>
  <w:style w:type="paragraph" w:styleId="Heading1NoNumbers" w:customStyle="1">
    <w:name w:val="Heading 1 No Numbers"/>
    <w:basedOn w:val="Heading1"/>
    <w:next w:val="BodyText"/>
    <w:qFormat/>
    <w:rsid w:val="008B6393"/>
    <w:pPr>
      <w:pageBreakBefore/>
      <w:numPr>
        <w:numId w:val="0"/>
      </w:numPr>
    </w:pPr>
  </w:style>
  <w:style w:type="paragraph" w:styleId="Revision">
    <w:name w:val="Revision"/>
    <w:hidden/>
    <w:semiHidden/>
    <w:rsid w:val="00BF5A6C"/>
    <w:pPr>
      <w:spacing w:after="0"/>
    </w:pPr>
    <w:rPr>
      <w:rFonts w:ascii="Arial" w:hAnsi="Arial"/>
      <w:color w:val="444444"/>
      <w:sz w:val="20"/>
    </w:rPr>
  </w:style>
  <w:style w:type="character" w:styleId="HTMLCite">
    <w:name w:val="HTML Cite"/>
    <w:basedOn w:val="DefaultParagraphFont"/>
    <w:uiPriority w:val="99"/>
    <w:semiHidden/>
    <w:unhideWhenUsed/>
    <w:rsid w:val="007A41D1"/>
    <w:rPr>
      <w:i/>
      <w:iCs/>
    </w:rPr>
  </w:style>
  <w:style w:type="paragraph" w:styleId="DocumentMap">
    <w:name w:val="Document Map"/>
    <w:basedOn w:val="Normal"/>
    <w:link w:val="DocumentMapChar"/>
    <w:unhideWhenUsed/>
    <w:rsid w:val="00BF72B0"/>
    <w:pPr>
      <w:spacing w:after="0"/>
    </w:pPr>
    <w:rPr>
      <w:rFonts w:ascii="Segoe UI" w:hAnsi="Segoe UI" w:cs="Segoe UI"/>
      <w:sz w:val="16"/>
      <w:szCs w:val="16"/>
    </w:rPr>
  </w:style>
  <w:style w:type="character" w:styleId="DocumentMapChar" w:customStyle="1">
    <w:name w:val="Document Map Char"/>
    <w:basedOn w:val="DefaultParagraphFont"/>
    <w:link w:val="DocumentMap"/>
    <w:rsid w:val="00BF72B0"/>
    <w:rPr>
      <w:rFonts w:ascii="Segoe UI" w:hAnsi="Segoe UI" w:cs="Segoe UI"/>
      <w:color w:val="444444"/>
      <w:sz w:val="16"/>
      <w:szCs w:val="16"/>
    </w:rPr>
  </w:style>
  <w:style w:type="paragraph" w:styleId="Note" w:customStyle="1">
    <w:name w:val="Note"/>
    <w:basedOn w:val="BodyText"/>
    <w:link w:val="NoteChar"/>
    <w:qFormat/>
    <w:rsid w:val="00D64321"/>
    <w:pPr>
      <w:ind w:left="720" w:hanging="720"/>
    </w:pPr>
    <w:rPr>
      <w:sz w:val="16"/>
      <w:szCs w:val="20"/>
    </w:rPr>
  </w:style>
  <w:style w:type="paragraph" w:styleId="AppendixHeading4" w:customStyle="1">
    <w:name w:val="Appendix Heading 4"/>
    <w:basedOn w:val="a4"/>
    <w:link w:val="AppendixHeading4Char"/>
    <w:qFormat/>
    <w:rsid w:val="00A86060"/>
  </w:style>
  <w:style w:type="character" w:styleId="NoteChar" w:customStyle="1">
    <w:name w:val="Note Char"/>
    <w:basedOn w:val="BodyTextChar"/>
    <w:link w:val="Note"/>
    <w:rsid w:val="00D64321"/>
    <w:rPr>
      <w:rFonts w:ascii="Arial" w:hAnsi="Arial"/>
      <w:color w:val="444444"/>
      <w:sz w:val="16"/>
      <w:szCs w:val="20"/>
    </w:rPr>
  </w:style>
  <w:style w:type="character" w:styleId="a4Char" w:customStyle="1">
    <w:name w:val="a4 Char"/>
    <w:basedOn w:val="DefaultParagraphFont"/>
    <w:link w:val="a4"/>
    <w:rsid w:val="00A86060"/>
    <w:rPr>
      <w:rFonts w:ascii="Arial" w:hAnsi="Arial"/>
      <w:color w:val="444444"/>
      <w:sz w:val="20"/>
    </w:rPr>
  </w:style>
  <w:style w:type="character" w:styleId="AppendixHeading4Char" w:customStyle="1">
    <w:name w:val="Appendix Heading 4 Char"/>
    <w:basedOn w:val="a4Char"/>
    <w:link w:val="AppendixHeading4"/>
    <w:rsid w:val="00A86060"/>
    <w:rPr>
      <w:rFonts w:ascii="Arial" w:hAnsi="Arial"/>
      <w:color w:val="444444"/>
      <w:sz w:val="20"/>
    </w:rPr>
  </w:style>
  <w:style w:type="character" w:styleId="Heading3Char" w:customStyle="1">
    <w:name w:val="Heading 3 Char"/>
    <w:basedOn w:val="DefaultParagraphFont"/>
    <w:link w:val="Heading3"/>
    <w:uiPriority w:val="9"/>
    <w:rsid w:val="001F501B"/>
    <w:rPr>
      <w:rFonts w:ascii="Arial" w:hAnsi="Arial" w:eastAsiaTheme="majorEastAsia" w:cstheme="majorBidi"/>
      <w:b/>
      <w:bCs/>
      <w:color w:val="444444"/>
      <w:szCs w:val="28"/>
    </w:rPr>
  </w:style>
  <w:style w:type="character" w:styleId="Heading4Char" w:customStyle="1">
    <w:name w:val="Heading 4 Char"/>
    <w:basedOn w:val="DefaultParagraphFont"/>
    <w:link w:val="Heading4"/>
    <w:uiPriority w:val="9"/>
    <w:rsid w:val="001F501B"/>
    <w:rPr>
      <w:rFonts w:ascii="Arial" w:hAnsi="Arial" w:eastAsiaTheme="majorEastAsia" w:cstheme="majorBidi"/>
      <w:b/>
      <w:bCs/>
      <w:i/>
      <w:color w:val="444444"/>
      <w:sz w:val="22"/>
    </w:rPr>
  </w:style>
  <w:style w:type="character" w:styleId="PlaceholderText">
    <w:name w:val="Placeholder Text"/>
    <w:basedOn w:val="DefaultParagraphFont"/>
    <w:semiHidden/>
    <w:rsid w:val="00ED10F8"/>
    <w:rPr>
      <w:color w:val="808080"/>
    </w:rPr>
  </w:style>
  <w:style w:type="character" w:styleId="cs1-lock-free" w:customStyle="1">
    <w:name w:val="cs1-lock-free"/>
    <w:basedOn w:val="DefaultParagraphFont"/>
    <w:rsid w:val="002811A8"/>
  </w:style>
  <w:style w:type="paragraph" w:styleId="Ref" w:customStyle="1">
    <w:name w:val="Ref"/>
    <w:basedOn w:val="Normal"/>
    <w:autoRedefine/>
    <w:rsid w:val="00882742"/>
    <w:pPr>
      <w:spacing w:before="40" w:after="40"/>
      <w:ind w:left="2160" w:hanging="1800"/>
    </w:pPr>
    <w:rPr>
      <w:rFonts w:eastAsia="Times New Roman"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117">
      <w:bodyDiv w:val="1"/>
      <w:marLeft w:val="0"/>
      <w:marRight w:val="0"/>
      <w:marTop w:val="0"/>
      <w:marBottom w:val="0"/>
      <w:divBdr>
        <w:top w:val="none" w:sz="0" w:space="0" w:color="auto"/>
        <w:left w:val="none" w:sz="0" w:space="0" w:color="auto"/>
        <w:bottom w:val="none" w:sz="0" w:space="0" w:color="auto"/>
        <w:right w:val="none" w:sz="0" w:space="0" w:color="auto"/>
      </w:divBdr>
    </w:div>
    <w:div w:id="120345621">
      <w:bodyDiv w:val="1"/>
      <w:marLeft w:val="0"/>
      <w:marRight w:val="0"/>
      <w:marTop w:val="0"/>
      <w:marBottom w:val="0"/>
      <w:divBdr>
        <w:top w:val="none" w:sz="0" w:space="0" w:color="auto"/>
        <w:left w:val="none" w:sz="0" w:space="0" w:color="auto"/>
        <w:bottom w:val="none" w:sz="0" w:space="0" w:color="auto"/>
        <w:right w:val="none" w:sz="0" w:space="0" w:color="auto"/>
      </w:divBdr>
    </w:div>
    <w:div w:id="136149526">
      <w:bodyDiv w:val="1"/>
      <w:marLeft w:val="0"/>
      <w:marRight w:val="0"/>
      <w:marTop w:val="0"/>
      <w:marBottom w:val="0"/>
      <w:divBdr>
        <w:top w:val="none" w:sz="0" w:space="0" w:color="auto"/>
        <w:left w:val="none" w:sz="0" w:space="0" w:color="auto"/>
        <w:bottom w:val="none" w:sz="0" w:space="0" w:color="auto"/>
        <w:right w:val="none" w:sz="0" w:space="0" w:color="auto"/>
      </w:divBdr>
    </w:div>
    <w:div w:id="189993412">
      <w:bodyDiv w:val="1"/>
      <w:marLeft w:val="0"/>
      <w:marRight w:val="0"/>
      <w:marTop w:val="0"/>
      <w:marBottom w:val="0"/>
      <w:divBdr>
        <w:top w:val="none" w:sz="0" w:space="0" w:color="auto"/>
        <w:left w:val="none" w:sz="0" w:space="0" w:color="auto"/>
        <w:bottom w:val="none" w:sz="0" w:space="0" w:color="auto"/>
        <w:right w:val="none" w:sz="0" w:space="0" w:color="auto"/>
      </w:divBdr>
    </w:div>
    <w:div w:id="210506951">
      <w:bodyDiv w:val="1"/>
      <w:marLeft w:val="0"/>
      <w:marRight w:val="0"/>
      <w:marTop w:val="0"/>
      <w:marBottom w:val="0"/>
      <w:divBdr>
        <w:top w:val="none" w:sz="0" w:space="0" w:color="auto"/>
        <w:left w:val="none" w:sz="0" w:space="0" w:color="auto"/>
        <w:bottom w:val="none" w:sz="0" w:space="0" w:color="auto"/>
        <w:right w:val="none" w:sz="0" w:space="0" w:color="auto"/>
      </w:divBdr>
      <w:divsChild>
        <w:div w:id="634914505">
          <w:marLeft w:val="0"/>
          <w:marRight w:val="0"/>
          <w:marTop w:val="0"/>
          <w:marBottom w:val="0"/>
          <w:divBdr>
            <w:top w:val="none" w:sz="0" w:space="0" w:color="auto"/>
            <w:left w:val="none" w:sz="0" w:space="0" w:color="auto"/>
            <w:bottom w:val="none" w:sz="0" w:space="0" w:color="auto"/>
            <w:right w:val="none" w:sz="0" w:space="0" w:color="auto"/>
          </w:divBdr>
        </w:div>
        <w:div w:id="649868571">
          <w:marLeft w:val="0"/>
          <w:marRight w:val="0"/>
          <w:marTop w:val="0"/>
          <w:marBottom w:val="0"/>
          <w:divBdr>
            <w:top w:val="none" w:sz="0" w:space="0" w:color="auto"/>
            <w:left w:val="none" w:sz="0" w:space="0" w:color="auto"/>
            <w:bottom w:val="none" w:sz="0" w:space="0" w:color="auto"/>
            <w:right w:val="none" w:sz="0" w:space="0" w:color="auto"/>
          </w:divBdr>
        </w:div>
        <w:div w:id="713041416">
          <w:marLeft w:val="0"/>
          <w:marRight w:val="0"/>
          <w:marTop w:val="0"/>
          <w:marBottom w:val="0"/>
          <w:divBdr>
            <w:top w:val="none" w:sz="0" w:space="0" w:color="auto"/>
            <w:left w:val="none" w:sz="0" w:space="0" w:color="auto"/>
            <w:bottom w:val="none" w:sz="0" w:space="0" w:color="auto"/>
            <w:right w:val="none" w:sz="0" w:space="0" w:color="auto"/>
          </w:divBdr>
        </w:div>
        <w:div w:id="742877699">
          <w:marLeft w:val="0"/>
          <w:marRight w:val="0"/>
          <w:marTop w:val="0"/>
          <w:marBottom w:val="0"/>
          <w:divBdr>
            <w:top w:val="none" w:sz="0" w:space="0" w:color="auto"/>
            <w:left w:val="none" w:sz="0" w:space="0" w:color="auto"/>
            <w:bottom w:val="none" w:sz="0" w:space="0" w:color="auto"/>
            <w:right w:val="none" w:sz="0" w:space="0" w:color="auto"/>
          </w:divBdr>
        </w:div>
        <w:div w:id="1204093985">
          <w:marLeft w:val="0"/>
          <w:marRight w:val="0"/>
          <w:marTop w:val="0"/>
          <w:marBottom w:val="0"/>
          <w:divBdr>
            <w:top w:val="none" w:sz="0" w:space="0" w:color="auto"/>
            <w:left w:val="none" w:sz="0" w:space="0" w:color="auto"/>
            <w:bottom w:val="none" w:sz="0" w:space="0" w:color="auto"/>
            <w:right w:val="none" w:sz="0" w:space="0" w:color="auto"/>
          </w:divBdr>
        </w:div>
        <w:div w:id="1599020105">
          <w:marLeft w:val="0"/>
          <w:marRight w:val="0"/>
          <w:marTop w:val="0"/>
          <w:marBottom w:val="0"/>
          <w:divBdr>
            <w:top w:val="none" w:sz="0" w:space="0" w:color="auto"/>
            <w:left w:val="none" w:sz="0" w:space="0" w:color="auto"/>
            <w:bottom w:val="none" w:sz="0" w:space="0" w:color="auto"/>
            <w:right w:val="none" w:sz="0" w:space="0" w:color="auto"/>
          </w:divBdr>
        </w:div>
        <w:div w:id="2013868937">
          <w:marLeft w:val="0"/>
          <w:marRight w:val="0"/>
          <w:marTop w:val="0"/>
          <w:marBottom w:val="0"/>
          <w:divBdr>
            <w:top w:val="none" w:sz="0" w:space="0" w:color="auto"/>
            <w:left w:val="none" w:sz="0" w:space="0" w:color="auto"/>
            <w:bottom w:val="none" w:sz="0" w:space="0" w:color="auto"/>
            <w:right w:val="none" w:sz="0" w:space="0" w:color="auto"/>
          </w:divBdr>
        </w:div>
        <w:div w:id="2073042764">
          <w:marLeft w:val="0"/>
          <w:marRight w:val="0"/>
          <w:marTop w:val="0"/>
          <w:marBottom w:val="0"/>
          <w:divBdr>
            <w:top w:val="none" w:sz="0" w:space="0" w:color="auto"/>
            <w:left w:val="none" w:sz="0" w:space="0" w:color="auto"/>
            <w:bottom w:val="none" w:sz="0" w:space="0" w:color="auto"/>
            <w:right w:val="none" w:sz="0" w:space="0" w:color="auto"/>
          </w:divBdr>
        </w:div>
      </w:divsChild>
    </w:div>
    <w:div w:id="214659553">
      <w:bodyDiv w:val="1"/>
      <w:marLeft w:val="0"/>
      <w:marRight w:val="0"/>
      <w:marTop w:val="0"/>
      <w:marBottom w:val="0"/>
      <w:divBdr>
        <w:top w:val="none" w:sz="0" w:space="0" w:color="auto"/>
        <w:left w:val="none" w:sz="0" w:space="0" w:color="auto"/>
        <w:bottom w:val="none" w:sz="0" w:space="0" w:color="auto"/>
        <w:right w:val="none" w:sz="0" w:space="0" w:color="auto"/>
      </w:divBdr>
    </w:div>
    <w:div w:id="406851384">
      <w:bodyDiv w:val="1"/>
      <w:marLeft w:val="0"/>
      <w:marRight w:val="0"/>
      <w:marTop w:val="0"/>
      <w:marBottom w:val="0"/>
      <w:divBdr>
        <w:top w:val="none" w:sz="0" w:space="0" w:color="auto"/>
        <w:left w:val="none" w:sz="0" w:space="0" w:color="auto"/>
        <w:bottom w:val="none" w:sz="0" w:space="0" w:color="auto"/>
        <w:right w:val="none" w:sz="0" w:space="0" w:color="auto"/>
      </w:divBdr>
    </w:div>
    <w:div w:id="461387831">
      <w:bodyDiv w:val="1"/>
      <w:marLeft w:val="0"/>
      <w:marRight w:val="0"/>
      <w:marTop w:val="0"/>
      <w:marBottom w:val="0"/>
      <w:divBdr>
        <w:top w:val="none" w:sz="0" w:space="0" w:color="auto"/>
        <w:left w:val="none" w:sz="0" w:space="0" w:color="auto"/>
        <w:bottom w:val="none" w:sz="0" w:space="0" w:color="auto"/>
        <w:right w:val="none" w:sz="0" w:space="0" w:color="auto"/>
      </w:divBdr>
    </w:div>
    <w:div w:id="608321091">
      <w:bodyDiv w:val="1"/>
      <w:marLeft w:val="0"/>
      <w:marRight w:val="0"/>
      <w:marTop w:val="0"/>
      <w:marBottom w:val="0"/>
      <w:divBdr>
        <w:top w:val="none" w:sz="0" w:space="0" w:color="auto"/>
        <w:left w:val="none" w:sz="0" w:space="0" w:color="auto"/>
        <w:bottom w:val="none" w:sz="0" w:space="0" w:color="auto"/>
        <w:right w:val="none" w:sz="0" w:space="0" w:color="auto"/>
      </w:divBdr>
    </w:div>
    <w:div w:id="655181336">
      <w:bodyDiv w:val="1"/>
      <w:marLeft w:val="0"/>
      <w:marRight w:val="0"/>
      <w:marTop w:val="0"/>
      <w:marBottom w:val="0"/>
      <w:divBdr>
        <w:top w:val="none" w:sz="0" w:space="0" w:color="auto"/>
        <w:left w:val="none" w:sz="0" w:space="0" w:color="auto"/>
        <w:bottom w:val="none" w:sz="0" w:space="0" w:color="auto"/>
        <w:right w:val="none" w:sz="0" w:space="0" w:color="auto"/>
      </w:divBdr>
    </w:div>
    <w:div w:id="667556616">
      <w:bodyDiv w:val="1"/>
      <w:marLeft w:val="0"/>
      <w:marRight w:val="0"/>
      <w:marTop w:val="0"/>
      <w:marBottom w:val="0"/>
      <w:divBdr>
        <w:top w:val="none" w:sz="0" w:space="0" w:color="auto"/>
        <w:left w:val="none" w:sz="0" w:space="0" w:color="auto"/>
        <w:bottom w:val="none" w:sz="0" w:space="0" w:color="auto"/>
        <w:right w:val="none" w:sz="0" w:space="0" w:color="auto"/>
      </w:divBdr>
      <w:divsChild>
        <w:div w:id="1840000398">
          <w:marLeft w:val="0"/>
          <w:marRight w:val="0"/>
          <w:marTop w:val="0"/>
          <w:marBottom w:val="0"/>
          <w:divBdr>
            <w:top w:val="none" w:sz="0" w:space="0" w:color="auto"/>
            <w:left w:val="none" w:sz="0" w:space="0" w:color="auto"/>
            <w:bottom w:val="none" w:sz="0" w:space="0" w:color="auto"/>
            <w:right w:val="none" w:sz="0" w:space="0" w:color="auto"/>
          </w:divBdr>
        </w:div>
      </w:divsChild>
    </w:div>
    <w:div w:id="781876367">
      <w:bodyDiv w:val="1"/>
      <w:marLeft w:val="0"/>
      <w:marRight w:val="0"/>
      <w:marTop w:val="0"/>
      <w:marBottom w:val="0"/>
      <w:divBdr>
        <w:top w:val="none" w:sz="0" w:space="0" w:color="auto"/>
        <w:left w:val="none" w:sz="0" w:space="0" w:color="auto"/>
        <w:bottom w:val="none" w:sz="0" w:space="0" w:color="auto"/>
        <w:right w:val="none" w:sz="0" w:space="0" w:color="auto"/>
      </w:divBdr>
    </w:div>
    <w:div w:id="805850203">
      <w:bodyDiv w:val="1"/>
      <w:marLeft w:val="0"/>
      <w:marRight w:val="0"/>
      <w:marTop w:val="0"/>
      <w:marBottom w:val="0"/>
      <w:divBdr>
        <w:top w:val="none" w:sz="0" w:space="0" w:color="auto"/>
        <w:left w:val="none" w:sz="0" w:space="0" w:color="auto"/>
        <w:bottom w:val="none" w:sz="0" w:space="0" w:color="auto"/>
        <w:right w:val="none" w:sz="0" w:space="0" w:color="auto"/>
      </w:divBdr>
    </w:div>
    <w:div w:id="836381812">
      <w:bodyDiv w:val="1"/>
      <w:marLeft w:val="0"/>
      <w:marRight w:val="0"/>
      <w:marTop w:val="0"/>
      <w:marBottom w:val="0"/>
      <w:divBdr>
        <w:top w:val="none" w:sz="0" w:space="0" w:color="auto"/>
        <w:left w:val="none" w:sz="0" w:space="0" w:color="auto"/>
        <w:bottom w:val="none" w:sz="0" w:space="0" w:color="auto"/>
        <w:right w:val="none" w:sz="0" w:space="0" w:color="auto"/>
      </w:divBdr>
      <w:divsChild>
        <w:div w:id="1159424189">
          <w:marLeft w:val="0"/>
          <w:marRight w:val="0"/>
          <w:marTop w:val="0"/>
          <w:marBottom w:val="0"/>
          <w:divBdr>
            <w:top w:val="none" w:sz="0" w:space="0" w:color="auto"/>
            <w:left w:val="none" w:sz="0" w:space="0" w:color="auto"/>
            <w:bottom w:val="none" w:sz="0" w:space="0" w:color="auto"/>
            <w:right w:val="none" w:sz="0" w:space="0" w:color="auto"/>
          </w:divBdr>
        </w:div>
      </w:divsChild>
    </w:div>
    <w:div w:id="853417545">
      <w:bodyDiv w:val="1"/>
      <w:marLeft w:val="0"/>
      <w:marRight w:val="0"/>
      <w:marTop w:val="0"/>
      <w:marBottom w:val="0"/>
      <w:divBdr>
        <w:top w:val="none" w:sz="0" w:space="0" w:color="auto"/>
        <w:left w:val="none" w:sz="0" w:space="0" w:color="auto"/>
        <w:bottom w:val="none" w:sz="0" w:space="0" w:color="auto"/>
        <w:right w:val="none" w:sz="0" w:space="0" w:color="auto"/>
      </w:divBdr>
    </w:div>
    <w:div w:id="860707368">
      <w:bodyDiv w:val="1"/>
      <w:marLeft w:val="0"/>
      <w:marRight w:val="0"/>
      <w:marTop w:val="0"/>
      <w:marBottom w:val="0"/>
      <w:divBdr>
        <w:top w:val="none" w:sz="0" w:space="0" w:color="auto"/>
        <w:left w:val="none" w:sz="0" w:space="0" w:color="auto"/>
        <w:bottom w:val="none" w:sz="0" w:space="0" w:color="auto"/>
        <w:right w:val="none" w:sz="0" w:space="0" w:color="auto"/>
      </w:divBdr>
    </w:div>
    <w:div w:id="997151619">
      <w:bodyDiv w:val="1"/>
      <w:marLeft w:val="0"/>
      <w:marRight w:val="0"/>
      <w:marTop w:val="0"/>
      <w:marBottom w:val="0"/>
      <w:divBdr>
        <w:top w:val="none" w:sz="0" w:space="0" w:color="auto"/>
        <w:left w:val="none" w:sz="0" w:space="0" w:color="auto"/>
        <w:bottom w:val="none" w:sz="0" w:space="0" w:color="auto"/>
        <w:right w:val="none" w:sz="0" w:space="0" w:color="auto"/>
      </w:divBdr>
    </w:div>
    <w:div w:id="1066607487">
      <w:bodyDiv w:val="1"/>
      <w:marLeft w:val="0"/>
      <w:marRight w:val="0"/>
      <w:marTop w:val="0"/>
      <w:marBottom w:val="0"/>
      <w:divBdr>
        <w:top w:val="none" w:sz="0" w:space="0" w:color="auto"/>
        <w:left w:val="none" w:sz="0" w:space="0" w:color="auto"/>
        <w:bottom w:val="none" w:sz="0" w:space="0" w:color="auto"/>
        <w:right w:val="none" w:sz="0" w:space="0" w:color="auto"/>
      </w:divBdr>
    </w:div>
    <w:div w:id="1200895100">
      <w:bodyDiv w:val="1"/>
      <w:marLeft w:val="0"/>
      <w:marRight w:val="0"/>
      <w:marTop w:val="0"/>
      <w:marBottom w:val="0"/>
      <w:divBdr>
        <w:top w:val="none" w:sz="0" w:space="0" w:color="auto"/>
        <w:left w:val="none" w:sz="0" w:space="0" w:color="auto"/>
        <w:bottom w:val="none" w:sz="0" w:space="0" w:color="auto"/>
        <w:right w:val="none" w:sz="0" w:space="0" w:color="auto"/>
      </w:divBdr>
    </w:div>
    <w:div w:id="1232960763">
      <w:bodyDiv w:val="1"/>
      <w:marLeft w:val="0"/>
      <w:marRight w:val="0"/>
      <w:marTop w:val="0"/>
      <w:marBottom w:val="0"/>
      <w:divBdr>
        <w:top w:val="none" w:sz="0" w:space="0" w:color="auto"/>
        <w:left w:val="none" w:sz="0" w:space="0" w:color="auto"/>
        <w:bottom w:val="none" w:sz="0" w:space="0" w:color="auto"/>
        <w:right w:val="none" w:sz="0" w:space="0" w:color="auto"/>
      </w:divBdr>
      <w:divsChild>
        <w:div w:id="96171413">
          <w:marLeft w:val="0"/>
          <w:marRight w:val="0"/>
          <w:marTop w:val="0"/>
          <w:marBottom w:val="0"/>
          <w:divBdr>
            <w:top w:val="none" w:sz="0" w:space="0" w:color="auto"/>
            <w:left w:val="none" w:sz="0" w:space="0" w:color="auto"/>
            <w:bottom w:val="none" w:sz="0" w:space="0" w:color="auto"/>
            <w:right w:val="none" w:sz="0" w:space="0" w:color="auto"/>
          </w:divBdr>
        </w:div>
      </w:divsChild>
    </w:div>
    <w:div w:id="1248422477">
      <w:bodyDiv w:val="1"/>
      <w:marLeft w:val="0"/>
      <w:marRight w:val="0"/>
      <w:marTop w:val="0"/>
      <w:marBottom w:val="0"/>
      <w:divBdr>
        <w:top w:val="none" w:sz="0" w:space="0" w:color="auto"/>
        <w:left w:val="none" w:sz="0" w:space="0" w:color="auto"/>
        <w:bottom w:val="none" w:sz="0" w:space="0" w:color="auto"/>
        <w:right w:val="none" w:sz="0" w:space="0" w:color="auto"/>
      </w:divBdr>
    </w:div>
    <w:div w:id="1252927172">
      <w:bodyDiv w:val="1"/>
      <w:marLeft w:val="0"/>
      <w:marRight w:val="0"/>
      <w:marTop w:val="0"/>
      <w:marBottom w:val="0"/>
      <w:divBdr>
        <w:top w:val="none" w:sz="0" w:space="0" w:color="auto"/>
        <w:left w:val="none" w:sz="0" w:space="0" w:color="auto"/>
        <w:bottom w:val="none" w:sz="0" w:space="0" w:color="auto"/>
        <w:right w:val="none" w:sz="0" w:space="0" w:color="auto"/>
      </w:divBdr>
    </w:div>
    <w:div w:id="1286237504">
      <w:bodyDiv w:val="1"/>
      <w:marLeft w:val="0"/>
      <w:marRight w:val="0"/>
      <w:marTop w:val="0"/>
      <w:marBottom w:val="0"/>
      <w:divBdr>
        <w:top w:val="none" w:sz="0" w:space="0" w:color="auto"/>
        <w:left w:val="none" w:sz="0" w:space="0" w:color="auto"/>
        <w:bottom w:val="none" w:sz="0" w:space="0" w:color="auto"/>
        <w:right w:val="none" w:sz="0" w:space="0" w:color="auto"/>
      </w:divBdr>
    </w:div>
    <w:div w:id="1310548589">
      <w:bodyDiv w:val="1"/>
      <w:marLeft w:val="0"/>
      <w:marRight w:val="0"/>
      <w:marTop w:val="0"/>
      <w:marBottom w:val="0"/>
      <w:divBdr>
        <w:top w:val="none" w:sz="0" w:space="0" w:color="auto"/>
        <w:left w:val="none" w:sz="0" w:space="0" w:color="auto"/>
        <w:bottom w:val="none" w:sz="0" w:space="0" w:color="auto"/>
        <w:right w:val="none" w:sz="0" w:space="0" w:color="auto"/>
      </w:divBdr>
    </w:div>
    <w:div w:id="1314791811">
      <w:bodyDiv w:val="1"/>
      <w:marLeft w:val="0"/>
      <w:marRight w:val="0"/>
      <w:marTop w:val="0"/>
      <w:marBottom w:val="0"/>
      <w:divBdr>
        <w:top w:val="none" w:sz="0" w:space="0" w:color="auto"/>
        <w:left w:val="none" w:sz="0" w:space="0" w:color="auto"/>
        <w:bottom w:val="none" w:sz="0" w:space="0" w:color="auto"/>
        <w:right w:val="none" w:sz="0" w:space="0" w:color="auto"/>
      </w:divBdr>
    </w:div>
    <w:div w:id="1440024290">
      <w:bodyDiv w:val="1"/>
      <w:marLeft w:val="0"/>
      <w:marRight w:val="0"/>
      <w:marTop w:val="0"/>
      <w:marBottom w:val="0"/>
      <w:divBdr>
        <w:top w:val="none" w:sz="0" w:space="0" w:color="auto"/>
        <w:left w:val="none" w:sz="0" w:space="0" w:color="auto"/>
        <w:bottom w:val="none" w:sz="0" w:space="0" w:color="auto"/>
        <w:right w:val="none" w:sz="0" w:space="0" w:color="auto"/>
      </w:divBdr>
    </w:div>
    <w:div w:id="1593512981">
      <w:bodyDiv w:val="1"/>
      <w:marLeft w:val="0"/>
      <w:marRight w:val="0"/>
      <w:marTop w:val="0"/>
      <w:marBottom w:val="0"/>
      <w:divBdr>
        <w:top w:val="none" w:sz="0" w:space="0" w:color="auto"/>
        <w:left w:val="none" w:sz="0" w:space="0" w:color="auto"/>
        <w:bottom w:val="none" w:sz="0" w:space="0" w:color="auto"/>
        <w:right w:val="none" w:sz="0" w:space="0" w:color="auto"/>
      </w:divBdr>
    </w:div>
    <w:div w:id="1662390039">
      <w:bodyDiv w:val="1"/>
      <w:marLeft w:val="0"/>
      <w:marRight w:val="0"/>
      <w:marTop w:val="0"/>
      <w:marBottom w:val="0"/>
      <w:divBdr>
        <w:top w:val="none" w:sz="0" w:space="0" w:color="auto"/>
        <w:left w:val="none" w:sz="0" w:space="0" w:color="auto"/>
        <w:bottom w:val="none" w:sz="0" w:space="0" w:color="auto"/>
        <w:right w:val="none" w:sz="0" w:space="0" w:color="auto"/>
      </w:divBdr>
    </w:div>
    <w:div w:id="1762874657">
      <w:bodyDiv w:val="1"/>
      <w:marLeft w:val="0"/>
      <w:marRight w:val="0"/>
      <w:marTop w:val="0"/>
      <w:marBottom w:val="0"/>
      <w:divBdr>
        <w:top w:val="none" w:sz="0" w:space="0" w:color="auto"/>
        <w:left w:val="none" w:sz="0" w:space="0" w:color="auto"/>
        <w:bottom w:val="none" w:sz="0" w:space="0" w:color="auto"/>
        <w:right w:val="none" w:sz="0" w:space="0" w:color="auto"/>
      </w:divBdr>
      <w:divsChild>
        <w:div w:id="361899779">
          <w:marLeft w:val="0"/>
          <w:marRight w:val="0"/>
          <w:marTop w:val="0"/>
          <w:marBottom w:val="0"/>
          <w:divBdr>
            <w:top w:val="none" w:sz="0" w:space="0" w:color="auto"/>
            <w:left w:val="none" w:sz="0" w:space="0" w:color="auto"/>
            <w:bottom w:val="none" w:sz="0" w:space="0" w:color="auto"/>
            <w:right w:val="none" w:sz="0" w:space="0" w:color="auto"/>
          </w:divBdr>
        </w:div>
        <w:div w:id="554508730">
          <w:marLeft w:val="0"/>
          <w:marRight w:val="0"/>
          <w:marTop w:val="0"/>
          <w:marBottom w:val="0"/>
          <w:divBdr>
            <w:top w:val="none" w:sz="0" w:space="0" w:color="auto"/>
            <w:left w:val="none" w:sz="0" w:space="0" w:color="auto"/>
            <w:bottom w:val="none" w:sz="0" w:space="0" w:color="auto"/>
            <w:right w:val="none" w:sz="0" w:space="0" w:color="auto"/>
          </w:divBdr>
        </w:div>
        <w:div w:id="844051554">
          <w:marLeft w:val="0"/>
          <w:marRight w:val="0"/>
          <w:marTop w:val="0"/>
          <w:marBottom w:val="0"/>
          <w:divBdr>
            <w:top w:val="none" w:sz="0" w:space="0" w:color="auto"/>
            <w:left w:val="none" w:sz="0" w:space="0" w:color="auto"/>
            <w:bottom w:val="none" w:sz="0" w:space="0" w:color="auto"/>
            <w:right w:val="none" w:sz="0" w:space="0" w:color="auto"/>
          </w:divBdr>
        </w:div>
      </w:divsChild>
    </w:div>
    <w:div w:id="1798334865">
      <w:bodyDiv w:val="1"/>
      <w:marLeft w:val="0"/>
      <w:marRight w:val="0"/>
      <w:marTop w:val="0"/>
      <w:marBottom w:val="0"/>
      <w:divBdr>
        <w:top w:val="none" w:sz="0" w:space="0" w:color="auto"/>
        <w:left w:val="none" w:sz="0" w:space="0" w:color="auto"/>
        <w:bottom w:val="none" w:sz="0" w:space="0" w:color="auto"/>
        <w:right w:val="none" w:sz="0" w:space="0" w:color="auto"/>
      </w:divBdr>
    </w:div>
    <w:div w:id="1838838023">
      <w:bodyDiv w:val="1"/>
      <w:marLeft w:val="0"/>
      <w:marRight w:val="0"/>
      <w:marTop w:val="0"/>
      <w:marBottom w:val="0"/>
      <w:divBdr>
        <w:top w:val="none" w:sz="0" w:space="0" w:color="auto"/>
        <w:left w:val="none" w:sz="0" w:space="0" w:color="auto"/>
        <w:bottom w:val="none" w:sz="0" w:space="0" w:color="auto"/>
        <w:right w:val="none" w:sz="0" w:space="0" w:color="auto"/>
      </w:divBdr>
    </w:div>
    <w:div w:id="1859151693">
      <w:bodyDiv w:val="1"/>
      <w:marLeft w:val="0"/>
      <w:marRight w:val="0"/>
      <w:marTop w:val="0"/>
      <w:marBottom w:val="0"/>
      <w:divBdr>
        <w:top w:val="none" w:sz="0" w:space="0" w:color="auto"/>
        <w:left w:val="none" w:sz="0" w:space="0" w:color="auto"/>
        <w:bottom w:val="none" w:sz="0" w:space="0" w:color="auto"/>
        <w:right w:val="none" w:sz="0" w:space="0" w:color="auto"/>
      </w:divBdr>
      <w:divsChild>
        <w:div w:id="704871017">
          <w:marLeft w:val="0"/>
          <w:marRight w:val="0"/>
          <w:marTop w:val="0"/>
          <w:marBottom w:val="0"/>
          <w:divBdr>
            <w:top w:val="none" w:sz="0" w:space="0" w:color="auto"/>
            <w:left w:val="none" w:sz="0" w:space="0" w:color="auto"/>
            <w:bottom w:val="none" w:sz="0" w:space="0" w:color="auto"/>
            <w:right w:val="none" w:sz="0" w:space="0" w:color="auto"/>
          </w:divBdr>
        </w:div>
        <w:div w:id="1015571746">
          <w:marLeft w:val="0"/>
          <w:marRight w:val="0"/>
          <w:marTop w:val="0"/>
          <w:marBottom w:val="0"/>
          <w:divBdr>
            <w:top w:val="none" w:sz="0" w:space="0" w:color="auto"/>
            <w:left w:val="none" w:sz="0" w:space="0" w:color="auto"/>
            <w:bottom w:val="none" w:sz="0" w:space="0" w:color="auto"/>
            <w:right w:val="none" w:sz="0" w:space="0" w:color="auto"/>
          </w:divBdr>
        </w:div>
      </w:divsChild>
    </w:div>
    <w:div w:id="1889874901">
      <w:bodyDiv w:val="1"/>
      <w:marLeft w:val="0"/>
      <w:marRight w:val="0"/>
      <w:marTop w:val="0"/>
      <w:marBottom w:val="0"/>
      <w:divBdr>
        <w:top w:val="none" w:sz="0" w:space="0" w:color="auto"/>
        <w:left w:val="none" w:sz="0" w:space="0" w:color="auto"/>
        <w:bottom w:val="none" w:sz="0" w:space="0" w:color="auto"/>
        <w:right w:val="none" w:sz="0" w:space="0" w:color="auto"/>
      </w:divBdr>
      <w:divsChild>
        <w:div w:id="1036858398">
          <w:marLeft w:val="0"/>
          <w:marRight w:val="0"/>
          <w:marTop w:val="0"/>
          <w:marBottom w:val="0"/>
          <w:divBdr>
            <w:top w:val="none" w:sz="0" w:space="0" w:color="auto"/>
            <w:left w:val="none" w:sz="0" w:space="0" w:color="auto"/>
            <w:bottom w:val="none" w:sz="0" w:space="0" w:color="auto"/>
            <w:right w:val="none" w:sz="0" w:space="0" w:color="auto"/>
          </w:divBdr>
        </w:div>
      </w:divsChild>
    </w:div>
    <w:div w:id="1912231693">
      <w:bodyDiv w:val="1"/>
      <w:marLeft w:val="0"/>
      <w:marRight w:val="0"/>
      <w:marTop w:val="0"/>
      <w:marBottom w:val="0"/>
      <w:divBdr>
        <w:top w:val="none" w:sz="0" w:space="0" w:color="auto"/>
        <w:left w:val="none" w:sz="0" w:space="0" w:color="auto"/>
        <w:bottom w:val="none" w:sz="0" w:space="0" w:color="auto"/>
        <w:right w:val="none" w:sz="0" w:space="0" w:color="auto"/>
      </w:divBdr>
    </w:div>
    <w:div w:id="1913275041">
      <w:bodyDiv w:val="1"/>
      <w:marLeft w:val="0"/>
      <w:marRight w:val="0"/>
      <w:marTop w:val="0"/>
      <w:marBottom w:val="0"/>
      <w:divBdr>
        <w:top w:val="none" w:sz="0" w:space="0" w:color="auto"/>
        <w:left w:val="none" w:sz="0" w:space="0" w:color="auto"/>
        <w:bottom w:val="none" w:sz="0" w:space="0" w:color="auto"/>
        <w:right w:val="none" w:sz="0" w:space="0" w:color="auto"/>
      </w:divBdr>
    </w:div>
    <w:div w:id="1915236608">
      <w:bodyDiv w:val="1"/>
      <w:marLeft w:val="0"/>
      <w:marRight w:val="0"/>
      <w:marTop w:val="0"/>
      <w:marBottom w:val="0"/>
      <w:divBdr>
        <w:top w:val="none" w:sz="0" w:space="0" w:color="auto"/>
        <w:left w:val="none" w:sz="0" w:space="0" w:color="auto"/>
        <w:bottom w:val="none" w:sz="0" w:space="0" w:color="auto"/>
        <w:right w:val="none" w:sz="0" w:space="0" w:color="auto"/>
      </w:divBdr>
      <w:divsChild>
        <w:div w:id="91513868">
          <w:marLeft w:val="0"/>
          <w:marRight w:val="0"/>
          <w:marTop w:val="0"/>
          <w:marBottom w:val="0"/>
          <w:divBdr>
            <w:top w:val="none" w:sz="0" w:space="0" w:color="auto"/>
            <w:left w:val="none" w:sz="0" w:space="0" w:color="auto"/>
            <w:bottom w:val="none" w:sz="0" w:space="0" w:color="auto"/>
            <w:right w:val="none" w:sz="0" w:space="0" w:color="auto"/>
          </w:divBdr>
        </w:div>
        <w:div w:id="1019622370">
          <w:marLeft w:val="0"/>
          <w:marRight w:val="0"/>
          <w:marTop w:val="0"/>
          <w:marBottom w:val="0"/>
          <w:divBdr>
            <w:top w:val="none" w:sz="0" w:space="0" w:color="auto"/>
            <w:left w:val="none" w:sz="0" w:space="0" w:color="auto"/>
            <w:bottom w:val="none" w:sz="0" w:space="0" w:color="auto"/>
            <w:right w:val="none" w:sz="0" w:space="0" w:color="auto"/>
          </w:divBdr>
        </w:div>
      </w:divsChild>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www.mimosa.org/policy-charters/mimosa-intellectual-property-rights-policy/" TargetMode="External"/><Relationship Id="rId42" Type="http://schemas.openxmlformats.org/officeDocument/2006/relationships/hyperlink" Target="http://saml.xml.org/saml-specifications" TargetMode="External"/><Relationship Id="rId47" Type="http://schemas.openxmlformats.org/officeDocument/2006/relationships/hyperlink" Target="http://www.w3.org/TR/soap11/" TargetMode="External"/><Relationship Id="rId63" Type="http://schemas.openxmlformats.org/officeDocument/2006/relationships/hyperlink" Target="http://www.openoandm.org/isbm/2.0/wsdl/ProviderRequestService.wsdl" TargetMode="External"/><Relationship Id="rId68" Type="http://schemas.openxmlformats.org/officeDocument/2006/relationships/hyperlink" Target="http://www.openoandm.org/isbm/2.0/openapi/configuration_discovery_service.yml" TargetMode="External"/><Relationship Id="rId84" Type="http://schemas.openxmlformats.org/officeDocument/2006/relationships/hyperlink" Target="http://www.openoandm.org/isbm/2.0/wsdl/ProviderPublicationService.wsdl" TargetMode="External"/><Relationship Id="rId89" Type="http://schemas.openxmlformats.org/officeDocument/2006/relationships/hyperlink" Target="http://www.openoandm.org/isbm/isbm-rest-2.0.zip" TargetMode="External"/><Relationship Id="rId16" Type="http://schemas.microsoft.com/office/2016/09/relationships/commentsIds" Target="commentsIds.xml"/><Relationship Id="rId11" Type="http://schemas.openxmlformats.org/officeDocument/2006/relationships/endnotes" Target="endnotes.xml"/><Relationship Id="rId32" Type="http://schemas.openxmlformats.org/officeDocument/2006/relationships/hyperlink" Target="http://www.ietf.org/rfc/rfc2119.txt" TargetMode="External"/><Relationship Id="rId37" Type="http://schemas.openxmlformats.org/officeDocument/2006/relationships/hyperlink" Target="https://www.iana.org/assignments/media-types/media-types.xhtml" TargetMode="External"/><Relationship Id="rId53" Type="http://schemas.openxmlformats.org/officeDocument/2006/relationships/hyperlink" Target="https://www.w3.org/Protocols/rfc2616/rfc2616-sec10.html" TargetMode="External"/><Relationship Id="rId58" Type="http://schemas.openxmlformats.org/officeDocument/2006/relationships/hyperlink" Target="http://www.openoandm.org/isbm/2.0/wsdl/ProviderPublicationService.wsdl" TargetMode="External"/><Relationship Id="rId74" Type="http://schemas.openxmlformats.org/officeDocument/2006/relationships/hyperlink" Target="http://www.openoandm.org/isbm/2.0/openapi/provider_publication_service.json" TargetMode="External"/><Relationship Id="rId79" Type="http://schemas.openxmlformats.org/officeDocument/2006/relationships/hyperlink" Target="http://www.openoandm.org/isbm/2.0/openapi/consumer_request_service.yml" TargetMode="External"/><Relationship Id="rId102" Type="http://schemas.openxmlformats.org/officeDocument/2006/relationships/fontTable" Target="fontTable.xml"/><Relationship Id="rId5" Type="http://schemas.openxmlformats.org/officeDocument/2006/relationships/customXml" Target="../customXml/item5.xml"/><Relationship Id="rId90" Type="http://schemas.openxmlformats.org/officeDocument/2006/relationships/hyperlink" Target="http://www.openoandm.org/isbm/isbm-all-2.0.zip" TargetMode="External"/><Relationship Id="rId95" Type="http://schemas.openxmlformats.org/officeDocument/2006/relationships/hyperlink" Target="http://www.w3.org/TR/xpath/" TargetMode="External"/><Relationship Id="rId22" Type="http://schemas.openxmlformats.org/officeDocument/2006/relationships/hyperlink" Target="http://www.mimosa.org/policy-charters/mimosa-license-agreement/" TargetMode="External"/><Relationship Id="rId27" Type="http://schemas.openxmlformats.org/officeDocument/2006/relationships/footer" Target="footer3.xml"/><Relationship Id="rId43" Type="http://schemas.openxmlformats.org/officeDocument/2006/relationships/hyperlink" Target="http://docs.oasis-open.org/wsfed/federation/v1.2/os/ws-federation-1.2-spec-os.html" TargetMode="External"/><Relationship Id="rId48" Type="http://schemas.openxmlformats.org/officeDocument/2006/relationships/hyperlink" Target="http://www.w3.org/TR/soap12-part1/" TargetMode="External"/><Relationship Id="rId64" Type="http://schemas.openxmlformats.org/officeDocument/2006/relationships/hyperlink" Target="http://www.openoandm.org/isbm/2.0/openapi/provider_request_service.yml" TargetMode="External"/><Relationship Id="rId69" Type="http://schemas.openxmlformats.org/officeDocument/2006/relationships/hyperlink" Target="http://www.openoandm.org/isbm/2.0/openapi/channel_management_service.yml" TargetMode="External"/><Relationship Id="rId80" Type="http://schemas.openxmlformats.org/officeDocument/2006/relationships/hyperlink" Target="http://www.openoandm.org/isbm/2.0/openapi/consumer_request_service.json" TargetMode="External"/><Relationship Id="rId85" Type="http://schemas.openxmlformats.org/officeDocument/2006/relationships/hyperlink" Target="http://www.openoandm.org/isbm/2.0/wsdl/ConsumerPublicationService.wsdl" TargetMode="External"/><Relationship Id="rId12" Type="http://schemas.openxmlformats.org/officeDocument/2006/relationships/image" Target="media/image1.png"/><Relationship Id="rId17" Type="http://schemas.openxmlformats.org/officeDocument/2006/relationships/hyperlink" Target="https://github.com/mimosa-org/ws-isbm" TargetMode="External"/><Relationship Id="rId25" Type="http://schemas.openxmlformats.org/officeDocument/2006/relationships/footer" Target="footer1.xml"/><Relationship Id="rId33" Type="http://schemas.openxmlformats.org/officeDocument/2006/relationships/hyperlink" Target="http://www.openoandm.org/ws-isbm/" TargetMode="External"/><Relationship Id="rId38" Type="http://schemas.openxmlformats.org/officeDocument/2006/relationships/hyperlink" Target="https://www.iana.org/assignments/http-parameters/http-parameters.xhtml" TargetMode="External"/><Relationship Id="rId46" Type="http://schemas.openxmlformats.org/officeDocument/2006/relationships/hyperlink" Target="https://tools.ietf.org/html/rfc7519" TargetMode="External"/><Relationship Id="rId59" Type="http://schemas.openxmlformats.org/officeDocument/2006/relationships/hyperlink" Target="http://www.openoandm.org/isbm/2.0/openapi/provider_publication_service.yml" TargetMode="External"/><Relationship Id="rId67" Type="http://schemas.openxmlformats.org/officeDocument/2006/relationships/hyperlink" Target="http://www.openoandm.org/isbm/2.0/wsdl/ConfigurationDiscoveryService.wsdl" TargetMode="External"/><Relationship Id="rId103" Type="http://schemas.microsoft.com/office/2011/relationships/people" Target="people.xml"/><Relationship Id="rId20" Type="http://schemas.openxmlformats.org/officeDocument/2006/relationships/hyperlink" Target="http://www.openoandm.org/ws-isbm" TargetMode="External"/><Relationship Id="rId41" Type="http://schemas.openxmlformats.org/officeDocument/2006/relationships/hyperlink" Target="http://example.com/" TargetMode="External"/><Relationship Id="rId54" Type="http://schemas.openxmlformats.org/officeDocument/2006/relationships/hyperlink" Target="https://www.w3.org/Protocols/rfc2616/rfc2616-sec10.html" TargetMode="External"/><Relationship Id="rId62" Type="http://schemas.openxmlformats.org/officeDocument/2006/relationships/hyperlink" Target="http://www.openoandm.org/isbm/2.0/openapi/consumer_publication_service.yml" TargetMode="External"/><Relationship Id="rId70" Type="http://schemas.openxmlformats.org/officeDocument/2006/relationships/hyperlink" Target="http://www.openoandm.org/isbm/2.0/openapi/channel_management_service.json" TargetMode="External"/><Relationship Id="rId75" Type="http://schemas.openxmlformats.org/officeDocument/2006/relationships/hyperlink" Target="http://www.openoandm.org/isbm/2.0/openapi/consumer_publication_service.yml" TargetMode="External"/><Relationship Id="rId83" Type="http://schemas.openxmlformats.org/officeDocument/2006/relationships/hyperlink" Target="http://www.openoandm.org/isbm/2.0/wsdl/NotificationService.wsdl" TargetMode="External"/><Relationship Id="rId88" Type="http://schemas.openxmlformats.org/officeDocument/2006/relationships/hyperlink" Target="http://www.openoandm.org/isbm/isbm-soap-2.0.zip" TargetMode="External"/><Relationship Id="rId91" Type="http://schemas.openxmlformats.org/officeDocument/2006/relationships/image" Target="media/image5.png"/><Relationship Id="rId96" Type="http://schemas.openxmlformats.org/officeDocument/2006/relationships/hyperlink" Target="http://www.w3.org/TR/xpath"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eader" Target="header1.xml"/><Relationship Id="rId28" Type="http://schemas.openxmlformats.org/officeDocument/2006/relationships/header" Target="header3.xml"/><Relationship Id="rId36" Type="http://schemas.openxmlformats.org/officeDocument/2006/relationships/hyperlink" Target="https://www.iana.org/assignments/media-types/media-types.xhtml" TargetMode="External"/><Relationship Id="rId49" Type="http://schemas.openxmlformats.org/officeDocument/2006/relationships/hyperlink" Target="https://goessner.net/articles/JsonPath/" TargetMode="External"/><Relationship Id="rId57" Type="http://schemas.openxmlformats.org/officeDocument/2006/relationships/hyperlink" Target="http://www.openoandm.org/isbm/2.0/openapi/notification_service.yml" TargetMode="External"/><Relationship Id="rId10" Type="http://schemas.openxmlformats.org/officeDocument/2006/relationships/footnotes" Target="footnotes.xml"/><Relationship Id="rId31" Type="http://schemas.openxmlformats.org/officeDocument/2006/relationships/hyperlink" Target="http://www.electropedia.org/" TargetMode="External"/><Relationship Id="rId44" Type="http://schemas.openxmlformats.org/officeDocument/2006/relationships/hyperlink" Target="https://tools.ietf.org/html/rfc7235" TargetMode="External"/><Relationship Id="rId52" Type="http://schemas.openxmlformats.org/officeDocument/2006/relationships/hyperlink" Target="https://www.w3.org/Protocols/rfc2616/rfc2616-sec10.html" TargetMode="External"/><Relationship Id="rId60" Type="http://schemas.openxmlformats.org/officeDocument/2006/relationships/hyperlink" Target="http://www.w3.org/TR/xmlschema-2/" TargetMode="External"/><Relationship Id="rId65" Type="http://schemas.openxmlformats.org/officeDocument/2006/relationships/hyperlink" Target="http://www.openoandm.org/isbm/2.0/wsdl/ConsumerRequestService.wsdl" TargetMode="External"/><Relationship Id="rId73" Type="http://schemas.openxmlformats.org/officeDocument/2006/relationships/hyperlink" Target="http://www.openoandm.org/isbm/2.0/openapi/provider_publication_service.yml" TargetMode="External"/><Relationship Id="rId78" Type="http://schemas.openxmlformats.org/officeDocument/2006/relationships/hyperlink" Target="http://www.openoandm.org/isbm/2.0/openapi/provider_request_service.json" TargetMode="External"/><Relationship Id="rId81" Type="http://schemas.openxmlformats.org/officeDocument/2006/relationships/hyperlink" Target="http://www.openoandm.org/isbm/2.0/openapi/isbm_complete.yml" TargetMode="External"/><Relationship Id="rId86" Type="http://schemas.openxmlformats.org/officeDocument/2006/relationships/hyperlink" Target="http://www.openoandm.org/isbm/2.0/wsdl/ProviderRequestService.wsdl" TargetMode="External"/><Relationship Id="rId94" Type="http://schemas.openxmlformats.org/officeDocument/2006/relationships/hyperlink" Target="http://www.w3.org/TR/xpath/" TargetMode="External"/><Relationship Id="rId99" Type="http://schemas.openxmlformats.org/officeDocument/2006/relationships/hyperlink" Target="https://goessner.net/articles/JsonPath/" TargetMode="External"/><Relationship Id="rId10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ithub.com/mimosa-org/ws-isbm/issues" TargetMode="External"/><Relationship Id="rId39" Type="http://schemas.openxmlformats.org/officeDocument/2006/relationships/hyperlink" Target="https://www.iana.org/assignments/media-types/media-types.xhtml" TargetMode="External"/><Relationship Id="rId34" Type="http://schemas.openxmlformats.org/officeDocument/2006/relationships/hyperlink" Target="http://www.openoandm.org/ws-isbm/rest/" TargetMode="External"/><Relationship Id="rId50" Type="http://schemas.openxmlformats.org/officeDocument/2006/relationships/hyperlink" Target="http://www.openoandm.org/isbm/2.0/wsdl/ChannelManagementService.wsdl" TargetMode="External"/><Relationship Id="rId55" Type="http://schemas.openxmlformats.org/officeDocument/2006/relationships/hyperlink" Target="https://www.w3.org/Protocols/rfc2616/rfc2616-sec10.html" TargetMode="External"/><Relationship Id="rId76" Type="http://schemas.openxmlformats.org/officeDocument/2006/relationships/hyperlink" Target="http://www.openoandm.org/isbm/2.0/openapi/consumer_publication_service.json" TargetMode="External"/><Relationship Id="rId97" Type="http://schemas.openxmlformats.org/officeDocument/2006/relationships/hyperlink" Target="http://www.w3.org/TR/wsdl" TargetMode="External"/><Relationship Id="rId104" Type="http://schemas.openxmlformats.org/officeDocument/2006/relationships/theme" Target="theme/theme1.xml"/><Relationship Id="rId7" Type="http://schemas.openxmlformats.org/officeDocument/2006/relationships/styles" Target="styles.xml"/><Relationship Id="rId71" Type="http://schemas.openxmlformats.org/officeDocument/2006/relationships/hyperlink" Target="http://www.openoandm.org/isbm/2.0/openapi/notification_service.yml" TargetMode="External"/><Relationship Id="rId92" Type="http://schemas.openxmlformats.org/officeDocument/2006/relationships/image" Target="media/image6.png"/><Relationship Id="rId2" Type="http://schemas.openxmlformats.org/officeDocument/2006/relationships/customXml" Target="../customXml/item2.xml"/><Relationship Id="rId29" Type="http://schemas.openxmlformats.org/officeDocument/2006/relationships/footer" Target="footer4.xml"/><Relationship Id="rId24" Type="http://schemas.openxmlformats.org/officeDocument/2006/relationships/header" Target="header2.xml"/><Relationship Id="rId40" Type="http://schemas.openxmlformats.org/officeDocument/2006/relationships/hyperlink" Target="http://server/channels/encoded%2Fchannel%2FURI'" TargetMode="External"/><Relationship Id="rId45" Type="http://schemas.openxmlformats.org/officeDocument/2006/relationships/hyperlink" Target="https://tools.ietf.org/html/rfc7519" TargetMode="External"/><Relationship Id="rId66" Type="http://schemas.openxmlformats.org/officeDocument/2006/relationships/hyperlink" Target="http://www.openoandm.org/isbm/2.0/openapi/consumer_request_service.yml" TargetMode="External"/><Relationship Id="rId87" Type="http://schemas.openxmlformats.org/officeDocument/2006/relationships/hyperlink" Target="http://www.openoandm.org/isbm/2.0/wsdl/ConsumerRequestService.wsdl" TargetMode="External"/><Relationship Id="rId61" Type="http://schemas.openxmlformats.org/officeDocument/2006/relationships/hyperlink" Target="http://www.openoandm.org/isbm/2.0/wsdl/ConsumerPublicationService.wsdl" TargetMode="External"/><Relationship Id="rId82" Type="http://schemas.openxmlformats.org/officeDocument/2006/relationships/hyperlink" Target="http://www.openoandm.org/isbm/2.0/openapi/isbm_complete.json" TargetMode="External"/><Relationship Id="rId19" Type="http://schemas.openxmlformats.org/officeDocument/2006/relationships/hyperlink" Target="http://www.mimosa.org/contact" TargetMode="External"/><Relationship Id="rId14" Type="http://schemas.openxmlformats.org/officeDocument/2006/relationships/comments" Target="comments.xml"/><Relationship Id="rId30" Type="http://schemas.openxmlformats.org/officeDocument/2006/relationships/hyperlink" Target="http://www.iso.org/obp" TargetMode="External"/><Relationship Id="rId35" Type="http://schemas.openxmlformats.org/officeDocument/2006/relationships/hyperlink" Target="https://www.iana.org/assignments/media-types/media-types.xhtml" TargetMode="External"/><Relationship Id="rId56" Type="http://schemas.openxmlformats.org/officeDocument/2006/relationships/hyperlink" Target="http://www.openoandm.org/isbm/2.0/wsdl/NotificationService.wsdl" TargetMode="External"/><Relationship Id="rId77" Type="http://schemas.openxmlformats.org/officeDocument/2006/relationships/hyperlink" Target="http://www.openoandm.org/isbm/2.0/openapi/provider_request_service.yml" TargetMode="External"/><Relationship Id="rId100" Type="http://schemas.openxmlformats.org/officeDocument/2006/relationships/header" Target="header4.xml"/><Relationship Id="rId8" Type="http://schemas.openxmlformats.org/officeDocument/2006/relationships/settings" Target="settings.xml"/><Relationship Id="rId51" Type="http://schemas.openxmlformats.org/officeDocument/2006/relationships/hyperlink" Target="http://www.openoandm.org/isbm/2.0/openapi/channel_management_service.yml" TargetMode="External"/><Relationship Id="rId72" Type="http://schemas.openxmlformats.org/officeDocument/2006/relationships/hyperlink" Target="http://www.openoandm.org/isbm/2.0/openapi/notification_service.json" TargetMode="External"/><Relationship Id="rId93" Type="http://schemas.openxmlformats.org/officeDocument/2006/relationships/image" Target="media/image7.png"/><Relationship Id="rId98" Type="http://schemas.openxmlformats.org/officeDocument/2006/relationships/hyperlink" Target="https://github.com/OAI/OpenAPISpecification/blob/master/versions/3.0.2.md" TargetMode="Externa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footer4.xml.rels><?xml version="1.0" encoding="UTF-8" standalone="yes"?>
<Relationships xmlns="http://schemas.openxmlformats.org/package/2006/relationships"><Relationship Id="rId1" Type="http://schemas.openxmlformats.org/officeDocument/2006/relationships/image" Target="media/image4.jpg"/></Relationships>
</file>

<file path=word/_rels/footer5.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1029FE31313844833DCAFFDEC8E75F" ma:contentTypeVersion="8" ma:contentTypeDescription="Create a new document." ma:contentTypeScope="" ma:versionID="83021bfa6ac3871fbfa90d84b3c33714">
  <xsd:schema xmlns:xsd="http://www.w3.org/2001/XMLSchema" xmlns:xs="http://www.w3.org/2001/XMLSchema" xmlns:p="http://schemas.microsoft.com/office/2006/metadata/properties" xmlns:ns2="d5001c0b-fee8-4e64-a2dd-2e480451e181" targetNamespace="http://schemas.microsoft.com/office/2006/metadata/properties" ma:root="true" ma:fieldsID="940104c0c8cd1d205c450bfc857af02b" ns2:_="">
    <xsd:import namespace="d5001c0b-fee8-4e64-a2dd-2e480451e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c0b-fee8-4e64-a2dd-2e480451e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887CE6-433B-45AC-ABAA-037ED8DE6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c0b-fee8-4e64-a2dd-2e480451e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BD5ED2-5B9D-47A4-B136-8EEE67EC76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FDCC71C-969D-4AF5-9C7D-2EFD33287570}">
  <ds:schemaRefs>
    <ds:schemaRef ds:uri="http://schemas.microsoft.com/sharepoint/v3/contenttype/forms"/>
  </ds:schemaRefs>
</ds:datastoreItem>
</file>

<file path=customXml/itemProps5.xml><?xml version="1.0" encoding="utf-8"?>
<ds:datastoreItem xmlns:ds="http://schemas.openxmlformats.org/officeDocument/2006/customXml" ds:itemID="{DFB79056-C7DB-4860-9E9D-F0E3EC6F1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104</Pages>
  <Words>31171</Words>
  <Characters>177680</Characters>
  <Application>Microsoft Office Word</Application>
  <DocSecurity>0</DocSecurity>
  <Lines>1480</Lines>
  <Paragraphs>416</Paragraphs>
  <ScaleCrop>false</ScaleCrop>
  <Company/>
  <LinksUpToDate>false</LinksUpToDate>
  <CharactersWithSpaces>208435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ISBM 2.0</dc:title>
  <dc:subject/>
  <dc:creator>Karamjit Kaur</dc:creator>
  <cp:keywords/>
  <cp:lastModifiedBy>Matt Selway (Admin)</cp:lastModifiedBy>
  <cp:revision>95</cp:revision>
  <dcterms:created xsi:type="dcterms:W3CDTF">2020-01-23T03:53:00Z</dcterms:created>
  <dcterms:modified xsi:type="dcterms:W3CDTF">2020-02-13T07:34:00Z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0x010100381029FE31313844833DCAFFDEC8E75F</vt:lpwstr>
  </property>
</Properties>
</file>